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798" w:rsidRDefault="00F91798" w:rsidP="00F91798">
      <w:pPr>
        <w:pStyle w:val="Title"/>
        <w:jc w:val="left"/>
      </w:pPr>
      <w:bookmarkStart w:id="0" w:name="_Toc13907870"/>
      <w:bookmarkStart w:id="1" w:name="_Toc205632711"/>
      <w:r>
        <w:t xml:space="preserve">               </w:t>
      </w:r>
      <w:r w:rsidR="008B76F8">
        <w:rPr>
          <w:noProof/>
        </w:rPr>
        <w:drawing>
          <wp:inline distT="0" distB="0" distL="0" distR="0">
            <wp:extent cx="2085975" cy="2085975"/>
            <wp:effectExtent l="19050" t="0" r="9525"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0" cstate="print"/>
                    <a:srcRect/>
                    <a:stretch>
                      <a:fillRect/>
                    </a:stretch>
                  </pic:blipFill>
                  <pic:spPr bwMode="auto">
                    <a:xfrm>
                      <a:off x="0" y="0"/>
                      <a:ext cx="2085975" cy="2085975"/>
                    </a:xfrm>
                    <a:prstGeom prst="rect">
                      <a:avLst/>
                    </a:prstGeom>
                    <a:noFill/>
                    <a:ln w="9525">
                      <a:noFill/>
                      <a:miter lim="800000"/>
                      <a:headEnd/>
                      <a:tailEnd/>
                    </a:ln>
                  </pic:spPr>
                </pic:pic>
              </a:graphicData>
            </a:graphic>
          </wp:inline>
        </w:drawing>
      </w:r>
      <w:r w:rsidR="008B76F8">
        <w:rPr>
          <w:noProof/>
        </w:rPr>
        <w:drawing>
          <wp:anchor distT="0" distB="0" distL="114300" distR="114300" simplePos="0" relativeHeight="251659776" behindDoc="0" locked="0" layoutInCell="1" allowOverlap="1">
            <wp:simplePos x="0" y="0"/>
            <wp:positionH relativeFrom="column">
              <wp:posOffset>-342900</wp:posOffset>
            </wp:positionH>
            <wp:positionV relativeFrom="paragraph">
              <wp:posOffset>0</wp:posOffset>
            </wp:positionV>
            <wp:extent cx="3086100" cy="914400"/>
            <wp:effectExtent l="19050" t="0" r="0" b="0"/>
            <wp:wrapSquare wrapText="right"/>
            <wp:docPr id="9" name="Picture 9" descr="DSS, Inc. VistA Exper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S, Inc. VistA Experts logo"/>
                    <pic:cNvPicPr>
                      <a:picLocks noChangeAspect="1" noChangeArrowheads="1"/>
                    </pic:cNvPicPr>
                  </pic:nvPicPr>
                  <pic:blipFill>
                    <a:blip r:embed="rId11" cstate="print"/>
                    <a:srcRect/>
                    <a:stretch>
                      <a:fillRect/>
                    </a:stretch>
                  </pic:blipFill>
                  <pic:spPr bwMode="auto">
                    <a:xfrm>
                      <a:off x="0" y="0"/>
                      <a:ext cx="3086100" cy="914400"/>
                    </a:xfrm>
                    <a:prstGeom prst="rect">
                      <a:avLst/>
                    </a:prstGeom>
                    <a:noFill/>
                    <a:ln w="9525">
                      <a:noFill/>
                      <a:miter lim="800000"/>
                      <a:headEnd/>
                      <a:tailEnd/>
                    </a:ln>
                  </pic:spPr>
                </pic:pic>
              </a:graphicData>
            </a:graphic>
          </wp:anchor>
        </w:drawing>
      </w:r>
    </w:p>
    <w:p w:rsidR="00F91798" w:rsidRDefault="00F91798" w:rsidP="00411C6F">
      <w:pPr>
        <w:pStyle w:val="Title"/>
      </w:pPr>
    </w:p>
    <w:p w:rsidR="00F91798" w:rsidRPr="00F91798" w:rsidRDefault="00191C33" w:rsidP="00F91798">
      <w:pPr>
        <w:pStyle w:val="Title"/>
        <w:jc w:val="left"/>
        <w:rPr>
          <w:sz w:val="96"/>
          <w:szCs w:val="96"/>
        </w:rPr>
      </w:pPr>
      <w:r>
        <w:rPr>
          <w:sz w:val="96"/>
          <w:szCs w:val="96"/>
        </w:rPr>
        <w:t>DataBridge</w:t>
      </w:r>
      <w:r w:rsidR="002D089C">
        <w:rPr>
          <w:sz w:val="96"/>
          <w:szCs w:val="96"/>
        </w:rPr>
        <w:t xml:space="preserve"> DSIHX </w:t>
      </w:r>
      <w:r w:rsidR="00F91798" w:rsidRPr="00F91798">
        <w:rPr>
          <w:sz w:val="96"/>
          <w:szCs w:val="96"/>
        </w:rPr>
        <w:t>Surgery File Extract</w:t>
      </w:r>
    </w:p>
    <w:p w:rsidR="00F91798" w:rsidRDefault="00F91798" w:rsidP="00411C6F">
      <w:pPr>
        <w:pStyle w:val="Title"/>
      </w:pPr>
    </w:p>
    <w:p w:rsidR="00F91798" w:rsidRDefault="00F91798" w:rsidP="00411C6F">
      <w:pPr>
        <w:pStyle w:val="Title"/>
      </w:pPr>
    </w:p>
    <w:p w:rsidR="00F91798" w:rsidRDefault="00F91798" w:rsidP="00411C6F">
      <w:pPr>
        <w:pStyle w:val="Title"/>
      </w:pPr>
    </w:p>
    <w:p w:rsidR="00F91798" w:rsidRDefault="00F91798" w:rsidP="00411C6F">
      <w:pPr>
        <w:pStyle w:val="Title"/>
      </w:pPr>
    </w:p>
    <w:p w:rsidR="00F91798" w:rsidRDefault="00F91798" w:rsidP="00411C6F">
      <w:pPr>
        <w:pStyle w:val="Title"/>
      </w:pPr>
    </w:p>
    <w:p w:rsidR="00F91798" w:rsidRPr="00686DE4" w:rsidRDefault="00F91798" w:rsidP="00F91798">
      <w:pPr>
        <w:keepNext/>
        <w:rPr>
          <w:rFonts w:ascii="Arial" w:hAnsi="Arial" w:cs="Arial"/>
          <w:b/>
          <w:iCs/>
          <w:color w:val="000080"/>
          <w:sz w:val="48"/>
          <w:szCs w:val="48"/>
          <w:lang w:val="de-DE"/>
        </w:rPr>
      </w:pPr>
      <w:r>
        <w:rPr>
          <w:rFonts w:ascii="Arial" w:hAnsi="Arial" w:cs="Arial"/>
          <w:b/>
          <w:iCs/>
          <w:color w:val="000080"/>
          <w:sz w:val="48"/>
          <w:szCs w:val="48"/>
          <w:lang w:val="de-DE"/>
        </w:rPr>
        <w:t>Interface Control Document</w:t>
      </w:r>
    </w:p>
    <w:p w:rsidR="00F91798" w:rsidRPr="009B1FBA" w:rsidRDefault="00221A5C" w:rsidP="00F91798">
      <w:pPr>
        <w:keepNext/>
        <w:rPr>
          <w:rFonts w:ascii="Arial" w:hAnsi="Arial" w:cs="Arial"/>
          <w:iCs/>
          <w:lang w:val="de-DE"/>
        </w:rPr>
      </w:pPr>
      <w:r>
        <w:rPr>
          <w:rFonts w:ascii="Tahoma" w:hAnsi="Tahoma"/>
          <w:iCs/>
          <w:noProof/>
          <w:sz w:val="20"/>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32385</wp:posOffset>
                </wp:positionV>
                <wp:extent cx="5905500" cy="635"/>
                <wp:effectExtent l="28575" t="32385" r="38100" b="33655"/>
                <wp:wrapNone/>
                <wp:docPr id="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0" cy="635"/>
                        </a:xfrm>
                        <a:custGeom>
                          <a:avLst/>
                          <a:gdLst>
                            <a:gd name="T0" fmla="*/ 0 w 9300"/>
                            <a:gd name="T1" fmla="*/ 0 h 1"/>
                            <a:gd name="T2" fmla="*/ 9300 w 9300"/>
                            <a:gd name="T3" fmla="*/ 1 h 1"/>
                          </a:gdLst>
                          <a:ahLst/>
                          <a:cxnLst>
                            <a:cxn ang="0">
                              <a:pos x="T0" y="T1"/>
                            </a:cxn>
                            <a:cxn ang="0">
                              <a:pos x="T2" y="T3"/>
                            </a:cxn>
                          </a:cxnLst>
                          <a:rect l="0" t="0" r="r" b="b"/>
                          <a:pathLst>
                            <a:path w="9300" h="1">
                              <a:moveTo>
                                <a:pt x="0" y="0"/>
                              </a:moveTo>
                              <a:lnTo>
                                <a:pt x="9300" y="1"/>
                              </a:lnTo>
                            </a:path>
                          </a:pathLst>
                        </a:custGeom>
                        <a:noFill/>
                        <a:ln w="57150" cmpd="thinThick">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2.55pt,465pt,2.6pt" coordsize="9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" filled="f" strokeweight="4.5pt">
                <v:stroke linestyle="thinThick"/>
                <v:path arrowok="t" o:connecttype="custom" o:connectlocs="0,0;5905500,635" o:connectangles="0,0"/>
              </v:polyline>
            </w:pict>
          </mc:Fallback>
        </mc:AlternateContent>
      </w:r>
    </w:p>
    <w:p w:rsidR="00F91798" w:rsidRDefault="0074397B" w:rsidP="00F91798">
      <w:pPr>
        <w:pStyle w:val="Title"/>
        <w:jc w:val="left"/>
      </w:pPr>
      <w:r>
        <w:rPr>
          <w:rFonts w:cs="Arial"/>
          <w:b w:val="0"/>
          <w:sz w:val="22"/>
          <w:szCs w:val="22"/>
          <w:lang w:val="de-DE"/>
        </w:rPr>
        <w:t>March</w:t>
      </w:r>
      <w:r w:rsidR="00E84C4E">
        <w:rPr>
          <w:rFonts w:cs="Arial"/>
          <w:b w:val="0"/>
          <w:sz w:val="22"/>
          <w:szCs w:val="22"/>
          <w:lang w:val="de-DE"/>
        </w:rPr>
        <w:t xml:space="preserve"> </w:t>
      </w:r>
      <w:r w:rsidR="00F91798">
        <w:rPr>
          <w:rFonts w:cs="Arial"/>
          <w:b w:val="0"/>
          <w:sz w:val="22"/>
          <w:szCs w:val="22"/>
          <w:lang w:val="de-DE"/>
        </w:rPr>
        <w:t xml:space="preserve"> 20</w:t>
      </w:r>
      <w:r w:rsidR="0086312A">
        <w:rPr>
          <w:rFonts w:cs="Arial"/>
          <w:b w:val="0"/>
          <w:sz w:val="22"/>
          <w:szCs w:val="22"/>
          <w:lang w:val="de-DE"/>
        </w:rPr>
        <w:t>1</w:t>
      </w:r>
      <w:r>
        <w:rPr>
          <w:rFonts w:cs="Arial"/>
          <w:b w:val="0"/>
          <w:sz w:val="22"/>
          <w:szCs w:val="22"/>
          <w:lang w:val="de-DE"/>
        </w:rPr>
        <w:t>4</w:t>
      </w:r>
      <w:r w:rsidR="00F91798" w:rsidRPr="009B1FBA">
        <w:rPr>
          <w:rFonts w:cs="Arial"/>
          <w:b w:val="0"/>
          <w:sz w:val="22"/>
          <w:szCs w:val="22"/>
          <w:lang w:val="de-DE"/>
        </w:rPr>
        <w:tab/>
      </w:r>
      <w:r w:rsidR="00F91798" w:rsidRPr="009B1FBA">
        <w:rPr>
          <w:rFonts w:cs="Arial"/>
          <w:b w:val="0"/>
          <w:sz w:val="22"/>
          <w:szCs w:val="22"/>
          <w:lang w:val="de-DE"/>
        </w:rPr>
        <w:tab/>
      </w:r>
      <w:r w:rsidR="00A12EB0">
        <w:rPr>
          <w:rFonts w:cs="Arial"/>
          <w:b w:val="0"/>
          <w:sz w:val="22"/>
          <w:szCs w:val="22"/>
          <w:lang w:val="de-DE"/>
        </w:rPr>
        <w:t xml:space="preserve">DSIHX </w:t>
      </w:r>
      <w:r w:rsidR="00F91798" w:rsidRPr="009B1FBA">
        <w:rPr>
          <w:rFonts w:cs="Arial"/>
          <w:b w:val="0"/>
          <w:sz w:val="22"/>
          <w:szCs w:val="22"/>
          <w:lang w:val="de-DE"/>
        </w:rPr>
        <w:t xml:space="preserve">Version: </w:t>
      </w:r>
      <w:r w:rsidR="002E60C4">
        <w:rPr>
          <w:rFonts w:cs="Arial"/>
          <w:b w:val="0"/>
          <w:sz w:val="22"/>
          <w:szCs w:val="22"/>
          <w:lang w:val="de-DE"/>
        </w:rPr>
        <w:t>1.2</w:t>
      </w:r>
    </w:p>
    <w:p w:rsidR="00D6460E" w:rsidRDefault="00D6460E" w:rsidP="00111074">
      <w:pPr>
        <w:pStyle w:val="TableHeading"/>
      </w:pPr>
    </w:p>
    <w:p w:rsidR="00D6460E" w:rsidRDefault="00D6460E" w:rsidP="00111074">
      <w:pPr>
        <w:pStyle w:val="TableHeading"/>
      </w:pPr>
    </w:p>
    <w:p w:rsidR="00D6460E" w:rsidRDefault="00D6460E" w:rsidP="00D6460E">
      <w:pPr>
        <w:pStyle w:val="Title2"/>
      </w:pPr>
      <w: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D6460E" w:rsidRPr="005068FD" w:rsidTr="008E6818">
        <w:tc>
          <w:tcPr>
            <w:tcW w:w="1728" w:type="dxa"/>
            <w:tcBorders>
              <w:top w:val="single" w:sz="4" w:space="0" w:color="000000"/>
              <w:left w:val="single" w:sz="4" w:space="0" w:color="000000"/>
              <w:bottom w:val="single" w:sz="4" w:space="0" w:color="000000"/>
            </w:tcBorders>
            <w:shd w:val="clear" w:color="auto" w:fill="F2F2F2"/>
          </w:tcPr>
          <w:p w:rsidR="00D6460E" w:rsidRPr="005068FD" w:rsidRDefault="00D6460E" w:rsidP="00C61416">
            <w:pPr>
              <w:pStyle w:val="TableHeading"/>
            </w:pPr>
            <w:r w:rsidRPr="005068FD">
              <w:t>Date</w:t>
            </w:r>
          </w:p>
        </w:tc>
        <w:tc>
          <w:tcPr>
            <w:tcW w:w="1080" w:type="dxa"/>
            <w:tcBorders>
              <w:top w:val="single" w:sz="4" w:space="0" w:color="000000"/>
              <w:left w:val="single" w:sz="4" w:space="0" w:color="000000"/>
              <w:bottom w:val="single" w:sz="4" w:space="0" w:color="000000"/>
            </w:tcBorders>
            <w:shd w:val="clear" w:color="auto" w:fill="F2F2F2"/>
          </w:tcPr>
          <w:p w:rsidR="00D6460E" w:rsidRPr="005068FD" w:rsidRDefault="00D6460E" w:rsidP="00C61416">
            <w:pPr>
              <w:pStyle w:val="TableHeading"/>
            </w:pPr>
            <w:r w:rsidRPr="005068FD">
              <w:t>Version</w:t>
            </w:r>
          </w:p>
        </w:tc>
        <w:tc>
          <w:tcPr>
            <w:tcW w:w="4392" w:type="dxa"/>
            <w:tcBorders>
              <w:top w:val="single" w:sz="4" w:space="0" w:color="000000"/>
              <w:left w:val="single" w:sz="4" w:space="0" w:color="000000"/>
              <w:bottom w:val="single" w:sz="4" w:space="0" w:color="000000"/>
            </w:tcBorders>
            <w:shd w:val="clear" w:color="auto" w:fill="F2F2F2"/>
          </w:tcPr>
          <w:p w:rsidR="00D6460E" w:rsidRPr="005068FD" w:rsidRDefault="00D6460E" w:rsidP="00C61416">
            <w:pPr>
              <w:pStyle w:val="TableHeading"/>
            </w:pPr>
            <w:r w:rsidRPr="005068FD">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D6460E" w:rsidRPr="005068FD" w:rsidRDefault="00D6460E" w:rsidP="00C61416">
            <w:pPr>
              <w:pStyle w:val="TableHeading"/>
            </w:pPr>
            <w:r w:rsidRPr="005068FD">
              <w:t>Author</w:t>
            </w:r>
          </w:p>
        </w:tc>
      </w:tr>
      <w:tr w:rsidR="00D6460E" w:rsidTr="008E6818">
        <w:trPr>
          <w:cantSplit/>
        </w:trPr>
        <w:tc>
          <w:tcPr>
            <w:tcW w:w="1728" w:type="dxa"/>
            <w:tcBorders>
              <w:top w:val="single" w:sz="4" w:space="0" w:color="000000"/>
              <w:left w:val="single" w:sz="4" w:space="0" w:color="000000"/>
              <w:bottom w:val="single" w:sz="4" w:space="0" w:color="000000"/>
            </w:tcBorders>
          </w:tcPr>
          <w:p w:rsidR="00D6460E" w:rsidRPr="005068FD" w:rsidRDefault="00D6460E" w:rsidP="00C61416">
            <w:pPr>
              <w:pStyle w:val="TableText0"/>
            </w:pPr>
            <w:r>
              <w:t>May 5, 2011</w:t>
            </w:r>
          </w:p>
        </w:tc>
        <w:tc>
          <w:tcPr>
            <w:tcW w:w="1080" w:type="dxa"/>
            <w:tcBorders>
              <w:top w:val="single" w:sz="4" w:space="0" w:color="000000"/>
              <w:left w:val="single" w:sz="4" w:space="0" w:color="000000"/>
              <w:bottom w:val="single" w:sz="4" w:space="0" w:color="000000"/>
            </w:tcBorders>
          </w:tcPr>
          <w:p w:rsidR="00D6460E" w:rsidRDefault="00D6460E" w:rsidP="00C61416">
            <w:pPr>
              <w:pStyle w:val="TableText0"/>
            </w:pPr>
            <w:r>
              <w:t>V1.0</w:t>
            </w:r>
          </w:p>
        </w:tc>
        <w:tc>
          <w:tcPr>
            <w:tcW w:w="4392" w:type="dxa"/>
            <w:tcBorders>
              <w:top w:val="single" w:sz="4" w:space="0" w:color="000000"/>
              <w:left w:val="single" w:sz="4" w:space="0" w:color="000000"/>
              <w:bottom w:val="single" w:sz="4" w:space="0" w:color="000000"/>
            </w:tcBorders>
          </w:tcPr>
          <w:p w:rsidR="00D6460E" w:rsidRDefault="00D6460E" w:rsidP="00C61416">
            <w:pPr>
              <w:pStyle w:val="TableText0"/>
            </w:pPr>
            <w:r>
              <w:t>Original</w:t>
            </w:r>
          </w:p>
        </w:tc>
        <w:tc>
          <w:tcPr>
            <w:tcW w:w="2329" w:type="dxa"/>
            <w:tcBorders>
              <w:top w:val="single" w:sz="4" w:space="0" w:color="000000"/>
              <w:left w:val="single" w:sz="4" w:space="0" w:color="000000"/>
              <w:bottom w:val="single" w:sz="4" w:space="0" w:color="000000"/>
              <w:right w:val="single" w:sz="4" w:space="0" w:color="000000"/>
            </w:tcBorders>
          </w:tcPr>
          <w:p w:rsidR="00D6460E" w:rsidRDefault="00D6460E" w:rsidP="00C61416">
            <w:pPr>
              <w:pStyle w:val="TableText0"/>
            </w:pPr>
            <w:r>
              <w:t>David Hugger</w:t>
            </w:r>
          </w:p>
        </w:tc>
      </w:tr>
      <w:tr w:rsidR="00D6460E" w:rsidTr="008E6818">
        <w:trPr>
          <w:cantSplit/>
        </w:trPr>
        <w:tc>
          <w:tcPr>
            <w:tcW w:w="1728" w:type="dxa"/>
            <w:tcBorders>
              <w:top w:val="single" w:sz="4" w:space="0" w:color="000000"/>
              <w:left w:val="single" w:sz="4" w:space="0" w:color="000000"/>
              <w:bottom w:val="single" w:sz="4" w:space="0" w:color="000000"/>
            </w:tcBorders>
          </w:tcPr>
          <w:p w:rsidR="00D6460E" w:rsidRDefault="005F07E3" w:rsidP="00C61416">
            <w:pPr>
              <w:pStyle w:val="TableText0"/>
            </w:pPr>
            <w:r>
              <w:t>July 19, 2011</w:t>
            </w:r>
          </w:p>
        </w:tc>
        <w:tc>
          <w:tcPr>
            <w:tcW w:w="1080" w:type="dxa"/>
            <w:tcBorders>
              <w:top w:val="single" w:sz="4" w:space="0" w:color="000000"/>
              <w:left w:val="single" w:sz="4" w:space="0" w:color="000000"/>
              <w:bottom w:val="single" w:sz="4" w:space="0" w:color="000000"/>
            </w:tcBorders>
          </w:tcPr>
          <w:p w:rsidR="00D6460E" w:rsidRDefault="005F07E3" w:rsidP="00C61416">
            <w:pPr>
              <w:pStyle w:val="TableText0"/>
            </w:pPr>
            <w:r>
              <w:t>V1.0</w:t>
            </w:r>
          </w:p>
        </w:tc>
        <w:tc>
          <w:tcPr>
            <w:tcW w:w="4392" w:type="dxa"/>
            <w:tcBorders>
              <w:top w:val="single" w:sz="4" w:space="0" w:color="000000"/>
              <w:left w:val="single" w:sz="4" w:space="0" w:color="000000"/>
              <w:bottom w:val="single" w:sz="4" w:space="0" w:color="000000"/>
            </w:tcBorders>
          </w:tcPr>
          <w:p w:rsidR="00D6460E" w:rsidRDefault="005F07E3" w:rsidP="00C61416">
            <w:pPr>
              <w:pStyle w:val="TableText0"/>
            </w:pPr>
            <w:r>
              <w:t>Revision for proper formatting</w:t>
            </w:r>
          </w:p>
        </w:tc>
        <w:tc>
          <w:tcPr>
            <w:tcW w:w="2329" w:type="dxa"/>
            <w:tcBorders>
              <w:top w:val="single" w:sz="4" w:space="0" w:color="000000"/>
              <w:left w:val="single" w:sz="4" w:space="0" w:color="000000"/>
              <w:bottom w:val="single" w:sz="4" w:space="0" w:color="000000"/>
              <w:right w:val="single" w:sz="4" w:space="0" w:color="000000"/>
            </w:tcBorders>
          </w:tcPr>
          <w:p w:rsidR="00D6460E" w:rsidRDefault="005F07E3" w:rsidP="00C61416">
            <w:pPr>
              <w:pStyle w:val="TableText0"/>
            </w:pPr>
            <w:r>
              <w:t>John Tyler</w:t>
            </w:r>
          </w:p>
        </w:tc>
      </w:tr>
      <w:tr w:rsidR="00D6460E" w:rsidTr="008E6818">
        <w:trPr>
          <w:cantSplit/>
        </w:trPr>
        <w:tc>
          <w:tcPr>
            <w:tcW w:w="1728" w:type="dxa"/>
            <w:tcBorders>
              <w:top w:val="single" w:sz="4" w:space="0" w:color="000000"/>
              <w:left w:val="single" w:sz="4" w:space="0" w:color="000000"/>
              <w:bottom w:val="single" w:sz="4" w:space="0" w:color="000000"/>
            </w:tcBorders>
          </w:tcPr>
          <w:p w:rsidR="00D6460E" w:rsidRDefault="00FF4BF5" w:rsidP="00C61416">
            <w:pPr>
              <w:pStyle w:val="TableText0"/>
            </w:pPr>
            <w:r>
              <w:t>July 28, 2011</w:t>
            </w:r>
          </w:p>
        </w:tc>
        <w:tc>
          <w:tcPr>
            <w:tcW w:w="1080" w:type="dxa"/>
            <w:tcBorders>
              <w:top w:val="single" w:sz="4" w:space="0" w:color="000000"/>
              <w:left w:val="single" w:sz="4" w:space="0" w:color="000000"/>
              <w:bottom w:val="single" w:sz="4" w:space="0" w:color="000000"/>
            </w:tcBorders>
          </w:tcPr>
          <w:p w:rsidR="00A12EB0" w:rsidRDefault="00FF4BF5" w:rsidP="00C61416">
            <w:pPr>
              <w:pStyle w:val="TableText0"/>
            </w:pPr>
            <w:r>
              <w:t>V1.</w:t>
            </w:r>
            <w:r w:rsidR="005D1667">
              <w:t>0</w:t>
            </w:r>
          </w:p>
        </w:tc>
        <w:tc>
          <w:tcPr>
            <w:tcW w:w="4392" w:type="dxa"/>
            <w:tcBorders>
              <w:top w:val="single" w:sz="4" w:space="0" w:color="000000"/>
              <w:left w:val="single" w:sz="4" w:space="0" w:color="000000"/>
              <w:bottom w:val="single" w:sz="4" w:space="0" w:color="000000"/>
            </w:tcBorders>
          </w:tcPr>
          <w:p w:rsidR="00D6460E" w:rsidRDefault="00FF4BF5" w:rsidP="00C61416">
            <w:pPr>
              <w:pStyle w:val="TableText0"/>
            </w:pPr>
            <w:r>
              <w:t>New fields and features added</w:t>
            </w:r>
          </w:p>
        </w:tc>
        <w:tc>
          <w:tcPr>
            <w:tcW w:w="2329" w:type="dxa"/>
            <w:tcBorders>
              <w:top w:val="single" w:sz="4" w:space="0" w:color="000000"/>
              <w:left w:val="single" w:sz="4" w:space="0" w:color="000000"/>
              <w:bottom w:val="single" w:sz="4" w:space="0" w:color="000000"/>
              <w:right w:val="single" w:sz="4" w:space="0" w:color="000000"/>
            </w:tcBorders>
          </w:tcPr>
          <w:p w:rsidR="00D6460E" w:rsidRDefault="00FF4BF5" w:rsidP="00C61416">
            <w:pPr>
              <w:pStyle w:val="TableText0"/>
            </w:pPr>
            <w:r>
              <w:t>David Hugger</w:t>
            </w:r>
          </w:p>
        </w:tc>
      </w:tr>
      <w:tr w:rsidR="0007111C" w:rsidTr="008E6818">
        <w:trPr>
          <w:cantSplit/>
          <w:trHeight w:val="80"/>
        </w:trPr>
        <w:tc>
          <w:tcPr>
            <w:tcW w:w="1728" w:type="dxa"/>
            <w:tcBorders>
              <w:top w:val="single" w:sz="4" w:space="0" w:color="000000"/>
              <w:left w:val="single" w:sz="4" w:space="0" w:color="000000"/>
              <w:bottom w:val="single" w:sz="4" w:space="0" w:color="000000"/>
            </w:tcBorders>
          </w:tcPr>
          <w:p w:rsidR="0007111C" w:rsidRDefault="0007111C" w:rsidP="00C61416">
            <w:pPr>
              <w:pStyle w:val="TableText0"/>
            </w:pPr>
            <w:r>
              <w:t>August 25, 2011</w:t>
            </w:r>
          </w:p>
        </w:tc>
        <w:tc>
          <w:tcPr>
            <w:tcW w:w="1080" w:type="dxa"/>
            <w:tcBorders>
              <w:top w:val="single" w:sz="4" w:space="0" w:color="000000"/>
              <w:left w:val="single" w:sz="4" w:space="0" w:color="000000"/>
              <w:bottom w:val="single" w:sz="4" w:space="0" w:color="000000"/>
            </w:tcBorders>
          </w:tcPr>
          <w:p w:rsidR="0007111C" w:rsidRDefault="0007111C" w:rsidP="00A12EB0">
            <w:pPr>
              <w:pStyle w:val="TableText0"/>
            </w:pPr>
            <w:r>
              <w:t>V1.</w:t>
            </w:r>
            <w:r w:rsidR="00A12EB0">
              <w:t>0</w:t>
            </w:r>
          </w:p>
        </w:tc>
        <w:tc>
          <w:tcPr>
            <w:tcW w:w="4392" w:type="dxa"/>
            <w:tcBorders>
              <w:top w:val="single" w:sz="4" w:space="0" w:color="000000"/>
              <w:left w:val="single" w:sz="4" w:space="0" w:color="000000"/>
              <w:bottom w:val="single" w:sz="4" w:space="0" w:color="000000"/>
            </w:tcBorders>
          </w:tcPr>
          <w:p w:rsidR="0007111C" w:rsidRDefault="008E6818" w:rsidP="00C61416">
            <w:pPr>
              <w:pStyle w:val="TableText0"/>
            </w:pPr>
            <w:r>
              <w:t>Extract Log Description added</w:t>
            </w:r>
          </w:p>
        </w:tc>
        <w:tc>
          <w:tcPr>
            <w:tcW w:w="2329" w:type="dxa"/>
            <w:tcBorders>
              <w:top w:val="single" w:sz="4" w:space="0" w:color="000000"/>
              <w:left w:val="single" w:sz="4" w:space="0" w:color="000000"/>
              <w:bottom w:val="single" w:sz="4" w:space="0" w:color="000000"/>
              <w:right w:val="single" w:sz="4" w:space="0" w:color="000000"/>
            </w:tcBorders>
          </w:tcPr>
          <w:p w:rsidR="0007111C" w:rsidRDefault="008E6818" w:rsidP="00C61416">
            <w:pPr>
              <w:pStyle w:val="TableText0"/>
            </w:pPr>
            <w:r>
              <w:t>David Hugger</w:t>
            </w:r>
          </w:p>
        </w:tc>
      </w:tr>
      <w:tr w:rsidR="00C91BD4" w:rsidTr="008E6818">
        <w:trPr>
          <w:cantSplit/>
          <w:trHeight w:val="80"/>
        </w:trPr>
        <w:tc>
          <w:tcPr>
            <w:tcW w:w="1728" w:type="dxa"/>
            <w:tcBorders>
              <w:top w:val="single" w:sz="4" w:space="0" w:color="000000"/>
              <w:left w:val="single" w:sz="4" w:space="0" w:color="000000"/>
              <w:bottom w:val="single" w:sz="4" w:space="0" w:color="000000"/>
            </w:tcBorders>
          </w:tcPr>
          <w:p w:rsidR="00C91BD4" w:rsidRDefault="00C91BD4" w:rsidP="00C61416">
            <w:pPr>
              <w:pStyle w:val="TableText0"/>
            </w:pPr>
            <w:r>
              <w:t>October 20, 2011</w:t>
            </w:r>
          </w:p>
        </w:tc>
        <w:tc>
          <w:tcPr>
            <w:tcW w:w="1080" w:type="dxa"/>
            <w:tcBorders>
              <w:top w:val="single" w:sz="4" w:space="0" w:color="000000"/>
              <w:left w:val="single" w:sz="4" w:space="0" w:color="000000"/>
              <w:bottom w:val="single" w:sz="4" w:space="0" w:color="000000"/>
            </w:tcBorders>
          </w:tcPr>
          <w:p w:rsidR="00C91BD4" w:rsidRDefault="00C91BD4" w:rsidP="00A12EB0">
            <w:pPr>
              <w:pStyle w:val="TableText0"/>
            </w:pPr>
            <w:r>
              <w:t>V1.</w:t>
            </w:r>
            <w:r w:rsidR="00A12EB0">
              <w:t>0</w:t>
            </w:r>
          </w:p>
        </w:tc>
        <w:tc>
          <w:tcPr>
            <w:tcW w:w="4392" w:type="dxa"/>
            <w:tcBorders>
              <w:top w:val="single" w:sz="4" w:space="0" w:color="000000"/>
              <w:left w:val="single" w:sz="4" w:space="0" w:color="000000"/>
              <w:bottom w:val="single" w:sz="4" w:space="0" w:color="000000"/>
            </w:tcBorders>
          </w:tcPr>
          <w:p w:rsidR="00C91BD4" w:rsidRDefault="00C91BD4" w:rsidP="00C61416">
            <w:pPr>
              <w:pStyle w:val="TableText0"/>
            </w:pPr>
            <w:r>
              <w:t>Table QSURGN38 change to NONOR only</w:t>
            </w:r>
          </w:p>
        </w:tc>
        <w:tc>
          <w:tcPr>
            <w:tcW w:w="2329" w:type="dxa"/>
            <w:tcBorders>
              <w:top w:val="single" w:sz="4" w:space="0" w:color="000000"/>
              <w:left w:val="single" w:sz="4" w:space="0" w:color="000000"/>
              <w:bottom w:val="single" w:sz="4" w:space="0" w:color="000000"/>
              <w:right w:val="single" w:sz="4" w:space="0" w:color="000000"/>
            </w:tcBorders>
          </w:tcPr>
          <w:p w:rsidR="0021075C" w:rsidRDefault="00C91BD4" w:rsidP="00C61416">
            <w:pPr>
              <w:pStyle w:val="TableText0"/>
            </w:pPr>
            <w:r>
              <w:t>David Hugger</w:t>
            </w:r>
          </w:p>
        </w:tc>
      </w:tr>
      <w:tr w:rsidR="0021075C" w:rsidTr="008E6818">
        <w:trPr>
          <w:cantSplit/>
          <w:trHeight w:val="80"/>
        </w:trPr>
        <w:tc>
          <w:tcPr>
            <w:tcW w:w="1728" w:type="dxa"/>
            <w:tcBorders>
              <w:top w:val="single" w:sz="4" w:space="0" w:color="000000"/>
              <w:left w:val="single" w:sz="4" w:space="0" w:color="000000"/>
              <w:bottom w:val="single" w:sz="4" w:space="0" w:color="000000"/>
            </w:tcBorders>
          </w:tcPr>
          <w:p w:rsidR="0021075C" w:rsidRDefault="0021075C" w:rsidP="00C61416">
            <w:pPr>
              <w:pStyle w:val="TableText0"/>
            </w:pPr>
            <w:r>
              <w:t>November 2, 2011</w:t>
            </w:r>
          </w:p>
        </w:tc>
        <w:tc>
          <w:tcPr>
            <w:tcW w:w="1080" w:type="dxa"/>
            <w:tcBorders>
              <w:top w:val="single" w:sz="4" w:space="0" w:color="000000"/>
              <w:left w:val="single" w:sz="4" w:space="0" w:color="000000"/>
              <w:bottom w:val="single" w:sz="4" w:space="0" w:color="000000"/>
            </w:tcBorders>
          </w:tcPr>
          <w:p w:rsidR="0021075C" w:rsidRDefault="0021075C" w:rsidP="00A12EB0">
            <w:pPr>
              <w:pStyle w:val="TableText0"/>
            </w:pPr>
            <w:r>
              <w:t>V1.</w:t>
            </w:r>
            <w:r w:rsidR="00A12EB0">
              <w:t>0</w:t>
            </w:r>
          </w:p>
        </w:tc>
        <w:tc>
          <w:tcPr>
            <w:tcW w:w="4392" w:type="dxa"/>
            <w:tcBorders>
              <w:top w:val="single" w:sz="4" w:space="0" w:color="000000"/>
              <w:left w:val="single" w:sz="4" w:space="0" w:color="000000"/>
              <w:bottom w:val="single" w:sz="4" w:space="0" w:color="000000"/>
            </w:tcBorders>
          </w:tcPr>
          <w:p w:rsidR="0021075C" w:rsidRDefault="0021075C" w:rsidP="00C61416">
            <w:pPr>
              <w:pStyle w:val="TableText0"/>
            </w:pPr>
            <w:r>
              <w:t>Additional information concerning files that contain SUBSUBIEN values added</w:t>
            </w:r>
          </w:p>
        </w:tc>
        <w:tc>
          <w:tcPr>
            <w:tcW w:w="2329" w:type="dxa"/>
            <w:tcBorders>
              <w:top w:val="single" w:sz="4" w:space="0" w:color="000000"/>
              <w:left w:val="single" w:sz="4" w:space="0" w:color="000000"/>
              <w:bottom w:val="single" w:sz="4" w:space="0" w:color="000000"/>
              <w:right w:val="single" w:sz="4" w:space="0" w:color="000000"/>
            </w:tcBorders>
          </w:tcPr>
          <w:p w:rsidR="0021075C" w:rsidRDefault="0021075C" w:rsidP="00C61416">
            <w:pPr>
              <w:pStyle w:val="TableText0"/>
            </w:pPr>
            <w:r>
              <w:t>David Hugger</w:t>
            </w:r>
          </w:p>
        </w:tc>
      </w:tr>
      <w:tr w:rsidR="00B94925" w:rsidTr="008E6818">
        <w:trPr>
          <w:cantSplit/>
          <w:trHeight w:val="80"/>
        </w:trPr>
        <w:tc>
          <w:tcPr>
            <w:tcW w:w="1728" w:type="dxa"/>
            <w:tcBorders>
              <w:top w:val="single" w:sz="4" w:space="0" w:color="000000"/>
              <w:left w:val="single" w:sz="4" w:space="0" w:color="000000"/>
              <w:bottom w:val="single" w:sz="4" w:space="0" w:color="000000"/>
            </w:tcBorders>
          </w:tcPr>
          <w:p w:rsidR="00B94925" w:rsidRDefault="00B94925" w:rsidP="00C61416">
            <w:pPr>
              <w:pStyle w:val="TableText0"/>
            </w:pPr>
            <w:r>
              <w:t>November 28, 2011</w:t>
            </w:r>
          </w:p>
        </w:tc>
        <w:tc>
          <w:tcPr>
            <w:tcW w:w="1080" w:type="dxa"/>
            <w:tcBorders>
              <w:top w:val="single" w:sz="4" w:space="0" w:color="000000"/>
              <w:left w:val="single" w:sz="4" w:space="0" w:color="000000"/>
              <w:bottom w:val="single" w:sz="4" w:space="0" w:color="000000"/>
            </w:tcBorders>
          </w:tcPr>
          <w:p w:rsidR="00B94925" w:rsidRDefault="005D1667" w:rsidP="00A12EB0">
            <w:pPr>
              <w:pStyle w:val="TableText0"/>
            </w:pPr>
            <w:r>
              <w:t>V1.</w:t>
            </w:r>
            <w:r w:rsidR="00A12EB0">
              <w:t>0</w:t>
            </w:r>
          </w:p>
        </w:tc>
        <w:tc>
          <w:tcPr>
            <w:tcW w:w="4392" w:type="dxa"/>
            <w:tcBorders>
              <w:top w:val="single" w:sz="4" w:space="0" w:color="000000"/>
              <w:left w:val="single" w:sz="4" w:space="0" w:color="000000"/>
              <w:bottom w:val="single" w:sz="4" w:space="0" w:color="000000"/>
            </w:tcBorders>
          </w:tcPr>
          <w:p w:rsidR="00B94925" w:rsidRDefault="00B94925" w:rsidP="00C61416">
            <w:pPr>
              <w:pStyle w:val="TableText0"/>
            </w:pPr>
            <w:r>
              <w:t>Dose (Mg) fields in Sub-files 130.47 and 130.48 changed from numeric to text.</w:t>
            </w:r>
          </w:p>
        </w:tc>
        <w:tc>
          <w:tcPr>
            <w:tcW w:w="2329" w:type="dxa"/>
            <w:tcBorders>
              <w:top w:val="single" w:sz="4" w:space="0" w:color="000000"/>
              <w:left w:val="single" w:sz="4" w:space="0" w:color="000000"/>
              <w:bottom w:val="single" w:sz="4" w:space="0" w:color="000000"/>
              <w:right w:val="single" w:sz="4" w:space="0" w:color="000000"/>
            </w:tcBorders>
          </w:tcPr>
          <w:p w:rsidR="00B94925" w:rsidRDefault="00B94925" w:rsidP="00C61416">
            <w:pPr>
              <w:pStyle w:val="TableText0"/>
            </w:pPr>
            <w:r>
              <w:t>David Hugger</w:t>
            </w:r>
          </w:p>
        </w:tc>
      </w:tr>
      <w:tr w:rsidR="00B26421" w:rsidTr="008E6818">
        <w:trPr>
          <w:cantSplit/>
          <w:trHeight w:val="80"/>
        </w:trPr>
        <w:tc>
          <w:tcPr>
            <w:tcW w:w="1728" w:type="dxa"/>
            <w:tcBorders>
              <w:top w:val="single" w:sz="4" w:space="0" w:color="000000"/>
              <w:left w:val="single" w:sz="4" w:space="0" w:color="000000"/>
              <w:bottom w:val="single" w:sz="4" w:space="0" w:color="000000"/>
            </w:tcBorders>
          </w:tcPr>
          <w:p w:rsidR="00B26421" w:rsidRDefault="00B26421" w:rsidP="00C61416">
            <w:pPr>
              <w:pStyle w:val="TableText0"/>
            </w:pPr>
            <w:r>
              <w:t>February 21, 2012</w:t>
            </w:r>
          </w:p>
        </w:tc>
        <w:tc>
          <w:tcPr>
            <w:tcW w:w="1080" w:type="dxa"/>
            <w:tcBorders>
              <w:top w:val="single" w:sz="4" w:space="0" w:color="000000"/>
              <w:left w:val="single" w:sz="4" w:space="0" w:color="000000"/>
              <w:bottom w:val="single" w:sz="4" w:space="0" w:color="000000"/>
            </w:tcBorders>
          </w:tcPr>
          <w:p w:rsidR="00B26421" w:rsidRDefault="005D1667" w:rsidP="00A12EB0">
            <w:pPr>
              <w:pStyle w:val="TableText0"/>
            </w:pPr>
            <w:r>
              <w:t>V1.</w:t>
            </w:r>
            <w:r w:rsidR="00A12EB0">
              <w:t>0</w:t>
            </w:r>
          </w:p>
        </w:tc>
        <w:tc>
          <w:tcPr>
            <w:tcW w:w="4392" w:type="dxa"/>
            <w:tcBorders>
              <w:top w:val="single" w:sz="4" w:space="0" w:color="000000"/>
              <w:left w:val="single" w:sz="4" w:space="0" w:color="000000"/>
              <w:bottom w:val="single" w:sz="4" w:space="0" w:color="000000"/>
            </w:tcBorders>
          </w:tcPr>
          <w:p w:rsidR="00B26421" w:rsidRDefault="00B26421" w:rsidP="00C61416">
            <w:pPr>
              <w:pStyle w:val="TableText0"/>
            </w:pPr>
            <w:r>
              <w:t>Number of fields in text changed from 832 to 861. Omitted fields changed from 27 to 56.</w:t>
            </w:r>
          </w:p>
        </w:tc>
        <w:tc>
          <w:tcPr>
            <w:tcW w:w="2329" w:type="dxa"/>
            <w:tcBorders>
              <w:top w:val="single" w:sz="4" w:space="0" w:color="000000"/>
              <w:left w:val="single" w:sz="4" w:space="0" w:color="000000"/>
              <w:bottom w:val="single" w:sz="4" w:space="0" w:color="000000"/>
              <w:right w:val="single" w:sz="4" w:space="0" w:color="000000"/>
            </w:tcBorders>
          </w:tcPr>
          <w:p w:rsidR="00B26421" w:rsidRDefault="00B26421" w:rsidP="00C61416">
            <w:pPr>
              <w:pStyle w:val="TableText0"/>
            </w:pPr>
            <w:r>
              <w:t>David Hugger</w:t>
            </w:r>
          </w:p>
        </w:tc>
      </w:tr>
      <w:tr w:rsidR="005D1667" w:rsidTr="008E6818">
        <w:trPr>
          <w:cantSplit/>
          <w:trHeight w:val="80"/>
        </w:trPr>
        <w:tc>
          <w:tcPr>
            <w:tcW w:w="1728" w:type="dxa"/>
            <w:tcBorders>
              <w:top w:val="single" w:sz="4" w:space="0" w:color="000000"/>
              <w:left w:val="single" w:sz="4" w:space="0" w:color="000000"/>
              <w:bottom w:val="single" w:sz="4" w:space="0" w:color="000000"/>
            </w:tcBorders>
          </w:tcPr>
          <w:p w:rsidR="005D1667" w:rsidRDefault="005D1667" w:rsidP="00C61416">
            <w:pPr>
              <w:pStyle w:val="TableText0"/>
            </w:pPr>
            <w:r>
              <w:t>May 07,2012</w:t>
            </w:r>
          </w:p>
        </w:tc>
        <w:tc>
          <w:tcPr>
            <w:tcW w:w="1080" w:type="dxa"/>
            <w:tcBorders>
              <w:top w:val="single" w:sz="4" w:space="0" w:color="000000"/>
              <w:left w:val="single" w:sz="4" w:space="0" w:color="000000"/>
              <w:bottom w:val="single" w:sz="4" w:space="0" w:color="000000"/>
            </w:tcBorders>
          </w:tcPr>
          <w:p w:rsidR="005D1667" w:rsidRDefault="005D1667" w:rsidP="00A12EB0">
            <w:pPr>
              <w:pStyle w:val="TableText0"/>
            </w:pPr>
            <w:r>
              <w:t>V1.</w:t>
            </w:r>
            <w:r w:rsidR="00A12EB0">
              <w:t>1</w:t>
            </w:r>
          </w:p>
        </w:tc>
        <w:tc>
          <w:tcPr>
            <w:tcW w:w="4392" w:type="dxa"/>
            <w:tcBorders>
              <w:top w:val="single" w:sz="4" w:space="0" w:color="000000"/>
              <w:left w:val="single" w:sz="4" w:space="0" w:color="000000"/>
              <w:bottom w:val="single" w:sz="4" w:space="0" w:color="000000"/>
            </w:tcBorders>
          </w:tcPr>
          <w:p w:rsidR="005D1667" w:rsidRDefault="005D1667" w:rsidP="00C61416">
            <w:pPr>
              <w:pStyle w:val="TableText0"/>
            </w:pPr>
            <w:r>
              <w:t>Edited for DSIH 1.8 updates.</w:t>
            </w:r>
          </w:p>
        </w:tc>
        <w:tc>
          <w:tcPr>
            <w:tcW w:w="2329" w:type="dxa"/>
            <w:tcBorders>
              <w:top w:val="single" w:sz="4" w:space="0" w:color="000000"/>
              <w:left w:val="single" w:sz="4" w:space="0" w:color="000000"/>
              <w:bottom w:val="single" w:sz="4" w:space="0" w:color="000000"/>
              <w:right w:val="single" w:sz="4" w:space="0" w:color="000000"/>
            </w:tcBorders>
          </w:tcPr>
          <w:p w:rsidR="005D1667" w:rsidRDefault="005D1667" w:rsidP="00C61416">
            <w:pPr>
              <w:pStyle w:val="TableText0"/>
            </w:pPr>
            <w:r>
              <w:t>David Hugger</w:t>
            </w:r>
          </w:p>
        </w:tc>
      </w:tr>
      <w:tr w:rsidR="00C57D44" w:rsidTr="008E6818">
        <w:trPr>
          <w:cantSplit/>
          <w:trHeight w:val="80"/>
        </w:trPr>
        <w:tc>
          <w:tcPr>
            <w:tcW w:w="1728" w:type="dxa"/>
            <w:tcBorders>
              <w:top w:val="single" w:sz="4" w:space="0" w:color="000000"/>
              <w:left w:val="single" w:sz="4" w:space="0" w:color="000000"/>
              <w:bottom w:val="single" w:sz="4" w:space="0" w:color="000000"/>
            </w:tcBorders>
          </w:tcPr>
          <w:p w:rsidR="00C57D44" w:rsidRDefault="00C57D44" w:rsidP="00C61416">
            <w:pPr>
              <w:pStyle w:val="TableText0"/>
            </w:pPr>
            <w:r>
              <w:t>May 18, 2012</w:t>
            </w:r>
          </w:p>
        </w:tc>
        <w:tc>
          <w:tcPr>
            <w:tcW w:w="1080" w:type="dxa"/>
            <w:tcBorders>
              <w:top w:val="single" w:sz="4" w:space="0" w:color="000000"/>
              <w:left w:val="single" w:sz="4" w:space="0" w:color="000000"/>
              <w:bottom w:val="single" w:sz="4" w:space="0" w:color="000000"/>
            </w:tcBorders>
          </w:tcPr>
          <w:p w:rsidR="00C57D44" w:rsidRDefault="00584B39" w:rsidP="00A12EB0">
            <w:pPr>
              <w:pStyle w:val="TableText0"/>
            </w:pPr>
            <w:r>
              <w:t>V1.</w:t>
            </w:r>
            <w:r w:rsidR="00A12EB0">
              <w:t>1</w:t>
            </w:r>
          </w:p>
        </w:tc>
        <w:tc>
          <w:tcPr>
            <w:tcW w:w="4392" w:type="dxa"/>
            <w:tcBorders>
              <w:top w:val="single" w:sz="4" w:space="0" w:color="000000"/>
              <w:left w:val="single" w:sz="4" w:space="0" w:color="000000"/>
              <w:bottom w:val="single" w:sz="4" w:space="0" w:color="000000"/>
            </w:tcBorders>
          </w:tcPr>
          <w:p w:rsidR="00C57D44" w:rsidRDefault="00C57D44" w:rsidP="00C61416">
            <w:pPr>
              <w:pStyle w:val="TableText0"/>
            </w:pPr>
            <w:r>
              <w:t>Updated Extract Field Tables to reflect new fields, many corrections made to field character sizes in tables made.</w:t>
            </w:r>
          </w:p>
        </w:tc>
        <w:tc>
          <w:tcPr>
            <w:tcW w:w="2329" w:type="dxa"/>
            <w:tcBorders>
              <w:top w:val="single" w:sz="4" w:space="0" w:color="000000"/>
              <w:left w:val="single" w:sz="4" w:space="0" w:color="000000"/>
              <w:bottom w:val="single" w:sz="4" w:space="0" w:color="000000"/>
              <w:right w:val="single" w:sz="4" w:space="0" w:color="000000"/>
            </w:tcBorders>
          </w:tcPr>
          <w:p w:rsidR="00C57D44" w:rsidRDefault="00C57D44" w:rsidP="00C61416">
            <w:pPr>
              <w:pStyle w:val="TableText0"/>
            </w:pPr>
            <w:r>
              <w:t>David Hugger</w:t>
            </w:r>
          </w:p>
        </w:tc>
      </w:tr>
      <w:tr w:rsidR="004E027B" w:rsidTr="008E6818">
        <w:trPr>
          <w:cantSplit/>
          <w:trHeight w:val="80"/>
        </w:trPr>
        <w:tc>
          <w:tcPr>
            <w:tcW w:w="1728" w:type="dxa"/>
            <w:tcBorders>
              <w:top w:val="single" w:sz="4" w:space="0" w:color="000000"/>
              <w:left w:val="single" w:sz="4" w:space="0" w:color="000000"/>
              <w:bottom w:val="single" w:sz="4" w:space="0" w:color="000000"/>
            </w:tcBorders>
          </w:tcPr>
          <w:p w:rsidR="004E027B" w:rsidRDefault="004E027B" w:rsidP="00C61416">
            <w:pPr>
              <w:pStyle w:val="TableText0"/>
            </w:pPr>
            <w:r>
              <w:t>Sept 10, 2012</w:t>
            </w:r>
          </w:p>
        </w:tc>
        <w:tc>
          <w:tcPr>
            <w:tcW w:w="1080" w:type="dxa"/>
            <w:tcBorders>
              <w:top w:val="single" w:sz="4" w:space="0" w:color="000000"/>
              <w:left w:val="single" w:sz="4" w:space="0" w:color="000000"/>
              <w:bottom w:val="single" w:sz="4" w:space="0" w:color="000000"/>
            </w:tcBorders>
          </w:tcPr>
          <w:p w:rsidR="004E027B" w:rsidRDefault="004E027B" w:rsidP="00A12EB0">
            <w:pPr>
              <w:pStyle w:val="TableText0"/>
            </w:pPr>
            <w:r>
              <w:t>V1.</w:t>
            </w:r>
            <w:r w:rsidR="00584B39">
              <w:t>1</w:t>
            </w:r>
          </w:p>
        </w:tc>
        <w:tc>
          <w:tcPr>
            <w:tcW w:w="4392" w:type="dxa"/>
            <w:tcBorders>
              <w:top w:val="single" w:sz="4" w:space="0" w:color="000000"/>
              <w:left w:val="single" w:sz="4" w:space="0" w:color="000000"/>
              <w:bottom w:val="single" w:sz="4" w:space="0" w:color="000000"/>
            </w:tcBorders>
          </w:tcPr>
          <w:p w:rsidR="004E027B" w:rsidRDefault="004E027B" w:rsidP="00C61416">
            <w:pPr>
              <w:pStyle w:val="TableText0"/>
            </w:pPr>
            <w:r>
              <w:t>Added PROVTBL extract interface details</w:t>
            </w:r>
          </w:p>
        </w:tc>
        <w:tc>
          <w:tcPr>
            <w:tcW w:w="2329" w:type="dxa"/>
            <w:tcBorders>
              <w:top w:val="single" w:sz="4" w:space="0" w:color="000000"/>
              <w:left w:val="single" w:sz="4" w:space="0" w:color="000000"/>
              <w:bottom w:val="single" w:sz="4" w:space="0" w:color="000000"/>
              <w:right w:val="single" w:sz="4" w:space="0" w:color="000000"/>
            </w:tcBorders>
          </w:tcPr>
          <w:p w:rsidR="00CC3872" w:rsidRDefault="004E027B" w:rsidP="00C61416">
            <w:pPr>
              <w:pStyle w:val="TableText0"/>
            </w:pPr>
            <w:r>
              <w:t>David Hugger</w:t>
            </w:r>
          </w:p>
        </w:tc>
      </w:tr>
      <w:tr w:rsidR="00CC3872" w:rsidTr="008E6818">
        <w:trPr>
          <w:cantSplit/>
          <w:trHeight w:val="80"/>
        </w:trPr>
        <w:tc>
          <w:tcPr>
            <w:tcW w:w="1728" w:type="dxa"/>
            <w:tcBorders>
              <w:top w:val="single" w:sz="4" w:space="0" w:color="000000"/>
              <w:left w:val="single" w:sz="4" w:space="0" w:color="000000"/>
              <w:bottom w:val="single" w:sz="4" w:space="0" w:color="000000"/>
            </w:tcBorders>
          </w:tcPr>
          <w:p w:rsidR="00CC3872" w:rsidRDefault="00CC3872" w:rsidP="00C61416">
            <w:pPr>
              <w:pStyle w:val="TableText0"/>
            </w:pPr>
            <w:r>
              <w:t>Nov 20, 2012</w:t>
            </w:r>
          </w:p>
        </w:tc>
        <w:tc>
          <w:tcPr>
            <w:tcW w:w="1080" w:type="dxa"/>
            <w:tcBorders>
              <w:top w:val="single" w:sz="4" w:space="0" w:color="000000"/>
              <w:left w:val="single" w:sz="4" w:space="0" w:color="000000"/>
              <w:bottom w:val="single" w:sz="4" w:space="0" w:color="000000"/>
            </w:tcBorders>
          </w:tcPr>
          <w:p w:rsidR="00CC3872" w:rsidRDefault="00CC3872" w:rsidP="00A12EB0">
            <w:pPr>
              <w:pStyle w:val="TableText0"/>
            </w:pPr>
            <w:r>
              <w:t>V1.</w:t>
            </w:r>
            <w:r w:rsidR="00A12EB0">
              <w:t>1</w:t>
            </w:r>
          </w:p>
        </w:tc>
        <w:tc>
          <w:tcPr>
            <w:tcW w:w="4392" w:type="dxa"/>
            <w:tcBorders>
              <w:top w:val="single" w:sz="4" w:space="0" w:color="000000"/>
              <w:left w:val="single" w:sz="4" w:space="0" w:color="000000"/>
              <w:bottom w:val="single" w:sz="4" w:space="0" w:color="000000"/>
            </w:tcBorders>
          </w:tcPr>
          <w:p w:rsidR="00CC3872" w:rsidRDefault="00CC3872" w:rsidP="00C61416">
            <w:pPr>
              <w:pStyle w:val="TableText0"/>
            </w:pPr>
            <w:r>
              <w:t>Removed unnecessary row from provider table. Changed begin/end date descriptions for Extract Log.</w:t>
            </w:r>
            <w:r w:rsidR="00C64376">
              <w:t xml:space="preserve"> Made minor changes to text in main body.</w:t>
            </w:r>
          </w:p>
        </w:tc>
        <w:tc>
          <w:tcPr>
            <w:tcW w:w="2329" w:type="dxa"/>
            <w:tcBorders>
              <w:top w:val="single" w:sz="4" w:space="0" w:color="000000"/>
              <w:left w:val="single" w:sz="4" w:space="0" w:color="000000"/>
              <w:bottom w:val="single" w:sz="4" w:space="0" w:color="000000"/>
              <w:right w:val="single" w:sz="4" w:space="0" w:color="000000"/>
            </w:tcBorders>
          </w:tcPr>
          <w:p w:rsidR="00CC3872" w:rsidRDefault="00CC3872" w:rsidP="00C61416">
            <w:pPr>
              <w:pStyle w:val="TableText0"/>
            </w:pPr>
            <w:r>
              <w:t>David Hugger</w:t>
            </w:r>
          </w:p>
        </w:tc>
      </w:tr>
      <w:tr w:rsidR="0086312A" w:rsidTr="008E6818">
        <w:trPr>
          <w:cantSplit/>
          <w:trHeight w:val="80"/>
        </w:trPr>
        <w:tc>
          <w:tcPr>
            <w:tcW w:w="1728" w:type="dxa"/>
            <w:tcBorders>
              <w:top w:val="single" w:sz="4" w:space="0" w:color="000000"/>
              <w:left w:val="single" w:sz="4" w:space="0" w:color="000000"/>
              <w:bottom w:val="single" w:sz="4" w:space="0" w:color="000000"/>
            </w:tcBorders>
          </w:tcPr>
          <w:p w:rsidR="0086312A" w:rsidRDefault="0086312A" w:rsidP="00C61416">
            <w:pPr>
              <w:pStyle w:val="TableText0"/>
            </w:pPr>
            <w:r>
              <w:t>Jan 25, 2013</w:t>
            </w:r>
          </w:p>
        </w:tc>
        <w:tc>
          <w:tcPr>
            <w:tcW w:w="1080" w:type="dxa"/>
            <w:tcBorders>
              <w:top w:val="single" w:sz="4" w:space="0" w:color="000000"/>
              <w:left w:val="single" w:sz="4" w:space="0" w:color="000000"/>
              <w:bottom w:val="single" w:sz="4" w:space="0" w:color="000000"/>
            </w:tcBorders>
          </w:tcPr>
          <w:p w:rsidR="0086312A" w:rsidRDefault="0086312A" w:rsidP="00A12EB0">
            <w:pPr>
              <w:pStyle w:val="TableText0"/>
            </w:pPr>
            <w:r>
              <w:t>V1.</w:t>
            </w:r>
            <w:r w:rsidR="00A12EB0">
              <w:t>1</w:t>
            </w:r>
          </w:p>
        </w:tc>
        <w:tc>
          <w:tcPr>
            <w:tcW w:w="4392" w:type="dxa"/>
            <w:tcBorders>
              <w:top w:val="single" w:sz="4" w:space="0" w:color="000000"/>
              <w:left w:val="single" w:sz="4" w:space="0" w:color="000000"/>
              <w:bottom w:val="single" w:sz="4" w:space="0" w:color="000000"/>
            </w:tcBorders>
          </w:tcPr>
          <w:p w:rsidR="0086312A" w:rsidRDefault="0086312A" w:rsidP="00C61416">
            <w:pPr>
              <w:pStyle w:val="TableText0"/>
            </w:pPr>
            <w:r>
              <w:t>Updated Provider table description in the Appendix</w:t>
            </w:r>
          </w:p>
        </w:tc>
        <w:tc>
          <w:tcPr>
            <w:tcW w:w="2329" w:type="dxa"/>
            <w:tcBorders>
              <w:top w:val="single" w:sz="4" w:space="0" w:color="000000"/>
              <w:left w:val="single" w:sz="4" w:space="0" w:color="000000"/>
              <w:bottom w:val="single" w:sz="4" w:space="0" w:color="000000"/>
              <w:right w:val="single" w:sz="4" w:space="0" w:color="000000"/>
            </w:tcBorders>
          </w:tcPr>
          <w:p w:rsidR="0086312A" w:rsidRDefault="0086312A" w:rsidP="00C61416">
            <w:pPr>
              <w:pStyle w:val="TableText0"/>
            </w:pPr>
            <w:r>
              <w:t>David Hugger</w:t>
            </w:r>
          </w:p>
        </w:tc>
      </w:tr>
      <w:tr w:rsidR="00521495" w:rsidTr="008E6818">
        <w:trPr>
          <w:cantSplit/>
          <w:trHeight w:val="80"/>
        </w:trPr>
        <w:tc>
          <w:tcPr>
            <w:tcW w:w="1728" w:type="dxa"/>
            <w:tcBorders>
              <w:top w:val="single" w:sz="4" w:space="0" w:color="000000"/>
              <w:left w:val="single" w:sz="4" w:space="0" w:color="000000"/>
              <w:bottom w:val="single" w:sz="4" w:space="0" w:color="000000"/>
            </w:tcBorders>
          </w:tcPr>
          <w:p w:rsidR="00521495" w:rsidRDefault="00521495" w:rsidP="00C61416">
            <w:pPr>
              <w:pStyle w:val="TableText0"/>
            </w:pPr>
            <w:r>
              <w:t>Feb 25, 2013</w:t>
            </w:r>
          </w:p>
        </w:tc>
        <w:tc>
          <w:tcPr>
            <w:tcW w:w="1080" w:type="dxa"/>
            <w:tcBorders>
              <w:top w:val="single" w:sz="4" w:space="0" w:color="000000"/>
              <w:left w:val="single" w:sz="4" w:space="0" w:color="000000"/>
              <w:bottom w:val="single" w:sz="4" w:space="0" w:color="000000"/>
            </w:tcBorders>
          </w:tcPr>
          <w:p w:rsidR="00521495" w:rsidRDefault="00521495" w:rsidP="00A12EB0">
            <w:pPr>
              <w:pStyle w:val="TableText0"/>
            </w:pPr>
            <w:r>
              <w:t>V1.</w:t>
            </w:r>
            <w:r w:rsidR="00A12EB0">
              <w:t>1</w:t>
            </w:r>
          </w:p>
        </w:tc>
        <w:tc>
          <w:tcPr>
            <w:tcW w:w="4392" w:type="dxa"/>
            <w:tcBorders>
              <w:top w:val="single" w:sz="4" w:space="0" w:color="000000"/>
              <w:left w:val="single" w:sz="4" w:space="0" w:color="000000"/>
              <w:bottom w:val="single" w:sz="4" w:space="0" w:color="000000"/>
            </w:tcBorders>
          </w:tcPr>
          <w:p w:rsidR="00521495" w:rsidRDefault="00521495" w:rsidP="00C61416">
            <w:pPr>
              <w:pStyle w:val="TableText0"/>
            </w:pPr>
            <w:r>
              <w:t>Updated extracted field totals to reflect recent field additions</w:t>
            </w:r>
          </w:p>
        </w:tc>
        <w:tc>
          <w:tcPr>
            <w:tcW w:w="2329" w:type="dxa"/>
            <w:tcBorders>
              <w:top w:val="single" w:sz="4" w:space="0" w:color="000000"/>
              <w:left w:val="single" w:sz="4" w:space="0" w:color="000000"/>
              <w:bottom w:val="single" w:sz="4" w:space="0" w:color="000000"/>
              <w:right w:val="single" w:sz="4" w:space="0" w:color="000000"/>
            </w:tcBorders>
          </w:tcPr>
          <w:p w:rsidR="00521495" w:rsidRDefault="00521495" w:rsidP="00C61416">
            <w:pPr>
              <w:pStyle w:val="TableText0"/>
            </w:pPr>
            <w:r>
              <w:t>David Hugger</w:t>
            </w:r>
          </w:p>
        </w:tc>
      </w:tr>
      <w:tr w:rsidR="009946CD" w:rsidTr="008E6818">
        <w:trPr>
          <w:cantSplit/>
          <w:trHeight w:val="80"/>
        </w:trPr>
        <w:tc>
          <w:tcPr>
            <w:tcW w:w="1728" w:type="dxa"/>
            <w:tcBorders>
              <w:top w:val="single" w:sz="4" w:space="0" w:color="000000"/>
              <w:left w:val="single" w:sz="4" w:space="0" w:color="000000"/>
              <w:bottom w:val="single" w:sz="4" w:space="0" w:color="000000"/>
            </w:tcBorders>
          </w:tcPr>
          <w:p w:rsidR="009946CD" w:rsidRDefault="009946CD" w:rsidP="00C61416">
            <w:pPr>
              <w:pStyle w:val="TableText0"/>
            </w:pPr>
            <w:r>
              <w:t>Mar 14, 2013</w:t>
            </w:r>
          </w:p>
        </w:tc>
        <w:tc>
          <w:tcPr>
            <w:tcW w:w="1080" w:type="dxa"/>
            <w:tcBorders>
              <w:top w:val="single" w:sz="4" w:space="0" w:color="000000"/>
              <w:left w:val="single" w:sz="4" w:space="0" w:color="000000"/>
              <w:bottom w:val="single" w:sz="4" w:space="0" w:color="000000"/>
            </w:tcBorders>
          </w:tcPr>
          <w:p w:rsidR="009946CD" w:rsidRDefault="009946CD" w:rsidP="00A12EB0">
            <w:pPr>
              <w:pStyle w:val="TableText0"/>
            </w:pPr>
            <w:r>
              <w:t>V.1.</w:t>
            </w:r>
            <w:r w:rsidR="00A12EB0">
              <w:t>1</w:t>
            </w:r>
          </w:p>
        </w:tc>
        <w:tc>
          <w:tcPr>
            <w:tcW w:w="4392" w:type="dxa"/>
            <w:tcBorders>
              <w:top w:val="single" w:sz="4" w:space="0" w:color="000000"/>
              <w:left w:val="single" w:sz="4" w:space="0" w:color="000000"/>
              <w:bottom w:val="single" w:sz="4" w:space="0" w:color="000000"/>
            </w:tcBorders>
          </w:tcPr>
          <w:p w:rsidR="009946CD" w:rsidRDefault="009946CD" w:rsidP="00C61416">
            <w:pPr>
              <w:pStyle w:val="TableText0"/>
            </w:pPr>
            <w:r>
              <w:t>Updated DFN field definition in appendix for all extracts.</w:t>
            </w:r>
          </w:p>
        </w:tc>
        <w:tc>
          <w:tcPr>
            <w:tcW w:w="2329" w:type="dxa"/>
            <w:tcBorders>
              <w:top w:val="single" w:sz="4" w:space="0" w:color="000000"/>
              <w:left w:val="single" w:sz="4" w:space="0" w:color="000000"/>
              <w:bottom w:val="single" w:sz="4" w:space="0" w:color="000000"/>
              <w:right w:val="single" w:sz="4" w:space="0" w:color="000000"/>
            </w:tcBorders>
          </w:tcPr>
          <w:p w:rsidR="009946CD" w:rsidRDefault="009946CD" w:rsidP="00C61416">
            <w:pPr>
              <w:pStyle w:val="TableText0"/>
            </w:pPr>
            <w:r>
              <w:t>David Hugger</w:t>
            </w:r>
          </w:p>
        </w:tc>
      </w:tr>
      <w:tr w:rsidR="00A565CB" w:rsidTr="008E6818">
        <w:trPr>
          <w:cantSplit/>
          <w:trHeight w:val="80"/>
        </w:trPr>
        <w:tc>
          <w:tcPr>
            <w:tcW w:w="1728" w:type="dxa"/>
            <w:tcBorders>
              <w:top w:val="single" w:sz="4" w:space="0" w:color="000000"/>
              <w:left w:val="single" w:sz="4" w:space="0" w:color="000000"/>
              <w:bottom w:val="single" w:sz="4" w:space="0" w:color="000000"/>
            </w:tcBorders>
          </w:tcPr>
          <w:p w:rsidR="00A565CB" w:rsidRDefault="00A565CB" w:rsidP="00C61416">
            <w:pPr>
              <w:pStyle w:val="TableText0"/>
            </w:pPr>
            <w:r>
              <w:t>Apr 13, 2013</w:t>
            </w:r>
          </w:p>
        </w:tc>
        <w:tc>
          <w:tcPr>
            <w:tcW w:w="1080" w:type="dxa"/>
            <w:tcBorders>
              <w:top w:val="single" w:sz="4" w:space="0" w:color="000000"/>
              <w:left w:val="single" w:sz="4" w:space="0" w:color="000000"/>
              <w:bottom w:val="single" w:sz="4" w:space="0" w:color="000000"/>
            </w:tcBorders>
          </w:tcPr>
          <w:p w:rsidR="00A565CB" w:rsidRDefault="00A565CB" w:rsidP="00A12EB0">
            <w:pPr>
              <w:pStyle w:val="TableText0"/>
            </w:pPr>
            <w:r>
              <w:t>V 1.</w:t>
            </w:r>
            <w:r w:rsidR="00A12EB0">
              <w:t>1</w:t>
            </w:r>
          </w:p>
        </w:tc>
        <w:tc>
          <w:tcPr>
            <w:tcW w:w="4392" w:type="dxa"/>
            <w:tcBorders>
              <w:top w:val="single" w:sz="4" w:space="0" w:color="000000"/>
              <w:left w:val="single" w:sz="4" w:space="0" w:color="000000"/>
              <w:bottom w:val="single" w:sz="4" w:space="0" w:color="000000"/>
            </w:tcBorders>
          </w:tcPr>
          <w:p w:rsidR="00A565CB" w:rsidRDefault="00A565CB" w:rsidP="00C61416">
            <w:pPr>
              <w:pStyle w:val="TableText0"/>
            </w:pPr>
            <w:r>
              <w:t>Minor textual changes</w:t>
            </w:r>
          </w:p>
        </w:tc>
        <w:tc>
          <w:tcPr>
            <w:tcW w:w="2329" w:type="dxa"/>
            <w:tcBorders>
              <w:top w:val="single" w:sz="4" w:space="0" w:color="000000"/>
              <w:left w:val="single" w:sz="4" w:space="0" w:color="000000"/>
              <w:bottom w:val="single" w:sz="4" w:space="0" w:color="000000"/>
              <w:right w:val="single" w:sz="4" w:space="0" w:color="000000"/>
            </w:tcBorders>
          </w:tcPr>
          <w:p w:rsidR="00A565CB" w:rsidRDefault="00A565CB" w:rsidP="00C61416">
            <w:pPr>
              <w:pStyle w:val="TableText0"/>
            </w:pPr>
            <w:r>
              <w:t>David Hugger</w:t>
            </w:r>
          </w:p>
        </w:tc>
      </w:tr>
      <w:tr w:rsidR="002D089C" w:rsidTr="008E6818">
        <w:trPr>
          <w:cantSplit/>
          <w:trHeight w:val="80"/>
        </w:trPr>
        <w:tc>
          <w:tcPr>
            <w:tcW w:w="1728" w:type="dxa"/>
            <w:tcBorders>
              <w:top w:val="single" w:sz="4" w:space="0" w:color="000000"/>
              <w:left w:val="single" w:sz="4" w:space="0" w:color="000000"/>
              <w:bottom w:val="single" w:sz="4" w:space="0" w:color="000000"/>
            </w:tcBorders>
          </w:tcPr>
          <w:p w:rsidR="002D089C" w:rsidRDefault="002D089C" w:rsidP="00C61416">
            <w:pPr>
              <w:pStyle w:val="TableText0"/>
            </w:pPr>
            <w:r>
              <w:t>June 23, 2013</w:t>
            </w:r>
          </w:p>
        </w:tc>
        <w:tc>
          <w:tcPr>
            <w:tcW w:w="1080" w:type="dxa"/>
            <w:tcBorders>
              <w:top w:val="single" w:sz="4" w:space="0" w:color="000000"/>
              <w:left w:val="single" w:sz="4" w:space="0" w:color="000000"/>
              <w:bottom w:val="single" w:sz="4" w:space="0" w:color="000000"/>
            </w:tcBorders>
          </w:tcPr>
          <w:p w:rsidR="002D089C" w:rsidRDefault="002D089C" w:rsidP="00A12EB0">
            <w:pPr>
              <w:pStyle w:val="TableText0"/>
            </w:pPr>
            <w:r>
              <w:t>V 1.1</w:t>
            </w:r>
          </w:p>
        </w:tc>
        <w:tc>
          <w:tcPr>
            <w:tcW w:w="4392" w:type="dxa"/>
            <w:tcBorders>
              <w:top w:val="single" w:sz="4" w:space="0" w:color="000000"/>
              <w:left w:val="single" w:sz="4" w:space="0" w:color="000000"/>
              <w:bottom w:val="single" w:sz="4" w:space="0" w:color="000000"/>
            </w:tcBorders>
          </w:tcPr>
          <w:p w:rsidR="002D089C" w:rsidRDefault="002D089C" w:rsidP="00C61416">
            <w:pPr>
              <w:pStyle w:val="TableText0"/>
            </w:pPr>
            <w:r>
              <w:t>Surgery Update/Deletes added</w:t>
            </w:r>
          </w:p>
        </w:tc>
        <w:tc>
          <w:tcPr>
            <w:tcW w:w="2329" w:type="dxa"/>
            <w:tcBorders>
              <w:top w:val="single" w:sz="4" w:space="0" w:color="000000"/>
              <w:left w:val="single" w:sz="4" w:space="0" w:color="000000"/>
              <w:bottom w:val="single" w:sz="4" w:space="0" w:color="000000"/>
              <w:right w:val="single" w:sz="4" w:space="0" w:color="000000"/>
            </w:tcBorders>
          </w:tcPr>
          <w:p w:rsidR="002D089C" w:rsidRDefault="002D089C" w:rsidP="00C61416">
            <w:pPr>
              <w:pStyle w:val="TableText0"/>
            </w:pPr>
            <w:r>
              <w:t>David Hugger</w:t>
            </w:r>
          </w:p>
        </w:tc>
      </w:tr>
      <w:tr w:rsidR="00DB68B2" w:rsidTr="008E6818">
        <w:trPr>
          <w:cantSplit/>
          <w:trHeight w:val="80"/>
        </w:trPr>
        <w:tc>
          <w:tcPr>
            <w:tcW w:w="1728" w:type="dxa"/>
            <w:tcBorders>
              <w:top w:val="single" w:sz="4" w:space="0" w:color="000000"/>
              <w:left w:val="single" w:sz="4" w:space="0" w:color="000000"/>
              <w:bottom w:val="single" w:sz="4" w:space="0" w:color="000000"/>
            </w:tcBorders>
          </w:tcPr>
          <w:p w:rsidR="00DB68B2" w:rsidRDefault="00DB68B2" w:rsidP="00C61416">
            <w:pPr>
              <w:pStyle w:val="TableText0"/>
            </w:pPr>
            <w:r>
              <w:t>July 31, 2013</w:t>
            </w:r>
          </w:p>
        </w:tc>
        <w:tc>
          <w:tcPr>
            <w:tcW w:w="1080" w:type="dxa"/>
            <w:tcBorders>
              <w:top w:val="single" w:sz="4" w:space="0" w:color="000000"/>
              <w:left w:val="single" w:sz="4" w:space="0" w:color="000000"/>
              <w:bottom w:val="single" w:sz="4" w:space="0" w:color="000000"/>
            </w:tcBorders>
          </w:tcPr>
          <w:p w:rsidR="00DB68B2" w:rsidRDefault="00DB68B2" w:rsidP="00A12EB0">
            <w:pPr>
              <w:pStyle w:val="TableText0"/>
            </w:pPr>
            <w:r>
              <w:t>V 1.1</w:t>
            </w:r>
          </w:p>
        </w:tc>
        <w:tc>
          <w:tcPr>
            <w:tcW w:w="4392" w:type="dxa"/>
            <w:tcBorders>
              <w:top w:val="single" w:sz="4" w:space="0" w:color="000000"/>
              <w:left w:val="single" w:sz="4" w:space="0" w:color="000000"/>
              <w:bottom w:val="single" w:sz="4" w:space="0" w:color="000000"/>
            </w:tcBorders>
          </w:tcPr>
          <w:p w:rsidR="00DB68B2" w:rsidRDefault="00DB68B2" w:rsidP="00C61416">
            <w:pPr>
              <w:pStyle w:val="TableText0"/>
            </w:pPr>
            <w:r>
              <w:t xml:space="preserve">Patient table </w:t>
            </w:r>
          </w:p>
        </w:tc>
        <w:tc>
          <w:tcPr>
            <w:tcW w:w="2329" w:type="dxa"/>
            <w:tcBorders>
              <w:top w:val="single" w:sz="4" w:space="0" w:color="000000"/>
              <w:left w:val="single" w:sz="4" w:space="0" w:color="000000"/>
              <w:bottom w:val="single" w:sz="4" w:space="0" w:color="000000"/>
              <w:right w:val="single" w:sz="4" w:space="0" w:color="000000"/>
            </w:tcBorders>
          </w:tcPr>
          <w:p w:rsidR="00DB68B2" w:rsidRDefault="002E60C4" w:rsidP="00C61416">
            <w:pPr>
              <w:pStyle w:val="TableText0"/>
            </w:pPr>
            <w:r>
              <w:t>David Hugger</w:t>
            </w:r>
          </w:p>
        </w:tc>
      </w:tr>
      <w:tr w:rsidR="002E60C4" w:rsidTr="008E6818">
        <w:trPr>
          <w:cantSplit/>
          <w:trHeight w:val="80"/>
        </w:trPr>
        <w:tc>
          <w:tcPr>
            <w:tcW w:w="1728" w:type="dxa"/>
            <w:tcBorders>
              <w:top w:val="single" w:sz="4" w:space="0" w:color="000000"/>
              <w:left w:val="single" w:sz="4" w:space="0" w:color="000000"/>
              <w:bottom w:val="single" w:sz="4" w:space="0" w:color="000000"/>
            </w:tcBorders>
          </w:tcPr>
          <w:p w:rsidR="002E60C4" w:rsidRDefault="002E60C4" w:rsidP="00C61416">
            <w:pPr>
              <w:pStyle w:val="TableText0"/>
            </w:pPr>
            <w:r>
              <w:t>March 09, 2014</w:t>
            </w:r>
          </w:p>
        </w:tc>
        <w:tc>
          <w:tcPr>
            <w:tcW w:w="1080" w:type="dxa"/>
            <w:tcBorders>
              <w:top w:val="single" w:sz="4" w:space="0" w:color="000000"/>
              <w:left w:val="single" w:sz="4" w:space="0" w:color="000000"/>
              <w:bottom w:val="single" w:sz="4" w:space="0" w:color="000000"/>
            </w:tcBorders>
          </w:tcPr>
          <w:p w:rsidR="002E60C4" w:rsidRDefault="002E60C4" w:rsidP="00A12EB0">
            <w:pPr>
              <w:pStyle w:val="TableText0"/>
            </w:pPr>
            <w:r>
              <w:t>V 1.2</w:t>
            </w:r>
          </w:p>
        </w:tc>
        <w:tc>
          <w:tcPr>
            <w:tcW w:w="4392" w:type="dxa"/>
            <w:tcBorders>
              <w:top w:val="single" w:sz="4" w:space="0" w:color="000000"/>
              <w:left w:val="single" w:sz="4" w:space="0" w:color="000000"/>
              <w:bottom w:val="single" w:sz="4" w:space="0" w:color="000000"/>
            </w:tcBorders>
          </w:tcPr>
          <w:p w:rsidR="002E60C4" w:rsidRDefault="002E60C4" w:rsidP="00C61416">
            <w:pPr>
              <w:pStyle w:val="TableText0"/>
            </w:pPr>
            <w:r>
              <w:t>Updates for v 1.2, Facility Station Number addition</w:t>
            </w:r>
          </w:p>
        </w:tc>
        <w:tc>
          <w:tcPr>
            <w:tcW w:w="2329" w:type="dxa"/>
            <w:tcBorders>
              <w:top w:val="single" w:sz="4" w:space="0" w:color="000000"/>
              <w:left w:val="single" w:sz="4" w:space="0" w:color="000000"/>
              <w:bottom w:val="single" w:sz="4" w:space="0" w:color="000000"/>
              <w:right w:val="single" w:sz="4" w:space="0" w:color="000000"/>
            </w:tcBorders>
          </w:tcPr>
          <w:p w:rsidR="002E60C4" w:rsidRDefault="002E60C4" w:rsidP="00C61416">
            <w:pPr>
              <w:pStyle w:val="TableText0"/>
            </w:pPr>
            <w:r>
              <w:t>David Hugger</w:t>
            </w:r>
          </w:p>
        </w:tc>
      </w:tr>
    </w:tbl>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D6460E" w:rsidRDefault="00D6460E" w:rsidP="00111074">
      <w:pPr>
        <w:pStyle w:val="TableHeading"/>
      </w:pPr>
    </w:p>
    <w:p w:rsidR="005F07E3" w:rsidRDefault="005F07E3" w:rsidP="00111074">
      <w:pPr>
        <w:pStyle w:val="TableHeading"/>
      </w:pPr>
    </w:p>
    <w:p w:rsidR="005F07E3" w:rsidRDefault="008B76F8" w:rsidP="005F07E3">
      <w:pPr>
        <w:pStyle w:val="BannerBase"/>
        <w:keepNext/>
        <w:pBdr>
          <w:left w:val="single" w:sz="4" w:space="4" w:color="666699"/>
        </w:pBdr>
        <w:ind w:left="4320"/>
        <w:jc w:val="both"/>
        <w:rPr>
          <w:rFonts w:ascii="Times New Roman" w:hAnsi="Times New Roman"/>
          <w:i/>
          <w:iCs/>
          <w:w w:val="90"/>
          <w:sz w:val="22"/>
          <w:szCs w:val="24"/>
        </w:rPr>
      </w:pPr>
      <w:bookmarkStart w:id="2" w:name="OLE_LINK1"/>
      <w:bookmarkStart w:id="3" w:name="OLE_LINK2"/>
      <w:r>
        <w:rPr>
          <w:noProof/>
          <w:snapToGrid/>
        </w:rPr>
        <w:lastRenderedPageBreak/>
        <w:drawing>
          <wp:inline distT="0" distB="0" distL="0" distR="0">
            <wp:extent cx="2247900" cy="695325"/>
            <wp:effectExtent l="19050" t="0" r="0" b="0"/>
            <wp:docPr id="2" name="Picture 2" descr="DSS, Inc VistA Exper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S, Inc VistA Experts logo"/>
                    <pic:cNvPicPr>
                      <a:picLocks noChangeAspect="1" noChangeArrowheads="1"/>
                    </pic:cNvPicPr>
                  </pic:nvPicPr>
                  <pic:blipFill>
                    <a:blip r:embed="rId12" cstate="print"/>
                    <a:srcRect/>
                    <a:stretch>
                      <a:fillRect/>
                    </a:stretch>
                  </pic:blipFill>
                  <pic:spPr bwMode="auto">
                    <a:xfrm>
                      <a:off x="0" y="0"/>
                      <a:ext cx="2247900" cy="695325"/>
                    </a:xfrm>
                    <a:prstGeom prst="rect">
                      <a:avLst/>
                    </a:prstGeom>
                    <a:noFill/>
                    <a:ln w="9525">
                      <a:noFill/>
                      <a:miter lim="800000"/>
                      <a:headEnd/>
                      <a:tailEnd/>
                    </a:ln>
                  </pic:spPr>
                </pic:pic>
              </a:graphicData>
            </a:graphic>
          </wp:inline>
        </w:drawing>
      </w:r>
      <w:bookmarkEnd w:id="2"/>
      <w:bookmarkEnd w:id="3"/>
    </w:p>
    <w:p w:rsidR="005F07E3" w:rsidRDefault="005F07E3" w:rsidP="005F07E3">
      <w:pPr>
        <w:pStyle w:val="BannerBase"/>
        <w:keepNext/>
        <w:pBdr>
          <w:left w:val="single" w:sz="4" w:space="4" w:color="666699"/>
        </w:pBdr>
        <w:ind w:left="4320"/>
        <w:jc w:val="both"/>
        <w:rPr>
          <w:rFonts w:ascii="Times New Roman" w:hAnsi="Times New Roman"/>
          <w:i/>
          <w:iCs/>
          <w:w w:val="90"/>
          <w:sz w:val="22"/>
          <w:szCs w:val="24"/>
        </w:rPr>
      </w:pPr>
    </w:p>
    <w:p w:rsidR="005F07E3" w:rsidRDefault="005F07E3" w:rsidP="005F07E3">
      <w:pPr>
        <w:pStyle w:val="BannerBase"/>
        <w:keepNext/>
        <w:pBdr>
          <w:left w:val="single" w:sz="4" w:space="4" w:color="666699"/>
        </w:pBdr>
        <w:ind w:left="4320"/>
        <w:jc w:val="both"/>
        <w:rPr>
          <w:rFonts w:ascii="Times New Roman" w:hAnsi="Times New Roman"/>
          <w:bCs/>
          <w:i/>
          <w:w w:val="90"/>
          <w:sz w:val="22"/>
        </w:rPr>
      </w:pPr>
      <w:proofErr w:type="gramStart"/>
      <w:r>
        <w:rPr>
          <w:rFonts w:ascii="Times New Roman" w:hAnsi="Times New Roman"/>
          <w:i/>
          <w:iCs/>
          <w:w w:val="90"/>
          <w:sz w:val="22"/>
          <w:szCs w:val="24"/>
        </w:rPr>
        <w:t xml:space="preserve">© </w:t>
      </w:r>
      <w:r>
        <w:rPr>
          <w:rFonts w:ascii="Times New Roman" w:hAnsi="Times New Roman"/>
          <w:i/>
          <w:iCs/>
          <w:w w:val="90"/>
          <w:sz w:val="22"/>
          <w:szCs w:val="24"/>
        </w:rPr>
        <w:t></w:t>
      </w:r>
      <w:r w:rsidR="006954D7">
        <w:rPr>
          <w:rFonts w:ascii="Times New Roman" w:hAnsi="Times New Roman"/>
          <w:bCs/>
          <w:i/>
          <w:w w:val="90"/>
          <w:sz w:val="22"/>
        </w:rPr>
        <w:t>201</w:t>
      </w:r>
      <w:r w:rsidR="0022249D">
        <w:rPr>
          <w:rFonts w:ascii="Times New Roman" w:hAnsi="Times New Roman"/>
          <w:bCs/>
          <w:i/>
          <w:w w:val="90"/>
          <w:sz w:val="22"/>
        </w:rPr>
        <w:t>4</w:t>
      </w:r>
      <w:r>
        <w:rPr>
          <w:rFonts w:ascii="Times New Roman" w:hAnsi="Times New Roman"/>
          <w:bCs/>
          <w:i/>
          <w:w w:val="90"/>
          <w:sz w:val="22"/>
        </w:rPr>
        <w:t xml:space="preserve"> Document Storage Systems, Inc.</w:t>
      </w:r>
      <w:proofErr w:type="gramEnd"/>
      <w:r>
        <w:rPr>
          <w:rFonts w:ascii="Times New Roman" w:hAnsi="Times New Roman"/>
          <w:bCs/>
          <w:i/>
          <w:w w:val="90"/>
          <w:sz w:val="22"/>
        </w:rPr>
        <w:t xml:space="preserve"> </w:t>
      </w:r>
    </w:p>
    <w:p w:rsidR="005F07E3" w:rsidRDefault="005F07E3" w:rsidP="005F07E3">
      <w:pPr>
        <w:pStyle w:val="BannerBase"/>
        <w:keepNext/>
        <w:pBdr>
          <w:left w:val="single" w:sz="4" w:space="4" w:color="666699"/>
        </w:pBdr>
        <w:ind w:left="4320"/>
        <w:jc w:val="both"/>
        <w:rPr>
          <w:rFonts w:ascii="Times New Roman" w:hAnsi="Times New Roman"/>
          <w:bCs/>
          <w:i/>
          <w:sz w:val="22"/>
        </w:rPr>
      </w:pPr>
      <w:r>
        <w:rPr>
          <w:rFonts w:ascii="Times New Roman" w:hAnsi="Times New Roman"/>
          <w:bCs/>
          <w:i/>
          <w:sz w:val="22"/>
        </w:rPr>
        <w:t>All rights reserved.</w:t>
      </w:r>
    </w:p>
    <w:p w:rsidR="005F07E3" w:rsidRDefault="005F07E3" w:rsidP="005F07E3">
      <w:pPr>
        <w:pStyle w:val="BannerBase"/>
        <w:keepNext/>
        <w:pBdr>
          <w:left w:val="single" w:sz="4" w:space="4" w:color="666699"/>
        </w:pBdr>
        <w:ind w:left="4320"/>
        <w:jc w:val="both"/>
        <w:rPr>
          <w:rFonts w:ascii="Times New Roman" w:hAnsi="Times New Roman"/>
          <w:bCs/>
          <w:i/>
          <w:sz w:val="22"/>
        </w:rPr>
      </w:pPr>
    </w:p>
    <w:p w:rsidR="005F07E3" w:rsidRDefault="005F07E3" w:rsidP="005F07E3">
      <w:pPr>
        <w:pStyle w:val="BannerBase"/>
        <w:keepNext/>
        <w:pBdr>
          <w:left w:val="single" w:sz="4" w:space="4" w:color="666699"/>
        </w:pBdr>
        <w:ind w:left="4320"/>
        <w:jc w:val="both"/>
        <w:rPr>
          <w:rFonts w:ascii="Times New Roman" w:hAnsi="Times New Roman"/>
          <w:bCs/>
          <w:i/>
          <w:sz w:val="22"/>
        </w:rPr>
      </w:pPr>
    </w:p>
    <w:p w:rsidR="005F07E3" w:rsidRDefault="005F07E3" w:rsidP="005F07E3">
      <w:pPr>
        <w:pStyle w:val="BannerBase"/>
        <w:keepNext/>
        <w:pBdr>
          <w:left w:val="single" w:sz="4" w:space="4" w:color="666699"/>
        </w:pBdr>
        <w:ind w:left="4320"/>
        <w:jc w:val="both"/>
        <w:rPr>
          <w:rFonts w:ascii="Times New Roman" w:hAnsi="Times New Roman"/>
          <w:bCs/>
          <w:i/>
          <w:sz w:val="22"/>
        </w:rPr>
      </w:pPr>
    </w:p>
    <w:p w:rsidR="005F07E3" w:rsidRDefault="005F07E3" w:rsidP="005F07E3">
      <w:pPr>
        <w:pStyle w:val="BannerBase"/>
        <w:keepNext/>
        <w:pBdr>
          <w:left w:val="single" w:sz="4" w:space="4" w:color="666699"/>
        </w:pBdr>
        <w:ind w:left="4320"/>
        <w:rPr>
          <w:rFonts w:ascii="Times New Roman" w:hAnsi="Times New Roman"/>
          <w:bCs/>
          <w:i/>
          <w:sz w:val="22"/>
        </w:rPr>
      </w:pPr>
      <w:r>
        <w:rPr>
          <w:rFonts w:ascii="Times New Roman" w:hAnsi="Times New Roman"/>
          <w:bCs/>
          <w:i/>
          <w:sz w:val="22"/>
        </w:rPr>
        <w:t xml:space="preserve">Document Storage Systems (DSS) is a privately held corporation and has been the premier provider of health information and document imaging distribution and storage systems to Veteran Administration health facilities for over </w:t>
      </w:r>
      <w:r w:rsidR="008259CA">
        <w:rPr>
          <w:rFonts w:ascii="Times New Roman" w:hAnsi="Times New Roman"/>
          <w:bCs/>
          <w:i/>
          <w:sz w:val="22"/>
        </w:rPr>
        <w:t>ten</w:t>
      </w:r>
      <w:r>
        <w:rPr>
          <w:rFonts w:ascii="Times New Roman" w:hAnsi="Times New Roman"/>
          <w:bCs/>
          <w:i/>
          <w:sz w:val="22"/>
        </w:rPr>
        <w:t xml:space="preserve"> years. DSS is located at 12575 U.S. Highway One, Suite 200, Juno Beach, FL  33408.</w:t>
      </w:r>
    </w:p>
    <w:p w:rsidR="005F07E3" w:rsidRDefault="005F07E3" w:rsidP="005F07E3">
      <w:pPr>
        <w:pStyle w:val="BannerBase"/>
        <w:keepNext/>
        <w:pBdr>
          <w:left w:val="single" w:sz="4" w:space="4" w:color="666699"/>
        </w:pBdr>
        <w:ind w:left="4320"/>
        <w:rPr>
          <w:rFonts w:ascii="Times New Roman" w:hAnsi="Times New Roman"/>
          <w:bCs/>
          <w:i/>
          <w:sz w:val="22"/>
        </w:rPr>
      </w:pPr>
    </w:p>
    <w:p w:rsidR="005F07E3" w:rsidRDefault="005F07E3" w:rsidP="005F07E3">
      <w:pPr>
        <w:pStyle w:val="BannerBase"/>
        <w:keepNext/>
        <w:pBdr>
          <w:left w:val="single" w:sz="4" w:space="4" w:color="666699"/>
        </w:pBdr>
        <w:ind w:left="4320"/>
        <w:rPr>
          <w:rFonts w:ascii="Times New Roman" w:hAnsi="Times New Roman"/>
          <w:bCs/>
          <w:i/>
          <w:sz w:val="22"/>
        </w:rPr>
      </w:pPr>
      <w:r>
        <w:rPr>
          <w:rFonts w:ascii="Times New Roman" w:hAnsi="Times New Roman"/>
          <w:bCs/>
          <w:i/>
          <w:sz w:val="22"/>
        </w:rPr>
        <w:t>World Wide Web:  http://www.dssinc.com</w:t>
      </w:r>
    </w:p>
    <w:p w:rsidR="005F07E3" w:rsidRDefault="005F07E3" w:rsidP="005F07E3">
      <w:pPr>
        <w:pStyle w:val="BannerBase"/>
        <w:keepNext/>
        <w:pBdr>
          <w:left w:val="single" w:sz="4" w:space="4" w:color="666699"/>
        </w:pBdr>
        <w:ind w:left="4320"/>
        <w:rPr>
          <w:rFonts w:ascii="Times New Roman" w:hAnsi="Times New Roman"/>
          <w:bCs/>
          <w:i/>
          <w:sz w:val="22"/>
        </w:rPr>
      </w:pPr>
    </w:p>
    <w:p w:rsidR="005F07E3" w:rsidRDefault="005F07E3" w:rsidP="005F07E3">
      <w:pPr>
        <w:pStyle w:val="BannerBase"/>
        <w:keepNext/>
        <w:pBdr>
          <w:left w:val="single" w:sz="4" w:space="4" w:color="666699"/>
        </w:pBdr>
        <w:tabs>
          <w:tab w:val="left" w:pos="3330"/>
        </w:tabs>
        <w:ind w:left="4320"/>
        <w:rPr>
          <w:rFonts w:ascii="Times New Roman" w:hAnsi="Times New Roman"/>
          <w:bCs/>
          <w:i/>
          <w:sz w:val="22"/>
        </w:rPr>
      </w:pPr>
      <w:r>
        <w:rPr>
          <w:rFonts w:ascii="Times New Roman" w:hAnsi="Times New Roman"/>
          <w:bCs/>
          <w:i/>
          <w:sz w:val="22"/>
        </w:rPr>
        <w:t xml:space="preserve">DSS </w:t>
      </w:r>
      <w:r w:rsidR="00191C33">
        <w:rPr>
          <w:rFonts w:ascii="Times New Roman" w:hAnsi="Times New Roman"/>
          <w:bCs/>
          <w:i/>
          <w:sz w:val="22"/>
        </w:rPr>
        <w:t>DataBridge</w:t>
      </w:r>
      <w:r>
        <w:rPr>
          <w:rFonts w:ascii="Times New Roman" w:hAnsi="Times New Roman"/>
          <w:bCs/>
          <w:i/>
          <w:sz w:val="22"/>
        </w:rPr>
        <w:t xml:space="preserve"> a trademark of Document Storage Systems, Inc.  Outlook, Internet Explorer and Windows are registered trademarks of Microsoft Corporation. </w:t>
      </w:r>
      <w:r w:rsidR="003F21BC">
        <w:rPr>
          <w:rFonts w:ascii="Times New Roman" w:hAnsi="Times New Roman"/>
          <w:bCs/>
          <w:i/>
          <w:sz w:val="22"/>
        </w:rPr>
        <w:t>VistA</w:t>
      </w:r>
      <w:r>
        <w:rPr>
          <w:rFonts w:ascii="Times New Roman" w:hAnsi="Times New Roman"/>
          <w:bCs/>
          <w:i/>
          <w:sz w:val="22"/>
        </w:rPr>
        <w:t xml:space="preserve"> is a trademark of the </w:t>
      </w:r>
      <w:r>
        <w:rPr>
          <w:rFonts w:ascii="Times New Roman" w:hAnsi="Times New Roman"/>
          <w:i/>
          <w:sz w:val="22"/>
        </w:rPr>
        <w:t xml:space="preserve">Department of Veterans Affairs, Software Services, </w:t>
      </w:r>
      <w:proofErr w:type="gramStart"/>
      <w:r>
        <w:rPr>
          <w:rFonts w:ascii="Times New Roman" w:hAnsi="Times New Roman"/>
          <w:i/>
          <w:sz w:val="22"/>
        </w:rPr>
        <w:t>Computerized</w:t>
      </w:r>
      <w:proofErr w:type="gramEnd"/>
      <w:r>
        <w:rPr>
          <w:rFonts w:ascii="Times New Roman" w:hAnsi="Times New Roman"/>
          <w:i/>
          <w:sz w:val="22"/>
        </w:rPr>
        <w:t xml:space="preserve"> Patient Record System.</w:t>
      </w:r>
    </w:p>
    <w:p w:rsidR="005F07E3" w:rsidRDefault="005F07E3" w:rsidP="005F07E3">
      <w:pPr>
        <w:pStyle w:val="BannerBase"/>
        <w:keepNext/>
        <w:pBdr>
          <w:left w:val="single" w:sz="4" w:space="4" w:color="666699"/>
        </w:pBdr>
        <w:tabs>
          <w:tab w:val="left" w:pos="3330"/>
        </w:tabs>
        <w:ind w:left="4320"/>
        <w:rPr>
          <w:rFonts w:ascii="Times New Roman" w:hAnsi="Times New Roman"/>
          <w:bCs/>
          <w:i/>
          <w:sz w:val="22"/>
        </w:rPr>
      </w:pPr>
    </w:p>
    <w:p w:rsidR="005F07E3" w:rsidRDefault="005F07E3" w:rsidP="005F07E3">
      <w:pPr>
        <w:pStyle w:val="BannerBase"/>
        <w:keepNext/>
        <w:pBdr>
          <w:left w:val="single" w:sz="4" w:space="4" w:color="666699"/>
        </w:pBdr>
        <w:tabs>
          <w:tab w:val="left" w:pos="3330"/>
        </w:tabs>
        <w:ind w:left="4320"/>
        <w:rPr>
          <w:rFonts w:ascii="Times New Roman" w:hAnsi="Times New Roman"/>
          <w:bCs/>
          <w:i/>
          <w:sz w:val="22"/>
        </w:rPr>
      </w:pPr>
      <w:r>
        <w:rPr>
          <w:rFonts w:ascii="Times New Roman" w:hAnsi="Times New Roman"/>
          <w:bCs/>
          <w:i/>
          <w:sz w:val="22"/>
        </w:rPr>
        <w:t>No portion of this manual or software may be reproduced without the prior written consent of Document Storage Systems, Inc.</w:t>
      </w:r>
    </w:p>
    <w:p w:rsidR="005F07E3" w:rsidRDefault="005F07E3" w:rsidP="005F07E3">
      <w:pPr>
        <w:pStyle w:val="BannerBase"/>
        <w:keepNext/>
        <w:pBdr>
          <w:left w:val="single" w:sz="4" w:space="4" w:color="666699"/>
        </w:pBdr>
        <w:tabs>
          <w:tab w:val="left" w:pos="3330"/>
        </w:tabs>
        <w:ind w:left="4320"/>
        <w:rPr>
          <w:rFonts w:ascii="Times New Roman" w:hAnsi="Times New Roman"/>
          <w:bCs/>
          <w:i/>
          <w:sz w:val="22"/>
        </w:rPr>
      </w:pPr>
    </w:p>
    <w:p w:rsidR="005F07E3" w:rsidRDefault="005F07E3" w:rsidP="005F07E3">
      <w:pPr>
        <w:rPr>
          <w:bCs/>
          <w:i/>
          <w:snapToGrid w:val="0"/>
        </w:rPr>
      </w:pPr>
    </w:p>
    <w:p w:rsidR="005F07E3" w:rsidRDefault="005F07E3" w:rsidP="005F07E3">
      <w:pPr>
        <w:rPr>
          <w:bCs/>
          <w:i/>
          <w:snapToGrid w:val="0"/>
        </w:rPr>
      </w:pPr>
    </w:p>
    <w:p w:rsidR="005F07E3" w:rsidRDefault="005F07E3" w:rsidP="005F07E3">
      <w:pPr>
        <w:rPr>
          <w:bCs/>
          <w:i/>
          <w:snapToGrid w:val="0"/>
        </w:rPr>
      </w:pPr>
    </w:p>
    <w:p w:rsidR="005F07E3" w:rsidRDefault="005F07E3" w:rsidP="00111074">
      <w:pPr>
        <w:pStyle w:val="TableHeading"/>
      </w:pPr>
    </w:p>
    <w:p w:rsidR="00C57D44" w:rsidRDefault="00C57D44" w:rsidP="00111074">
      <w:pPr>
        <w:pStyle w:val="TableHeading"/>
      </w:pPr>
    </w:p>
    <w:p w:rsidR="00C57D44" w:rsidRDefault="00C57D44" w:rsidP="00111074">
      <w:pPr>
        <w:pStyle w:val="TableHeading"/>
      </w:pPr>
    </w:p>
    <w:p w:rsidR="00C57D44" w:rsidRDefault="00C57D44" w:rsidP="00111074">
      <w:pPr>
        <w:pStyle w:val="TableHeading"/>
      </w:pPr>
    </w:p>
    <w:p w:rsidR="00C57D44" w:rsidRDefault="00C57D44" w:rsidP="00111074">
      <w:pPr>
        <w:pStyle w:val="TableHeading"/>
      </w:pPr>
    </w:p>
    <w:p w:rsidR="00C57D44" w:rsidRDefault="00C57D44" w:rsidP="00111074">
      <w:pPr>
        <w:pStyle w:val="TableHeading"/>
      </w:pPr>
    </w:p>
    <w:p w:rsidR="00C57D44" w:rsidRDefault="00C57D44" w:rsidP="00111074">
      <w:pPr>
        <w:pStyle w:val="TableHeading"/>
      </w:pPr>
    </w:p>
    <w:p w:rsidR="00C57D44" w:rsidRDefault="00C57D44" w:rsidP="00111074">
      <w:pPr>
        <w:pStyle w:val="TableHeading"/>
      </w:pPr>
    </w:p>
    <w:p w:rsidR="00C57D44" w:rsidRDefault="00C57D44" w:rsidP="00111074">
      <w:pPr>
        <w:pStyle w:val="TableHeading"/>
      </w:pPr>
    </w:p>
    <w:p w:rsidR="00C57D44" w:rsidRDefault="00C57D44" w:rsidP="00111074">
      <w:pPr>
        <w:pStyle w:val="TableHeading"/>
      </w:pPr>
    </w:p>
    <w:p w:rsidR="00C57D44" w:rsidRDefault="00C57D44" w:rsidP="00111074">
      <w:pPr>
        <w:pStyle w:val="TableHeading"/>
      </w:pPr>
    </w:p>
    <w:p w:rsidR="00C57D44" w:rsidRDefault="00C57D44" w:rsidP="00111074">
      <w:pPr>
        <w:pStyle w:val="TableHeading"/>
      </w:pPr>
    </w:p>
    <w:p w:rsidR="0074397B" w:rsidRDefault="0074397B" w:rsidP="00111074">
      <w:pPr>
        <w:pStyle w:val="TableHeading"/>
        <w:rPr>
          <w:rFonts w:ascii="Times New Roman" w:hAnsi="Times New Roman" w:cs="Times New Roman"/>
          <w:sz w:val="36"/>
          <w:szCs w:val="36"/>
        </w:rPr>
      </w:pPr>
    </w:p>
    <w:p w:rsidR="00111074" w:rsidRPr="00C7642B" w:rsidRDefault="00111074" w:rsidP="00111074">
      <w:pPr>
        <w:pStyle w:val="TableHeading"/>
        <w:rPr>
          <w:rFonts w:ascii="Times New Roman" w:hAnsi="Times New Roman" w:cs="Times New Roman"/>
          <w:sz w:val="36"/>
          <w:szCs w:val="36"/>
        </w:rPr>
      </w:pPr>
      <w:r w:rsidRPr="00C7642B">
        <w:rPr>
          <w:rFonts w:ascii="Times New Roman" w:hAnsi="Times New Roman" w:cs="Times New Roman"/>
          <w:sz w:val="36"/>
          <w:szCs w:val="36"/>
        </w:rPr>
        <w:lastRenderedPageBreak/>
        <w:t>Table of Contents</w:t>
      </w:r>
    </w:p>
    <w:p w:rsidR="005C62BD" w:rsidRDefault="00512BF7">
      <w:pPr>
        <w:pStyle w:val="TOC1"/>
        <w:rPr>
          <w:rFonts w:asciiTheme="minorHAnsi" w:eastAsiaTheme="minorEastAsia" w:hAnsiTheme="minorHAnsi" w:cstheme="minorBidi"/>
          <w:b w:val="0"/>
          <w:noProof/>
          <w:sz w:val="22"/>
          <w:szCs w:val="22"/>
        </w:rPr>
      </w:pPr>
      <w:r w:rsidRPr="00C7642B">
        <w:rPr>
          <w:rFonts w:ascii="Times New Roman" w:hAnsi="Times New Roman"/>
        </w:rPr>
        <w:fldChar w:fldCharType="begin"/>
      </w:r>
      <w:r w:rsidR="00111074" w:rsidRPr="00C7642B">
        <w:rPr>
          <w:rFonts w:ascii="Times New Roman" w:hAnsi="Times New Roman"/>
        </w:rPr>
        <w:instrText xml:space="preserve"> TOC \o "1-9" \t "Heading 4;4;Heading 3;3;Heading 2;2;Heading 1;1;Heading 1;1;Heading 2;2;Heading 3;3;Style Heading 3 + Times New Roman 11 pt;3;Style Heading 3 + Times New Roman 11 pt1;3;Heading 4;4" </w:instrText>
      </w:r>
      <w:r w:rsidRPr="00C7642B">
        <w:rPr>
          <w:rFonts w:ascii="Times New Roman" w:hAnsi="Times New Roman"/>
        </w:rPr>
        <w:fldChar w:fldCharType="separate"/>
      </w:r>
      <w:r w:rsidR="005C62BD" w:rsidRPr="00534A46">
        <w:rPr>
          <w:rFonts w:ascii="Times New Roman" w:hAnsi="Times New Roman"/>
          <w:noProof/>
        </w:rPr>
        <w:t>1.</w:t>
      </w:r>
      <w:r w:rsidR="005C62BD">
        <w:rPr>
          <w:rFonts w:asciiTheme="minorHAnsi" w:eastAsiaTheme="minorEastAsia" w:hAnsiTheme="minorHAnsi" w:cstheme="minorBidi"/>
          <w:b w:val="0"/>
          <w:noProof/>
          <w:sz w:val="22"/>
          <w:szCs w:val="22"/>
        </w:rPr>
        <w:tab/>
      </w:r>
      <w:r w:rsidR="005C62BD" w:rsidRPr="00534A46">
        <w:rPr>
          <w:rFonts w:ascii="Times New Roman" w:hAnsi="Times New Roman"/>
          <w:noProof/>
        </w:rPr>
        <w:t>Introduction</w:t>
      </w:r>
      <w:r w:rsidR="005C62BD">
        <w:rPr>
          <w:noProof/>
        </w:rPr>
        <w:tab/>
      </w:r>
      <w:r w:rsidR="005C62BD">
        <w:rPr>
          <w:noProof/>
        </w:rPr>
        <w:fldChar w:fldCharType="begin"/>
      </w:r>
      <w:r w:rsidR="005C62BD">
        <w:rPr>
          <w:noProof/>
        </w:rPr>
        <w:instrText xml:space="preserve"> PAGEREF _Toc382291303 \h </w:instrText>
      </w:r>
      <w:r w:rsidR="005C62BD">
        <w:rPr>
          <w:noProof/>
        </w:rPr>
      </w:r>
      <w:r w:rsidR="005C62BD">
        <w:rPr>
          <w:noProof/>
        </w:rPr>
        <w:fldChar w:fldCharType="separate"/>
      </w:r>
      <w:r w:rsidR="005C62BD">
        <w:rPr>
          <w:noProof/>
        </w:rPr>
        <w:t>6</w:t>
      </w:r>
      <w:r w:rsidR="005C62BD">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1.1.</w:t>
      </w:r>
      <w:r>
        <w:rPr>
          <w:rFonts w:asciiTheme="minorHAnsi" w:eastAsiaTheme="minorEastAsia" w:hAnsiTheme="minorHAnsi" w:cstheme="minorBidi"/>
          <w:b w:val="0"/>
          <w:noProof/>
          <w:sz w:val="22"/>
          <w:szCs w:val="22"/>
        </w:rPr>
        <w:tab/>
      </w:r>
      <w:r w:rsidRPr="00534A46">
        <w:rPr>
          <w:rFonts w:ascii="Times New Roman" w:hAnsi="Times New Roman"/>
          <w:noProof/>
        </w:rPr>
        <w:t>Purpose</w:t>
      </w:r>
      <w:r>
        <w:rPr>
          <w:noProof/>
        </w:rPr>
        <w:tab/>
      </w:r>
      <w:r>
        <w:rPr>
          <w:noProof/>
        </w:rPr>
        <w:fldChar w:fldCharType="begin"/>
      </w:r>
      <w:r>
        <w:rPr>
          <w:noProof/>
        </w:rPr>
        <w:instrText xml:space="preserve"> PAGEREF _Toc382291304 \h </w:instrText>
      </w:r>
      <w:r>
        <w:rPr>
          <w:noProof/>
        </w:rPr>
      </w:r>
      <w:r>
        <w:rPr>
          <w:noProof/>
        </w:rPr>
        <w:fldChar w:fldCharType="separate"/>
      </w:r>
      <w:r>
        <w:rPr>
          <w:noProof/>
        </w:rPr>
        <w:t>6</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1.2.</w:t>
      </w:r>
      <w:r>
        <w:rPr>
          <w:rFonts w:asciiTheme="minorHAnsi" w:eastAsiaTheme="minorEastAsia" w:hAnsiTheme="minorHAnsi" w:cstheme="minorBidi"/>
          <w:b w:val="0"/>
          <w:noProof/>
          <w:sz w:val="22"/>
          <w:szCs w:val="22"/>
        </w:rPr>
        <w:tab/>
      </w:r>
      <w:r w:rsidRPr="00534A46">
        <w:rPr>
          <w:rFonts w:ascii="Times New Roman" w:hAnsi="Times New Roman"/>
          <w:noProof/>
        </w:rPr>
        <w:t>Scope</w:t>
      </w:r>
      <w:r>
        <w:rPr>
          <w:noProof/>
        </w:rPr>
        <w:tab/>
      </w:r>
      <w:r>
        <w:rPr>
          <w:noProof/>
        </w:rPr>
        <w:fldChar w:fldCharType="begin"/>
      </w:r>
      <w:r>
        <w:rPr>
          <w:noProof/>
        </w:rPr>
        <w:instrText xml:space="preserve"> PAGEREF _Toc382291305 \h </w:instrText>
      </w:r>
      <w:r>
        <w:rPr>
          <w:noProof/>
        </w:rPr>
      </w:r>
      <w:r>
        <w:rPr>
          <w:noProof/>
        </w:rPr>
        <w:fldChar w:fldCharType="separate"/>
      </w:r>
      <w:r>
        <w:rPr>
          <w:noProof/>
        </w:rPr>
        <w:t>6</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1.3.</w:t>
      </w:r>
      <w:r>
        <w:rPr>
          <w:rFonts w:asciiTheme="minorHAnsi" w:eastAsiaTheme="minorEastAsia" w:hAnsiTheme="minorHAnsi" w:cstheme="minorBidi"/>
          <w:b w:val="0"/>
          <w:noProof/>
          <w:sz w:val="22"/>
          <w:szCs w:val="22"/>
        </w:rPr>
        <w:tab/>
      </w:r>
      <w:r w:rsidRPr="00534A46">
        <w:rPr>
          <w:rFonts w:ascii="Times New Roman" w:hAnsi="Times New Roman"/>
          <w:noProof/>
        </w:rPr>
        <w:t>System Identification</w:t>
      </w:r>
      <w:r>
        <w:rPr>
          <w:noProof/>
        </w:rPr>
        <w:tab/>
      </w:r>
      <w:r>
        <w:rPr>
          <w:noProof/>
        </w:rPr>
        <w:fldChar w:fldCharType="begin"/>
      </w:r>
      <w:r>
        <w:rPr>
          <w:noProof/>
        </w:rPr>
        <w:instrText xml:space="preserve"> PAGEREF _Toc382291306 \h </w:instrText>
      </w:r>
      <w:r>
        <w:rPr>
          <w:noProof/>
        </w:rPr>
      </w:r>
      <w:r>
        <w:rPr>
          <w:noProof/>
        </w:rPr>
        <w:fldChar w:fldCharType="separate"/>
      </w:r>
      <w:r>
        <w:rPr>
          <w:noProof/>
        </w:rPr>
        <w:t>6</w:t>
      </w:r>
      <w:r>
        <w:rPr>
          <w:noProof/>
        </w:rPr>
        <w:fldChar w:fldCharType="end"/>
      </w:r>
    </w:p>
    <w:p w:rsidR="005C62BD" w:rsidRDefault="005C62BD">
      <w:pPr>
        <w:pStyle w:val="TOC3"/>
        <w:rPr>
          <w:rFonts w:asciiTheme="minorHAnsi" w:eastAsiaTheme="minorEastAsia" w:hAnsiTheme="minorHAnsi" w:cstheme="minorBidi"/>
          <w:b w:val="0"/>
          <w:noProof/>
          <w:sz w:val="22"/>
          <w:szCs w:val="22"/>
        </w:rPr>
      </w:pPr>
      <w:r w:rsidRPr="00534A46">
        <w:rPr>
          <w:rFonts w:ascii="Times New Roman" w:hAnsi="Times New Roman"/>
          <w:noProof/>
        </w:rPr>
        <w:t>1.3.1.</w:t>
      </w:r>
      <w:r>
        <w:rPr>
          <w:rFonts w:asciiTheme="minorHAnsi" w:eastAsiaTheme="minorEastAsia" w:hAnsiTheme="minorHAnsi" w:cstheme="minorBidi"/>
          <w:b w:val="0"/>
          <w:noProof/>
          <w:sz w:val="22"/>
          <w:szCs w:val="22"/>
        </w:rPr>
        <w:tab/>
      </w:r>
      <w:r w:rsidRPr="00534A46">
        <w:rPr>
          <w:rFonts w:ascii="Times New Roman" w:hAnsi="Times New Roman"/>
          <w:noProof/>
        </w:rPr>
        <w:t>DataBridge Monitor</w:t>
      </w:r>
      <w:r>
        <w:rPr>
          <w:noProof/>
        </w:rPr>
        <w:tab/>
      </w:r>
      <w:r>
        <w:rPr>
          <w:noProof/>
        </w:rPr>
        <w:fldChar w:fldCharType="begin"/>
      </w:r>
      <w:r>
        <w:rPr>
          <w:noProof/>
        </w:rPr>
        <w:instrText xml:space="preserve"> PAGEREF _Toc382291307 \h </w:instrText>
      </w:r>
      <w:r>
        <w:rPr>
          <w:noProof/>
        </w:rPr>
      </w:r>
      <w:r>
        <w:rPr>
          <w:noProof/>
        </w:rPr>
        <w:fldChar w:fldCharType="separate"/>
      </w:r>
      <w:r>
        <w:rPr>
          <w:noProof/>
        </w:rPr>
        <w:t>7</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1.4.</w:t>
      </w:r>
      <w:r>
        <w:rPr>
          <w:rFonts w:asciiTheme="minorHAnsi" w:eastAsiaTheme="minorEastAsia" w:hAnsiTheme="minorHAnsi" w:cstheme="minorBidi"/>
          <w:b w:val="0"/>
          <w:noProof/>
          <w:sz w:val="22"/>
          <w:szCs w:val="22"/>
        </w:rPr>
        <w:tab/>
      </w:r>
      <w:r w:rsidRPr="00534A46">
        <w:rPr>
          <w:rFonts w:ascii="Times New Roman" w:hAnsi="Times New Roman"/>
          <w:noProof/>
        </w:rPr>
        <w:t>Operational Agreement</w:t>
      </w:r>
      <w:r>
        <w:rPr>
          <w:noProof/>
        </w:rPr>
        <w:tab/>
      </w:r>
      <w:r>
        <w:rPr>
          <w:noProof/>
        </w:rPr>
        <w:fldChar w:fldCharType="begin"/>
      </w:r>
      <w:r>
        <w:rPr>
          <w:noProof/>
        </w:rPr>
        <w:instrText xml:space="preserve"> PAGEREF _Toc382291308 \h </w:instrText>
      </w:r>
      <w:r>
        <w:rPr>
          <w:noProof/>
        </w:rPr>
      </w:r>
      <w:r>
        <w:rPr>
          <w:noProof/>
        </w:rPr>
        <w:fldChar w:fldCharType="separate"/>
      </w:r>
      <w:r>
        <w:rPr>
          <w:noProof/>
        </w:rPr>
        <w:t>7</w:t>
      </w:r>
      <w:r>
        <w:rPr>
          <w:noProof/>
        </w:rPr>
        <w:fldChar w:fldCharType="end"/>
      </w:r>
    </w:p>
    <w:p w:rsidR="005C62BD" w:rsidRDefault="005C62BD">
      <w:pPr>
        <w:pStyle w:val="TOC1"/>
        <w:rPr>
          <w:rFonts w:asciiTheme="minorHAnsi" w:eastAsiaTheme="minorEastAsia" w:hAnsiTheme="minorHAnsi" w:cstheme="minorBidi"/>
          <w:b w:val="0"/>
          <w:noProof/>
          <w:sz w:val="22"/>
          <w:szCs w:val="22"/>
        </w:rPr>
      </w:pPr>
      <w:r w:rsidRPr="00534A46">
        <w:rPr>
          <w:rFonts w:ascii="Times New Roman" w:hAnsi="Times New Roman"/>
          <w:noProof/>
        </w:rPr>
        <w:t>2.</w:t>
      </w:r>
      <w:r>
        <w:rPr>
          <w:rFonts w:asciiTheme="minorHAnsi" w:eastAsiaTheme="minorEastAsia" w:hAnsiTheme="minorHAnsi" w:cstheme="minorBidi"/>
          <w:b w:val="0"/>
          <w:noProof/>
          <w:sz w:val="22"/>
          <w:szCs w:val="22"/>
        </w:rPr>
        <w:tab/>
      </w:r>
      <w:r w:rsidRPr="00534A46">
        <w:rPr>
          <w:rFonts w:ascii="Times New Roman" w:hAnsi="Times New Roman"/>
          <w:noProof/>
        </w:rPr>
        <w:t>Interface Definition</w:t>
      </w:r>
      <w:r>
        <w:rPr>
          <w:noProof/>
        </w:rPr>
        <w:tab/>
      </w:r>
      <w:r>
        <w:rPr>
          <w:noProof/>
        </w:rPr>
        <w:fldChar w:fldCharType="begin"/>
      </w:r>
      <w:r>
        <w:rPr>
          <w:noProof/>
        </w:rPr>
        <w:instrText xml:space="preserve"> PAGEREF _Toc382291309 \h </w:instrText>
      </w:r>
      <w:r>
        <w:rPr>
          <w:noProof/>
        </w:rPr>
      </w:r>
      <w:r>
        <w:rPr>
          <w:noProof/>
        </w:rPr>
        <w:fldChar w:fldCharType="separate"/>
      </w:r>
      <w:r>
        <w:rPr>
          <w:noProof/>
        </w:rPr>
        <w:t>7</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2.1.</w:t>
      </w:r>
      <w:r>
        <w:rPr>
          <w:rFonts w:asciiTheme="minorHAnsi" w:eastAsiaTheme="minorEastAsia" w:hAnsiTheme="minorHAnsi" w:cstheme="minorBidi"/>
          <w:b w:val="0"/>
          <w:noProof/>
          <w:sz w:val="22"/>
          <w:szCs w:val="22"/>
        </w:rPr>
        <w:tab/>
      </w:r>
      <w:r w:rsidRPr="00534A46">
        <w:rPr>
          <w:rFonts w:ascii="Times New Roman" w:hAnsi="Times New Roman"/>
          <w:noProof/>
        </w:rPr>
        <w:t>System Overview</w:t>
      </w:r>
      <w:r>
        <w:rPr>
          <w:noProof/>
        </w:rPr>
        <w:tab/>
      </w:r>
      <w:r>
        <w:rPr>
          <w:noProof/>
        </w:rPr>
        <w:fldChar w:fldCharType="begin"/>
      </w:r>
      <w:r>
        <w:rPr>
          <w:noProof/>
        </w:rPr>
        <w:instrText xml:space="preserve"> PAGEREF _Toc382291310 \h </w:instrText>
      </w:r>
      <w:r>
        <w:rPr>
          <w:noProof/>
        </w:rPr>
      </w:r>
      <w:r>
        <w:rPr>
          <w:noProof/>
        </w:rPr>
        <w:fldChar w:fldCharType="separate"/>
      </w:r>
      <w:r>
        <w:rPr>
          <w:noProof/>
        </w:rPr>
        <w:t>8</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2.2.</w:t>
      </w:r>
      <w:r>
        <w:rPr>
          <w:rFonts w:asciiTheme="minorHAnsi" w:eastAsiaTheme="minorEastAsia" w:hAnsiTheme="minorHAnsi" w:cstheme="minorBidi"/>
          <w:b w:val="0"/>
          <w:noProof/>
          <w:sz w:val="22"/>
          <w:szCs w:val="22"/>
        </w:rPr>
        <w:tab/>
      </w:r>
      <w:r w:rsidRPr="00534A46">
        <w:rPr>
          <w:rFonts w:ascii="Times New Roman" w:hAnsi="Times New Roman"/>
          <w:noProof/>
        </w:rPr>
        <w:t>Interface Overview</w:t>
      </w:r>
      <w:r>
        <w:rPr>
          <w:noProof/>
        </w:rPr>
        <w:tab/>
      </w:r>
      <w:r>
        <w:rPr>
          <w:noProof/>
        </w:rPr>
        <w:fldChar w:fldCharType="begin"/>
      </w:r>
      <w:r>
        <w:rPr>
          <w:noProof/>
        </w:rPr>
        <w:instrText xml:space="preserve"> PAGEREF _Toc382291311 \h </w:instrText>
      </w:r>
      <w:r>
        <w:rPr>
          <w:noProof/>
        </w:rPr>
      </w:r>
      <w:r>
        <w:rPr>
          <w:noProof/>
        </w:rPr>
        <w:fldChar w:fldCharType="separate"/>
      </w:r>
      <w:r>
        <w:rPr>
          <w:noProof/>
        </w:rPr>
        <w:t>9</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2.3.</w:t>
      </w:r>
      <w:r>
        <w:rPr>
          <w:rFonts w:asciiTheme="minorHAnsi" w:eastAsiaTheme="minorEastAsia" w:hAnsiTheme="minorHAnsi" w:cstheme="minorBidi"/>
          <w:b w:val="0"/>
          <w:noProof/>
          <w:sz w:val="22"/>
          <w:szCs w:val="22"/>
        </w:rPr>
        <w:tab/>
      </w:r>
      <w:r w:rsidRPr="00534A46">
        <w:rPr>
          <w:rFonts w:ascii="Times New Roman" w:hAnsi="Times New Roman"/>
          <w:noProof/>
        </w:rPr>
        <w:t>Operations</w:t>
      </w:r>
      <w:r>
        <w:rPr>
          <w:noProof/>
        </w:rPr>
        <w:tab/>
      </w:r>
      <w:r>
        <w:rPr>
          <w:noProof/>
        </w:rPr>
        <w:fldChar w:fldCharType="begin"/>
      </w:r>
      <w:r>
        <w:rPr>
          <w:noProof/>
        </w:rPr>
        <w:instrText xml:space="preserve"> PAGEREF _Toc382291312 \h </w:instrText>
      </w:r>
      <w:r>
        <w:rPr>
          <w:noProof/>
        </w:rPr>
      </w:r>
      <w:r>
        <w:rPr>
          <w:noProof/>
        </w:rPr>
        <w:fldChar w:fldCharType="separate"/>
      </w:r>
      <w:r>
        <w:rPr>
          <w:noProof/>
        </w:rPr>
        <w:t>9</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2.4.</w:t>
      </w:r>
      <w:r>
        <w:rPr>
          <w:rFonts w:asciiTheme="minorHAnsi" w:eastAsiaTheme="minorEastAsia" w:hAnsiTheme="minorHAnsi" w:cstheme="minorBidi"/>
          <w:b w:val="0"/>
          <w:noProof/>
          <w:sz w:val="22"/>
          <w:szCs w:val="22"/>
        </w:rPr>
        <w:tab/>
      </w:r>
      <w:r w:rsidRPr="00534A46">
        <w:rPr>
          <w:rFonts w:ascii="Times New Roman" w:hAnsi="Times New Roman"/>
          <w:noProof/>
        </w:rPr>
        <w:t>Data Transfer</w:t>
      </w:r>
      <w:r>
        <w:rPr>
          <w:noProof/>
        </w:rPr>
        <w:tab/>
      </w:r>
      <w:r>
        <w:rPr>
          <w:noProof/>
        </w:rPr>
        <w:fldChar w:fldCharType="begin"/>
      </w:r>
      <w:r>
        <w:rPr>
          <w:noProof/>
        </w:rPr>
        <w:instrText xml:space="preserve"> PAGEREF _Toc382291313 \h </w:instrText>
      </w:r>
      <w:r>
        <w:rPr>
          <w:noProof/>
        </w:rPr>
      </w:r>
      <w:r>
        <w:rPr>
          <w:noProof/>
        </w:rPr>
        <w:fldChar w:fldCharType="separate"/>
      </w:r>
      <w:r>
        <w:rPr>
          <w:noProof/>
        </w:rPr>
        <w:t>11</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2.5.</w:t>
      </w:r>
      <w:r>
        <w:rPr>
          <w:rFonts w:asciiTheme="minorHAnsi" w:eastAsiaTheme="minorEastAsia" w:hAnsiTheme="minorHAnsi" w:cstheme="minorBidi"/>
          <w:b w:val="0"/>
          <w:noProof/>
          <w:sz w:val="22"/>
          <w:szCs w:val="22"/>
        </w:rPr>
        <w:tab/>
      </w:r>
      <w:r w:rsidRPr="00534A46">
        <w:rPr>
          <w:rFonts w:ascii="Times New Roman" w:hAnsi="Times New Roman"/>
          <w:noProof/>
        </w:rPr>
        <w:t>Transaction Types</w:t>
      </w:r>
      <w:r>
        <w:rPr>
          <w:noProof/>
        </w:rPr>
        <w:tab/>
      </w:r>
      <w:r>
        <w:rPr>
          <w:noProof/>
        </w:rPr>
        <w:fldChar w:fldCharType="begin"/>
      </w:r>
      <w:r>
        <w:rPr>
          <w:noProof/>
        </w:rPr>
        <w:instrText xml:space="preserve"> PAGEREF _Toc382291314 \h </w:instrText>
      </w:r>
      <w:r>
        <w:rPr>
          <w:noProof/>
        </w:rPr>
      </w:r>
      <w:r>
        <w:rPr>
          <w:noProof/>
        </w:rPr>
        <w:fldChar w:fldCharType="separate"/>
      </w:r>
      <w:r>
        <w:rPr>
          <w:noProof/>
        </w:rPr>
        <w:t>11</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2.6.</w:t>
      </w:r>
      <w:r>
        <w:rPr>
          <w:rFonts w:asciiTheme="minorHAnsi" w:eastAsiaTheme="minorEastAsia" w:hAnsiTheme="minorHAnsi" w:cstheme="minorBidi"/>
          <w:b w:val="0"/>
          <w:noProof/>
          <w:sz w:val="22"/>
          <w:szCs w:val="22"/>
        </w:rPr>
        <w:tab/>
      </w:r>
      <w:r w:rsidRPr="00534A46">
        <w:rPr>
          <w:rFonts w:ascii="Times New Roman" w:hAnsi="Times New Roman"/>
          <w:noProof/>
        </w:rPr>
        <w:t>Data Exchanges</w:t>
      </w:r>
      <w:r>
        <w:rPr>
          <w:noProof/>
        </w:rPr>
        <w:tab/>
      </w:r>
      <w:r>
        <w:rPr>
          <w:noProof/>
        </w:rPr>
        <w:fldChar w:fldCharType="begin"/>
      </w:r>
      <w:r>
        <w:rPr>
          <w:noProof/>
        </w:rPr>
        <w:instrText xml:space="preserve"> PAGEREF _Toc382291315 \h </w:instrText>
      </w:r>
      <w:r>
        <w:rPr>
          <w:noProof/>
        </w:rPr>
      </w:r>
      <w:r>
        <w:rPr>
          <w:noProof/>
        </w:rPr>
        <w:fldChar w:fldCharType="separate"/>
      </w:r>
      <w:r>
        <w:rPr>
          <w:noProof/>
        </w:rPr>
        <w:t>12</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2.7.</w:t>
      </w:r>
      <w:r>
        <w:rPr>
          <w:rFonts w:asciiTheme="minorHAnsi" w:eastAsiaTheme="minorEastAsia" w:hAnsiTheme="minorHAnsi" w:cstheme="minorBidi"/>
          <w:b w:val="0"/>
          <w:noProof/>
          <w:sz w:val="22"/>
          <w:szCs w:val="22"/>
        </w:rPr>
        <w:tab/>
      </w:r>
      <w:r w:rsidRPr="00534A46">
        <w:rPr>
          <w:rFonts w:ascii="Times New Roman" w:hAnsi="Times New Roman"/>
          <w:noProof/>
        </w:rPr>
        <w:t>Precedence and Criticality</w:t>
      </w:r>
      <w:r>
        <w:rPr>
          <w:noProof/>
        </w:rPr>
        <w:tab/>
      </w:r>
      <w:r>
        <w:rPr>
          <w:noProof/>
        </w:rPr>
        <w:fldChar w:fldCharType="begin"/>
      </w:r>
      <w:r>
        <w:rPr>
          <w:noProof/>
        </w:rPr>
        <w:instrText xml:space="preserve"> PAGEREF _Toc382291316 \h </w:instrText>
      </w:r>
      <w:r>
        <w:rPr>
          <w:noProof/>
        </w:rPr>
      </w:r>
      <w:r>
        <w:rPr>
          <w:noProof/>
        </w:rPr>
        <w:fldChar w:fldCharType="separate"/>
      </w:r>
      <w:r>
        <w:rPr>
          <w:noProof/>
        </w:rPr>
        <w:t>12</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2.8.</w:t>
      </w:r>
      <w:r>
        <w:rPr>
          <w:rFonts w:asciiTheme="minorHAnsi" w:eastAsiaTheme="minorEastAsia" w:hAnsiTheme="minorHAnsi" w:cstheme="minorBidi"/>
          <w:b w:val="0"/>
          <w:noProof/>
          <w:sz w:val="22"/>
          <w:szCs w:val="22"/>
        </w:rPr>
        <w:tab/>
      </w:r>
      <w:r w:rsidRPr="00534A46">
        <w:rPr>
          <w:rFonts w:ascii="Times New Roman" w:hAnsi="Times New Roman"/>
          <w:noProof/>
        </w:rPr>
        <w:t>Communications Methods</w:t>
      </w:r>
      <w:r>
        <w:rPr>
          <w:noProof/>
        </w:rPr>
        <w:tab/>
      </w:r>
      <w:r>
        <w:rPr>
          <w:noProof/>
        </w:rPr>
        <w:fldChar w:fldCharType="begin"/>
      </w:r>
      <w:r>
        <w:rPr>
          <w:noProof/>
        </w:rPr>
        <w:instrText xml:space="preserve"> PAGEREF _Toc382291317 \h </w:instrText>
      </w:r>
      <w:r>
        <w:rPr>
          <w:noProof/>
        </w:rPr>
      </w:r>
      <w:r>
        <w:rPr>
          <w:noProof/>
        </w:rPr>
        <w:fldChar w:fldCharType="separate"/>
      </w:r>
      <w:r>
        <w:rPr>
          <w:noProof/>
        </w:rPr>
        <w:t>12</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2.9.</w:t>
      </w:r>
      <w:r>
        <w:rPr>
          <w:rFonts w:asciiTheme="minorHAnsi" w:eastAsiaTheme="minorEastAsia" w:hAnsiTheme="minorHAnsi" w:cstheme="minorBidi"/>
          <w:b w:val="0"/>
          <w:noProof/>
          <w:sz w:val="22"/>
          <w:szCs w:val="22"/>
        </w:rPr>
        <w:tab/>
      </w:r>
      <w:r w:rsidRPr="00534A46">
        <w:rPr>
          <w:rFonts w:ascii="Times New Roman" w:hAnsi="Times New Roman"/>
          <w:noProof/>
        </w:rPr>
        <w:t>Performance Requirements</w:t>
      </w:r>
      <w:r>
        <w:rPr>
          <w:noProof/>
        </w:rPr>
        <w:tab/>
      </w:r>
      <w:r>
        <w:rPr>
          <w:noProof/>
        </w:rPr>
        <w:fldChar w:fldCharType="begin"/>
      </w:r>
      <w:r>
        <w:rPr>
          <w:noProof/>
        </w:rPr>
        <w:instrText xml:space="preserve"> PAGEREF _Toc382291318 \h </w:instrText>
      </w:r>
      <w:r>
        <w:rPr>
          <w:noProof/>
        </w:rPr>
      </w:r>
      <w:r>
        <w:rPr>
          <w:noProof/>
        </w:rPr>
        <w:fldChar w:fldCharType="separate"/>
      </w:r>
      <w:r>
        <w:rPr>
          <w:noProof/>
        </w:rPr>
        <w:t>12</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2.10.</w:t>
      </w:r>
      <w:r>
        <w:rPr>
          <w:rFonts w:asciiTheme="minorHAnsi" w:eastAsiaTheme="minorEastAsia" w:hAnsiTheme="minorHAnsi" w:cstheme="minorBidi"/>
          <w:b w:val="0"/>
          <w:noProof/>
          <w:sz w:val="22"/>
          <w:szCs w:val="22"/>
        </w:rPr>
        <w:tab/>
      </w:r>
      <w:r w:rsidRPr="00534A46">
        <w:rPr>
          <w:rFonts w:ascii="Times New Roman" w:hAnsi="Times New Roman"/>
          <w:noProof/>
        </w:rPr>
        <w:t>Security</w:t>
      </w:r>
      <w:r>
        <w:rPr>
          <w:noProof/>
        </w:rPr>
        <w:tab/>
      </w:r>
      <w:r>
        <w:rPr>
          <w:noProof/>
        </w:rPr>
        <w:fldChar w:fldCharType="begin"/>
      </w:r>
      <w:r>
        <w:rPr>
          <w:noProof/>
        </w:rPr>
        <w:instrText xml:space="preserve"> PAGEREF _Toc382291319 \h </w:instrText>
      </w:r>
      <w:r>
        <w:rPr>
          <w:noProof/>
        </w:rPr>
      </w:r>
      <w:r>
        <w:rPr>
          <w:noProof/>
        </w:rPr>
        <w:fldChar w:fldCharType="separate"/>
      </w:r>
      <w:r>
        <w:rPr>
          <w:noProof/>
        </w:rPr>
        <w:t>12</w:t>
      </w:r>
      <w:r>
        <w:rPr>
          <w:noProof/>
        </w:rPr>
        <w:fldChar w:fldCharType="end"/>
      </w:r>
    </w:p>
    <w:p w:rsidR="005C62BD" w:rsidRDefault="005C62BD">
      <w:pPr>
        <w:pStyle w:val="TOC1"/>
        <w:rPr>
          <w:rFonts w:asciiTheme="minorHAnsi" w:eastAsiaTheme="minorEastAsia" w:hAnsiTheme="minorHAnsi" w:cstheme="minorBidi"/>
          <w:b w:val="0"/>
          <w:noProof/>
          <w:sz w:val="22"/>
          <w:szCs w:val="22"/>
        </w:rPr>
      </w:pPr>
      <w:r w:rsidRPr="00534A46">
        <w:rPr>
          <w:rFonts w:ascii="Times New Roman" w:hAnsi="Times New Roman"/>
          <w:noProof/>
        </w:rPr>
        <w:t>3.</w:t>
      </w:r>
      <w:r>
        <w:rPr>
          <w:rFonts w:asciiTheme="minorHAnsi" w:eastAsiaTheme="minorEastAsia" w:hAnsiTheme="minorHAnsi" w:cstheme="minorBidi"/>
          <w:b w:val="0"/>
          <w:noProof/>
          <w:sz w:val="22"/>
          <w:szCs w:val="22"/>
        </w:rPr>
        <w:tab/>
      </w:r>
      <w:r w:rsidRPr="00534A46">
        <w:rPr>
          <w:rFonts w:ascii="Times New Roman" w:hAnsi="Times New Roman"/>
          <w:noProof/>
        </w:rPr>
        <w:t>Interface Requirements</w:t>
      </w:r>
      <w:r>
        <w:rPr>
          <w:noProof/>
        </w:rPr>
        <w:tab/>
      </w:r>
      <w:r>
        <w:rPr>
          <w:noProof/>
        </w:rPr>
        <w:fldChar w:fldCharType="begin"/>
      </w:r>
      <w:r>
        <w:rPr>
          <w:noProof/>
        </w:rPr>
        <w:instrText xml:space="preserve"> PAGEREF _Toc382291320 \h </w:instrText>
      </w:r>
      <w:r>
        <w:rPr>
          <w:noProof/>
        </w:rPr>
      </w:r>
      <w:r>
        <w:rPr>
          <w:noProof/>
        </w:rPr>
        <w:fldChar w:fldCharType="separate"/>
      </w:r>
      <w:r>
        <w:rPr>
          <w:noProof/>
        </w:rPr>
        <w:t>12</w:t>
      </w:r>
      <w:r>
        <w:rPr>
          <w:noProof/>
        </w:rPr>
        <w:fldChar w:fldCharType="end"/>
      </w:r>
    </w:p>
    <w:p w:rsidR="005C62BD" w:rsidRDefault="005C62BD">
      <w:pPr>
        <w:pStyle w:val="TOC2"/>
        <w:rPr>
          <w:rFonts w:asciiTheme="minorHAnsi" w:eastAsiaTheme="minorEastAsia" w:hAnsiTheme="minorHAnsi" w:cstheme="minorBidi"/>
          <w:b w:val="0"/>
          <w:noProof/>
          <w:sz w:val="22"/>
          <w:szCs w:val="22"/>
        </w:rPr>
      </w:pPr>
      <w:r w:rsidRPr="00534A46">
        <w:rPr>
          <w:rFonts w:ascii="Times New Roman" w:hAnsi="Times New Roman"/>
          <w:noProof/>
        </w:rPr>
        <w:t>3.1.</w:t>
      </w:r>
      <w:r>
        <w:rPr>
          <w:rFonts w:asciiTheme="minorHAnsi" w:eastAsiaTheme="minorEastAsia" w:hAnsiTheme="minorHAnsi" w:cstheme="minorBidi"/>
          <w:b w:val="0"/>
          <w:noProof/>
          <w:sz w:val="22"/>
          <w:szCs w:val="22"/>
        </w:rPr>
        <w:tab/>
      </w:r>
      <w:r w:rsidRPr="00534A46">
        <w:rPr>
          <w:rFonts w:ascii="Times New Roman" w:hAnsi="Times New Roman"/>
          <w:noProof/>
        </w:rPr>
        <w:t>Surgery Extract Interface Requirements</w:t>
      </w:r>
      <w:r>
        <w:rPr>
          <w:noProof/>
        </w:rPr>
        <w:tab/>
      </w:r>
      <w:r>
        <w:rPr>
          <w:noProof/>
        </w:rPr>
        <w:fldChar w:fldCharType="begin"/>
      </w:r>
      <w:r>
        <w:rPr>
          <w:noProof/>
        </w:rPr>
        <w:instrText xml:space="preserve"> PAGEREF _Toc382291321 \h </w:instrText>
      </w:r>
      <w:r>
        <w:rPr>
          <w:noProof/>
        </w:rPr>
      </w:r>
      <w:r>
        <w:rPr>
          <w:noProof/>
        </w:rPr>
        <w:fldChar w:fldCharType="separate"/>
      </w:r>
      <w:r>
        <w:rPr>
          <w:noProof/>
        </w:rPr>
        <w:t>13</w:t>
      </w:r>
      <w:r>
        <w:rPr>
          <w:noProof/>
        </w:rPr>
        <w:fldChar w:fldCharType="end"/>
      </w:r>
    </w:p>
    <w:p w:rsidR="005C62BD" w:rsidRDefault="005C62BD">
      <w:pPr>
        <w:pStyle w:val="TOC3"/>
        <w:rPr>
          <w:rFonts w:asciiTheme="minorHAnsi" w:eastAsiaTheme="minorEastAsia" w:hAnsiTheme="minorHAnsi" w:cstheme="minorBidi"/>
          <w:b w:val="0"/>
          <w:noProof/>
          <w:sz w:val="22"/>
          <w:szCs w:val="22"/>
        </w:rPr>
      </w:pPr>
      <w:r w:rsidRPr="00534A46">
        <w:rPr>
          <w:rFonts w:ascii="Times New Roman" w:hAnsi="Times New Roman"/>
          <w:noProof/>
        </w:rPr>
        <w:t>3.1.1.</w:t>
      </w:r>
      <w:r>
        <w:rPr>
          <w:rFonts w:asciiTheme="minorHAnsi" w:eastAsiaTheme="minorEastAsia" w:hAnsiTheme="minorHAnsi" w:cstheme="minorBidi"/>
          <w:b w:val="0"/>
          <w:noProof/>
          <w:sz w:val="22"/>
          <w:szCs w:val="22"/>
        </w:rPr>
        <w:tab/>
      </w:r>
      <w:r w:rsidRPr="00534A46">
        <w:rPr>
          <w:rFonts w:ascii="Times New Roman" w:hAnsi="Times New Roman"/>
          <w:noProof/>
        </w:rPr>
        <w:t>Interface Processing Time Requirements</w:t>
      </w:r>
      <w:r>
        <w:rPr>
          <w:noProof/>
        </w:rPr>
        <w:tab/>
      </w:r>
      <w:r>
        <w:rPr>
          <w:noProof/>
        </w:rPr>
        <w:fldChar w:fldCharType="begin"/>
      </w:r>
      <w:r>
        <w:rPr>
          <w:noProof/>
        </w:rPr>
        <w:instrText xml:space="preserve"> PAGEREF _Toc382291322 \h </w:instrText>
      </w:r>
      <w:r>
        <w:rPr>
          <w:noProof/>
        </w:rPr>
      </w:r>
      <w:r>
        <w:rPr>
          <w:noProof/>
        </w:rPr>
        <w:fldChar w:fldCharType="separate"/>
      </w:r>
      <w:r>
        <w:rPr>
          <w:noProof/>
        </w:rPr>
        <w:t>13</w:t>
      </w:r>
      <w:r>
        <w:rPr>
          <w:noProof/>
        </w:rPr>
        <w:fldChar w:fldCharType="end"/>
      </w:r>
    </w:p>
    <w:p w:rsidR="005C62BD" w:rsidRDefault="005C62BD">
      <w:pPr>
        <w:pStyle w:val="TOC3"/>
        <w:rPr>
          <w:rFonts w:asciiTheme="minorHAnsi" w:eastAsiaTheme="minorEastAsia" w:hAnsiTheme="minorHAnsi" w:cstheme="minorBidi"/>
          <w:b w:val="0"/>
          <w:noProof/>
          <w:sz w:val="22"/>
          <w:szCs w:val="22"/>
        </w:rPr>
      </w:pPr>
      <w:r w:rsidRPr="00534A46">
        <w:rPr>
          <w:rFonts w:ascii="Times New Roman" w:hAnsi="Times New Roman"/>
          <w:noProof/>
        </w:rPr>
        <w:t>3.1.2.</w:t>
      </w:r>
      <w:r>
        <w:rPr>
          <w:rFonts w:asciiTheme="minorHAnsi" w:eastAsiaTheme="minorEastAsia" w:hAnsiTheme="minorHAnsi" w:cstheme="minorBidi"/>
          <w:b w:val="0"/>
          <w:noProof/>
          <w:sz w:val="22"/>
          <w:szCs w:val="22"/>
        </w:rPr>
        <w:tab/>
      </w:r>
      <w:r w:rsidRPr="00534A46">
        <w:rPr>
          <w:rFonts w:ascii="Times New Roman" w:hAnsi="Times New Roman"/>
          <w:noProof/>
        </w:rPr>
        <w:t>Message/File Requirements</w:t>
      </w:r>
      <w:r>
        <w:rPr>
          <w:noProof/>
        </w:rPr>
        <w:tab/>
      </w:r>
      <w:r>
        <w:rPr>
          <w:noProof/>
        </w:rPr>
        <w:fldChar w:fldCharType="begin"/>
      </w:r>
      <w:r>
        <w:rPr>
          <w:noProof/>
        </w:rPr>
        <w:instrText xml:space="preserve"> PAGEREF _Toc382291323 \h </w:instrText>
      </w:r>
      <w:r>
        <w:rPr>
          <w:noProof/>
        </w:rPr>
      </w:r>
      <w:r>
        <w:rPr>
          <w:noProof/>
        </w:rPr>
        <w:fldChar w:fldCharType="separate"/>
      </w:r>
      <w:r>
        <w:rPr>
          <w:noProof/>
        </w:rPr>
        <w:t>13</w:t>
      </w:r>
      <w:r>
        <w:rPr>
          <w:noProof/>
        </w:rPr>
        <w:fldChar w:fldCharType="end"/>
      </w:r>
    </w:p>
    <w:p w:rsidR="005C62BD" w:rsidRDefault="005C62BD">
      <w:pPr>
        <w:pStyle w:val="TOC4"/>
        <w:tabs>
          <w:tab w:val="right" w:leader="dot" w:pos="9350"/>
        </w:tabs>
        <w:rPr>
          <w:rFonts w:asciiTheme="minorHAnsi" w:eastAsiaTheme="minorEastAsia" w:hAnsiTheme="minorHAnsi" w:cstheme="minorBidi"/>
          <w:noProof/>
          <w:szCs w:val="22"/>
        </w:rPr>
      </w:pPr>
      <w:r w:rsidRPr="00534A46">
        <w:rPr>
          <w:rFonts w:ascii="Times New Roman" w:hAnsi="Times New Roman"/>
          <w:noProof/>
        </w:rPr>
        <w:t>Data Assembly Characteristics</w:t>
      </w:r>
      <w:r>
        <w:rPr>
          <w:noProof/>
        </w:rPr>
        <w:tab/>
      </w:r>
      <w:r>
        <w:rPr>
          <w:noProof/>
        </w:rPr>
        <w:fldChar w:fldCharType="begin"/>
      </w:r>
      <w:r>
        <w:rPr>
          <w:noProof/>
        </w:rPr>
        <w:instrText xml:space="preserve"> PAGEREF _Toc382291324 \h </w:instrText>
      </w:r>
      <w:r>
        <w:rPr>
          <w:noProof/>
        </w:rPr>
      </w:r>
      <w:r>
        <w:rPr>
          <w:noProof/>
        </w:rPr>
        <w:fldChar w:fldCharType="separate"/>
      </w:r>
      <w:r>
        <w:rPr>
          <w:noProof/>
        </w:rPr>
        <w:t>13</w:t>
      </w:r>
      <w:r>
        <w:rPr>
          <w:noProof/>
        </w:rPr>
        <w:fldChar w:fldCharType="end"/>
      </w:r>
    </w:p>
    <w:p w:rsidR="005C62BD" w:rsidRDefault="005C62BD">
      <w:pPr>
        <w:pStyle w:val="TOC4"/>
        <w:tabs>
          <w:tab w:val="right" w:leader="dot" w:pos="9350"/>
        </w:tabs>
        <w:rPr>
          <w:rFonts w:asciiTheme="minorHAnsi" w:eastAsiaTheme="minorEastAsia" w:hAnsiTheme="minorHAnsi" w:cstheme="minorBidi"/>
          <w:noProof/>
          <w:szCs w:val="22"/>
        </w:rPr>
      </w:pPr>
      <w:r w:rsidRPr="00534A46">
        <w:rPr>
          <w:rFonts w:ascii="Times New Roman" w:hAnsi="Times New Roman"/>
          <w:noProof/>
        </w:rPr>
        <w:t>Field/Element Definition</w:t>
      </w:r>
      <w:r>
        <w:rPr>
          <w:noProof/>
        </w:rPr>
        <w:tab/>
      </w:r>
      <w:r>
        <w:rPr>
          <w:noProof/>
        </w:rPr>
        <w:fldChar w:fldCharType="begin"/>
      </w:r>
      <w:r>
        <w:rPr>
          <w:noProof/>
        </w:rPr>
        <w:instrText xml:space="preserve"> PAGEREF _Toc382291325 \h </w:instrText>
      </w:r>
      <w:r>
        <w:rPr>
          <w:noProof/>
        </w:rPr>
      </w:r>
      <w:r>
        <w:rPr>
          <w:noProof/>
        </w:rPr>
        <w:fldChar w:fldCharType="separate"/>
      </w:r>
      <w:r>
        <w:rPr>
          <w:noProof/>
        </w:rPr>
        <w:t>14</w:t>
      </w:r>
      <w:r>
        <w:rPr>
          <w:noProof/>
        </w:rPr>
        <w:fldChar w:fldCharType="end"/>
      </w:r>
    </w:p>
    <w:p w:rsidR="005C62BD" w:rsidRDefault="005C62BD">
      <w:pPr>
        <w:pStyle w:val="TOC3"/>
        <w:rPr>
          <w:rFonts w:asciiTheme="minorHAnsi" w:eastAsiaTheme="minorEastAsia" w:hAnsiTheme="minorHAnsi" w:cstheme="minorBidi"/>
          <w:b w:val="0"/>
          <w:noProof/>
          <w:sz w:val="22"/>
          <w:szCs w:val="22"/>
        </w:rPr>
      </w:pPr>
      <w:r w:rsidRPr="00534A46">
        <w:rPr>
          <w:rFonts w:ascii="Times New Roman" w:hAnsi="Times New Roman"/>
          <w:noProof/>
        </w:rPr>
        <w:t>3.1.3.</w:t>
      </w:r>
      <w:r>
        <w:rPr>
          <w:rFonts w:asciiTheme="minorHAnsi" w:eastAsiaTheme="minorEastAsia" w:hAnsiTheme="minorHAnsi" w:cstheme="minorBidi"/>
          <w:b w:val="0"/>
          <w:noProof/>
          <w:sz w:val="22"/>
          <w:szCs w:val="22"/>
        </w:rPr>
        <w:tab/>
      </w:r>
      <w:r w:rsidRPr="00534A46">
        <w:rPr>
          <w:rFonts w:ascii="Times New Roman" w:hAnsi="Times New Roman"/>
          <w:noProof/>
        </w:rPr>
        <w:t>Communication Methods</w:t>
      </w:r>
      <w:r>
        <w:rPr>
          <w:noProof/>
        </w:rPr>
        <w:tab/>
      </w:r>
      <w:r>
        <w:rPr>
          <w:noProof/>
        </w:rPr>
        <w:fldChar w:fldCharType="begin"/>
      </w:r>
      <w:r>
        <w:rPr>
          <w:noProof/>
        </w:rPr>
        <w:instrText xml:space="preserve"> PAGEREF _Toc382291326 \h </w:instrText>
      </w:r>
      <w:r>
        <w:rPr>
          <w:noProof/>
        </w:rPr>
      </w:r>
      <w:r>
        <w:rPr>
          <w:noProof/>
        </w:rPr>
        <w:fldChar w:fldCharType="separate"/>
      </w:r>
      <w:r>
        <w:rPr>
          <w:noProof/>
        </w:rPr>
        <w:t>16</w:t>
      </w:r>
      <w:r>
        <w:rPr>
          <w:noProof/>
        </w:rPr>
        <w:fldChar w:fldCharType="end"/>
      </w:r>
    </w:p>
    <w:p w:rsidR="005C62BD" w:rsidRDefault="005C62BD">
      <w:pPr>
        <w:pStyle w:val="TOC1"/>
        <w:rPr>
          <w:rFonts w:asciiTheme="minorHAnsi" w:eastAsiaTheme="minorEastAsia" w:hAnsiTheme="minorHAnsi" w:cstheme="minorBidi"/>
          <w:b w:val="0"/>
          <w:noProof/>
          <w:sz w:val="22"/>
          <w:szCs w:val="22"/>
        </w:rPr>
      </w:pPr>
      <w:r w:rsidRPr="00534A46">
        <w:rPr>
          <w:rFonts w:ascii="Times New Roman" w:hAnsi="Times New Roman"/>
          <w:noProof/>
        </w:rPr>
        <w:t>4.</w:t>
      </w:r>
      <w:r>
        <w:rPr>
          <w:rFonts w:asciiTheme="minorHAnsi" w:eastAsiaTheme="minorEastAsia" w:hAnsiTheme="minorHAnsi" w:cstheme="minorBidi"/>
          <w:b w:val="0"/>
          <w:noProof/>
          <w:sz w:val="22"/>
          <w:szCs w:val="22"/>
        </w:rPr>
        <w:tab/>
      </w:r>
      <w:r w:rsidRPr="00534A46">
        <w:rPr>
          <w:rFonts w:ascii="Times New Roman" w:hAnsi="Times New Roman"/>
          <w:noProof/>
        </w:rPr>
        <w:t>Interface Verification</w:t>
      </w:r>
      <w:r>
        <w:rPr>
          <w:noProof/>
        </w:rPr>
        <w:tab/>
      </w:r>
      <w:r>
        <w:rPr>
          <w:noProof/>
        </w:rPr>
        <w:fldChar w:fldCharType="begin"/>
      </w:r>
      <w:r>
        <w:rPr>
          <w:noProof/>
        </w:rPr>
        <w:instrText xml:space="preserve"> PAGEREF _Toc382291327 \h </w:instrText>
      </w:r>
      <w:r>
        <w:rPr>
          <w:noProof/>
        </w:rPr>
      </w:r>
      <w:r>
        <w:rPr>
          <w:noProof/>
        </w:rPr>
        <w:fldChar w:fldCharType="separate"/>
      </w:r>
      <w:r>
        <w:rPr>
          <w:noProof/>
        </w:rPr>
        <w:t>16</w:t>
      </w:r>
      <w:r>
        <w:rPr>
          <w:noProof/>
        </w:rPr>
        <w:fldChar w:fldCharType="end"/>
      </w:r>
    </w:p>
    <w:p w:rsidR="005C62BD" w:rsidRDefault="005C62BD">
      <w:pPr>
        <w:pStyle w:val="TOC1"/>
        <w:rPr>
          <w:rFonts w:asciiTheme="minorHAnsi" w:eastAsiaTheme="minorEastAsia" w:hAnsiTheme="minorHAnsi" w:cstheme="minorBidi"/>
          <w:b w:val="0"/>
          <w:noProof/>
          <w:sz w:val="22"/>
          <w:szCs w:val="22"/>
        </w:rPr>
      </w:pPr>
      <w:r w:rsidRPr="00534A46">
        <w:rPr>
          <w:rFonts w:ascii="Times New Roman" w:hAnsi="Times New Roman"/>
          <w:noProof/>
        </w:rPr>
        <w:t>5.</w:t>
      </w:r>
      <w:r>
        <w:rPr>
          <w:rFonts w:asciiTheme="minorHAnsi" w:eastAsiaTheme="minorEastAsia" w:hAnsiTheme="minorHAnsi" w:cstheme="minorBidi"/>
          <w:b w:val="0"/>
          <w:noProof/>
          <w:sz w:val="22"/>
          <w:szCs w:val="22"/>
        </w:rPr>
        <w:tab/>
      </w:r>
      <w:r w:rsidRPr="00534A46">
        <w:rPr>
          <w:rFonts w:ascii="Times New Roman" w:hAnsi="Times New Roman"/>
          <w:noProof/>
        </w:rPr>
        <w:t>Appendix A – Data Elements</w:t>
      </w:r>
      <w:r>
        <w:rPr>
          <w:noProof/>
        </w:rPr>
        <w:tab/>
      </w:r>
      <w:r>
        <w:rPr>
          <w:noProof/>
        </w:rPr>
        <w:fldChar w:fldCharType="begin"/>
      </w:r>
      <w:r>
        <w:rPr>
          <w:noProof/>
        </w:rPr>
        <w:instrText xml:space="preserve"> PAGEREF _Toc382291328 \h </w:instrText>
      </w:r>
      <w:r>
        <w:rPr>
          <w:noProof/>
        </w:rPr>
      </w:r>
      <w:r>
        <w:rPr>
          <w:noProof/>
        </w:rPr>
        <w:fldChar w:fldCharType="separate"/>
      </w:r>
      <w:r>
        <w:rPr>
          <w:noProof/>
        </w:rPr>
        <w:t>16</w:t>
      </w:r>
      <w:r>
        <w:rPr>
          <w:noProof/>
        </w:rPr>
        <w:fldChar w:fldCharType="end"/>
      </w:r>
    </w:p>
    <w:p w:rsidR="005C62BD" w:rsidRDefault="005C62BD">
      <w:pPr>
        <w:pStyle w:val="TOC1"/>
        <w:rPr>
          <w:rFonts w:asciiTheme="minorHAnsi" w:eastAsiaTheme="minorEastAsia" w:hAnsiTheme="minorHAnsi" w:cstheme="minorBidi"/>
          <w:b w:val="0"/>
          <w:noProof/>
          <w:sz w:val="22"/>
          <w:szCs w:val="22"/>
        </w:rPr>
      </w:pPr>
      <w:r>
        <w:rPr>
          <w:noProof/>
        </w:rPr>
        <w:t>Patient Table</w:t>
      </w:r>
      <w:r>
        <w:rPr>
          <w:noProof/>
        </w:rPr>
        <w:tab/>
      </w:r>
      <w:r>
        <w:rPr>
          <w:noProof/>
        </w:rPr>
        <w:fldChar w:fldCharType="begin"/>
      </w:r>
      <w:r>
        <w:rPr>
          <w:noProof/>
        </w:rPr>
        <w:instrText xml:space="preserve"> PAGEREF _Toc382291329 \h </w:instrText>
      </w:r>
      <w:r>
        <w:rPr>
          <w:noProof/>
        </w:rPr>
      </w:r>
      <w:r>
        <w:rPr>
          <w:noProof/>
        </w:rPr>
        <w:fldChar w:fldCharType="separate"/>
      </w:r>
      <w:r>
        <w:rPr>
          <w:noProof/>
        </w:rPr>
        <w:t>111</w:t>
      </w:r>
      <w:r>
        <w:rPr>
          <w:noProof/>
        </w:rPr>
        <w:fldChar w:fldCharType="end"/>
      </w:r>
    </w:p>
    <w:p w:rsidR="005C62BD" w:rsidRDefault="005C62BD">
      <w:pPr>
        <w:pStyle w:val="TOC1"/>
        <w:rPr>
          <w:rFonts w:asciiTheme="minorHAnsi" w:eastAsiaTheme="minorEastAsia" w:hAnsiTheme="minorHAnsi" w:cstheme="minorBidi"/>
          <w:b w:val="0"/>
          <w:noProof/>
          <w:sz w:val="22"/>
          <w:szCs w:val="22"/>
        </w:rPr>
      </w:pPr>
      <w:r>
        <w:rPr>
          <w:noProof/>
        </w:rPr>
        <w:t>Extract Log</w:t>
      </w:r>
      <w:r>
        <w:rPr>
          <w:noProof/>
        </w:rPr>
        <w:tab/>
      </w:r>
      <w:r>
        <w:rPr>
          <w:noProof/>
        </w:rPr>
        <w:fldChar w:fldCharType="begin"/>
      </w:r>
      <w:r>
        <w:rPr>
          <w:noProof/>
        </w:rPr>
        <w:instrText xml:space="preserve"> PAGEREF _Toc382291330 \h </w:instrText>
      </w:r>
      <w:r>
        <w:rPr>
          <w:noProof/>
        </w:rPr>
      </w:r>
      <w:r>
        <w:rPr>
          <w:noProof/>
        </w:rPr>
        <w:fldChar w:fldCharType="separate"/>
      </w:r>
      <w:r>
        <w:rPr>
          <w:noProof/>
        </w:rPr>
        <w:t>112</w:t>
      </w:r>
      <w:r>
        <w:rPr>
          <w:noProof/>
        </w:rPr>
        <w:fldChar w:fldCharType="end"/>
      </w:r>
    </w:p>
    <w:p w:rsidR="00111074" w:rsidRDefault="00512BF7" w:rsidP="00111074">
      <w:pPr>
        <w:pStyle w:val="TOC2"/>
        <w:sectPr w:rsidR="00111074" w:rsidSect="006E4B3F">
          <w:footerReference w:type="even" r:id="rId13"/>
          <w:footerReference w:type="first" r:id="rId14"/>
          <w:pgSz w:w="12240" w:h="15840" w:code="1"/>
          <w:pgMar w:top="1440" w:right="1440" w:bottom="1440" w:left="1440" w:header="720" w:footer="720" w:gutter="0"/>
          <w:pgNumType w:fmt="lowerRoman"/>
          <w:cols w:space="720"/>
          <w:docGrid w:linePitch="360"/>
        </w:sectPr>
      </w:pPr>
      <w:r w:rsidRPr="00C7642B">
        <w:rPr>
          <w:rFonts w:ascii="Times New Roman" w:hAnsi="Times New Roman"/>
        </w:rPr>
        <w:fldChar w:fldCharType="end"/>
      </w:r>
    </w:p>
    <w:p w:rsidR="00D952B0" w:rsidRPr="00C7642B" w:rsidRDefault="00D952B0" w:rsidP="00FD58AE">
      <w:pPr>
        <w:pStyle w:val="Heading1"/>
        <w:rPr>
          <w:rFonts w:ascii="Times New Roman" w:hAnsi="Times New Roman" w:cs="Times New Roman"/>
        </w:rPr>
      </w:pPr>
      <w:bookmarkStart w:id="4" w:name="_Toc146698395"/>
      <w:bookmarkStart w:id="5" w:name="_Toc216071604"/>
      <w:bookmarkStart w:id="6" w:name="_Toc382291303"/>
      <w:bookmarkEnd w:id="0"/>
      <w:bookmarkEnd w:id="4"/>
      <w:r w:rsidRPr="00C7642B">
        <w:rPr>
          <w:rFonts w:ascii="Times New Roman" w:hAnsi="Times New Roman" w:cs="Times New Roman"/>
        </w:rPr>
        <w:lastRenderedPageBreak/>
        <w:t>Introduction</w:t>
      </w:r>
      <w:bookmarkEnd w:id="5"/>
      <w:bookmarkEnd w:id="6"/>
    </w:p>
    <w:p w:rsidR="00E2005E" w:rsidRDefault="008F369C" w:rsidP="002005F0">
      <w:r w:rsidRPr="00C7642B">
        <w:t xml:space="preserve">Access to surgical records stored in the VHA’s </w:t>
      </w:r>
      <w:r w:rsidR="003F21BC">
        <w:t>VistA</w:t>
      </w:r>
      <w:r w:rsidRPr="00C7642B">
        <w:t xml:space="preserve"> database is</w:t>
      </w:r>
      <w:r w:rsidR="00D52802" w:rsidRPr="00C7642B">
        <w:t xml:space="preserve"> needed by third parties to perform data analysis. </w:t>
      </w:r>
      <w:r w:rsidR="00191C33">
        <w:t>DataBridge</w:t>
      </w:r>
      <w:r w:rsidR="00D52802" w:rsidRPr="00C7642B">
        <w:t xml:space="preserve"> </w:t>
      </w:r>
      <w:r w:rsidR="00924227" w:rsidRPr="00C7642B">
        <w:t>meets</w:t>
      </w:r>
      <w:r w:rsidR="00D52802" w:rsidRPr="00C7642B">
        <w:t xml:space="preserve"> this need </w:t>
      </w:r>
      <w:r w:rsidR="00F5673E" w:rsidRPr="00C7642B">
        <w:t>by extracting records</w:t>
      </w:r>
      <w:r w:rsidR="00D52802" w:rsidRPr="00C7642B">
        <w:t xml:space="preserve"> from the Surgery file in </w:t>
      </w:r>
      <w:r w:rsidR="003F21BC">
        <w:t>VistA</w:t>
      </w:r>
      <w:r w:rsidR="00D52802" w:rsidRPr="00C7642B">
        <w:t xml:space="preserve"> and producing flat text files to be </w:t>
      </w:r>
      <w:r w:rsidR="00F5673E" w:rsidRPr="00C7642B">
        <w:t>uploaded</w:t>
      </w:r>
      <w:r w:rsidR="00D52802" w:rsidRPr="00C7642B">
        <w:t xml:space="preserve"> via FTP. </w:t>
      </w:r>
    </w:p>
    <w:p w:rsidR="00E2005E" w:rsidRDefault="00E2005E" w:rsidP="002005F0"/>
    <w:p w:rsidR="00A5351A" w:rsidRPr="00C7642B" w:rsidRDefault="00421311" w:rsidP="002005F0">
      <w:r w:rsidRPr="00C7642B">
        <w:t xml:space="preserve">This ICD describes the extract </w:t>
      </w:r>
      <w:r w:rsidR="00C253A2" w:rsidRPr="00C7642B">
        <w:t xml:space="preserve">process that </w:t>
      </w:r>
      <w:r w:rsidR="00191C33">
        <w:t>DataBridge</w:t>
      </w:r>
      <w:r w:rsidR="00C253A2" w:rsidRPr="00C7642B">
        <w:t xml:space="preserve"> perform</w:t>
      </w:r>
      <w:r w:rsidRPr="00C7642B">
        <w:t xml:space="preserve">s to output surgical records to text files that are uploaded to a Data Analytics reporting system. This includes a description of the Surgery </w:t>
      </w:r>
      <w:r w:rsidR="00F5673E" w:rsidRPr="00C7642B">
        <w:t>file’s (</w:t>
      </w:r>
      <w:r w:rsidRPr="00C7642B">
        <w:t>#130) structure, its</w:t>
      </w:r>
      <w:r w:rsidR="004E04C8" w:rsidRPr="00C7642B">
        <w:t xml:space="preserve"> fields, naming conventions</w:t>
      </w:r>
      <w:r w:rsidR="00F5673E" w:rsidRPr="00C7642B">
        <w:t>, the</w:t>
      </w:r>
      <w:r w:rsidRPr="00C7642B">
        <w:t xml:space="preserve"> text files that are produced</w:t>
      </w:r>
      <w:r w:rsidR="004E04C8" w:rsidRPr="00C7642B">
        <w:t xml:space="preserve">, along with the format of the extract </w:t>
      </w:r>
      <w:r w:rsidR="00FF4BF5" w:rsidRPr="00C7642B">
        <w:t>files.</w:t>
      </w:r>
      <w:r w:rsidR="00FF4BF5" w:rsidRPr="00C7642B">
        <w:rPr>
          <w:rFonts w:eastAsia="MS Mincho"/>
          <w:iCs/>
          <w:szCs w:val="20"/>
          <w:lang w:eastAsia="en-GB"/>
        </w:rPr>
        <w:t xml:space="preserve"> The</w:t>
      </w:r>
      <w:r w:rsidR="00A5351A" w:rsidRPr="00C7642B">
        <w:rPr>
          <w:rFonts w:eastAsia="MS Mincho"/>
          <w:iCs/>
          <w:szCs w:val="20"/>
          <w:lang w:eastAsia="en-GB"/>
        </w:rPr>
        <w:t xml:space="preserve"> extracts can be run manually but are designed to be</w:t>
      </w:r>
      <w:r w:rsidR="00F5673E" w:rsidRPr="00C7642B">
        <w:rPr>
          <w:rFonts w:eastAsia="MS Mincho"/>
          <w:iCs/>
          <w:szCs w:val="20"/>
          <w:lang w:eastAsia="en-GB"/>
        </w:rPr>
        <w:t xml:space="preserve"> </w:t>
      </w:r>
      <w:r w:rsidR="00A5351A" w:rsidRPr="00C7642B">
        <w:rPr>
          <w:rFonts w:eastAsia="MS Mincho"/>
          <w:iCs/>
          <w:szCs w:val="20"/>
          <w:lang w:eastAsia="en-GB"/>
        </w:rPr>
        <w:t>queued automatically to update the Analytics system with current information.</w:t>
      </w:r>
    </w:p>
    <w:p w:rsidR="00D952B0" w:rsidRPr="00C7642B" w:rsidRDefault="00D952B0" w:rsidP="00FD58AE">
      <w:pPr>
        <w:pStyle w:val="Heading2"/>
        <w:rPr>
          <w:rFonts w:ascii="Times New Roman" w:hAnsi="Times New Roman" w:cs="Times New Roman"/>
        </w:rPr>
      </w:pPr>
      <w:bookmarkStart w:id="7" w:name="_Toc216071605"/>
      <w:bookmarkStart w:id="8" w:name="_Toc382291304"/>
      <w:r w:rsidRPr="00C7642B">
        <w:rPr>
          <w:rFonts w:ascii="Times New Roman" w:hAnsi="Times New Roman" w:cs="Times New Roman"/>
        </w:rPr>
        <w:t>Purpose</w:t>
      </w:r>
      <w:bookmarkEnd w:id="7"/>
      <w:bookmarkEnd w:id="8"/>
    </w:p>
    <w:p w:rsidR="00D952B0" w:rsidRPr="00C7642B" w:rsidRDefault="00D52802" w:rsidP="004E04C8">
      <w:r w:rsidRPr="00C7642B">
        <w:t xml:space="preserve">In order to perform correct analysis of data, it is imperative that </w:t>
      </w:r>
      <w:r w:rsidR="00E2005E">
        <w:t>it</w:t>
      </w:r>
      <w:r w:rsidR="00B940B8" w:rsidRPr="00C7642B">
        <w:t xml:space="preserve"> is interpreted correctly </w:t>
      </w:r>
      <w:r w:rsidR="004E04C8" w:rsidRPr="00C7642B">
        <w:t>This ICD describes the formatting rules and data specifications</w:t>
      </w:r>
      <w:r w:rsidR="00D952B0" w:rsidRPr="00C7642B">
        <w:t xml:space="preserve"> </w:t>
      </w:r>
      <w:r w:rsidR="00C253A2" w:rsidRPr="00C7642B">
        <w:t>to facilitate correct interpretation</w:t>
      </w:r>
      <w:r w:rsidR="00B940B8" w:rsidRPr="00C7642B">
        <w:t xml:space="preserve"> of </w:t>
      </w:r>
      <w:r w:rsidR="004E04C8" w:rsidRPr="00C7642B">
        <w:t>the fields extracted f</w:t>
      </w:r>
      <w:r w:rsidRPr="00C7642B">
        <w:t xml:space="preserve">rom the Surgery file stored in the </w:t>
      </w:r>
      <w:r w:rsidR="003F21BC">
        <w:t>VistA</w:t>
      </w:r>
      <w:r w:rsidRPr="00C7642B">
        <w:t xml:space="preserve"> database.</w:t>
      </w:r>
    </w:p>
    <w:p w:rsidR="004C7CC0" w:rsidRPr="00C7642B" w:rsidRDefault="004C7CC0" w:rsidP="004E04C8"/>
    <w:p w:rsidR="00B940B8" w:rsidRPr="00C7642B" w:rsidRDefault="00B940B8" w:rsidP="00FD58AE">
      <w:r w:rsidRPr="00C7642B">
        <w:t xml:space="preserve">This ICD presents the software interface requirements for the </w:t>
      </w:r>
      <w:r w:rsidR="00191C33">
        <w:t>DataBridge</w:t>
      </w:r>
      <w:r w:rsidRPr="00C7642B">
        <w:t xml:space="preserve"> Surgery Extract </w:t>
      </w:r>
      <w:r w:rsidR="00394C65" w:rsidRPr="00C7642B">
        <w:t>process</w:t>
      </w:r>
      <w:r w:rsidRPr="00C7642B">
        <w:t>. It describes the concept of operations for the interface, defines the message structure and protocols which govern the interchange of data, and identifies the communication paths along which the data is expected to flow</w:t>
      </w:r>
      <w:r w:rsidR="00D06589" w:rsidRPr="00C7642B">
        <w:t>.</w:t>
      </w:r>
    </w:p>
    <w:p w:rsidR="00D952B0" w:rsidRPr="00C7642B" w:rsidRDefault="00D952B0" w:rsidP="00FD58AE">
      <w:pPr>
        <w:pStyle w:val="Heading2"/>
        <w:rPr>
          <w:rFonts w:ascii="Times New Roman" w:hAnsi="Times New Roman" w:cs="Times New Roman"/>
        </w:rPr>
      </w:pPr>
      <w:bookmarkStart w:id="9" w:name="_Toc216071606"/>
      <w:bookmarkStart w:id="10" w:name="_Toc382291305"/>
      <w:r w:rsidRPr="00C7642B">
        <w:rPr>
          <w:rFonts w:ascii="Times New Roman" w:hAnsi="Times New Roman" w:cs="Times New Roman"/>
        </w:rPr>
        <w:t>Scope</w:t>
      </w:r>
      <w:bookmarkEnd w:id="9"/>
      <w:bookmarkEnd w:id="10"/>
    </w:p>
    <w:p w:rsidR="00613642" w:rsidRPr="00C7642B" w:rsidRDefault="00AF5E72" w:rsidP="00FD58AE">
      <w:r w:rsidRPr="00C7642B">
        <w:t xml:space="preserve">This ICD specifies the format of the data fields extracted from the Surgery file in </w:t>
      </w:r>
      <w:r w:rsidR="003F21BC">
        <w:t>VistA</w:t>
      </w:r>
      <w:r w:rsidRPr="00C7642B">
        <w:t xml:space="preserve"> by </w:t>
      </w:r>
      <w:r w:rsidR="00191C33">
        <w:t>DataBridge</w:t>
      </w:r>
      <w:r w:rsidRPr="00C7642B">
        <w:t>. Upon formal approval of the extract process performed, this ICD shall be incorporated into the requirements baseline for this system. This document provides details on the functional, performance,</w:t>
      </w:r>
      <w:r w:rsidR="00443AA9">
        <w:t xml:space="preserve"> and</w:t>
      </w:r>
      <w:r w:rsidRPr="00C7642B">
        <w:t xml:space="preserve"> operational design requirements for</w:t>
      </w:r>
      <w:r w:rsidR="00075FDB" w:rsidRPr="00C7642B">
        <w:t xml:space="preserve"> the interface provided by </w:t>
      </w:r>
      <w:r w:rsidR="00191C33">
        <w:t>DataBridge</w:t>
      </w:r>
      <w:r w:rsidR="00075FDB" w:rsidRPr="00C7642B">
        <w:t xml:space="preserve">. This document describes the file parameters, and record layouts for the data that </w:t>
      </w:r>
      <w:r w:rsidR="00191C33">
        <w:t>DataBridge</w:t>
      </w:r>
      <w:r w:rsidR="00075FDB" w:rsidRPr="00C7642B">
        <w:t xml:space="preserve"> receives from the </w:t>
      </w:r>
      <w:r w:rsidR="003F21BC">
        <w:t>VistA</w:t>
      </w:r>
      <w:r w:rsidR="00075FDB" w:rsidRPr="00C7642B">
        <w:t xml:space="preserve"> database. Additionally it describes the format and requirements to read extracted data.</w:t>
      </w:r>
      <w:r w:rsidR="004C7CC0" w:rsidRPr="00C7642B">
        <w:t xml:space="preserve">  </w:t>
      </w:r>
      <w:r w:rsidR="00C253A2" w:rsidRPr="00C7642B">
        <w:t xml:space="preserve">The Surgery Extract ICD will define the detailed interface requirements necessary for successful </w:t>
      </w:r>
      <w:r w:rsidR="00394C65" w:rsidRPr="00C7642B">
        <w:t>interpretation</w:t>
      </w:r>
      <w:r w:rsidR="00C253A2" w:rsidRPr="00C7642B">
        <w:t xml:space="preserve"> of extracted fields. </w:t>
      </w:r>
    </w:p>
    <w:p w:rsidR="00D952B0" w:rsidRPr="00C7642B" w:rsidRDefault="00D952B0" w:rsidP="00FD58AE">
      <w:pPr>
        <w:pStyle w:val="Heading2"/>
        <w:rPr>
          <w:rFonts w:ascii="Times New Roman" w:hAnsi="Times New Roman" w:cs="Times New Roman"/>
        </w:rPr>
      </w:pPr>
      <w:bookmarkStart w:id="11" w:name="_Toc216071607"/>
      <w:bookmarkStart w:id="12" w:name="_Toc382291306"/>
      <w:r w:rsidRPr="00C7642B">
        <w:rPr>
          <w:rFonts w:ascii="Times New Roman" w:hAnsi="Times New Roman" w:cs="Times New Roman"/>
        </w:rPr>
        <w:t>System Identification</w:t>
      </w:r>
      <w:bookmarkEnd w:id="11"/>
      <w:bookmarkEnd w:id="12"/>
      <w:r w:rsidRPr="00C7642B">
        <w:rPr>
          <w:rFonts w:ascii="Times New Roman" w:hAnsi="Times New Roman" w:cs="Times New Roman"/>
        </w:rPr>
        <w:t xml:space="preserve"> </w:t>
      </w:r>
    </w:p>
    <w:p w:rsidR="00FD58AE" w:rsidRPr="00C7642B" w:rsidRDefault="00C253A2" w:rsidP="00FD58AE">
      <w:r w:rsidRPr="00C7642B">
        <w:t xml:space="preserve">This ICD describes the interface used by </w:t>
      </w:r>
      <w:r w:rsidR="00191C33">
        <w:t>DataBridge</w:t>
      </w:r>
      <w:r w:rsidRPr="00C7642B">
        <w:t xml:space="preserve"> </w:t>
      </w:r>
      <w:r w:rsidR="00B76E33" w:rsidRPr="00C7642B">
        <w:t>for the surgery extracts</w:t>
      </w:r>
      <w:r w:rsidRPr="00C7642B">
        <w:t xml:space="preserve">. </w:t>
      </w:r>
      <w:r w:rsidR="00191C33">
        <w:t>DataBridge</w:t>
      </w:r>
      <w:r w:rsidRPr="00C7642B">
        <w:t xml:space="preserve"> is the only system discussed.</w:t>
      </w:r>
      <w:r w:rsidR="00021755" w:rsidRPr="00C7642B">
        <w:t xml:space="preserve"> The interface used is not new, but has been modified to handle Word Processing and </w:t>
      </w:r>
      <w:r w:rsidR="00B76E33" w:rsidRPr="00C7642B">
        <w:t>M</w:t>
      </w:r>
      <w:r w:rsidR="00021755" w:rsidRPr="00C7642B">
        <w:t>ultiple fields.</w:t>
      </w:r>
      <w:r w:rsidR="00E8276B" w:rsidRPr="00C7642B">
        <w:t xml:space="preserve"> Modification to the existing interface has been done with an attempt to </w:t>
      </w:r>
      <w:r w:rsidR="00FF4BF5" w:rsidRPr="00C7642B">
        <w:t>follow</w:t>
      </w:r>
      <w:r w:rsidR="00E8276B" w:rsidRPr="00C7642B">
        <w:t xml:space="preserve"> the format of the existing interface as closely as possible</w:t>
      </w:r>
      <w:r w:rsidR="003F21BC">
        <w:t xml:space="preserve"> to the original format </w:t>
      </w:r>
      <w:r w:rsidR="000D7D7B">
        <w:t>as designed by Ann Chu and Ellen Zufall.</w:t>
      </w:r>
    </w:p>
    <w:p w:rsidR="00552F68" w:rsidRPr="00C7642B" w:rsidRDefault="00552F68" w:rsidP="00FD58AE"/>
    <w:p w:rsidR="00B76E33" w:rsidRPr="00C7642B" w:rsidRDefault="00B76E33" w:rsidP="00FD58AE"/>
    <w:p w:rsidR="00B76E33" w:rsidRPr="00C7642B" w:rsidRDefault="00B76E33" w:rsidP="00FD58AE"/>
    <w:p w:rsidR="00B76E33" w:rsidRPr="00C7642B" w:rsidRDefault="00B76E33" w:rsidP="00FD58AE"/>
    <w:p w:rsidR="00B76E33" w:rsidRPr="00C7642B" w:rsidRDefault="00B76E33" w:rsidP="00FD58AE"/>
    <w:p w:rsidR="00B76E33" w:rsidRPr="00C7642B" w:rsidRDefault="00B76E33" w:rsidP="00FD58AE"/>
    <w:p w:rsidR="00B76E33" w:rsidRPr="00C7642B" w:rsidRDefault="00B76E33" w:rsidP="00FD58AE"/>
    <w:p w:rsidR="00B76E33" w:rsidRPr="00C7642B" w:rsidRDefault="00B76E33" w:rsidP="00FD58AE"/>
    <w:p w:rsidR="00B76E33" w:rsidRPr="00C7642B" w:rsidRDefault="00B76E33" w:rsidP="00FD58AE"/>
    <w:p w:rsidR="00B76E33" w:rsidRPr="00C7642B" w:rsidRDefault="00B76E33" w:rsidP="00FD58AE"/>
    <w:p w:rsidR="002005F0" w:rsidRPr="00C7642B" w:rsidRDefault="002005F0" w:rsidP="00FD58AE"/>
    <w:p w:rsidR="00473584" w:rsidRPr="00C7642B" w:rsidRDefault="00191C33" w:rsidP="00473584">
      <w:pPr>
        <w:pStyle w:val="Heading3"/>
        <w:rPr>
          <w:rFonts w:ascii="Times New Roman" w:hAnsi="Times New Roman" w:cs="Times New Roman"/>
        </w:rPr>
      </w:pPr>
      <w:bookmarkStart w:id="13" w:name="_Toc382291307"/>
      <w:r>
        <w:rPr>
          <w:rFonts w:ascii="Times New Roman" w:hAnsi="Times New Roman" w:cs="Times New Roman"/>
        </w:rPr>
        <w:lastRenderedPageBreak/>
        <w:t>DataBridge</w:t>
      </w:r>
      <w:r w:rsidR="00552F68" w:rsidRPr="00C7642B">
        <w:rPr>
          <w:rFonts w:ascii="Times New Roman" w:hAnsi="Times New Roman" w:cs="Times New Roman"/>
        </w:rPr>
        <w:t xml:space="preserve"> Monitor</w:t>
      </w:r>
      <w:bookmarkEnd w:id="13"/>
    </w:p>
    <w:p w:rsidR="00F5673E" w:rsidRPr="00F5673E" w:rsidRDefault="00F5673E" w:rsidP="00F5673E"/>
    <w:tbl>
      <w:tblPr>
        <w:tblW w:w="4436" w:type="pct"/>
        <w:tblInd w:w="108" w:type="dxa"/>
        <w:tblLook w:val="01E0" w:firstRow="1" w:lastRow="1" w:firstColumn="1" w:lastColumn="1" w:noHBand="0" w:noVBand="0"/>
      </w:tblPr>
      <w:tblGrid>
        <w:gridCol w:w="2516"/>
        <w:gridCol w:w="6619"/>
      </w:tblGrid>
      <w:tr w:rsidR="00613642" w:rsidRPr="003B377B" w:rsidTr="002829E2">
        <w:tc>
          <w:tcPr>
            <w:tcW w:w="2340" w:type="dxa"/>
            <w:tcBorders>
              <w:top w:val="single" w:sz="6" w:space="0" w:color="auto"/>
              <w:left w:val="single" w:sz="6" w:space="0" w:color="auto"/>
              <w:bottom w:val="single" w:sz="6" w:space="0" w:color="auto"/>
              <w:right w:val="single" w:sz="6" w:space="0" w:color="auto"/>
            </w:tcBorders>
            <w:shd w:val="clear" w:color="auto" w:fill="D9D9D9"/>
          </w:tcPr>
          <w:p w:rsidR="00613642" w:rsidRPr="003B377B" w:rsidRDefault="00613642" w:rsidP="002829E2">
            <w:pPr>
              <w:pStyle w:val="TableHeading"/>
              <w:tabs>
                <w:tab w:val="center" w:pos="4680"/>
                <w:tab w:val="right" w:pos="9360"/>
              </w:tabs>
            </w:pPr>
            <w:bookmarkStart w:id="14" w:name="_Toc235320134"/>
            <w:r>
              <w:t xml:space="preserve">System </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rsidR="00613642" w:rsidRPr="003B377B" w:rsidRDefault="00613642" w:rsidP="002829E2">
            <w:pPr>
              <w:pStyle w:val="TableHeading"/>
              <w:tabs>
                <w:tab w:val="center" w:pos="4680"/>
                <w:tab w:val="right" w:pos="9360"/>
              </w:tabs>
            </w:pPr>
            <w:r>
              <w:t>Details</w:t>
            </w:r>
          </w:p>
        </w:tc>
      </w:tr>
      <w:tr w:rsidR="00613642" w:rsidRPr="003B377B" w:rsidTr="002829E2">
        <w:tc>
          <w:tcPr>
            <w:tcW w:w="2340" w:type="dxa"/>
            <w:tcBorders>
              <w:top w:val="single" w:sz="6" w:space="0" w:color="auto"/>
              <w:left w:val="dotted" w:sz="4" w:space="0" w:color="auto"/>
              <w:bottom w:val="dotted" w:sz="4" w:space="0" w:color="auto"/>
              <w:right w:val="dotted" w:sz="4" w:space="0" w:color="auto"/>
            </w:tcBorders>
          </w:tcPr>
          <w:p w:rsidR="00613642" w:rsidRPr="00EB25D9" w:rsidRDefault="00613642" w:rsidP="002829E2">
            <w:pPr>
              <w:pStyle w:val="TableText0"/>
              <w:tabs>
                <w:tab w:val="center" w:pos="4680"/>
                <w:tab w:val="right" w:pos="9360"/>
              </w:tabs>
              <w:rPr>
                <w:szCs w:val="16"/>
              </w:rPr>
            </w:pPr>
            <w:r w:rsidRPr="00EB25D9">
              <w:rPr>
                <w:szCs w:val="16"/>
              </w:rPr>
              <w:t>Identification number</w:t>
            </w:r>
          </w:p>
        </w:tc>
        <w:tc>
          <w:tcPr>
            <w:tcW w:w="6156" w:type="dxa"/>
            <w:tcBorders>
              <w:top w:val="single" w:sz="6" w:space="0" w:color="auto"/>
              <w:left w:val="dotted" w:sz="4" w:space="0" w:color="auto"/>
              <w:bottom w:val="dotted" w:sz="4" w:space="0" w:color="auto"/>
              <w:right w:val="dotted" w:sz="4" w:space="0" w:color="auto"/>
            </w:tcBorders>
          </w:tcPr>
          <w:p w:rsidR="00613642" w:rsidRPr="00EB25D9" w:rsidRDefault="00613642" w:rsidP="002829E2">
            <w:pPr>
              <w:pStyle w:val="TableText0"/>
              <w:tabs>
                <w:tab w:val="center" w:pos="4680"/>
                <w:tab w:val="right" w:pos="9360"/>
              </w:tabs>
              <w:rPr>
                <w:szCs w:val="16"/>
              </w:rPr>
            </w:pPr>
          </w:p>
        </w:tc>
      </w:tr>
      <w:tr w:rsidR="00613642" w:rsidRPr="003B377B" w:rsidTr="002829E2">
        <w:tc>
          <w:tcPr>
            <w:tcW w:w="2340" w:type="dxa"/>
            <w:tcBorders>
              <w:top w:val="dotted" w:sz="4" w:space="0" w:color="auto"/>
              <w:left w:val="dotted" w:sz="4" w:space="0" w:color="auto"/>
              <w:bottom w:val="dotted" w:sz="4" w:space="0" w:color="auto"/>
              <w:right w:val="dotted" w:sz="4" w:space="0" w:color="auto"/>
            </w:tcBorders>
          </w:tcPr>
          <w:p w:rsidR="00613642" w:rsidRPr="00EB25D9" w:rsidRDefault="00613642" w:rsidP="002829E2">
            <w:pPr>
              <w:pStyle w:val="TableText0"/>
              <w:tabs>
                <w:tab w:val="center" w:pos="4680"/>
                <w:tab w:val="right" w:pos="9360"/>
              </w:tabs>
              <w:rPr>
                <w:szCs w:val="16"/>
              </w:rPr>
            </w:pPr>
            <w:r w:rsidRPr="00EB25D9">
              <w:rPr>
                <w:szCs w:val="16"/>
              </w:rPr>
              <w:t>Title</w:t>
            </w:r>
          </w:p>
        </w:tc>
        <w:tc>
          <w:tcPr>
            <w:tcW w:w="6156" w:type="dxa"/>
            <w:tcBorders>
              <w:top w:val="dotted" w:sz="4" w:space="0" w:color="auto"/>
              <w:left w:val="dotted" w:sz="4" w:space="0" w:color="auto"/>
              <w:bottom w:val="dotted" w:sz="4" w:space="0" w:color="auto"/>
              <w:right w:val="dotted" w:sz="4" w:space="0" w:color="auto"/>
            </w:tcBorders>
          </w:tcPr>
          <w:p w:rsidR="00613642" w:rsidRPr="00EB25D9" w:rsidRDefault="00191C33" w:rsidP="002829E2">
            <w:pPr>
              <w:pStyle w:val="TableText0"/>
              <w:tabs>
                <w:tab w:val="center" w:pos="4680"/>
                <w:tab w:val="right" w:pos="9360"/>
              </w:tabs>
              <w:rPr>
                <w:szCs w:val="16"/>
              </w:rPr>
            </w:pPr>
            <w:r>
              <w:rPr>
                <w:szCs w:val="16"/>
              </w:rPr>
              <w:t>DataBridge</w:t>
            </w:r>
            <w:r w:rsidR="00613642">
              <w:rPr>
                <w:szCs w:val="16"/>
              </w:rPr>
              <w:t xml:space="preserve"> Monitor</w:t>
            </w:r>
            <w:r w:rsidR="00490D96">
              <w:rPr>
                <w:szCs w:val="16"/>
              </w:rPr>
              <w:t xml:space="preserve"> </w:t>
            </w:r>
            <w:r w:rsidR="00F96927">
              <w:rPr>
                <w:szCs w:val="16"/>
              </w:rPr>
              <w:t xml:space="preserve">Surgery </w:t>
            </w:r>
            <w:r w:rsidR="00490D96">
              <w:rPr>
                <w:szCs w:val="16"/>
              </w:rPr>
              <w:t>Extracts</w:t>
            </w:r>
          </w:p>
        </w:tc>
      </w:tr>
      <w:tr w:rsidR="00613642" w:rsidRPr="003B377B" w:rsidTr="002829E2">
        <w:tc>
          <w:tcPr>
            <w:tcW w:w="2340" w:type="dxa"/>
            <w:tcBorders>
              <w:top w:val="dotted" w:sz="4" w:space="0" w:color="auto"/>
              <w:left w:val="dotted" w:sz="4" w:space="0" w:color="auto"/>
              <w:bottom w:val="dotted" w:sz="4" w:space="0" w:color="auto"/>
              <w:right w:val="dotted" w:sz="4" w:space="0" w:color="auto"/>
            </w:tcBorders>
          </w:tcPr>
          <w:p w:rsidR="00613642" w:rsidRPr="00EB25D9" w:rsidRDefault="00613642" w:rsidP="002829E2">
            <w:pPr>
              <w:pStyle w:val="TableText0"/>
              <w:tabs>
                <w:tab w:val="center" w:pos="4680"/>
                <w:tab w:val="right" w:pos="9360"/>
              </w:tabs>
              <w:rPr>
                <w:szCs w:val="16"/>
              </w:rPr>
            </w:pPr>
            <w:r w:rsidRPr="00EB25D9">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rsidR="00613642" w:rsidRPr="00EB25D9" w:rsidRDefault="00613642" w:rsidP="002829E2">
            <w:pPr>
              <w:pStyle w:val="TableText0"/>
              <w:tabs>
                <w:tab w:val="center" w:pos="4680"/>
                <w:tab w:val="right" w:pos="9360"/>
              </w:tabs>
              <w:rPr>
                <w:szCs w:val="16"/>
              </w:rPr>
            </w:pPr>
            <w:r>
              <w:rPr>
                <w:szCs w:val="16"/>
              </w:rPr>
              <w:t>DSIH</w:t>
            </w:r>
            <w:r w:rsidR="00490D96">
              <w:rPr>
                <w:szCs w:val="16"/>
              </w:rPr>
              <w:t>X</w:t>
            </w:r>
          </w:p>
        </w:tc>
      </w:tr>
      <w:tr w:rsidR="00613642" w:rsidRPr="003B377B" w:rsidTr="002829E2">
        <w:tc>
          <w:tcPr>
            <w:tcW w:w="2340" w:type="dxa"/>
            <w:tcBorders>
              <w:top w:val="dotted" w:sz="4" w:space="0" w:color="auto"/>
              <w:left w:val="dotted" w:sz="4" w:space="0" w:color="auto"/>
              <w:bottom w:val="dotted" w:sz="4" w:space="0" w:color="auto"/>
              <w:right w:val="dotted" w:sz="4" w:space="0" w:color="auto"/>
            </w:tcBorders>
          </w:tcPr>
          <w:p w:rsidR="00613642" w:rsidRPr="00EB25D9" w:rsidRDefault="00613642" w:rsidP="002829E2">
            <w:pPr>
              <w:pStyle w:val="TableText0"/>
              <w:tabs>
                <w:tab w:val="center" w:pos="4680"/>
                <w:tab w:val="right" w:pos="9360"/>
              </w:tabs>
              <w:rPr>
                <w:szCs w:val="16"/>
              </w:rPr>
            </w:pPr>
            <w:r w:rsidRPr="00EB25D9">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rsidR="00613642" w:rsidRPr="00EB25D9" w:rsidRDefault="00613642" w:rsidP="003F21BC">
            <w:pPr>
              <w:pStyle w:val="TableText0"/>
              <w:tabs>
                <w:tab w:val="center" w:pos="4680"/>
                <w:tab w:val="right" w:pos="9360"/>
              </w:tabs>
              <w:rPr>
                <w:szCs w:val="16"/>
              </w:rPr>
            </w:pPr>
            <w:r>
              <w:rPr>
                <w:szCs w:val="16"/>
              </w:rPr>
              <w:t>1.</w:t>
            </w:r>
            <w:r w:rsidR="002E60C4">
              <w:rPr>
                <w:szCs w:val="16"/>
              </w:rPr>
              <w:t>2</w:t>
            </w:r>
          </w:p>
        </w:tc>
      </w:tr>
      <w:tr w:rsidR="00613642" w:rsidRPr="003B377B" w:rsidTr="002829E2">
        <w:tc>
          <w:tcPr>
            <w:tcW w:w="2340" w:type="dxa"/>
            <w:tcBorders>
              <w:top w:val="dotted" w:sz="4" w:space="0" w:color="auto"/>
              <w:left w:val="dotted" w:sz="4" w:space="0" w:color="auto"/>
              <w:bottom w:val="dotted" w:sz="4" w:space="0" w:color="auto"/>
              <w:right w:val="dotted" w:sz="4" w:space="0" w:color="auto"/>
            </w:tcBorders>
          </w:tcPr>
          <w:p w:rsidR="00613642" w:rsidRPr="00EB25D9" w:rsidRDefault="00613642" w:rsidP="002829E2">
            <w:pPr>
              <w:pStyle w:val="TableText0"/>
              <w:tabs>
                <w:tab w:val="center" w:pos="4680"/>
                <w:tab w:val="right" w:pos="9360"/>
              </w:tabs>
              <w:rPr>
                <w:szCs w:val="16"/>
              </w:rPr>
            </w:pPr>
            <w:r w:rsidRPr="00EB25D9">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rsidR="00613642" w:rsidRPr="00EB25D9" w:rsidRDefault="00613642" w:rsidP="002829E2">
            <w:pPr>
              <w:pStyle w:val="TableText0"/>
              <w:tabs>
                <w:tab w:val="center" w:pos="4680"/>
                <w:tab w:val="right" w:pos="9360"/>
              </w:tabs>
              <w:rPr>
                <w:szCs w:val="16"/>
              </w:rPr>
            </w:pPr>
            <w:r>
              <w:rPr>
                <w:szCs w:val="16"/>
              </w:rPr>
              <w:t>David Hugger</w:t>
            </w:r>
          </w:p>
        </w:tc>
      </w:tr>
    </w:tbl>
    <w:p w:rsidR="00BB7411" w:rsidRDefault="00BB7411" w:rsidP="007767CC">
      <w:pPr>
        <w:pStyle w:val="Heading3"/>
        <w:numPr>
          <w:ilvl w:val="0"/>
          <w:numId w:val="0"/>
        </w:numPr>
      </w:pPr>
    </w:p>
    <w:p w:rsidR="00D952B0" w:rsidRPr="00C7642B" w:rsidRDefault="00D952B0" w:rsidP="00FD58AE">
      <w:pPr>
        <w:pStyle w:val="Heading2"/>
        <w:rPr>
          <w:rFonts w:ascii="Times New Roman" w:hAnsi="Times New Roman" w:cs="Times New Roman"/>
        </w:rPr>
      </w:pPr>
      <w:bookmarkStart w:id="15" w:name="_Toc216071608"/>
      <w:bookmarkStart w:id="16" w:name="_Toc382291308"/>
      <w:bookmarkEnd w:id="14"/>
      <w:r w:rsidRPr="00C7642B">
        <w:rPr>
          <w:rFonts w:ascii="Times New Roman" w:hAnsi="Times New Roman" w:cs="Times New Roman"/>
        </w:rPr>
        <w:t>Operational Agreement</w:t>
      </w:r>
      <w:bookmarkEnd w:id="15"/>
      <w:bookmarkEnd w:id="16"/>
    </w:p>
    <w:p w:rsidR="00473584" w:rsidRPr="00C7642B" w:rsidRDefault="000D4E41" w:rsidP="00473584">
      <w:r w:rsidRPr="00C7642B">
        <w:t xml:space="preserve">There are no operational agreements with any outside parties as it pertains to the </w:t>
      </w:r>
      <w:r w:rsidR="00191C33">
        <w:t>DataBridge</w:t>
      </w:r>
      <w:r w:rsidRPr="00C7642B">
        <w:t xml:space="preserve"> Surgery extract process.</w:t>
      </w:r>
    </w:p>
    <w:p w:rsidR="00B12A09" w:rsidRPr="00C7642B" w:rsidRDefault="00B12A09" w:rsidP="00473584"/>
    <w:p w:rsidR="00D952B0" w:rsidRPr="00C7642B" w:rsidRDefault="00D952B0" w:rsidP="00FD58AE">
      <w:pPr>
        <w:pStyle w:val="Heading1"/>
        <w:rPr>
          <w:rFonts w:ascii="Times New Roman" w:hAnsi="Times New Roman" w:cs="Times New Roman"/>
        </w:rPr>
      </w:pPr>
      <w:bookmarkStart w:id="17" w:name="_Toc216071609"/>
      <w:bookmarkStart w:id="18" w:name="_Toc382291309"/>
      <w:r w:rsidRPr="00C7642B">
        <w:rPr>
          <w:rFonts w:ascii="Times New Roman" w:hAnsi="Times New Roman" w:cs="Times New Roman"/>
        </w:rPr>
        <w:t>Interface Definition</w:t>
      </w:r>
      <w:bookmarkEnd w:id="17"/>
      <w:bookmarkEnd w:id="18"/>
    </w:p>
    <w:p w:rsidR="00473584" w:rsidRDefault="008B76F8" w:rsidP="00473584">
      <w:r>
        <w:rPr>
          <w:noProof/>
        </w:rPr>
        <w:drawing>
          <wp:inline distT="0" distB="0" distL="0" distR="0">
            <wp:extent cx="5934075" cy="1628775"/>
            <wp:effectExtent l="19050" t="0" r="9525" b="0"/>
            <wp:docPr id="3" name="Picture 3" descr="Interface Defini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Definition Graphic."/>
                    <pic:cNvPicPr>
                      <a:picLocks noChangeAspect="1" noChangeArrowheads="1"/>
                    </pic:cNvPicPr>
                  </pic:nvPicPr>
                  <pic:blipFill>
                    <a:blip r:embed="rId15" cstate="print"/>
                    <a:srcRect/>
                    <a:stretch>
                      <a:fillRect/>
                    </a:stretch>
                  </pic:blipFill>
                  <pic:spPr bwMode="auto">
                    <a:xfrm>
                      <a:off x="0" y="0"/>
                      <a:ext cx="5934075" cy="1628775"/>
                    </a:xfrm>
                    <a:prstGeom prst="rect">
                      <a:avLst/>
                    </a:prstGeom>
                    <a:noFill/>
                    <a:ln w="9525">
                      <a:noFill/>
                      <a:miter lim="800000"/>
                      <a:headEnd/>
                      <a:tailEnd/>
                    </a:ln>
                  </pic:spPr>
                </pic:pic>
              </a:graphicData>
            </a:graphic>
          </wp:inline>
        </w:drawing>
      </w:r>
    </w:p>
    <w:p w:rsidR="009A5C96" w:rsidRDefault="008B26F5" w:rsidP="00473584">
      <w:r>
        <w:t xml:space="preserve">The existing interface </w:t>
      </w:r>
      <w:r w:rsidR="00191C33">
        <w:t>DataBridge</w:t>
      </w:r>
      <w:r>
        <w:t xml:space="preserve"> uses is one way. </w:t>
      </w:r>
      <w:r w:rsidR="00191C33">
        <w:t>DataBridge</w:t>
      </w:r>
      <w:r>
        <w:t xml:space="preserve"> reads the </w:t>
      </w:r>
      <w:r w:rsidR="003F21BC">
        <w:t>VistA</w:t>
      </w:r>
      <w:r>
        <w:t xml:space="preserve"> database for records that meet the predefined criteria, stores the output in a temporary array, and then writes the records to a text file for use by other systems. This interface will continue to be used with modifications that accommodate word processing, and multiple fields.</w:t>
      </w:r>
    </w:p>
    <w:p w:rsidR="00482D09" w:rsidRDefault="00482D09" w:rsidP="00473584"/>
    <w:p w:rsidR="00482D09" w:rsidRDefault="0084427C" w:rsidP="00170172">
      <w:r>
        <w:t>The steps taken to perform the surgery extract are as follows:</w:t>
      </w:r>
    </w:p>
    <w:p w:rsidR="00702AD0" w:rsidRDefault="00702AD0" w:rsidP="00702AD0"/>
    <w:p w:rsidR="00584B39" w:rsidRDefault="00584B39" w:rsidP="00170172">
      <w:pPr>
        <w:pStyle w:val="ListParagraph"/>
        <w:numPr>
          <w:ilvl w:val="0"/>
          <w:numId w:val="46"/>
        </w:numPr>
      </w:pPr>
      <w:r>
        <w:t xml:space="preserve">Any previously extracted Surgery records stored in the DSIHX SURG REC TRACKER file 19675.4 are </w:t>
      </w:r>
      <w:r w:rsidR="00170172">
        <w:t>gathered into a temporary array.</w:t>
      </w:r>
    </w:p>
    <w:p w:rsidR="00482D09" w:rsidRDefault="002F52EB" w:rsidP="00170172">
      <w:pPr>
        <w:pStyle w:val="BodyTextBullet2"/>
        <w:numPr>
          <w:ilvl w:val="0"/>
          <w:numId w:val="46"/>
        </w:numPr>
      </w:pPr>
      <w:r w:rsidRPr="00DF4B9F">
        <w:t>A</w:t>
      </w:r>
      <w:r w:rsidR="0084427C" w:rsidRPr="00DF4B9F">
        <w:t>ll</w:t>
      </w:r>
      <w:r w:rsidR="003322A0" w:rsidRPr="00DF4B9F">
        <w:t xml:space="preserve"> </w:t>
      </w:r>
      <w:r w:rsidR="00170172">
        <w:t xml:space="preserve">new, </w:t>
      </w:r>
      <w:r w:rsidR="002D089C">
        <w:t>un-extracted</w:t>
      </w:r>
      <w:r w:rsidR="00170172">
        <w:t xml:space="preserve">, </w:t>
      </w:r>
      <w:r w:rsidR="003322A0" w:rsidRPr="00DF4B9F">
        <w:t xml:space="preserve">surgery </w:t>
      </w:r>
      <w:r w:rsidR="0084427C" w:rsidRPr="00DF4B9F">
        <w:t xml:space="preserve">records are </w:t>
      </w:r>
      <w:r w:rsidR="00170172">
        <w:t>gathered</w:t>
      </w:r>
      <w:r w:rsidR="0084427C" w:rsidRPr="00DF4B9F">
        <w:t xml:space="preserve"> </w:t>
      </w:r>
      <w:r w:rsidR="00170172">
        <w:t>whose DATE OF OPERATION field has a date that</w:t>
      </w:r>
      <w:r w:rsidR="0084427C" w:rsidRPr="00DF4B9F">
        <w:t xml:space="preserve"> fall</w:t>
      </w:r>
      <w:r w:rsidR="00170172">
        <w:t>s</w:t>
      </w:r>
      <w:r w:rsidR="0084427C" w:rsidRPr="00DF4B9F">
        <w:t xml:space="preserve"> withi</w:t>
      </w:r>
      <w:r w:rsidR="00170172">
        <w:t xml:space="preserve">n the range defined by the user and placed into the </w:t>
      </w:r>
      <w:r w:rsidR="002D089C">
        <w:t>temporary</w:t>
      </w:r>
      <w:r w:rsidR="00170172">
        <w:t xml:space="preserve"> array.</w:t>
      </w:r>
    </w:p>
    <w:p w:rsidR="005E3570" w:rsidRDefault="005E3570" w:rsidP="005E3570">
      <w:pPr>
        <w:pStyle w:val="BodyTextBullet2"/>
        <w:numPr>
          <w:ilvl w:val="1"/>
          <w:numId w:val="46"/>
        </w:numPr>
      </w:pPr>
      <w:r>
        <w:t>As this occurs</w:t>
      </w:r>
      <w:r w:rsidR="00585114">
        <w:t>,</w:t>
      </w:r>
      <w:r>
        <w:t xml:space="preserve"> any case found with a DATE OF OPERATION less than 90 days old is entered into the </w:t>
      </w:r>
      <w:r w:rsidRPr="005E3570">
        <w:t>DSIHX SURG REC TRACKER</w:t>
      </w:r>
      <w:r>
        <w:t xml:space="preserve"> file 19675.4</w:t>
      </w:r>
      <w:r w:rsidR="00585114">
        <w:t xml:space="preserve">. This happens even if </w:t>
      </w:r>
      <w:r w:rsidR="00887995">
        <w:t>surgical</w:t>
      </w:r>
      <w:r w:rsidR="00585114">
        <w:t xml:space="preserve"> update functionality is off, only field comparisons are disabled with this setting.</w:t>
      </w:r>
    </w:p>
    <w:p w:rsidR="00FF4BF5" w:rsidRDefault="00FF4BF5" w:rsidP="00170172">
      <w:pPr>
        <w:pStyle w:val="BodyTextBullet2"/>
        <w:numPr>
          <w:ilvl w:val="0"/>
          <w:numId w:val="46"/>
        </w:numPr>
      </w:pPr>
      <w:r>
        <w:t xml:space="preserve">Each record that is added is identified as either an </w:t>
      </w:r>
      <w:r w:rsidR="00B1047D">
        <w:t xml:space="preserve">NON-OR or an </w:t>
      </w:r>
      <w:r>
        <w:t>OR surgical case. All NON-OR cases are marked with a 0 value, and OR cases are marked with a 1 value. The array is ordered by this value so that the records are grouped by their OR status.</w:t>
      </w:r>
    </w:p>
    <w:p w:rsidR="00284BFD" w:rsidRDefault="00284BFD" w:rsidP="00284BFD">
      <w:pPr>
        <w:pStyle w:val="BodyTextBullet2"/>
        <w:numPr>
          <w:ilvl w:val="0"/>
          <w:numId w:val="46"/>
        </w:numPr>
      </w:pPr>
      <w:r>
        <w:lastRenderedPageBreak/>
        <w:t xml:space="preserve">While gathering records for extraction get Facility Station Number for each record and include this value in extracted records.  </w:t>
      </w:r>
    </w:p>
    <w:p w:rsidR="00482D09" w:rsidRDefault="000F04B6" w:rsidP="00170172">
      <w:pPr>
        <w:pStyle w:val="BodyTextBullet2"/>
        <w:numPr>
          <w:ilvl w:val="0"/>
          <w:numId w:val="46"/>
        </w:numPr>
      </w:pPr>
      <w:r>
        <w:t xml:space="preserve">It then iterates through </w:t>
      </w:r>
      <w:r w:rsidR="00170172">
        <w:t>the</w:t>
      </w:r>
      <w:r>
        <w:t xml:space="preserve"> temporary array</w:t>
      </w:r>
      <w:r w:rsidR="00170172">
        <w:t xml:space="preserve"> created in steps 1-</w:t>
      </w:r>
      <w:proofErr w:type="gramStart"/>
      <w:r w:rsidR="00170172">
        <w:t xml:space="preserve">2 </w:t>
      </w:r>
      <w:r>
        <w:t>,</w:t>
      </w:r>
      <w:proofErr w:type="gramEnd"/>
      <w:r>
        <w:t xml:space="preserve"> collecting fields</w:t>
      </w:r>
      <w:r w:rsidR="002554FF">
        <w:t xml:space="preserve"> from the surgery file for </w:t>
      </w:r>
      <w:r>
        <w:t>each record</w:t>
      </w:r>
      <w:r w:rsidR="00DC3D66">
        <w:t xml:space="preserve"> included</w:t>
      </w:r>
      <w:r>
        <w:t xml:space="preserve"> in the array. </w:t>
      </w:r>
    </w:p>
    <w:p w:rsidR="00482D09" w:rsidRDefault="000F04B6" w:rsidP="00170172">
      <w:pPr>
        <w:pStyle w:val="BodyTextBullet2"/>
        <w:numPr>
          <w:ilvl w:val="0"/>
          <w:numId w:val="46"/>
        </w:numPr>
      </w:pPr>
      <w:r>
        <w:t>The data collected is in turn placed in its own temporary array</w:t>
      </w:r>
      <w:r w:rsidR="0097250F">
        <w:t xml:space="preserve">, which is </w:t>
      </w:r>
      <w:r w:rsidR="00DC3D66">
        <w:t>used to write</w:t>
      </w:r>
      <w:r w:rsidR="0097250F">
        <w:t xml:space="preserve"> </w:t>
      </w:r>
      <w:r w:rsidR="00DC3D66">
        <w:t xml:space="preserve">the </w:t>
      </w:r>
      <w:r w:rsidR="002214DC">
        <w:t>extract</w:t>
      </w:r>
      <w:r w:rsidR="0097250F">
        <w:t xml:space="preserve"> files.</w:t>
      </w:r>
      <w:r w:rsidR="00170172">
        <w:t xml:space="preserve"> Please note that if Surgery record update functionality is enabled the following factors should be considered:</w:t>
      </w:r>
    </w:p>
    <w:p w:rsidR="00170172" w:rsidRDefault="00170172" w:rsidP="00170172">
      <w:pPr>
        <w:pStyle w:val="BodyTextBullet2"/>
        <w:numPr>
          <w:ilvl w:val="1"/>
          <w:numId w:val="46"/>
        </w:numPr>
      </w:pPr>
      <w:r>
        <w:t xml:space="preserve">If Surgery record updates are turned on, any record less than 90 days old will only extract field changes and field deletions after its </w:t>
      </w:r>
      <w:r w:rsidR="002D089C">
        <w:t>initial</w:t>
      </w:r>
      <w:r>
        <w:t xml:space="preserve"> extraction.</w:t>
      </w:r>
    </w:p>
    <w:p w:rsidR="00482D09" w:rsidRPr="00473584" w:rsidRDefault="00170172" w:rsidP="00473584">
      <w:pPr>
        <w:pStyle w:val="BodyTextBullet2"/>
        <w:numPr>
          <w:ilvl w:val="1"/>
          <w:numId w:val="46"/>
        </w:numPr>
      </w:pPr>
      <w:r>
        <w:t xml:space="preserve">If records older than 90 days are extracted the entire record will be extracted as field comparison </w:t>
      </w:r>
      <w:r w:rsidR="00957846">
        <w:t>are</w:t>
      </w:r>
      <w:r>
        <w:t xml:space="preserve"> not performed on such records</w:t>
      </w:r>
    </w:p>
    <w:p w:rsidR="00D952B0" w:rsidRPr="00C7642B" w:rsidRDefault="00D952B0" w:rsidP="00B12A09">
      <w:pPr>
        <w:pStyle w:val="Heading2"/>
        <w:tabs>
          <w:tab w:val="clear" w:pos="900"/>
          <w:tab w:val="num" w:pos="882"/>
        </w:tabs>
        <w:rPr>
          <w:rFonts w:ascii="Times New Roman" w:hAnsi="Times New Roman" w:cs="Times New Roman"/>
        </w:rPr>
      </w:pPr>
      <w:bookmarkStart w:id="19" w:name="_Toc216071610"/>
      <w:bookmarkStart w:id="20" w:name="_Toc382291310"/>
      <w:r w:rsidRPr="00C7642B">
        <w:rPr>
          <w:rFonts w:ascii="Times New Roman" w:hAnsi="Times New Roman" w:cs="Times New Roman"/>
        </w:rPr>
        <w:t>System Overview</w:t>
      </w:r>
      <w:bookmarkEnd w:id="19"/>
      <w:bookmarkEnd w:id="20"/>
    </w:p>
    <w:p w:rsidR="00651973" w:rsidRDefault="008B26F5" w:rsidP="00473584">
      <w:r>
        <w:t xml:space="preserve">This ICD describes the system responsible for </w:t>
      </w:r>
      <w:r w:rsidR="002C3E3A">
        <w:t>gathering</w:t>
      </w:r>
      <w:r>
        <w:t xml:space="preserve"> surgical records from the </w:t>
      </w:r>
      <w:r w:rsidR="003F21BC">
        <w:t>VistA</w:t>
      </w:r>
      <w:r>
        <w:t xml:space="preserve"> database and storing the data in text files for retrieval by other systems.</w:t>
      </w:r>
      <w:r w:rsidR="002778D4">
        <w:t xml:space="preserve">  This process is shown below.</w:t>
      </w:r>
    </w:p>
    <w:p w:rsidR="00651973" w:rsidRDefault="00221A5C" w:rsidP="00473584">
      <w:r>
        <w:rPr>
          <w:noProof/>
        </w:rPr>
        <mc:AlternateContent>
          <mc:Choice Requires="wps">
            <w:drawing>
              <wp:anchor distT="0" distB="0" distL="114300" distR="114300" simplePos="0" relativeHeight="251662848" behindDoc="0" locked="0" layoutInCell="1" allowOverlap="1">
                <wp:simplePos x="0" y="0"/>
                <wp:positionH relativeFrom="column">
                  <wp:posOffset>-19050</wp:posOffset>
                </wp:positionH>
                <wp:positionV relativeFrom="paragraph">
                  <wp:posOffset>103505</wp:posOffset>
                </wp:positionV>
                <wp:extent cx="5848350" cy="1294765"/>
                <wp:effectExtent l="9525" t="8255" r="9525" b="11430"/>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1294765"/>
                        </a:xfrm>
                        <a:prstGeom prst="rect">
                          <a:avLst/>
                        </a:prstGeom>
                        <a:solidFill>
                          <a:srgbClr val="FFFFFF"/>
                        </a:solidFill>
                        <a:ln w="9525">
                          <a:solidFill>
                            <a:srgbClr val="000000"/>
                          </a:solidFill>
                          <a:miter lim="800000"/>
                          <a:headEnd/>
                          <a:tailEnd/>
                        </a:ln>
                      </wps:spPr>
                      <wps:txbx>
                        <w:txbxContent>
                          <w:p w:rsidR="00891A74" w:rsidRPr="00651973" w:rsidRDefault="00891A74" w:rsidP="00651973">
                            <w:pPr>
                              <w:rPr>
                                <w:sz w:val="24"/>
                              </w:rPr>
                            </w:pPr>
                            <w:r w:rsidRPr="00651973">
                              <w:rPr>
                                <w:sz w:val="24"/>
                              </w:rPr>
                              <w:t xml:space="preserve"> DSIHX SURG REC TRACKER </w:t>
                            </w:r>
                            <w:r>
                              <w:rPr>
                                <w:sz w:val="24"/>
                              </w:rPr>
                              <w:t xml:space="preserve">(previously extracted </w:t>
                            </w:r>
                            <w:r w:rsidRPr="00651973">
                              <w:rPr>
                                <w:sz w:val="24"/>
                              </w:rPr>
                              <w:t>records</w:t>
                            </w:r>
                            <w:r>
                              <w:rPr>
                                <w:sz w:val="24"/>
                              </w:rPr>
                              <w:t xml:space="preserve"> &lt; 90 days old)</w:t>
                            </w:r>
                          </w:p>
                          <w:p w:rsidR="00891A74" w:rsidRPr="00651973" w:rsidRDefault="00891A74" w:rsidP="00651973">
                            <w:pPr>
                              <w:rPr>
                                <w:sz w:val="24"/>
                              </w:rPr>
                            </w:pPr>
                            <w:r w:rsidRPr="00651973">
                              <w:rPr>
                                <w:sz w:val="24"/>
                              </w:rPr>
                              <w:t>^</w:t>
                            </w:r>
                            <w:proofErr w:type="gramStart"/>
                            <w:r w:rsidRPr="00651973">
                              <w:rPr>
                                <w:sz w:val="24"/>
                              </w:rPr>
                              <w:t>DSIH(</w:t>
                            </w:r>
                            <w:proofErr w:type="gramEnd"/>
                            <w:r w:rsidRPr="00651973">
                              <w:rPr>
                                <w:sz w:val="24"/>
                              </w:rPr>
                              <w:t>19675.4,IEN,0)=DFN^3130417.08</w:t>
                            </w:r>
                          </w:p>
                          <w:p w:rsidR="00891A74" w:rsidRPr="00651973" w:rsidRDefault="00891A74" w:rsidP="00651973">
                            <w:pPr>
                              <w:rPr>
                                <w:sz w:val="24"/>
                              </w:rPr>
                            </w:pPr>
                            <w:r w:rsidRPr="00651973">
                              <w:rPr>
                                <w:sz w:val="24"/>
                              </w:rPr>
                              <w:t>^</w:t>
                            </w:r>
                            <w:proofErr w:type="gramStart"/>
                            <w:r w:rsidRPr="00651973">
                              <w:rPr>
                                <w:sz w:val="24"/>
                              </w:rPr>
                              <w:t>DSIH(</w:t>
                            </w:r>
                            <w:proofErr w:type="gramEnd"/>
                            <w:r w:rsidRPr="00651973">
                              <w:rPr>
                                <w:sz w:val="24"/>
                              </w:rPr>
                              <w:t>19675.4,IEN,"QSURG",0) = ^^1^1^3130622</w:t>
                            </w:r>
                          </w:p>
                          <w:p w:rsidR="00891A74" w:rsidRPr="00651973" w:rsidRDefault="00891A74" w:rsidP="00651973">
                            <w:pPr>
                              <w:rPr>
                                <w:sz w:val="24"/>
                              </w:rPr>
                            </w:pPr>
                            <w:r w:rsidRPr="00651973">
                              <w:rPr>
                                <w:sz w:val="24"/>
                              </w:rPr>
                              <w:t>^</w:t>
                            </w:r>
                            <w:proofErr w:type="gramStart"/>
                            <w:r w:rsidRPr="00651973">
                              <w:rPr>
                                <w:sz w:val="24"/>
                              </w:rPr>
                              <w:t>DSIH(</w:t>
                            </w:r>
                            <w:proofErr w:type="gramEnd"/>
                            <w:r w:rsidRPr="00651973">
                              <w:rPr>
                                <w:sz w:val="24"/>
                              </w:rPr>
                              <w:t>19675.4,IEN,"QSURG",1,0) = ^^^^^10000000032^10000000048^10000000248</w:t>
                            </w:r>
                          </w:p>
                          <w:p w:rsidR="00891A74" w:rsidRPr="00651973" w:rsidRDefault="00891A74" w:rsidP="00651973">
                            <w:pPr>
                              <w:rPr>
                                <w:sz w:val="24"/>
                              </w:rPr>
                            </w:pPr>
                            <w:r w:rsidRPr="00651973">
                              <w:rPr>
                                <w:sz w:val="24"/>
                              </w:rPr>
                              <w:t>^</w:t>
                            </w:r>
                            <w:proofErr w:type="gramStart"/>
                            <w:r w:rsidRPr="00651973">
                              <w:rPr>
                                <w:sz w:val="24"/>
                              </w:rPr>
                              <w:t>DSIH(</w:t>
                            </w:r>
                            <w:proofErr w:type="gramEnd"/>
                            <w:r w:rsidRPr="00651973">
                              <w:rPr>
                                <w:sz w:val="24"/>
                              </w:rPr>
                              <w:t>19675.4,IEN,"QSURG1",0) = ^^1^1^3130622</w:t>
                            </w:r>
                          </w:p>
                          <w:p w:rsidR="00891A74" w:rsidRDefault="00891A74" w:rsidP="00651973">
                            <w:pPr>
                              <w:rPr>
                                <w:szCs w:val="22"/>
                              </w:rPr>
                            </w:pPr>
                            <w:r w:rsidRPr="00651973">
                              <w:rPr>
                                <w:szCs w:val="22"/>
                              </w:rPr>
                              <w:t>^</w:t>
                            </w:r>
                            <w:proofErr w:type="gramStart"/>
                            <w:r w:rsidRPr="00651973">
                              <w:rPr>
                                <w:szCs w:val="22"/>
                              </w:rPr>
                              <w:t>DSIH(</w:t>
                            </w:r>
                            <w:proofErr w:type="gramEnd"/>
                            <w:r w:rsidRPr="00651973">
                              <w:rPr>
                                <w:szCs w:val="22"/>
                              </w:rPr>
                              <w:t>19675.4,IEN,"QSURG1",1,0) = ^^^^^^^^^^^^^^^^^^^^^^NO^NO^NO^NO^NO^^ NO^</w:t>
                            </w:r>
                            <w:r w:rsidRPr="005108D5">
                              <w:rPr>
                                <w:szCs w:val="22"/>
                              </w:rPr>
                              <w:t xml:space="preserve"> </w:t>
                            </w:r>
                            <w:r>
                              <w:rPr>
                                <w:szCs w:val="22"/>
                              </w:rPr>
                              <w:t>…</w:t>
                            </w:r>
                          </w:p>
                          <w:p w:rsidR="00891A74" w:rsidRPr="00651973" w:rsidRDefault="00891A74" w:rsidP="00651973">
                            <w:pPr>
                              <w:rPr>
                                <w:szCs w:val="22"/>
                              </w:rPr>
                            </w:pPr>
                            <w:r>
                              <w:rPr>
                                <w:szCs w:val="22"/>
                              </w:rPr>
                              <w:t>^</w:t>
                            </w:r>
                            <w:proofErr w:type="gramStart"/>
                            <w:r>
                              <w:rPr>
                                <w:szCs w:val="22"/>
                              </w:rPr>
                              <w:t>DSIH(</w:t>
                            </w:r>
                            <w:proofErr w:type="gramEnd"/>
                            <w:r>
                              <w:rPr>
                                <w:szCs w:val="22"/>
                              </w:rPr>
                              <w:t>19675.4,….</w:t>
                            </w:r>
                          </w:p>
                          <w:p w:rsidR="00891A74" w:rsidRPr="00651973" w:rsidRDefault="00891A74" w:rsidP="00651973">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5pt;margin-top:8.15pt;width:460.5pt;height:10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">
                <v:textbox>
                  <w:txbxContent>
                    <w:p w:rsidR="0065208C" w:rsidRPr="00651973" w:rsidRDefault="0065208C" w:rsidP="00651973">
                      <w:pPr>
                        <w:rPr>
                          <w:sz w:val="24"/>
                        </w:rPr>
                      </w:pPr>
                      <w:r w:rsidRPr="00651973">
                        <w:rPr>
                          <w:sz w:val="24"/>
                        </w:rPr>
                        <w:t xml:space="preserve"> DSIHX SURG REC TRACKER </w:t>
                      </w:r>
                      <w:r>
                        <w:rPr>
                          <w:sz w:val="24"/>
                        </w:rPr>
                        <w:t xml:space="preserve">(previously extracted </w:t>
                      </w:r>
                      <w:r w:rsidRPr="00651973">
                        <w:rPr>
                          <w:sz w:val="24"/>
                        </w:rPr>
                        <w:t>records</w:t>
                      </w:r>
                      <w:r>
                        <w:rPr>
                          <w:sz w:val="24"/>
                        </w:rPr>
                        <w:t xml:space="preserve"> &lt; 90 days old)</w:t>
                      </w:r>
                    </w:p>
                    <w:p w:rsidR="0065208C" w:rsidRPr="00651973" w:rsidRDefault="0065208C" w:rsidP="00651973">
                      <w:pPr>
                        <w:rPr>
                          <w:sz w:val="24"/>
                        </w:rPr>
                      </w:pPr>
                      <w:r w:rsidRPr="00651973">
                        <w:rPr>
                          <w:sz w:val="24"/>
                        </w:rPr>
                        <w:t>^DSIH(19675.4,IEN,0)=DFN^3130417.08</w:t>
                      </w:r>
                    </w:p>
                    <w:p w:rsidR="0065208C" w:rsidRPr="00651973" w:rsidRDefault="0065208C" w:rsidP="00651973">
                      <w:pPr>
                        <w:rPr>
                          <w:sz w:val="24"/>
                        </w:rPr>
                      </w:pPr>
                      <w:r w:rsidRPr="00651973">
                        <w:rPr>
                          <w:sz w:val="24"/>
                        </w:rPr>
                        <w:t>^DSIH(19675.4,IEN,"QSURG",0) = ^^1^1^3130622</w:t>
                      </w:r>
                    </w:p>
                    <w:p w:rsidR="0065208C" w:rsidRPr="00651973" w:rsidRDefault="0065208C" w:rsidP="00651973">
                      <w:pPr>
                        <w:rPr>
                          <w:sz w:val="24"/>
                        </w:rPr>
                      </w:pPr>
                      <w:r w:rsidRPr="00651973">
                        <w:rPr>
                          <w:sz w:val="24"/>
                        </w:rPr>
                        <w:t>^DSIH(19675.4,IEN,"QSURG",1,0) = ^^^^^10000000032^10000000048^10000000248</w:t>
                      </w:r>
                    </w:p>
                    <w:p w:rsidR="0065208C" w:rsidRPr="00651973" w:rsidRDefault="0065208C" w:rsidP="00651973">
                      <w:pPr>
                        <w:rPr>
                          <w:sz w:val="24"/>
                        </w:rPr>
                      </w:pPr>
                      <w:r w:rsidRPr="00651973">
                        <w:rPr>
                          <w:sz w:val="24"/>
                        </w:rPr>
                        <w:t>^DSIH(19675.4,IEN,"QSURG1",0) = ^^1^1^3130622</w:t>
                      </w:r>
                    </w:p>
                    <w:p w:rsidR="0065208C" w:rsidRDefault="0065208C" w:rsidP="00651973">
                      <w:pPr>
                        <w:rPr>
                          <w:szCs w:val="22"/>
                        </w:rPr>
                      </w:pPr>
                      <w:r w:rsidRPr="00651973">
                        <w:rPr>
                          <w:szCs w:val="22"/>
                        </w:rPr>
                        <w:t>^DSIH(19675.4,IEN,"QSURG1",1,0) = ^^^^^^^^^^^^^^^^^^^^^^NO^NO^NO^NO^NO^^ NO^</w:t>
                      </w:r>
                      <w:r w:rsidRPr="005108D5">
                        <w:rPr>
                          <w:szCs w:val="22"/>
                        </w:rPr>
                        <w:t xml:space="preserve"> </w:t>
                      </w:r>
                      <w:r>
                        <w:rPr>
                          <w:szCs w:val="22"/>
                        </w:rPr>
                        <w:t>…</w:t>
                      </w:r>
                    </w:p>
                    <w:p w:rsidR="0065208C" w:rsidRPr="00651973" w:rsidRDefault="0065208C" w:rsidP="00651973">
                      <w:pPr>
                        <w:rPr>
                          <w:szCs w:val="22"/>
                        </w:rPr>
                      </w:pPr>
                      <w:r>
                        <w:rPr>
                          <w:szCs w:val="22"/>
                        </w:rPr>
                        <w:t>^DSIH(19675.4,….</w:t>
                      </w:r>
                    </w:p>
                    <w:p w:rsidR="0065208C" w:rsidRPr="00651973" w:rsidRDefault="0065208C" w:rsidP="00651973">
                      <w:pPr>
                        <w:rPr>
                          <w:sz w:val="24"/>
                        </w:rPr>
                      </w:pPr>
                    </w:p>
                  </w:txbxContent>
                </v:textbox>
              </v:rect>
            </w:pict>
          </mc:Fallback>
        </mc:AlternateContent>
      </w:r>
    </w:p>
    <w:p w:rsidR="008B26F5" w:rsidRDefault="008B26F5" w:rsidP="00473584"/>
    <w:p w:rsidR="00A13F08" w:rsidRDefault="00A13F08" w:rsidP="00473584"/>
    <w:p w:rsidR="00A13F08" w:rsidRDefault="00A13F08" w:rsidP="00473584"/>
    <w:p w:rsidR="00A13F08" w:rsidRDefault="00A13F08" w:rsidP="00473584"/>
    <w:p w:rsidR="00A13F08" w:rsidRDefault="00A13F08" w:rsidP="00473584"/>
    <w:p w:rsidR="00A13F08" w:rsidRDefault="00A13F08" w:rsidP="00473584"/>
    <w:p w:rsidR="00A13F08" w:rsidRDefault="00A13F08" w:rsidP="00473584"/>
    <w:p w:rsidR="00A13F08" w:rsidRDefault="00221A5C" w:rsidP="00473584">
      <w:r>
        <w:rPr>
          <w:noProof/>
        </w:rPr>
        <mc:AlternateContent>
          <mc:Choice Requires="wps">
            <w:drawing>
              <wp:anchor distT="0" distB="0" distL="114300" distR="114300" simplePos="0" relativeHeight="251661824" behindDoc="0" locked="0" layoutInCell="1" allowOverlap="1">
                <wp:simplePos x="0" y="0"/>
                <wp:positionH relativeFrom="column">
                  <wp:posOffset>2905125</wp:posOffset>
                </wp:positionH>
                <wp:positionV relativeFrom="paragraph">
                  <wp:posOffset>113030</wp:posOffset>
                </wp:positionV>
                <wp:extent cx="0" cy="219075"/>
                <wp:effectExtent l="57150" t="8255" r="57150" b="2032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228.75pt;margin-top:8.9pt;width:0;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">
                <v:stroke endarrow="block"/>
              </v:shape>
            </w:pict>
          </mc:Fallback>
        </mc:AlternateContent>
      </w:r>
    </w:p>
    <w:p w:rsidR="00A13F08" w:rsidRDefault="00A13F08" w:rsidP="00473584"/>
    <w:p w:rsidR="00651973" w:rsidRDefault="00221A5C" w:rsidP="00473584">
      <w:r>
        <w:rPr>
          <w:noProof/>
        </w:rPr>
        <mc:AlternateContent>
          <mc:Choice Requires="wps">
            <w:drawing>
              <wp:anchor distT="0" distB="0" distL="114300" distR="114300" simplePos="0" relativeHeight="251654656" behindDoc="0" locked="0" layoutInCell="1" allowOverlap="1">
                <wp:simplePos x="0" y="0"/>
                <wp:positionH relativeFrom="column">
                  <wp:posOffset>599440</wp:posOffset>
                </wp:positionH>
                <wp:positionV relativeFrom="paragraph">
                  <wp:posOffset>10795</wp:posOffset>
                </wp:positionV>
                <wp:extent cx="4667250" cy="1314450"/>
                <wp:effectExtent l="8890" t="10795" r="10160" b="825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0" cy="1314450"/>
                        </a:xfrm>
                        <a:prstGeom prst="rect">
                          <a:avLst/>
                        </a:prstGeom>
                        <a:solidFill>
                          <a:srgbClr val="FFFFFF"/>
                        </a:solidFill>
                        <a:ln w="9525">
                          <a:solidFill>
                            <a:srgbClr val="000000"/>
                          </a:solidFill>
                          <a:miter lim="800000"/>
                          <a:headEnd/>
                          <a:tailEnd/>
                        </a:ln>
                      </wps:spPr>
                      <wps:txbx>
                        <w:txbxContent>
                          <w:p w:rsidR="00891A74" w:rsidRDefault="00891A74">
                            <w:pPr>
                              <w:rPr>
                                <w:sz w:val="28"/>
                                <w:szCs w:val="28"/>
                              </w:rPr>
                            </w:pPr>
                            <w:r>
                              <w:t xml:space="preserve"> </w:t>
                            </w:r>
                            <w:r>
                              <w:rPr>
                                <w:sz w:val="28"/>
                                <w:szCs w:val="28"/>
                              </w:rPr>
                              <w:t>VistA DB surgical records</w:t>
                            </w:r>
                          </w:p>
                          <w:p w:rsidR="00891A74" w:rsidRPr="00CB69F1" w:rsidRDefault="00891A74" w:rsidP="00CB69F1">
                            <w:pPr>
                              <w:rPr>
                                <w:sz w:val="28"/>
                                <w:szCs w:val="28"/>
                              </w:rPr>
                            </w:pPr>
                            <w:r>
                              <w:rPr>
                                <w:sz w:val="28"/>
                                <w:szCs w:val="28"/>
                              </w:rPr>
                              <w:t>^</w:t>
                            </w:r>
                            <w:proofErr w:type="gramStart"/>
                            <w:r>
                              <w:rPr>
                                <w:sz w:val="28"/>
                                <w:szCs w:val="28"/>
                              </w:rPr>
                              <w:t>SRF(</w:t>
                            </w:r>
                            <w:proofErr w:type="gramEnd"/>
                            <w:r>
                              <w:rPr>
                                <w:sz w:val="28"/>
                                <w:szCs w:val="28"/>
                              </w:rPr>
                              <w:t>IEN,0)=DFN</w:t>
                            </w:r>
                            <w:r w:rsidRPr="00CB69F1">
                              <w:rPr>
                                <w:sz w:val="28"/>
                                <w:szCs w:val="28"/>
                              </w:rPr>
                              <w:t>^2^J^3^C^Y^5^LBR^3110107.155^...</w:t>
                            </w:r>
                          </w:p>
                          <w:p w:rsidR="00891A74" w:rsidRPr="00CB69F1" w:rsidRDefault="00891A74" w:rsidP="00CB69F1">
                            <w:pPr>
                              <w:rPr>
                                <w:sz w:val="28"/>
                                <w:szCs w:val="28"/>
                              </w:rPr>
                            </w:pPr>
                            <w:r>
                              <w:rPr>
                                <w:sz w:val="28"/>
                                <w:szCs w:val="28"/>
                              </w:rPr>
                              <w:t>^</w:t>
                            </w:r>
                            <w:proofErr w:type="gramStart"/>
                            <w:r>
                              <w:rPr>
                                <w:sz w:val="28"/>
                                <w:szCs w:val="28"/>
                              </w:rPr>
                              <w:t>SRF(</w:t>
                            </w:r>
                            <w:proofErr w:type="gramEnd"/>
                            <w:r>
                              <w:rPr>
                                <w:sz w:val="28"/>
                                <w:szCs w:val="28"/>
                              </w:rPr>
                              <w:t>IEN,.2)=</w:t>
                            </w:r>
                            <w:r w:rsidRPr="00CB69F1">
                              <w:rPr>
                                <w:sz w:val="28"/>
                                <w:szCs w:val="28"/>
                              </w:rPr>
                              <w:t>3110106.0844^3110106.0824^...</w:t>
                            </w:r>
                          </w:p>
                          <w:p w:rsidR="00891A74" w:rsidRPr="00CB69F1" w:rsidRDefault="00891A74" w:rsidP="00CB69F1">
                            <w:pPr>
                              <w:rPr>
                                <w:sz w:val="28"/>
                                <w:szCs w:val="28"/>
                              </w:rPr>
                            </w:pPr>
                            <w:r>
                              <w:rPr>
                                <w:sz w:val="28"/>
                                <w:szCs w:val="28"/>
                              </w:rPr>
                              <w:t>^</w:t>
                            </w:r>
                            <w:proofErr w:type="gramStart"/>
                            <w:r>
                              <w:rPr>
                                <w:sz w:val="28"/>
                                <w:szCs w:val="28"/>
                              </w:rPr>
                              <w:t>SRF(</w:t>
                            </w:r>
                            <w:proofErr w:type="gramEnd"/>
                            <w:r>
                              <w:rPr>
                                <w:sz w:val="28"/>
                                <w:szCs w:val="28"/>
                              </w:rPr>
                              <w:t>IEN,.3)=</w:t>
                            </w:r>
                            <w:r w:rsidRPr="00CB69F1">
                              <w:rPr>
                                <w:sz w:val="28"/>
                                <w:szCs w:val="28"/>
                              </w:rPr>
                              <w:t>10000000251^11748^10000000250^1...</w:t>
                            </w:r>
                          </w:p>
                          <w:p w:rsidR="00891A74" w:rsidRDefault="00891A74" w:rsidP="00CB69F1">
                            <w:pPr>
                              <w:rPr>
                                <w:sz w:val="28"/>
                                <w:szCs w:val="28"/>
                              </w:rPr>
                            </w:pPr>
                            <w:r>
                              <w:rPr>
                                <w:sz w:val="28"/>
                                <w:szCs w:val="28"/>
                              </w:rPr>
                              <w:t>^</w:t>
                            </w:r>
                            <w:proofErr w:type="gramStart"/>
                            <w:r>
                              <w:rPr>
                                <w:sz w:val="28"/>
                                <w:szCs w:val="28"/>
                              </w:rPr>
                              <w:t>SRF(</w:t>
                            </w:r>
                            <w:proofErr w:type="gramEnd"/>
                            <w:r>
                              <w:rPr>
                                <w:sz w:val="28"/>
                                <w:szCs w:val="28"/>
                              </w:rPr>
                              <w:t>IEN,.4)=</w:t>
                            </w:r>
                            <w:r w:rsidRPr="00CB69F1">
                              <w:rPr>
                                <w:sz w:val="28"/>
                                <w:szCs w:val="28"/>
                              </w:rPr>
                              <w:t>99:59^R^5^999^^9^R</w:t>
                            </w:r>
                            <w:r>
                              <w:rPr>
                                <w:sz w:val="28"/>
                                <w:szCs w:val="28"/>
                              </w:rPr>
                              <w:t>…..</w:t>
                            </w:r>
                          </w:p>
                          <w:p w:rsidR="00891A74" w:rsidRPr="008B26F5" w:rsidRDefault="00891A74" w:rsidP="00CB69F1">
                            <w:pPr>
                              <w:rPr>
                                <w:sz w:val="28"/>
                                <w:szCs w:val="28"/>
                              </w:rPr>
                            </w:pPr>
                            <w:r>
                              <w:rPr>
                                <w:sz w:val="28"/>
                                <w:szCs w:val="28"/>
                              </w:rPr>
                              <w:t>^SRF…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47.2pt;margin-top:.85pt;width:367.5pt;height:10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">
                <v:textbox>
                  <w:txbxContent>
                    <w:p w:rsidR="0065208C" w:rsidRDefault="0065208C">
                      <w:pPr>
                        <w:rPr>
                          <w:sz w:val="28"/>
                          <w:szCs w:val="28"/>
                        </w:rPr>
                      </w:pPr>
                      <w:r>
                        <w:t xml:space="preserve"> </w:t>
                      </w:r>
                      <w:r>
                        <w:rPr>
                          <w:sz w:val="28"/>
                          <w:szCs w:val="28"/>
                        </w:rPr>
                        <w:t>VistA DB surgical records</w:t>
                      </w:r>
                    </w:p>
                    <w:p w:rsidR="0065208C" w:rsidRPr="00CB69F1" w:rsidRDefault="0065208C" w:rsidP="00CB69F1">
                      <w:pPr>
                        <w:rPr>
                          <w:sz w:val="28"/>
                          <w:szCs w:val="28"/>
                        </w:rPr>
                      </w:pPr>
                      <w:r>
                        <w:rPr>
                          <w:sz w:val="28"/>
                          <w:szCs w:val="28"/>
                        </w:rPr>
                        <w:t>^SRF(IEN,0)=DFN</w:t>
                      </w:r>
                      <w:r w:rsidRPr="00CB69F1">
                        <w:rPr>
                          <w:sz w:val="28"/>
                          <w:szCs w:val="28"/>
                        </w:rPr>
                        <w:t>^2^J^3^C^Y^5^LBR^3110107.155^...</w:t>
                      </w:r>
                    </w:p>
                    <w:p w:rsidR="0065208C" w:rsidRPr="00CB69F1" w:rsidRDefault="0065208C" w:rsidP="00CB69F1">
                      <w:pPr>
                        <w:rPr>
                          <w:sz w:val="28"/>
                          <w:szCs w:val="28"/>
                        </w:rPr>
                      </w:pPr>
                      <w:r>
                        <w:rPr>
                          <w:sz w:val="28"/>
                          <w:szCs w:val="28"/>
                        </w:rPr>
                        <w:t>^SRF(IEN,.2)=</w:t>
                      </w:r>
                      <w:r w:rsidRPr="00CB69F1">
                        <w:rPr>
                          <w:sz w:val="28"/>
                          <w:szCs w:val="28"/>
                        </w:rPr>
                        <w:t>3110106.0844^3110106.0824^...</w:t>
                      </w:r>
                    </w:p>
                    <w:p w:rsidR="0065208C" w:rsidRPr="00CB69F1" w:rsidRDefault="0065208C" w:rsidP="00CB69F1">
                      <w:pPr>
                        <w:rPr>
                          <w:sz w:val="28"/>
                          <w:szCs w:val="28"/>
                        </w:rPr>
                      </w:pPr>
                      <w:r>
                        <w:rPr>
                          <w:sz w:val="28"/>
                          <w:szCs w:val="28"/>
                        </w:rPr>
                        <w:t>^SRF(IEN,.3)=</w:t>
                      </w:r>
                      <w:r w:rsidRPr="00CB69F1">
                        <w:rPr>
                          <w:sz w:val="28"/>
                          <w:szCs w:val="28"/>
                        </w:rPr>
                        <w:t>10000000251^11748^10000000250^1...</w:t>
                      </w:r>
                    </w:p>
                    <w:p w:rsidR="0065208C" w:rsidRDefault="0065208C" w:rsidP="00CB69F1">
                      <w:pPr>
                        <w:rPr>
                          <w:sz w:val="28"/>
                          <w:szCs w:val="28"/>
                        </w:rPr>
                      </w:pPr>
                      <w:r>
                        <w:rPr>
                          <w:sz w:val="28"/>
                          <w:szCs w:val="28"/>
                        </w:rPr>
                        <w:t>^SRF(IEN,.4)=</w:t>
                      </w:r>
                      <w:r w:rsidRPr="00CB69F1">
                        <w:rPr>
                          <w:sz w:val="28"/>
                          <w:szCs w:val="28"/>
                        </w:rPr>
                        <w:t>99:59^R^5^999^^9^R</w:t>
                      </w:r>
                      <w:r>
                        <w:rPr>
                          <w:sz w:val="28"/>
                          <w:szCs w:val="28"/>
                        </w:rPr>
                        <w:t>…..</w:t>
                      </w:r>
                    </w:p>
                    <w:p w:rsidR="0065208C" w:rsidRPr="008B26F5" w:rsidRDefault="0065208C" w:rsidP="00CB69F1">
                      <w:pPr>
                        <w:rPr>
                          <w:sz w:val="28"/>
                          <w:szCs w:val="28"/>
                        </w:rPr>
                      </w:pPr>
                      <w:r>
                        <w:rPr>
                          <w:sz w:val="28"/>
                          <w:szCs w:val="28"/>
                        </w:rPr>
                        <w:t>^SRF…</w:t>
                      </w:r>
                    </w:p>
                  </w:txbxContent>
                </v:textbox>
              </v:rect>
            </w:pict>
          </mc:Fallback>
        </mc:AlternateContent>
      </w:r>
    </w:p>
    <w:p w:rsidR="00651973" w:rsidRDefault="00651973" w:rsidP="00473584"/>
    <w:p w:rsidR="00651973" w:rsidRDefault="00651973" w:rsidP="00473584"/>
    <w:p w:rsidR="00651973" w:rsidRDefault="00651973" w:rsidP="00473584"/>
    <w:p w:rsidR="00651973" w:rsidRDefault="00651973" w:rsidP="00473584"/>
    <w:p w:rsidR="00651973" w:rsidRDefault="00651973" w:rsidP="00473584"/>
    <w:p w:rsidR="00651973" w:rsidRDefault="00651973" w:rsidP="00473584"/>
    <w:p w:rsidR="00A13F08" w:rsidRDefault="00A13F08" w:rsidP="00473584"/>
    <w:p w:rsidR="00A13F08" w:rsidRDefault="00221A5C" w:rsidP="00473584">
      <w:r>
        <w:rPr>
          <w:noProof/>
        </w:rPr>
        <mc:AlternateContent>
          <mc:Choice Requires="wps">
            <w:drawing>
              <wp:anchor distT="0" distB="0" distL="114300" distR="114300" simplePos="0" relativeHeight="251655680" behindDoc="0" locked="0" layoutInCell="1" allowOverlap="1">
                <wp:simplePos x="0" y="0"/>
                <wp:positionH relativeFrom="column">
                  <wp:posOffset>2905125</wp:posOffset>
                </wp:positionH>
                <wp:positionV relativeFrom="paragraph">
                  <wp:posOffset>40640</wp:posOffset>
                </wp:positionV>
                <wp:extent cx="9525" cy="250825"/>
                <wp:effectExtent l="47625" t="12065" r="57150" b="2286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50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28.75pt;margin-top:3.2pt;width:.75pt;height:1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">
                <v:stroke endarrow="block"/>
              </v:shape>
            </w:pict>
          </mc:Fallback>
        </mc:AlternateContent>
      </w:r>
    </w:p>
    <w:p w:rsidR="00A13F08" w:rsidRDefault="00A13F08" w:rsidP="00473584"/>
    <w:p w:rsidR="00A13F08" w:rsidRDefault="00221A5C" w:rsidP="00473584">
      <w:r>
        <w:rPr>
          <w:noProof/>
        </w:rPr>
        <mc:AlternateContent>
          <mc:Choice Requires="wps">
            <w:drawing>
              <wp:anchor distT="0" distB="0" distL="114300" distR="114300" simplePos="0" relativeHeight="251656704" behindDoc="0" locked="0" layoutInCell="1" allowOverlap="1">
                <wp:simplePos x="0" y="0"/>
                <wp:positionH relativeFrom="column">
                  <wp:posOffset>1816735</wp:posOffset>
                </wp:positionH>
                <wp:positionV relativeFrom="paragraph">
                  <wp:posOffset>-29845</wp:posOffset>
                </wp:positionV>
                <wp:extent cx="2190750" cy="1905000"/>
                <wp:effectExtent l="6985" t="8255" r="12065" b="1079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1905000"/>
                        </a:xfrm>
                        <a:prstGeom prst="roundRect">
                          <a:avLst>
                            <a:gd name="adj" fmla="val 16667"/>
                          </a:avLst>
                        </a:prstGeom>
                        <a:solidFill>
                          <a:srgbClr val="FFFFFF"/>
                        </a:solidFill>
                        <a:ln w="9525">
                          <a:solidFill>
                            <a:srgbClr val="000000"/>
                          </a:solidFill>
                          <a:round/>
                          <a:headEnd/>
                          <a:tailEnd/>
                        </a:ln>
                      </wps:spPr>
                      <wps:txbx>
                        <w:txbxContent>
                          <w:p w:rsidR="00891A74" w:rsidRDefault="00891A74" w:rsidP="0050164B">
                            <w:r>
                              <w:t xml:space="preserve">CIS </w:t>
                            </w:r>
                            <w:proofErr w:type="spellStart"/>
                            <w:r>
                              <w:t>Databridge</w:t>
                            </w:r>
                            <w:proofErr w:type="spellEnd"/>
                            <w:r>
                              <w:t xml:space="preserve"> Extract Process</w:t>
                            </w:r>
                          </w:p>
                          <w:p w:rsidR="00891A74" w:rsidRDefault="00891A74" w:rsidP="0050164B">
                            <w:proofErr w:type="gramStart"/>
                            <w:r>
                              <w:t>F(</w:t>
                            </w:r>
                            <w:proofErr w:type="gramEnd"/>
                            <w:r>
                              <w:t>.01)=DFN</w:t>
                            </w:r>
                          </w:p>
                          <w:p w:rsidR="00891A74" w:rsidRDefault="00891A74" w:rsidP="0050164B">
                            <w:proofErr w:type="gramStart"/>
                            <w:r>
                              <w:t>F(</w:t>
                            </w:r>
                            <w:proofErr w:type="gramEnd"/>
                            <w:r>
                              <w:t>.02)=1</w:t>
                            </w:r>
                          </w:p>
                          <w:p w:rsidR="00891A74" w:rsidRDefault="00891A74" w:rsidP="0050164B">
                            <w:proofErr w:type="gramStart"/>
                            <w:r>
                              <w:t>F(</w:t>
                            </w:r>
                            <w:proofErr w:type="gramEnd"/>
                            <w:r>
                              <w:t>.03)=J</w:t>
                            </w:r>
                          </w:p>
                          <w:p w:rsidR="00891A74" w:rsidRDefault="00891A74" w:rsidP="0050164B">
                            <w:proofErr w:type="gramStart"/>
                            <w:r>
                              <w:t>F(</w:t>
                            </w:r>
                            <w:proofErr w:type="gramEnd"/>
                            <w:r>
                              <w:t>.04)=3</w:t>
                            </w:r>
                          </w:p>
                          <w:p w:rsidR="00891A74" w:rsidRDefault="00891A74" w:rsidP="0050164B">
                            <w:proofErr w:type="gramStart"/>
                            <w:r>
                              <w:t>F(</w:t>
                            </w:r>
                            <w:proofErr w:type="gramEnd"/>
                            <w:r>
                              <w:t>.05)=C</w:t>
                            </w:r>
                          </w:p>
                          <w:p w:rsidR="00891A74" w:rsidRDefault="00891A74" w:rsidP="0050164B">
                            <w:proofErr w:type="gramStart"/>
                            <w:r>
                              <w:t>F(</w:t>
                            </w:r>
                            <w:proofErr w:type="gramEnd"/>
                            <w:r>
                              <w:t>38)=Y</w:t>
                            </w:r>
                          </w:p>
                          <w:p w:rsidR="00891A74" w:rsidRDefault="00891A74" w:rsidP="0050164B">
                            <w:proofErr w:type="gramStart"/>
                            <w:r>
                              <w:t>F(</w:t>
                            </w:r>
                            <w:proofErr w:type="gramEnd"/>
                            <w:r>
                              <w:t>.07)=5</w:t>
                            </w:r>
                          </w:p>
                          <w:p w:rsidR="00891A74" w:rsidRDefault="00891A74" w:rsidP="0050164B">
                            <w:proofErr w:type="gramStart"/>
                            <w:r>
                              <w:t>F(</w:t>
                            </w:r>
                            <w:proofErr w:type="gramEnd"/>
                            <w:r>
                              <w:t>.08)=LBR</w:t>
                            </w:r>
                          </w:p>
                          <w:p w:rsidR="00891A74" w:rsidRDefault="00891A74" w:rsidP="00857FA9">
                            <w:proofErr w:type="gramStart"/>
                            <w:r>
                              <w:t>F(</w:t>
                            </w:r>
                            <w:proofErr w:type="gramEnd"/>
                            <w:r>
                              <w:t>.09)=</w:t>
                            </w:r>
                            <w:r w:rsidRPr="0050164B">
                              <w:rPr>
                                <w:sz w:val="28"/>
                                <w:szCs w:val="28"/>
                              </w:rPr>
                              <w:t xml:space="preserve"> </w:t>
                            </w:r>
                            <w:r w:rsidRPr="00CB69F1">
                              <w:rPr>
                                <w:sz w:val="28"/>
                                <w:szCs w:val="28"/>
                              </w:rPr>
                              <w:t>3110107.155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margin-left:143.05pt;margin-top:-2.35pt;width:172.5pt;height:15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">
                <v:textbox>
                  <w:txbxContent>
                    <w:p w:rsidR="0065208C" w:rsidRDefault="0065208C" w:rsidP="0050164B">
                      <w:r>
                        <w:t>CIS Databridge Extract Process</w:t>
                      </w:r>
                    </w:p>
                    <w:p w:rsidR="0065208C" w:rsidRDefault="0065208C" w:rsidP="0050164B">
                      <w:r>
                        <w:t>F(.01)=DFN</w:t>
                      </w:r>
                    </w:p>
                    <w:p w:rsidR="0065208C" w:rsidRDefault="0065208C" w:rsidP="0050164B">
                      <w:r>
                        <w:t>F(.02)=1</w:t>
                      </w:r>
                    </w:p>
                    <w:p w:rsidR="0065208C" w:rsidRDefault="0065208C" w:rsidP="0050164B">
                      <w:r>
                        <w:t>F(.03)=J</w:t>
                      </w:r>
                    </w:p>
                    <w:p w:rsidR="0065208C" w:rsidRDefault="0065208C" w:rsidP="0050164B">
                      <w:r>
                        <w:t>F(.04)=3</w:t>
                      </w:r>
                    </w:p>
                    <w:p w:rsidR="0065208C" w:rsidRDefault="0065208C" w:rsidP="0050164B">
                      <w:r>
                        <w:t>F(.05)=C</w:t>
                      </w:r>
                    </w:p>
                    <w:p w:rsidR="0065208C" w:rsidRDefault="0065208C" w:rsidP="0050164B">
                      <w:r>
                        <w:t>F(38)=Y</w:t>
                      </w:r>
                    </w:p>
                    <w:p w:rsidR="0065208C" w:rsidRDefault="0065208C" w:rsidP="0050164B">
                      <w:r>
                        <w:t>F(.07)=5</w:t>
                      </w:r>
                    </w:p>
                    <w:p w:rsidR="0065208C" w:rsidRDefault="0065208C" w:rsidP="0050164B">
                      <w:r>
                        <w:t>F(.08)=LBR</w:t>
                      </w:r>
                    </w:p>
                    <w:p w:rsidR="0065208C" w:rsidRDefault="0065208C" w:rsidP="00857FA9">
                      <w:r>
                        <w:t>F(.09)=</w:t>
                      </w:r>
                      <w:r w:rsidRPr="0050164B">
                        <w:rPr>
                          <w:sz w:val="28"/>
                          <w:szCs w:val="28"/>
                        </w:rPr>
                        <w:t xml:space="preserve"> </w:t>
                      </w:r>
                      <w:r w:rsidRPr="00CB69F1">
                        <w:rPr>
                          <w:sz w:val="28"/>
                          <w:szCs w:val="28"/>
                        </w:rPr>
                        <w:t>3110107.155</w:t>
                      </w:r>
                    </w:p>
                  </w:txbxContent>
                </v:textbox>
              </v:roundrect>
            </w:pict>
          </mc:Fallback>
        </mc:AlternateContent>
      </w:r>
    </w:p>
    <w:p w:rsidR="008B26F5" w:rsidRDefault="008B26F5" w:rsidP="00473584"/>
    <w:p w:rsidR="0050164B" w:rsidRDefault="0050164B" w:rsidP="00473584"/>
    <w:p w:rsidR="0050164B" w:rsidRDefault="0050164B" w:rsidP="00473584"/>
    <w:p w:rsidR="0050164B" w:rsidRDefault="0050164B" w:rsidP="00473584"/>
    <w:p w:rsidR="0050164B" w:rsidRDefault="0050164B" w:rsidP="00473584"/>
    <w:p w:rsidR="0050164B" w:rsidRDefault="0050164B" w:rsidP="00473584"/>
    <w:p w:rsidR="0050164B" w:rsidRDefault="0050164B" w:rsidP="00473584"/>
    <w:p w:rsidR="0050164B" w:rsidRDefault="0050164B" w:rsidP="00473584"/>
    <w:p w:rsidR="0050164B" w:rsidRDefault="0050164B" w:rsidP="00473584"/>
    <w:p w:rsidR="009A5C96" w:rsidRDefault="009A5C96" w:rsidP="00473584"/>
    <w:p w:rsidR="00613642" w:rsidRDefault="00221A5C" w:rsidP="00473584">
      <w:r>
        <w:rPr>
          <w:noProof/>
        </w:rPr>
        <mc:AlternateContent>
          <mc:Choice Requires="wps">
            <w:drawing>
              <wp:anchor distT="0" distB="0" distL="114300" distR="114300" simplePos="0" relativeHeight="251657728" behindDoc="0" locked="0" layoutInCell="1" allowOverlap="1">
                <wp:simplePos x="0" y="0"/>
                <wp:positionH relativeFrom="column">
                  <wp:posOffset>2990215</wp:posOffset>
                </wp:positionH>
                <wp:positionV relativeFrom="paragraph">
                  <wp:posOffset>107950</wp:posOffset>
                </wp:positionV>
                <wp:extent cx="0" cy="206375"/>
                <wp:effectExtent l="56515" t="12700" r="57785" b="1905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35.45pt;margin-top:8.5pt;width:0;height:1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">
                <v:stroke endarrow="block"/>
              </v:shape>
            </w:pict>
          </mc:Fallback>
        </mc:AlternateContent>
      </w:r>
    </w:p>
    <w:p w:rsidR="007767CC" w:rsidRDefault="007767CC" w:rsidP="00473584"/>
    <w:p w:rsidR="00613642" w:rsidRDefault="00221A5C" w:rsidP="00473584">
      <w:r>
        <w:rPr>
          <w:noProof/>
        </w:rPr>
        <w:lastRenderedPageBreak/>
        <mc:AlternateContent>
          <mc:Choice Requires="wps">
            <w:drawing>
              <wp:anchor distT="0" distB="0" distL="114300" distR="114300" simplePos="0" relativeHeight="251658752" behindDoc="0" locked="0" layoutInCell="1" allowOverlap="1">
                <wp:simplePos x="0" y="0"/>
                <wp:positionH relativeFrom="column">
                  <wp:posOffset>418465</wp:posOffset>
                </wp:positionH>
                <wp:positionV relativeFrom="paragraph">
                  <wp:posOffset>-6985</wp:posOffset>
                </wp:positionV>
                <wp:extent cx="5410835" cy="562610"/>
                <wp:effectExtent l="8890" t="12065" r="9525" b="635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835" cy="562610"/>
                        </a:xfrm>
                        <a:prstGeom prst="rect">
                          <a:avLst/>
                        </a:prstGeom>
                        <a:solidFill>
                          <a:srgbClr val="FFFFFF"/>
                        </a:solidFill>
                        <a:ln w="9525">
                          <a:solidFill>
                            <a:srgbClr val="000000"/>
                          </a:solidFill>
                          <a:miter lim="800000"/>
                          <a:headEnd/>
                          <a:tailEnd/>
                        </a:ln>
                      </wps:spPr>
                      <wps:txbx>
                        <w:txbxContent>
                          <w:p w:rsidR="00891A74" w:rsidRDefault="00891A74">
                            <w:r>
                              <w:t>Extracted Surgical record text files</w:t>
                            </w:r>
                          </w:p>
                          <w:p w:rsidR="00891A74" w:rsidRDefault="00891A74">
                            <w:proofErr w:type="spellStart"/>
                            <w:r w:rsidRPr="002E13B1">
                              <w:t>DFN^IEN^</w:t>
                            </w:r>
                            <w:r>
                              <w:t>OR^</w:t>
                            </w:r>
                            <w:r w:rsidRPr="002E13B1">
                              <w:t>Visit^ClassifEntered</w:t>
                            </w:r>
                            <w:proofErr w:type="spellEnd"/>
                            <w:r w:rsidRPr="002E13B1">
                              <w:t>(Y/N</w:t>
                            </w:r>
                            <w:proofErr w:type="gramStart"/>
                            <w:r w:rsidRPr="002E13B1">
                              <w:t>)^</w:t>
                            </w:r>
                            <w:proofErr w:type="spellStart"/>
                            <w:proofErr w:type="gramEnd"/>
                            <w:r w:rsidRPr="002E13B1">
                              <w:t>SvcConnect</w:t>
                            </w:r>
                            <w:proofErr w:type="spellEnd"/>
                            <w:r w:rsidRPr="002E13B1">
                              <w:t>^</w:t>
                            </w:r>
                            <w:r>
                              <w:t>….</w:t>
                            </w:r>
                          </w:p>
                          <w:p w:rsidR="00891A74" w:rsidRDefault="00891A74" w:rsidP="00CB69F1">
                            <w:proofErr w:type="spellStart"/>
                            <w:proofErr w:type="gramStart"/>
                            <w:r>
                              <w:t>nnn</w:t>
                            </w:r>
                            <w:r w:rsidRPr="00CB69F1">
                              <w:t>^</w:t>
                            </w:r>
                            <w:proofErr w:type="gramEnd"/>
                            <w:r>
                              <w:t>nnnnn^n^JAN</w:t>
                            </w:r>
                            <w:proofErr w:type="spellEnd"/>
                            <w:r>
                              <w:t xml:space="preserve"> 06,</w:t>
                            </w:r>
                            <w:r w:rsidRPr="00CB69F1">
                              <w:t>2011@08:20^YES^YES^YES^YES^YES^OR1^EMERGENCY</w:t>
                            </w:r>
                            <w:r>
                              <w:t>^….</w:t>
                            </w:r>
                            <w:r w:rsidRPr="00CB69F1">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32.95pt;margin-top:-.55pt;width:426.05pt;height:44.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">
                <v:textbox>
                  <w:txbxContent>
                    <w:p w:rsidR="0065208C" w:rsidRDefault="0065208C">
                      <w:r>
                        <w:t>Extracted Surgical record text files</w:t>
                      </w:r>
                    </w:p>
                    <w:p w:rsidR="0065208C" w:rsidRDefault="0065208C">
                      <w:r w:rsidRPr="002E13B1">
                        <w:t>DFN^IEN^</w:t>
                      </w:r>
                      <w:r>
                        <w:t>OR^</w:t>
                      </w:r>
                      <w:r w:rsidRPr="002E13B1">
                        <w:t>Visit^ClassifEntered(Y/N)^SvcConnect^</w:t>
                      </w:r>
                      <w:r>
                        <w:t>….</w:t>
                      </w:r>
                    </w:p>
                    <w:p w:rsidR="0065208C" w:rsidRDefault="0065208C" w:rsidP="00CB69F1">
                      <w:r>
                        <w:t>nnn</w:t>
                      </w:r>
                      <w:r w:rsidRPr="00CB69F1">
                        <w:t>^</w:t>
                      </w:r>
                      <w:r>
                        <w:t>nnnnn^n^JAN 06,</w:t>
                      </w:r>
                      <w:r w:rsidRPr="00CB69F1">
                        <w:t>2011@08:20^YES^YES^YES^YES^YES^OR1^EMERGENCY</w:t>
                      </w:r>
                      <w:r>
                        <w:t>^….</w:t>
                      </w:r>
                      <w:r w:rsidRPr="00CB69F1">
                        <w:t xml:space="preserve"> </w:t>
                      </w:r>
                    </w:p>
                  </w:txbxContent>
                </v:textbox>
              </v:rect>
            </w:pict>
          </mc:Fallback>
        </mc:AlternateContent>
      </w:r>
    </w:p>
    <w:p w:rsidR="00613642" w:rsidRDefault="00613642" w:rsidP="00473584"/>
    <w:p w:rsidR="00613642" w:rsidRDefault="00613642" w:rsidP="00473584"/>
    <w:p w:rsidR="007767CC" w:rsidRDefault="007767CC" w:rsidP="00613642"/>
    <w:p w:rsidR="002D13B3" w:rsidRPr="00473584" w:rsidRDefault="00191C33" w:rsidP="00613642">
      <w:r>
        <w:t>DataBridge</w:t>
      </w:r>
      <w:r w:rsidR="00A40F13">
        <w:t xml:space="preserve"> DSIHX </w:t>
      </w:r>
      <w:r w:rsidR="00473060">
        <w:t>will scan</w:t>
      </w:r>
      <w:r w:rsidR="00A40F13">
        <w:t xml:space="preserve"> both the Surgery</w:t>
      </w:r>
      <w:r w:rsidR="00473060">
        <w:t xml:space="preserve"> (130)</w:t>
      </w:r>
      <w:r w:rsidR="00A40F13">
        <w:t xml:space="preserve"> and the DSIHX SURG REC TRACKER</w:t>
      </w:r>
      <w:r w:rsidR="00842F95">
        <w:t xml:space="preserve"> </w:t>
      </w:r>
      <w:r w:rsidR="00473060">
        <w:t>(19675.4)</w:t>
      </w:r>
      <w:r w:rsidR="00A40F13">
        <w:t xml:space="preserve"> files within VistA</w:t>
      </w:r>
      <w:r w:rsidR="00857FA9">
        <w:t xml:space="preserve"> </w:t>
      </w:r>
      <w:r w:rsidR="00A40F13">
        <w:t>collecting</w:t>
      </w:r>
      <w:r w:rsidR="00857FA9">
        <w:t xml:space="preserve"> records that fall within a supplied date range into a temporary array</w:t>
      </w:r>
      <w:r w:rsidR="006E131A">
        <w:t>, which is then output to text files for retrieval.</w:t>
      </w:r>
      <w:r w:rsidR="00473060">
        <w:t xml:space="preserve"> Please note file 19675.4 is only used if Surgery Updates are turned on.</w:t>
      </w:r>
    </w:p>
    <w:p w:rsidR="00D952B0" w:rsidRPr="00C7642B" w:rsidRDefault="00D952B0" w:rsidP="00FD58AE">
      <w:pPr>
        <w:pStyle w:val="Heading2"/>
        <w:rPr>
          <w:rFonts w:ascii="Times New Roman" w:hAnsi="Times New Roman" w:cs="Times New Roman"/>
        </w:rPr>
      </w:pPr>
      <w:bookmarkStart w:id="21" w:name="_Toc216071611"/>
      <w:bookmarkStart w:id="22" w:name="_Toc382291311"/>
      <w:r w:rsidRPr="00C7642B">
        <w:rPr>
          <w:rFonts w:ascii="Times New Roman" w:hAnsi="Times New Roman" w:cs="Times New Roman"/>
        </w:rPr>
        <w:t>Interface Overview</w:t>
      </w:r>
      <w:bookmarkEnd w:id="21"/>
      <w:bookmarkEnd w:id="22"/>
    </w:p>
    <w:p w:rsidR="00864D55" w:rsidRDefault="00191C33" w:rsidP="00864D55">
      <w:r>
        <w:t>DataBridge</w:t>
      </w:r>
      <w:r w:rsidR="0010706A">
        <w:t xml:space="preserve"> outputs all records collected from the </w:t>
      </w:r>
      <w:r w:rsidR="003F21BC">
        <w:t>VistA</w:t>
      </w:r>
      <w:r w:rsidR="0010706A">
        <w:t xml:space="preserve"> </w:t>
      </w:r>
      <w:r w:rsidR="00C60C1D">
        <w:t>database</w:t>
      </w:r>
      <w:r w:rsidR="0010706A">
        <w:t xml:space="preserve"> to text file. </w:t>
      </w:r>
      <w:r w:rsidR="00132EF7">
        <w:t xml:space="preserve"> After record retrieval is complete</w:t>
      </w:r>
      <w:r w:rsidR="002D13B3">
        <w:t xml:space="preserve">, the </w:t>
      </w:r>
      <w:r w:rsidR="00A62E4B">
        <w:t>data is stored in</w:t>
      </w:r>
      <w:r w:rsidR="008169A8">
        <w:t xml:space="preserve"> text files, and placed in</w:t>
      </w:r>
      <w:r w:rsidR="00A62E4B">
        <w:t xml:space="preserve"> a</w:t>
      </w:r>
      <w:r w:rsidR="008169A8">
        <w:t xml:space="preserve"> predefined</w:t>
      </w:r>
      <w:r w:rsidR="00A62E4B">
        <w:t xml:space="preserve"> HFS </w:t>
      </w:r>
      <w:r w:rsidR="00394C65">
        <w:t>directory</w:t>
      </w:r>
      <w:r w:rsidR="008169A8">
        <w:t>.</w:t>
      </w:r>
      <w:r w:rsidR="002D13B3">
        <w:t xml:space="preserve"> The naming convention used for all surgery extract files generated is </w:t>
      </w:r>
      <w:r w:rsidR="00A62E4B" w:rsidRPr="00A62E4B">
        <w:t>“</w:t>
      </w:r>
      <w:proofErr w:type="spellStart"/>
      <w:r w:rsidR="00A62E4B" w:rsidRPr="00DF4B9F">
        <w:t>stationnumber_yymmdd_hhmmss_</w:t>
      </w:r>
      <w:r w:rsidR="00E94CCE" w:rsidRPr="00DF4B9F">
        <w:t>QSURG</w:t>
      </w:r>
      <w:proofErr w:type="spellEnd"/>
      <w:r w:rsidR="00E94CCE" w:rsidRPr="00DF4B9F">
        <w:t>*</w:t>
      </w:r>
      <w:r w:rsidR="00A62E4B" w:rsidRPr="00DF4B9F">
        <w:t>.txt</w:t>
      </w:r>
      <w:r w:rsidR="00A62E4B" w:rsidRPr="00A62E4B">
        <w:t>”</w:t>
      </w:r>
      <w:r w:rsidR="00971135">
        <w:t>, where station number refers to the IEN of the site name</w:t>
      </w:r>
      <w:r w:rsidR="00E94CCE">
        <w:t xml:space="preserve">. </w:t>
      </w:r>
      <w:r w:rsidR="00F52C08">
        <w:t xml:space="preserve">All files will be created, even if there is no data to output. If data is output to a text file, that file will contain a </w:t>
      </w:r>
      <w:r w:rsidR="00BE3AE5">
        <w:t>“</w:t>
      </w:r>
      <w:r w:rsidR="00F52C08">
        <w:t>header</w:t>
      </w:r>
      <w:r w:rsidR="00BE3AE5">
        <w:t xml:space="preserve">” line of text, </w:t>
      </w:r>
      <w:r w:rsidR="00394C65">
        <w:t>referred</w:t>
      </w:r>
      <w:r w:rsidR="00BE3AE5">
        <w:t xml:space="preserve"> to as the header row, that contains a header name fo</w:t>
      </w:r>
      <w:r w:rsidR="00B81B60">
        <w:t xml:space="preserve">r each field of data extracted, followed </w:t>
      </w:r>
      <w:r w:rsidR="00CD75E0">
        <w:t>by</w:t>
      </w:r>
      <w:r w:rsidR="00B81B60">
        <w:t xml:space="preserve"> the data type header row in the 2</w:t>
      </w:r>
      <w:r w:rsidR="00B81B60" w:rsidRPr="00B81B60">
        <w:rPr>
          <w:vertAlign w:val="superscript"/>
        </w:rPr>
        <w:t>nd</w:t>
      </w:r>
      <w:r w:rsidR="00B81B60">
        <w:t xml:space="preserve"> line of text, which is </w:t>
      </w:r>
      <w:r w:rsidR="00BE3AE5">
        <w:t>followed by 1 or more lines of text which are the rows of data generated from the extract</w:t>
      </w:r>
      <w:r w:rsidR="00C60C1D">
        <w:t xml:space="preserve"> routine</w:t>
      </w:r>
      <w:r w:rsidR="00BE3AE5">
        <w:t xml:space="preserve">. The header name is an abbreviated form </w:t>
      </w:r>
      <w:r w:rsidR="00F13860">
        <w:t>of the</w:t>
      </w:r>
      <w:r w:rsidR="00C94868">
        <w:t xml:space="preserve"> </w:t>
      </w:r>
      <w:r w:rsidR="00BE3AE5">
        <w:t xml:space="preserve">actual field name.  All header names and data field values are delimited by the caret (“^”) symbol.  All </w:t>
      </w:r>
      <w:r w:rsidR="004D3A2E">
        <w:t xml:space="preserve">Surgery </w:t>
      </w:r>
      <w:r w:rsidR="00BE3AE5">
        <w:t xml:space="preserve">records extracted will begin with </w:t>
      </w:r>
      <w:r w:rsidR="006A26A9">
        <w:t>the</w:t>
      </w:r>
      <w:r w:rsidR="00BE3AE5">
        <w:t xml:space="preserve"> </w:t>
      </w:r>
      <w:r w:rsidR="00394C65">
        <w:t>DFN (</w:t>
      </w:r>
      <w:r w:rsidR="00B81B60">
        <w:t xml:space="preserve">the IEN of the patient), </w:t>
      </w:r>
      <w:r w:rsidR="00971135">
        <w:t>the IEN</w:t>
      </w:r>
      <w:r w:rsidR="00D607D7">
        <w:t xml:space="preserve"> of the surgical case</w:t>
      </w:r>
      <w:r w:rsidR="00B81B60">
        <w:t>, and the OR status</w:t>
      </w:r>
      <w:r w:rsidR="00971135">
        <w:t xml:space="preserve"> of the</w:t>
      </w:r>
      <w:r w:rsidR="00BB23B2">
        <w:t xml:space="preserve"> surgical case. Correspondingly, </w:t>
      </w:r>
      <w:r w:rsidR="00971135">
        <w:t>all header rows will begin with “DFN^IEN</w:t>
      </w:r>
      <w:r w:rsidR="00B81B60">
        <w:t>^OR</w:t>
      </w:r>
      <w:r w:rsidR="00971135">
        <w:t xml:space="preserve">”. </w:t>
      </w:r>
      <w:r w:rsidR="004D3A2E">
        <w:t xml:space="preserve">All extracted rows of data will end with the Facility Station Number that the record is associated with. </w:t>
      </w:r>
      <w:r w:rsidR="00971135">
        <w:t xml:space="preserve">Header rows describe the contents of each field extracted in the data row. To find the name used in the header row for a particular field in a data row simply count </w:t>
      </w:r>
      <w:r w:rsidR="00996357">
        <w:t xml:space="preserve">to the same number of field names </w:t>
      </w:r>
      <w:r w:rsidR="00971135">
        <w:t>in the header row.</w:t>
      </w:r>
    </w:p>
    <w:p w:rsidR="002778D4" w:rsidRDefault="00B81B60" w:rsidP="00864D55">
      <w:r>
        <w:t xml:space="preserve">  </w:t>
      </w:r>
      <w:r w:rsidR="0015469C">
        <w:t xml:space="preserve">  1        2     3         </w:t>
      </w:r>
      <w:r w:rsidR="002778D4">
        <w:t xml:space="preserve">4                           5                    6 </w:t>
      </w:r>
      <w:r>
        <w:t xml:space="preserve">                       7</w:t>
      </w:r>
    </w:p>
    <w:p w:rsidR="007A30C8" w:rsidRDefault="002778D4" w:rsidP="00864D55">
      <w:r>
        <w:t xml:space="preserve"> </w:t>
      </w:r>
      <w:proofErr w:type="spellStart"/>
      <w:r w:rsidRPr="002778D4">
        <w:t>DFN^IEN^</w:t>
      </w:r>
      <w:r w:rsidR="00B81B60">
        <w:t>OR^</w:t>
      </w:r>
      <w:r w:rsidRPr="002778D4">
        <w:t>PreopPttDt^PreopHematocritDt^</w:t>
      </w:r>
      <w:r w:rsidRPr="000C7D44">
        <w:rPr>
          <w:highlight w:val="yellow"/>
        </w:rPr>
        <w:t>PreopGlucDt</w:t>
      </w:r>
      <w:r w:rsidRPr="002778D4">
        <w:t>^PreopKDt</w:t>
      </w:r>
      <w:proofErr w:type="spellEnd"/>
      <w:r w:rsidRPr="002778D4">
        <w:t>^</w:t>
      </w:r>
      <w:r>
        <w:t>…</w:t>
      </w:r>
    </w:p>
    <w:p w:rsidR="0015469C" w:rsidRDefault="0015469C" w:rsidP="00864D55"/>
    <w:p w:rsidR="00D607D7" w:rsidRDefault="00D607D7" w:rsidP="00864D55">
      <w:r>
        <w:t xml:space="preserve">     1      2      3        4      5      6      7</w:t>
      </w:r>
    </w:p>
    <w:p w:rsidR="000C7D44" w:rsidRDefault="00D607D7" w:rsidP="00864D55">
      <w:proofErr w:type="spellStart"/>
      <w:proofErr w:type="gramStart"/>
      <w:r>
        <w:t>num^</w:t>
      </w:r>
      <w:proofErr w:type="gramEnd"/>
      <w:r>
        <w:t>num^</w:t>
      </w:r>
      <w:r w:rsidR="0015469C">
        <w:t>num</w:t>
      </w:r>
      <w:r>
        <w:t>^date^date^</w:t>
      </w:r>
      <w:r w:rsidRPr="00D607D7">
        <w:rPr>
          <w:highlight w:val="yellow"/>
        </w:rPr>
        <w:t>date</w:t>
      </w:r>
      <w:r>
        <w:t>^date</w:t>
      </w:r>
      <w:proofErr w:type="spellEnd"/>
      <w:r>
        <w:t>^….</w:t>
      </w:r>
    </w:p>
    <w:p w:rsidR="0015469C" w:rsidRDefault="0015469C" w:rsidP="00864D55"/>
    <w:p w:rsidR="00D54B8A" w:rsidRDefault="0015469C" w:rsidP="00864D55">
      <w:r>
        <w:t xml:space="preserve">    1       </w:t>
      </w:r>
      <w:r w:rsidR="00CD75E0">
        <w:t xml:space="preserve">2     </w:t>
      </w:r>
      <w:r>
        <w:t xml:space="preserve">   3      </w:t>
      </w:r>
      <w:r w:rsidR="00D54B8A">
        <w:t xml:space="preserve">4        </w:t>
      </w:r>
      <w:r w:rsidR="000C7D44">
        <w:t xml:space="preserve">    </w:t>
      </w:r>
      <w:r>
        <w:t xml:space="preserve">  </w:t>
      </w:r>
      <w:r w:rsidR="000C7D44">
        <w:t>5              6</w:t>
      </w:r>
      <w:r w:rsidR="00CD75E0">
        <w:t xml:space="preserve">               7</w:t>
      </w:r>
    </w:p>
    <w:p w:rsidR="00D54B8A" w:rsidRDefault="00B6738B" w:rsidP="00864D55">
      <w:proofErr w:type="gramStart"/>
      <w:r>
        <w:rPr>
          <w:i/>
        </w:rPr>
        <w:t>nnnn</w:t>
      </w:r>
      <w:r w:rsidR="00D54B8A" w:rsidRPr="00D54B8A">
        <w:t>^</w:t>
      </w:r>
      <w:proofErr w:type="gramEnd"/>
      <w:r>
        <w:rPr>
          <w:i/>
        </w:rPr>
        <w:t>nnnnn</w:t>
      </w:r>
      <w:r w:rsidR="00D54B8A" w:rsidRPr="00D54B8A">
        <w:t>^</w:t>
      </w:r>
      <w:r w:rsidR="00B81B60">
        <w:rPr>
          <w:i/>
        </w:rPr>
        <w:t>n</w:t>
      </w:r>
      <w:r w:rsidR="00B81B60">
        <w:t>^</w:t>
      </w:r>
      <w:r w:rsidR="00D54B8A" w:rsidRPr="00B81B60">
        <w:t>5</w:t>
      </w:r>
      <w:r w:rsidR="00D54B8A" w:rsidRPr="00D54B8A">
        <w:t>/6/2011^5/6/2011^</w:t>
      </w:r>
      <w:r w:rsidR="00D54B8A" w:rsidRPr="000C7D44">
        <w:rPr>
          <w:highlight w:val="yellow"/>
        </w:rPr>
        <w:t>5/6/201</w:t>
      </w:r>
      <w:r w:rsidR="000C7D44" w:rsidRPr="000C7D44">
        <w:rPr>
          <w:highlight w:val="yellow"/>
        </w:rPr>
        <w:t>1</w:t>
      </w:r>
      <w:r w:rsidR="000C7D44">
        <w:t>^5/6/2011^…</w:t>
      </w:r>
    </w:p>
    <w:p w:rsidR="002778D4" w:rsidRDefault="002778D4" w:rsidP="00864D55"/>
    <w:p w:rsidR="00B81B60" w:rsidRPr="00864D55" w:rsidRDefault="00B81B60" w:rsidP="00864D55">
      <w:r>
        <w:t xml:space="preserve">In the same manner the data header row describes the type of data expected from each field extracted. As with the header row, the data type header row describes the type of data expected in the same position of </w:t>
      </w:r>
      <w:r w:rsidR="00827A18">
        <w:t>each line of data that follows.</w:t>
      </w:r>
    </w:p>
    <w:p w:rsidR="00D952B0" w:rsidRPr="00C7642B" w:rsidRDefault="00D952B0" w:rsidP="00FD58AE">
      <w:pPr>
        <w:pStyle w:val="Heading2"/>
        <w:rPr>
          <w:rFonts w:ascii="Times New Roman" w:hAnsi="Times New Roman" w:cs="Times New Roman"/>
        </w:rPr>
      </w:pPr>
      <w:bookmarkStart w:id="23" w:name="_Toc216071612"/>
      <w:bookmarkStart w:id="24" w:name="_Toc382291312"/>
      <w:r w:rsidRPr="00C7642B">
        <w:rPr>
          <w:rFonts w:ascii="Times New Roman" w:hAnsi="Times New Roman" w:cs="Times New Roman"/>
        </w:rPr>
        <w:t>Operations</w:t>
      </w:r>
      <w:bookmarkEnd w:id="23"/>
      <w:bookmarkEnd w:id="24"/>
    </w:p>
    <w:p w:rsidR="00864D55" w:rsidRDefault="00971135" w:rsidP="00864D55">
      <w:r>
        <w:t xml:space="preserve">There is no </w:t>
      </w:r>
      <w:r w:rsidR="00940C78">
        <w:t xml:space="preserve">direct </w:t>
      </w:r>
      <w:r>
        <w:t>user interaction in this interface. The triggering event occurs when a user chooses to manually start an extract</w:t>
      </w:r>
      <w:r w:rsidR="00A66002">
        <w:t>, or a scheduled run begins.</w:t>
      </w:r>
    </w:p>
    <w:p w:rsidR="00CB507A" w:rsidRDefault="00CB507A" w:rsidP="00864D55"/>
    <w:p w:rsidR="00940C78" w:rsidRDefault="00940C78" w:rsidP="00CB507A">
      <w:r>
        <w:t xml:space="preserve">The </w:t>
      </w:r>
      <w:r w:rsidRPr="00C61ADD">
        <w:t>DSIHXS EXTRACT PARAMETERS</w:t>
      </w:r>
      <w:r>
        <w:t xml:space="preserve"> file allows the user to define the date ranges, </w:t>
      </w:r>
      <w:proofErr w:type="gramStart"/>
      <w:r>
        <w:t>pause</w:t>
      </w:r>
      <w:proofErr w:type="gramEnd"/>
      <w:r>
        <w:t xml:space="preserve"> parameters, extract output location, and FTP location for DSIHX extracts. Additionally, the user </w:t>
      </w:r>
      <w:r w:rsidR="00CB507A">
        <w:t xml:space="preserve">may configure </w:t>
      </w:r>
      <w:r w:rsidR="00C61ADD">
        <w:t xml:space="preserve">any number of </w:t>
      </w:r>
      <w:r w:rsidR="001D7E8D">
        <w:t xml:space="preserve">Extract </w:t>
      </w:r>
      <w:r w:rsidR="00C61ADD">
        <w:t xml:space="preserve">Parameter </w:t>
      </w:r>
      <w:r w:rsidR="001D7E8D">
        <w:t>records</w:t>
      </w:r>
      <w:r w:rsidR="00C61ADD">
        <w:t xml:space="preserve"> in the </w:t>
      </w:r>
      <w:r w:rsidR="00C61ADD" w:rsidRPr="00C61ADD">
        <w:t>DSIHXS EXTRACT PARAMETERS</w:t>
      </w:r>
      <w:r w:rsidR="00C61ADD">
        <w:t xml:space="preserve"> file</w:t>
      </w:r>
      <w:r w:rsidR="00A2348F">
        <w:t xml:space="preserve"> to use for </w:t>
      </w:r>
      <w:r>
        <w:t xml:space="preserve">scheduling </w:t>
      </w:r>
      <w:r w:rsidR="00A2348F">
        <w:t xml:space="preserve">automated </w:t>
      </w:r>
      <w:r w:rsidR="00CB507A">
        <w:t>extracts</w:t>
      </w:r>
      <w:r w:rsidR="00C61ADD">
        <w:t>, especially Surgery</w:t>
      </w:r>
      <w:r w:rsidR="00F2031C">
        <w:t xml:space="preserve"> extracts</w:t>
      </w:r>
      <w:r w:rsidR="00C61ADD">
        <w:t xml:space="preserve">. This is completed </w:t>
      </w:r>
      <w:r w:rsidR="00CB507A">
        <w:t xml:space="preserve">by using the DSIHXS CONFIG option under the </w:t>
      </w:r>
      <w:r w:rsidR="00CB507A" w:rsidRPr="00CB507A">
        <w:t>DSIHX DATABRIDGE DL MENU</w:t>
      </w:r>
      <w:r w:rsidR="00CB507A">
        <w:t xml:space="preserve"> and choosing the “CDE</w:t>
      </w:r>
      <w:r w:rsidR="00982CCE">
        <w:t>” sub</w:t>
      </w:r>
      <w:r w:rsidR="00CB507A">
        <w:t xml:space="preserve">-menu option. </w:t>
      </w:r>
    </w:p>
    <w:p w:rsidR="00C149ED" w:rsidRDefault="001D7E8D" w:rsidP="00CB507A">
      <w:r>
        <w:t>Using</w:t>
      </w:r>
      <w:r w:rsidR="00CB507A">
        <w:t xml:space="preserve"> this option a user can configure the </w:t>
      </w:r>
      <w:r>
        <w:t>extracts to run as described above. Additional setting include:</w:t>
      </w:r>
      <w:r w:rsidR="00CB507A">
        <w:t xml:space="preserve"> whether or not Surgery extract field updates and deletions will be reported, and which extracts will run during a scheduled TaskMan automated extract</w:t>
      </w:r>
      <w:r w:rsidR="00A2348F">
        <w:t xml:space="preserve"> run</w:t>
      </w:r>
      <w:r w:rsidR="00CB507A">
        <w:t xml:space="preserve">. </w:t>
      </w:r>
      <w:r w:rsidR="00C61ADD">
        <w:t xml:space="preserve"> The ability to create multiple Parameter Names in this file gives a user more control on how to schedule DSIHX DataBridge Extracts</w:t>
      </w:r>
      <w:proofErr w:type="gramStart"/>
      <w:r w:rsidR="00C61ADD">
        <w:t>.</w:t>
      </w:r>
      <w:r w:rsidR="00F2031C">
        <w:t>.</w:t>
      </w:r>
      <w:proofErr w:type="gramEnd"/>
    </w:p>
    <w:p w:rsidR="00C61ADD" w:rsidRDefault="00C61ADD" w:rsidP="00CB507A"/>
    <w:p w:rsidR="001D7E8D" w:rsidRDefault="00CB507A" w:rsidP="00C149ED">
      <w:r>
        <w:t xml:space="preserve">This is accomplished by </w:t>
      </w:r>
      <w:r w:rsidR="00C61ADD">
        <w:t>defining</w:t>
      </w:r>
      <w:r>
        <w:t xml:space="preserve"> an “EXTRACT </w:t>
      </w:r>
      <w:r w:rsidR="00982CCE">
        <w:t xml:space="preserve">NAME” </w:t>
      </w:r>
      <w:r w:rsidR="003D5C45">
        <w:t>to describe one of the five extract types:</w:t>
      </w:r>
      <w:r w:rsidR="00C149ED">
        <w:t xml:space="preserve"> (</w:t>
      </w:r>
      <w:r w:rsidR="00982CCE">
        <w:t>BCMA</w:t>
      </w:r>
      <w:r w:rsidR="003D5C45">
        <w:t>, PCE, PHARMACY, PTF</w:t>
      </w:r>
      <w:r w:rsidR="00982CCE">
        <w:t xml:space="preserve">, </w:t>
      </w:r>
      <w:r w:rsidR="001D7E8D">
        <w:t>or</w:t>
      </w:r>
      <w:r w:rsidR="00982CCE">
        <w:t xml:space="preserve"> SURGERY</w:t>
      </w:r>
      <w:r w:rsidR="003D5C45">
        <w:t>) you</w:t>
      </w:r>
      <w:r w:rsidR="00982CCE">
        <w:t xml:space="preserve"> want to enable/disa</w:t>
      </w:r>
      <w:r w:rsidR="00C149ED">
        <w:t xml:space="preserve">ble under </w:t>
      </w:r>
      <w:r w:rsidR="00C61ADD">
        <w:t xml:space="preserve">an existing or newly defined Extract Parameter </w:t>
      </w:r>
      <w:r w:rsidR="003D5C45">
        <w:t>record</w:t>
      </w:r>
      <w:r w:rsidR="00C61ADD">
        <w:t xml:space="preserve"> </w:t>
      </w:r>
      <w:r w:rsidR="00982CCE">
        <w:t>(e.g. CRITICAL CARE)</w:t>
      </w:r>
      <w:r w:rsidR="00C149ED">
        <w:t>; and</w:t>
      </w:r>
      <w:r w:rsidR="00982CCE">
        <w:t xml:space="preserve"> then setting the DISABLE field under the </w:t>
      </w:r>
      <w:r w:rsidR="00C61ADD">
        <w:t>chosen Extract Parameter Name record</w:t>
      </w:r>
      <w:r w:rsidR="00982CCE">
        <w:t xml:space="preserve"> multiple </w:t>
      </w:r>
      <w:proofErr w:type="gramStart"/>
      <w:r w:rsidR="00982CCE">
        <w:t>field  to</w:t>
      </w:r>
      <w:proofErr w:type="gramEnd"/>
      <w:r w:rsidR="00982CCE">
        <w:t xml:space="preserve"> ‘TRUE’ for the particular </w:t>
      </w:r>
      <w:r w:rsidR="00C149ED">
        <w:t>E</w:t>
      </w:r>
      <w:r w:rsidR="00982CCE">
        <w:t xml:space="preserve">xtract type you want to skip. This can be done for a single or multiple </w:t>
      </w:r>
      <w:r w:rsidR="003D5C45">
        <w:t>E</w:t>
      </w:r>
      <w:r w:rsidR="00982CCE">
        <w:t xml:space="preserve">xtract </w:t>
      </w:r>
      <w:r w:rsidR="003D5C45">
        <w:t>T</w:t>
      </w:r>
      <w:r w:rsidR="00982CCE">
        <w:t xml:space="preserve">ypes for </w:t>
      </w:r>
      <w:r w:rsidR="003D5C45">
        <w:t>as many</w:t>
      </w:r>
      <w:r w:rsidR="00982CCE">
        <w:t xml:space="preserve"> Extract </w:t>
      </w:r>
      <w:r w:rsidR="003D5C45">
        <w:t>Parameter records a user needs to define</w:t>
      </w:r>
      <w:r w:rsidR="00982CCE">
        <w:t xml:space="preserve">. </w:t>
      </w:r>
      <w:r w:rsidR="001D7E8D">
        <w:t xml:space="preserve">By default, all extract types will be extracted. </w:t>
      </w:r>
    </w:p>
    <w:p w:rsidR="001D7E8D" w:rsidRDefault="001D7E8D" w:rsidP="00C149ED"/>
    <w:p w:rsidR="00CB507A" w:rsidRDefault="00982CCE" w:rsidP="00C149ED">
      <w:r>
        <w:t xml:space="preserve">The example below illustrates the above steps implemented for Surgery under the CRITICAL CARE Extract </w:t>
      </w:r>
      <w:r w:rsidR="003D5C45">
        <w:t>Parameter record</w:t>
      </w:r>
      <w:r>
        <w:t xml:space="preserve"> as well as general settings for t</w:t>
      </w:r>
      <w:r w:rsidR="00C149ED">
        <w:t>he DSIHX Data Analytics package. Pl</w:t>
      </w:r>
      <w:r w:rsidR="00C61ADD">
        <w:t xml:space="preserve">ease note that each Extract Parameter record that is defined in the </w:t>
      </w:r>
      <w:r w:rsidR="00C61ADD" w:rsidRPr="00C61ADD">
        <w:t>DSIHXS EXTRACT PARAMETERS</w:t>
      </w:r>
      <w:r w:rsidR="00C61ADD">
        <w:t xml:space="preserve"> file will need to be configured to enable Surgery updates/deletes or to skip </w:t>
      </w:r>
      <w:r w:rsidR="001D7E8D">
        <w:t xml:space="preserve">specific </w:t>
      </w:r>
      <w:r w:rsidR="00C61ADD">
        <w:t>Extract types. See the Technical manual for further details on how to configure Extract Parameter records.</w:t>
      </w:r>
    </w:p>
    <w:p w:rsidR="00982CCE" w:rsidRDefault="00982CCE" w:rsidP="00CB507A"/>
    <w:p w:rsidR="00CB507A" w:rsidRPr="00CB507A" w:rsidRDefault="00CB507A" w:rsidP="00CB507A">
      <w:pPr>
        <w:rPr>
          <w:caps/>
        </w:rPr>
      </w:pPr>
      <w:r w:rsidRPr="00CB507A">
        <w:rPr>
          <w:caps/>
        </w:rPr>
        <w:t xml:space="preserve">   </w:t>
      </w:r>
      <w:r w:rsidRPr="003D5C45">
        <w:rPr>
          <w:caps/>
          <w:highlight w:val="yellow"/>
        </w:rPr>
        <w:t>CDE</w:t>
      </w:r>
      <w:r w:rsidRPr="00CB507A">
        <w:rPr>
          <w:caps/>
        </w:rPr>
        <w:t xml:space="preserve">    Configure Data Extract Parameters</w:t>
      </w:r>
    </w:p>
    <w:p w:rsidR="00CB507A" w:rsidRPr="00CB507A" w:rsidRDefault="00CB507A" w:rsidP="00CB507A">
      <w:pPr>
        <w:rPr>
          <w:caps/>
        </w:rPr>
      </w:pPr>
      <w:r w:rsidRPr="00CB507A">
        <w:rPr>
          <w:caps/>
        </w:rPr>
        <w:t xml:space="preserve">   FEM    ICU Manual Extract Full</w:t>
      </w:r>
    </w:p>
    <w:p w:rsidR="00CB507A" w:rsidRPr="00CB507A" w:rsidRDefault="00CB507A" w:rsidP="00CB507A">
      <w:pPr>
        <w:rPr>
          <w:caps/>
        </w:rPr>
      </w:pPr>
      <w:r w:rsidRPr="00CB507A">
        <w:rPr>
          <w:caps/>
        </w:rPr>
        <w:t xml:space="preserve">   BCMA   Extract manual BCMA--all records</w:t>
      </w:r>
    </w:p>
    <w:p w:rsidR="00CB507A" w:rsidRPr="00CB507A" w:rsidRDefault="00CB507A" w:rsidP="00CB507A">
      <w:pPr>
        <w:rPr>
          <w:caps/>
        </w:rPr>
      </w:pPr>
      <w:r w:rsidRPr="00CB507A">
        <w:rPr>
          <w:caps/>
        </w:rPr>
        <w:t xml:space="preserve">   PCE    Data Extraction--PCE only</w:t>
      </w:r>
    </w:p>
    <w:p w:rsidR="00CB507A" w:rsidRPr="00CB507A" w:rsidRDefault="00CB507A" w:rsidP="00CB507A">
      <w:pPr>
        <w:rPr>
          <w:caps/>
        </w:rPr>
      </w:pPr>
      <w:r w:rsidRPr="00CB507A">
        <w:rPr>
          <w:caps/>
        </w:rPr>
        <w:t xml:space="preserve">   PHAR   Data Link extract--Pharm Profile only</w:t>
      </w:r>
    </w:p>
    <w:p w:rsidR="00CB507A" w:rsidRPr="00CB507A" w:rsidRDefault="00CB507A" w:rsidP="00CB507A">
      <w:pPr>
        <w:rPr>
          <w:caps/>
        </w:rPr>
      </w:pPr>
      <w:r w:rsidRPr="00CB507A">
        <w:rPr>
          <w:caps/>
        </w:rPr>
        <w:t xml:space="preserve">   PTF    Data Extraction--PTF only</w:t>
      </w:r>
    </w:p>
    <w:p w:rsidR="00CB507A" w:rsidRPr="00CB507A" w:rsidRDefault="00CB507A" w:rsidP="00CB507A">
      <w:pPr>
        <w:rPr>
          <w:caps/>
        </w:rPr>
      </w:pPr>
      <w:r w:rsidRPr="00CB507A">
        <w:rPr>
          <w:caps/>
        </w:rPr>
        <w:t xml:space="preserve">   SC     Data Link extract--Surgery file 130 only</w:t>
      </w:r>
    </w:p>
    <w:p w:rsidR="00CB507A" w:rsidRPr="00CB507A" w:rsidRDefault="00CB507A" w:rsidP="00CB507A">
      <w:pPr>
        <w:rPr>
          <w:caps/>
        </w:rPr>
      </w:pPr>
    </w:p>
    <w:p w:rsidR="00CB507A" w:rsidRPr="00CB507A" w:rsidRDefault="00CB507A" w:rsidP="00CB507A">
      <w:pPr>
        <w:rPr>
          <w:caps/>
        </w:rPr>
      </w:pPr>
      <w:r w:rsidRPr="00CB507A">
        <w:rPr>
          <w:caps/>
        </w:rPr>
        <w:t xml:space="preserve">Select Data Analytics Manual options &lt;TEST ACCOUNT&gt; Option: </w:t>
      </w:r>
      <w:proofErr w:type="gramStart"/>
      <w:r w:rsidRPr="00CB507A">
        <w:rPr>
          <w:caps/>
        </w:rPr>
        <w:t>CDE  Configure</w:t>
      </w:r>
      <w:proofErr w:type="gramEnd"/>
      <w:r w:rsidRPr="00CB507A">
        <w:rPr>
          <w:caps/>
        </w:rPr>
        <w:t xml:space="preserve"> Data</w:t>
      </w:r>
    </w:p>
    <w:p w:rsidR="00CB507A" w:rsidRPr="00CB507A" w:rsidRDefault="00CB507A" w:rsidP="00CB507A">
      <w:pPr>
        <w:rPr>
          <w:caps/>
        </w:rPr>
      </w:pPr>
      <w:r w:rsidRPr="00CB507A">
        <w:rPr>
          <w:caps/>
        </w:rPr>
        <w:t>Extract Parameters</w:t>
      </w:r>
    </w:p>
    <w:p w:rsidR="00CB507A" w:rsidRPr="00CB507A" w:rsidRDefault="00CB507A" w:rsidP="00CB507A">
      <w:pPr>
        <w:rPr>
          <w:caps/>
        </w:rPr>
      </w:pPr>
    </w:p>
    <w:p w:rsidR="00CB507A" w:rsidRPr="00CB507A" w:rsidRDefault="00CB507A" w:rsidP="00A2348F">
      <w:pPr>
        <w:pStyle w:val="Caption"/>
      </w:pPr>
      <w:r w:rsidRPr="00FE7D5B">
        <w:rPr>
          <w:rFonts w:ascii="Times New Roman" w:hAnsi="Times New Roman" w:cs="Times New Roman"/>
          <w:b w:val="0"/>
          <w:bCs w:val="0"/>
          <w:caps/>
          <w:sz w:val="22"/>
          <w:szCs w:val="24"/>
        </w:rPr>
        <w:t>Select DSIHXS EXTRACT PARAMETERS NAME:</w:t>
      </w:r>
      <w:r w:rsidRPr="00CB507A">
        <w:t xml:space="preserve"> </w:t>
      </w:r>
      <w:r w:rsidRPr="00A2348F">
        <w:rPr>
          <w:rFonts w:ascii="Times New Roman" w:hAnsi="Times New Roman" w:cs="Times New Roman"/>
          <w:bCs w:val="0"/>
          <w:color w:val="0070C0"/>
          <w:sz w:val="22"/>
          <w:szCs w:val="24"/>
        </w:rPr>
        <w:t>CRITICAL CARE</w:t>
      </w:r>
      <w:r w:rsidR="00A2348F" w:rsidRPr="00A2348F">
        <w:rPr>
          <w:rFonts w:ascii="Times New Roman" w:hAnsi="Times New Roman" w:cs="Times New Roman"/>
          <w:bCs w:val="0"/>
          <w:color w:val="0070C0"/>
          <w:sz w:val="22"/>
          <w:szCs w:val="24"/>
        </w:rPr>
        <w:t>—</w:t>
      </w:r>
      <w:proofErr w:type="gramStart"/>
      <w:r w:rsidR="00A2348F" w:rsidRPr="00A2348F">
        <w:rPr>
          <w:rFonts w:ascii="Times New Roman" w:hAnsi="Times New Roman" w:cs="Times New Roman"/>
          <w:bCs w:val="0"/>
          <w:color w:val="0070C0"/>
          <w:sz w:val="22"/>
          <w:szCs w:val="24"/>
        </w:rPr>
        <w:t>This</w:t>
      </w:r>
      <w:proofErr w:type="gramEnd"/>
      <w:r w:rsidR="00A2348F" w:rsidRPr="00A2348F">
        <w:rPr>
          <w:rFonts w:ascii="Times New Roman" w:hAnsi="Times New Roman" w:cs="Times New Roman"/>
          <w:bCs w:val="0"/>
          <w:color w:val="0070C0"/>
          <w:sz w:val="22"/>
          <w:szCs w:val="24"/>
        </w:rPr>
        <w:t xml:space="preserve"> is the Extract </w:t>
      </w:r>
      <w:r w:rsidR="00FE7D5B">
        <w:rPr>
          <w:rFonts w:ascii="Times New Roman" w:hAnsi="Times New Roman" w:cs="Times New Roman"/>
          <w:bCs w:val="0"/>
          <w:color w:val="0070C0"/>
          <w:sz w:val="22"/>
          <w:szCs w:val="24"/>
        </w:rPr>
        <w:t>Parameter Record’s Name</w:t>
      </w:r>
    </w:p>
    <w:p w:rsidR="00CB507A" w:rsidRPr="00CB507A" w:rsidRDefault="00CB507A" w:rsidP="00CB507A">
      <w:pPr>
        <w:rPr>
          <w:caps/>
        </w:rPr>
      </w:pPr>
      <w:r w:rsidRPr="00CB507A">
        <w:rPr>
          <w:caps/>
        </w:rPr>
        <w:t xml:space="preserve">  Are you adding 'CRITICAL CARE' as</w:t>
      </w:r>
    </w:p>
    <w:p w:rsidR="00CB507A" w:rsidRPr="00CB507A" w:rsidRDefault="00CB507A" w:rsidP="00CB507A">
      <w:pPr>
        <w:rPr>
          <w:caps/>
        </w:rPr>
      </w:pPr>
      <w:r w:rsidRPr="00CB507A">
        <w:rPr>
          <w:caps/>
        </w:rPr>
        <w:t xml:space="preserve">    </w:t>
      </w:r>
      <w:proofErr w:type="gramStart"/>
      <w:r w:rsidRPr="00CB507A">
        <w:rPr>
          <w:caps/>
        </w:rPr>
        <w:t>a new</w:t>
      </w:r>
      <w:proofErr w:type="gramEnd"/>
      <w:r w:rsidRPr="00CB507A">
        <w:rPr>
          <w:caps/>
        </w:rPr>
        <w:t xml:space="preserve"> DSIHXS EXTRACT PARAMETERS (the 1ST)? No// </w:t>
      </w:r>
      <w:proofErr w:type="gramStart"/>
      <w:r w:rsidRPr="00CB507A">
        <w:rPr>
          <w:caps/>
        </w:rPr>
        <w:t>Y  (</w:t>
      </w:r>
      <w:proofErr w:type="gramEnd"/>
      <w:r w:rsidRPr="00CB507A">
        <w:rPr>
          <w:caps/>
        </w:rPr>
        <w:t>Yes)</w:t>
      </w:r>
    </w:p>
    <w:p w:rsidR="00FE7D5B" w:rsidRDefault="00CB507A" w:rsidP="00FE7D5B">
      <w:pPr>
        <w:rPr>
          <w:caps/>
        </w:rPr>
      </w:pPr>
      <w:r w:rsidRPr="00CB507A">
        <w:rPr>
          <w:caps/>
        </w:rPr>
        <w:t>NAME: CRITICAL CARE//</w:t>
      </w:r>
    </w:p>
    <w:p w:rsidR="00CB507A" w:rsidRPr="00FE7D5B" w:rsidRDefault="00CB507A" w:rsidP="00FE7D5B">
      <w:pPr>
        <w:rPr>
          <w:caps/>
        </w:rPr>
      </w:pPr>
      <w:r w:rsidRPr="00FE7D5B">
        <w:rPr>
          <w:bCs/>
          <w:caps/>
        </w:rPr>
        <w:t>DATA FILE PATH</w:t>
      </w:r>
      <w:r w:rsidRPr="00982CCE">
        <w:rPr>
          <w:b/>
          <w:bCs/>
          <w:caps/>
        </w:rPr>
        <w:t>:</w:t>
      </w:r>
      <w:r w:rsidRPr="00CB507A">
        <w:t xml:space="preserve"> </w:t>
      </w:r>
      <w:r w:rsidRPr="00A2348F">
        <w:rPr>
          <w:bCs/>
          <w:color w:val="0070C0"/>
        </w:rPr>
        <w:t>User supplied path to extracts goes here</w:t>
      </w:r>
      <w:r w:rsidR="00942C60" w:rsidRPr="00A2348F">
        <w:rPr>
          <w:bCs/>
          <w:color w:val="0070C0"/>
        </w:rPr>
        <w:t xml:space="preserve"> (</w:t>
      </w:r>
      <w:proofErr w:type="spellStart"/>
      <w:r w:rsidR="00982CCE" w:rsidRPr="00A2348F">
        <w:rPr>
          <w:bCs/>
          <w:color w:val="0070C0"/>
        </w:rPr>
        <w:t>e.g.”C</w:t>
      </w:r>
      <w:proofErr w:type="spellEnd"/>
      <w:r w:rsidR="00982CCE" w:rsidRPr="00A2348F">
        <w:rPr>
          <w:bCs/>
          <w:color w:val="0070C0"/>
        </w:rPr>
        <w:t>:\Extracts”) value depends on OS</w:t>
      </w:r>
    </w:p>
    <w:p w:rsidR="00CB507A" w:rsidRPr="00CB507A" w:rsidRDefault="00CB507A" w:rsidP="00CB507A">
      <w:pPr>
        <w:rPr>
          <w:caps/>
        </w:rPr>
      </w:pPr>
      <w:r w:rsidRPr="00CB507A">
        <w:rPr>
          <w:caps/>
        </w:rPr>
        <w:t>BEGINNING DATE SPAN: 1D</w:t>
      </w:r>
    </w:p>
    <w:p w:rsidR="00CB507A" w:rsidRPr="00CB507A" w:rsidRDefault="00CB507A" w:rsidP="00CB507A">
      <w:pPr>
        <w:rPr>
          <w:caps/>
        </w:rPr>
      </w:pPr>
      <w:r w:rsidRPr="00CB507A">
        <w:rPr>
          <w:caps/>
        </w:rPr>
        <w:t>ENDING DATE SPAN: 1D</w:t>
      </w:r>
    </w:p>
    <w:p w:rsidR="00CB507A" w:rsidRPr="00CB507A" w:rsidRDefault="00CB507A" w:rsidP="00CB507A">
      <w:pPr>
        <w:rPr>
          <w:caps/>
        </w:rPr>
      </w:pPr>
      <w:r w:rsidRPr="00CB507A">
        <w:rPr>
          <w:caps/>
        </w:rPr>
        <w:t>NEW RECORD PRE DAYS: 90</w:t>
      </w:r>
    </w:p>
    <w:p w:rsidR="00CB507A" w:rsidRPr="00CB507A" w:rsidRDefault="00CB507A" w:rsidP="00CB507A">
      <w:pPr>
        <w:rPr>
          <w:caps/>
        </w:rPr>
      </w:pPr>
      <w:r w:rsidRPr="00CB507A">
        <w:rPr>
          <w:caps/>
        </w:rPr>
        <w:t>FTP COM FILE DIRECTORY:</w:t>
      </w:r>
    </w:p>
    <w:p w:rsidR="00CB507A" w:rsidRPr="00CB507A" w:rsidRDefault="00CB507A" w:rsidP="00CB507A">
      <w:pPr>
        <w:rPr>
          <w:caps/>
        </w:rPr>
      </w:pPr>
      <w:r w:rsidRPr="00CB507A">
        <w:rPr>
          <w:caps/>
        </w:rPr>
        <w:t>Select ICU WARD NAME: ICU/CCU</w:t>
      </w:r>
    </w:p>
    <w:p w:rsidR="00CB507A" w:rsidRPr="00CB507A" w:rsidRDefault="00CB507A" w:rsidP="00CB507A">
      <w:pPr>
        <w:rPr>
          <w:caps/>
        </w:rPr>
      </w:pPr>
      <w:r w:rsidRPr="00CB507A">
        <w:rPr>
          <w:caps/>
        </w:rPr>
        <w:t xml:space="preserve">  Are you adding 'ICU/CCU' as a new ICU WARD NAME (the 1ST for this DSIHXS EXTRA</w:t>
      </w:r>
    </w:p>
    <w:p w:rsidR="00CB507A" w:rsidRPr="00CB507A" w:rsidRDefault="00CB507A" w:rsidP="00CB507A">
      <w:pPr>
        <w:rPr>
          <w:caps/>
        </w:rPr>
      </w:pPr>
      <w:proofErr w:type="gramStart"/>
      <w:r w:rsidRPr="00CB507A">
        <w:rPr>
          <w:caps/>
        </w:rPr>
        <w:t>CT PARAMETERS)?</w:t>
      </w:r>
      <w:proofErr w:type="gramEnd"/>
      <w:r w:rsidRPr="00CB507A">
        <w:rPr>
          <w:caps/>
        </w:rPr>
        <w:t xml:space="preserve"> No// </w:t>
      </w:r>
      <w:proofErr w:type="gramStart"/>
      <w:r w:rsidRPr="00CB507A">
        <w:rPr>
          <w:caps/>
        </w:rPr>
        <w:t>Y  (</w:t>
      </w:r>
      <w:proofErr w:type="gramEnd"/>
      <w:r w:rsidRPr="00CB507A">
        <w:rPr>
          <w:caps/>
        </w:rPr>
        <w:t>Yes)</w:t>
      </w:r>
    </w:p>
    <w:p w:rsidR="00CB507A" w:rsidRPr="00CB507A" w:rsidRDefault="00CB507A" w:rsidP="00CB507A">
      <w:pPr>
        <w:rPr>
          <w:caps/>
        </w:rPr>
      </w:pPr>
      <w:r w:rsidRPr="00CB507A">
        <w:rPr>
          <w:caps/>
        </w:rPr>
        <w:t>Select ICU WARD NAME:</w:t>
      </w:r>
    </w:p>
    <w:p w:rsidR="00CB507A" w:rsidRPr="00CB507A" w:rsidRDefault="00CB507A" w:rsidP="00CB507A">
      <w:pPr>
        <w:rPr>
          <w:caps/>
        </w:rPr>
      </w:pPr>
      <w:r w:rsidRPr="00CB507A">
        <w:rPr>
          <w:caps/>
        </w:rPr>
        <w:t>PCE INCREMENT COUNT: 50000</w:t>
      </w:r>
    </w:p>
    <w:p w:rsidR="00CB507A" w:rsidRPr="00CB507A" w:rsidRDefault="00CB507A" w:rsidP="00CB507A">
      <w:pPr>
        <w:rPr>
          <w:caps/>
        </w:rPr>
      </w:pPr>
      <w:r w:rsidRPr="00CB507A">
        <w:rPr>
          <w:caps/>
        </w:rPr>
        <w:t>PCE pause in seconds: 1</w:t>
      </w:r>
    </w:p>
    <w:p w:rsidR="00CB507A" w:rsidRPr="00CB507A" w:rsidRDefault="00CB507A" w:rsidP="00CB507A">
      <w:pPr>
        <w:rPr>
          <w:caps/>
        </w:rPr>
      </w:pPr>
      <w:r w:rsidRPr="00CB507A">
        <w:rPr>
          <w:caps/>
        </w:rPr>
        <w:t>BCMA INCREMENT: 50000</w:t>
      </w:r>
    </w:p>
    <w:p w:rsidR="00CB507A" w:rsidRPr="00CB507A" w:rsidRDefault="00CB507A" w:rsidP="00CB507A">
      <w:pPr>
        <w:rPr>
          <w:caps/>
        </w:rPr>
      </w:pPr>
      <w:r w:rsidRPr="00CB507A">
        <w:rPr>
          <w:caps/>
        </w:rPr>
        <w:t>BCMA PAUSE IN SECONDS: 1</w:t>
      </w:r>
    </w:p>
    <w:p w:rsidR="00CB507A" w:rsidRPr="00CB507A" w:rsidRDefault="00CB507A" w:rsidP="00CB507A">
      <w:pPr>
        <w:rPr>
          <w:caps/>
        </w:rPr>
      </w:pPr>
      <w:r w:rsidRPr="00CB507A">
        <w:rPr>
          <w:caps/>
        </w:rPr>
        <w:t>PHARMACY PROFILE INCREMENT: 50000</w:t>
      </w:r>
    </w:p>
    <w:p w:rsidR="00A2348F" w:rsidRDefault="00CB507A" w:rsidP="00A2348F">
      <w:pPr>
        <w:rPr>
          <w:caps/>
        </w:rPr>
      </w:pPr>
      <w:r w:rsidRPr="00CB507A">
        <w:rPr>
          <w:caps/>
        </w:rPr>
        <w:t>PHARMACY PROFILE PAUSE IN SEC: 2</w:t>
      </w:r>
    </w:p>
    <w:p w:rsidR="00CB507A" w:rsidRPr="00A2348F" w:rsidRDefault="00CB507A" w:rsidP="00A2348F">
      <w:pPr>
        <w:rPr>
          <w:b/>
          <w:caps/>
        </w:rPr>
      </w:pPr>
      <w:r w:rsidRPr="00982CCE">
        <w:rPr>
          <w:highlight w:val="yellow"/>
        </w:rPr>
        <w:t xml:space="preserve">Select EXTRACT NAME: </w:t>
      </w:r>
      <w:proofErr w:type="gramStart"/>
      <w:r w:rsidRPr="00982CCE">
        <w:rPr>
          <w:highlight w:val="yellow"/>
        </w:rPr>
        <w:t>SURGERY</w:t>
      </w:r>
      <w:r w:rsidR="00A2348F">
        <w:rPr>
          <w:highlight w:val="yellow"/>
        </w:rPr>
        <w:t xml:space="preserve"> </w:t>
      </w:r>
      <w:r w:rsidR="00FE7D5B">
        <w:t xml:space="preserve"> </w:t>
      </w:r>
      <w:r w:rsidR="00A2348F" w:rsidRPr="00A2348F">
        <w:rPr>
          <w:b/>
          <w:color w:val="0070C0"/>
        </w:rPr>
        <w:t>This</w:t>
      </w:r>
      <w:proofErr w:type="gramEnd"/>
      <w:r w:rsidR="00A2348F" w:rsidRPr="00A2348F">
        <w:rPr>
          <w:b/>
          <w:color w:val="0070C0"/>
        </w:rPr>
        <w:t xml:space="preserve"> refers to the type of extract</w:t>
      </w:r>
    </w:p>
    <w:p w:rsidR="00CB507A" w:rsidRPr="00982CCE" w:rsidRDefault="00CB507A" w:rsidP="00CB507A">
      <w:pPr>
        <w:rPr>
          <w:caps/>
          <w:highlight w:val="yellow"/>
        </w:rPr>
      </w:pPr>
      <w:r w:rsidRPr="00982CCE">
        <w:rPr>
          <w:caps/>
          <w:highlight w:val="yellow"/>
        </w:rPr>
        <w:t xml:space="preserve">  Are you adding 'SURGERY' as a new EXTRACT NAME (the 1ST for this DSIHXS EXTRAC</w:t>
      </w:r>
    </w:p>
    <w:p w:rsidR="00A2348F" w:rsidRDefault="00CB507A" w:rsidP="00A2348F">
      <w:pPr>
        <w:rPr>
          <w:caps/>
          <w:highlight w:val="yellow"/>
        </w:rPr>
      </w:pPr>
      <w:proofErr w:type="gramStart"/>
      <w:r w:rsidRPr="00982CCE">
        <w:rPr>
          <w:caps/>
          <w:highlight w:val="yellow"/>
        </w:rPr>
        <w:t>T PARAMETERS)?</w:t>
      </w:r>
      <w:proofErr w:type="gramEnd"/>
      <w:r w:rsidRPr="00982CCE">
        <w:rPr>
          <w:caps/>
          <w:highlight w:val="yellow"/>
        </w:rPr>
        <w:t xml:space="preserve"> No// </w:t>
      </w:r>
      <w:proofErr w:type="gramStart"/>
      <w:r w:rsidRPr="00982CCE">
        <w:rPr>
          <w:caps/>
          <w:highlight w:val="yellow"/>
        </w:rPr>
        <w:t>Y  (</w:t>
      </w:r>
      <w:proofErr w:type="gramEnd"/>
      <w:r w:rsidRPr="00982CCE">
        <w:rPr>
          <w:caps/>
          <w:highlight w:val="yellow"/>
        </w:rPr>
        <w:t>Yes)</w:t>
      </w:r>
    </w:p>
    <w:p w:rsidR="00A2348F" w:rsidRDefault="00CB507A" w:rsidP="00A2348F">
      <w:pPr>
        <w:rPr>
          <w:color w:val="0070C0"/>
        </w:rPr>
      </w:pPr>
      <w:r w:rsidRPr="00982CCE">
        <w:rPr>
          <w:highlight w:val="yellow"/>
        </w:rPr>
        <w:t xml:space="preserve">AUDIT FLAG: </w:t>
      </w:r>
      <w:proofErr w:type="gramStart"/>
      <w:r w:rsidRPr="00982CCE">
        <w:rPr>
          <w:highlight w:val="yellow"/>
        </w:rPr>
        <w:t xml:space="preserve">YES  </w:t>
      </w:r>
      <w:proofErr w:type="spellStart"/>
      <w:r w:rsidRPr="00982CCE">
        <w:rPr>
          <w:highlight w:val="yellow"/>
        </w:rPr>
        <w:t>YES</w:t>
      </w:r>
      <w:proofErr w:type="spellEnd"/>
      <w:proofErr w:type="gramEnd"/>
      <w:r w:rsidR="00A2348F">
        <w:rPr>
          <w:highlight w:val="yellow"/>
        </w:rPr>
        <w:t xml:space="preserve">  </w:t>
      </w:r>
      <w:r w:rsidR="00A2348F" w:rsidRPr="00A2348F">
        <w:rPr>
          <w:b/>
          <w:color w:val="0070C0"/>
        </w:rPr>
        <w:t>set to YES to enable field level update/delete reporting</w:t>
      </w:r>
    </w:p>
    <w:p w:rsidR="00CB507A" w:rsidRPr="00A2348F" w:rsidRDefault="00CB507A" w:rsidP="00A2348F">
      <w:pPr>
        <w:rPr>
          <w:b/>
          <w:caps/>
          <w:highlight w:val="yellow"/>
        </w:rPr>
      </w:pPr>
      <w:r w:rsidRPr="00982CCE">
        <w:rPr>
          <w:highlight w:val="yellow"/>
        </w:rPr>
        <w:lastRenderedPageBreak/>
        <w:t xml:space="preserve">DISABLE: </w:t>
      </w:r>
      <w:proofErr w:type="gramStart"/>
      <w:r w:rsidRPr="00982CCE">
        <w:rPr>
          <w:highlight w:val="yellow"/>
        </w:rPr>
        <w:t xml:space="preserve">FALSE  </w:t>
      </w:r>
      <w:proofErr w:type="spellStart"/>
      <w:r w:rsidRPr="00982CCE">
        <w:rPr>
          <w:highlight w:val="yellow"/>
        </w:rPr>
        <w:t>FALSE</w:t>
      </w:r>
      <w:proofErr w:type="spellEnd"/>
      <w:proofErr w:type="gramEnd"/>
      <w:r w:rsidR="00A2348F">
        <w:t xml:space="preserve">  </w:t>
      </w:r>
      <w:r w:rsidR="00A2348F" w:rsidRPr="00A2348F">
        <w:rPr>
          <w:b/>
          <w:color w:val="0070C0"/>
        </w:rPr>
        <w:t>set to TRUE to skip this extract</w:t>
      </w:r>
    </w:p>
    <w:p w:rsidR="00CB507A" w:rsidRDefault="00CB507A" w:rsidP="00CB507A">
      <w:pPr>
        <w:rPr>
          <w:caps/>
        </w:rPr>
      </w:pPr>
      <w:r w:rsidRPr="00CB507A">
        <w:rPr>
          <w:caps/>
        </w:rPr>
        <w:t>Select EXTRACT NAME:</w:t>
      </w:r>
    </w:p>
    <w:p w:rsidR="00CB507A" w:rsidRPr="00CB507A" w:rsidRDefault="00CB507A" w:rsidP="00CB507A">
      <w:pPr>
        <w:rPr>
          <w:caps/>
        </w:rPr>
      </w:pPr>
    </w:p>
    <w:p w:rsidR="00A702C7" w:rsidRDefault="00A702C7" w:rsidP="00864D55"/>
    <w:p w:rsidR="00CB507A" w:rsidRPr="00CB507A" w:rsidRDefault="00CB507A" w:rsidP="00864D55">
      <w:pPr>
        <w:rPr>
          <w:b/>
        </w:rPr>
      </w:pPr>
      <w:r>
        <w:rPr>
          <w:b/>
        </w:rPr>
        <w:t xml:space="preserve">Please note the above </w:t>
      </w:r>
      <w:r w:rsidR="00A2348F">
        <w:rPr>
          <w:b/>
        </w:rPr>
        <w:t>example</w:t>
      </w:r>
      <w:r>
        <w:rPr>
          <w:b/>
        </w:rPr>
        <w:t xml:space="preserve"> is just a suggestion on how to configure DSIHX extracts and should be modified to suit the facility running the extracts as appropriate.</w:t>
      </w:r>
      <w:r w:rsidR="00C149ED">
        <w:rPr>
          <w:b/>
        </w:rPr>
        <w:t xml:space="preserve"> </w:t>
      </w:r>
      <w:r w:rsidR="001D7E8D">
        <w:rPr>
          <w:b/>
        </w:rPr>
        <w:t>Please see the DSIHX Technical Manual for further details on DSIHX Extract Parameter settings.</w:t>
      </w:r>
    </w:p>
    <w:p w:rsidR="00CB507A" w:rsidRDefault="00CB507A" w:rsidP="00864D55"/>
    <w:p w:rsidR="004010BE" w:rsidRDefault="00A702C7" w:rsidP="00864D55">
      <w:r>
        <w:t xml:space="preserve">There are </w:t>
      </w:r>
      <w:r w:rsidR="00173152">
        <w:t>six</w:t>
      </w:r>
      <w:r w:rsidR="00697032">
        <w:t xml:space="preserve"> </w:t>
      </w:r>
      <w:r>
        <w:t xml:space="preserve">support files related to running the </w:t>
      </w:r>
      <w:r w:rsidR="00173152">
        <w:t xml:space="preserve">Surgery </w:t>
      </w:r>
      <w:r>
        <w:t xml:space="preserve">extract. These are files </w:t>
      </w:r>
      <w:r w:rsidR="00697032">
        <w:t xml:space="preserve">19673, </w:t>
      </w:r>
      <w:r w:rsidR="00BE4947">
        <w:t>19675, 19675.1</w:t>
      </w:r>
      <w:proofErr w:type="gramStart"/>
      <w:r w:rsidR="00BE4947">
        <w:t>,</w:t>
      </w:r>
      <w:r>
        <w:t>19675.2</w:t>
      </w:r>
      <w:proofErr w:type="gramEnd"/>
      <w:r w:rsidR="00BE4947">
        <w:t>, and 19675.4</w:t>
      </w:r>
      <w:r w:rsidR="004010BE">
        <w:t>:</w:t>
      </w:r>
    </w:p>
    <w:p w:rsidR="00697032" w:rsidRDefault="007223ED" w:rsidP="00697032">
      <w:pPr>
        <w:numPr>
          <w:ilvl w:val="0"/>
          <w:numId w:val="45"/>
        </w:numPr>
      </w:pPr>
      <w:r>
        <w:t>File 19673-</w:t>
      </w:r>
      <w:r w:rsidR="00697032">
        <w:t xml:space="preserve">This file tracks the </w:t>
      </w:r>
      <w:proofErr w:type="spellStart"/>
      <w:r w:rsidR="00697032">
        <w:t>Taskman</w:t>
      </w:r>
      <w:proofErr w:type="spellEnd"/>
      <w:r w:rsidR="00697032">
        <w:t xml:space="preserve"> jobs that run to support the Data</w:t>
      </w:r>
    </w:p>
    <w:p w:rsidR="00697032" w:rsidRDefault="0021664B" w:rsidP="00984AF4">
      <w:pPr>
        <w:ind w:left="720"/>
      </w:pPr>
      <w:r>
        <w:t>Analytics portion of Data</w:t>
      </w:r>
      <w:r w:rsidR="00697032">
        <w:t xml:space="preserve">Bridge.  Each run of data creates an entry in the file with the </w:t>
      </w:r>
      <w:r w:rsidR="00B150F7">
        <w:t>Task job</w:t>
      </w:r>
      <w:r w:rsidR="00697032">
        <w:t xml:space="preserve"> number stored.  In addition the</w:t>
      </w:r>
      <w:r w:rsidR="00984AF4">
        <w:t xml:space="preserve"> </w:t>
      </w:r>
      <w:r w:rsidR="00697032">
        <w:t>task number is stored in each record created in file 19675.1.  In this</w:t>
      </w:r>
      <w:r w:rsidR="00984AF4">
        <w:t xml:space="preserve"> </w:t>
      </w:r>
      <w:r w:rsidR="00697032">
        <w:t xml:space="preserve">manner it is possible to retrieve </w:t>
      </w:r>
      <w:proofErr w:type="gramStart"/>
      <w:r w:rsidR="00697032">
        <w:t>all of the</w:t>
      </w:r>
      <w:proofErr w:type="gramEnd"/>
      <w:r w:rsidR="00697032">
        <w:t xml:space="preserve"> file records associated</w:t>
      </w:r>
      <w:r w:rsidR="00984AF4">
        <w:t xml:space="preserve"> </w:t>
      </w:r>
      <w:r w:rsidR="00697032">
        <w:t>with the original queued report.</w:t>
      </w:r>
    </w:p>
    <w:p w:rsidR="004010BE" w:rsidRDefault="007223ED" w:rsidP="004010BE">
      <w:pPr>
        <w:numPr>
          <w:ilvl w:val="0"/>
          <w:numId w:val="40"/>
        </w:numPr>
      </w:pPr>
      <w:r>
        <w:t xml:space="preserve">File 19675- This </w:t>
      </w:r>
      <w:r w:rsidR="00A702C7">
        <w:t xml:space="preserve">is the </w:t>
      </w:r>
      <w:r w:rsidR="00C60C1D">
        <w:t>DSIHX</w:t>
      </w:r>
      <w:r w:rsidR="00A702C7">
        <w:t xml:space="preserve">S Extract Parameters file and it contains all of the parameters required to control the extraction of data. </w:t>
      </w:r>
    </w:p>
    <w:p w:rsidR="004010BE" w:rsidRDefault="007223ED" w:rsidP="004010BE">
      <w:pPr>
        <w:numPr>
          <w:ilvl w:val="0"/>
          <w:numId w:val="40"/>
        </w:numPr>
      </w:pPr>
      <w:r>
        <w:t xml:space="preserve">File 19675.1- This </w:t>
      </w:r>
      <w:r w:rsidR="00A702C7">
        <w:t xml:space="preserve">is the </w:t>
      </w:r>
      <w:r w:rsidR="00C60C1D">
        <w:t>DSIHX</w:t>
      </w:r>
      <w:r w:rsidR="00A702C7">
        <w:t>S Extract Log file which stores a log of all entries extracted.</w:t>
      </w:r>
      <w:r w:rsidR="004010BE">
        <w:t xml:space="preserve"> </w:t>
      </w:r>
    </w:p>
    <w:p w:rsidR="00A702C7" w:rsidRDefault="007223ED" w:rsidP="004010BE">
      <w:pPr>
        <w:numPr>
          <w:ilvl w:val="0"/>
          <w:numId w:val="40"/>
        </w:numPr>
      </w:pPr>
      <w:r>
        <w:t xml:space="preserve">File 19675.2- This </w:t>
      </w:r>
      <w:r w:rsidR="004010BE">
        <w:t xml:space="preserve">is the </w:t>
      </w:r>
      <w:r w:rsidR="00C60C1D">
        <w:t>DSIHX</w:t>
      </w:r>
      <w:r w:rsidR="004010BE">
        <w:t>S Patient Registry file and it contains the list of patients included in the extraction process.</w:t>
      </w:r>
    </w:p>
    <w:p w:rsidR="00BE4947" w:rsidRDefault="00BE4947" w:rsidP="004010BE">
      <w:pPr>
        <w:numPr>
          <w:ilvl w:val="0"/>
          <w:numId w:val="40"/>
        </w:numPr>
      </w:pPr>
      <w:r>
        <w:t>File  19675.4-This is the DSIHX SURG REC TRACKER file that stores</w:t>
      </w:r>
      <w:r w:rsidR="008575CC">
        <w:t xml:space="preserve"> a copy of  all extracted Surgery records </w:t>
      </w:r>
      <w:r>
        <w:t xml:space="preserve">less than 90 days old for the purpose of field comparison to file 130. This </w:t>
      </w:r>
      <w:r w:rsidR="002D089C">
        <w:t>comparison</w:t>
      </w:r>
      <w:r>
        <w:t xml:space="preserve"> is what allows </w:t>
      </w:r>
      <w:r w:rsidR="00191C33">
        <w:t>DataBridge</w:t>
      </w:r>
      <w:r>
        <w:t xml:space="preserve"> DSIHX to report on field level update and deletion for </w:t>
      </w:r>
      <w:r w:rsidR="008575CC">
        <w:t xml:space="preserve">these </w:t>
      </w:r>
      <w:r>
        <w:t>records.</w:t>
      </w:r>
    </w:p>
    <w:p w:rsidR="00173152" w:rsidRDefault="00173152" w:rsidP="004010BE">
      <w:pPr>
        <w:numPr>
          <w:ilvl w:val="0"/>
          <w:numId w:val="40"/>
        </w:numPr>
      </w:pPr>
      <w:r>
        <w:t>File 19675.8-This is the PATIENT TABLE file that will collect Patient DFN numbers and Patient names and match them together for reference in a table provided in the PATTBL extract text file. This file will track patient names and DFN numbers for all Extract types collectively or individually depending on which Extract option is used.</w:t>
      </w:r>
    </w:p>
    <w:p w:rsidR="007223ED" w:rsidRDefault="007223ED" w:rsidP="007223ED">
      <w:pPr>
        <w:ind w:left="720"/>
      </w:pPr>
    </w:p>
    <w:p w:rsidR="00504778" w:rsidRDefault="00827A18" w:rsidP="00827A18">
      <w:r>
        <w:t xml:space="preserve">See the DSIHX Sub-Build Technical Manual for a more detailed description of the above files. </w:t>
      </w:r>
    </w:p>
    <w:p w:rsidR="00702872" w:rsidRPr="00864D55" w:rsidRDefault="00702872" w:rsidP="00827A18"/>
    <w:p w:rsidR="00D952B0" w:rsidRPr="00C7642B" w:rsidRDefault="00D952B0" w:rsidP="00FD58AE">
      <w:pPr>
        <w:pStyle w:val="Heading2"/>
        <w:rPr>
          <w:rFonts w:ascii="Times New Roman" w:hAnsi="Times New Roman" w:cs="Times New Roman"/>
        </w:rPr>
      </w:pPr>
      <w:bookmarkStart w:id="25" w:name="_Toc216071613"/>
      <w:bookmarkStart w:id="26" w:name="_Toc382291313"/>
      <w:r w:rsidRPr="00C7642B">
        <w:rPr>
          <w:rFonts w:ascii="Times New Roman" w:hAnsi="Times New Roman" w:cs="Times New Roman"/>
        </w:rPr>
        <w:t>Data Transfer</w:t>
      </w:r>
      <w:bookmarkEnd w:id="25"/>
      <w:bookmarkEnd w:id="26"/>
    </w:p>
    <w:p w:rsidR="00625648" w:rsidRPr="00864D55" w:rsidRDefault="00A66002" w:rsidP="00864D55">
      <w:r>
        <w:t xml:space="preserve">All data </w:t>
      </w:r>
      <w:r w:rsidR="00296E22">
        <w:t>read</w:t>
      </w:r>
      <w:r>
        <w:t xml:space="preserve"> from the </w:t>
      </w:r>
      <w:r w:rsidR="003F21BC">
        <w:t>VistA</w:t>
      </w:r>
      <w:r>
        <w:t xml:space="preserve"> database will be</w:t>
      </w:r>
      <w:r w:rsidR="00296E22">
        <w:t xml:space="preserve"> </w:t>
      </w:r>
      <w:r w:rsidR="005079F7">
        <w:t>extracted to</w:t>
      </w:r>
      <w:r w:rsidR="00296E22">
        <w:t xml:space="preserve"> </w:t>
      </w:r>
      <w:r>
        <w:t>text file</w:t>
      </w:r>
      <w:r w:rsidR="00296E22">
        <w:t>s</w:t>
      </w:r>
      <w:r>
        <w:t xml:space="preserve">. </w:t>
      </w:r>
      <w:r w:rsidR="000D427E">
        <w:t>The</w:t>
      </w:r>
      <w:r>
        <w:t xml:space="preserve"> file</w:t>
      </w:r>
      <w:r w:rsidR="000D427E">
        <w:t>s</w:t>
      </w:r>
      <w:r>
        <w:t xml:space="preserve"> will be placed in a FTP directory that has been defined in the </w:t>
      </w:r>
      <w:r w:rsidR="00F26850" w:rsidRPr="00C61ADD">
        <w:t>DSIHXS EXTRACT PARAMETERS</w:t>
      </w:r>
      <w:r w:rsidR="00F26850">
        <w:t xml:space="preserve"> file</w:t>
      </w:r>
      <w:r>
        <w:t>.</w:t>
      </w:r>
      <w:r w:rsidR="000D427E">
        <w:t xml:space="preserve"> The file transfer is automated, </w:t>
      </w:r>
      <w:r w:rsidR="00DF4B9F">
        <w:t>and only scheduled to take place if there are new files to transfer</w:t>
      </w:r>
    </w:p>
    <w:p w:rsidR="00D952B0" w:rsidRPr="00C7642B" w:rsidRDefault="00D952B0" w:rsidP="00FD58AE">
      <w:pPr>
        <w:pStyle w:val="Heading2"/>
        <w:rPr>
          <w:rFonts w:ascii="Times New Roman" w:hAnsi="Times New Roman" w:cs="Times New Roman"/>
        </w:rPr>
      </w:pPr>
      <w:bookmarkStart w:id="27" w:name="_Toc216071614"/>
      <w:bookmarkStart w:id="28" w:name="_Toc382291314"/>
      <w:r w:rsidRPr="00C7642B">
        <w:rPr>
          <w:rFonts w:ascii="Times New Roman" w:hAnsi="Times New Roman" w:cs="Times New Roman"/>
        </w:rPr>
        <w:t>Transaction Types</w:t>
      </w:r>
      <w:bookmarkStart w:id="29" w:name="_GoBack"/>
      <w:bookmarkEnd w:id="27"/>
      <w:bookmarkEnd w:id="28"/>
      <w:bookmarkEnd w:id="29"/>
    </w:p>
    <w:p w:rsidR="000D427E" w:rsidRPr="00864D55" w:rsidRDefault="00191C33" w:rsidP="005A223D">
      <w:pPr>
        <w:autoSpaceDE w:val="0"/>
        <w:autoSpaceDN w:val="0"/>
        <w:adjustRightInd w:val="0"/>
      </w:pPr>
      <w:r>
        <w:t>DataBridge</w:t>
      </w:r>
      <w:r w:rsidR="005A223D">
        <w:t xml:space="preserve"> outputs d</w:t>
      </w:r>
      <w:r w:rsidR="005A223D" w:rsidRPr="005A223D">
        <w:t xml:space="preserve">ata </w:t>
      </w:r>
      <w:r w:rsidR="005A223D">
        <w:t>to a</w:t>
      </w:r>
      <w:r w:rsidR="005A223D" w:rsidRPr="005A223D">
        <w:t xml:space="preserve"> FTP directory which the VISN warehouse will use to gather data.</w:t>
      </w:r>
    </w:p>
    <w:p w:rsidR="00D952B0" w:rsidRPr="00C7642B" w:rsidRDefault="00D952B0" w:rsidP="00FD58AE">
      <w:pPr>
        <w:pStyle w:val="Heading2"/>
        <w:rPr>
          <w:rFonts w:ascii="Times New Roman" w:hAnsi="Times New Roman" w:cs="Times New Roman"/>
        </w:rPr>
      </w:pPr>
      <w:bookmarkStart w:id="30" w:name="_Toc216071615"/>
      <w:bookmarkStart w:id="31" w:name="_Toc382291315"/>
      <w:r w:rsidRPr="00C7642B">
        <w:rPr>
          <w:rFonts w:ascii="Times New Roman" w:hAnsi="Times New Roman" w:cs="Times New Roman"/>
        </w:rPr>
        <w:t>Data Exchanges</w:t>
      </w:r>
      <w:bookmarkEnd w:id="30"/>
      <w:bookmarkEnd w:id="31"/>
    </w:p>
    <w:p w:rsidR="00864D55" w:rsidRPr="00864D55" w:rsidRDefault="005A223D" w:rsidP="00864D55">
      <w:r>
        <w:t>Once extracted data has been save</w:t>
      </w:r>
      <w:r w:rsidR="00C96B5A">
        <w:t>d to text</w:t>
      </w:r>
      <w:r>
        <w:t>, and the text files pla</w:t>
      </w:r>
      <w:r w:rsidR="002234D2">
        <w:t xml:space="preserve">ced in the predefined directory, </w:t>
      </w:r>
      <w:r w:rsidR="00C96B5A">
        <w:t xml:space="preserve">they </w:t>
      </w:r>
      <w:r>
        <w:t>are available to be retrieved by authorized users and systems.</w:t>
      </w:r>
    </w:p>
    <w:p w:rsidR="00D952B0" w:rsidRPr="00C7642B" w:rsidRDefault="00D952B0" w:rsidP="00FD58AE">
      <w:pPr>
        <w:pStyle w:val="Heading2"/>
        <w:rPr>
          <w:rFonts w:ascii="Times New Roman" w:hAnsi="Times New Roman" w:cs="Times New Roman"/>
        </w:rPr>
      </w:pPr>
      <w:bookmarkStart w:id="32" w:name="_Toc216071616"/>
      <w:bookmarkStart w:id="33" w:name="_Toc382291316"/>
      <w:r w:rsidRPr="00C7642B">
        <w:rPr>
          <w:rFonts w:ascii="Times New Roman" w:hAnsi="Times New Roman" w:cs="Times New Roman"/>
        </w:rPr>
        <w:t>Precedence and Criticality</w:t>
      </w:r>
      <w:bookmarkEnd w:id="32"/>
      <w:bookmarkEnd w:id="33"/>
    </w:p>
    <w:p w:rsidR="002234D2" w:rsidRPr="00C7642B" w:rsidRDefault="004F6C6B" w:rsidP="00864D55">
      <w:r w:rsidRPr="00C7642B">
        <w:lastRenderedPageBreak/>
        <w:t xml:space="preserve">Accurate surgery data is necessary to perform correct and detailed </w:t>
      </w:r>
      <w:r w:rsidR="00394C65" w:rsidRPr="00C7642B">
        <w:t>analysis</w:t>
      </w:r>
      <w:r w:rsidRPr="00C7642B">
        <w:t xml:space="preserve"> of surgeries for the VA. It is important that all </w:t>
      </w:r>
      <w:r w:rsidR="002234D2" w:rsidRPr="00C7642B">
        <w:t>necessary</w:t>
      </w:r>
      <w:r w:rsidRPr="00C7642B">
        <w:t xml:space="preserve"> data be available, and that this data is interpreted correctly. </w:t>
      </w:r>
      <w:r w:rsidR="002234D2" w:rsidRPr="00C7642B">
        <w:t xml:space="preserve"> This ICD describes in detail the fields that are extracted from the Surgery file in order to facilitate correct data analysis.</w:t>
      </w:r>
    </w:p>
    <w:p w:rsidR="00D952B0" w:rsidRPr="00C7642B" w:rsidRDefault="00D952B0" w:rsidP="00FD58AE">
      <w:pPr>
        <w:pStyle w:val="Heading2"/>
        <w:rPr>
          <w:rFonts w:ascii="Times New Roman" w:hAnsi="Times New Roman" w:cs="Times New Roman"/>
        </w:rPr>
      </w:pPr>
      <w:bookmarkStart w:id="34" w:name="_Toc216071617"/>
      <w:bookmarkStart w:id="35" w:name="_Toc382291317"/>
      <w:r w:rsidRPr="00C7642B">
        <w:rPr>
          <w:rFonts w:ascii="Times New Roman" w:hAnsi="Times New Roman" w:cs="Times New Roman"/>
        </w:rPr>
        <w:t>Communications Methods</w:t>
      </w:r>
      <w:bookmarkEnd w:id="34"/>
      <w:bookmarkEnd w:id="35"/>
    </w:p>
    <w:p w:rsidR="002234D2" w:rsidRPr="00C7642B" w:rsidRDefault="00191C33" w:rsidP="00864D55">
      <w:r>
        <w:t>DataBridge</w:t>
      </w:r>
      <w:r w:rsidR="004F6C6B" w:rsidRPr="00C7642B">
        <w:t xml:space="preserve"> creates text files that are placed in an FTP directory.</w:t>
      </w:r>
      <w:r w:rsidR="00B12A09" w:rsidRPr="00C7642B">
        <w:t xml:space="preserve"> </w:t>
      </w:r>
      <w:r w:rsidR="002234D2" w:rsidRPr="00C7642B">
        <w:t xml:space="preserve"> There are no other communication methods used by </w:t>
      </w:r>
      <w:r>
        <w:t>DataBridge</w:t>
      </w:r>
      <w:r w:rsidR="002234D2" w:rsidRPr="00C7642B">
        <w:t xml:space="preserve"> t</w:t>
      </w:r>
      <w:r w:rsidR="00F13860" w:rsidRPr="00C7642B">
        <w:t>o transfer surgery extract data at this time.</w:t>
      </w:r>
    </w:p>
    <w:p w:rsidR="00D952B0" w:rsidRPr="00C7642B" w:rsidRDefault="00D952B0" w:rsidP="00FD58AE">
      <w:pPr>
        <w:pStyle w:val="Heading2"/>
        <w:rPr>
          <w:rFonts w:ascii="Times New Roman" w:hAnsi="Times New Roman" w:cs="Times New Roman"/>
        </w:rPr>
      </w:pPr>
      <w:bookmarkStart w:id="36" w:name="_Toc216071618"/>
      <w:bookmarkStart w:id="37" w:name="_Toc382291318"/>
      <w:r w:rsidRPr="00C7642B">
        <w:rPr>
          <w:rFonts w:ascii="Times New Roman" w:hAnsi="Times New Roman" w:cs="Times New Roman"/>
        </w:rPr>
        <w:t>Performance Requirements</w:t>
      </w:r>
      <w:bookmarkEnd w:id="36"/>
      <w:bookmarkEnd w:id="37"/>
    </w:p>
    <w:p w:rsidR="00864D55" w:rsidRPr="00C7642B" w:rsidRDefault="00F810EC" w:rsidP="00864D55">
      <w:r w:rsidRPr="00C7642B">
        <w:t xml:space="preserve">There is the potential for very large amounts of data to be transferred, and it is recommended that extract files are transferred in a high speed networked environment. </w:t>
      </w:r>
      <w:r w:rsidR="004F6C6B" w:rsidRPr="00C7642B">
        <w:t xml:space="preserve">Running extracts </w:t>
      </w:r>
      <w:r w:rsidR="008E537A">
        <w:t>after business hours</w:t>
      </w:r>
      <w:r w:rsidR="004F6C6B" w:rsidRPr="00C7642B">
        <w:t xml:space="preserve"> is </w:t>
      </w:r>
      <w:r w:rsidR="00425CE0" w:rsidRPr="00C7642B">
        <w:t xml:space="preserve">also </w:t>
      </w:r>
      <w:r w:rsidR="004F6C6B" w:rsidRPr="00C7642B">
        <w:t xml:space="preserve">recommended to avoid </w:t>
      </w:r>
      <w:r w:rsidR="006E63FF" w:rsidRPr="00C7642B">
        <w:t xml:space="preserve">the potential of </w:t>
      </w:r>
      <w:r w:rsidR="006661FE">
        <w:t>degrading overall system</w:t>
      </w:r>
      <w:r w:rsidR="004F6C6B" w:rsidRPr="00C7642B">
        <w:t xml:space="preserve"> performance.</w:t>
      </w:r>
      <w:r w:rsidR="005079F7">
        <w:t xml:space="preserve"> </w:t>
      </w:r>
      <w:r w:rsidR="00527495">
        <w:t>Special c</w:t>
      </w:r>
      <w:r w:rsidR="005079F7">
        <w:t xml:space="preserve">aution should be applied to running </w:t>
      </w:r>
      <w:r w:rsidR="008A521D">
        <w:t xml:space="preserve">or scheduling </w:t>
      </w:r>
      <w:r w:rsidR="008E537A">
        <w:t>multiple</w:t>
      </w:r>
      <w:r w:rsidR="005079F7">
        <w:t xml:space="preserve"> extract task jobs </w:t>
      </w:r>
      <w:r w:rsidR="00B20252">
        <w:t xml:space="preserve">due to potentially high CPU and </w:t>
      </w:r>
      <w:r w:rsidR="00527495">
        <w:t xml:space="preserve">system </w:t>
      </w:r>
      <w:r w:rsidR="00B20252">
        <w:t xml:space="preserve">memory requirements </w:t>
      </w:r>
      <w:r w:rsidR="00527495">
        <w:t>over</w:t>
      </w:r>
      <w:r w:rsidR="00B20252">
        <w:t xml:space="preserve"> extended periods of time.</w:t>
      </w:r>
    </w:p>
    <w:p w:rsidR="00D952B0" w:rsidRPr="00C7642B" w:rsidRDefault="00D952B0" w:rsidP="00FD58AE">
      <w:pPr>
        <w:pStyle w:val="Heading2"/>
        <w:rPr>
          <w:rFonts w:ascii="Times New Roman" w:hAnsi="Times New Roman" w:cs="Times New Roman"/>
        </w:rPr>
      </w:pPr>
      <w:bookmarkStart w:id="38" w:name="_Toc216071619"/>
      <w:bookmarkStart w:id="39" w:name="_Toc382291319"/>
      <w:r w:rsidRPr="00C7642B">
        <w:rPr>
          <w:rFonts w:ascii="Times New Roman" w:hAnsi="Times New Roman" w:cs="Times New Roman"/>
        </w:rPr>
        <w:t>Security</w:t>
      </w:r>
      <w:bookmarkEnd w:id="38"/>
      <w:bookmarkEnd w:id="39"/>
    </w:p>
    <w:p w:rsidR="00864D55" w:rsidRPr="00C7642B" w:rsidRDefault="004F6C6B" w:rsidP="00864D55">
      <w:r w:rsidRPr="00C7642B">
        <w:t>There are no security requirements</w:t>
      </w:r>
      <w:r w:rsidR="000C7D44" w:rsidRPr="00C7642B">
        <w:t xml:space="preserve"> for the </w:t>
      </w:r>
      <w:r w:rsidR="00191C33">
        <w:t>DataBridge</w:t>
      </w:r>
      <w:r w:rsidR="000C7D44" w:rsidRPr="00C7642B">
        <w:t xml:space="preserve"> surgery extract interface</w:t>
      </w:r>
      <w:r w:rsidRPr="00C7642B">
        <w:t xml:space="preserve"> at this time.</w:t>
      </w:r>
      <w:r w:rsidR="000C7D44" w:rsidRPr="00C7642B">
        <w:t xml:space="preserve"> All data security actions must occur outside of this interface.</w:t>
      </w:r>
    </w:p>
    <w:p w:rsidR="006E63FF" w:rsidRPr="00C7642B" w:rsidRDefault="006E63FF" w:rsidP="00864D55"/>
    <w:p w:rsidR="00D952B0" w:rsidRPr="00C7642B" w:rsidRDefault="00D952B0" w:rsidP="00FD58AE">
      <w:pPr>
        <w:pStyle w:val="Heading1"/>
        <w:rPr>
          <w:rFonts w:ascii="Times New Roman" w:hAnsi="Times New Roman" w:cs="Times New Roman"/>
        </w:rPr>
      </w:pPr>
      <w:bookmarkStart w:id="40" w:name="_Toc216071620"/>
      <w:bookmarkStart w:id="41" w:name="_Toc382291320"/>
      <w:r w:rsidRPr="00C7642B">
        <w:rPr>
          <w:rFonts w:ascii="Times New Roman" w:hAnsi="Times New Roman" w:cs="Times New Roman"/>
        </w:rPr>
        <w:t>Interface Requirements</w:t>
      </w:r>
      <w:bookmarkEnd w:id="40"/>
      <w:bookmarkEnd w:id="41"/>
    </w:p>
    <w:p w:rsidR="00527495" w:rsidRDefault="00B704A9" w:rsidP="00C12B33">
      <w:r w:rsidRPr="00C7642B">
        <w:t xml:space="preserve">There is only one interface provided by </w:t>
      </w:r>
      <w:r w:rsidR="00191C33">
        <w:t>DataBridge</w:t>
      </w:r>
      <w:r w:rsidRPr="00C7642B">
        <w:t xml:space="preserve"> concerning Surgery extracts. This interface requires no </w:t>
      </w:r>
      <w:r w:rsidR="00F27C11">
        <w:t xml:space="preserve">direct </w:t>
      </w:r>
      <w:r w:rsidRPr="00C7642B">
        <w:t xml:space="preserve">user interaction. </w:t>
      </w:r>
      <w:r w:rsidR="00527495">
        <w:t xml:space="preserve">However, there must be an entry in the </w:t>
      </w:r>
      <w:r w:rsidR="00F27C11" w:rsidRPr="00C61ADD">
        <w:t>DSIHXS EXTRACT PARAMETERS</w:t>
      </w:r>
      <w:r w:rsidR="00F27C11">
        <w:t xml:space="preserve"> file </w:t>
      </w:r>
      <w:r w:rsidR="00527495">
        <w:t xml:space="preserve">for the purposes of scheduling the extracts </w:t>
      </w:r>
      <w:r w:rsidR="00AA4737">
        <w:t>to run at a later time. See section 2.3 of this document or the DSIHX Technical Manual</w:t>
      </w:r>
      <w:r w:rsidR="00527495">
        <w:t xml:space="preserve"> for information on this file and how to add the necessary information needed to schedule the Surgery or other </w:t>
      </w:r>
      <w:r w:rsidR="00A877F7">
        <w:t>DSIHX</w:t>
      </w:r>
      <w:r w:rsidR="00527495">
        <w:t xml:space="preserve"> extracts.</w:t>
      </w:r>
    </w:p>
    <w:p w:rsidR="00527495" w:rsidRDefault="00527495" w:rsidP="00C12B33"/>
    <w:p w:rsidR="00B704A9" w:rsidRDefault="00527495" w:rsidP="00C12B33">
      <w:r>
        <w:t xml:space="preserve"> </w:t>
      </w:r>
      <w:r w:rsidR="00323B16">
        <w:t>DSIHX Surgery Extracts</w:t>
      </w:r>
      <w:r w:rsidR="000C7D44" w:rsidRPr="00C7642B">
        <w:t xml:space="preserve"> can be run manually through the </w:t>
      </w:r>
      <w:r>
        <w:t xml:space="preserve">DSIHX </w:t>
      </w:r>
      <w:r w:rsidR="00191C33">
        <w:t>DATABRIDGE</w:t>
      </w:r>
      <w:r>
        <w:t xml:space="preserve"> DL MENU</w:t>
      </w:r>
      <w:r w:rsidR="000C7D44" w:rsidRPr="00C7642B">
        <w:t xml:space="preserve"> </w:t>
      </w:r>
      <w:r w:rsidR="00A02D86" w:rsidRPr="00C7642B">
        <w:t xml:space="preserve">option from within </w:t>
      </w:r>
      <w:r w:rsidR="003F21BC">
        <w:t>VistA</w:t>
      </w:r>
      <w:r w:rsidR="00A02D86" w:rsidRPr="00C7642B">
        <w:t xml:space="preserve">. From within this </w:t>
      </w:r>
      <w:r>
        <w:t>menu</w:t>
      </w:r>
      <w:r w:rsidR="00A02D86" w:rsidRPr="00C7642B">
        <w:t xml:space="preserve"> the user will have the choice to run a full extract</w:t>
      </w:r>
      <w:r w:rsidR="00323B16">
        <w:t xml:space="preserve"> (FEM option)</w:t>
      </w:r>
      <w:r w:rsidR="00A02D86" w:rsidRPr="00C7642B">
        <w:t xml:space="preserve"> or just the </w:t>
      </w:r>
      <w:r w:rsidR="00323B16">
        <w:t>S</w:t>
      </w:r>
      <w:r w:rsidR="00A02D86" w:rsidRPr="00C7642B">
        <w:t xml:space="preserve">urgery </w:t>
      </w:r>
      <w:proofErr w:type="gramStart"/>
      <w:r w:rsidR="00A02D86" w:rsidRPr="00C7642B">
        <w:t>extract</w:t>
      </w:r>
      <w:proofErr w:type="gramEnd"/>
      <w:r w:rsidR="00323B16">
        <w:t xml:space="preserve"> (SC option)</w:t>
      </w:r>
      <w:r w:rsidR="00A02D86" w:rsidRPr="00C7642B">
        <w:t xml:space="preserve">. </w:t>
      </w:r>
      <w:r w:rsidR="00EB3723">
        <w:t>When</w:t>
      </w:r>
      <w:r w:rsidR="00C30705">
        <w:t xml:space="preserve"> running a full extract manually</w:t>
      </w:r>
      <w:r w:rsidR="00EB3723">
        <w:t xml:space="preserve"> or just the Surgery extract usi</w:t>
      </w:r>
      <w:r w:rsidR="001A0361">
        <w:t>ng either option just mentioned</w:t>
      </w:r>
      <w:r w:rsidR="00C30705">
        <w:t xml:space="preserve">, the user will be asked </w:t>
      </w:r>
      <w:r w:rsidR="001A0361">
        <w:t>if “</w:t>
      </w:r>
      <w:r w:rsidR="00C30705">
        <w:t xml:space="preserve">updates/deletes” are desired. This only applies to Surgery Extracts and if the user opts to run without this option then Surgery record extraction will occur without this filter and all fields will be extracted for all records within the defined date </w:t>
      </w:r>
      <w:r w:rsidR="00C032EA">
        <w:t>range.</w:t>
      </w:r>
      <w:r w:rsidR="00C032EA" w:rsidRPr="00C7642B">
        <w:t xml:space="preserve"> The</w:t>
      </w:r>
      <w:r w:rsidR="00A02D86" w:rsidRPr="00C7642B">
        <w:t xml:space="preserve"> user will be asked for a start date, and an end date. The user will also need to supply an </w:t>
      </w:r>
      <w:r w:rsidR="001A0361">
        <w:t>E</w:t>
      </w:r>
      <w:r w:rsidR="00A02D86" w:rsidRPr="00C7642B">
        <w:t xml:space="preserve">xtract </w:t>
      </w:r>
      <w:r w:rsidR="001A0361">
        <w:t xml:space="preserve">Parameter </w:t>
      </w:r>
      <w:r w:rsidR="003E47C5">
        <w:t>Record n</w:t>
      </w:r>
      <w:r w:rsidR="001A0361">
        <w:t>ame</w:t>
      </w:r>
      <w:r w:rsidR="003C5832">
        <w:t xml:space="preserve"> (Critical Care, Critical Care Update, etc.</w:t>
      </w:r>
      <w:r w:rsidR="00A02D86" w:rsidRPr="00C7642B">
        <w:t xml:space="preserve">) that must be defined within </w:t>
      </w:r>
      <w:r w:rsidR="003C5832">
        <w:t xml:space="preserve">the </w:t>
      </w:r>
      <w:r w:rsidR="001A0361" w:rsidRPr="00C61ADD">
        <w:t>DSIHXS EXTRACT PARAMETERS</w:t>
      </w:r>
      <w:r w:rsidR="001A0361">
        <w:t xml:space="preserve"> file</w:t>
      </w:r>
      <w:r w:rsidR="00A02D86" w:rsidRPr="00C7642B">
        <w:t>.</w:t>
      </w:r>
      <w:r w:rsidR="002061F7" w:rsidRPr="00C7642B">
        <w:t xml:space="preserve"> The user will also have the choice to send results, and move the patients included in the extract into a registry. The user is prompted for a time to run the extracts, and defaults to run immediately.</w:t>
      </w:r>
    </w:p>
    <w:p w:rsidR="00883270" w:rsidRDefault="00883270" w:rsidP="00C12B33"/>
    <w:p w:rsidR="00883270" w:rsidRDefault="00883270" w:rsidP="00C12B33"/>
    <w:p w:rsidR="00883270" w:rsidRDefault="00883270" w:rsidP="00C12B33"/>
    <w:p w:rsidR="00883270" w:rsidRPr="00883270" w:rsidRDefault="00883270" w:rsidP="00883270">
      <w:pPr>
        <w:rPr>
          <w:rFonts w:ascii="Courier" w:hAnsi="Courier"/>
          <w:b/>
          <w:color w:val="FF0000"/>
        </w:rPr>
      </w:pPr>
      <w:r w:rsidRPr="00883270">
        <w:rPr>
          <w:rFonts w:ascii="Courier" w:hAnsi="Courier"/>
        </w:rPr>
        <w:t>&gt;&gt;</w:t>
      </w:r>
      <w:r w:rsidRPr="008B2A2B">
        <w:rPr>
          <w:rFonts w:ascii="Courier" w:hAnsi="Courier"/>
          <w:highlight w:val="yellow"/>
        </w:rPr>
        <w:t>D ^</w:t>
      </w:r>
      <w:proofErr w:type="gramStart"/>
      <w:r w:rsidRPr="008B2A2B">
        <w:rPr>
          <w:rFonts w:ascii="Courier" w:hAnsi="Courier"/>
          <w:highlight w:val="yellow"/>
        </w:rPr>
        <w:t>XUP</w:t>
      </w:r>
      <w:r>
        <w:rPr>
          <w:rFonts w:ascii="Courier" w:hAnsi="Courier"/>
        </w:rPr>
        <w:t xml:space="preserve">  </w:t>
      </w:r>
      <w:r>
        <w:rPr>
          <w:rFonts w:ascii="Courier" w:hAnsi="Courier"/>
          <w:b/>
          <w:color w:val="FF0000"/>
        </w:rPr>
        <w:t>*</w:t>
      </w:r>
      <w:proofErr w:type="gramEnd"/>
      <w:r>
        <w:rPr>
          <w:rFonts w:ascii="Courier" w:hAnsi="Courier"/>
          <w:b/>
          <w:color w:val="FF0000"/>
        </w:rPr>
        <w:t>*</w:t>
      </w:r>
    </w:p>
    <w:p w:rsidR="00883270" w:rsidRPr="00883270" w:rsidRDefault="00883270" w:rsidP="00883270">
      <w:pPr>
        <w:rPr>
          <w:rFonts w:ascii="Courier" w:hAnsi="Courier"/>
        </w:rPr>
      </w:pPr>
    </w:p>
    <w:p w:rsidR="00883270" w:rsidRPr="00883270" w:rsidRDefault="00883270" w:rsidP="00883270">
      <w:pPr>
        <w:rPr>
          <w:rFonts w:ascii="Courier" w:hAnsi="Courier"/>
        </w:rPr>
      </w:pPr>
      <w:r w:rsidRPr="00883270">
        <w:rPr>
          <w:rFonts w:ascii="Courier" w:hAnsi="Courier"/>
        </w:rPr>
        <w:t>Setting up programmer environment</w:t>
      </w:r>
    </w:p>
    <w:p w:rsidR="00883270" w:rsidRPr="00883270" w:rsidRDefault="00883270" w:rsidP="00883270">
      <w:pPr>
        <w:rPr>
          <w:rFonts w:ascii="Courier" w:hAnsi="Courier"/>
        </w:rPr>
      </w:pPr>
      <w:r w:rsidRPr="00883270">
        <w:rPr>
          <w:rFonts w:ascii="Courier" w:hAnsi="Courier"/>
        </w:rPr>
        <w:t>This is a TEST account.</w:t>
      </w:r>
    </w:p>
    <w:p w:rsidR="00883270" w:rsidRPr="00883270" w:rsidRDefault="00883270" w:rsidP="00883270">
      <w:pPr>
        <w:rPr>
          <w:rFonts w:ascii="Courier" w:hAnsi="Courier"/>
        </w:rPr>
      </w:pPr>
    </w:p>
    <w:p w:rsidR="00883270" w:rsidRPr="00883270" w:rsidRDefault="00883270" w:rsidP="00883270">
      <w:pPr>
        <w:rPr>
          <w:rFonts w:ascii="Courier" w:hAnsi="Courier"/>
        </w:rPr>
      </w:pPr>
      <w:r w:rsidRPr="00883270">
        <w:rPr>
          <w:rFonts w:ascii="Courier" w:hAnsi="Courier"/>
        </w:rPr>
        <w:t>Terminal Type set to: C-VT320</w:t>
      </w:r>
    </w:p>
    <w:p w:rsidR="00883270" w:rsidRPr="00883270" w:rsidRDefault="00883270" w:rsidP="00883270">
      <w:pPr>
        <w:rPr>
          <w:rFonts w:ascii="Courier" w:hAnsi="Courier"/>
        </w:rPr>
      </w:pPr>
    </w:p>
    <w:p w:rsidR="00883270" w:rsidRPr="00883270" w:rsidRDefault="00883270" w:rsidP="00883270">
      <w:pPr>
        <w:rPr>
          <w:rFonts w:ascii="Courier" w:hAnsi="Courier"/>
        </w:rPr>
      </w:pPr>
      <w:r w:rsidRPr="00883270">
        <w:rPr>
          <w:rFonts w:ascii="Courier" w:hAnsi="Courier"/>
        </w:rPr>
        <w:lastRenderedPageBreak/>
        <w:t>You have 513 new messages.</w:t>
      </w:r>
    </w:p>
    <w:p w:rsidR="00883270" w:rsidRPr="00883270" w:rsidRDefault="00883270" w:rsidP="00883270">
      <w:pPr>
        <w:rPr>
          <w:rFonts w:ascii="Courier" w:hAnsi="Courier"/>
        </w:rPr>
      </w:pPr>
      <w:r w:rsidRPr="00883270">
        <w:rPr>
          <w:rFonts w:ascii="Courier" w:hAnsi="Courier"/>
        </w:rPr>
        <w:t xml:space="preserve">Select OPTION NAME: </w:t>
      </w:r>
      <w:r w:rsidRPr="008B2A2B">
        <w:rPr>
          <w:rFonts w:ascii="Courier" w:hAnsi="Courier"/>
          <w:highlight w:val="yellow"/>
        </w:rPr>
        <w:t>DSIHX</w:t>
      </w:r>
    </w:p>
    <w:p w:rsidR="00883270" w:rsidRPr="00883270" w:rsidRDefault="00883270" w:rsidP="00883270">
      <w:pPr>
        <w:rPr>
          <w:rFonts w:ascii="Courier" w:hAnsi="Courier"/>
        </w:rPr>
      </w:pPr>
      <w:r w:rsidRPr="00883270">
        <w:rPr>
          <w:rFonts w:ascii="Courier" w:hAnsi="Courier"/>
        </w:rPr>
        <w:t xml:space="preserve">     1   DSIHX DATABRIDGE DL MENU       Data Analytics Manual options</w:t>
      </w:r>
    </w:p>
    <w:p w:rsidR="00883270" w:rsidRPr="00883270" w:rsidRDefault="00883270" w:rsidP="00883270">
      <w:pPr>
        <w:rPr>
          <w:rFonts w:ascii="Courier" w:hAnsi="Courier"/>
        </w:rPr>
      </w:pPr>
      <w:r w:rsidRPr="00883270">
        <w:rPr>
          <w:rFonts w:ascii="Courier" w:hAnsi="Courier"/>
        </w:rPr>
        <w:t xml:space="preserve">     2   DSIHX EXTRACT ALL BCMA       Extract manual BCMA--all records</w:t>
      </w:r>
    </w:p>
    <w:p w:rsidR="00883270" w:rsidRPr="00883270" w:rsidRDefault="00883270" w:rsidP="00883270">
      <w:pPr>
        <w:rPr>
          <w:rFonts w:ascii="Courier" w:hAnsi="Courier"/>
        </w:rPr>
      </w:pPr>
      <w:r w:rsidRPr="00883270">
        <w:rPr>
          <w:rFonts w:ascii="Courier" w:hAnsi="Courier"/>
        </w:rPr>
        <w:t xml:space="preserve">     3   DSIHX PCE EXTRACT       Data Extraction--PCE only</w:t>
      </w:r>
    </w:p>
    <w:p w:rsidR="00883270" w:rsidRPr="00883270" w:rsidRDefault="00883270" w:rsidP="00883270">
      <w:pPr>
        <w:rPr>
          <w:rFonts w:ascii="Courier" w:hAnsi="Courier"/>
        </w:rPr>
      </w:pPr>
      <w:r w:rsidRPr="00883270">
        <w:rPr>
          <w:rFonts w:ascii="Courier" w:hAnsi="Courier"/>
        </w:rPr>
        <w:t xml:space="preserve">     4   DSIHX PHARM PROFILE EXTRACT       Data Link extract--Pharm Profile only</w:t>
      </w:r>
    </w:p>
    <w:p w:rsidR="00883270" w:rsidRPr="00883270" w:rsidRDefault="00883270" w:rsidP="00883270">
      <w:pPr>
        <w:rPr>
          <w:rFonts w:ascii="Courier" w:hAnsi="Courier"/>
        </w:rPr>
      </w:pPr>
      <w:r w:rsidRPr="00883270">
        <w:rPr>
          <w:rFonts w:ascii="Courier" w:hAnsi="Courier"/>
        </w:rPr>
        <w:t xml:space="preserve">     5   DSIHX PTF EXTRACT       Data Extraction--PTF only</w:t>
      </w:r>
    </w:p>
    <w:p w:rsidR="00883270" w:rsidRPr="00883270" w:rsidRDefault="00883270" w:rsidP="00883270">
      <w:pPr>
        <w:rPr>
          <w:rFonts w:ascii="Courier" w:hAnsi="Courier"/>
        </w:rPr>
      </w:pPr>
      <w:r w:rsidRPr="00883270">
        <w:rPr>
          <w:rFonts w:ascii="Courier" w:hAnsi="Courier"/>
        </w:rPr>
        <w:t>Press &lt;RETURN&gt; to see more, '^' to exit this list, OR</w:t>
      </w:r>
    </w:p>
    <w:p w:rsidR="00883270" w:rsidRPr="00883270" w:rsidRDefault="00883270" w:rsidP="00883270">
      <w:pPr>
        <w:rPr>
          <w:rFonts w:ascii="Courier" w:hAnsi="Courier"/>
        </w:rPr>
      </w:pPr>
      <w:r w:rsidRPr="00883270">
        <w:rPr>
          <w:rFonts w:ascii="Courier" w:hAnsi="Courier"/>
        </w:rPr>
        <w:t xml:space="preserve">CHOOSE 1-5: </w:t>
      </w:r>
      <w:proofErr w:type="gramStart"/>
      <w:r w:rsidRPr="008B2A2B">
        <w:rPr>
          <w:rFonts w:ascii="Courier" w:hAnsi="Courier"/>
          <w:highlight w:val="yellow"/>
        </w:rPr>
        <w:t>1  DSIHX</w:t>
      </w:r>
      <w:proofErr w:type="gramEnd"/>
      <w:r w:rsidRPr="008B2A2B">
        <w:rPr>
          <w:rFonts w:ascii="Courier" w:hAnsi="Courier"/>
          <w:highlight w:val="yellow"/>
        </w:rPr>
        <w:t xml:space="preserve"> DATABRIDGE DL</w:t>
      </w:r>
      <w:r w:rsidRPr="00883270">
        <w:rPr>
          <w:rFonts w:ascii="Courier" w:hAnsi="Courier"/>
        </w:rPr>
        <w:t xml:space="preserve"> MENU     Data Analytics Manual options</w:t>
      </w:r>
    </w:p>
    <w:p w:rsidR="00883270" w:rsidRPr="00883270" w:rsidRDefault="00883270" w:rsidP="00883270">
      <w:pPr>
        <w:rPr>
          <w:rFonts w:ascii="Courier" w:hAnsi="Courier"/>
        </w:rPr>
      </w:pPr>
    </w:p>
    <w:p w:rsidR="00883270" w:rsidRPr="00883270" w:rsidRDefault="00883270" w:rsidP="00883270">
      <w:pPr>
        <w:rPr>
          <w:rFonts w:ascii="Courier" w:hAnsi="Courier"/>
        </w:rPr>
      </w:pPr>
    </w:p>
    <w:p w:rsidR="00883270" w:rsidRPr="00883270" w:rsidRDefault="00883270" w:rsidP="00883270">
      <w:pPr>
        <w:rPr>
          <w:rFonts w:ascii="Courier" w:hAnsi="Courier"/>
        </w:rPr>
      </w:pPr>
      <w:r w:rsidRPr="00883270">
        <w:rPr>
          <w:rFonts w:ascii="Courier" w:hAnsi="Courier"/>
        </w:rPr>
        <w:t xml:space="preserve">   CDE    Configure Data Extract Parameters</w:t>
      </w:r>
    </w:p>
    <w:p w:rsidR="00883270" w:rsidRPr="00883270" w:rsidRDefault="00883270" w:rsidP="00883270">
      <w:pPr>
        <w:rPr>
          <w:rFonts w:ascii="Courier" w:hAnsi="Courier"/>
        </w:rPr>
      </w:pPr>
      <w:r w:rsidRPr="00883270">
        <w:rPr>
          <w:rFonts w:ascii="Courier" w:hAnsi="Courier"/>
        </w:rPr>
        <w:t xml:space="preserve">   </w:t>
      </w:r>
      <w:r w:rsidRPr="008B2A2B">
        <w:rPr>
          <w:rFonts w:ascii="Courier" w:hAnsi="Courier"/>
          <w:highlight w:val="yellow"/>
        </w:rPr>
        <w:t>FEM    ICU Manual Extract Full</w:t>
      </w:r>
    </w:p>
    <w:p w:rsidR="00883270" w:rsidRPr="00883270" w:rsidRDefault="00883270" w:rsidP="00883270">
      <w:pPr>
        <w:rPr>
          <w:rFonts w:ascii="Courier" w:hAnsi="Courier"/>
        </w:rPr>
      </w:pPr>
      <w:r w:rsidRPr="00883270">
        <w:rPr>
          <w:rFonts w:ascii="Courier" w:hAnsi="Courier"/>
        </w:rPr>
        <w:t xml:space="preserve">   BCMA   Extract manual BCMA--all records</w:t>
      </w:r>
    </w:p>
    <w:p w:rsidR="00883270" w:rsidRPr="00883270" w:rsidRDefault="00883270" w:rsidP="00883270">
      <w:pPr>
        <w:rPr>
          <w:rFonts w:ascii="Courier" w:hAnsi="Courier"/>
        </w:rPr>
      </w:pPr>
      <w:r w:rsidRPr="00883270">
        <w:rPr>
          <w:rFonts w:ascii="Courier" w:hAnsi="Courier"/>
        </w:rPr>
        <w:t xml:space="preserve">   PCE    Data Extraction--PCE only</w:t>
      </w:r>
    </w:p>
    <w:p w:rsidR="00883270" w:rsidRPr="00883270" w:rsidRDefault="00883270" w:rsidP="00883270">
      <w:pPr>
        <w:rPr>
          <w:rFonts w:ascii="Courier" w:hAnsi="Courier"/>
        </w:rPr>
      </w:pPr>
      <w:r w:rsidRPr="00883270">
        <w:rPr>
          <w:rFonts w:ascii="Courier" w:hAnsi="Courier"/>
        </w:rPr>
        <w:t xml:space="preserve">   PHAR   Data Link extract--Pharm Profile only</w:t>
      </w:r>
    </w:p>
    <w:p w:rsidR="00883270" w:rsidRPr="00883270" w:rsidRDefault="00883270" w:rsidP="00883270">
      <w:pPr>
        <w:rPr>
          <w:rFonts w:ascii="Courier" w:hAnsi="Courier"/>
        </w:rPr>
      </w:pPr>
      <w:r w:rsidRPr="00883270">
        <w:rPr>
          <w:rFonts w:ascii="Courier" w:hAnsi="Courier"/>
        </w:rPr>
        <w:t xml:space="preserve">   PTF    Data Extraction--PTF only</w:t>
      </w:r>
    </w:p>
    <w:p w:rsidR="00883270" w:rsidRPr="00883270" w:rsidRDefault="00883270" w:rsidP="00883270">
      <w:pPr>
        <w:rPr>
          <w:rFonts w:ascii="Courier" w:hAnsi="Courier"/>
        </w:rPr>
      </w:pPr>
      <w:r w:rsidRPr="00883270">
        <w:rPr>
          <w:rFonts w:ascii="Courier" w:hAnsi="Courier"/>
        </w:rPr>
        <w:t xml:space="preserve">   </w:t>
      </w:r>
      <w:r w:rsidRPr="008B2A2B">
        <w:rPr>
          <w:rFonts w:ascii="Courier" w:hAnsi="Courier"/>
          <w:highlight w:val="yellow"/>
        </w:rPr>
        <w:t>SC     Data Link extract--Surgery file 130 only</w:t>
      </w:r>
    </w:p>
    <w:p w:rsidR="00883270" w:rsidRPr="00883270" w:rsidRDefault="00883270" w:rsidP="00883270">
      <w:pPr>
        <w:rPr>
          <w:rFonts w:ascii="Courier" w:hAnsi="Courier"/>
        </w:rPr>
      </w:pPr>
    </w:p>
    <w:p w:rsidR="00883270" w:rsidRPr="00883270" w:rsidRDefault="00883270" w:rsidP="00883270">
      <w:pPr>
        <w:rPr>
          <w:rFonts w:ascii="Courier" w:hAnsi="Courier"/>
        </w:rPr>
      </w:pPr>
    </w:p>
    <w:p w:rsidR="00883270" w:rsidRPr="00883270" w:rsidRDefault="00883270" w:rsidP="00883270">
      <w:pPr>
        <w:rPr>
          <w:rFonts w:ascii="Courier" w:hAnsi="Courier"/>
        </w:rPr>
      </w:pPr>
      <w:r w:rsidRPr="00883270">
        <w:rPr>
          <w:rFonts w:ascii="Courier" w:hAnsi="Courier"/>
        </w:rPr>
        <w:t>You have PENDING ALERTS</w:t>
      </w:r>
    </w:p>
    <w:p w:rsidR="00883270" w:rsidRPr="00883270" w:rsidRDefault="00883270" w:rsidP="00883270">
      <w:pPr>
        <w:rPr>
          <w:rFonts w:ascii="Courier" w:hAnsi="Courier"/>
        </w:rPr>
      </w:pPr>
      <w:r w:rsidRPr="00883270">
        <w:rPr>
          <w:rFonts w:ascii="Courier" w:hAnsi="Courier"/>
        </w:rPr>
        <w:t xml:space="preserve">          </w:t>
      </w:r>
      <w:proofErr w:type="gramStart"/>
      <w:r w:rsidRPr="00883270">
        <w:rPr>
          <w:rFonts w:ascii="Courier" w:hAnsi="Courier"/>
        </w:rPr>
        <w:t>Enter  "</w:t>
      </w:r>
      <w:proofErr w:type="gramEnd"/>
      <w:r w:rsidRPr="00883270">
        <w:rPr>
          <w:rFonts w:ascii="Courier" w:hAnsi="Courier"/>
        </w:rPr>
        <w:t>VA to jump to VIEW ALERTS option</w:t>
      </w:r>
    </w:p>
    <w:p w:rsidR="00883270" w:rsidRPr="00883270" w:rsidRDefault="00883270" w:rsidP="00883270">
      <w:pPr>
        <w:rPr>
          <w:rFonts w:ascii="Courier" w:hAnsi="Courier"/>
        </w:rPr>
      </w:pPr>
    </w:p>
    <w:p w:rsidR="00883270" w:rsidRPr="00883270" w:rsidRDefault="00883270" w:rsidP="00883270">
      <w:pPr>
        <w:rPr>
          <w:rFonts w:ascii="Courier" w:hAnsi="Courier"/>
        </w:rPr>
      </w:pPr>
      <w:r w:rsidRPr="00883270">
        <w:rPr>
          <w:rFonts w:ascii="Courier" w:hAnsi="Courier"/>
        </w:rPr>
        <w:t xml:space="preserve">Select Data Analytics Manual options &lt;TEST ACCOUNT&gt; Option: </w:t>
      </w:r>
      <w:proofErr w:type="gramStart"/>
      <w:r w:rsidRPr="008B2A2B">
        <w:rPr>
          <w:rFonts w:ascii="Courier" w:hAnsi="Courier"/>
          <w:highlight w:val="yellow"/>
        </w:rPr>
        <w:t>SC</w:t>
      </w:r>
      <w:r w:rsidRPr="00883270">
        <w:rPr>
          <w:rFonts w:ascii="Courier" w:hAnsi="Courier"/>
        </w:rPr>
        <w:t xml:space="preserve">  Data</w:t>
      </w:r>
      <w:proofErr w:type="gramEnd"/>
      <w:r w:rsidRPr="00883270">
        <w:rPr>
          <w:rFonts w:ascii="Courier" w:hAnsi="Courier"/>
        </w:rPr>
        <w:t xml:space="preserve"> Link </w:t>
      </w:r>
      <w:proofErr w:type="spellStart"/>
      <w:r w:rsidRPr="00883270">
        <w:rPr>
          <w:rFonts w:ascii="Courier" w:hAnsi="Courier"/>
        </w:rPr>
        <w:t>extrac</w:t>
      </w:r>
      <w:proofErr w:type="spellEnd"/>
    </w:p>
    <w:p w:rsidR="00883270" w:rsidRPr="00883270" w:rsidRDefault="00883270" w:rsidP="00883270">
      <w:pPr>
        <w:rPr>
          <w:rFonts w:ascii="Courier" w:hAnsi="Courier"/>
        </w:rPr>
      </w:pPr>
      <w:r w:rsidRPr="00883270">
        <w:rPr>
          <w:rFonts w:ascii="Courier" w:hAnsi="Courier"/>
        </w:rPr>
        <w:t>t--Surgery file 130 only</w:t>
      </w:r>
    </w:p>
    <w:p w:rsidR="00883270" w:rsidRPr="00883270" w:rsidRDefault="00883270" w:rsidP="00883270">
      <w:pPr>
        <w:rPr>
          <w:rFonts w:ascii="Courier" w:hAnsi="Courier"/>
        </w:rPr>
      </w:pPr>
      <w:r w:rsidRPr="00883270">
        <w:rPr>
          <w:rFonts w:ascii="Courier" w:hAnsi="Courier"/>
        </w:rPr>
        <w:t>This identifies patients with OR and non-OR procedures in the date range</w:t>
      </w:r>
    </w:p>
    <w:p w:rsidR="00883270" w:rsidRPr="00883270" w:rsidRDefault="00883270" w:rsidP="00883270">
      <w:pPr>
        <w:rPr>
          <w:rFonts w:ascii="Courier" w:hAnsi="Courier"/>
        </w:rPr>
      </w:pPr>
      <w:proofErr w:type="gramStart"/>
      <w:r w:rsidRPr="00883270">
        <w:rPr>
          <w:rFonts w:ascii="Courier" w:hAnsi="Courier"/>
        </w:rPr>
        <w:t>and</w:t>
      </w:r>
      <w:proofErr w:type="gramEnd"/>
      <w:r w:rsidRPr="00883270">
        <w:rPr>
          <w:rFonts w:ascii="Courier" w:hAnsi="Courier"/>
        </w:rPr>
        <w:t xml:space="preserve"> extracts Surgery file information.</w:t>
      </w:r>
    </w:p>
    <w:p w:rsidR="00883270" w:rsidRPr="00883270" w:rsidRDefault="00883270" w:rsidP="00883270">
      <w:pPr>
        <w:rPr>
          <w:rFonts w:ascii="Courier" w:hAnsi="Courier"/>
        </w:rPr>
      </w:pPr>
      <w:r w:rsidRPr="00883270">
        <w:rPr>
          <w:rFonts w:ascii="Courier" w:hAnsi="Courier"/>
        </w:rPr>
        <w:t>Extract Surgery record updates/deletes</w:t>
      </w:r>
      <w:proofErr w:type="gramStart"/>
      <w:r w:rsidRPr="00883270">
        <w:rPr>
          <w:rFonts w:ascii="Courier" w:hAnsi="Courier"/>
        </w:rPr>
        <w:t>?:</w:t>
      </w:r>
      <w:proofErr w:type="gramEnd"/>
      <w:r w:rsidRPr="00883270">
        <w:rPr>
          <w:rFonts w:ascii="Courier" w:hAnsi="Courier"/>
        </w:rPr>
        <w:t xml:space="preserve"> NO//</w:t>
      </w:r>
    </w:p>
    <w:p w:rsidR="00883270" w:rsidRPr="00883270" w:rsidRDefault="00883270" w:rsidP="00883270">
      <w:pPr>
        <w:rPr>
          <w:rFonts w:ascii="Courier" w:hAnsi="Courier"/>
        </w:rPr>
      </w:pPr>
      <w:r w:rsidRPr="00883270">
        <w:rPr>
          <w:rFonts w:ascii="Courier" w:hAnsi="Courier"/>
        </w:rPr>
        <w:t xml:space="preserve">Enter START date for extract:  </w:t>
      </w:r>
      <w:proofErr w:type="gramStart"/>
      <w:r w:rsidRPr="008B2A2B">
        <w:rPr>
          <w:rFonts w:ascii="Courier" w:hAnsi="Courier"/>
          <w:highlight w:val="yellow"/>
        </w:rPr>
        <w:t>T</w:t>
      </w:r>
      <w:r w:rsidRPr="00883270">
        <w:rPr>
          <w:rFonts w:ascii="Courier" w:hAnsi="Courier"/>
        </w:rPr>
        <w:t xml:space="preserve">  (</w:t>
      </w:r>
      <w:proofErr w:type="gramEnd"/>
      <w:r w:rsidRPr="00883270">
        <w:rPr>
          <w:rFonts w:ascii="Courier" w:hAnsi="Courier"/>
        </w:rPr>
        <w:t>MAR 11, 2014)</w:t>
      </w:r>
    </w:p>
    <w:p w:rsidR="00883270" w:rsidRPr="00883270" w:rsidRDefault="00883270" w:rsidP="00883270">
      <w:pPr>
        <w:rPr>
          <w:rFonts w:ascii="Courier" w:hAnsi="Courier"/>
        </w:rPr>
      </w:pPr>
      <w:r w:rsidRPr="00883270">
        <w:rPr>
          <w:rFonts w:ascii="Courier" w:hAnsi="Courier"/>
        </w:rPr>
        <w:t xml:space="preserve">Enter END date for extract:  </w:t>
      </w:r>
      <w:proofErr w:type="gramStart"/>
      <w:r w:rsidRPr="008B2A2B">
        <w:rPr>
          <w:rFonts w:ascii="Courier" w:hAnsi="Courier"/>
          <w:highlight w:val="yellow"/>
        </w:rPr>
        <w:t>T</w:t>
      </w:r>
      <w:r w:rsidRPr="00883270">
        <w:rPr>
          <w:rFonts w:ascii="Courier" w:hAnsi="Courier"/>
        </w:rPr>
        <w:t xml:space="preserve">  (</w:t>
      </w:r>
      <w:proofErr w:type="gramEnd"/>
      <w:r w:rsidRPr="00883270">
        <w:rPr>
          <w:rFonts w:ascii="Courier" w:hAnsi="Courier"/>
        </w:rPr>
        <w:t>MAR 11, 2014)</w:t>
      </w:r>
    </w:p>
    <w:p w:rsidR="00883270" w:rsidRPr="00883270" w:rsidRDefault="00883270" w:rsidP="00883270">
      <w:pPr>
        <w:rPr>
          <w:rFonts w:ascii="Courier" w:hAnsi="Courier"/>
        </w:rPr>
      </w:pPr>
      <w:r w:rsidRPr="00883270">
        <w:rPr>
          <w:rFonts w:ascii="Courier" w:hAnsi="Courier"/>
        </w:rPr>
        <w:t>Select Extract Group: CR</w:t>
      </w:r>
    </w:p>
    <w:p w:rsidR="00883270" w:rsidRPr="00883270" w:rsidRDefault="00883270" w:rsidP="00883270">
      <w:pPr>
        <w:rPr>
          <w:rFonts w:ascii="Courier" w:hAnsi="Courier"/>
        </w:rPr>
      </w:pPr>
      <w:r w:rsidRPr="00883270">
        <w:rPr>
          <w:rFonts w:ascii="Courier" w:hAnsi="Courier"/>
        </w:rPr>
        <w:t xml:space="preserve">     1   CRITICAL CARE</w:t>
      </w:r>
    </w:p>
    <w:p w:rsidR="00883270" w:rsidRPr="00883270" w:rsidRDefault="00883270" w:rsidP="00883270">
      <w:pPr>
        <w:rPr>
          <w:rFonts w:ascii="Courier" w:hAnsi="Courier"/>
        </w:rPr>
      </w:pPr>
      <w:r w:rsidRPr="00883270">
        <w:rPr>
          <w:rFonts w:ascii="Courier" w:hAnsi="Courier"/>
        </w:rPr>
        <w:t xml:space="preserve">     2   CRITICAL CARE UPDATE</w:t>
      </w:r>
    </w:p>
    <w:p w:rsidR="00883270" w:rsidRPr="00883270" w:rsidRDefault="00883270" w:rsidP="00883270">
      <w:pPr>
        <w:rPr>
          <w:rFonts w:ascii="Courier" w:hAnsi="Courier"/>
        </w:rPr>
      </w:pPr>
      <w:r w:rsidRPr="00883270">
        <w:rPr>
          <w:rFonts w:ascii="Courier" w:hAnsi="Courier"/>
        </w:rPr>
        <w:t xml:space="preserve">CHOOSE 1-2: </w:t>
      </w:r>
      <w:proofErr w:type="gramStart"/>
      <w:r w:rsidRPr="008B2A2B">
        <w:rPr>
          <w:rFonts w:ascii="Courier" w:hAnsi="Courier"/>
          <w:highlight w:val="yellow"/>
        </w:rPr>
        <w:t>1  CRITICAL</w:t>
      </w:r>
      <w:proofErr w:type="gramEnd"/>
      <w:r w:rsidRPr="008B2A2B">
        <w:rPr>
          <w:rFonts w:ascii="Courier" w:hAnsi="Courier"/>
          <w:highlight w:val="yellow"/>
        </w:rPr>
        <w:t xml:space="preserve"> CARE</w:t>
      </w:r>
    </w:p>
    <w:p w:rsidR="00883270" w:rsidRPr="00883270" w:rsidRDefault="00883270" w:rsidP="00883270">
      <w:pPr>
        <w:rPr>
          <w:rFonts w:ascii="Courier" w:hAnsi="Courier"/>
        </w:rPr>
      </w:pPr>
      <w:r w:rsidRPr="00883270">
        <w:rPr>
          <w:rFonts w:ascii="Courier" w:hAnsi="Courier"/>
        </w:rPr>
        <w:t xml:space="preserve">   Data file directory is C:\TEMP</w:t>
      </w:r>
    </w:p>
    <w:p w:rsidR="00883270" w:rsidRPr="00883270" w:rsidRDefault="00883270" w:rsidP="00883270">
      <w:pPr>
        <w:rPr>
          <w:rFonts w:ascii="Courier" w:hAnsi="Courier"/>
        </w:rPr>
      </w:pPr>
      <w:r w:rsidRPr="00883270">
        <w:rPr>
          <w:rFonts w:ascii="Courier" w:hAnsi="Courier"/>
        </w:rPr>
        <w:t xml:space="preserve">   FTP com file directory</w:t>
      </w:r>
    </w:p>
    <w:p w:rsidR="00883270" w:rsidRPr="00883270" w:rsidRDefault="00883270" w:rsidP="00883270">
      <w:pPr>
        <w:rPr>
          <w:rFonts w:ascii="Courier" w:hAnsi="Courier"/>
        </w:rPr>
      </w:pPr>
    </w:p>
    <w:p w:rsidR="00883270" w:rsidRPr="00883270" w:rsidRDefault="00883270" w:rsidP="00883270">
      <w:pPr>
        <w:rPr>
          <w:rFonts w:ascii="Courier" w:hAnsi="Courier"/>
        </w:rPr>
      </w:pPr>
      <w:r w:rsidRPr="00883270">
        <w:rPr>
          <w:rFonts w:ascii="Courier" w:hAnsi="Courier"/>
        </w:rPr>
        <w:t>Transmit results to Critical Care Warehouse? Y// ES</w:t>
      </w:r>
    </w:p>
    <w:p w:rsidR="00883270" w:rsidRPr="00883270" w:rsidRDefault="00883270" w:rsidP="00883270">
      <w:pPr>
        <w:rPr>
          <w:rFonts w:ascii="Courier" w:hAnsi="Courier"/>
        </w:rPr>
      </w:pPr>
      <w:r w:rsidRPr="00883270">
        <w:rPr>
          <w:rFonts w:ascii="Courier" w:hAnsi="Courier"/>
        </w:rPr>
        <w:t>Move patients into registry? Y// ES</w:t>
      </w:r>
    </w:p>
    <w:p w:rsidR="00883270" w:rsidRPr="00883270" w:rsidRDefault="00883270" w:rsidP="00883270">
      <w:pPr>
        <w:rPr>
          <w:rFonts w:ascii="Courier" w:hAnsi="Courier"/>
        </w:rPr>
      </w:pPr>
      <w:r w:rsidRPr="00883270">
        <w:rPr>
          <w:rFonts w:ascii="Courier" w:hAnsi="Courier"/>
        </w:rPr>
        <w:t>Requested Start Time: NOW/</w:t>
      </w:r>
      <w:proofErr w:type="gramStart"/>
      <w:r w:rsidRPr="00883270">
        <w:rPr>
          <w:rFonts w:ascii="Courier" w:hAnsi="Courier"/>
        </w:rPr>
        <w:t>/  (</w:t>
      </w:r>
      <w:proofErr w:type="gramEnd"/>
      <w:r w:rsidRPr="00883270">
        <w:rPr>
          <w:rFonts w:ascii="Courier" w:hAnsi="Courier"/>
        </w:rPr>
        <w:t>MAR 11, 2014@13:29:40)</w:t>
      </w:r>
    </w:p>
    <w:p w:rsidR="00883270" w:rsidRDefault="00883270" w:rsidP="00883270">
      <w:pPr>
        <w:rPr>
          <w:rFonts w:ascii="Courier" w:hAnsi="Courier"/>
        </w:rPr>
      </w:pPr>
      <w:r w:rsidRPr="00883270">
        <w:rPr>
          <w:rFonts w:ascii="Courier" w:hAnsi="Courier"/>
        </w:rPr>
        <w:t>Task #6552599 queued!</w:t>
      </w:r>
    </w:p>
    <w:p w:rsidR="00883270" w:rsidRDefault="00883270" w:rsidP="00883270">
      <w:pPr>
        <w:rPr>
          <w:rFonts w:ascii="Courier" w:hAnsi="Courier"/>
        </w:rPr>
      </w:pPr>
    </w:p>
    <w:p w:rsidR="00883270" w:rsidRPr="00883270" w:rsidRDefault="00883270" w:rsidP="00883270">
      <w:pPr>
        <w:rPr>
          <w:b/>
          <w:color w:val="FF0000"/>
        </w:rPr>
      </w:pPr>
      <w:r>
        <w:rPr>
          <w:rFonts w:ascii="Courier" w:hAnsi="Courier"/>
          <w:b/>
          <w:color w:val="FF0000"/>
        </w:rPr>
        <w:t>**</w:t>
      </w:r>
      <w:r>
        <w:rPr>
          <w:b/>
          <w:color w:val="FF0000"/>
        </w:rPr>
        <w:t xml:space="preserve"> Example only</w:t>
      </w:r>
    </w:p>
    <w:p w:rsidR="00B12A09" w:rsidRPr="00C7642B" w:rsidRDefault="00555F56" w:rsidP="006E32B4">
      <w:pPr>
        <w:pStyle w:val="Heading2"/>
        <w:rPr>
          <w:rFonts w:ascii="Times New Roman" w:hAnsi="Times New Roman" w:cs="Times New Roman"/>
        </w:rPr>
      </w:pPr>
      <w:bookmarkStart w:id="42" w:name="_Toc216071621"/>
      <w:bookmarkStart w:id="43" w:name="_Toc382291321"/>
      <w:r w:rsidRPr="00C7642B">
        <w:rPr>
          <w:rFonts w:ascii="Times New Roman" w:hAnsi="Times New Roman" w:cs="Times New Roman"/>
        </w:rPr>
        <w:t xml:space="preserve">Surgery Extract Interface </w:t>
      </w:r>
      <w:r w:rsidR="00D952B0" w:rsidRPr="00C7642B">
        <w:rPr>
          <w:rFonts w:ascii="Times New Roman" w:hAnsi="Times New Roman" w:cs="Times New Roman"/>
        </w:rPr>
        <w:t>Requirements</w:t>
      </w:r>
      <w:bookmarkEnd w:id="42"/>
      <w:bookmarkEnd w:id="43"/>
    </w:p>
    <w:p w:rsidR="006E32B4" w:rsidRDefault="00191C33" w:rsidP="006E32B4">
      <w:r>
        <w:t>DataBridge</w:t>
      </w:r>
      <w:r w:rsidR="00992D91">
        <w:t xml:space="preserve"> outputs all extracted records to text files in variable length, delimited format. </w:t>
      </w:r>
      <w:r>
        <w:t>DataBridge</w:t>
      </w:r>
      <w:r w:rsidR="00B704A9">
        <w:t xml:space="preserve"> will create 7</w:t>
      </w:r>
      <w:r w:rsidR="00FA7AE6">
        <w:t>6</w:t>
      </w:r>
      <w:r w:rsidR="00B704A9">
        <w:t xml:space="preserve"> </w:t>
      </w:r>
      <w:r w:rsidR="00394C65">
        <w:t>surgery</w:t>
      </w:r>
      <w:r w:rsidR="00B704A9">
        <w:t xml:space="preserve"> extract files that collectively contain </w:t>
      </w:r>
      <w:r w:rsidR="00FD10AD">
        <w:t>807</w:t>
      </w:r>
      <w:r w:rsidR="00C96B5A">
        <w:t xml:space="preserve"> </w:t>
      </w:r>
      <w:r w:rsidR="00B704A9">
        <w:t>of the total 8</w:t>
      </w:r>
      <w:r w:rsidR="00AF79E8">
        <w:t>79</w:t>
      </w:r>
      <w:r w:rsidR="00B704A9">
        <w:t xml:space="preserve"> fields that comprise the Surgery file. At this time, the </w:t>
      </w:r>
      <w:r w:rsidR="00FD10AD">
        <w:t>72</w:t>
      </w:r>
      <w:r w:rsidR="00CD389C">
        <w:t xml:space="preserve"> </w:t>
      </w:r>
      <w:r w:rsidR="00B704A9">
        <w:t>fields exclude</w:t>
      </w:r>
      <w:r w:rsidR="002F140F">
        <w:t xml:space="preserve">d are either </w:t>
      </w:r>
      <w:r w:rsidR="00CD389C">
        <w:t xml:space="preserve">relatively new, </w:t>
      </w:r>
      <w:r w:rsidR="002F140F">
        <w:t xml:space="preserve">obsolete, or </w:t>
      </w:r>
      <w:r w:rsidR="00CD389C">
        <w:t xml:space="preserve">intentionally </w:t>
      </w:r>
      <w:r w:rsidR="002F140F">
        <w:t>omitted</w:t>
      </w:r>
      <w:r w:rsidR="007D15DE">
        <w:t>. It is necessary that the interfacing system be able to open text files, correctly interpret the first line of text as the header,</w:t>
      </w:r>
      <w:r w:rsidR="009E0A11">
        <w:t xml:space="preserve"> the second line of text as the data type header</w:t>
      </w:r>
      <w:r w:rsidR="002F140F">
        <w:t>, and</w:t>
      </w:r>
      <w:r w:rsidR="007D15DE">
        <w:t xml:space="preserve"> correctly parse each element of the extract. The following section describes the various elements of the </w:t>
      </w:r>
      <w:r>
        <w:t>DataBridge</w:t>
      </w:r>
      <w:r w:rsidR="007D15DE">
        <w:t xml:space="preserve"> Surgery Extract Interface.</w:t>
      </w:r>
    </w:p>
    <w:p w:rsidR="005F017B" w:rsidRDefault="005F017B" w:rsidP="006E32B4"/>
    <w:p w:rsidR="00D952B0" w:rsidRPr="00C7642B" w:rsidRDefault="00D952B0" w:rsidP="00B12A09">
      <w:pPr>
        <w:pStyle w:val="Heading3"/>
        <w:rPr>
          <w:rFonts w:ascii="Times New Roman" w:hAnsi="Times New Roman" w:cs="Times New Roman"/>
        </w:rPr>
      </w:pPr>
      <w:bookmarkStart w:id="44" w:name="_Toc382291322"/>
      <w:r w:rsidRPr="00C7642B">
        <w:rPr>
          <w:rFonts w:ascii="Times New Roman" w:hAnsi="Times New Roman" w:cs="Times New Roman"/>
        </w:rPr>
        <w:t>Interface Processing Time Requirements</w:t>
      </w:r>
      <w:bookmarkEnd w:id="44"/>
    </w:p>
    <w:p w:rsidR="00992D91" w:rsidRPr="00C7642B" w:rsidRDefault="00992D91" w:rsidP="00992D91"/>
    <w:p w:rsidR="00936038" w:rsidRPr="00C7642B" w:rsidRDefault="00B704A9" w:rsidP="006E32B4">
      <w:r w:rsidRPr="00C7642B">
        <w:t xml:space="preserve">There are no time processing requirements for the </w:t>
      </w:r>
      <w:r w:rsidR="00191C33">
        <w:t>DataBridge</w:t>
      </w:r>
      <w:r w:rsidRPr="00C7642B">
        <w:t xml:space="preserve"> </w:t>
      </w:r>
      <w:r w:rsidR="00C30705">
        <w:t>S</w:t>
      </w:r>
      <w:r w:rsidRPr="00C7642B">
        <w:t xml:space="preserve">urgery </w:t>
      </w:r>
      <w:r w:rsidR="00C30705">
        <w:t>E</w:t>
      </w:r>
      <w:r w:rsidRPr="00C7642B">
        <w:t>xtract interface at this time.</w:t>
      </w:r>
      <w:r w:rsidR="005F497A" w:rsidRPr="00C7642B">
        <w:t xml:space="preserve"> Running the extract process </w:t>
      </w:r>
      <w:r w:rsidR="002061F7" w:rsidRPr="00C7642B">
        <w:t>after hours</w:t>
      </w:r>
      <w:r w:rsidR="005F497A" w:rsidRPr="00C7642B">
        <w:t xml:space="preserve"> is recommended.</w:t>
      </w:r>
      <w:r w:rsidR="00527495">
        <w:t xml:space="preserve"> </w:t>
      </w:r>
      <w:r w:rsidR="006360BC">
        <w:t>It has been reported that a full DSIHX Extract run can take</w:t>
      </w:r>
      <w:r w:rsidR="00527495">
        <w:t xml:space="preserve"> an average of 5-6 hours when using a one day date range, run times exceeding 24 hours have been reported using a date range of a month. </w:t>
      </w:r>
      <w:r w:rsidR="006360BC">
        <w:t xml:space="preserve">Using multiple Extract Parameter records for more advanced scheduling is one way to mitigate the lengthy extract completion times, see section 2.3 for more details concerning this. </w:t>
      </w:r>
      <w:r w:rsidR="00527495">
        <w:t xml:space="preserve">Due to the potential of records being updated after </w:t>
      </w:r>
      <w:r w:rsidR="00C30705">
        <w:t>they have</w:t>
      </w:r>
      <w:r w:rsidR="00527495">
        <w:t xml:space="preserve"> been extracted it is recommended that</w:t>
      </w:r>
      <w:r w:rsidR="00F62E09">
        <w:t xml:space="preserve"> Surgery Update/Deletion </w:t>
      </w:r>
      <w:r w:rsidR="00FD07C5">
        <w:t>R</w:t>
      </w:r>
      <w:r w:rsidR="00F62E09">
        <w:t>eporting be enabled, or alternatively that</w:t>
      </w:r>
      <w:r w:rsidR="00527495">
        <w:t xml:space="preserve"> extracts be scheduled to include a date range that is the typical length of time a surgery file stays open</w:t>
      </w:r>
      <w:r w:rsidR="00936038">
        <w:t xml:space="preserve"> (usually seven days)</w:t>
      </w:r>
      <w:r w:rsidR="00527495">
        <w:t>.</w:t>
      </w:r>
      <w:r w:rsidR="00C96C35">
        <w:t xml:space="preserve"> </w:t>
      </w:r>
      <w:r w:rsidR="00E071E2">
        <w:t>To extract records older than 90 days,</w:t>
      </w:r>
      <w:r w:rsidR="00C96C35">
        <w:t xml:space="preserve"> the use of the DSIHX AUTO EXTRA</w:t>
      </w:r>
      <w:r w:rsidR="00E071E2">
        <w:t xml:space="preserve">CT UPDATE option is recommended. With Surgery Update/Delete reporting enabled, any record less than 90 days will automatically report on </w:t>
      </w:r>
      <w:r w:rsidR="00F56A67">
        <w:t xml:space="preserve">extracted </w:t>
      </w:r>
      <w:r w:rsidR="00E071E2">
        <w:t>field changes or deletions.</w:t>
      </w:r>
    </w:p>
    <w:p w:rsidR="008F511D" w:rsidRPr="00C7642B" w:rsidRDefault="008F511D" w:rsidP="006E32B4"/>
    <w:p w:rsidR="00D952B0" w:rsidRPr="00C7642B" w:rsidRDefault="00D952B0" w:rsidP="00FD58AE">
      <w:pPr>
        <w:pStyle w:val="Heading3"/>
        <w:rPr>
          <w:rFonts w:ascii="Times New Roman" w:hAnsi="Times New Roman" w:cs="Times New Roman"/>
        </w:rPr>
      </w:pPr>
      <w:bookmarkStart w:id="45" w:name="_Toc382291323"/>
      <w:r w:rsidRPr="00C7642B">
        <w:rPr>
          <w:rFonts w:ascii="Times New Roman" w:hAnsi="Times New Roman" w:cs="Times New Roman"/>
        </w:rPr>
        <w:t>Message/File Requirements</w:t>
      </w:r>
      <w:bookmarkEnd w:id="45"/>
    </w:p>
    <w:p w:rsidR="00992D91" w:rsidRPr="00C7642B" w:rsidRDefault="00992D91" w:rsidP="00992D91"/>
    <w:p w:rsidR="00F21345" w:rsidRPr="00C7642B" w:rsidRDefault="00FD07C5" w:rsidP="00F21345">
      <w:r>
        <w:t xml:space="preserve">The DSIHX </w:t>
      </w:r>
      <w:r w:rsidR="00191C33">
        <w:t>DataBridge</w:t>
      </w:r>
      <w:r>
        <w:t xml:space="preserve"> Extract package </w:t>
      </w:r>
      <w:r w:rsidR="00F21345" w:rsidRPr="00C7642B">
        <w:t>will perform Surgery extracts from user requests and during scheduled times. All 7</w:t>
      </w:r>
      <w:r w:rsidR="0037411E">
        <w:t>6</w:t>
      </w:r>
      <w:r w:rsidR="00F21345" w:rsidRPr="00C7642B">
        <w:t xml:space="preserve"> text files will be created even if there is no data to output. In this case, </w:t>
      </w:r>
      <w:r w:rsidR="00F845CE">
        <w:t>both a header and data-header row will be created, but the extract text file will be otherwise blank</w:t>
      </w:r>
      <w:r w:rsidR="003C5832">
        <w:t xml:space="preserve">. If there is data, </w:t>
      </w:r>
      <w:r w:rsidR="00F845CE">
        <w:t xml:space="preserve">surgical records </w:t>
      </w:r>
      <w:r w:rsidR="003C5832">
        <w:t>will be extracted to all rows that occur after the data-header</w:t>
      </w:r>
      <w:r w:rsidR="00F845CE">
        <w:t xml:space="preserve">. </w:t>
      </w:r>
      <w:r w:rsidR="003C5832">
        <w:t>Each</w:t>
      </w:r>
      <w:r w:rsidR="00F845CE">
        <w:t xml:space="preserve"> line</w:t>
      </w:r>
      <w:r w:rsidR="003C5832">
        <w:t xml:space="preserve"> of text after the second</w:t>
      </w:r>
      <w:r w:rsidR="00F845CE">
        <w:t xml:space="preserve"> represents a unique record extracted</w:t>
      </w:r>
      <w:r w:rsidR="00DB3C94">
        <w:t xml:space="preserve"> for that particular extract text file</w:t>
      </w:r>
      <w:r w:rsidR="00F845CE">
        <w:t>.</w:t>
      </w:r>
    </w:p>
    <w:p w:rsidR="00D952B0" w:rsidRPr="00C7642B" w:rsidRDefault="00D952B0" w:rsidP="00D952B0">
      <w:pPr>
        <w:pStyle w:val="Heading4"/>
        <w:keepNext/>
        <w:numPr>
          <w:ilvl w:val="3"/>
          <w:numId w:val="0"/>
        </w:numPr>
        <w:tabs>
          <w:tab w:val="num" w:pos="1134"/>
        </w:tabs>
        <w:spacing w:before="240" w:line="300" w:lineRule="auto"/>
        <w:ind w:left="1134" w:hanging="1134"/>
        <w:rPr>
          <w:rFonts w:ascii="Times New Roman" w:hAnsi="Times New Roman" w:cs="Times New Roman"/>
        </w:rPr>
      </w:pPr>
      <w:bookmarkStart w:id="46" w:name="_Toc382291324"/>
      <w:r w:rsidRPr="00C7642B">
        <w:rPr>
          <w:rFonts w:ascii="Times New Roman" w:hAnsi="Times New Roman" w:cs="Times New Roman"/>
        </w:rPr>
        <w:t>Data Assembly Characteristics</w:t>
      </w:r>
      <w:bookmarkEnd w:id="46"/>
    </w:p>
    <w:p w:rsidR="006E32B4" w:rsidRPr="00C7642B" w:rsidRDefault="00191C33" w:rsidP="006E32B4">
      <w:r>
        <w:t>DataBridge</w:t>
      </w:r>
      <w:r w:rsidR="00ED0816" w:rsidRPr="00C7642B">
        <w:t xml:space="preserve"> uses text files to send results of data extract to outside systems.  All text files created use the same naming convention:</w:t>
      </w:r>
    </w:p>
    <w:p w:rsidR="00ED0816" w:rsidRPr="00C7642B" w:rsidRDefault="00ED0816" w:rsidP="00ED0816">
      <w:pPr>
        <w:jc w:val="center"/>
      </w:pPr>
      <w:proofErr w:type="gramStart"/>
      <w:r w:rsidRPr="00C7642B">
        <w:t>stationnumber_yymmdd_hhmmss_filename.txt.</w:t>
      </w:r>
      <w:proofErr w:type="gramEnd"/>
    </w:p>
    <w:p w:rsidR="00BE01A7" w:rsidRPr="00C7642B" w:rsidRDefault="00BE01A7" w:rsidP="00ED0816">
      <w:pPr>
        <w:jc w:val="center"/>
      </w:pPr>
    </w:p>
    <w:p w:rsidR="00ED0816" w:rsidRPr="00C7642B" w:rsidRDefault="00ED0816" w:rsidP="00ED0816">
      <w:proofErr w:type="gramStart"/>
      <w:r w:rsidRPr="00C7642B">
        <w:t>1.stationnumber</w:t>
      </w:r>
      <w:proofErr w:type="gramEnd"/>
      <w:r w:rsidRPr="00C7642B">
        <w:t xml:space="preserve"> - Internal entry number (IEN) of the site name.</w:t>
      </w:r>
    </w:p>
    <w:p w:rsidR="00ED0816" w:rsidRPr="00C7642B" w:rsidRDefault="00ED0816" w:rsidP="00ED0816">
      <w:r w:rsidRPr="00C7642B">
        <w:t xml:space="preserve">2. </w:t>
      </w:r>
      <w:proofErr w:type="spellStart"/>
      <w:proofErr w:type="gramStart"/>
      <w:r w:rsidRPr="00C7642B">
        <w:t>yymmdd_hhmmss</w:t>
      </w:r>
      <w:proofErr w:type="spellEnd"/>
      <w:proofErr w:type="gramEnd"/>
      <w:r w:rsidRPr="00C7642B">
        <w:t xml:space="preserve"> - Time stamp of extract run</w:t>
      </w:r>
    </w:p>
    <w:p w:rsidR="00B12A09" w:rsidRPr="00C7642B" w:rsidRDefault="00ED0816" w:rsidP="00ED0816">
      <w:r w:rsidRPr="00C7642B">
        <w:t xml:space="preserve">3. </w:t>
      </w:r>
      <w:proofErr w:type="gramStart"/>
      <w:r w:rsidRPr="00C7642B">
        <w:t>filename</w:t>
      </w:r>
      <w:proofErr w:type="gramEnd"/>
      <w:r w:rsidRPr="00C7642B">
        <w:t xml:space="preserve"> – name used for each file created. </w:t>
      </w:r>
      <w:r w:rsidR="00191C33">
        <w:t>DataBridge</w:t>
      </w:r>
      <w:r w:rsidRPr="00C7642B">
        <w:t xml:space="preserve"> names all </w:t>
      </w:r>
      <w:r w:rsidR="0037411E">
        <w:t xml:space="preserve">Surgery extract files “QSURG*” with the exception of the DUZ/Provider Name table which is named PROVTBLE. </w:t>
      </w:r>
      <w:r w:rsidRPr="00C7642B">
        <w:t xml:space="preserve">The asterisk </w:t>
      </w:r>
      <w:r w:rsidR="0037411E">
        <w:t xml:space="preserve">in QSURG </w:t>
      </w:r>
      <w:r w:rsidRPr="00C7642B">
        <w:t>signifies where the name varies</w:t>
      </w:r>
      <w:r w:rsidR="00874301" w:rsidRPr="00C7642B">
        <w:t>.</w:t>
      </w:r>
    </w:p>
    <w:p w:rsidR="00FE49C7" w:rsidRDefault="00FE49C7" w:rsidP="00ED0816"/>
    <w:p w:rsidR="004105BC" w:rsidRDefault="004105BC" w:rsidP="00ED0816"/>
    <w:p w:rsidR="004105BC" w:rsidRDefault="004105BC" w:rsidP="00ED0816"/>
    <w:p w:rsidR="004105BC" w:rsidRDefault="004105BC" w:rsidP="00ED0816"/>
    <w:p w:rsidR="004105BC" w:rsidRDefault="004105BC" w:rsidP="00ED0816"/>
    <w:p w:rsidR="004105BC" w:rsidRDefault="004105BC" w:rsidP="00ED0816"/>
    <w:p w:rsidR="004105BC" w:rsidRDefault="004105BC" w:rsidP="00ED0816"/>
    <w:p w:rsidR="004105BC" w:rsidRDefault="004105BC" w:rsidP="00ED0816"/>
    <w:p w:rsidR="004105BC" w:rsidRPr="00C7642B" w:rsidRDefault="004105BC" w:rsidP="00ED0816"/>
    <w:p w:rsidR="006918E5" w:rsidRPr="00C7642B" w:rsidRDefault="00D952B0" w:rsidP="006918E5">
      <w:pPr>
        <w:pStyle w:val="Heading4"/>
        <w:rPr>
          <w:rFonts w:ascii="Times New Roman" w:hAnsi="Times New Roman" w:cs="Times New Roman"/>
        </w:rPr>
      </w:pPr>
      <w:bookmarkStart w:id="47" w:name="_Toc382291325"/>
      <w:r w:rsidRPr="00C7642B">
        <w:rPr>
          <w:rFonts w:ascii="Times New Roman" w:hAnsi="Times New Roman" w:cs="Times New Roman"/>
        </w:rPr>
        <w:t>Field/Element Definition</w:t>
      </w:r>
      <w:bookmarkEnd w:id="47"/>
    </w:p>
    <w:p w:rsidR="00F10926" w:rsidRDefault="007B0D85" w:rsidP="00F94AD7">
      <w:r>
        <w:t xml:space="preserve">There are 6 distinct </w:t>
      </w:r>
      <w:r w:rsidR="006918E5">
        <w:t xml:space="preserve">data types that </w:t>
      </w:r>
      <w:r w:rsidR="002C2A80">
        <w:t xml:space="preserve">the </w:t>
      </w:r>
      <w:r w:rsidR="006918E5">
        <w:t>fields extracted consist of</w:t>
      </w:r>
      <w:r w:rsidR="007D15DE">
        <w:t xml:space="preserve">. The following </w:t>
      </w:r>
      <w:r w:rsidR="00394C65">
        <w:t>table describes</w:t>
      </w:r>
      <w:r w:rsidR="007D15DE">
        <w:t xml:space="preserve"> the data types </w:t>
      </w:r>
      <w:r w:rsidR="00F94AD7" w:rsidRPr="00F94AD7">
        <w:t xml:space="preserve">used in </w:t>
      </w:r>
      <w:r w:rsidR="00394C65" w:rsidRPr="00F94AD7">
        <w:t>a</w:t>
      </w:r>
      <w:r w:rsidR="00F94AD7" w:rsidRPr="00F94AD7">
        <w:t xml:space="preserve"> </w:t>
      </w:r>
      <w:r w:rsidR="007D15DE">
        <w:t xml:space="preserve">surgery </w:t>
      </w:r>
      <w:r w:rsidR="00F94AD7" w:rsidRPr="00F94AD7">
        <w:t>extract file.</w:t>
      </w:r>
      <w:r>
        <w:t xml:space="preserve"> Date and text data types contain sub-types which are described here as well.</w:t>
      </w:r>
    </w:p>
    <w:p w:rsidR="00EA2650" w:rsidRDefault="00EA2650" w:rsidP="00F94AD7"/>
    <w:tbl>
      <w:tblPr>
        <w:tblW w:w="9472" w:type="dxa"/>
        <w:jc w:val="center"/>
        <w:tblInd w:w="892" w:type="dxa"/>
        <w:tblLook w:val="04A0" w:firstRow="1" w:lastRow="0" w:firstColumn="1" w:lastColumn="0" w:noHBand="0" w:noVBand="1"/>
      </w:tblPr>
      <w:tblGrid>
        <w:gridCol w:w="1266"/>
        <w:gridCol w:w="2533"/>
        <w:gridCol w:w="2095"/>
        <w:gridCol w:w="1066"/>
        <w:gridCol w:w="1277"/>
        <w:gridCol w:w="1235"/>
      </w:tblGrid>
      <w:tr w:rsidR="00BE01A7" w:rsidRPr="00CD7987" w:rsidTr="00624349">
        <w:trPr>
          <w:trHeight w:val="300"/>
          <w:jc w:val="center"/>
        </w:trPr>
        <w:tc>
          <w:tcPr>
            <w:tcW w:w="1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b/>
                <w:bCs/>
                <w:color w:val="000000"/>
                <w:szCs w:val="22"/>
              </w:rPr>
            </w:pPr>
            <w:r w:rsidRPr="00CD7987">
              <w:rPr>
                <w:rFonts w:ascii="Calibri" w:hAnsi="Calibri"/>
                <w:b/>
                <w:bCs/>
                <w:color w:val="000000"/>
                <w:szCs w:val="22"/>
              </w:rPr>
              <w:t>Data Type</w:t>
            </w:r>
          </w:p>
        </w:tc>
        <w:tc>
          <w:tcPr>
            <w:tcW w:w="2533" w:type="dxa"/>
            <w:tcBorders>
              <w:top w:val="single" w:sz="4" w:space="0" w:color="auto"/>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b/>
                <w:bCs/>
                <w:color w:val="000000"/>
                <w:szCs w:val="22"/>
              </w:rPr>
            </w:pPr>
            <w:r w:rsidRPr="00CD7987">
              <w:rPr>
                <w:rFonts w:ascii="Calibri" w:hAnsi="Calibri"/>
                <w:b/>
                <w:bCs/>
                <w:color w:val="000000"/>
                <w:szCs w:val="22"/>
              </w:rPr>
              <w:t>Precision</w:t>
            </w:r>
          </w:p>
        </w:tc>
        <w:tc>
          <w:tcPr>
            <w:tcW w:w="2095" w:type="dxa"/>
            <w:tcBorders>
              <w:top w:val="single" w:sz="4" w:space="0" w:color="auto"/>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b/>
                <w:bCs/>
                <w:color w:val="000000"/>
                <w:szCs w:val="22"/>
              </w:rPr>
            </w:pPr>
            <w:r w:rsidRPr="00CD7987">
              <w:rPr>
                <w:rFonts w:ascii="Calibri" w:hAnsi="Calibri"/>
                <w:b/>
                <w:bCs/>
                <w:color w:val="000000"/>
                <w:szCs w:val="22"/>
              </w:rPr>
              <w:t>Range</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b/>
                <w:bCs/>
                <w:color w:val="000000"/>
                <w:szCs w:val="22"/>
              </w:rPr>
            </w:pPr>
            <w:r w:rsidRPr="00CD7987">
              <w:rPr>
                <w:rFonts w:ascii="Calibri" w:hAnsi="Calibri"/>
                <w:b/>
                <w:bCs/>
                <w:color w:val="000000"/>
                <w:szCs w:val="22"/>
              </w:rPr>
              <w:t>Min char size</w:t>
            </w:r>
          </w:p>
        </w:tc>
        <w:tc>
          <w:tcPr>
            <w:tcW w:w="1277" w:type="dxa"/>
            <w:tcBorders>
              <w:top w:val="single" w:sz="4" w:space="0" w:color="auto"/>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b/>
                <w:bCs/>
                <w:color w:val="000000"/>
                <w:szCs w:val="22"/>
              </w:rPr>
            </w:pPr>
            <w:r w:rsidRPr="00CD7987">
              <w:rPr>
                <w:rFonts w:ascii="Calibri" w:hAnsi="Calibri"/>
                <w:b/>
                <w:bCs/>
                <w:color w:val="000000"/>
                <w:szCs w:val="22"/>
              </w:rPr>
              <w:t>Max char  size</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b/>
                <w:bCs/>
                <w:color w:val="000000"/>
                <w:szCs w:val="22"/>
              </w:rPr>
            </w:pPr>
            <w:r w:rsidRPr="00CD7987">
              <w:rPr>
                <w:rFonts w:ascii="Calibri" w:hAnsi="Calibri"/>
                <w:b/>
                <w:bCs/>
                <w:color w:val="000000"/>
                <w:szCs w:val="22"/>
              </w:rPr>
              <w:t>Technical Name</w:t>
            </w:r>
          </w:p>
        </w:tc>
      </w:tr>
      <w:tr w:rsidR="00BE01A7" w:rsidRPr="00CD7987" w:rsidTr="00624349">
        <w:trPr>
          <w:trHeight w:val="300"/>
          <w:jc w:val="center"/>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rsidR="00BE01A7" w:rsidRPr="005A4F9C" w:rsidRDefault="00BE01A7" w:rsidP="00BE01A7">
            <w:pPr>
              <w:jc w:val="center"/>
              <w:rPr>
                <w:rFonts w:ascii="Calibri" w:hAnsi="Calibri"/>
                <w:color w:val="000000"/>
                <w:szCs w:val="22"/>
              </w:rPr>
            </w:pPr>
            <w:r w:rsidRPr="005A4F9C">
              <w:rPr>
                <w:rFonts w:ascii="Calibri" w:hAnsi="Calibri"/>
                <w:color w:val="000000"/>
                <w:szCs w:val="22"/>
              </w:rPr>
              <w:t>Date</w:t>
            </w:r>
          </w:p>
        </w:tc>
        <w:tc>
          <w:tcPr>
            <w:tcW w:w="2533" w:type="dxa"/>
            <w:tcBorders>
              <w:top w:val="nil"/>
              <w:left w:val="nil"/>
              <w:bottom w:val="single" w:sz="4" w:space="0" w:color="auto"/>
              <w:right w:val="single" w:sz="4" w:space="0" w:color="auto"/>
            </w:tcBorders>
            <w:shd w:val="clear" w:color="auto" w:fill="auto"/>
            <w:noWrap/>
            <w:vAlign w:val="center"/>
            <w:hideMark/>
          </w:tcPr>
          <w:p w:rsidR="00BE01A7" w:rsidRPr="005A4F9C" w:rsidRDefault="0033786D" w:rsidP="00BE01A7">
            <w:pPr>
              <w:jc w:val="center"/>
              <w:rPr>
                <w:rFonts w:ascii="Calibri" w:hAnsi="Calibri"/>
                <w:color w:val="000000"/>
                <w:szCs w:val="22"/>
              </w:rPr>
            </w:pPr>
            <w:r>
              <w:rPr>
                <w:rFonts w:ascii="Calibri" w:hAnsi="Calibri"/>
                <w:color w:val="000000"/>
                <w:szCs w:val="22"/>
              </w:rPr>
              <w:t>M</w:t>
            </w:r>
            <w:r w:rsidR="006632D7">
              <w:rPr>
                <w:rFonts w:ascii="Calibri" w:hAnsi="Calibri"/>
                <w:color w:val="000000"/>
                <w:szCs w:val="22"/>
              </w:rPr>
              <w:t>M/D</w:t>
            </w:r>
            <w:r w:rsidR="00FE0AA2">
              <w:rPr>
                <w:rFonts w:ascii="Calibri" w:hAnsi="Calibri"/>
                <w:color w:val="000000"/>
                <w:szCs w:val="22"/>
              </w:rPr>
              <w:t>D/Y</w:t>
            </w:r>
            <w:r>
              <w:rPr>
                <w:rFonts w:ascii="Calibri" w:hAnsi="Calibri"/>
                <w:color w:val="000000"/>
                <w:szCs w:val="22"/>
              </w:rPr>
              <w:t>YYY</w:t>
            </w:r>
          </w:p>
        </w:tc>
        <w:tc>
          <w:tcPr>
            <w:tcW w:w="2095" w:type="dxa"/>
            <w:tcBorders>
              <w:top w:val="nil"/>
              <w:left w:val="nil"/>
              <w:bottom w:val="single" w:sz="4" w:space="0" w:color="auto"/>
              <w:right w:val="single" w:sz="4" w:space="0" w:color="auto"/>
            </w:tcBorders>
            <w:shd w:val="clear" w:color="auto" w:fill="auto"/>
            <w:noWrap/>
            <w:vAlign w:val="center"/>
            <w:hideMark/>
          </w:tcPr>
          <w:p w:rsidR="00BE01A7" w:rsidRPr="005A4F9C" w:rsidRDefault="00BE01A7" w:rsidP="00BE01A7">
            <w:pPr>
              <w:jc w:val="center"/>
              <w:rPr>
                <w:rFonts w:ascii="Calibri" w:hAnsi="Calibri"/>
                <w:color w:val="000000"/>
                <w:szCs w:val="22"/>
              </w:rPr>
            </w:pPr>
            <w:r w:rsidRPr="005A4F9C">
              <w:rPr>
                <w:rFonts w:ascii="Calibri" w:hAnsi="Calibri"/>
                <w:color w:val="000000"/>
                <w:szCs w:val="22"/>
              </w:rPr>
              <w:t>01/01/1800 to 12/31/2699</w:t>
            </w:r>
          </w:p>
        </w:tc>
        <w:tc>
          <w:tcPr>
            <w:tcW w:w="1066" w:type="dxa"/>
            <w:tcBorders>
              <w:top w:val="nil"/>
              <w:left w:val="nil"/>
              <w:bottom w:val="single" w:sz="4" w:space="0" w:color="auto"/>
              <w:right w:val="single" w:sz="4" w:space="0" w:color="auto"/>
            </w:tcBorders>
            <w:shd w:val="clear" w:color="auto" w:fill="auto"/>
            <w:noWrap/>
            <w:vAlign w:val="center"/>
            <w:hideMark/>
          </w:tcPr>
          <w:p w:rsidR="00BE01A7" w:rsidRPr="005A4F9C" w:rsidRDefault="00575FC6" w:rsidP="007A30C8">
            <w:pPr>
              <w:jc w:val="center"/>
              <w:rPr>
                <w:rFonts w:ascii="Calibri" w:hAnsi="Calibri"/>
                <w:color w:val="000000"/>
                <w:szCs w:val="22"/>
              </w:rPr>
            </w:pPr>
            <w:r w:rsidRPr="005A4F9C">
              <w:rPr>
                <w:rFonts w:ascii="Calibri" w:hAnsi="Calibri"/>
                <w:color w:val="000000"/>
                <w:szCs w:val="22"/>
              </w:rPr>
              <w:t>8</w:t>
            </w:r>
          </w:p>
        </w:tc>
        <w:tc>
          <w:tcPr>
            <w:tcW w:w="1277" w:type="dxa"/>
            <w:tcBorders>
              <w:top w:val="nil"/>
              <w:left w:val="nil"/>
              <w:bottom w:val="single" w:sz="4" w:space="0" w:color="auto"/>
              <w:right w:val="single" w:sz="4" w:space="0" w:color="auto"/>
            </w:tcBorders>
            <w:shd w:val="clear" w:color="auto" w:fill="auto"/>
            <w:noWrap/>
            <w:vAlign w:val="center"/>
            <w:hideMark/>
          </w:tcPr>
          <w:p w:rsidR="00BE01A7" w:rsidRPr="005A4F9C" w:rsidRDefault="00804CF1" w:rsidP="00BE01A7">
            <w:pPr>
              <w:jc w:val="center"/>
              <w:rPr>
                <w:rFonts w:ascii="Calibri" w:hAnsi="Calibri"/>
                <w:color w:val="000000"/>
                <w:szCs w:val="22"/>
              </w:rPr>
            </w:pPr>
            <w:r w:rsidRPr="005A4F9C">
              <w:rPr>
                <w:rFonts w:ascii="Calibri" w:hAnsi="Calibri"/>
                <w:color w:val="000000"/>
                <w:szCs w:val="22"/>
              </w:rPr>
              <w:t>10</w:t>
            </w:r>
          </w:p>
        </w:tc>
        <w:tc>
          <w:tcPr>
            <w:tcW w:w="1235" w:type="dxa"/>
            <w:tcBorders>
              <w:top w:val="nil"/>
              <w:left w:val="nil"/>
              <w:bottom w:val="single" w:sz="4" w:space="0" w:color="auto"/>
              <w:right w:val="single" w:sz="4" w:space="0" w:color="auto"/>
            </w:tcBorders>
            <w:shd w:val="clear" w:color="auto" w:fill="auto"/>
            <w:noWrap/>
            <w:vAlign w:val="center"/>
            <w:hideMark/>
          </w:tcPr>
          <w:p w:rsidR="00BE01A7" w:rsidRPr="005A4F9C" w:rsidRDefault="00BE01A7" w:rsidP="00BE01A7">
            <w:pPr>
              <w:jc w:val="center"/>
              <w:rPr>
                <w:rFonts w:ascii="Calibri" w:hAnsi="Calibri"/>
                <w:color w:val="000000"/>
                <w:szCs w:val="22"/>
              </w:rPr>
            </w:pPr>
            <w:r w:rsidRPr="005A4F9C">
              <w:rPr>
                <w:rFonts w:ascii="Calibri" w:hAnsi="Calibri"/>
                <w:color w:val="000000"/>
                <w:szCs w:val="22"/>
              </w:rPr>
              <w:t>Date/Time</w:t>
            </w:r>
          </w:p>
        </w:tc>
      </w:tr>
      <w:tr w:rsidR="00804CF1" w:rsidRPr="00D729E8" w:rsidTr="00624349">
        <w:trPr>
          <w:trHeight w:val="300"/>
          <w:jc w:val="center"/>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rsidR="00804CF1" w:rsidRPr="005A4F9C" w:rsidRDefault="00804CF1" w:rsidP="00BE01A7">
            <w:pPr>
              <w:jc w:val="center"/>
              <w:rPr>
                <w:rFonts w:ascii="Calibri" w:hAnsi="Calibri"/>
                <w:color w:val="000000"/>
                <w:szCs w:val="22"/>
              </w:rPr>
            </w:pPr>
            <w:r w:rsidRPr="005A4F9C">
              <w:rPr>
                <w:rFonts w:ascii="Calibri" w:hAnsi="Calibri"/>
                <w:color w:val="000000"/>
                <w:szCs w:val="22"/>
              </w:rPr>
              <w:t>Date</w:t>
            </w:r>
          </w:p>
        </w:tc>
        <w:tc>
          <w:tcPr>
            <w:tcW w:w="2533" w:type="dxa"/>
            <w:tcBorders>
              <w:top w:val="nil"/>
              <w:left w:val="nil"/>
              <w:bottom w:val="single" w:sz="4" w:space="0" w:color="auto"/>
              <w:right w:val="single" w:sz="4" w:space="0" w:color="auto"/>
            </w:tcBorders>
            <w:shd w:val="clear" w:color="auto" w:fill="auto"/>
            <w:noWrap/>
            <w:vAlign w:val="center"/>
            <w:hideMark/>
          </w:tcPr>
          <w:p w:rsidR="00804CF1" w:rsidRPr="005A4F9C" w:rsidRDefault="0033786D" w:rsidP="00B150F7">
            <w:pPr>
              <w:rPr>
                <w:rFonts w:ascii="Calibri" w:hAnsi="Calibri"/>
                <w:color w:val="000000"/>
                <w:szCs w:val="22"/>
              </w:rPr>
            </w:pPr>
            <w:r>
              <w:rPr>
                <w:rFonts w:ascii="Calibri" w:hAnsi="Calibri"/>
                <w:color w:val="000000"/>
                <w:szCs w:val="22"/>
              </w:rPr>
              <w:t>M</w:t>
            </w:r>
            <w:r w:rsidR="006632D7">
              <w:rPr>
                <w:rFonts w:ascii="Calibri" w:hAnsi="Calibri"/>
                <w:color w:val="000000"/>
                <w:szCs w:val="22"/>
              </w:rPr>
              <w:t>M/D</w:t>
            </w:r>
            <w:r w:rsidR="00FE0AA2">
              <w:rPr>
                <w:rFonts w:ascii="Calibri" w:hAnsi="Calibri"/>
                <w:color w:val="000000"/>
                <w:szCs w:val="22"/>
              </w:rPr>
              <w:t>D/Y</w:t>
            </w:r>
            <w:r>
              <w:rPr>
                <w:rFonts w:ascii="Calibri" w:hAnsi="Calibri"/>
                <w:color w:val="000000"/>
                <w:szCs w:val="22"/>
              </w:rPr>
              <w:t>YY</w:t>
            </w:r>
            <w:r w:rsidR="00617673">
              <w:rPr>
                <w:rFonts w:ascii="Calibri" w:hAnsi="Calibri"/>
                <w:color w:val="000000"/>
                <w:szCs w:val="22"/>
              </w:rPr>
              <w:t>Y</w:t>
            </w:r>
            <w:r w:rsidR="00532C70">
              <w:rPr>
                <w:rFonts w:ascii="Calibri" w:hAnsi="Calibri"/>
                <w:color w:val="000000"/>
                <w:szCs w:val="22"/>
              </w:rPr>
              <w:t>@h</w:t>
            </w:r>
            <w:r w:rsidR="00B150F7">
              <w:rPr>
                <w:rFonts w:ascii="Calibri" w:hAnsi="Calibri"/>
                <w:color w:val="000000"/>
                <w:szCs w:val="22"/>
              </w:rPr>
              <w:t>h</w:t>
            </w:r>
            <w:r w:rsidR="00624349">
              <w:rPr>
                <w:rFonts w:ascii="Calibri" w:hAnsi="Calibri"/>
                <w:color w:val="000000"/>
                <w:szCs w:val="22"/>
              </w:rPr>
              <w:t>:</w:t>
            </w:r>
            <w:r w:rsidR="00B150F7">
              <w:rPr>
                <w:rFonts w:ascii="Calibri" w:hAnsi="Calibri"/>
                <w:color w:val="000000"/>
                <w:szCs w:val="22"/>
              </w:rPr>
              <w:t>mm</w:t>
            </w:r>
          </w:p>
        </w:tc>
        <w:tc>
          <w:tcPr>
            <w:tcW w:w="2095" w:type="dxa"/>
            <w:tcBorders>
              <w:top w:val="nil"/>
              <w:left w:val="nil"/>
              <w:bottom w:val="single" w:sz="4" w:space="0" w:color="auto"/>
              <w:right w:val="single" w:sz="4" w:space="0" w:color="auto"/>
            </w:tcBorders>
            <w:shd w:val="clear" w:color="auto" w:fill="auto"/>
            <w:noWrap/>
            <w:vAlign w:val="center"/>
            <w:hideMark/>
          </w:tcPr>
          <w:p w:rsidR="00804CF1" w:rsidRPr="005A4F9C" w:rsidRDefault="00804CF1" w:rsidP="00BE01A7">
            <w:pPr>
              <w:jc w:val="center"/>
              <w:rPr>
                <w:rFonts w:ascii="Calibri" w:hAnsi="Calibri"/>
                <w:color w:val="000000"/>
                <w:szCs w:val="22"/>
              </w:rPr>
            </w:pPr>
            <w:r w:rsidRPr="005A4F9C">
              <w:rPr>
                <w:rFonts w:ascii="Calibri" w:hAnsi="Calibri"/>
                <w:color w:val="000000"/>
                <w:szCs w:val="22"/>
              </w:rPr>
              <w:t>01/01/1800 to 12/31/2699</w:t>
            </w:r>
          </w:p>
        </w:tc>
        <w:tc>
          <w:tcPr>
            <w:tcW w:w="1066" w:type="dxa"/>
            <w:tcBorders>
              <w:top w:val="nil"/>
              <w:left w:val="nil"/>
              <w:bottom w:val="single" w:sz="4" w:space="0" w:color="auto"/>
              <w:right w:val="single" w:sz="4" w:space="0" w:color="auto"/>
            </w:tcBorders>
            <w:shd w:val="clear" w:color="auto" w:fill="auto"/>
            <w:noWrap/>
            <w:vAlign w:val="center"/>
            <w:hideMark/>
          </w:tcPr>
          <w:p w:rsidR="00804CF1" w:rsidRPr="005A4F9C" w:rsidRDefault="00804CF1" w:rsidP="007A30C8">
            <w:pPr>
              <w:jc w:val="center"/>
              <w:rPr>
                <w:rFonts w:ascii="Calibri" w:hAnsi="Calibri"/>
                <w:color w:val="000000"/>
                <w:szCs w:val="22"/>
              </w:rPr>
            </w:pPr>
            <w:r w:rsidRPr="005A4F9C">
              <w:rPr>
                <w:rFonts w:ascii="Calibri" w:hAnsi="Calibri"/>
                <w:color w:val="000000"/>
                <w:szCs w:val="22"/>
              </w:rPr>
              <w:t>14</w:t>
            </w:r>
          </w:p>
        </w:tc>
        <w:tc>
          <w:tcPr>
            <w:tcW w:w="1277" w:type="dxa"/>
            <w:tcBorders>
              <w:top w:val="nil"/>
              <w:left w:val="nil"/>
              <w:bottom w:val="single" w:sz="4" w:space="0" w:color="auto"/>
              <w:right w:val="single" w:sz="4" w:space="0" w:color="auto"/>
            </w:tcBorders>
            <w:shd w:val="clear" w:color="auto" w:fill="auto"/>
            <w:noWrap/>
            <w:vAlign w:val="center"/>
            <w:hideMark/>
          </w:tcPr>
          <w:p w:rsidR="00804CF1" w:rsidRPr="005A4F9C" w:rsidRDefault="00804CF1" w:rsidP="00BE01A7">
            <w:pPr>
              <w:jc w:val="center"/>
              <w:rPr>
                <w:rFonts w:ascii="Calibri" w:hAnsi="Calibri"/>
                <w:color w:val="000000"/>
                <w:szCs w:val="22"/>
              </w:rPr>
            </w:pPr>
            <w:r w:rsidRPr="005A4F9C">
              <w:rPr>
                <w:rFonts w:ascii="Calibri" w:hAnsi="Calibri"/>
                <w:color w:val="000000"/>
                <w:szCs w:val="22"/>
              </w:rPr>
              <w:t>16</w:t>
            </w:r>
          </w:p>
        </w:tc>
        <w:tc>
          <w:tcPr>
            <w:tcW w:w="1235" w:type="dxa"/>
            <w:tcBorders>
              <w:top w:val="nil"/>
              <w:left w:val="nil"/>
              <w:bottom w:val="single" w:sz="4" w:space="0" w:color="auto"/>
              <w:right w:val="single" w:sz="4" w:space="0" w:color="auto"/>
            </w:tcBorders>
            <w:shd w:val="clear" w:color="auto" w:fill="auto"/>
            <w:noWrap/>
            <w:vAlign w:val="center"/>
            <w:hideMark/>
          </w:tcPr>
          <w:p w:rsidR="00804CF1" w:rsidRPr="005A4F9C" w:rsidRDefault="00804CF1" w:rsidP="00804CF1">
            <w:pPr>
              <w:jc w:val="center"/>
              <w:rPr>
                <w:rFonts w:ascii="Calibri" w:hAnsi="Calibri"/>
                <w:color w:val="000000"/>
                <w:szCs w:val="22"/>
              </w:rPr>
            </w:pPr>
            <w:r w:rsidRPr="005A4F9C">
              <w:rPr>
                <w:rFonts w:ascii="Calibri" w:hAnsi="Calibri"/>
                <w:color w:val="000000"/>
                <w:szCs w:val="22"/>
              </w:rPr>
              <w:t>Date/Time</w:t>
            </w:r>
          </w:p>
        </w:tc>
      </w:tr>
      <w:tr w:rsidR="00804CF1" w:rsidRPr="00D729E8" w:rsidTr="00624349">
        <w:trPr>
          <w:trHeight w:val="300"/>
          <w:jc w:val="center"/>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rsidR="00804CF1" w:rsidRPr="005A4F9C" w:rsidRDefault="00804CF1" w:rsidP="00BE01A7">
            <w:pPr>
              <w:jc w:val="center"/>
              <w:rPr>
                <w:rFonts w:ascii="Calibri" w:hAnsi="Calibri"/>
                <w:color w:val="000000"/>
                <w:szCs w:val="22"/>
              </w:rPr>
            </w:pPr>
            <w:r w:rsidRPr="005A4F9C">
              <w:rPr>
                <w:rFonts w:ascii="Calibri" w:hAnsi="Calibri"/>
                <w:color w:val="000000"/>
                <w:szCs w:val="22"/>
              </w:rPr>
              <w:lastRenderedPageBreak/>
              <w:t>Date</w:t>
            </w:r>
          </w:p>
        </w:tc>
        <w:tc>
          <w:tcPr>
            <w:tcW w:w="2533" w:type="dxa"/>
            <w:tcBorders>
              <w:top w:val="nil"/>
              <w:left w:val="nil"/>
              <w:bottom w:val="single" w:sz="4" w:space="0" w:color="auto"/>
              <w:right w:val="single" w:sz="4" w:space="0" w:color="auto"/>
            </w:tcBorders>
            <w:shd w:val="clear" w:color="auto" w:fill="auto"/>
            <w:noWrap/>
            <w:vAlign w:val="center"/>
            <w:hideMark/>
          </w:tcPr>
          <w:p w:rsidR="00804CF1" w:rsidRPr="005A4F9C" w:rsidRDefault="00624349" w:rsidP="00B150F7">
            <w:pPr>
              <w:rPr>
                <w:rFonts w:ascii="Calibri" w:hAnsi="Calibri"/>
                <w:color w:val="000000"/>
                <w:szCs w:val="22"/>
              </w:rPr>
            </w:pPr>
            <w:r>
              <w:rPr>
                <w:rFonts w:ascii="Calibri" w:hAnsi="Calibri"/>
                <w:color w:val="000000"/>
                <w:szCs w:val="22"/>
              </w:rPr>
              <w:t>M</w:t>
            </w:r>
            <w:r w:rsidR="006632D7">
              <w:rPr>
                <w:rFonts w:ascii="Calibri" w:hAnsi="Calibri"/>
                <w:color w:val="000000"/>
                <w:szCs w:val="22"/>
              </w:rPr>
              <w:t>M/D</w:t>
            </w:r>
            <w:r w:rsidR="00FE0AA2">
              <w:rPr>
                <w:rFonts w:ascii="Calibri" w:hAnsi="Calibri"/>
                <w:color w:val="000000"/>
                <w:szCs w:val="22"/>
              </w:rPr>
              <w:t>D/</w:t>
            </w:r>
            <w:r w:rsidR="00700C57">
              <w:rPr>
                <w:rFonts w:ascii="Calibri" w:hAnsi="Calibri"/>
                <w:color w:val="000000"/>
                <w:szCs w:val="22"/>
              </w:rPr>
              <w:t>YYYY@hh:mm:ss</w:t>
            </w:r>
          </w:p>
        </w:tc>
        <w:tc>
          <w:tcPr>
            <w:tcW w:w="2095" w:type="dxa"/>
            <w:tcBorders>
              <w:top w:val="nil"/>
              <w:left w:val="nil"/>
              <w:bottom w:val="single" w:sz="4" w:space="0" w:color="auto"/>
              <w:right w:val="single" w:sz="4" w:space="0" w:color="auto"/>
            </w:tcBorders>
            <w:shd w:val="clear" w:color="auto" w:fill="auto"/>
            <w:noWrap/>
            <w:vAlign w:val="center"/>
            <w:hideMark/>
          </w:tcPr>
          <w:p w:rsidR="00804CF1" w:rsidRPr="005A4F9C" w:rsidRDefault="00804CF1" w:rsidP="00BE01A7">
            <w:pPr>
              <w:jc w:val="center"/>
              <w:rPr>
                <w:rFonts w:ascii="Calibri" w:hAnsi="Calibri"/>
                <w:color w:val="000000"/>
                <w:szCs w:val="22"/>
              </w:rPr>
            </w:pPr>
            <w:r w:rsidRPr="005A4F9C">
              <w:rPr>
                <w:rFonts w:ascii="Calibri" w:hAnsi="Calibri"/>
                <w:color w:val="000000"/>
                <w:szCs w:val="22"/>
              </w:rPr>
              <w:t>01/01/1800 to 12/31/2699</w:t>
            </w:r>
          </w:p>
        </w:tc>
        <w:tc>
          <w:tcPr>
            <w:tcW w:w="1066" w:type="dxa"/>
            <w:tcBorders>
              <w:top w:val="nil"/>
              <w:left w:val="nil"/>
              <w:bottom w:val="single" w:sz="4" w:space="0" w:color="auto"/>
              <w:right w:val="single" w:sz="4" w:space="0" w:color="auto"/>
            </w:tcBorders>
            <w:shd w:val="clear" w:color="auto" w:fill="auto"/>
            <w:noWrap/>
            <w:vAlign w:val="center"/>
            <w:hideMark/>
          </w:tcPr>
          <w:p w:rsidR="00804CF1" w:rsidRPr="005A4F9C" w:rsidRDefault="00437A8A" w:rsidP="007A30C8">
            <w:pPr>
              <w:jc w:val="center"/>
              <w:rPr>
                <w:rFonts w:ascii="Calibri" w:hAnsi="Calibri"/>
                <w:color w:val="000000"/>
                <w:szCs w:val="22"/>
              </w:rPr>
            </w:pPr>
            <w:r w:rsidRPr="005A4F9C">
              <w:rPr>
                <w:rFonts w:ascii="Calibri" w:hAnsi="Calibri"/>
                <w:color w:val="000000"/>
                <w:szCs w:val="22"/>
              </w:rPr>
              <w:t>17</w:t>
            </w:r>
          </w:p>
        </w:tc>
        <w:tc>
          <w:tcPr>
            <w:tcW w:w="1277" w:type="dxa"/>
            <w:tcBorders>
              <w:top w:val="nil"/>
              <w:left w:val="nil"/>
              <w:bottom w:val="single" w:sz="4" w:space="0" w:color="auto"/>
              <w:right w:val="single" w:sz="4" w:space="0" w:color="auto"/>
            </w:tcBorders>
            <w:shd w:val="clear" w:color="auto" w:fill="auto"/>
            <w:noWrap/>
            <w:vAlign w:val="center"/>
            <w:hideMark/>
          </w:tcPr>
          <w:p w:rsidR="00804CF1" w:rsidRPr="005A4F9C" w:rsidRDefault="00437A8A" w:rsidP="00BE01A7">
            <w:pPr>
              <w:jc w:val="center"/>
              <w:rPr>
                <w:rFonts w:ascii="Calibri" w:hAnsi="Calibri"/>
                <w:color w:val="000000"/>
                <w:szCs w:val="22"/>
              </w:rPr>
            </w:pPr>
            <w:r w:rsidRPr="005A4F9C">
              <w:rPr>
                <w:rFonts w:ascii="Calibri" w:hAnsi="Calibri"/>
                <w:color w:val="000000"/>
                <w:szCs w:val="22"/>
              </w:rPr>
              <w:t>19</w:t>
            </w:r>
          </w:p>
        </w:tc>
        <w:tc>
          <w:tcPr>
            <w:tcW w:w="1235" w:type="dxa"/>
            <w:tcBorders>
              <w:top w:val="nil"/>
              <w:left w:val="nil"/>
              <w:bottom w:val="single" w:sz="4" w:space="0" w:color="auto"/>
              <w:right w:val="single" w:sz="4" w:space="0" w:color="auto"/>
            </w:tcBorders>
            <w:shd w:val="clear" w:color="auto" w:fill="auto"/>
            <w:noWrap/>
            <w:vAlign w:val="center"/>
            <w:hideMark/>
          </w:tcPr>
          <w:p w:rsidR="00804CF1" w:rsidRPr="005A4F9C" w:rsidRDefault="00437A8A" w:rsidP="00804CF1">
            <w:pPr>
              <w:jc w:val="center"/>
              <w:rPr>
                <w:rFonts w:ascii="Calibri" w:hAnsi="Calibri"/>
                <w:color w:val="000000"/>
                <w:szCs w:val="22"/>
              </w:rPr>
            </w:pPr>
            <w:r w:rsidRPr="005A4F9C">
              <w:rPr>
                <w:rFonts w:ascii="Calibri" w:hAnsi="Calibri"/>
                <w:color w:val="000000"/>
                <w:szCs w:val="22"/>
              </w:rPr>
              <w:t>Date/Time</w:t>
            </w:r>
          </w:p>
        </w:tc>
      </w:tr>
      <w:tr w:rsidR="00BE01A7" w:rsidRPr="00CD7987" w:rsidTr="00624349">
        <w:trPr>
          <w:trHeight w:val="300"/>
          <w:jc w:val="center"/>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Numeric</w:t>
            </w:r>
          </w:p>
        </w:tc>
        <w:tc>
          <w:tcPr>
            <w:tcW w:w="2533" w:type="dxa"/>
            <w:tcBorders>
              <w:top w:val="nil"/>
              <w:left w:val="nil"/>
              <w:bottom w:val="single" w:sz="4" w:space="0" w:color="auto"/>
              <w:right w:val="single" w:sz="4" w:space="0" w:color="auto"/>
            </w:tcBorders>
            <w:shd w:val="clear" w:color="auto" w:fill="auto"/>
            <w:noWrap/>
            <w:vAlign w:val="center"/>
            <w:hideMark/>
          </w:tcPr>
          <w:p w:rsidR="00BE01A7" w:rsidRPr="00CD7987" w:rsidRDefault="00624349" w:rsidP="00BE01A7">
            <w:pPr>
              <w:jc w:val="center"/>
              <w:rPr>
                <w:rFonts w:ascii="Calibri" w:hAnsi="Calibri"/>
                <w:color w:val="000000"/>
                <w:szCs w:val="22"/>
              </w:rPr>
            </w:pPr>
            <w:r>
              <w:rPr>
                <w:rFonts w:ascii="Calibri" w:hAnsi="Calibri"/>
                <w:color w:val="000000"/>
                <w:szCs w:val="22"/>
              </w:rPr>
              <w:t>99999999</w:t>
            </w:r>
            <w:r w:rsidR="00AE352F">
              <w:rPr>
                <w:rFonts w:ascii="Calibri" w:hAnsi="Calibri"/>
                <w:color w:val="000000"/>
                <w:szCs w:val="22"/>
              </w:rPr>
              <w:t>999999</w:t>
            </w:r>
          </w:p>
        </w:tc>
        <w:tc>
          <w:tcPr>
            <w:tcW w:w="209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-1E14 to 1E15 exclusive</w:t>
            </w:r>
          </w:p>
        </w:tc>
        <w:tc>
          <w:tcPr>
            <w:tcW w:w="1066"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1</w:t>
            </w:r>
          </w:p>
        </w:tc>
        <w:tc>
          <w:tcPr>
            <w:tcW w:w="1277"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15</w:t>
            </w:r>
          </w:p>
        </w:tc>
        <w:tc>
          <w:tcPr>
            <w:tcW w:w="123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Numeric</w:t>
            </w:r>
          </w:p>
        </w:tc>
      </w:tr>
      <w:tr w:rsidR="00BE01A7" w:rsidRPr="00CD7987" w:rsidTr="00624349">
        <w:trPr>
          <w:trHeight w:val="300"/>
          <w:jc w:val="center"/>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Code</w:t>
            </w:r>
          </w:p>
        </w:tc>
        <w:tc>
          <w:tcPr>
            <w:tcW w:w="2533"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209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1066"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1</w:t>
            </w:r>
          </w:p>
        </w:tc>
        <w:tc>
          <w:tcPr>
            <w:tcW w:w="1277"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20</w:t>
            </w:r>
          </w:p>
        </w:tc>
        <w:tc>
          <w:tcPr>
            <w:tcW w:w="123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Set of Codes</w:t>
            </w:r>
          </w:p>
        </w:tc>
      </w:tr>
      <w:tr w:rsidR="00BE01A7" w:rsidRPr="00CD7987" w:rsidTr="00624349">
        <w:trPr>
          <w:trHeight w:val="300"/>
          <w:jc w:val="center"/>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Text</w:t>
            </w:r>
          </w:p>
        </w:tc>
        <w:tc>
          <w:tcPr>
            <w:tcW w:w="2533"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209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1066"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1</w:t>
            </w:r>
          </w:p>
        </w:tc>
        <w:tc>
          <w:tcPr>
            <w:tcW w:w="1277"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250</w:t>
            </w:r>
          </w:p>
        </w:tc>
        <w:tc>
          <w:tcPr>
            <w:tcW w:w="123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Free Text</w:t>
            </w:r>
          </w:p>
        </w:tc>
      </w:tr>
      <w:tr w:rsidR="00BE01A7" w:rsidRPr="00CD7987" w:rsidTr="00624349">
        <w:trPr>
          <w:trHeight w:val="330"/>
          <w:jc w:val="center"/>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Text</w:t>
            </w:r>
          </w:p>
        </w:tc>
        <w:tc>
          <w:tcPr>
            <w:tcW w:w="2533"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209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1066"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1</w:t>
            </w:r>
          </w:p>
        </w:tc>
        <w:tc>
          <w:tcPr>
            <w:tcW w:w="1277"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taneo BT" w:hAnsi="Cataneo BT"/>
                <w:color w:val="000000"/>
                <w:sz w:val="28"/>
                <w:szCs w:val="28"/>
              </w:rPr>
            </w:pPr>
            <w:r w:rsidRPr="00CD7987">
              <w:rPr>
                <w:rFonts w:ascii="Cataneo BT" w:hAnsi="Cataneo BT"/>
                <w:color w:val="000000"/>
                <w:sz w:val="28"/>
                <w:szCs w:val="28"/>
              </w:rPr>
              <w:t>∞</w:t>
            </w:r>
          </w:p>
        </w:tc>
        <w:tc>
          <w:tcPr>
            <w:tcW w:w="123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Word-Processing</w:t>
            </w:r>
          </w:p>
        </w:tc>
      </w:tr>
      <w:tr w:rsidR="00BE01A7" w:rsidRPr="00CD7987" w:rsidTr="00624349">
        <w:trPr>
          <w:trHeight w:val="300"/>
          <w:jc w:val="center"/>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Computed</w:t>
            </w:r>
          </w:p>
        </w:tc>
        <w:tc>
          <w:tcPr>
            <w:tcW w:w="2533"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209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1066"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1</w:t>
            </w:r>
          </w:p>
        </w:tc>
        <w:tc>
          <w:tcPr>
            <w:tcW w:w="1277"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250</w:t>
            </w:r>
          </w:p>
        </w:tc>
        <w:tc>
          <w:tcPr>
            <w:tcW w:w="123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Computed</w:t>
            </w:r>
          </w:p>
        </w:tc>
      </w:tr>
      <w:tr w:rsidR="00BE01A7" w:rsidRPr="00CD7987" w:rsidTr="00624349">
        <w:trPr>
          <w:trHeight w:val="300"/>
          <w:jc w:val="center"/>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Pointer</w:t>
            </w:r>
          </w:p>
        </w:tc>
        <w:tc>
          <w:tcPr>
            <w:tcW w:w="2533"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209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N/A</w:t>
            </w:r>
          </w:p>
        </w:tc>
        <w:tc>
          <w:tcPr>
            <w:tcW w:w="1066" w:type="dxa"/>
            <w:tcBorders>
              <w:top w:val="nil"/>
              <w:left w:val="nil"/>
              <w:bottom w:val="single" w:sz="4" w:space="0" w:color="auto"/>
              <w:right w:val="single" w:sz="4" w:space="0" w:color="auto"/>
            </w:tcBorders>
            <w:shd w:val="clear" w:color="auto" w:fill="auto"/>
            <w:noWrap/>
            <w:vAlign w:val="center"/>
            <w:hideMark/>
          </w:tcPr>
          <w:p w:rsidR="00BE01A7" w:rsidRPr="00CD7987" w:rsidRDefault="0057776D" w:rsidP="00BE01A7">
            <w:pPr>
              <w:jc w:val="center"/>
              <w:rPr>
                <w:rFonts w:ascii="Calibri" w:hAnsi="Calibri"/>
                <w:color w:val="000000"/>
                <w:szCs w:val="22"/>
              </w:rPr>
            </w:pPr>
            <w:r>
              <w:rPr>
                <w:rFonts w:ascii="Calibri" w:hAnsi="Calibri"/>
                <w:color w:val="000000"/>
                <w:szCs w:val="22"/>
              </w:rPr>
              <w:t>1</w:t>
            </w:r>
          </w:p>
        </w:tc>
        <w:tc>
          <w:tcPr>
            <w:tcW w:w="1277" w:type="dxa"/>
            <w:tcBorders>
              <w:top w:val="nil"/>
              <w:left w:val="nil"/>
              <w:bottom w:val="single" w:sz="4" w:space="0" w:color="auto"/>
              <w:right w:val="single" w:sz="4" w:space="0" w:color="auto"/>
            </w:tcBorders>
            <w:shd w:val="clear" w:color="auto" w:fill="auto"/>
            <w:noWrap/>
            <w:vAlign w:val="center"/>
            <w:hideMark/>
          </w:tcPr>
          <w:p w:rsidR="00BE01A7" w:rsidRPr="00CD7987" w:rsidRDefault="0057776D" w:rsidP="00BE01A7">
            <w:pPr>
              <w:jc w:val="center"/>
              <w:rPr>
                <w:rFonts w:ascii="Calibri" w:hAnsi="Calibri"/>
                <w:color w:val="000000"/>
                <w:szCs w:val="22"/>
              </w:rPr>
            </w:pPr>
            <w:r>
              <w:rPr>
                <w:rFonts w:ascii="Calibri" w:hAnsi="Calibri"/>
                <w:color w:val="000000"/>
                <w:szCs w:val="22"/>
              </w:rPr>
              <w:t>250</w:t>
            </w:r>
          </w:p>
        </w:tc>
        <w:tc>
          <w:tcPr>
            <w:tcW w:w="1235" w:type="dxa"/>
            <w:tcBorders>
              <w:top w:val="nil"/>
              <w:left w:val="nil"/>
              <w:bottom w:val="single" w:sz="4" w:space="0" w:color="auto"/>
              <w:right w:val="single" w:sz="4" w:space="0" w:color="auto"/>
            </w:tcBorders>
            <w:shd w:val="clear" w:color="auto" w:fill="auto"/>
            <w:noWrap/>
            <w:vAlign w:val="center"/>
            <w:hideMark/>
          </w:tcPr>
          <w:p w:rsidR="00BE01A7" w:rsidRPr="00CD7987" w:rsidRDefault="00BE01A7" w:rsidP="00BE01A7">
            <w:pPr>
              <w:jc w:val="center"/>
              <w:rPr>
                <w:rFonts w:ascii="Calibri" w:hAnsi="Calibri"/>
                <w:color w:val="000000"/>
                <w:szCs w:val="22"/>
              </w:rPr>
            </w:pPr>
            <w:r w:rsidRPr="00CD7987">
              <w:rPr>
                <w:rFonts w:ascii="Calibri" w:hAnsi="Calibri"/>
                <w:color w:val="000000"/>
                <w:szCs w:val="22"/>
              </w:rPr>
              <w:t>Pointer to a File</w:t>
            </w:r>
          </w:p>
        </w:tc>
      </w:tr>
    </w:tbl>
    <w:p w:rsidR="007D15DE" w:rsidRDefault="007D15DE" w:rsidP="00F94AD7"/>
    <w:p w:rsidR="007745D2" w:rsidRDefault="007745D2" w:rsidP="00F94AD7"/>
    <w:p w:rsidR="001D7BB9" w:rsidRDefault="00261F57" w:rsidP="00F94AD7">
      <w:r>
        <w:t>S</w:t>
      </w:r>
      <w:r w:rsidR="001D7BB9">
        <w:t xml:space="preserve">urgery extract files will be output using the following described elements. All </w:t>
      </w:r>
      <w:r w:rsidR="00394C65">
        <w:t>surgery</w:t>
      </w:r>
      <w:r w:rsidR="001D7BB9">
        <w:t xml:space="preserve"> e</w:t>
      </w:r>
      <w:r w:rsidR="006A5469">
        <w:t xml:space="preserve">xtract files have DFN values, </w:t>
      </w:r>
      <w:r w:rsidR="001D7BB9">
        <w:t>IEN values</w:t>
      </w:r>
      <w:r w:rsidR="006A5469">
        <w:t>,</w:t>
      </w:r>
      <w:r w:rsidR="00CF5084">
        <w:t xml:space="preserve"> OR values,</w:t>
      </w:r>
      <w:r w:rsidR="005A5036">
        <w:t xml:space="preserve"> Facility Station Number,</w:t>
      </w:r>
      <w:r w:rsidR="006A5469">
        <w:t xml:space="preserve"> a header</w:t>
      </w:r>
      <w:r w:rsidR="002F140F">
        <w:t>, a</w:t>
      </w:r>
      <w:r w:rsidR="00CF5084">
        <w:t xml:space="preserve"> data type header, </w:t>
      </w:r>
      <w:r w:rsidR="006A5469">
        <w:t>and a message body</w:t>
      </w:r>
      <w:r w:rsidR="001D7BB9">
        <w:t>. 5</w:t>
      </w:r>
      <w:r w:rsidR="00EB25F7">
        <w:t>9</w:t>
      </w:r>
      <w:r w:rsidR="001D7BB9">
        <w:t xml:space="preserve"> of the surgery extract files </w:t>
      </w:r>
      <w:r w:rsidR="00EE3474">
        <w:t>will</w:t>
      </w:r>
      <w:r w:rsidR="006319C7">
        <w:t xml:space="preserve"> also</w:t>
      </w:r>
      <w:r w:rsidR="00EE3474">
        <w:t xml:space="preserve"> have SUBIEN values. Of those 5</w:t>
      </w:r>
      <w:r w:rsidR="00EB25F7">
        <w:t>9</w:t>
      </w:r>
      <w:r w:rsidR="00EE3474">
        <w:t xml:space="preserve"> extract files, </w:t>
      </w:r>
      <w:r w:rsidR="00F810EC">
        <w:t xml:space="preserve">10 </w:t>
      </w:r>
      <w:r w:rsidR="006A5469">
        <w:t>have SUBSUBIEN values.</w:t>
      </w:r>
    </w:p>
    <w:p w:rsidR="00EC739D" w:rsidRDefault="00EC739D" w:rsidP="00F94AD7"/>
    <w:p w:rsidR="006A5469" w:rsidRDefault="00EC739D" w:rsidP="00F94AD7">
      <w:r w:rsidRPr="00F10926">
        <w:rPr>
          <w:b/>
        </w:rPr>
        <w:t>DFN</w:t>
      </w:r>
      <w:r>
        <w:rPr>
          <w:b/>
        </w:rPr>
        <w:t xml:space="preserve"> – </w:t>
      </w:r>
      <w:r w:rsidR="002F140F">
        <w:t xml:space="preserve">The </w:t>
      </w:r>
      <w:r w:rsidR="00851D16" w:rsidRPr="00C11E00">
        <w:rPr>
          <w:b/>
        </w:rPr>
        <w:t>I</w:t>
      </w:r>
      <w:r>
        <w:t xml:space="preserve">nternal </w:t>
      </w:r>
      <w:r w:rsidR="00851D16" w:rsidRPr="00C11E00">
        <w:rPr>
          <w:b/>
        </w:rPr>
        <w:t>E</w:t>
      </w:r>
      <w:r>
        <w:t xml:space="preserve">ntry </w:t>
      </w:r>
      <w:r w:rsidR="00851D16" w:rsidRPr="00C11E00">
        <w:rPr>
          <w:b/>
        </w:rPr>
        <w:t>N</w:t>
      </w:r>
      <w:r>
        <w:t>umber of a record in the Patient File (#2). This is always the first value of every record extracted.</w:t>
      </w:r>
    </w:p>
    <w:p w:rsidR="00EC739D" w:rsidRPr="00F94AD7" w:rsidRDefault="00EC739D" w:rsidP="00F94AD7"/>
    <w:p w:rsidR="00AF344B" w:rsidRDefault="00AF344B" w:rsidP="00F10926">
      <w:r>
        <w:rPr>
          <w:b/>
        </w:rPr>
        <w:t xml:space="preserve">IEN- </w:t>
      </w:r>
      <w:r>
        <w:t>Internal Entry Number</w:t>
      </w:r>
      <w:r w:rsidR="00661ECF">
        <w:t xml:space="preserve"> of the current record in file 130</w:t>
      </w:r>
      <w:r>
        <w:t>, this number is us</w:t>
      </w:r>
      <w:r w:rsidR="00661ECF">
        <w:t>ed internally to i</w:t>
      </w:r>
      <w:r>
        <w:t>dentify record entries</w:t>
      </w:r>
      <w:r w:rsidR="00661ECF">
        <w:t xml:space="preserve"> in the Surgery file</w:t>
      </w:r>
      <w:r>
        <w:t>.</w:t>
      </w:r>
      <w:r w:rsidR="00A31BAA">
        <w:t xml:space="preserve"> This will be the second value of every record extracted in every </w:t>
      </w:r>
      <w:r w:rsidR="00637499">
        <w:t>file</w:t>
      </w:r>
      <w:r w:rsidR="00A31BAA">
        <w:t>.</w:t>
      </w:r>
    </w:p>
    <w:p w:rsidR="005F017B" w:rsidRDefault="005F017B" w:rsidP="00F10926"/>
    <w:p w:rsidR="005F017B" w:rsidRPr="005F017B" w:rsidRDefault="005F017B" w:rsidP="00F10926">
      <w:r>
        <w:rPr>
          <w:b/>
        </w:rPr>
        <w:t xml:space="preserve">OR- </w:t>
      </w:r>
      <w:r>
        <w:t>This field marks a surgical case recor</w:t>
      </w:r>
      <w:r w:rsidR="00EB25F7">
        <w:t xml:space="preserve">d as 1 for OR, and 0 for Non-OR, this field is always found in the third position of every </w:t>
      </w:r>
      <w:r w:rsidR="00624349">
        <w:t xml:space="preserve">surgical </w:t>
      </w:r>
      <w:r w:rsidR="00EB25F7">
        <w:t>extract record.</w:t>
      </w:r>
    </w:p>
    <w:p w:rsidR="00412D87" w:rsidRDefault="00412D87" w:rsidP="00F10926"/>
    <w:p w:rsidR="006C4F91" w:rsidRDefault="006C4F91" w:rsidP="00F10926">
      <w:r>
        <w:rPr>
          <w:b/>
        </w:rPr>
        <w:t xml:space="preserve">SUBIEN – </w:t>
      </w:r>
      <w:r>
        <w:t xml:space="preserve">Internal </w:t>
      </w:r>
      <w:r w:rsidR="00275299">
        <w:t>e</w:t>
      </w:r>
      <w:r>
        <w:t xml:space="preserve">ntry </w:t>
      </w:r>
      <w:r w:rsidR="00275299">
        <w:t>n</w:t>
      </w:r>
      <w:r>
        <w:t>umber of a multiple field within</w:t>
      </w:r>
      <w:r w:rsidR="00645A40">
        <w:t xml:space="preserve"> the Surgery </w:t>
      </w:r>
      <w:r w:rsidR="00275299">
        <w:t>file</w:t>
      </w:r>
      <w:r w:rsidR="00645A40">
        <w:t xml:space="preserve"> which is used internally to distinguish sub-file record entries</w:t>
      </w:r>
      <w:r w:rsidR="00275299">
        <w:t>.</w:t>
      </w:r>
      <w:r w:rsidR="00A31BAA">
        <w:t xml:space="preserve"> This will be the third value for those extract files </w:t>
      </w:r>
      <w:r w:rsidR="00F810EC">
        <w:t>containing this</w:t>
      </w:r>
      <w:r w:rsidR="00A31BAA">
        <w:t xml:space="preserve"> value.</w:t>
      </w:r>
    </w:p>
    <w:p w:rsidR="00412D87" w:rsidRDefault="00412D87" w:rsidP="00F10926">
      <w:pPr>
        <w:rPr>
          <w:b/>
        </w:rPr>
      </w:pPr>
    </w:p>
    <w:p w:rsidR="009F5C20" w:rsidRDefault="006C4F91" w:rsidP="00F10926">
      <w:r>
        <w:rPr>
          <w:b/>
        </w:rPr>
        <w:t>SUBSUBIEN</w:t>
      </w:r>
      <w:r w:rsidR="00275299">
        <w:rPr>
          <w:b/>
        </w:rPr>
        <w:t xml:space="preserve"> – </w:t>
      </w:r>
      <w:r w:rsidR="00275299">
        <w:t>Internal entry number of a sub-multiple field within a “p</w:t>
      </w:r>
      <w:r w:rsidR="0082356D">
        <w:t xml:space="preserve">arent” multiple field in a </w:t>
      </w:r>
      <w:r w:rsidR="003F21BC">
        <w:t>VistA</w:t>
      </w:r>
      <w:r w:rsidR="0082356D">
        <w:t xml:space="preserve"> file</w:t>
      </w:r>
      <w:r w:rsidR="00275299">
        <w:t>.</w:t>
      </w:r>
      <w:r w:rsidR="00A31BAA">
        <w:t xml:space="preserve"> This is the fourth value of every record extracted with such a value.</w:t>
      </w:r>
      <w:r w:rsidR="00704329">
        <w:t xml:space="preserve"> Please note that the only surgery extract files that contain this value all </w:t>
      </w:r>
      <w:proofErr w:type="gramStart"/>
      <w:r w:rsidR="00704329">
        <w:t>end</w:t>
      </w:r>
      <w:proofErr w:type="gramEnd"/>
      <w:r w:rsidR="00704329">
        <w:t xml:space="preserve"> with a letter in the name of the </w:t>
      </w:r>
      <w:r w:rsidR="00294BEB">
        <w:t>file The</w:t>
      </w:r>
      <w:r w:rsidR="009F5C20">
        <w:t xml:space="preserve"> </w:t>
      </w:r>
      <w:r w:rsidR="00936038">
        <w:t xml:space="preserve">current </w:t>
      </w:r>
      <w:r w:rsidR="009F5C20">
        <w:t xml:space="preserve">extract file names generated with </w:t>
      </w:r>
      <w:r w:rsidR="00900ADB">
        <w:t>this value</w:t>
      </w:r>
      <w:r w:rsidR="009F5C20">
        <w:t xml:space="preserve"> are as follows:</w:t>
      </w:r>
    </w:p>
    <w:p w:rsidR="00294BEB" w:rsidRDefault="00294BEB" w:rsidP="00F10926"/>
    <w:p w:rsidR="009F5C20" w:rsidRDefault="009F5C20" w:rsidP="009F5C20">
      <w:pPr>
        <w:numPr>
          <w:ilvl w:val="0"/>
          <w:numId w:val="44"/>
        </w:numPr>
      </w:pPr>
      <w:r>
        <w:t>QSURGN6A</w:t>
      </w:r>
    </w:p>
    <w:p w:rsidR="009F5C20" w:rsidRDefault="00704329" w:rsidP="009F5C20">
      <w:pPr>
        <w:numPr>
          <w:ilvl w:val="0"/>
          <w:numId w:val="44"/>
        </w:numPr>
      </w:pPr>
      <w:r>
        <w:t>QSURGN6B</w:t>
      </w:r>
    </w:p>
    <w:p w:rsidR="009F5C20" w:rsidRDefault="00704329" w:rsidP="009F5C20">
      <w:pPr>
        <w:numPr>
          <w:ilvl w:val="0"/>
          <w:numId w:val="44"/>
        </w:numPr>
      </w:pPr>
      <w:r>
        <w:t>QSURGN6C</w:t>
      </w:r>
    </w:p>
    <w:p w:rsidR="009F5C20" w:rsidRDefault="00704329" w:rsidP="009F5C20">
      <w:pPr>
        <w:numPr>
          <w:ilvl w:val="0"/>
          <w:numId w:val="44"/>
        </w:numPr>
      </w:pPr>
      <w:r>
        <w:t>QSURGN13A</w:t>
      </w:r>
    </w:p>
    <w:p w:rsidR="009F5C20" w:rsidRDefault="00704329" w:rsidP="009F5C20">
      <w:pPr>
        <w:numPr>
          <w:ilvl w:val="0"/>
          <w:numId w:val="44"/>
        </w:numPr>
      </w:pPr>
      <w:r>
        <w:t>QSURGN13B</w:t>
      </w:r>
    </w:p>
    <w:p w:rsidR="009F5C20" w:rsidRDefault="00704329" w:rsidP="009F5C20">
      <w:pPr>
        <w:numPr>
          <w:ilvl w:val="0"/>
          <w:numId w:val="44"/>
        </w:numPr>
      </w:pPr>
      <w:r>
        <w:t>QSURGN19A</w:t>
      </w:r>
    </w:p>
    <w:p w:rsidR="009F5C20" w:rsidRDefault="00704329" w:rsidP="009F5C20">
      <w:pPr>
        <w:numPr>
          <w:ilvl w:val="0"/>
          <w:numId w:val="44"/>
        </w:numPr>
      </w:pPr>
      <w:r>
        <w:t>QSURGN22A</w:t>
      </w:r>
    </w:p>
    <w:p w:rsidR="009F5C20" w:rsidRDefault="00704329" w:rsidP="009F5C20">
      <w:pPr>
        <w:numPr>
          <w:ilvl w:val="0"/>
          <w:numId w:val="44"/>
        </w:numPr>
      </w:pPr>
      <w:r>
        <w:t>QSURGN23A</w:t>
      </w:r>
    </w:p>
    <w:p w:rsidR="009F5C20" w:rsidRDefault="00704329" w:rsidP="009F5C20">
      <w:pPr>
        <w:numPr>
          <w:ilvl w:val="0"/>
          <w:numId w:val="44"/>
        </w:numPr>
      </w:pPr>
      <w:r>
        <w:t>QSURGN26A</w:t>
      </w:r>
    </w:p>
    <w:p w:rsidR="00412D87" w:rsidRDefault="00704329" w:rsidP="00F10926">
      <w:pPr>
        <w:numPr>
          <w:ilvl w:val="0"/>
          <w:numId w:val="44"/>
        </w:numPr>
      </w:pPr>
      <w:r>
        <w:t xml:space="preserve">QSURGN45A </w:t>
      </w:r>
    </w:p>
    <w:p w:rsidR="005A5036" w:rsidRDefault="005A5036" w:rsidP="005A5036"/>
    <w:p w:rsidR="00294BEB" w:rsidRDefault="005A5036" w:rsidP="005A5036">
      <w:r>
        <w:rPr>
          <w:b/>
        </w:rPr>
        <w:t xml:space="preserve">Facility Station Number – </w:t>
      </w:r>
      <w:r>
        <w:t xml:space="preserve">The last field extracted to every surgery record that is output during DSIHX Surgery record extraction. The source data for this field does not come directly from the Surgery file 130 but is linked through </w:t>
      </w:r>
      <w:r w:rsidR="001E36A4">
        <w:t>each</w:t>
      </w:r>
      <w:r>
        <w:t xml:space="preserve"> surgery case to the Station Number f</w:t>
      </w:r>
      <w:r w:rsidR="001E36A4">
        <w:t xml:space="preserve">ield 99 in the Institution </w:t>
      </w:r>
      <w:r>
        <w:t xml:space="preserve">file 4. It is useful for determining the </w:t>
      </w:r>
      <w:r w:rsidR="00556BA6">
        <w:lastRenderedPageBreak/>
        <w:t>facility to which</w:t>
      </w:r>
      <w:r>
        <w:t xml:space="preserve"> </w:t>
      </w:r>
      <w:r w:rsidR="00556BA6">
        <w:t>a given</w:t>
      </w:r>
      <w:r w:rsidR="001E36A4">
        <w:t xml:space="preserve"> surgical record</w:t>
      </w:r>
      <w:r w:rsidR="00556BA6">
        <w:t xml:space="preserve"> belongs</w:t>
      </w:r>
      <w:r w:rsidR="001E36A4">
        <w:t xml:space="preserve"> in an integrated Vista Envir</w:t>
      </w:r>
      <w:r w:rsidR="00556BA6">
        <w:t xml:space="preserve">onment where several facilities </w:t>
      </w:r>
      <w:r w:rsidR="001E36A4">
        <w:t>share the Surgery file 130.</w:t>
      </w:r>
    </w:p>
    <w:p w:rsidR="005A5036" w:rsidRPr="00981C3C" w:rsidRDefault="005A5036" w:rsidP="005A5036"/>
    <w:p w:rsidR="006E32B4" w:rsidRDefault="00F10926" w:rsidP="006E32B4">
      <w:r w:rsidRPr="00F10926">
        <w:rPr>
          <w:b/>
        </w:rPr>
        <w:t>Header</w:t>
      </w:r>
      <w:r>
        <w:t>- The first line of text for all surgery extract files contains abbrev</w:t>
      </w:r>
      <w:r w:rsidR="00EE3474">
        <w:t xml:space="preserve">iated names for all fields </w:t>
      </w:r>
      <w:r>
        <w:t>extracted, and should be used to match data extracted on following lines of text. Al</w:t>
      </w:r>
      <w:r w:rsidR="005F017B">
        <w:t>l headers will c</w:t>
      </w:r>
      <w:r w:rsidR="00592BE4">
        <w:t xml:space="preserve">ontain DFN, IEN, </w:t>
      </w:r>
      <w:r w:rsidR="005F017B">
        <w:t>OR</w:t>
      </w:r>
      <w:r w:rsidR="00592BE4">
        <w:t>, and Facility</w:t>
      </w:r>
      <w:r w:rsidR="005F017B">
        <w:t xml:space="preserve"> </w:t>
      </w:r>
      <w:r w:rsidR="00592BE4">
        <w:t>values</w:t>
      </w:r>
      <w:r>
        <w:t xml:space="preserve"> which are</w:t>
      </w:r>
      <w:r w:rsidR="005F017B">
        <w:t xml:space="preserve"> used to identify patients, </w:t>
      </w:r>
      <w:r>
        <w:t>case records</w:t>
      </w:r>
      <w:r w:rsidR="00592BE4">
        <w:t>, c</w:t>
      </w:r>
      <w:r w:rsidR="005F017B">
        <w:t>ase type</w:t>
      </w:r>
      <w:r w:rsidR="00592BE4">
        <w:t>s, and the associated facility station number</w:t>
      </w:r>
      <w:r>
        <w:t xml:space="preserve"> respectively.  Many headers will also contain a SUBIEN number which identifies a particular instance of a multiple field</w:t>
      </w:r>
      <w:r w:rsidR="00EE3474">
        <w:t xml:space="preserve"> within a record</w:t>
      </w:r>
      <w:r>
        <w:t>. Some headers will contain a SUBSUBIEN number which identifies a particular instance of a sub-</w:t>
      </w:r>
      <w:r w:rsidR="00394C65">
        <w:t>multiple</w:t>
      </w:r>
      <w:r>
        <w:t xml:space="preserve"> field contained within a “parent” multiple field.</w:t>
      </w:r>
      <w:r w:rsidR="00EC1F04">
        <w:t xml:space="preserve"> Each </w:t>
      </w:r>
      <w:r w:rsidR="00355EF4">
        <w:t>abbreviated field</w:t>
      </w:r>
      <w:r w:rsidR="00EC1F04">
        <w:t xml:space="preserve"> name is delimited by the caret (“^”) character and describes the data found in the same position for each row of data fields in the message body.</w:t>
      </w:r>
      <w:r w:rsidR="00F53930">
        <w:t xml:space="preserve"> The header </w:t>
      </w:r>
      <w:r w:rsidR="007720B9">
        <w:t>row</w:t>
      </w:r>
      <w:r w:rsidR="00F53930">
        <w:t xml:space="preserve"> will end with a new line character.</w:t>
      </w:r>
    </w:p>
    <w:p w:rsidR="005F017B" w:rsidRDefault="005F017B" w:rsidP="006E32B4"/>
    <w:p w:rsidR="005F017B" w:rsidRDefault="005F017B" w:rsidP="006E32B4">
      <w:r>
        <w:rPr>
          <w:b/>
        </w:rPr>
        <w:t xml:space="preserve">Data Type Header – </w:t>
      </w:r>
      <w:r>
        <w:t>The</w:t>
      </w:r>
      <w:r w:rsidR="00EB25F7">
        <w:t xml:space="preserve"> second line of text </w:t>
      </w:r>
      <w:r>
        <w:t xml:space="preserve">contains the data types for each field extracted in a surgery extract file. There are six type of data extracted: </w:t>
      </w:r>
    </w:p>
    <w:p w:rsidR="005F017B" w:rsidRDefault="005F017B" w:rsidP="00160863">
      <w:pPr>
        <w:numPr>
          <w:ilvl w:val="0"/>
          <w:numId w:val="18"/>
        </w:numPr>
        <w:tabs>
          <w:tab w:val="num" w:pos="1080"/>
        </w:tabs>
        <w:ind w:left="360"/>
      </w:pPr>
      <w:r>
        <w:t>code – no abbreviation</w:t>
      </w:r>
    </w:p>
    <w:p w:rsidR="005F017B" w:rsidRDefault="005F017B" w:rsidP="00160863">
      <w:pPr>
        <w:numPr>
          <w:ilvl w:val="0"/>
          <w:numId w:val="18"/>
        </w:numPr>
        <w:tabs>
          <w:tab w:val="num" w:pos="1080"/>
        </w:tabs>
        <w:ind w:left="360"/>
      </w:pPr>
      <w:r>
        <w:t xml:space="preserve">computed </w:t>
      </w:r>
      <w:r w:rsidR="00160863">
        <w:t>–</w:t>
      </w:r>
      <w:r>
        <w:t xml:space="preserve"> </w:t>
      </w:r>
      <w:r w:rsidR="00160863">
        <w:t>abbreviated “</w:t>
      </w:r>
      <w:proofErr w:type="spellStart"/>
      <w:r w:rsidR="00160863">
        <w:t>cmp</w:t>
      </w:r>
      <w:proofErr w:type="spellEnd"/>
      <w:r w:rsidR="00160863">
        <w:t>”</w:t>
      </w:r>
    </w:p>
    <w:p w:rsidR="005F017B" w:rsidRDefault="005F017B" w:rsidP="00160863">
      <w:pPr>
        <w:numPr>
          <w:ilvl w:val="0"/>
          <w:numId w:val="18"/>
        </w:numPr>
        <w:tabs>
          <w:tab w:val="num" w:pos="1080"/>
        </w:tabs>
        <w:ind w:left="360"/>
      </w:pPr>
      <w:r>
        <w:t>date – abbreviated “</w:t>
      </w:r>
      <w:proofErr w:type="spellStart"/>
      <w:r>
        <w:t>dt</w:t>
      </w:r>
      <w:proofErr w:type="spellEnd"/>
      <w:r>
        <w:t>”</w:t>
      </w:r>
    </w:p>
    <w:p w:rsidR="005F017B" w:rsidRDefault="005F017B" w:rsidP="00160863">
      <w:pPr>
        <w:numPr>
          <w:ilvl w:val="0"/>
          <w:numId w:val="18"/>
        </w:numPr>
        <w:tabs>
          <w:tab w:val="num" w:pos="1080"/>
        </w:tabs>
        <w:ind w:left="360"/>
      </w:pPr>
      <w:r>
        <w:t>numeric – abbreviated “</w:t>
      </w:r>
      <w:proofErr w:type="spellStart"/>
      <w:r>
        <w:t>num</w:t>
      </w:r>
      <w:proofErr w:type="spellEnd"/>
      <w:r>
        <w:t>”</w:t>
      </w:r>
    </w:p>
    <w:p w:rsidR="005F017B" w:rsidRDefault="00160863" w:rsidP="00160863">
      <w:pPr>
        <w:numPr>
          <w:ilvl w:val="0"/>
          <w:numId w:val="18"/>
        </w:numPr>
        <w:tabs>
          <w:tab w:val="num" w:pos="1080"/>
        </w:tabs>
        <w:ind w:left="360"/>
      </w:pPr>
      <w:r>
        <w:t>pointer – abbreviated “</w:t>
      </w:r>
      <w:proofErr w:type="spellStart"/>
      <w:r>
        <w:t>pntr</w:t>
      </w:r>
      <w:proofErr w:type="spellEnd"/>
      <w:r>
        <w:t>”</w:t>
      </w:r>
    </w:p>
    <w:p w:rsidR="00160863" w:rsidRDefault="00160863" w:rsidP="00160863">
      <w:pPr>
        <w:numPr>
          <w:ilvl w:val="0"/>
          <w:numId w:val="18"/>
        </w:numPr>
        <w:tabs>
          <w:tab w:val="num" w:pos="1080"/>
        </w:tabs>
        <w:ind w:left="360"/>
      </w:pPr>
      <w:r>
        <w:t>text – abbreviated “txt”</w:t>
      </w:r>
    </w:p>
    <w:p w:rsidR="00160863" w:rsidRPr="005F017B" w:rsidRDefault="00160863" w:rsidP="00160863">
      <w:pPr>
        <w:ind w:left="1080"/>
      </w:pPr>
    </w:p>
    <w:p w:rsidR="00412D87" w:rsidRDefault="00412D87" w:rsidP="006E32B4"/>
    <w:p w:rsidR="00981C3C" w:rsidRDefault="00EC1F04" w:rsidP="006E32B4">
      <w:r>
        <w:rPr>
          <w:b/>
        </w:rPr>
        <w:t xml:space="preserve">Message Body – </w:t>
      </w:r>
      <w:r>
        <w:t xml:space="preserve">All lines of text following the </w:t>
      </w:r>
      <w:r w:rsidR="005F017B">
        <w:t>Data Type H</w:t>
      </w:r>
      <w:r>
        <w:t>eader consist of the data fields that have been extracted for all surgery records found</w:t>
      </w:r>
      <w:r w:rsidR="00006191">
        <w:t xml:space="preserve"> both in file 19675.4 (with “Updates” turned on) and</w:t>
      </w:r>
      <w:r>
        <w:t xml:space="preserve"> within th</w:t>
      </w:r>
      <w:r w:rsidR="00EE3474">
        <w:t xml:space="preserve">e date range </w:t>
      </w:r>
      <w:r w:rsidR="005F017B">
        <w:t>given</w:t>
      </w:r>
      <w:r>
        <w:t>. All data values in each line of text can be interpreted by matching the value to its header name</w:t>
      </w:r>
      <w:r w:rsidR="00171F23">
        <w:t xml:space="preserve"> (abbreviated field name)</w:t>
      </w:r>
      <w:r>
        <w:t>, found in the first line of text of all surgery extract files</w:t>
      </w:r>
      <w:r w:rsidR="002F140F">
        <w:t>, and all data types can be found by matching</w:t>
      </w:r>
      <w:r w:rsidR="00CC43D7">
        <w:t xml:space="preserve"> the same piece of data to the same piece found in the data type header</w:t>
      </w:r>
      <w:r>
        <w:t xml:space="preserve">. All data </w:t>
      </w:r>
      <w:r w:rsidR="00CB70DB">
        <w:t xml:space="preserve">values are ordered to match </w:t>
      </w:r>
      <w:r>
        <w:t xml:space="preserve">the header (e.g. the </w:t>
      </w:r>
      <w:r w:rsidR="00CB70DB">
        <w:t>fifth</w:t>
      </w:r>
      <w:r>
        <w:t xml:space="preserve"> data value in any line of text found in the message</w:t>
      </w:r>
      <w:r w:rsidR="00F53930">
        <w:t xml:space="preserve"> body will have the name indicated in the </w:t>
      </w:r>
      <w:r w:rsidR="00CB70DB">
        <w:t>fifth</w:t>
      </w:r>
      <w:r w:rsidR="00F53930">
        <w:t xml:space="preserve"> position of the header). As with the header, all data values are </w:t>
      </w:r>
      <w:r w:rsidR="00394C65">
        <w:t>delimited</w:t>
      </w:r>
      <w:r w:rsidR="00F53930">
        <w:t xml:space="preserve"> by the caret</w:t>
      </w:r>
      <w:r w:rsidR="005F017B">
        <w:t xml:space="preserve"> (“^”)</w:t>
      </w:r>
      <w:r w:rsidR="00F53930">
        <w:t xml:space="preserve"> character, and all lines of text in the message body end with a new line character that indicates the end of that particular record.</w:t>
      </w:r>
    </w:p>
    <w:p w:rsidR="00E05524" w:rsidRDefault="00E05524" w:rsidP="006E32B4"/>
    <w:p w:rsidR="00E05524" w:rsidRDefault="00E05524" w:rsidP="006E32B4">
      <w:r w:rsidRPr="00E05524">
        <w:rPr>
          <w:b/>
        </w:rPr>
        <w:t xml:space="preserve">Provider Name Table </w:t>
      </w:r>
      <w:r>
        <w:rPr>
          <w:b/>
        </w:rPr>
        <w:t>–</w:t>
      </w:r>
      <w:r>
        <w:t xml:space="preserve"> Counted among the DSIHX DataBridge </w:t>
      </w:r>
      <w:r w:rsidR="002D089C">
        <w:t>Sugary</w:t>
      </w:r>
      <w:r>
        <w:t xml:space="preserve"> Extracts is the PROVTBL extract text file which is a table of Provider names as found in the New Person file matched to their DUZ values. This listing is limited to the providers included in the extracted surgery records and it is to be used as a reference to the extracted surgery records.</w:t>
      </w:r>
    </w:p>
    <w:p w:rsidR="00C11E00" w:rsidRDefault="00C11E00" w:rsidP="006E32B4">
      <w:pPr>
        <w:rPr>
          <w:b/>
        </w:rPr>
      </w:pPr>
    </w:p>
    <w:p w:rsidR="00C11E00" w:rsidRPr="00C11E00" w:rsidRDefault="00C11E00" w:rsidP="006E32B4">
      <w:r>
        <w:rPr>
          <w:b/>
        </w:rPr>
        <w:t>Patient Name Table –</w:t>
      </w:r>
      <w:r>
        <w:t xml:space="preserve">This extract file, named PATTBL in its textual form, serves as a reference to all other extracts including Surgery extracts. All DFNs extracted will be present in this file matched with their full names and </w:t>
      </w:r>
      <w:r w:rsidR="00F60BF6">
        <w:t>birthdates.</w:t>
      </w:r>
    </w:p>
    <w:p w:rsidR="00CB70DB" w:rsidRDefault="00CB70DB" w:rsidP="006E32B4"/>
    <w:p w:rsidR="00BF4576" w:rsidRDefault="00BF4576" w:rsidP="006E32B4">
      <w:r>
        <w:rPr>
          <w:b/>
        </w:rPr>
        <w:t xml:space="preserve">Extract Log – </w:t>
      </w:r>
      <w:r>
        <w:t xml:space="preserve">In addition to the extract files an extract log text file is produced. It uses the same naming convention, but is named EXTRACTLOG instead of QSURG*.  It is presented in </w:t>
      </w:r>
      <w:r w:rsidR="00EB25F7">
        <w:t>a similar</w:t>
      </w:r>
      <w:r>
        <w:t xml:space="preserve"> format as the surgery extract files in that it contains a header row, a message body, and is delimited by the  caret (“^”) character. It does not contain DFN, IEN, </w:t>
      </w:r>
      <w:r w:rsidR="005F017B">
        <w:t xml:space="preserve">OR, </w:t>
      </w:r>
      <w:r>
        <w:t>SUBIEN, or SUBSUBIEN values.</w:t>
      </w:r>
      <w:r w:rsidR="00EB25F7">
        <w:t xml:space="preserve"> It also does not have a data type header.</w:t>
      </w:r>
      <w:r>
        <w:t xml:space="preserve"> A formal descriptio</w:t>
      </w:r>
      <w:r w:rsidR="006426E4">
        <w:t xml:space="preserve">n of the elements that comprise the extract log is included in Appendix </w:t>
      </w:r>
      <w:r w:rsidR="005F017B">
        <w:t>A</w:t>
      </w:r>
      <w:r w:rsidR="006426E4">
        <w:t>.</w:t>
      </w:r>
    </w:p>
    <w:p w:rsidR="003166AF" w:rsidRDefault="003166AF" w:rsidP="006E32B4"/>
    <w:p w:rsidR="006426E4" w:rsidRPr="00BF4576" w:rsidRDefault="006426E4" w:rsidP="006E32B4"/>
    <w:p w:rsidR="00D952B0" w:rsidRPr="00C7642B" w:rsidRDefault="00D952B0" w:rsidP="00FD58AE">
      <w:pPr>
        <w:pStyle w:val="Heading3"/>
        <w:rPr>
          <w:rFonts w:ascii="Times New Roman" w:hAnsi="Times New Roman" w:cs="Times New Roman"/>
        </w:rPr>
      </w:pPr>
      <w:bookmarkStart w:id="48" w:name="_Toc382291326"/>
      <w:r w:rsidRPr="00C7642B">
        <w:rPr>
          <w:rFonts w:ascii="Times New Roman" w:hAnsi="Times New Roman" w:cs="Times New Roman"/>
        </w:rPr>
        <w:t>Communication Methods</w:t>
      </w:r>
      <w:bookmarkEnd w:id="48"/>
    </w:p>
    <w:p w:rsidR="00DA4063" w:rsidRPr="00C7642B" w:rsidRDefault="00DA4063" w:rsidP="00DA4063"/>
    <w:p w:rsidR="004634E3" w:rsidRPr="00C7642B" w:rsidRDefault="00191C33" w:rsidP="006E32B4">
      <w:r>
        <w:lastRenderedPageBreak/>
        <w:t>DataBridge</w:t>
      </w:r>
      <w:r w:rsidR="00A31BAA" w:rsidRPr="00C7642B">
        <w:t xml:space="preserve"> extracts all data to text files to an FTP directory. There are no other communication methods used for the Surgery Extract.</w:t>
      </w:r>
    </w:p>
    <w:p w:rsidR="009D6FFC" w:rsidRPr="00C7642B" w:rsidRDefault="009D6FFC" w:rsidP="006E32B4"/>
    <w:p w:rsidR="009D6FFC" w:rsidRPr="00C7642B" w:rsidRDefault="009D6FFC" w:rsidP="006E32B4"/>
    <w:p w:rsidR="00D952B0" w:rsidRPr="00C7642B" w:rsidRDefault="00D952B0" w:rsidP="00FD58AE">
      <w:pPr>
        <w:pStyle w:val="Heading1"/>
        <w:rPr>
          <w:rFonts w:ascii="Times New Roman" w:hAnsi="Times New Roman" w:cs="Times New Roman"/>
        </w:rPr>
      </w:pPr>
      <w:bookmarkStart w:id="49" w:name="_Toc216071623"/>
      <w:bookmarkStart w:id="50" w:name="_Toc382291327"/>
      <w:r w:rsidRPr="00C7642B">
        <w:rPr>
          <w:rFonts w:ascii="Times New Roman" w:hAnsi="Times New Roman" w:cs="Times New Roman"/>
        </w:rPr>
        <w:t>Interface Verification</w:t>
      </w:r>
      <w:bookmarkEnd w:id="49"/>
      <w:bookmarkEnd w:id="50"/>
    </w:p>
    <w:p w:rsidR="008A08F8" w:rsidRPr="00C7642B" w:rsidRDefault="001F6BB0" w:rsidP="006E32B4">
      <w:r w:rsidRPr="00C7642B">
        <w:t xml:space="preserve">The </w:t>
      </w:r>
      <w:r w:rsidR="00191C33">
        <w:t>DataBridge</w:t>
      </w:r>
      <w:r w:rsidRPr="00C7642B">
        <w:t xml:space="preserve"> team </w:t>
      </w:r>
      <w:r w:rsidR="00F32FDD" w:rsidRPr="00C7642B">
        <w:t>has tested</w:t>
      </w:r>
      <w:r w:rsidRPr="00C7642B">
        <w:t xml:space="preserve"> every field extracted to verify that the correct data is being extracted in the order that is described in the header and in the documentation.</w:t>
      </w:r>
      <w:bookmarkStart w:id="51" w:name="_Toc216071626"/>
    </w:p>
    <w:p w:rsidR="002C0400" w:rsidRPr="00C7642B" w:rsidRDefault="00D952B0" w:rsidP="002C0400">
      <w:pPr>
        <w:pStyle w:val="Heading1"/>
        <w:rPr>
          <w:rFonts w:ascii="Times New Roman" w:hAnsi="Times New Roman" w:cs="Times New Roman"/>
        </w:rPr>
      </w:pPr>
      <w:bookmarkStart w:id="52" w:name="_Toc382291328"/>
      <w:r w:rsidRPr="00C7642B">
        <w:rPr>
          <w:rFonts w:ascii="Times New Roman" w:hAnsi="Times New Roman" w:cs="Times New Roman"/>
        </w:rPr>
        <w:t>Appendix A – Data Elements</w:t>
      </w:r>
      <w:bookmarkEnd w:id="51"/>
      <w:bookmarkEnd w:id="52"/>
    </w:p>
    <w:p w:rsidR="002C0400" w:rsidRDefault="002C0400" w:rsidP="002C0400"/>
    <w:p w:rsidR="002C0400" w:rsidRDefault="002C0400" w:rsidP="002C0400">
      <w:r>
        <w:t xml:space="preserve">There are </w:t>
      </w:r>
      <w:proofErr w:type="gramStart"/>
      <w:r>
        <w:t>8</w:t>
      </w:r>
      <w:r w:rsidR="00032C76">
        <w:t xml:space="preserve">79 </w:t>
      </w:r>
      <w:r>
        <w:t xml:space="preserve"> fields</w:t>
      </w:r>
      <w:proofErr w:type="gramEnd"/>
      <w:r>
        <w:t xml:space="preserve"> contained in the Surgery file. </w:t>
      </w:r>
      <w:r w:rsidR="000368C1">
        <w:t>7</w:t>
      </w:r>
      <w:r w:rsidR="00FD10AD">
        <w:t>2</w:t>
      </w:r>
      <w:r>
        <w:t xml:space="preserve"> of the fields are omitted at this time so that a total of </w:t>
      </w:r>
      <w:r w:rsidR="005F017B">
        <w:t>80</w:t>
      </w:r>
      <w:r w:rsidR="00FD10AD">
        <w:t>7</w:t>
      </w:r>
      <w:r>
        <w:t xml:space="preserve"> fields are extracted.</w:t>
      </w:r>
      <w:r w:rsidR="00C23C43">
        <w:t xml:space="preserve"> Of those </w:t>
      </w:r>
      <w:r w:rsidR="005F017B">
        <w:t>80</w:t>
      </w:r>
      <w:r w:rsidR="00FD10AD">
        <w:t>7</w:t>
      </w:r>
      <w:r w:rsidR="00C23C43">
        <w:t xml:space="preserve"> fields, 7</w:t>
      </w:r>
      <w:r w:rsidR="00A75878">
        <w:t>5</w:t>
      </w:r>
      <w:r w:rsidR="00C23C43">
        <w:t xml:space="preserve"> are multiple fields that contain </w:t>
      </w:r>
      <w:r w:rsidR="00592BE4">
        <w:t>sub-fields</w:t>
      </w:r>
      <w:r w:rsidR="00823010">
        <w:t xml:space="preserve"> </w:t>
      </w:r>
      <w:r w:rsidR="00C23C43">
        <w:t>and hold no data directly. There are 7</w:t>
      </w:r>
      <w:r w:rsidR="005F017B">
        <w:t>3</w:t>
      </w:r>
      <w:r w:rsidR="00FD10AD">
        <w:t>2</w:t>
      </w:r>
      <w:r w:rsidR="00C23C43">
        <w:t xml:space="preserve"> fields that are visibly extracted</w:t>
      </w:r>
      <w:r w:rsidR="00FD3D26">
        <w:t xml:space="preserve"> and they consist of:</w:t>
      </w:r>
    </w:p>
    <w:p w:rsidR="00FD3D26" w:rsidRDefault="00FD3D26" w:rsidP="002C0400"/>
    <w:p w:rsidR="00FD3D26" w:rsidRDefault="00FD3D26" w:rsidP="00FD3D26">
      <w:pPr>
        <w:pStyle w:val="BodyTextBullet2"/>
      </w:pPr>
      <w:r>
        <w:t>10 computed fields</w:t>
      </w:r>
    </w:p>
    <w:p w:rsidR="00FD3D26" w:rsidRDefault="005F017B" w:rsidP="00FD3D26">
      <w:pPr>
        <w:pStyle w:val="BodyTextBullet2"/>
      </w:pPr>
      <w:r>
        <w:t>9</w:t>
      </w:r>
      <w:r w:rsidR="009C78B7">
        <w:t>2</w:t>
      </w:r>
      <w:r w:rsidR="00FD3D26">
        <w:t xml:space="preserve"> date fields</w:t>
      </w:r>
    </w:p>
    <w:p w:rsidR="00FD3D26" w:rsidRDefault="00FD3D26" w:rsidP="00FD3D26">
      <w:pPr>
        <w:pStyle w:val="BodyTextBullet2"/>
      </w:pPr>
      <w:r>
        <w:t>1</w:t>
      </w:r>
      <w:r w:rsidR="009C78B7">
        <w:t>31</w:t>
      </w:r>
      <w:r>
        <w:t xml:space="preserve"> limited text fields</w:t>
      </w:r>
    </w:p>
    <w:p w:rsidR="00FD3D26" w:rsidRDefault="00FD3D26" w:rsidP="00FD3D26">
      <w:pPr>
        <w:pStyle w:val="BodyTextBullet2"/>
      </w:pPr>
      <w:r>
        <w:t>3</w:t>
      </w:r>
      <w:r w:rsidR="003033B0">
        <w:t>2</w:t>
      </w:r>
      <w:r>
        <w:t xml:space="preserve"> unlimited text fields</w:t>
      </w:r>
    </w:p>
    <w:p w:rsidR="00FD3D26" w:rsidRDefault="00FD3D26" w:rsidP="00FD3D26">
      <w:pPr>
        <w:pStyle w:val="BodyTextBullet2"/>
      </w:pPr>
      <w:r>
        <w:t>6</w:t>
      </w:r>
      <w:r w:rsidR="009C78B7">
        <w:t>2</w:t>
      </w:r>
      <w:r>
        <w:t xml:space="preserve"> numeric fields</w:t>
      </w:r>
    </w:p>
    <w:p w:rsidR="00FD3D26" w:rsidRDefault="00FD3D26" w:rsidP="00FD3D26">
      <w:pPr>
        <w:pStyle w:val="BodyTextBullet2"/>
      </w:pPr>
      <w:r>
        <w:t>10</w:t>
      </w:r>
      <w:r w:rsidR="005F799F">
        <w:t>6</w:t>
      </w:r>
      <w:r>
        <w:t xml:space="preserve"> pointer fields</w:t>
      </w:r>
    </w:p>
    <w:p w:rsidR="00FD3D26" w:rsidRDefault="005F799F" w:rsidP="00FD3D26">
      <w:pPr>
        <w:pStyle w:val="BodyTextBullet2"/>
      </w:pPr>
      <w:r>
        <w:t>299</w:t>
      </w:r>
      <w:r w:rsidR="00FD3D26">
        <w:t xml:space="preserve"> code fields</w:t>
      </w:r>
    </w:p>
    <w:p w:rsidR="00FD3D26" w:rsidRPr="002C0400" w:rsidRDefault="00FD3D26" w:rsidP="003E265E">
      <w:pPr>
        <w:pStyle w:val="BodyTextBullet2"/>
        <w:ind w:left="1440"/>
      </w:pPr>
    </w:p>
    <w:p w:rsidR="006E32B4" w:rsidRDefault="00FD3D26" w:rsidP="006E32B4">
      <w:r>
        <w:t xml:space="preserve">There are a total of </w:t>
      </w:r>
      <w:r w:rsidR="00912770">
        <w:t>540</w:t>
      </w:r>
      <w:r w:rsidR="00AE4D57">
        <w:t xml:space="preserve"> non</w:t>
      </w:r>
      <w:r>
        <w:t xml:space="preserve">-repeating fields and </w:t>
      </w:r>
      <w:r w:rsidR="00EB25F7">
        <w:t>19</w:t>
      </w:r>
      <w:r w:rsidR="006C0F00">
        <w:t>2</w:t>
      </w:r>
      <w:r w:rsidR="00EB25F7">
        <w:t xml:space="preserve"> repeating</w:t>
      </w:r>
      <w:r>
        <w:t xml:space="preserve"> fields</w:t>
      </w:r>
      <w:r w:rsidR="00074E5E">
        <w:t xml:space="preserve"> extracted</w:t>
      </w:r>
      <w:r>
        <w:t>. Repetition here</w:t>
      </w:r>
      <w:r w:rsidR="00AE4D57">
        <w:t xml:space="preserve"> refers to the fact </w:t>
      </w:r>
      <w:r>
        <w:t>that a record can have multiple instances of a particular field. The breakdown of these fields is as follows:</w:t>
      </w:r>
    </w:p>
    <w:p w:rsidR="00FD3D26" w:rsidRDefault="00FD3D26" w:rsidP="006E32B4"/>
    <w:p w:rsidR="001A59BB" w:rsidRPr="003E265E" w:rsidRDefault="003E265E" w:rsidP="003E265E">
      <w:pPr>
        <w:pStyle w:val="BodyTextBullet2"/>
        <w:rPr>
          <w:u w:val="single"/>
        </w:rPr>
      </w:pPr>
      <w:r>
        <w:t xml:space="preserve">             </w:t>
      </w:r>
      <w:r w:rsidRPr="003E265E">
        <w:rPr>
          <w:u w:val="single"/>
        </w:rPr>
        <w:t>5</w:t>
      </w:r>
      <w:r w:rsidR="00912770">
        <w:rPr>
          <w:u w:val="single"/>
        </w:rPr>
        <w:t>40</w:t>
      </w:r>
      <w:r w:rsidRPr="003E265E">
        <w:rPr>
          <w:u w:val="single"/>
        </w:rPr>
        <w:t xml:space="preserve"> NON REPEATING FIELDS</w:t>
      </w:r>
      <w:r w:rsidR="00B22D8C">
        <w:rPr>
          <w:u w:val="single"/>
        </w:rPr>
        <w:t xml:space="preserve">  </w:t>
      </w:r>
    </w:p>
    <w:p w:rsidR="003E265E" w:rsidRDefault="003E265E" w:rsidP="003E265E">
      <w:pPr>
        <w:pStyle w:val="BodyTextBullet2"/>
      </w:pPr>
      <w:r>
        <w:t>10 computed fields</w:t>
      </w:r>
    </w:p>
    <w:p w:rsidR="003E265E" w:rsidRDefault="003E265E" w:rsidP="003E265E">
      <w:pPr>
        <w:pStyle w:val="BodyTextBullet2"/>
      </w:pPr>
      <w:r>
        <w:t>7</w:t>
      </w:r>
      <w:r w:rsidR="008922AF">
        <w:t>2</w:t>
      </w:r>
      <w:r w:rsidR="00216938">
        <w:t xml:space="preserve"> </w:t>
      </w:r>
      <w:r>
        <w:t>date fields</w:t>
      </w:r>
    </w:p>
    <w:p w:rsidR="003E265E" w:rsidRDefault="000D5FE9" w:rsidP="003E265E">
      <w:pPr>
        <w:pStyle w:val="BodyTextBullet2"/>
      </w:pPr>
      <w:r>
        <w:t>9</w:t>
      </w:r>
      <w:r w:rsidR="007C27F9">
        <w:t>5</w:t>
      </w:r>
      <w:r>
        <w:t xml:space="preserve"> limited text fields </w:t>
      </w:r>
    </w:p>
    <w:p w:rsidR="000D5FE9" w:rsidRDefault="000D5FE9" w:rsidP="000D5FE9">
      <w:pPr>
        <w:pStyle w:val="BodyTextBullet2"/>
      </w:pPr>
      <w:r>
        <w:t>1</w:t>
      </w:r>
      <w:r w:rsidR="008922AF">
        <w:t>6</w:t>
      </w:r>
      <w:r>
        <w:t xml:space="preserve"> unlimited text fields</w:t>
      </w:r>
    </w:p>
    <w:p w:rsidR="003E265E" w:rsidRDefault="003E265E" w:rsidP="003E265E">
      <w:pPr>
        <w:pStyle w:val="BodyTextBullet2"/>
      </w:pPr>
      <w:r>
        <w:t>4</w:t>
      </w:r>
      <w:r w:rsidR="00216938">
        <w:t>1</w:t>
      </w:r>
      <w:r>
        <w:t xml:space="preserve"> numeric fields</w:t>
      </w:r>
    </w:p>
    <w:p w:rsidR="003E265E" w:rsidRDefault="00014094" w:rsidP="003E265E">
      <w:pPr>
        <w:pStyle w:val="BodyTextBullet2"/>
      </w:pPr>
      <w:r>
        <w:t>6</w:t>
      </w:r>
      <w:r w:rsidR="00BF76D2">
        <w:t>6</w:t>
      </w:r>
      <w:r w:rsidR="003E265E">
        <w:t xml:space="preserve"> pointer fields</w:t>
      </w:r>
    </w:p>
    <w:p w:rsidR="003E265E" w:rsidRDefault="003E265E" w:rsidP="003E265E">
      <w:pPr>
        <w:pStyle w:val="BodyTextBullet2"/>
      </w:pPr>
      <w:r>
        <w:t>2</w:t>
      </w:r>
      <w:r w:rsidR="00014094">
        <w:t>4</w:t>
      </w:r>
      <w:r w:rsidR="008922AF">
        <w:t>0</w:t>
      </w:r>
      <w:r>
        <w:t xml:space="preserve"> code fields</w:t>
      </w:r>
    </w:p>
    <w:p w:rsidR="003E265E" w:rsidRDefault="003E265E" w:rsidP="003E265E">
      <w:pPr>
        <w:pStyle w:val="BodyTextBullet2"/>
        <w:ind w:left="1440" w:hanging="360"/>
      </w:pPr>
    </w:p>
    <w:p w:rsidR="003E265E" w:rsidRDefault="003E265E" w:rsidP="003E265E">
      <w:pPr>
        <w:pStyle w:val="BodyTextBullet2"/>
        <w:rPr>
          <w:u w:val="single"/>
        </w:rPr>
      </w:pPr>
      <w:r>
        <w:t xml:space="preserve">            </w:t>
      </w:r>
      <w:r w:rsidR="000D5FE9">
        <w:rPr>
          <w:u w:val="single"/>
        </w:rPr>
        <w:t>1</w:t>
      </w:r>
      <w:r w:rsidR="00276458">
        <w:rPr>
          <w:u w:val="single"/>
        </w:rPr>
        <w:t>9</w:t>
      </w:r>
      <w:r w:rsidR="00912770">
        <w:rPr>
          <w:u w:val="single"/>
        </w:rPr>
        <w:t>2</w:t>
      </w:r>
      <w:r w:rsidRPr="003E265E">
        <w:rPr>
          <w:u w:val="single"/>
        </w:rPr>
        <w:t xml:space="preserve"> REPEATING FIELDS</w:t>
      </w:r>
    </w:p>
    <w:p w:rsidR="003E265E" w:rsidRDefault="003E265E" w:rsidP="003E265E">
      <w:pPr>
        <w:pStyle w:val="BodyTextBullet2"/>
      </w:pPr>
      <w:r>
        <w:t>0 computed fields</w:t>
      </w:r>
    </w:p>
    <w:p w:rsidR="003E265E" w:rsidRDefault="00276458" w:rsidP="003E265E">
      <w:pPr>
        <w:pStyle w:val="BodyTextBullet2"/>
      </w:pPr>
      <w:r>
        <w:t>20</w:t>
      </w:r>
      <w:r w:rsidR="003E265E">
        <w:t xml:space="preserve"> date fields</w:t>
      </w:r>
    </w:p>
    <w:p w:rsidR="003E265E" w:rsidRDefault="00276458" w:rsidP="003E265E">
      <w:pPr>
        <w:pStyle w:val="BodyTextBullet2"/>
      </w:pPr>
      <w:r>
        <w:t>3</w:t>
      </w:r>
      <w:r w:rsidR="007C27F9">
        <w:t>6</w:t>
      </w:r>
      <w:r>
        <w:t xml:space="preserve"> limited</w:t>
      </w:r>
      <w:r w:rsidR="003E265E">
        <w:t xml:space="preserve"> text</w:t>
      </w:r>
    </w:p>
    <w:p w:rsidR="003E265E" w:rsidRDefault="000D5FE9" w:rsidP="003E265E">
      <w:pPr>
        <w:pStyle w:val="BodyTextBullet2"/>
      </w:pPr>
      <w:r>
        <w:t>1</w:t>
      </w:r>
      <w:r w:rsidR="00912770">
        <w:t>6</w:t>
      </w:r>
      <w:r w:rsidR="00FF578B">
        <w:t xml:space="preserve"> </w:t>
      </w:r>
      <w:r>
        <w:t>unlimited text fields</w:t>
      </w:r>
    </w:p>
    <w:p w:rsidR="003E265E" w:rsidRDefault="003E265E" w:rsidP="003E265E">
      <w:pPr>
        <w:pStyle w:val="BodyTextBullet2"/>
      </w:pPr>
      <w:r>
        <w:t>2</w:t>
      </w:r>
      <w:r w:rsidR="00BF76D2">
        <w:t>1</w:t>
      </w:r>
      <w:r>
        <w:t xml:space="preserve"> numeric fields</w:t>
      </w:r>
    </w:p>
    <w:p w:rsidR="003E265E" w:rsidRDefault="00276458" w:rsidP="003E265E">
      <w:pPr>
        <w:pStyle w:val="BodyTextBullet2"/>
      </w:pPr>
      <w:r>
        <w:t>40</w:t>
      </w:r>
      <w:r w:rsidR="003E265E">
        <w:t xml:space="preserve"> pointer fields</w:t>
      </w:r>
    </w:p>
    <w:p w:rsidR="003E265E" w:rsidRDefault="00276458" w:rsidP="003E265E">
      <w:pPr>
        <w:pStyle w:val="BodyTextBullet2"/>
      </w:pPr>
      <w:r>
        <w:t xml:space="preserve">59 </w:t>
      </w:r>
      <w:r w:rsidR="003E265E">
        <w:t>code fields</w:t>
      </w:r>
    </w:p>
    <w:p w:rsidR="008A08F8" w:rsidRDefault="008A08F8" w:rsidP="00582D02">
      <w:pPr>
        <w:pStyle w:val="BodyTextBullet2"/>
      </w:pPr>
    </w:p>
    <w:p w:rsidR="00A76D5C" w:rsidRDefault="00A76D5C" w:rsidP="00582D02">
      <w:pPr>
        <w:pStyle w:val="BodyTextBullet2"/>
      </w:pPr>
    </w:p>
    <w:p w:rsidR="00A76D5C" w:rsidRDefault="00A76D5C" w:rsidP="00582D02">
      <w:pPr>
        <w:pStyle w:val="BodyTextBullet2"/>
      </w:pPr>
    </w:p>
    <w:p w:rsidR="00A76D5C" w:rsidRDefault="00A76D5C" w:rsidP="00582D02">
      <w:pPr>
        <w:pStyle w:val="BodyTextBullet2"/>
      </w:pPr>
    </w:p>
    <w:p w:rsidR="00A76D5C" w:rsidRDefault="00A76D5C" w:rsidP="00582D02">
      <w:pPr>
        <w:pStyle w:val="BodyTextBullet2"/>
      </w:pPr>
    </w:p>
    <w:p w:rsidR="00A76D5C" w:rsidRDefault="00A76D5C" w:rsidP="00582D02">
      <w:pPr>
        <w:pStyle w:val="BodyTextBullet2"/>
      </w:pPr>
    </w:p>
    <w:p w:rsidR="00A76D5C" w:rsidRDefault="00A76D5C" w:rsidP="00582D02">
      <w:pPr>
        <w:pStyle w:val="BodyTextBullet2"/>
      </w:pPr>
    </w:p>
    <w:p w:rsidR="008026A2" w:rsidRDefault="008026A2" w:rsidP="00582D02">
      <w:pPr>
        <w:pStyle w:val="BodyTextBullet2"/>
      </w:pPr>
      <w:r>
        <w:t>Below you will find tables describing all 7</w:t>
      </w:r>
      <w:r w:rsidR="008A08F8">
        <w:t>3</w:t>
      </w:r>
      <w:r w:rsidR="0041715E">
        <w:t>2</w:t>
      </w:r>
      <w:r w:rsidR="008A08F8">
        <w:t xml:space="preserve"> </w:t>
      </w:r>
      <w:r>
        <w:t xml:space="preserve">fields currently extracted to text files. The fields are grouped and described in the same </w:t>
      </w:r>
      <w:r w:rsidR="00C5317E">
        <w:t>order</w:t>
      </w:r>
      <w:r>
        <w:t xml:space="preserve"> as they are output.</w:t>
      </w:r>
    </w:p>
    <w:p w:rsidR="008A08F8" w:rsidRDefault="008A08F8" w:rsidP="00582D02">
      <w:pPr>
        <w:pStyle w:val="BodyTextBullet2"/>
      </w:pPr>
    </w:p>
    <w:tbl>
      <w:tblPr>
        <w:tblpPr w:leftFromText="180" w:rightFromText="180" w:vertAnchor="text" w:horzAnchor="margin" w:tblpXSpec="center" w:tblpY="81"/>
        <w:tblW w:w="11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42"/>
        <w:gridCol w:w="1800"/>
        <w:gridCol w:w="990"/>
        <w:gridCol w:w="720"/>
        <w:gridCol w:w="630"/>
        <w:gridCol w:w="630"/>
        <w:gridCol w:w="990"/>
        <w:gridCol w:w="990"/>
        <w:gridCol w:w="810"/>
        <w:gridCol w:w="1124"/>
      </w:tblGrid>
      <w:tr w:rsidR="00E1206A" w:rsidRPr="00582D02" w:rsidTr="00E1206A">
        <w:trPr>
          <w:trHeight w:val="757"/>
        </w:trPr>
        <w:tc>
          <w:tcPr>
            <w:tcW w:w="810" w:type="dxa"/>
            <w:shd w:val="clear" w:color="000000" w:fill="FFFFFF"/>
            <w:vAlign w:val="center"/>
            <w:hideMark/>
          </w:tcPr>
          <w:p w:rsidR="00E1206A" w:rsidRPr="00582D02" w:rsidRDefault="00E1206A" w:rsidP="00E1206A">
            <w:pPr>
              <w:jc w:val="center"/>
              <w:rPr>
                <w:rFonts w:ascii="Calibri" w:hAnsi="Calibri"/>
                <w:b/>
                <w:bCs/>
                <w:color w:val="000000"/>
                <w:sz w:val="20"/>
                <w:szCs w:val="20"/>
              </w:rPr>
            </w:pPr>
            <w:r w:rsidRPr="00582D02">
              <w:rPr>
                <w:rFonts w:ascii="Calibri" w:hAnsi="Calibri"/>
                <w:b/>
                <w:bCs/>
                <w:color w:val="000000"/>
                <w:sz w:val="20"/>
                <w:szCs w:val="20"/>
              </w:rPr>
              <w:t>Extract File</w:t>
            </w:r>
          </w:p>
        </w:tc>
        <w:tc>
          <w:tcPr>
            <w:tcW w:w="900" w:type="dxa"/>
            <w:shd w:val="clear" w:color="000000" w:fill="FFFFFF"/>
            <w:vAlign w:val="center"/>
            <w:hideMark/>
          </w:tcPr>
          <w:p w:rsidR="00E1206A" w:rsidRPr="00582D02" w:rsidRDefault="00E1206A" w:rsidP="00E1206A">
            <w:pPr>
              <w:jc w:val="center"/>
              <w:rPr>
                <w:rFonts w:ascii="Calibri" w:hAnsi="Calibri"/>
                <w:b/>
                <w:bCs/>
                <w:color w:val="000000"/>
                <w:sz w:val="20"/>
                <w:szCs w:val="20"/>
              </w:rPr>
            </w:pPr>
            <w:r w:rsidRPr="00582D02">
              <w:rPr>
                <w:rFonts w:ascii="Calibri" w:hAnsi="Calibri"/>
                <w:b/>
                <w:bCs/>
                <w:color w:val="000000"/>
                <w:sz w:val="20"/>
                <w:szCs w:val="20"/>
              </w:rPr>
              <w:t>Extract Position</w:t>
            </w:r>
          </w:p>
        </w:tc>
        <w:tc>
          <w:tcPr>
            <w:tcW w:w="1242" w:type="dxa"/>
            <w:shd w:val="clear" w:color="000000" w:fill="FFFFFF"/>
            <w:vAlign w:val="center"/>
            <w:hideMark/>
          </w:tcPr>
          <w:p w:rsidR="00E1206A" w:rsidRPr="00582D02" w:rsidRDefault="00E1206A" w:rsidP="00E1206A">
            <w:pPr>
              <w:jc w:val="center"/>
              <w:rPr>
                <w:rFonts w:ascii="Calibri" w:hAnsi="Calibri"/>
                <w:b/>
                <w:bCs/>
                <w:color w:val="000000"/>
                <w:sz w:val="20"/>
                <w:szCs w:val="20"/>
              </w:rPr>
            </w:pPr>
            <w:r w:rsidRPr="00582D02">
              <w:rPr>
                <w:rFonts w:ascii="Calibri" w:hAnsi="Calibri"/>
                <w:b/>
                <w:bCs/>
                <w:color w:val="000000"/>
                <w:sz w:val="20"/>
                <w:szCs w:val="20"/>
              </w:rPr>
              <w:t>Extract Header</w:t>
            </w:r>
          </w:p>
        </w:tc>
        <w:tc>
          <w:tcPr>
            <w:tcW w:w="1800" w:type="dxa"/>
            <w:shd w:val="clear" w:color="000000" w:fill="FFFFFF"/>
            <w:vAlign w:val="center"/>
            <w:hideMark/>
          </w:tcPr>
          <w:p w:rsidR="00E1206A" w:rsidRPr="00582D02" w:rsidRDefault="003F21BC" w:rsidP="00E1206A">
            <w:pPr>
              <w:jc w:val="center"/>
              <w:rPr>
                <w:rFonts w:ascii="Calibri" w:hAnsi="Calibri"/>
                <w:b/>
                <w:bCs/>
                <w:color w:val="000000"/>
                <w:sz w:val="20"/>
                <w:szCs w:val="20"/>
              </w:rPr>
            </w:pPr>
            <w:r>
              <w:rPr>
                <w:rFonts w:ascii="Calibri" w:hAnsi="Calibri"/>
                <w:b/>
                <w:bCs/>
                <w:color w:val="000000"/>
                <w:sz w:val="20"/>
                <w:szCs w:val="20"/>
              </w:rPr>
              <w:t>VistA</w:t>
            </w:r>
            <w:r w:rsidR="00E1206A" w:rsidRPr="00582D02">
              <w:rPr>
                <w:rFonts w:ascii="Calibri" w:hAnsi="Calibri"/>
                <w:b/>
                <w:bCs/>
                <w:color w:val="000000"/>
                <w:sz w:val="20"/>
                <w:szCs w:val="20"/>
              </w:rPr>
              <w:t xml:space="preserve"> Field Name</w:t>
            </w:r>
          </w:p>
        </w:tc>
        <w:tc>
          <w:tcPr>
            <w:tcW w:w="990" w:type="dxa"/>
            <w:shd w:val="clear" w:color="000000" w:fill="FFFFFF"/>
            <w:vAlign w:val="center"/>
            <w:hideMark/>
          </w:tcPr>
          <w:p w:rsidR="00E1206A" w:rsidRPr="00582D02" w:rsidRDefault="00E1206A" w:rsidP="00E1206A">
            <w:pPr>
              <w:jc w:val="center"/>
              <w:rPr>
                <w:rFonts w:ascii="Calibri" w:hAnsi="Calibri"/>
                <w:b/>
                <w:bCs/>
                <w:color w:val="000000"/>
                <w:sz w:val="20"/>
                <w:szCs w:val="20"/>
              </w:rPr>
            </w:pPr>
            <w:r w:rsidRPr="00582D02">
              <w:rPr>
                <w:rFonts w:ascii="Calibri" w:hAnsi="Calibri"/>
                <w:b/>
                <w:bCs/>
                <w:color w:val="000000"/>
                <w:sz w:val="20"/>
                <w:szCs w:val="20"/>
              </w:rPr>
              <w:t>Required</w:t>
            </w:r>
          </w:p>
        </w:tc>
        <w:tc>
          <w:tcPr>
            <w:tcW w:w="720" w:type="dxa"/>
            <w:shd w:val="clear" w:color="000000" w:fill="FFFFFF"/>
            <w:vAlign w:val="center"/>
            <w:hideMark/>
          </w:tcPr>
          <w:p w:rsidR="00E1206A" w:rsidRPr="00582D02" w:rsidRDefault="00E1206A" w:rsidP="00E1206A">
            <w:pPr>
              <w:jc w:val="center"/>
              <w:rPr>
                <w:rFonts w:ascii="Calibri" w:hAnsi="Calibri"/>
                <w:b/>
                <w:bCs/>
                <w:color w:val="000000"/>
                <w:sz w:val="20"/>
                <w:szCs w:val="20"/>
              </w:rPr>
            </w:pPr>
            <w:r w:rsidRPr="00582D02">
              <w:rPr>
                <w:rFonts w:ascii="Calibri" w:hAnsi="Calibri"/>
                <w:b/>
                <w:bCs/>
                <w:color w:val="000000"/>
                <w:sz w:val="20"/>
                <w:szCs w:val="20"/>
              </w:rPr>
              <w:t>Data Type</w:t>
            </w:r>
          </w:p>
        </w:tc>
        <w:tc>
          <w:tcPr>
            <w:tcW w:w="630" w:type="dxa"/>
            <w:shd w:val="clear" w:color="000000" w:fill="FFFFFF"/>
            <w:vAlign w:val="center"/>
            <w:hideMark/>
          </w:tcPr>
          <w:p w:rsidR="00E1206A" w:rsidRPr="00582D02" w:rsidRDefault="00E1206A" w:rsidP="00E1206A">
            <w:pPr>
              <w:jc w:val="center"/>
              <w:rPr>
                <w:rFonts w:ascii="Calibri" w:hAnsi="Calibri"/>
                <w:b/>
                <w:bCs/>
                <w:color w:val="000000"/>
                <w:sz w:val="20"/>
                <w:szCs w:val="20"/>
              </w:rPr>
            </w:pPr>
            <w:r w:rsidRPr="00582D02">
              <w:rPr>
                <w:rFonts w:ascii="Calibri" w:hAnsi="Calibri"/>
                <w:b/>
                <w:bCs/>
                <w:color w:val="000000"/>
                <w:sz w:val="20"/>
                <w:szCs w:val="20"/>
              </w:rPr>
              <w:t>Char Min</w:t>
            </w:r>
          </w:p>
        </w:tc>
        <w:tc>
          <w:tcPr>
            <w:tcW w:w="630" w:type="dxa"/>
            <w:shd w:val="clear" w:color="000000" w:fill="FFFFFF"/>
            <w:vAlign w:val="center"/>
            <w:hideMark/>
          </w:tcPr>
          <w:p w:rsidR="00E1206A" w:rsidRPr="00582D02" w:rsidRDefault="00E1206A" w:rsidP="00E1206A">
            <w:pPr>
              <w:jc w:val="center"/>
              <w:rPr>
                <w:rFonts w:ascii="Calibri" w:hAnsi="Calibri"/>
                <w:b/>
                <w:bCs/>
                <w:color w:val="000000"/>
                <w:sz w:val="20"/>
                <w:szCs w:val="20"/>
              </w:rPr>
            </w:pPr>
            <w:r w:rsidRPr="00582D02">
              <w:rPr>
                <w:rFonts w:ascii="Calibri" w:hAnsi="Calibri"/>
                <w:b/>
                <w:bCs/>
                <w:color w:val="000000"/>
                <w:sz w:val="20"/>
                <w:szCs w:val="20"/>
              </w:rPr>
              <w:t>Char Max</w:t>
            </w:r>
          </w:p>
        </w:tc>
        <w:tc>
          <w:tcPr>
            <w:tcW w:w="990" w:type="dxa"/>
            <w:shd w:val="clear" w:color="000000" w:fill="FFFFFF"/>
            <w:vAlign w:val="center"/>
          </w:tcPr>
          <w:p w:rsidR="00E1206A" w:rsidRDefault="00E1206A" w:rsidP="00E1206A">
            <w:pPr>
              <w:jc w:val="center"/>
              <w:rPr>
                <w:rFonts w:ascii="Calibri" w:hAnsi="Calibri"/>
                <w:b/>
                <w:bCs/>
                <w:color w:val="000000"/>
                <w:sz w:val="20"/>
                <w:szCs w:val="20"/>
              </w:rPr>
            </w:pPr>
            <w:r>
              <w:rPr>
                <w:rFonts w:ascii="Calibri" w:hAnsi="Calibri"/>
                <w:b/>
                <w:bCs/>
                <w:color w:val="000000"/>
                <w:sz w:val="20"/>
                <w:szCs w:val="20"/>
              </w:rPr>
              <w:t>Precision</w:t>
            </w:r>
          </w:p>
          <w:p w:rsidR="00E1206A" w:rsidRPr="00582D02" w:rsidRDefault="00E1206A" w:rsidP="00E1206A">
            <w:pPr>
              <w:jc w:val="center"/>
              <w:rPr>
                <w:rFonts w:ascii="Calibri" w:hAnsi="Calibri"/>
                <w:b/>
                <w:bCs/>
                <w:color w:val="000000"/>
                <w:sz w:val="20"/>
                <w:szCs w:val="20"/>
              </w:rPr>
            </w:pPr>
          </w:p>
        </w:tc>
        <w:tc>
          <w:tcPr>
            <w:tcW w:w="990" w:type="dxa"/>
            <w:shd w:val="clear" w:color="000000" w:fill="FFFFFF"/>
            <w:vAlign w:val="center"/>
          </w:tcPr>
          <w:p w:rsidR="00E1206A" w:rsidRPr="00582D02" w:rsidRDefault="00E1206A" w:rsidP="00E1206A">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E1206A" w:rsidRPr="00582D02" w:rsidRDefault="00E1206A" w:rsidP="00E1206A">
            <w:pPr>
              <w:jc w:val="center"/>
              <w:rPr>
                <w:rFonts w:ascii="Calibri" w:hAnsi="Calibri"/>
                <w:b/>
                <w:bCs/>
                <w:color w:val="000000"/>
                <w:sz w:val="20"/>
                <w:szCs w:val="20"/>
              </w:rPr>
            </w:pPr>
            <w:r w:rsidRPr="00582D02">
              <w:rPr>
                <w:rFonts w:ascii="Calibri" w:hAnsi="Calibri"/>
                <w:b/>
                <w:bCs/>
                <w:color w:val="000000"/>
                <w:sz w:val="20"/>
                <w:szCs w:val="20"/>
              </w:rPr>
              <w:t>Code Values</w:t>
            </w:r>
          </w:p>
        </w:tc>
        <w:tc>
          <w:tcPr>
            <w:tcW w:w="1124" w:type="dxa"/>
            <w:shd w:val="clear" w:color="000000" w:fill="FFFFFF"/>
            <w:vAlign w:val="center"/>
            <w:hideMark/>
          </w:tcPr>
          <w:p w:rsidR="00E1206A" w:rsidRPr="00582D02" w:rsidRDefault="00E1206A" w:rsidP="00E1206A">
            <w:pPr>
              <w:jc w:val="center"/>
              <w:rPr>
                <w:rFonts w:ascii="Calibri" w:hAnsi="Calibri"/>
                <w:b/>
                <w:bCs/>
                <w:color w:val="000000"/>
                <w:sz w:val="20"/>
                <w:szCs w:val="20"/>
              </w:rPr>
            </w:pPr>
            <w:r w:rsidRPr="00582D02">
              <w:rPr>
                <w:rFonts w:ascii="Calibri" w:hAnsi="Calibri"/>
                <w:b/>
                <w:bCs/>
                <w:color w:val="000000"/>
                <w:sz w:val="20"/>
                <w:szCs w:val="20"/>
              </w:rPr>
              <w:t>Repetition</w:t>
            </w:r>
          </w:p>
        </w:tc>
      </w:tr>
      <w:tr w:rsidR="00E1206A" w:rsidRPr="00582D02" w:rsidTr="00E1206A">
        <w:trPr>
          <w:trHeight w:val="757"/>
        </w:trPr>
        <w:tc>
          <w:tcPr>
            <w:tcW w:w="810" w:type="dxa"/>
            <w:shd w:val="clear" w:color="000000" w:fill="FFFFFF"/>
            <w:vAlign w:val="center"/>
            <w:hideMark/>
          </w:tcPr>
          <w:p w:rsidR="00E1206A" w:rsidRPr="00582D02" w:rsidRDefault="00E1206A" w:rsidP="00E1206A">
            <w:pPr>
              <w:jc w:val="center"/>
              <w:rPr>
                <w:rFonts w:ascii="Calibri" w:hAnsi="Calibri"/>
                <w:bCs/>
                <w:color w:val="000000"/>
                <w:sz w:val="20"/>
                <w:szCs w:val="20"/>
              </w:rPr>
            </w:pPr>
            <w:r>
              <w:rPr>
                <w:rFonts w:ascii="Calibri" w:hAnsi="Calibri"/>
                <w:bCs/>
                <w:color w:val="000000"/>
                <w:sz w:val="20"/>
                <w:szCs w:val="20"/>
              </w:rPr>
              <w:t>QSURG</w:t>
            </w:r>
          </w:p>
        </w:tc>
        <w:tc>
          <w:tcPr>
            <w:tcW w:w="90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1</w:t>
            </w:r>
          </w:p>
        </w:tc>
        <w:tc>
          <w:tcPr>
            <w:tcW w:w="1242"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DFN</w:t>
            </w:r>
          </w:p>
        </w:tc>
        <w:tc>
          <w:tcPr>
            <w:tcW w:w="1800" w:type="dxa"/>
            <w:shd w:val="clear" w:color="000000" w:fill="FFFFFF"/>
            <w:vAlign w:val="center"/>
            <w:hideMark/>
          </w:tcPr>
          <w:p w:rsidR="00E1206A" w:rsidRPr="00582D02" w:rsidRDefault="004779CD" w:rsidP="00E1206A">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R</w:t>
            </w:r>
          </w:p>
        </w:tc>
        <w:tc>
          <w:tcPr>
            <w:tcW w:w="72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1</w:t>
            </w:r>
          </w:p>
        </w:tc>
        <w:tc>
          <w:tcPr>
            <w:tcW w:w="63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15</w:t>
            </w:r>
          </w:p>
        </w:tc>
        <w:tc>
          <w:tcPr>
            <w:tcW w:w="990" w:type="dxa"/>
            <w:shd w:val="clear" w:color="000000" w:fill="FFFFFF"/>
            <w:vAlign w:val="center"/>
          </w:tcPr>
          <w:p w:rsidR="00E1206A" w:rsidRPr="00582D02" w:rsidRDefault="00E1206A" w:rsidP="00E1206A">
            <w:pPr>
              <w:jc w:val="center"/>
              <w:rPr>
                <w:rFonts w:ascii="Calibri" w:hAnsi="Calibri"/>
                <w:color w:val="000000"/>
                <w:sz w:val="20"/>
                <w:szCs w:val="20"/>
              </w:rPr>
            </w:pPr>
          </w:p>
        </w:tc>
        <w:tc>
          <w:tcPr>
            <w:tcW w:w="990" w:type="dxa"/>
            <w:shd w:val="clear" w:color="000000" w:fill="FFFFFF"/>
            <w:vAlign w:val="center"/>
          </w:tcPr>
          <w:p w:rsidR="001863D8" w:rsidRPr="00582D02" w:rsidRDefault="00D26BCB" w:rsidP="001863D8">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E1206A" w:rsidRPr="00582D02" w:rsidRDefault="00E1206A" w:rsidP="00E1206A">
            <w:pPr>
              <w:jc w:val="center"/>
              <w:rPr>
                <w:rFonts w:ascii="Calibri" w:hAnsi="Calibri"/>
                <w:color w:val="000000"/>
                <w:sz w:val="20"/>
                <w:szCs w:val="20"/>
              </w:rPr>
            </w:pPr>
          </w:p>
        </w:tc>
        <w:tc>
          <w:tcPr>
            <w:tcW w:w="1124"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Y</w:t>
            </w:r>
          </w:p>
        </w:tc>
      </w:tr>
      <w:tr w:rsidR="00E1206A" w:rsidRPr="00582D02" w:rsidTr="00E1206A">
        <w:trPr>
          <w:trHeight w:val="757"/>
        </w:trPr>
        <w:tc>
          <w:tcPr>
            <w:tcW w:w="810" w:type="dxa"/>
            <w:shd w:val="clear" w:color="000000" w:fill="FFFFFF"/>
            <w:vAlign w:val="center"/>
            <w:hideMark/>
          </w:tcPr>
          <w:p w:rsidR="00E1206A" w:rsidRPr="00582D02" w:rsidRDefault="00E1206A" w:rsidP="00E1206A">
            <w:pPr>
              <w:jc w:val="center"/>
              <w:rPr>
                <w:rFonts w:ascii="Calibri" w:hAnsi="Calibri"/>
                <w:bCs/>
                <w:color w:val="000000"/>
                <w:sz w:val="20"/>
                <w:szCs w:val="20"/>
              </w:rPr>
            </w:pPr>
            <w:r>
              <w:rPr>
                <w:rFonts w:ascii="Calibri" w:hAnsi="Calibri"/>
                <w:bCs/>
                <w:color w:val="000000"/>
                <w:sz w:val="20"/>
                <w:szCs w:val="20"/>
              </w:rPr>
              <w:t>QSURG</w:t>
            </w:r>
          </w:p>
        </w:tc>
        <w:tc>
          <w:tcPr>
            <w:tcW w:w="90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2</w:t>
            </w:r>
          </w:p>
        </w:tc>
        <w:tc>
          <w:tcPr>
            <w:tcW w:w="1242"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IEN</w:t>
            </w:r>
          </w:p>
        </w:tc>
        <w:tc>
          <w:tcPr>
            <w:tcW w:w="180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N/A</w:t>
            </w:r>
          </w:p>
        </w:tc>
        <w:tc>
          <w:tcPr>
            <w:tcW w:w="99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R</w:t>
            </w:r>
          </w:p>
        </w:tc>
        <w:tc>
          <w:tcPr>
            <w:tcW w:w="72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1</w:t>
            </w:r>
          </w:p>
        </w:tc>
        <w:tc>
          <w:tcPr>
            <w:tcW w:w="630"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15</w:t>
            </w:r>
          </w:p>
        </w:tc>
        <w:tc>
          <w:tcPr>
            <w:tcW w:w="990" w:type="dxa"/>
            <w:shd w:val="clear" w:color="000000" w:fill="FFFFFF"/>
            <w:vAlign w:val="center"/>
          </w:tcPr>
          <w:p w:rsidR="00E1206A" w:rsidRPr="00582D02" w:rsidRDefault="00E1206A" w:rsidP="00E1206A">
            <w:pPr>
              <w:jc w:val="center"/>
              <w:rPr>
                <w:rFonts w:ascii="Calibri" w:hAnsi="Calibri"/>
                <w:color w:val="000000"/>
                <w:sz w:val="20"/>
                <w:szCs w:val="20"/>
              </w:rPr>
            </w:pPr>
          </w:p>
        </w:tc>
        <w:tc>
          <w:tcPr>
            <w:tcW w:w="990" w:type="dxa"/>
            <w:shd w:val="clear" w:color="000000" w:fill="FFFFFF"/>
            <w:vAlign w:val="center"/>
          </w:tcPr>
          <w:p w:rsidR="00E1206A" w:rsidRPr="00582D02" w:rsidRDefault="00D26BCB" w:rsidP="00E1206A">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E1206A" w:rsidRPr="00582D02" w:rsidRDefault="00E1206A" w:rsidP="00E1206A">
            <w:pPr>
              <w:jc w:val="center"/>
              <w:rPr>
                <w:rFonts w:ascii="Calibri" w:hAnsi="Calibri"/>
                <w:color w:val="000000"/>
                <w:sz w:val="20"/>
                <w:szCs w:val="20"/>
              </w:rPr>
            </w:pPr>
          </w:p>
        </w:tc>
        <w:tc>
          <w:tcPr>
            <w:tcW w:w="1124" w:type="dxa"/>
            <w:shd w:val="clear" w:color="000000" w:fill="FFFFFF"/>
            <w:vAlign w:val="center"/>
            <w:hideMark/>
          </w:tcPr>
          <w:p w:rsidR="00E1206A" w:rsidRPr="00582D02" w:rsidRDefault="00E1206A" w:rsidP="00E1206A">
            <w:pPr>
              <w:jc w:val="center"/>
              <w:rPr>
                <w:rFonts w:ascii="Calibri" w:hAnsi="Calibri"/>
                <w:color w:val="000000"/>
                <w:sz w:val="20"/>
                <w:szCs w:val="20"/>
              </w:rPr>
            </w:pPr>
            <w:r w:rsidRPr="00582D02">
              <w:rPr>
                <w:rFonts w:ascii="Calibri" w:hAnsi="Calibri"/>
                <w:color w:val="000000"/>
                <w:sz w:val="20"/>
                <w:szCs w:val="20"/>
              </w:rPr>
              <w:t>N</w:t>
            </w:r>
          </w:p>
        </w:tc>
      </w:tr>
      <w:tr w:rsidR="00737370" w:rsidRPr="00582D02" w:rsidTr="00E1206A">
        <w:trPr>
          <w:trHeight w:val="757"/>
        </w:trPr>
        <w:tc>
          <w:tcPr>
            <w:tcW w:w="810" w:type="dxa"/>
            <w:shd w:val="clear" w:color="000000" w:fill="FFFFFF"/>
            <w:vAlign w:val="center"/>
            <w:hideMark/>
          </w:tcPr>
          <w:p w:rsidR="00737370" w:rsidRDefault="00737370" w:rsidP="00737370">
            <w:pPr>
              <w:jc w:val="center"/>
              <w:rPr>
                <w:rFonts w:ascii="Calibri" w:hAnsi="Calibri"/>
                <w:bCs/>
                <w:color w:val="000000"/>
                <w:sz w:val="20"/>
                <w:szCs w:val="20"/>
              </w:rPr>
            </w:pPr>
            <w:r>
              <w:rPr>
                <w:rFonts w:ascii="Calibri" w:hAnsi="Calibri"/>
                <w:bCs/>
                <w:color w:val="000000"/>
                <w:sz w:val="20"/>
                <w:szCs w:val="20"/>
              </w:rPr>
              <w:t>QSURG</w:t>
            </w:r>
          </w:p>
        </w:tc>
        <w:tc>
          <w:tcPr>
            <w:tcW w:w="9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3</w:t>
            </w:r>
          </w:p>
        </w:tc>
        <w:tc>
          <w:tcPr>
            <w:tcW w:w="1242"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737370" w:rsidRPr="00582D02" w:rsidRDefault="00513282" w:rsidP="0073737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737370" w:rsidRPr="00582D02" w:rsidRDefault="00737370" w:rsidP="00737370">
            <w:pPr>
              <w:jc w:val="center"/>
              <w:rPr>
                <w:rFonts w:ascii="Calibri" w:hAnsi="Calibri"/>
                <w:color w:val="000000"/>
                <w:sz w:val="20"/>
                <w:szCs w:val="20"/>
              </w:rPr>
            </w:pPr>
          </w:p>
        </w:tc>
        <w:tc>
          <w:tcPr>
            <w:tcW w:w="990" w:type="dxa"/>
            <w:shd w:val="clear" w:color="000000" w:fill="FFFFFF"/>
            <w:vAlign w:val="center"/>
          </w:tcPr>
          <w:p w:rsidR="00737370" w:rsidRPr="00582D02" w:rsidRDefault="00D26BCB" w:rsidP="00737370">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p>
        </w:tc>
        <w:tc>
          <w:tcPr>
            <w:tcW w:w="1124" w:type="dxa"/>
            <w:shd w:val="clear" w:color="000000" w:fill="FFFFFF"/>
            <w:vAlign w:val="center"/>
            <w:hideMark/>
          </w:tcPr>
          <w:p w:rsidR="00737370" w:rsidRPr="00582D02" w:rsidRDefault="007556E5" w:rsidP="00737370">
            <w:pPr>
              <w:jc w:val="center"/>
              <w:rPr>
                <w:rFonts w:ascii="Calibri" w:hAnsi="Calibri"/>
                <w:color w:val="000000"/>
                <w:sz w:val="20"/>
                <w:szCs w:val="20"/>
              </w:rPr>
            </w:pPr>
            <w:r>
              <w:rPr>
                <w:rFonts w:ascii="Calibri" w:hAnsi="Calibri"/>
                <w:color w:val="000000"/>
                <w:sz w:val="20"/>
                <w:szCs w:val="20"/>
              </w:rPr>
              <w:t>N</w:t>
            </w:r>
          </w:p>
        </w:tc>
      </w:tr>
      <w:tr w:rsidR="00737370" w:rsidRPr="00582D02" w:rsidTr="00E1206A">
        <w:trPr>
          <w:trHeight w:val="252"/>
        </w:trPr>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QSURG</w:t>
            </w:r>
          </w:p>
        </w:tc>
        <w:tc>
          <w:tcPr>
            <w:tcW w:w="9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4</w:t>
            </w:r>
          </w:p>
        </w:tc>
        <w:tc>
          <w:tcPr>
            <w:tcW w:w="1242" w:type="dxa"/>
            <w:shd w:val="clear" w:color="000000" w:fill="FFFFFF"/>
            <w:vAlign w:val="center"/>
            <w:hideMark/>
          </w:tcPr>
          <w:p w:rsidR="00737370" w:rsidRPr="00582D02" w:rsidRDefault="00737370" w:rsidP="00737370">
            <w:pPr>
              <w:jc w:val="center"/>
              <w:rPr>
                <w:rFonts w:ascii="Calibri" w:hAnsi="Calibri"/>
                <w:color w:val="000000"/>
                <w:sz w:val="20"/>
                <w:szCs w:val="20"/>
              </w:rPr>
            </w:pPr>
            <w:proofErr w:type="spellStart"/>
            <w:r w:rsidRPr="00582D02">
              <w:rPr>
                <w:rFonts w:ascii="Calibri" w:hAnsi="Calibri"/>
                <w:color w:val="000000"/>
                <w:sz w:val="20"/>
                <w:szCs w:val="20"/>
              </w:rPr>
              <w:t>AdmitPac</w:t>
            </w:r>
            <w:proofErr w:type="spellEnd"/>
            <w:r w:rsidRPr="00582D02">
              <w:rPr>
                <w:rFonts w:ascii="Calibri" w:hAnsi="Calibri"/>
                <w:color w:val="000000"/>
                <w:sz w:val="20"/>
                <w:szCs w:val="20"/>
              </w:rPr>
              <w:t>(u)Time</w:t>
            </w:r>
          </w:p>
        </w:tc>
        <w:tc>
          <w:tcPr>
            <w:tcW w:w="18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ADMIT PAC(U) TIME</w:t>
            </w:r>
          </w:p>
        </w:tc>
        <w:tc>
          <w:tcPr>
            <w:tcW w:w="99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737370" w:rsidRPr="00582D02" w:rsidRDefault="00AE352F" w:rsidP="0073737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90" w:type="dxa"/>
            <w:shd w:val="clear" w:color="000000" w:fill="FFFFFF"/>
            <w:vAlign w:val="center"/>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p>
        </w:tc>
        <w:tc>
          <w:tcPr>
            <w:tcW w:w="1124"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N</w:t>
            </w:r>
          </w:p>
        </w:tc>
      </w:tr>
      <w:tr w:rsidR="00737370" w:rsidRPr="00582D02" w:rsidTr="00E1206A">
        <w:trPr>
          <w:trHeight w:val="252"/>
        </w:trPr>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QSURG</w:t>
            </w:r>
          </w:p>
        </w:tc>
        <w:tc>
          <w:tcPr>
            <w:tcW w:w="9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5</w:t>
            </w:r>
          </w:p>
        </w:tc>
        <w:tc>
          <w:tcPr>
            <w:tcW w:w="1242"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Cardiomegaly</w:t>
            </w:r>
          </w:p>
        </w:tc>
        <w:tc>
          <w:tcPr>
            <w:tcW w:w="18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CARDIOMEGALY</w:t>
            </w:r>
          </w:p>
        </w:tc>
        <w:tc>
          <w:tcPr>
            <w:tcW w:w="99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737370" w:rsidRPr="00582D02" w:rsidRDefault="00737370" w:rsidP="00737370">
            <w:pPr>
              <w:jc w:val="center"/>
              <w:rPr>
                <w:rFonts w:ascii="Calibri" w:hAnsi="Calibri"/>
                <w:color w:val="000000"/>
                <w:sz w:val="20"/>
                <w:szCs w:val="20"/>
              </w:rPr>
            </w:pPr>
          </w:p>
        </w:tc>
        <w:tc>
          <w:tcPr>
            <w:tcW w:w="990" w:type="dxa"/>
            <w:shd w:val="clear" w:color="000000" w:fill="FFFFFF"/>
            <w:vAlign w:val="center"/>
          </w:tcPr>
          <w:p w:rsidR="00737370" w:rsidRPr="00582D02" w:rsidRDefault="000471BA" w:rsidP="00737370">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YES;NO</w:t>
            </w:r>
          </w:p>
        </w:tc>
        <w:tc>
          <w:tcPr>
            <w:tcW w:w="1124"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N</w:t>
            </w:r>
          </w:p>
        </w:tc>
      </w:tr>
      <w:tr w:rsidR="00737370" w:rsidRPr="00582D02" w:rsidTr="00E1206A">
        <w:trPr>
          <w:trHeight w:val="252"/>
        </w:trPr>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QSURG</w:t>
            </w:r>
          </w:p>
        </w:tc>
        <w:tc>
          <w:tcPr>
            <w:tcW w:w="9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6</w:t>
            </w:r>
          </w:p>
        </w:tc>
        <w:tc>
          <w:tcPr>
            <w:tcW w:w="1242"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Surgeon</w:t>
            </w:r>
          </w:p>
        </w:tc>
        <w:tc>
          <w:tcPr>
            <w:tcW w:w="18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SURGEON</w:t>
            </w:r>
          </w:p>
        </w:tc>
        <w:tc>
          <w:tcPr>
            <w:tcW w:w="99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R</w:t>
            </w:r>
          </w:p>
        </w:tc>
        <w:tc>
          <w:tcPr>
            <w:tcW w:w="72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POINTER</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3</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35</w:t>
            </w:r>
          </w:p>
        </w:tc>
        <w:tc>
          <w:tcPr>
            <w:tcW w:w="990" w:type="dxa"/>
            <w:shd w:val="clear" w:color="000000" w:fill="FFFFFF"/>
            <w:vAlign w:val="center"/>
          </w:tcPr>
          <w:p w:rsidR="00737370" w:rsidRPr="00582D02" w:rsidRDefault="00737370" w:rsidP="00737370">
            <w:pPr>
              <w:jc w:val="center"/>
              <w:rPr>
                <w:rFonts w:ascii="Calibri" w:hAnsi="Calibri"/>
                <w:color w:val="000000"/>
                <w:sz w:val="20"/>
                <w:szCs w:val="20"/>
              </w:rPr>
            </w:pPr>
          </w:p>
        </w:tc>
        <w:tc>
          <w:tcPr>
            <w:tcW w:w="990" w:type="dxa"/>
            <w:shd w:val="clear" w:color="000000" w:fill="FFFFFF"/>
            <w:vAlign w:val="center"/>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p>
        </w:tc>
        <w:tc>
          <w:tcPr>
            <w:tcW w:w="1124"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N</w:t>
            </w:r>
          </w:p>
        </w:tc>
      </w:tr>
      <w:tr w:rsidR="00737370" w:rsidRPr="00582D02" w:rsidTr="00E1206A">
        <w:trPr>
          <w:trHeight w:val="252"/>
        </w:trPr>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QSURG</w:t>
            </w:r>
          </w:p>
        </w:tc>
        <w:tc>
          <w:tcPr>
            <w:tcW w:w="9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7</w:t>
            </w:r>
          </w:p>
        </w:tc>
        <w:tc>
          <w:tcPr>
            <w:tcW w:w="1242" w:type="dxa"/>
            <w:shd w:val="clear" w:color="000000" w:fill="FFFFFF"/>
            <w:vAlign w:val="center"/>
            <w:hideMark/>
          </w:tcPr>
          <w:p w:rsidR="00737370" w:rsidRPr="00582D02" w:rsidRDefault="00737370" w:rsidP="00737370">
            <w:pPr>
              <w:jc w:val="center"/>
              <w:rPr>
                <w:rFonts w:ascii="Calibri" w:hAnsi="Calibri"/>
                <w:color w:val="000000"/>
                <w:sz w:val="20"/>
                <w:szCs w:val="20"/>
              </w:rPr>
            </w:pPr>
            <w:proofErr w:type="spellStart"/>
            <w:r w:rsidRPr="00582D02">
              <w:rPr>
                <w:rFonts w:ascii="Calibri" w:hAnsi="Calibri"/>
                <w:color w:val="000000"/>
                <w:sz w:val="20"/>
                <w:szCs w:val="20"/>
              </w:rPr>
              <w:t>AttendSurg</w:t>
            </w:r>
            <w:proofErr w:type="spellEnd"/>
          </w:p>
        </w:tc>
        <w:tc>
          <w:tcPr>
            <w:tcW w:w="18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ATTEND SURG</w:t>
            </w:r>
          </w:p>
        </w:tc>
        <w:tc>
          <w:tcPr>
            <w:tcW w:w="99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POINTER</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7370" w:rsidRPr="00582D02" w:rsidRDefault="00737370" w:rsidP="00737370">
            <w:pPr>
              <w:jc w:val="center"/>
              <w:rPr>
                <w:rFonts w:ascii="Calibri" w:hAnsi="Calibri"/>
                <w:color w:val="000000"/>
                <w:sz w:val="20"/>
                <w:szCs w:val="20"/>
              </w:rPr>
            </w:pPr>
          </w:p>
        </w:tc>
        <w:tc>
          <w:tcPr>
            <w:tcW w:w="990" w:type="dxa"/>
            <w:shd w:val="clear" w:color="000000" w:fill="FFFFFF"/>
            <w:vAlign w:val="center"/>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p>
        </w:tc>
        <w:tc>
          <w:tcPr>
            <w:tcW w:w="1124"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N</w:t>
            </w:r>
          </w:p>
        </w:tc>
      </w:tr>
      <w:tr w:rsidR="00737370" w:rsidRPr="00582D02" w:rsidTr="00E1206A">
        <w:trPr>
          <w:trHeight w:val="252"/>
        </w:trPr>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QSURG</w:t>
            </w:r>
          </w:p>
        </w:tc>
        <w:tc>
          <w:tcPr>
            <w:tcW w:w="900" w:type="dxa"/>
            <w:shd w:val="clear" w:color="000000" w:fill="FFFFFF"/>
            <w:vAlign w:val="center"/>
            <w:hideMark/>
          </w:tcPr>
          <w:p w:rsidR="00737370" w:rsidRPr="00582D02" w:rsidRDefault="00EA2D66" w:rsidP="00737370">
            <w:pPr>
              <w:jc w:val="center"/>
              <w:rPr>
                <w:rFonts w:ascii="Calibri" w:hAnsi="Calibri"/>
                <w:color w:val="000000"/>
                <w:sz w:val="20"/>
                <w:szCs w:val="20"/>
              </w:rPr>
            </w:pPr>
            <w:r>
              <w:rPr>
                <w:rFonts w:ascii="Calibri" w:hAnsi="Calibri"/>
                <w:color w:val="000000"/>
                <w:sz w:val="20"/>
                <w:szCs w:val="20"/>
              </w:rPr>
              <w:t>8</w:t>
            </w:r>
          </w:p>
        </w:tc>
        <w:tc>
          <w:tcPr>
            <w:tcW w:w="1242" w:type="dxa"/>
            <w:shd w:val="clear" w:color="000000" w:fill="FFFFFF"/>
            <w:vAlign w:val="center"/>
            <w:hideMark/>
          </w:tcPr>
          <w:p w:rsidR="00737370" w:rsidRPr="00582D02" w:rsidRDefault="00737370" w:rsidP="00737370">
            <w:pPr>
              <w:jc w:val="center"/>
              <w:rPr>
                <w:rFonts w:ascii="Calibri" w:hAnsi="Calibri"/>
                <w:color w:val="000000"/>
                <w:sz w:val="20"/>
                <w:szCs w:val="20"/>
              </w:rPr>
            </w:pPr>
            <w:proofErr w:type="spellStart"/>
            <w:r w:rsidRPr="00582D02">
              <w:rPr>
                <w:rFonts w:ascii="Calibri" w:hAnsi="Calibri"/>
                <w:color w:val="000000"/>
                <w:sz w:val="20"/>
                <w:szCs w:val="20"/>
              </w:rPr>
              <w:t>AnesthesiologistSupvr</w:t>
            </w:r>
            <w:proofErr w:type="spellEnd"/>
          </w:p>
        </w:tc>
        <w:tc>
          <w:tcPr>
            <w:tcW w:w="180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ANESTHESIOLOGIST SUPVR</w:t>
            </w:r>
          </w:p>
        </w:tc>
        <w:tc>
          <w:tcPr>
            <w:tcW w:w="99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POINTER</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7370" w:rsidRPr="00582D02" w:rsidRDefault="00737370" w:rsidP="0073737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7370" w:rsidRPr="00582D02" w:rsidRDefault="00737370" w:rsidP="00737370">
            <w:pPr>
              <w:jc w:val="center"/>
              <w:rPr>
                <w:rFonts w:ascii="Calibri" w:hAnsi="Calibri"/>
                <w:color w:val="000000"/>
                <w:sz w:val="20"/>
                <w:szCs w:val="20"/>
              </w:rPr>
            </w:pPr>
          </w:p>
        </w:tc>
        <w:tc>
          <w:tcPr>
            <w:tcW w:w="990" w:type="dxa"/>
            <w:shd w:val="clear" w:color="000000" w:fill="FFFFFF"/>
            <w:vAlign w:val="center"/>
          </w:tcPr>
          <w:p w:rsidR="00737370" w:rsidRPr="00582D02" w:rsidRDefault="00290B83" w:rsidP="00290B83">
            <w:pPr>
              <w:rPr>
                <w:rFonts w:ascii="Calibri" w:hAnsi="Calibri"/>
                <w:color w:val="000000"/>
                <w:sz w:val="20"/>
                <w:szCs w:val="20"/>
              </w:rPr>
            </w:pPr>
            <w:r>
              <w:rPr>
                <w:rFonts w:ascii="Calibri" w:hAnsi="Calibri"/>
                <w:color w:val="000000"/>
                <w:sz w:val="20"/>
                <w:szCs w:val="20"/>
              </w:rPr>
              <w:t xml:space="preserve"> BOTH</w:t>
            </w:r>
          </w:p>
        </w:tc>
        <w:tc>
          <w:tcPr>
            <w:tcW w:w="810" w:type="dxa"/>
            <w:shd w:val="clear" w:color="000000" w:fill="FFFFFF"/>
            <w:vAlign w:val="center"/>
            <w:hideMark/>
          </w:tcPr>
          <w:p w:rsidR="00737370" w:rsidRPr="00582D02" w:rsidRDefault="00737370" w:rsidP="00737370">
            <w:pPr>
              <w:jc w:val="center"/>
              <w:rPr>
                <w:rFonts w:ascii="Calibri" w:hAnsi="Calibri"/>
                <w:color w:val="000000"/>
                <w:sz w:val="20"/>
                <w:szCs w:val="20"/>
              </w:rPr>
            </w:pPr>
          </w:p>
        </w:tc>
        <w:tc>
          <w:tcPr>
            <w:tcW w:w="1124" w:type="dxa"/>
            <w:shd w:val="clear" w:color="000000" w:fill="FFFFFF"/>
            <w:vAlign w:val="center"/>
            <w:hideMark/>
          </w:tcPr>
          <w:p w:rsidR="00737370" w:rsidRPr="00582D02" w:rsidRDefault="00737370" w:rsidP="00737370">
            <w:pPr>
              <w:jc w:val="center"/>
              <w:rPr>
                <w:rFonts w:ascii="Calibri" w:hAnsi="Calibri"/>
                <w:color w:val="000000"/>
                <w:sz w:val="20"/>
                <w:szCs w:val="20"/>
              </w:rPr>
            </w:pPr>
            <w:r w:rsidRPr="00582D02">
              <w:rPr>
                <w:rFonts w:ascii="Calibri" w:hAnsi="Calibri"/>
                <w:color w:val="000000"/>
                <w:sz w:val="20"/>
                <w:szCs w:val="20"/>
              </w:rPr>
              <w:t>N</w:t>
            </w:r>
          </w:p>
        </w:tc>
      </w:tr>
      <w:tr w:rsidR="00037E62" w:rsidRPr="00582D02" w:rsidTr="00E1206A">
        <w:trPr>
          <w:trHeight w:val="252"/>
        </w:trPr>
        <w:tc>
          <w:tcPr>
            <w:tcW w:w="810" w:type="dxa"/>
            <w:shd w:val="clear" w:color="000000" w:fill="FFFFFF"/>
            <w:vAlign w:val="center"/>
          </w:tcPr>
          <w:p w:rsidR="00037E62" w:rsidRPr="00582D02" w:rsidRDefault="00037E62" w:rsidP="00737370">
            <w:pPr>
              <w:jc w:val="center"/>
              <w:rPr>
                <w:rFonts w:ascii="Calibri" w:hAnsi="Calibri"/>
                <w:color w:val="000000"/>
                <w:sz w:val="20"/>
                <w:szCs w:val="20"/>
              </w:rPr>
            </w:pPr>
            <w:r>
              <w:rPr>
                <w:rFonts w:ascii="Calibri" w:hAnsi="Calibri"/>
                <w:color w:val="000000"/>
                <w:sz w:val="20"/>
                <w:szCs w:val="20"/>
              </w:rPr>
              <w:t>QSURG</w:t>
            </w:r>
          </w:p>
        </w:tc>
        <w:tc>
          <w:tcPr>
            <w:tcW w:w="900" w:type="dxa"/>
            <w:shd w:val="clear" w:color="000000" w:fill="FFFFFF"/>
            <w:vAlign w:val="center"/>
          </w:tcPr>
          <w:p w:rsidR="00037E62" w:rsidRDefault="00037E62" w:rsidP="00737370">
            <w:pPr>
              <w:jc w:val="center"/>
              <w:rPr>
                <w:rFonts w:ascii="Calibri" w:hAnsi="Calibri"/>
                <w:color w:val="000000"/>
                <w:sz w:val="20"/>
                <w:szCs w:val="20"/>
              </w:rPr>
            </w:pPr>
            <w:r>
              <w:rPr>
                <w:rFonts w:ascii="Calibri" w:hAnsi="Calibri"/>
                <w:color w:val="000000"/>
                <w:sz w:val="20"/>
                <w:szCs w:val="20"/>
              </w:rPr>
              <w:t>9</w:t>
            </w:r>
          </w:p>
        </w:tc>
        <w:tc>
          <w:tcPr>
            <w:tcW w:w="1242" w:type="dxa"/>
            <w:shd w:val="clear" w:color="000000" w:fill="FFFFFF"/>
            <w:vAlign w:val="center"/>
          </w:tcPr>
          <w:p w:rsidR="00037E62" w:rsidRPr="00582D02" w:rsidRDefault="00037E62" w:rsidP="00737370">
            <w:pPr>
              <w:jc w:val="center"/>
              <w:rPr>
                <w:rFonts w:ascii="Calibri" w:hAnsi="Calibri"/>
                <w:color w:val="000000"/>
                <w:sz w:val="20"/>
                <w:szCs w:val="20"/>
              </w:rPr>
            </w:pPr>
            <w:r>
              <w:rPr>
                <w:rFonts w:ascii="Calibri" w:hAnsi="Calibri"/>
                <w:color w:val="000000"/>
                <w:sz w:val="20"/>
                <w:szCs w:val="20"/>
              </w:rPr>
              <w:t>Facility</w:t>
            </w:r>
          </w:p>
        </w:tc>
        <w:tc>
          <w:tcPr>
            <w:tcW w:w="1800" w:type="dxa"/>
            <w:shd w:val="clear" w:color="000000" w:fill="FFFFFF"/>
            <w:vAlign w:val="center"/>
          </w:tcPr>
          <w:p w:rsidR="00037E62" w:rsidRPr="00582D02" w:rsidRDefault="00037E62" w:rsidP="00737370">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tcPr>
          <w:p w:rsidR="00037E62" w:rsidRPr="00582D02" w:rsidRDefault="00037E62" w:rsidP="0073737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tcPr>
          <w:p w:rsidR="00037E62" w:rsidRPr="00582D02" w:rsidRDefault="00037E62" w:rsidP="0073737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tcPr>
          <w:p w:rsidR="00037E62" w:rsidRDefault="00037E62" w:rsidP="00737370">
            <w:pPr>
              <w:jc w:val="center"/>
              <w:rPr>
                <w:rFonts w:ascii="Calibri" w:hAnsi="Calibri"/>
                <w:color w:val="000000"/>
                <w:sz w:val="20"/>
                <w:szCs w:val="20"/>
              </w:rPr>
            </w:pPr>
            <w:r>
              <w:rPr>
                <w:rFonts w:ascii="Calibri" w:hAnsi="Calibri"/>
                <w:color w:val="000000"/>
                <w:sz w:val="20"/>
                <w:szCs w:val="20"/>
              </w:rPr>
              <w:t>3</w:t>
            </w:r>
          </w:p>
        </w:tc>
        <w:tc>
          <w:tcPr>
            <w:tcW w:w="630" w:type="dxa"/>
            <w:shd w:val="clear" w:color="000000" w:fill="FFFFFF"/>
            <w:vAlign w:val="center"/>
          </w:tcPr>
          <w:p w:rsidR="00037E62" w:rsidRDefault="00037E62" w:rsidP="00737370">
            <w:pPr>
              <w:jc w:val="center"/>
              <w:rPr>
                <w:rFonts w:ascii="Calibri" w:hAnsi="Calibri"/>
                <w:color w:val="000000"/>
                <w:sz w:val="20"/>
                <w:szCs w:val="20"/>
              </w:rPr>
            </w:pPr>
            <w:r>
              <w:rPr>
                <w:rFonts w:ascii="Calibri" w:hAnsi="Calibri"/>
                <w:color w:val="000000"/>
                <w:sz w:val="20"/>
                <w:szCs w:val="20"/>
              </w:rPr>
              <w:t>7</w:t>
            </w:r>
          </w:p>
        </w:tc>
        <w:tc>
          <w:tcPr>
            <w:tcW w:w="990" w:type="dxa"/>
            <w:shd w:val="clear" w:color="000000" w:fill="FFFFFF"/>
            <w:vAlign w:val="center"/>
          </w:tcPr>
          <w:p w:rsidR="00037E62" w:rsidRPr="00582D02" w:rsidRDefault="00037E62" w:rsidP="00737370">
            <w:pPr>
              <w:jc w:val="center"/>
              <w:rPr>
                <w:rFonts w:ascii="Calibri" w:hAnsi="Calibri"/>
                <w:color w:val="000000"/>
                <w:sz w:val="20"/>
                <w:szCs w:val="20"/>
              </w:rPr>
            </w:pPr>
          </w:p>
        </w:tc>
        <w:tc>
          <w:tcPr>
            <w:tcW w:w="990" w:type="dxa"/>
            <w:shd w:val="clear" w:color="000000" w:fill="FFFFFF"/>
            <w:vAlign w:val="center"/>
          </w:tcPr>
          <w:p w:rsidR="00037E62" w:rsidRDefault="00037E62" w:rsidP="00290B83">
            <w:pP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tcPr>
          <w:p w:rsidR="00037E62" w:rsidRPr="00582D02" w:rsidRDefault="00037E62" w:rsidP="00737370">
            <w:pPr>
              <w:jc w:val="center"/>
              <w:rPr>
                <w:rFonts w:ascii="Calibri" w:hAnsi="Calibri"/>
                <w:color w:val="000000"/>
                <w:sz w:val="20"/>
                <w:szCs w:val="20"/>
              </w:rPr>
            </w:pPr>
          </w:p>
        </w:tc>
        <w:tc>
          <w:tcPr>
            <w:tcW w:w="1124" w:type="dxa"/>
            <w:shd w:val="clear" w:color="000000" w:fill="FFFFFF"/>
            <w:vAlign w:val="center"/>
          </w:tcPr>
          <w:p w:rsidR="00037E62" w:rsidRPr="00582D02" w:rsidRDefault="00037E62" w:rsidP="00737370">
            <w:pPr>
              <w:jc w:val="center"/>
              <w:rPr>
                <w:rFonts w:ascii="Calibri" w:hAnsi="Calibri"/>
                <w:color w:val="000000"/>
                <w:sz w:val="20"/>
                <w:szCs w:val="20"/>
              </w:rPr>
            </w:pPr>
            <w:r>
              <w:rPr>
                <w:rFonts w:ascii="Calibri" w:hAnsi="Calibri"/>
                <w:color w:val="000000"/>
                <w:sz w:val="20"/>
                <w:szCs w:val="20"/>
              </w:rPr>
              <w:t>N</w:t>
            </w:r>
          </w:p>
        </w:tc>
      </w:tr>
    </w:tbl>
    <w:p w:rsidR="008026A2" w:rsidRDefault="008026A2" w:rsidP="00582D02">
      <w:pPr>
        <w:pStyle w:val="BodyTextBullet2"/>
      </w:pPr>
    </w:p>
    <w:p w:rsidR="00037E62" w:rsidRPr="003E265E" w:rsidRDefault="00037E62" w:rsidP="00582D02">
      <w:pPr>
        <w:pStyle w:val="BodyTextBullet2"/>
      </w:pPr>
    </w:p>
    <w:tbl>
      <w:tblPr>
        <w:tblpPr w:leftFromText="180" w:rightFromText="180" w:vertAnchor="text" w:horzAnchor="margin" w:tblpXSpec="center" w:tblpY="59"/>
        <w:tblW w:w="11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75"/>
        <w:gridCol w:w="1260"/>
        <w:gridCol w:w="1800"/>
        <w:gridCol w:w="990"/>
        <w:gridCol w:w="720"/>
        <w:gridCol w:w="630"/>
        <w:gridCol w:w="630"/>
        <w:gridCol w:w="990"/>
        <w:gridCol w:w="990"/>
        <w:gridCol w:w="900"/>
        <w:gridCol w:w="1074"/>
      </w:tblGrid>
      <w:tr w:rsidR="002F1050" w:rsidRPr="00582D02" w:rsidTr="00DF5B4D">
        <w:trPr>
          <w:trHeight w:val="742"/>
        </w:trPr>
        <w:tc>
          <w:tcPr>
            <w:tcW w:w="763" w:type="dxa"/>
            <w:shd w:val="clear" w:color="000000" w:fill="FFFFFF"/>
            <w:vAlign w:val="center"/>
            <w:hideMark/>
          </w:tcPr>
          <w:p w:rsidR="002F1050" w:rsidRPr="00582D02" w:rsidRDefault="002F1050" w:rsidP="002F1050">
            <w:pPr>
              <w:jc w:val="center"/>
              <w:rPr>
                <w:rFonts w:ascii="Calibri" w:hAnsi="Calibri"/>
                <w:b/>
                <w:bCs/>
                <w:color w:val="000000"/>
                <w:sz w:val="20"/>
                <w:szCs w:val="20"/>
              </w:rPr>
            </w:pPr>
            <w:r w:rsidRPr="00582D02">
              <w:rPr>
                <w:rFonts w:ascii="Calibri" w:hAnsi="Calibri"/>
                <w:b/>
                <w:bCs/>
                <w:color w:val="000000"/>
                <w:sz w:val="20"/>
                <w:szCs w:val="20"/>
              </w:rPr>
              <w:t>Extract File</w:t>
            </w:r>
          </w:p>
        </w:tc>
        <w:tc>
          <w:tcPr>
            <w:tcW w:w="875" w:type="dxa"/>
            <w:shd w:val="clear" w:color="000000" w:fill="FFFFFF"/>
            <w:vAlign w:val="center"/>
            <w:hideMark/>
          </w:tcPr>
          <w:p w:rsidR="002F1050" w:rsidRPr="00582D02" w:rsidRDefault="002F1050" w:rsidP="002F1050">
            <w:pPr>
              <w:jc w:val="center"/>
              <w:rPr>
                <w:rFonts w:ascii="Calibri" w:hAnsi="Calibri"/>
                <w:b/>
                <w:bCs/>
                <w:color w:val="000000"/>
                <w:sz w:val="20"/>
                <w:szCs w:val="20"/>
              </w:rPr>
            </w:pPr>
            <w:r w:rsidRPr="00582D02">
              <w:rPr>
                <w:rFonts w:ascii="Calibri" w:hAnsi="Calibri"/>
                <w:b/>
                <w:bCs/>
                <w:color w:val="000000"/>
                <w:sz w:val="20"/>
                <w:szCs w:val="20"/>
              </w:rPr>
              <w:t>Extract Position</w:t>
            </w:r>
          </w:p>
        </w:tc>
        <w:tc>
          <w:tcPr>
            <w:tcW w:w="1260" w:type="dxa"/>
            <w:shd w:val="clear" w:color="000000" w:fill="FFFFFF"/>
            <w:vAlign w:val="center"/>
            <w:hideMark/>
          </w:tcPr>
          <w:p w:rsidR="002F1050" w:rsidRPr="00582D02" w:rsidRDefault="002F1050" w:rsidP="002F1050">
            <w:pPr>
              <w:jc w:val="center"/>
              <w:rPr>
                <w:rFonts w:ascii="Calibri" w:hAnsi="Calibri"/>
                <w:b/>
                <w:bCs/>
                <w:color w:val="000000"/>
                <w:sz w:val="20"/>
                <w:szCs w:val="20"/>
              </w:rPr>
            </w:pPr>
            <w:r w:rsidRPr="00582D02">
              <w:rPr>
                <w:rFonts w:ascii="Calibri" w:hAnsi="Calibri"/>
                <w:b/>
                <w:bCs/>
                <w:color w:val="000000"/>
                <w:sz w:val="20"/>
                <w:szCs w:val="20"/>
              </w:rPr>
              <w:t>Extract Header</w:t>
            </w:r>
          </w:p>
        </w:tc>
        <w:tc>
          <w:tcPr>
            <w:tcW w:w="1800" w:type="dxa"/>
            <w:shd w:val="clear" w:color="000000" w:fill="FFFFFF"/>
            <w:vAlign w:val="center"/>
            <w:hideMark/>
          </w:tcPr>
          <w:p w:rsidR="002F1050" w:rsidRPr="00582D02" w:rsidRDefault="003F21BC" w:rsidP="002F1050">
            <w:pPr>
              <w:jc w:val="center"/>
              <w:rPr>
                <w:rFonts w:ascii="Calibri" w:hAnsi="Calibri"/>
                <w:b/>
                <w:bCs/>
                <w:color w:val="000000"/>
                <w:sz w:val="20"/>
                <w:szCs w:val="20"/>
              </w:rPr>
            </w:pPr>
            <w:r>
              <w:rPr>
                <w:rFonts w:ascii="Calibri" w:hAnsi="Calibri"/>
                <w:b/>
                <w:bCs/>
                <w:color w:val="000000"/>
                <w:sz w:val="20"/>
                <w:szCs w:val="20"/>
              </w:rPr>
              <w:t>VistA</w:t>
            </w:r>
            <w:r w:rsidR="002F1050" w:rsidRPr="00582D02">
              <w:rPr>
                <w:rFonts w:ascii="Calibri" w:hAnsi="Calibri"/>
                <w:b/>
                <w:bCs/>
                <w:color w:val="000000"/>
                <w:sz w:val="20"/>
                <w:szCs w:val="20"/>
              </w:rPr>
              <w:t xml:space="preserve"> Field Name</w:t>
            </w:r>
          </w:p>
        </w:tc>
        <w:tc>
          <w:tcPr>
            <w:tcW w:w="990" w:type="dxa"/>
            <w:shd w:val="clear" w:color="000000" w:fill="FFFFFF"/>
            <w:vAlign w:val="center"/>
            <w:hideMark/>
          </w:tcPr>
          <w:p w:rsidR="002F1050" w:rsidRPr="00582D02" w:rsidRDefault="002F1050" w:rsidP="002F1050">
            <w:pPr>
              <w:jc w:val="center"/>
              <w:rPr>
                <w:rFonts w:ascii="Calibri" w:hAnsi="Calibri"/>
                <w:b/>
                <w:bCs/>
                <w:color w:val="000000"/>
                <w:sz w:val="20"/>
                <w:szCs w:val="20"/>
              </w:rPr>
            </w:pPr>
            <w:r w:rsidRPr="00582D02">
              <w:rPr>
                <w:rFonts w:ascii="Calibri" w:hAnsi="Calibri"/>
                <w:b/>
                <w:bCs/>
                <w:color w:val="000000"/>
                <w:sz w:val="20"/>
                <w:szCs w:val="20"/>
              </w:rPr>
              <w:t>Required</w:t>
            </w:r>
          </w:p>
        </w:tc>
        <w:tc>
          <w:tcPr>
            <w:tcW w:w="720" w:type="dxa"/>
            <w:shd w:val="clear" w:color="000000" w:fill="FFFFFF"/>
            <w:vAlign w:val="center"/>
            <w:hideMark/>
          </w:tcPr>
          <w:p w:rsidR="002F1050" w:rsidRPr="00582D02" w:rsidRDefault="002F1050" w:rsidP="002F1050">
            <w:pPr>
              <w:jc w:val="center"/>
              <w:rPr>
                <w:rFonts w:ascii="Calibri" w:hAnsi="Calibri"/>
                <w:b/>
                <w:bCs/>
                <w:color w:val="000000"/>
                <w:sz w:val="20"/>
                <w:szCs w:val="20"/>
              </w:rPr>
            </w:pPr>
            <w:r w:rsidRPr="00582D02">
              <w:rPr>
                <w:rFonts w:ascii="Calibri" w:hAnsi="Calibri"/>
                <w:b/>
                <w:bCs/>
                <w:color w:val="000000"/>
                <w:sz w:val="20"/>
                <w:szCs w:val="20"/>
              </w:rPr>
              <w:t>Data Type</w:t>
            </w:r>
          </w:p>
        </w:tc>
        <w:tc>
          <w:tcPr>
            <w:tcW w:w="630" w:type="dxa"/>
            <w:shd w:val="clear" w:color="000000" w:fill="FFFFFF"/>
            <w:vAlign w:val="center"/>
            <w:hideMark/>
          </w:tcPr>
          <w:p w:rsidR="002F1050" w:rsidRPr="00582D02" w:rsidRDefault="002F1050" w:rsidP="002F1050">
            <w:pPr>
              <w:jc w:val="center"/>
              <w:rPr>
                <w:rFonts w:ascii="Calibri" w:hAnsi="Calibri"/>
                <w:b/>
                <w:bCs/>
                <w:color w:val="000000"/>
                <w:sz w:val="20"/>
                <w:szCs w:val="20"/>
              </w:rPr>
            </w:pPr>
            <w:r w:rsidRPr="00582D02">
              <w:rPr>
                <w:rFonts w:ascii="Calibri" w:hAnsi="Calibri"/>
                <w:b/>
                <w:bCs/>
                <w:color w:val="000000"/>
                <w:sz w:val="20"/>
                <w:szCs w:val="20"/>
              </w:rPr>
              <w:t>Char Min</w:t>
            </w:r>
          </w:p>
        </w:tc>
        <w:tc>
          <w:tcPr>
            <w:tcW w:w="630" w:type="dxa"/>
            <w:shd w:val="clear" w:color="000000" w:fill="FFFFFF"/>
            <w:vAlign w:val="center"/>
            <w:hideMark/>
          </w:tcPr>
          <w:p w:rsidR="002F1050" w:rsidRPr="00582D02" w:rsidRDefault="002F1050" w:rsidP="002F1050">
            <w:pPr>
              <w:jc w:val="center"/>
              <w:rPr>
                <w:rFonts w:ascii="Calibri" w:hAnsi="Calibri"/>
                <w:b/>
                <w:bCs/>
                <w:color w:val="000000"/>
                <w:sz w:val="20"/>
                <w:szCs w:val="20"/>
              </w:rPr>
            </w:pPr>
            <w:r w:rsidRPr="00582D02">
              <w:rPr>
                <w:rFonts w:ascii="Calibri" w:hAnsi="Calibri"/>
                <w:b/>
                <w:bCs/>
                <w:color w:val="000000"/>
                <w:sz w:val="20"/>
                <w:szCs w:val="20"/>
              </w:rPr>
              <w:t>Char Max</w:t>
            </w:r>
          </w:p>
        </w:tc>
        <w:tc>
          <w:tcPr>
            <w:tcW w:w="990" w:type="dxa"/>
            <w:shd w:val="clear" w:color="000000" w:fill="FFFFFF"/>
            <w:vAlign w:val="center"/>
          </w:tcPr>
          <w:p w:rsidR="002F1050" w:rsidRPr="00582D02" w:rsidRDefault="002F1050" w:rsidP="002F1050">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2F1050" w:rsidRPr="00582D02" w:rsidRDefault="002F1050" w:rsidP="00DF5B4D">
            <w:pPr>
              <w:jc w:val="center"/>
              <w:rPr>
                <w:rFonts w:ascii="Calibri" w:hAnsi="Calibri"/>
                <w:b/>
                <w:bCs/>
                <w:color w:val="000000"/>
                <w:sz w:val="20"/>
                <w:szCs w:val="20"/>
              </w:rPr>
            </w:pPr>
            <w:r>
              <w:rPr>
                <w:rFonts w:ascii="Calibri" w:hAnsi="Calibri"/>
                <w:b/>
                <w:bCs/>
                <w:color w:val="000000"/>
                <w:sz w:val="20"/>
                <w:szCs w:val="20"/>
              </w:rPr>
              <w:t>OR / NON-OR</w:t>
            </w:r>
          </w:p>
        </w:tc>
        <w:tc>
          <w:tcPr>
            <w:tcW w:w="900" w:type="dxa"/>
            <w:shd w:val="clear" w:color="000000" w:fill="FFFFFF"/>
            <w:vAlign w:val="center"/>
            <w:hideMark/>
          </w:tcPr>
          <w:p w:rsidR="002F1050" w:rsidRPr="00582D02" w:rsidRDefault="002F1050" w:rsidP="002F1050">
            <w:pPr>
              <w:jc w:val="center"/>
              <w:rPr>
                <w:rFonts w:ascii="Calibri" w:hAnsi="Calibri"/>
                <w:b/>
                <w:bCs/>
                <w:color w:val="000000"/>
                <w:sz w:val="20"/>
                <w:szCs w:val="20"/>
              </w:rPr>
            </w:pPr>
            <w:r w:rsidRPr="00582D02">
              <w:rPr>
                <w:rFonts w:ascii="Calibri" w:hAnsi="Calibri"/>
                <w:b/>
                <w:bCs/>
                <w:color w:val="000000"/>
                <w:sz w:val="20"/>
                <w:szCs w:val="20"/>
              </w:rPr>
              <w:t>Code Values</w:t>
            </w:r>
          </w:p>
        </w:tc>
        <w:tc>
          <w:tcPr>
            <w:tcW w:w="1074" w:type="dxa"/>
            <w:shd w:val="clear" w:color="000000" w:fill="FFFFFF"/>
            <w:vAlign w:val="center"/>
            <w:hideMark/>
          </w:tcPr>
          <w:p w:rsidR="002F1050" w:rsidRPr="00582D02" w:rsidRDefault="002F1050" w:rsidP="002F1050">
            <w:pPr>
              <w:jc w:val="center"/>
              <w:rPr>
                <w:rFonts w:ascii="Calibri" w:hAnsi="Calibri"/>
                <w:b/>
                <w:bCs/>
                <w:color w:val="000000"/>
                <w:sz w:val="20"/>
                <w:szCs w:val="20"/>
              </w:rPr>
            </w:pPr>
            <w:r w:rsidRPr="00582D02">
              <w:rPr>
                <w:rFonts w:ascii="Calibri" w:hAnsi="Calibri"/>
                <w:b/>
                <w:bCs/>
                <w:color w:val="000000"/>
                <w:sz w:val="20"/>
                <w:szCs w:val="20"/>
              </w:rPr>
              <w:t>Repetition</w:t>
            </w:r>
          </w:p>
        </w:tc>
      </w:tr>
      <w:tr w:rsidR="000471BA" w:rsidRPr="00582D02" w:rsidTr="000471BA">
        <w:trPr>
          <w:trHeight w:val="742"/>
        </w:trPr>
        <w:tc>
          <w:tcPr>
            <w:tcW w:w="763" w:type="dxa"/>
            <w:shd w:val="clear" w:color="000000" w:fill="FFFFFF"/>
            <w:vAlign w:val="center"/>
            <w:hideMark/>
          </w:tcPr>
          <w:p w:rsidR="000471BA" w:rsidRPr="00582D02" w:rsidRDefault="000471BA" w:rsidP="002F1050">
            <w:pPr>
              <w:jc w:val="center"/>
              <w:rPr>
                <w:rFonts w:ascii="Calibri" w:hAnsi="Calibri"/>
                <w:bCs/>
                <w:color w:val="000000"/>
                <w:sz w:val="20"/>
                <w:szCs w:val="20"/>
              </w:rPr>
            </w:pPr>
            <w:r>
              <w:rPr>
                <w:rFonts w:ascii="Calibri" w:hAnsi="Calibri"/>
                <w:bCs/>
                <w:color w:val="000000"/>
                <w:sz w:val="20"/>
                <w:szCs w:val="20"/>
              </w:rPr>
              <w:t>QSURG1</w:t>
            </w:r>
          </w:p>
        </w:tc>
        <w:tc>
          <w:tcPr>
            <w:tcW w:w="875"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1</w:t>
            </w:r>
          </w:p>
        </w:tc>
        <w:tc>
          <w:tcPr>
            <w:tcW w:w="126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DFN</w:t>
            </w:r>
          </w:p>
        </w:tc>
        <w:tc>
          <w:tcPr>
            <w:tcW w:w="1800" w:type="dxa"/>
            <w:shd w:val="clear" w:color="000000" w:fill="FFFFFF"/>
            <w:vAlign w:val="center"/>
            <w:hideMark/>
          </w:tcPr>
          <w:p w:rsidR="000471BA" w:rsidRPr="00582D02" w:rsidRDefault="004779CD" w:rsidP="002F105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R</w:t>
            </w:r>
          </w:p>
        </w:tc>
        <w:tc>
          <w:tcPr>
            <w:tcW w:w="72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1</w:t>
            </w:r>
          </w:p>
        </w:tc>
        <w:tc>
          <w:tcPr>
            <w:tcW w:w="63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15</w:t>
            </w:r>
          </w:p>
        </w:tc>
        <w:tc>
          <w:tcPr>
            <w:tcW w:w="990" w:type="dxa"/>
            <w:shd w:val="clear" w:color="000000" w:fill="FFFFFF"/>
            <w:vAlign w:val="center"/>
          </w:tcPr>
          <w:p w:rsidR="000471BA" w:rsidRPr="00582D02" w:rsidRDefault="000471BA" w:rsidP="002F1050">
            <w:pPr>
              <w:jc w:val="center"/>
              <w:rPr>
                <w:rFonts w:ascii="Calibri" w:hAnsi="Calibri"/>
                <w:color w:val="000000"/>
                <w:sz w:val="20"/>
                <w:szCs w:val="20"/>
              </w:rPr>
            </w:pPr>
          </w:p>
        </w:tc>
        <w:tc>
          <w:tcPr>
            <w:tcW w:w="990" w:type="dxa"/>
            <w:shd w:val="clear" w:color="000000" w:fill="FFFFFF"/>
            <w:vAlign w:val="center"/>
          </w:tcPr>
          <w:p w:rsidR="000471BA" w:rsidRDefault="000471BA" w:rsidP="000471BA">
            <w:pPr>
              <w:jc w:val="center"/>
            </w:pPr>
            <w:r w:rsidRPr="00F215DE">
              <w:rPr>
                <w:rFonts w:ascii="Calibri" w:hAnsi="Calibri"/>
                <w:color w:val="000000"/>
                <w:sz w:val="20"/>
                <w:szCs w:val="20"/>
              </w:rPr>
              <w:t>OR</w:t>
            </w:r>
          </w:p>
        </w:tc>
        <w:tc>
          <w:tcPr>
            <w:tcW w:w="900" w:type="dxa"/>
            <w:shd w:val="clear" w:color="000000" w:fill="FFFFFF"/>
            <w:vAlign w:val="center"/>
            <w:hideMark/>
          </w:tcPr>
          <w:p w:rsidR="000471BA" w:rsidRPr="00582D02" w:rsidRDefault="000471BA" w:rsidP="002F1050">
            <w:pPr>
              <w:jc w:val="center"/>
              <w:rPr>
                <w:rFonts w:ascii="Calibri" w:hAnsi="Calibri"/>
                <w:color w:val="000000"/>
                <w:sz w:val="20"/>
                <w:szCs w:val="20"/>
              </w:rPr>
            </w:pPr>
          </w:p>
        </w:tc>
        <w:tc>
          <w:tcPr>
            <w:tcW w:w="1074"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Y</w:t>
            </w:r>
          </w:p>
        </w:tc>
      </w:tr>
      <w:tr w:rsidR="000471BA" w:rsidRPr="00582D02" w:rsidTr="000471BA">
        <w:trPr>
          <w:trHeight w:val="742"/>
        </w:trPr>
        <w:tc>
          <w:tcPr>
            <w:tcW w:w="763" w:type="dxa"/>
            <w:shd w:val="clear" w:color="000000" w:fill="FFFFFF"/>
            <w:vAlign w:val="center"/>
            <w:hideMark/>
          </w:tcPr>
          <w:p w:rsidR="000471BA" w:rsidRPr="00582D02" w:rsidRDefault="000471BA" w:rsidP="002F1050">
            <w:pPr>
              <w:jc w:val="center"/>
              <w:rPr>
                <w:rFonts w:ascii="Calibri" w:hAnsi="Calibri"/>
                <w:bCs/>
                <w:color w:val="000000"/>
                <w:sz w:val="20"/>
                <w:szCs w:val="20"/>
              </w:rPr>
            </w:pPr>
            <w:r>
              <w:rPr>
                <w:rFonts w:ascii="Calibri" w:hAnsi="Calibri"/>
                <w:bCs/>
                <w:color w:val="000000"/>
                <w:sz w:val="20"/>
                <w:szCs w:val="20"/>
              </w:rPr>
              <w:t>QSURG1</w:t>
            </w:r>
          </w:p>
        </w:tc>
        <w:tc>
          <w:tcPr>
            <w:tcW w:w="875"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2</w:t>
            </w:r>
          </w:p>
        </w:tc>
        <w:tc>
          <w:tcPr>
            <w:tcW w:w="126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IEN</w:t>
            </w:r>
          </w:p>
        </w:tc>
        <w:tc>
          <w:tcPr>
            <w:tcW w:w="180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N/A</w:t>
            </w:r>
          </w:p>
        </w:tc>
        <w:tc>
          <w:tcPr>
            <w:tcW w:w="99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R</w:t>
            </w:r>
          </w:p>
        </w:tc>
        <w:tc>
          <w:tcPr>
            <w:tcW w:w="72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1</w:t>
            </w:r>
          </w:p>
        </w:tc>
        <w:tc>
          <w:tcPr>
            <w:tcW w:w="630"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15</w:t>
            </w:r>
          </w:p>
        </w:tc>
        <w:tc>
          <w:tcPr>
            <w:tcW w:w="990" w:type="dxa"/>
            <w:shd w:val="clear" w:color="000000" w:fill="FFFFFF"/>
            <w:vAlign w:val="center"/>
          </w:tcPr>
          <w:p w:rsidR="000471BA" w:rsidRPr="00582D02" w:rsidRDefault="000471BA" w:rsidP="002F1050">
            <w:pPr>
              <w:jc w:val="center"/>
              <w:rPr>
                <w:rFonts w:ascii="Calibri" w:hAnsi="Calibri"/>
                <w:color w:val="000000"/>
                <w:sz w:val="20"/>
                <w:szCs w:val="20"/>
              </w:rPr>
            </w:pPr>
          </w:p>
        </w:tc>
        <w:tc>
          <w:tcPr>
            <w:tcW w:w="990" w:type="dxa"/>
            <w:shd w:val="clear" w:color="000000" w:fill="FFFFFF"/>
            <w:vAlign w:val="center"/>
          </w:tcPr>
          <w:p w:rsidR="000471BA" w:rsidRDefault="000471BA" w:rsidP="000471BA">
            <w:pPr>
              <w:jc w:val="center"/>
            </w:pPr>
            <w:r w:rsidRPr="00F215DE">
              <w:rPr>
                <w:rFonts w:ascii="Calibri" w:hAnsi="Calibri"/>
                <w:color w:val="000000"/>
                <w:sz w:val="20"/>
                <w:szCs w:val="20"/>
              </w:rPr>
              <w:t>OR</w:t>
            </w:r>
          </w:p>
        </w:tc>
        <w:tc>
          <w:tcPr>
            <w:tcW w:w="900" w:type="dxa"/>
            <w:shd w:val="clear" w:color="000000" w:fill="FFFFFF"/>
            <w:vAlign w:val="center"/>
            <w:hideMark/>
          </w:tcPr>
          <w:p w:rsidR="000471BA" w:rsidRPr="00582D02" w:rsidRDefault="000471BA" w:rsidP="002F1050">
            <w:pPr>
              <w:jc w:val="center"/>
              <w:rPr>
                <w:rFonts w:ascii="Calibri" w:hAnsi="Calibri"/>
                <w:color w:val="000000"/>
                <w:sz w:val="20"/>
                <w:szCs w:val="20"/>
              </w:rPr>
            </w:pPr>
          </w:p>
        </w:tc>
        <w:tc>
          <w:tcPr>
            <w:tcW w:w="1074" w:type="dxa"/>
            <w:shd w:val="clear" w:color="000000" w:fill="FFFFFF"/>
            <w:vAlign w:val="center"/>
            <w:hideMark/>
          </w:tcPr>
          <w:p w:rsidR="000471BA" w:rsidRPr="00582D02" w:rsidRDefault="000471BA" w:rsidP="002F1050">
            <w:pPr>
              <w:jc w:val="center"/>
              <w:rPr>
                <w:rFonts w:ascii="Calibri" w:hAnsi="Calibri"/>
                <w:color w:val="000000"/>
                <w:sz w:val="20"/>
                <w:szCs w:val="20"/>
              </w:rPr>
            </w:pPr>
            <w:r w:rsidRPr="00582D02">
              <w:rPr>
                <w:rFonts w:ascii="Calibri" w:hAnsi="Calibri"/>
                <w:color w:val="000000"/>
                <w:sz w:val="20"/>
                <w:szCs w:val="20"/>
              </w:rPr>
              <w:t>N</w:t>
            </w:r>
          </w:p>
        </w:tc>
      </w:tr>
      <w:tr w:rsidR="000471BA" w:rsidRPr="00582D02" w:rsidTr="000471BA">
        <w:trPr>
          <w:trHeight w:val="742"/>
        </w:trPr>
        <w:tc>
          <w:tcPr>
            <w:tcW w:w="763" w:type="dxa"/>
            <w:shd w:val="clear" w:color="000000" w:fill="FFFFFF"/>
            <w:vAlign w:val="center"/>
            <w:hideMark/>
          </w:tcPr>
          <w:p w:rsidR="000471BA" w:rsidRDefault="000471BA" w:rsidP="007556E5">
            <w:pPr>
              <w:jc w:val="center"/>
              <w:rPr>
                <w:rFonts w:ascii="Calibri" w:hAnsi="Calibri"/>
                <w:bCs/>
                <w:color w:val="000000"/>
                <w:sz w:val="20"/>
                <w:szCs w:val="20"/>
              </w:rPr>
            </w:pPr>
            <w:r>
              <w:rPr>
                <w:rFonts w:ascii="Calibri" w:hAnsi="Calibri"/>
                <w:bCs/>
                <w:color w:val="000000"/>
                <w:sz w:val="20"/>
                <w:szCs w:val="20"/>
              </w:rPr>
              <w:lastRenderedPageBreak/>
              <w:t>QSURG1</w:t>
            </w:r>
          </w:p>
        </w:tc>
        <w:tc>
          <w:tcPr>
            <w:tcW w:w="875"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3</w:t>
            </w:r>
          </w:p>
        </w:tc>
        <w:tc>
          <w:tcPr>
            <w:tcW w:w="1260" w:type="dxa"/>
            <w:shd w:val="clear" w:color="000000" w:fill="FFFFFF"/>
            <w:vAlign w:val="center"/>
            <w:hideMark/>
          </w:tcPr>
          <w:p w:rsidR="000471BA" w:rsidRPr="00582D02" w:rsidRDefault="000471BA" w:rsidP="007556E5">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0471BA" w:rsidRPr="00582D02" w:rsidRDefault="000471BA" w:rsidP="007556E5">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0471BA" w:rsidRPr="00582D02" w:rsidRDefault="000471BA" w:rsidP="007556E5">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0471BA" w:rsidRPr="00582D02" w:rsidRDefault="000471BA" w:rsidP="007556E5">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471BA" w:rsidRPr="00582D02" w:rsidRDefault="000471BA" w:rsidP="007556E5">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0471BA" w:rsidRPr="00582D02" w:rsidRDefault="000471BA" w:rsidP="007556E5">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0471BA" w:rsidRPr="00582D02" w:rsidRDefault="000471BA" w:rsidP="007556E5">
            <w:pPr>
              <w:jc w:val="center"/>
              <w:rPr>
                <w:rFonts w:ascii="Calibri" w:hAnsi="Calibri"/>
                <w:color w:val="000000"/>
                <w:sz w:val="20"/>
                <w:szCs w:val="20"/>
              </w:rPr>
            </w:pPr>
          </w:p>
        </w:tc>
        <w:tc>
          <w:tcPr>
            <w:tcW w:w="990" w:type="dxa"/>
            <w:shd w:val="clear" w:color="000000" w:fill="FFFFFF"/>
            <w:vAlign w:val="center"/>
          </w:tcPr>
          <w:p w:rsidR="000471BA" w:rsidRDefault="000471BA" w:rsidP="000471BA">
            <w:pPr>
              <w:jc w:val="center"/>
            </w:pPr>
            <w:r w:rsidRPr="00F215DE">
              <w:rPr>
                <w:rFonts w:ascii="Calibri" w:hAnsi="Calibri"/>
                <w:color w:val="000000"/>
                <w:sz w:val="20"/>
                <w:szCs w:val="20"/>
              </w:rPr>
              <w:t>OR</w:t>
            </w:r>
          </w:p>
        </w:tc>
        <w:tc>
          <w:tcPr>
            <w:tcW w:w="900" w:type="dxa"/>
            <w:shd w:val="clear" w:color="000000" w:fill="FFFFFF"/>
            <w:vAlign w:val="center"/>
            <w:hideMark/>
          </w:tcPr>
          <w:p w:rsidR="000471BA" w:rsidRPr="00582D02" w:rsidRDefault="000471BA" w:rsidP="007556E5">
            <w:pPr>
              <w:jc w:val="center"/>
              <w:rPr>
                <w:rFonts w:ascii="Calibri" w:hAnsi="Calibri"/>
                <w:color w:val="000000"/>
                <w:sz w:val="20"/>
                <w:szCs w:val="20"/>
              </w:rPr>
            </w:pPr>
          </w:p>
        </w:tc>
        <w:tc>
          <w:tcPr>
            <w:tcW w:w="1074" w:type="dxa"/>
            <w:shd w:val="clear" w:color="000000" w:fill="FFFFFF"/>
            <w:vAlign w:val="center"/>
            <w:hideMark/>
          </w:tcPr>
          <w:p w:rsidR="000471BA" w:rsidRPr="00582D02" w:rsidRDefault="000471BA" w:rsidP="007556E5">
            <w:pPr>
              <w:jc w:val="center"/>
              <w:rPr>
                <w:rFonts w:ascii="Calibri" w:hAnsi="Calibri"/>
                <w:color w:val="000000"/>
                <w:sz w:val="20"/>
                <w:szCs w:val="20"/>
              </w:rPr>
            </w:pPr>
            <w:r>
              <w:rPr>
                <w:rFonts w:ascii="Calibri" w:hAnsi="Calibri"/>
                <w:color w:val="000000"/>
                <w:sz w:val="20"/>
                <w:szCs w:val="20"/>
              </w:rPr>
              <w:t>N</w:t>
            </w:r>
          </w:p>
        </w:tc>
      </w:tr>
      <w:tr w:rsidR="000471BA" w:rsidRPr="00582D02" w:rsidTr="000471BA">
        <w:trPr>
          <w:trHeight w:val="247"/>
        </w:trPr>
        <w:tc>
          <w:tcPr>
            <w:tcW w:w="763"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4</w:t>
            </w:r>
          </w:p>
        </w:tc>
        <w:tc>
          <w:tcPr>
            <w:tcW w:w="1260" w:type="dxa"/>
            <w:shd w:val="clear" w:color="000000" w:fill="FFFFFF"/>
            <w:vAlign w:val="center"/>
            <w:hideMark/>
          </w:tcPr>
          <w:p w:rsidR="000471BA" w:rsidRPr="00582D02" w:rsidRDefault="000471BA" w:rsidP="007556E5">
            <w:pPr>
              <w:jc w:val="center"/>
              <w:rPr>
                <w:rFonts w:ascii="Calibri" w:hAnsi="Calibri"/>
                <w:color w:val="000000"/>
                <w:sz w:val="20"/>
                <w:szCs w:val="20"/>
              </w:rPr>
            </w:pPr>
            <w:proofErr w:type="spellStart"/>
            <w:r w:rsidRPr="00582D02">
              <w:rPr>
                <w:rFonts w:ascii="Calibri" w:hAnsi="Calibri"/>
                <w:color w:val="000000"/>
                <w:sz w:val="20"/>
                <w:szCs w:val="20"/>
              </w:rPr>
              <w:t>NumWithIma</w:t>
            </w:r>
            <w:proofErr w:type="spellEnd"/>
          </w:p>
        </w:tc>
        <w:tc>
          <w:tcPr>
            <w:tcW w:w="1800"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NUMBER WITH IMA</w:t>
            </w:r>
          </w:p>
        </w:tc>
        <w:tc>
          <w:tcPr>
            <w:tcW w:w="990"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10</w:t>
            </w:r>
          </w:p>
        </w:tc>
        <w:tc>
          <w:tcPr>
            <w:tcW w:w="990" w:type="dxa"/>
            <w:shd w:val="clear" w:color="000000" w:fill="FFFFFF"/>
            <w:vAlign w:val="center"/>
          </w:tcPr>
          <w:p w:rsidR="000471BA" w:rsidRPr="00582D02" w:rsidRDefault="000471BA" w:rsidP="007556E5">
            <w:pPr>
              <w:jc w:val="center"/>
              <w:rPr>
                <w:rFonts w:ascii="Calibri" w:hAnsi="Calibri"/>
                <w:color w:val="000000"/>
                <w:sz w:val="20"/>
                <w:szCs w:val="20"/>
              </w:rPr>
            </w:pPr>
          </w:p>
        </w:tc>
        <w:tc>
          <w:tcPr>
            <w:tcW w:w="990" w:type="dxa"/>
            <w:shd w:val="clear" w:color="000000" w:fill="FFFFFF"/>
            <w:vAlign w:val="center"/>
          </w:tcPr>
          <w:p w:rsidR="000471BA" w:rsidRDefault="000471BA" w:rsidP="000471BA">
            <w:pPr>
              <w:jc w:val="center"/>
            </w:pPr>
            <w:r w:rsidRPr="00F215DE">
              <w:rPr>
                <w:rFonts w:ascii="Calibri" w:hAnsi="Calibri"/>
                <w:color w:val="000000"/>
                <w:sz w:val="20"/>
                <w:szCs w:val="20"/>
              </w:rPr>
              <w:t>OR</w:t>
            </w:r>
          </w:p>
        </w:tc>
        <w:tc>
          <w:tcPr>
            <w:tcW w:w="900" w:type="dxa"/>
            <w:shd w:val="clear" w:color="000000" w:fill="FFFFFF"/>
            <w:vAlign w:val="center"/>
            <w:hideMark/>
          </w:tcPr>
          <w:p w:rsidR="000471BA" w:rsidRPr="00582D02" w:rsidRDefault="000471BA" w:rsidP="007556E5">
            <w:pPr>
              <w:jc w:val="center"/>
              <w:rPr>
                <w:rFonts w:ascii="Calibri" w:hAnsi="Calibri"/>
                <w:color w:val="000000"/>
                <w:sz w:val="20"/>
                <w:szCs w:val="20"/>
              </w:rPr>
            </w:pPr>
          </w:p>
        </w:tc>
        <w:tc>
          <w:tcPr>
            <w:tcW w:w="1074"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N</w:t>
            </w:r>
          </w:p>
        </w:tc>
      </w:tr>
      <w:tr w:rsidR="000471BA" w:rsidRPr="00582D02" w:rsidTr="000471BA">
        <w:trPr>
          <w:trHeight w:val="247"/>
        </w:trPr>
        <w:tc>
          <w:tcPr>
            <w:tcW w:w="763"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5</w:t>
            </w:r>
          </w:p>
        </w:tc>
        <w:tc>
          <w:tcPr>
            <w:tcW w:w="1260" w:type="dxa"/>
            <w:shd w:val="clear" w:color="000000" w:fill="FFFFFF"/>
            <w:vAlign w:val="center"/>
            <w:hideMark/>
          </w:tcPr>
          <w:p w:rsidR="000471BA" w:rsidRPr="00582D02" w:rsidRDefault="000471BA" w:rsidP="007556E5">
            <w:pPr>
              <w:jc w:val="center"/>
              <w:rPr>
                <w:rFonts w:ascii="Calibri" w:hAnsi="Calibri"/>
                <w:color w:val="000000"/>
                <w:sz w:val="20"/>
                <w:szCs w:val="20"/>
              </w:rPr>
            </w:pPr>
            <w:proofErr w:type="spellStart"/>
            <w:r w:rsidRPr="00582D02">
              <w:rPr>
                <w:rFonts w:ascii="Calibri" w:hAnsi="Calibri"/>
                <w:color w:val="000000"/>
                <w:sz w:val="20"/>
                <w:szCs w:val="20"/>
              </w:rPr>
              <w:t>AorticValveReplc</w:t>
            </w:r>
            <w:proofErr w:type="spellEnd"/>
          </w:p>
        </w:tc>
        <w:tc>
          <w:tcPr>
            <w:tcW w:w="1800" w:type="dxa"/>
            <w:shd w:val="clear" w:color="000000" w:fill="FFFFFF"/>
            <w:vAlign w:val="center"/>
            <w:hideMark/>
          </w:tcPr>
          <w:p w:rsidR="000471BA" w:rsidRPr="00582D02" w:rsidRDefault="000471BA" w:rsidP="00EE1236">
            <w:pPr>
              <w:jc w:val="center"/>
              <w:rPr>
                <w:rFonts w:ascii="Calibri" w:hAnsi="Calibri"/>
                <w:color w:val="000000"/>
                <w:sz w:val="20"/>
                <w:szCs w:val="20"/>
              </w:rPr>
            </w:pPr>
            <w:r w:rsidRPr="00582D02">
              <w:rPr>
                <w:rFonts w:ascii="Calibri" w:hAnsi="Calibri"/>
                <w:color w:val="000000"/>
                <w:sz w:val="20"/>
                <w:szCs w:val="20"/>
              </w:rPr>
              <w:t xml:space="preserve">AORTIC VALVE </w:t>
            </w:r>
            <w:r w:rsidR="00EE1236">
              <w:rPr>
                <w:rFonts w:ascii="Calibri" w:hAnsi="Calibri"/>
                <w:color w:val="000000"/>
                <w:sz w:val="20"/>
                <w:szCs w:val="20"/>
              </w:rPr>
              <w:t>PROCEDURE</w:t>
            </w:r>
          </w:p>
        </w:tc>
        <w:tc>
          <w:tcPr>
            <w:tcW w:w="990"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0471BA" w:rsidRPr="00582D02" w:rsidRDefault="000471BA" w:rsidP="007556E5">
            <w:pPr>
              <w:jc w:val="center"/>
              <w:rPr>
                <w:rFonts w:ascii="Calibri" w:hAnsi="Calibri"/>
                <w:color w:val="000000"/>
                <w:sz w:val="20"/>
                <w:szCs w:val="20"/>
              </w:rPr>
            </w:pPr>
          </w:p>
        </w:tc>
        <w:tc>
          <w:tcPr>
            <w:tcW w:w="990" w:type="dxa"/>
            <w:shd w:val="clear" w:color="000000" w:fill="FFFFFF"/>
            <w:vAlign w:val="center"/>
          </w:tcPr>
          <w:p w:rsidR="000471BA" w:rsidRDefault="000471BA" w:rsidP="000471BA">
            <w:pPr>
              <w:jc w:val="center"/>
            </w:pPr>
            <w:r w:rsidRPr="00F215DE">
              <w:rPr>
                <w:rFonts w:ascii="Calibri" w:hAnsi="Calibri"/>
                <w:color w:val="000000"/>
                <w:sz w:val="20"/>
                <w:szCs w:val="20"/>
              </w:rPr>
              <w:t>OR</w:t>
            </w:r>
          </w:p>
        </w:tc>
        <w:tc>
          <w:tcPr>
            <w:tcW w:w="900" w:type="dxa"/>
            <w:shd w:val="clear" w:color="000000" w:fill="FFFFFF"/>
            <w:vAlign w:val="center"/>
            <w:hideMark/>
          </w:tcPr>
          <w:p w:rsidR="004315D1" w:rsidRPr="004315D1" w:rsidRDefault="000D26CA" w:rsidP="004315D1">
            <w:pPr>
              <w:jc w:val="center"/>
              <w:rPr>
                <w:rFonts w:ascii="Calibri" w:hAnsi="Calibri"/>
                <w:color w:val="000000"/>
                <w:sz w:val="20"/>
                <w:szCs w:val="20"/>
              </w:rPr>
            </w:pPr>
            <w:r>
              <w:rPr>
                <w:rFonts w:ascii="Calibri" w:hAnsi="Calibri"/>
                <w:color w:val="000000"/>
                <w:sz w:val="20"/>
                <w:szCs w:val="20"/>
              </w:rPr>
              <w:t>YES;</w:t>
            </w:r>
            <w:r w:rsidR="004315D1" w:rsidRPr="004315D1">
              <w:rPr>
                <w:rFonts w:ascii="Calibri" w:hAnsi="Calibri"/>
                <w:color w:val="000000"/>
                <w:sz w:val="20"/>
                <w:szCs w:val="20"/>
              </w:rPr>
              <w:t>NONE</w:t>
            </w:r>
          </w:p>
          <w:p w:rsidR="004315D1" w:rsidRPr="004315D1" w:rsidRDefault="004315D1" w:rsidP="004315D1">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MECHANICAL</w:t>
            </w:r>
          </w:p>
          <w:p w:rsidR="004315D1" w:rsidRPr="004315D1" w:rsidRDefault="004315D1" w:rsidP="004315D1">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STENTED BIOPROSTHETIC</w:t>
            </w:r>
          </w:p>
          <w:p w:rsidR="004315D1" w:rsidRPr="004315D1" w:rsidRDefault="004315D1" w:rsidP="004315D1">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STENTLESS BIOPROSTHETIC</w:t>
            </w:r>
          </w:p>
          <w:p w:rsidR="004315D1" w:rsidRPr="004315D1" w:rsidRDefault="004315D1" w:rsidP="004315D1">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HOMOGRAFT</w:t>
            </w:r>
          </w:p>
          <w:p w:rsidR="004315D1" w:rsidRPr="004315D1" w:rsidRDefault="004315D1" w:rsidP="004315D1">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PRIMARY REPAIR</w:t>
            </w:r>
          </w:p>
          <w:p w:rsidR="004315D1" w:rsidRPr="004315D1" w:rsidRDefault="004315D1" w:rsidP="004315D1">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PRIMARY REPAIR &amp; ANNULOPLASTY DEVICE</w:t>
            </w:r>
          </w:p>
          <w:p w:rsidR="004315D1" w:rsidRPr="004315D1" w:rsidRDefault="004315D1" w:rsidP="004315D1">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ANNULOPLASTY DEVICE ALONE</w:t>
            </w:r>
          </w:p>
          <w:p w:rsidR="000471BA" w:rsidRPr="00582D02" w:rsidRDefault="004315D1" w:rsidP="004315D1">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AUTOGRAFT (ROSS)</w:t>
            </w:r>
          </w:p>
        </w:tc>
        <w:tc>
          <w:tcPr>
            <w:tcW w:w="1074" w:type="dxa"/>
            <w:shd w:val="clear" w:color="000000" w:fill="FFFFFF"/>
            <w:vAlign w:val="center"/>
            <w:hideMark/>
          </w:tcPr>
          <w:p w:rsidR="000471BA" w:rsidRPr="00582D02" w:rsidRDefault="000471BA" w:rsidP="007556E5">
            <w:pPr>
              <w:jc w:val="center"/>
              <w:rPr>
                <w:rFonts w:ascii="Calibri" w:hAnsi="Calibri"/>
                <w:color w:val="000000"/>
                <w:sz w:val="20"/>
                <w:szCs w:val="20"/>
              </w:rPr>
            </w:pPr>
            <w:r w:rsidRPr="00582D02">
              <w:rPr>
                <w:rFonts w:ascii="Calibri" w:hAnsi="Calibri"/>
                <w:color w:val="000000"/>
                <w:sz w:val="20"/>
                <w:szCs w:val="20"/>
              </w:rPr>
              <w:t>N</w:t>
            </w:r>
          </w:p>
        </w:tc>
      </w:tr>
      <w:tr w:rsidR="000D26CA" w:rsidRPr="00582D02" w:rsidTr="000471BA">
        <w:trPr>
          <w:trHeight w:val="247"/>
        </w:trPr>
        <w:tc>
          <w:tcPr>
            <w:tcW w:w="763" w:type="dxa"/>
            <w:shd w:val="clear" w:color="000000" w:fill="FFFFFF"/>
            <w:vAlign w:val="center"/>
            <w:hideMark/>
          </w:tcPr>
          <w:p w:rsidR="000D26CA" w:rsidRPr="00582D02" w:rsidRDefault="000D26CA" w:rsidP="000D26CA">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0D26CA" w:rsidRPr="00582D02" w:rsidRDefault="000D26CA" w:rsidP="000D26CA">
            <w:pPr>
              <w:jc w:val="center"/>
              <w:rPr>
                <w:rFonts w:ascii="Calibri" w:hAnsi="Calibri"/>
                <w:color w:val="000000"/>
                <w:sz w:val="20"/>
                <w:szCs w:val="20"/>
              </w:rPr>
            </w:pPr>
            <w:r w:rsidRPr="00582D02">
              <w:rPr>
                <w:rFonts w:ascii="Calibri" w:hAnsi="Calibri"/>
                <w:color w:val="000000"/>
                <w:sz w:val="20"/>
                <w:szCs w:val="20"/>
              </w:rPr>
              <w:t>6</w:t>
            </w:r>
          </w:p>
        </w:tc>
        <w:tc>
          <w:tcPr>
            <w:tcW w:w="1260" w:type="dxa"/>
            <w:shd w:val="clear" w:color="000000" w:fill="FFFFFF"/>
            <w:vAlign w:val="center"/>
            <w:hideMark/>
          </w:tcPr>
          <w:p w:rsidR="000D26CA" w:rsidRPr="00582D02" w:rsidRDefault="000D26CA" w:rsidP="000D26CA">
            <w:pPr>
              <w:jc w:val="center"/>
              <w:rPr>
                <w:rFonts w:ascii="Calibri" w:hAnsi="Calibri"/>
                <w:color w:val="000000"/>
                <w:sz w:val="20"/>
                <w:szCs w:val="20"/>
              </w:rPr>
            </w:pPr>
            <w:proofErr w:type="spellStart"/>
            <w:r w:rsidRPr="00582D02">
              <w:rPr>
                <w:rFonts w:ascii="Calibri" w:hAnsi="Calibri"/>
                <w:color w:val="000000"/>
                <w:sz w:val="20"/>
                <w:szCs w:val="20"/>
              </w:rPr>
              <w:t>MitralValveReplc</w:t>
            </w:r>
            <w:proofErr w:type="spellEnd"/>
          </w:p>
        </w:tc>
        <w:tc>
          <w:tcPr>
            <w:tcW w:w="1800" w:type="dxa"/>
            <w:shd w:val="clear" w:color="000000" w:fill="FFFFFF"/>
            <w:vAlign w:val="center"/>
            <w:hideMark/>
          </w:tcPr>
          <w:p w:rsidR="000D26CA" w:rsidRPr="00582D02" w:rsidRDefault="000D26CA" w:rsidP="000D26CA">
            <w:pPr>
              <w:jc w:val="center"/>
              <w:rPr>
                <w:rFonts w:ascii="Calibri" w:hAnsi="Calibri"/>
                <w:color w:val="000000"/>
                <w:sz w:val="20"/>
                <w:szCs w:val="20"/>
              </w:rPr>
            </w:pPr>
            <w:r w:rsidRPr="00582D02">
              <w:rPr>
                <w:rFonts w:ascii="Calibri" w:hAnsi="Calibri"/>
                <w:color w:val="000000"/>
                <w:sz w:val="20"/>
                <w:szCs w:val="20"/>
              </w:rPr>
              <w:t xml:space="preserve">MITRAL VALVE </w:t>
            </w:r>
            <w:r>
              <w:rPr>
                <w:rFonts w:ascii="Calibri" w:hAnsi="Calibri"/>
                <w:color w:val="000000"/>
                <w:sz w:val="20"/>
                <w:szCs w:val="20"/>
              </w:rPr>
              <w:t>PROCEDURE</w:t>
            </w:r>
          </w:p>
        </w:tc>
        <w:tc>
          <w:tcPr>
            <w:tcW w:w="990" w:type="dxa"/>
            <w:shd w:val="clear" w:color="000000" w:fill="FFFFFF"/>
            <w:vAlign w:val="center"/>
            <w:hideMark/>
          </w:tcPr>
          <w:p w:rsidR="000D26CA" w:rsidRPr="00582D02" w:rsidRDefault="000D26CA" w:rsidP="000D26CA">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0D26CA" w:rsidRPr="00582D02" w:rsidRDefault="000D26CA" w:rsidP="000D26CA">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0D26CA" w:rsidRPr="00582D02" w:rsidRDefault="000D26CA" w:rsidP="000D26CA">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0D26CA" w:rsidRPr="00582D02" w:rsidRDefault="000D26CA" w:rsidP="000D26CA">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0D26CA" w:rsidRPr="00582D02" w:rsidRDefault="000D26CA" w:rsidP="000D26CA">
            <w:pPr>
              <w:jc w:val="center"/>
              <w:rPr>
                <w:rFonts w:ascii="Calibri" w:hAnsi="Calibri"/>
                <w:color w:val="000000"/>
                <w:sz w:val="20"/>
                <w:szCs w:val="20"/>
              </w:rPr>
            </w:pPr>
          </w:p>
        </w:tc>
        <w:tc>
          <w:tcPr>
            <w:tcW w:w="990" w:type="dxa"/>
            <w:shd w:val="clear" w:color="000000" w:fill="FFFFFF"/>
            <w:vAlign w:val="center"/>
          </w:tcPr>
          <w:p w:rsidR="000D26CA" w:rsidRDefault="000D26CA" w:rsidP="000D26CA">
            <w:pPr>
              <w:jc w:val="center"/>
            </w:pPr>
            <w:r w:rsidRPr="00F215DE">
              <w:rPr>
                <w:rFonts w:ascii="Calibri" w:hAnsi="Calibri"/>
                <w:color w:val="000000"/>
                <w:sz w:val="20"/>
                <w:szCs w:val="20"/>
              </w:rPr>
              <w:t>OR</w:t>
            </w:r>
          </w:p>
        </w:tc>
        <w:tc>
          <w:tcPr>
            <w:tcW w:w="900" w:type="dxa"/>
            <w:shd w:val="clear" w:color="000000" w:fill="FFFFFF"/>
            <w:vAlign w:val="center"/>
            <w:hideMark/>
          </w:tcPr>
          <w:p w:rsidR="000D26CA" w:rsidRPr="004315D1" w:rsidRDefault="000D26CA" w:rsidP="000D26CA">
            <w:pPr>
              <w:jc w:val="center"/>
              <w:rPr>
                <w:rFonts w:ascii="Calibri" w:hAnsi="Calibri"/>
                <w:color w:val="000000"/>
                <w:sz w:val="20"/>
                <w:szCs w:val="20"/>
              </w:rPr>
            </w:pPr>
            <w:r>
              <w:rPr>
                <w:rFonts w:ascii="Calibri" w:hAnsi="Calibri"/>
                <w:color w:val="000000"/>
                <w:sz w:val="20"/>
                <w:szCs w:val="20"/>
              </w:rPr>
              <w:t>YES;</w:t>
            </w:r>
            <w:r w:rsidRPr="004315D1">
              <w:rPr>
                <w:rFonts w:ascii="Calibri" w:hAnsi="Calibri"/>
                <w:color w:val="000000"/>
                <w:sz w:val="20"/>
                <w:szCs w:val="20"/>
              </w:rPr>
              <w:t>NONE</w:t>
            </w:r>
          </w:p>
          <w:p w:rsidR="000D26CA" w:rsidRPr="004315D1" w:rsidRDefault="000D26CA" w:rsidP="000D26CA">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MECHANICAL</w:t>
            </w:r>
          </w:p>
          <w:p w:rsidR="000D26CA" w:rsidRPr="004315D1" w:rsidRDefault="000D26CA" w:rsidP="000D26CA">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STENTED BIOPROSTHETIC</w:t>
            </w:r>
          </w:p>
          <w:p w:rsidR="000D26CA" w:rsidRPr="004315D1" w:rsidRDefault="000D26CA" w:rsidP="000D26CA">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STENTLESS BIOPROSTHETIC</w:t>
            </w:r>
          </w:p>
          <w:p w:rsidR="000D26CA" w:rsidRPr="004315D1" w:rsidRDefault="000D26CA" w:rsidP="000D26CA">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HOMOGRAFT</w:t>
            </w:r>
          </w:p>
          <w:p w:rsidR="000D26CA" w:rsidRPr="004315D1" w:rsidRDefault="000D26CA" w:rsidP="000D26CA">
            <w:pPr>
              <w:jc w:val="center"/>
              <w:rPr>
                <w:rFonts w:ascii="Calibri" w:hAnsi="Calibri"/>
                <w:color w:val="000000"/>
                <w:sz w:val="20"/>
                <w:szCs w:val="20"/>
              </w:rPr>
            </w:pPr>
            <w:r>
              <w:rPr>
                <w:rFonts w:ascii="Calibri" w:hAnsi="Calibri"/>
                <w:color w:val="000000"/>
                <w:sz w:val="20"/>
                <w:szCs w:val="20"/>
              </w:rPr>
              <w:lastRenderedPageBreak/>
              <w:t>;</w:t>
            </w:r>
            <w:r w:rsidRPr="004315D1">
              <w:rPr>
                <w:rFonts w:ascii="Calibri" w:hAnsi="Calibri"/>
                <w:color w:val="000000"/>
                <w:sz w:val="20"/>
                <w:szCs w:val="20"/>
              </w:rPr>
              <w:t>PRIMARY REPAIR</w:t>
            </w:r>
          </w:p>
          <w:p w:rsidR="000D26CA" w:rsidRPr="004315D1" w:rsidRDefault="000D26CA" w:rsidP="000D26CA">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PRIMARY REPAIR &amp; ANNULOPLASTY DEVICE</w:t>
            </w:r>
          </w:p>
          <w:p w:rsidR="000D26CA" w:rsidRPr="004315D1" w:rsidRDefault="000D26CA" w:rsidP="000D26CA">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ANNULOPLASTY DEVICE ALONE</w:t>
            </w:r>
          </w:p>
          <w:p w:rsidR="000D26CA" w:rsidRPr="00582D02" w:rsidRDefault="000D26CA" w:rsidP="000D26CA">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AUTOGRAFT (ROSS)</w:t>
            </w:r>
          </w:p>
        </w:tc>
        <w:tc>
          <w:tcPr>
            <w:tcW w:w="1074" w:type="dxa"/>
            <w:shd w:val="clear" w:color="000000" w:fill="FFFFFF"/>
            <w:vAlign w:val="center"/>
            <w:hideMark/>
          </w:tcPr>
          <w:p w:rsidR="000D26CA" w:rsidRPr="00582D02" w:rsidRDefault="000D26CA" w:rsidP="000D26CA">
            <w:pPr>
              <w:jc w:val="center"/>
              <w:rPr>
                <w:rFonts w:ascii="Calibri" w:hAnsi="Calibri"/>
                <w:color w:val="000000"/>
                <w:sz w:val="20"/>
                <w:szCs w:val="20"/>
              </w:rPr>
            </w:pPr>
            <w:r w:rsidRPr="00582D02">
              <w:rPr>
                <w:rFonts w:ascii="Calibri" w:hAnsi="Calibri"/>
                <w:color w:val="000000"/>
                <w:sz w:val="20"/>
                <w:szCs w:val="20"/>
              </w:rPr>
              <w:lastRenderedPageBreak/>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lastRenderedPageBreak/>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7</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TricuspidValveReplc</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 xml:space="preserve">TRICUSPID VALVE </w:t>
            </w:r>
            <w:r>
              <w:rPr>
                <w:rFonts w:ascii="Calibri" w:hAnsi="Calibri"/>
                <w:color w:val="000000"/>
                <w:sz w:val="20"/>
                <w:szCs w:val="20"/>
              </w:rPr>
              <w:t>PROCEDURE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F215DE">
              <w:rPr>
                <w:rFonts w:ascii="Calibri" w:hAnsi="Calibri"/>
                <w:color w:val="000000"/>
                <w:sz w:val="20"/>
                <w:szCs w:val="20"/>
              </w:rPr>
              <w:t>OR</w:t>
            </w:r>
          </w:p>
        </w:tc>
        <w:tc>
          <w:tcPr>
            <w:tcW w:w="900" w:type="dxa"/>
            <w:shd w:val="clear" w:color="000000" w:fill="FFFFFF"/>
            <w:vAlign w:val="center"/>
            <w:hideMark/>
          </w:tcPr>
          <w:p w:rsidR="00A12B22" w:rsidRPr="004315D1" w:rsidRDefault="00A12B22" w:rsidP="00A12B22">
            <w:pPr>
              <w:jc w:val="center"/>
              <w:rPr>
                <w:rFonts w:ascii="Calibri" w:hAnsi="Calibri"/>
                <w:color w:val="000000"/>
                <w:sz w:val="20"/>
                <w:szCs w:val="20"/>
              </w:rPr>
            </w:pPr>
            <w:r>
              <w:rPr>
                <w:rFonts w:ascii="Calibri" w:hAnsi="Calibri"/>
                <w:color w:val="000000"/>
                <w:sz w:val="20"/>
                <w:szCs w:val="20"/>
              </w:rPr>
              <w:t>YES;</w:t>
            </w:r>
            <w:r w:rsidRPr="004315D1">
              <w:rPr>
                <w:rFonts w:ascii="Calibri" w:hAnsi="Calibri"/>
                <w:color w:val="000000"/>
                <w:sz w:val="20"/>
                <w:szCs w:val="20"/>
              </w:rPr>
              <w:t>NONE</w:t>
            </w:r>
          </w:p>
          <w:p w:rsidR="00A12B22" w:rsidRPr="004315D1" w:rsidRDefault="00A12B22" w:rsidP="00A12B22">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MECHANICAL</w:t>
            </w:r>
          </w:p>
          <w:p w:rsidR="00A12B22" w:rsidRPr="004315D1" w:rsidRDefault="00A12B22" w:rsidP="00A12B22">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STENTED BIOPROSTHETIC</w:t>
            </w:r>
          </w:p>
          <w:p w:rsidR="00A12B22" w:rsidRPr="004315D1" w:rsidRDefault="00A12B22" w:rsidP="00A12B22">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STENTLESS BIOPROSTHETIC</w:t>
            </w:r>
          </w:p>
          <w:p w:rsidR="00A12B22" w:rsidRPr="004315D1" w:rsidRDefault="00A12B22" w:rsidP="00A12B22">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HOMOGRAFT</w:t>
            </w:r>
          </w:p>
          <w:p w:rsidR="00A12B22" w:rsidRPr="004315D1" w:rsidRDefault="00A12B22" w:rsidP="00A12B22">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PRIMARY REPAIR</w:t>
            </w:r>
          </w:p>
          <w:p w:rsidR="00A12B22" w:rsidRPr="004315D1" w:rsidRDefault="00A12B22" w:rsidP="00A12B22">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PRIMARY REPAIR &amp; ANNULOPLASTY DEVICE</w:t>
            </w:r>
          </w:p>
          <w:p w:rsidR="00A12B22" w:rsidRPr="004315D1" w:rsidRDefault="00A12B22" w:rsidP="00A12B22">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ANNULOPLASTY DEVICE ALONE</w:t>
            </w:r>
          </w:p>
          <w:p w:rsidR="00A12B22" w:rsidRPr="00582D02" w:rsidRDefault="00A12B22" w:rsidP="00A12B22">
            <w:pPr>
              <w:jc w:val="center"/>
              <w:rPr>
                <w:rFonts w:ascii="Calibri" w:hAnsi="Calibri"/>
                <w:color w:val="000000"/>
                <w:sz w:val="20"/>
                <w:szCs w:val="20"/>
              </w:rPr>
            </w:pPr>
            <w:r>
              <w:rPr>
                <w:rFonts w:ascii="Calibri" w:hAnsi="Calibri"/>
                <w:color w:val="000000"/>
                <w:sz w:val="20"/>
                <w:szCs w:val="20"/>
              </w:rPr>
              <w:t>;</w:t>
            </w:r>
            <w:r w:rsidRPr="004315D1">
              <w:rPr>
                <w:rFonts w:ascii="Calibri" w:hAnsi="Calibri"/>
                <w:color w:val="000000"/>
                <w:sz w:val="20"/>
                <w:szCs w:val="20"/>
              </w:rPr>
              <w:t>AUTOGRAFT (ROSS)</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1484"/>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lastRenderedPageBreak/>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8</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ValveRepair</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VALVE REPAIR</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17</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9</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LvAneurysmectomy</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LV ANEURYSMECTOMY</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10</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GreatVesselRepair</w:t>
            </w:r>
            <w:proofErr w:type="spellEnd"/>
            <w:r w:rsidRPr="00582D02">
              <w:rPr>
                <w:rFonts w:ascii="Calibri" w:hAnsi="Calibri"/>
                <w:color w:val="000000"/>
                <w:sz w:val="20"/>
                <w:szCs w:val="20"/>
              </w:rPr>
              <w:t>(</w:t>
            </w:r>
            <w:proofErr w:type="spellStart"/>
            <w:r w:rsidRPr="00582D02">
              <w:rPr>
                <w:rFonts w:ascii="Calibri" w:hAnsi="Calibri"/>
                <w:color w:val="000000"/>
                <w:sz w:val="20"/>
                <w:szCs w:val="20"/>
              </w:rPr>
              <w:t>reqCpb</w:t>
            </w:r>
            <w:proofErr w:type="spellEnd"/>
            <w:r w:rsidRPr="00582D02">
              <w:rPr>
                <w:rFonts w:ascii="Calibri" w:hAnsi="Calibri"/>
                <w:color w:val="000000"/>
                <w:sz w:val="20"/>
                <w:szCs w:val="20"/>
              </w:rPr>
              <w:t>)</w:t>
            </w:r>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GREAT VESSEL REPAIR (Y/N)</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AORTIC; MITRAL; TRICUSPID; OTHER/COMBINATION; NONE;</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11</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CardTransplant</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CARDIAC TRANSPLANT</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12</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ElectrophysiologicProc</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ELECTROPHYSIOLOGIC PROCEDURE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13</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MiscCardProc</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MISC. CARDIAC PROCEDURES</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14</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AsdRepair</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ASD REPAIR</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15</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MyxomaResection</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MYXOMA RESECTION</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16</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MyectomyIhss</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MYECTOMY</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17</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OtherTumorResection</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OTHER TUMOR RESECTION</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18</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VsdRepair</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VSD REPAIR</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19</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ForeignBodyRemoval</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FOREIGN BODY REMOVAL</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20</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Pericardiectomy</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PERICARDIECTOMY</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21</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OtherProc</w:t>
            </w:r>
            <w:proofErr w:type="spellEnd"/>
            <w:r w:rsidRPr="00582D02">
              <w:rPr>
                <w:rFonts w:ascii="Calibri" w:hAnsi="Calibri"/>
                <w:color w:val="000000"/>
                <w:sz w:val="20"/>
                <w:szCs w:val="20"/>
              </w:rPr>
              <w:t>(y/n)</w:t>
            </w:r>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OTHER PROCEDURES (Y/N)</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0471BA">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22</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OperativeDeath</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OPERATIVE DEATH</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A4387C">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23</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PeriopMi</w:t>
            </w:r>
            <w:proofErr w:type="spellEnd"/>
          </w:p>
        </w:tc>
        <w:tc>
          <w:tcPr>
            <w:tcW w:w="1800" w:type="dxa"/>
            <w:shd w:val="clear" w:color="000000" w:fill="FFFFFF"/>
            <w:vAlign w:val="center"/>
            <w:hideMark/>
          </w:tcPr>
          <w:p w:rsidR="00A12B22" w:rsidRPr="00582D02" w:rsidRDefault="001B18BD" w:rsidP="00A12B22">
            <w:pPr>
              <w:jc w:val="center"/>
              <w:rPr>
                <w:rFonts w:ascii="Calibri" w:hAnsi="Calibri"/>
                <w:color w:val="000000"/>
                <w:sz w:val="20"/>
                <w:szCs w:val="20"/>
              </w:rPr>
            </w:pPr>
            <w:r>
              <w:rPr>
                <w:rFonts w:ascii="Calibri" w:hAnsi="Calibri"/>
                <w:color w:val="000000"/>
                <w:sz w:val="20"/>
                <w:szCs w:val="20"/>
              </w:rPr>
              <w:t>*</w:t>
            </w:r>
            <w:r w:rsidR="00A12B22" w:rsidRPr="00582D02">
              <w:rPr>
                <w:rFonts w:ascii="Calibri" w:hAnsi="Calibri"/>
                <w:color w:val="000000"/>
                <w:sz w:val="20"/>
                <w:szCs w:val="20"/>
              </w:rPr>
              <w:t>PERIPERATIVE MI</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24</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Endocard</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ENDOCARDITIS</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25</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LowCardOutput</w:t>
            </w:r>
            <w:proofErr w:type="spellEnd"/>
            <w:r w:rsidRPr="00582D02">
              <w:rPr>
                <w:rFonts w:ascii="Calibri" w:hAnsi="Calibri"/>
                <w:color w:val="000000"/>
                <w:sz w:val="20"/>
                <w:szCs w:val="20"/>
              </w:rPr>
              <w:t>&gt;6Hours</w:t>
            </w:r>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LOW CARDIAC OUTPUT &gt; 6 HOURS</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26</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Mediastinitis</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MEDIASTINITIS</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w:t>
            </w:r>
            <w:r w:rsidRPr="00582D02">
              <w:rPr>
                <w:rFonts w:ascii="Calibri" w:hAnsi="Calibri"/>
                <w:color w:val="000000"/>
                <w:sz w:val="20"/>
                <w:szCs w:val="20"/>
              </w:rPr>
              <w:lastRenderedPageBreak/>
              <w:t>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lastRenderedPageBreak/>
              <w:t>27</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ReopBleedin</w:t>
            </w:r>
            <w:r w:rsidRPr="00582D02">
              <w:rPr>
                <w:rFonts w:ascii="Calibri" w:hAnsi="Calibri"/>
                <w:color w:val="000000"/>
                <w:sz w:val="20"/>
                <w:szCs w:val="20"/>
              </w:rPr>
              <w:lastRenderedPageBreak/>
              <w:t>g</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lastRenderedPageBreak/>
              <w:t xml:space="preserve">REOPERATION FOR </w:t>
            </w:r>
            <w:r w:rsidRPr="00582D02">
              <w:rPr>
                <w:rFonts w:ascii="Calibri" w:hAnsi="Calibri"/>
                <w:color w:val="000000"/>
                <w:sz w:val="20"/>
                <w:szCs w:val="20"/>
              </w:rPr>
              <w:lastRenderedPageBreak/>
              <w:t>BLEEDING</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lastRenderedPageBreak/>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lastRenderedPageBreak/>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28</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Stroke</w:t>
            </w:r>
          </w:p>
        </w:tc>
        <w:tc>
          <w:tcPr>
            <w:tcW w:w="1800" w:type="dxa"/>
            <w:shd w:val="clear" w:color="000000" w:fill="FFFFFF"/>
            <w:vAlign w:val="center"/>
            <w:hideMark/>
          </w:tcPr>
          <w:p w:rsidR="00A12B22" w:rsidRPr="00582D02" w:rsidRDefault="007C7714" w:rsidP="00A12B22">
            <w:pPr>
              <w:jc w:val="center"/>
              <w:rPr>
                <w:rFonts w:ascii="Calibri" w:hAnsi="Calibri"/>
                <w:color w:val="000000"/>
                <w:sz w:val="20"/>
                <w:szCs w:val="20"/>
              </w:rPr>
            </w:pPr>
            <w:r>
              <w:rPr>
                <w:rFonts w:ascii="Calibri" w:hAnsi="Calibri"/>
                <w:color w:val="000000"/>
                <w:sz w:val="20"/>
                <w:szCs w:val="20"/>
              </w:rPr>
              <w:t>*</w:t>
            </w:r>
            <w:r w:rsidR="00A12B22" w:rsidRPr="00582D02">
              <w:rPr>
                <w:rFonts w:ascii="Calibri" w:hAnsi="Calibri"/>
                <w:color w:val="000000"/>
                <w:sz w:val="20"/>
                <w:szCs w:val="20"/>
              </w:rPr>
              <w:t>STROKE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29</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RepeatCardSurgProc</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REPEAT CARDIAC SURG PROCEDURE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30</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Coma&gt;24HoursPostop</w:t>
            </w:r>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COMA &gt; 24 HOURS POSTOP</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8</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 NO STUDY</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31</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CardArrestReqCpr</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CARDIAC ARREST REQ CPR</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8</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 NO STUDY</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96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32</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CardSurgicalPriority</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CARDIAC SURGICAL PRIORITY</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ELECTIVE; URGENT; EMERGENT (ONGOING ISCHEMIA); EMERGENT (HEMODYNAMIC COMPROMISE); EMERGENT (ARREST WITH CPR);</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33</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SurgicalPriorityDt</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SURGICAL PRIORITY, DATE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DATE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16</w:t>
            </w:r>
          </w:p>
        </w:tc>
        <w:tc>
          <w:tcPr>
            <w:tcW w:w="990" w:type="dxa"/>
            <w:shd w:val="clear" w:color="000000" w:fill="FFFFFF"/>
            <w:vAlign w:val="center"/>
          </w:tcPr>
          <w:p w:rsidR="00A12B22" w:rsidRPr="00582D02" w:rsidRDefault="00AE352F" w:rsidP="00A12B22">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989"/>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34</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MitralRegurgitation</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MITRAL REGURGITATION</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8</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NONE; MILD; MODERATE; SEVERE; NO STUDY</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35</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NumWithOtherConduit</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NUMBER WITH OTHER CONDUIT</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10</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36</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BatistaProcUsed</w:t>
            </w:r>
            <w:proofErr w:type="spellEnd"/>
            <w:r w:rsidRPr="00582D02">
              <w:rPr>
                <w:rFonts w:ascii="Calibri" w:hAnsi="Calibri"/>
                <w:color w:val="000000"/>
                <w:sz w:val="20"/>
                <w:szCs w:val="20"/>
              </w:rPr>
              <w:t>(y/n)</w:t>
            </w:r>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BATISTA PROCEDURE USED (Y/N)</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37</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CardCatheterizationDt</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CARDIAC CATHETERIZATION DATE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DATE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16</w:t>
            </w:r>
          </w:p>
        </w:tc>
        <w:tc>
          <w:tcPr>
            <w:tcW w:w="990" w:type="dxa"/>
            <w:shd w:val="clear" w:color="000000" w:fill="FFFFFF"/>
            <w:vAlign w:val="center"/>
          </w:tcPr>
          <w:p w:rsidR="00A12B22" w:rsidRDefault="00AE352F" w:rsidP="00A12B22">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lastRenderedPageBreak/>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38</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MinimallyInvasiveProc</w:t>
            </w:r>
            <w:proofErr w:type="spellEnd"/>
            <w:r w:rsidRPr="00582D02">
              <w:rPr>
                <w:rFonts w:ascii="Calibri" w:hAnsi="Calibri"/>
                <w:color w:val="000000"/>
                <w:sz w:val="20"/>
                <w:szCs w:val="20"/>
              </w:rPr>
              <w:t>(y/n)</w:t>
            </w:r>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MINIMALLY INVASIVE PROCEDURE (Y/N)</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3214"/>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39</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EmplStsPreop</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EMPLOYMENT STATUS PREOPERATIVE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20</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EMPLOYED FULL TIME; EMPLOYED PART TIME; NOT EMPLOYED; SELF EMPLOYED; RETIRED; ACTIVE MILITARY DUTY; UNKNOWN;</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40</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TtlIschemicTime</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TOTAL ISCHEMIC TIME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10</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41</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TtlCpbTime</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TOTAL CPB TIME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10</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42</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Hypertension</w:t>
            </w:r>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HYPERTENSION</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43</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NumWithRadialArt</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NUMBER WITH RADIAL ARTERY</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10</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44</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NumWithOtherArt</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NUMBER WITH OTHER ARTERY</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NUMERIC</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10</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45</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NewMechCirc</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NEW MECHANICAL CIRCULATORY</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F5B4D">
        <w:trPr>
          <w:trHeight w:val="4204"/>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46</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IncisionType</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INCISION TYPE</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28</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FULL STERNOTOMY; FULL THORACOTOMY; LIMITED PARASTERNAL APPROACH; LIMITED STERNOTOMY; LIMITED THORA</w:t>
            </w:r>
            <w:r w:rsidRPr="00582D02">
              <w:rPr>
                <w:rFonts w:ascii="Calibri" w:hAnsi="Calibri"/>
                <w:color w:val="000000"/>
                <w:sz w:val="20"/>
                <w:szCs w:val="20"/>
              </w:rPr>
              <w:lastRenderedPageBreak/>
              <w:t>COTOMY; OTHER LIMITED SURG APPROACH; NO STUDY/UNKNOWN</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lastRenderedPageBreak/>
              <w:t>N</w:t>
            </w:r>
          </w:p>
        </w:tc>
      </w:tr>
      <w:tr w:rsidR="00A12B22" w:rsidRPr="00582D02" w:rsidTr="00DB3484">
        <w:trPr>
          <w:trHeight w:val="339"/>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lastRenderedPageBreak/>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47</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ConvertFromOffPumpToCpb</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CONVERT FROM OFF PUMP TO CPB</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35</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C7223F">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NO (began off-pump/ stayed off-pump); YES-PLANNED; YES-UNPLANNED; YES-UNKNOWN IF PLANNED; N/A (began on-pump/ stayed on-pump); NO STUDY/UNKNOWN</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B3484">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48</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DtPatExtubated</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D/T PATIENT EXTUBATED</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TEXT</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12</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C7223F">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B3484">
        <w:trPr>
          <w:trHeight w:val="247"/>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49</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DtPatDischFromIcu</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D/T PATIENT DISCH FROM ICU</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TEXT</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12</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C7223F">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A12B22" w:rsidRPr="00582D02" w:rsidTr="00DB3484">
        <w:trPr>
          <w:trHeight w:val="495"/>
        </w:trPr>
        <w:tc>
          <w:tcPr>
            <w:tcW w:w="763"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QSURG1</w:t>
            </w:r>
          </w:p>
        </w:tc>
        <w:tc>
          <w:tcPr>
            <w:tcW w:w="875" w:type="dxa"/>
            <w:shd w:val="clear" w:color="000000" w:fill="FFFFFF"/>
            <w:vAlign w:val="center"/>
            <w:hideMark/>
          </w:tcPr>
          <w:p w:rsidR="00A12B22" w:rsidRPr="00582D02" w:rsidRDefault="00A12B22" w:rsidP="00A12B22">
            <w:pPr>
              <w:jc w:val="center"/>
              <w:rPr>
                <w:rFonts w:ascii="Calibri" w:hAnsi="Calibri"/>
                <w:color w:val="000000"/>
                <w:sz w:val="20"/>
                <w:szCs w:val="20"/>
              </w:rPr>
            </w:pPr>
            <w:r>
              <w:rPr>
                <w:rFonts w:ascii="Calibri" w:hAnsi="Calibri"/>
                <w:color w:val="000000"/>
                <w:sz w:val="20"/>
                <w:szCs w:val="20"/>
              </w:rPr>
              <w:t>50</w:t>
            </w:r>
          </w:p>
        </w:tc>
        <w:tc>
          <w:tcPr>
            <w:tcW w:w="1260" w:type="dxa"/>
            <w:shd w:val="clear" w:color="000000" w:fill="FFFFFF"/>
            <w:vAlign w:val="center"/>
            <w:hideMark/>
          </w:tcPr>
          <w:p w:rsidR="00A12B22" w:rsidRPr="00582D02" w:rsidRDefault="00A12B22" w:rsidP="00A12B22">
            <w:pPr>
              <w:jc w:val="center"/>
              <w:rPr>
                <w:rFonts w:ascii="Calibri" w:hAnsi="Calibri"/>
                <w:color w:val="000000"/>
                <w:sz w:val="20"/>
                <w:szCs w:val="20"/>
              </w:rPr>
            </w:pPr>
            <w:proofErr w:type="spellStart"/>
            <w:r w:rsidRPr="00582D02">
              <w:rPr>
                <w:rFonts w:ascii="Calibri" w:hAnsi="Calibri"/>
                <w:color w:val="000000"/>
                <w:sz w:val="20"/>
                <w:szCs w:val="20"/>
              </w:rPr>
              <w:t>CardSurgPerfNon-va</w:t>
            </w:r>
            <w:proofErr w:type="spellEnd"/>
          </w:p>
        </w:tc>
        <w:tc>
          <w:tcPr>
            <w:tcW w:w="18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CARDIAC SURG PERFORMED NON-VA</w:t>
            </w:r>
          </w:p>
        </w:tc>
        <w:tc>
          <w:tcPr>
            <w:tcW w:w="99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O</w:t>
            </w:r>
          </w:p>
        </w:tc>
        <w:tc>
          <w:tcPr>
            <w:tcW w:w="72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CODE</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0</w:t>
            </w:r>
          </w:p>
        </w:tc>
        <w:tc>
          <w:tcPr>
            <w:tcW w:w="63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7</w:t>
            </w:r>
          </w:p>
        </w:tc>
        <w:tc>
          <w:tcPr>
            <w:tcW w:w="990" w:type="dxa"/>
            <w:shd w:val="clear" w:color="000000" w:fill="FFFFFF"/>
            <w:vAlign w:val="center"/>
          </w:tcPr>
          <w:p w:rsidR="00A12B22" w:rsidRPr="00582D02" w:rsidRDefault="00A12B22" w:rsidP="00A12B22">
            <w:pPr>
              <w:jc w:val="center"/>
              <w:rPr>
                <w:rFonts w:ascii="Calibri" w:hAnsi="Calibri"/>
                <w:color w:val="000000"/>
                <w:sz w:val="20"/>
                <w:szCs w:val="20"/>
              </w:rPr>
            </w:pPr>
          </w:p>
        </w:tc>
        <w:tc>
          <w:tcPr>
            <w:tcW w:w="990" w:type="dxa"/>
            <w:shd w:val="clear" w:color="000000" w:fill="FFFFFF"/>
            <w:vAlign w:val="center"/>
          </w:tcPr>
          <w:p w:rsidR="00A12B22" w:rsidRDefault="00A12B22" w:rsidP="00A12B22">
            <w:pPr>
              <w:jc w:val="center"/>
            </w:pPr>
            <w:r w:rsidRPr="00C7223F">
              <w:rPr>
                <w:rFonts w:ascii="Calibri" w:hAnsi="Calibri"/>
                <w:color w:val="000000"/>
                <w:sz w:val="20"/>
                <w:szCs w:val="20"/>
              </w:rPr>
              <w:t>OR</w:t>
            </w:r>
          </w:p>
        </w:tc>
        <w:tc>
          <w:tcPr>
            <w:tcW w:w="900"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YES; NO; NO STUDY</w:t>
            </w:r>
          </w:p>
        </w:tc>
        <w:tc>
          <w:tcPr>
            <w:tcW w:w="1074" w:type="dxa"/>
            <w:shd w:val="clear" w:color="000000" w:fill="FFFFFF"/>
            <w:vAlign w:val="center"/>
            <w:hideMark/>
          </w:tcPr>
          <w:p w:rsidR="00A12B22" w:rsidRPr="00582D02" w:rsidRDefault="00A12B22" w:rsidP="00A12B22">
            <w:pPr>
              <w:jc w:val="center"/>
              <w:rPr>
                <w:rFonts w:ascii="Calibri" w:hAnsi="Calibri"/>
                <w:color w:val="000000"/>
                <w:sz w:val="20"/>
                <w:szCs w:val="20"/>
              </w:rPr>
            </w:pPr>
            <w:r w:rsidRPr="00582D02">
              <w:rPr>
                <w:rFonts w:ascii="Calibri" w:hAnsi="Calibri"/>
                <w:color w:val="000000"/>
                <w:sz w:val="20"/>
                <w:szCs w:val="20"/>
              </w:rPr>
              <w:t>N</w:t>
            </w:r>
          </w:p>
        </w:tc>
      </w:tr>
      <w:tr w:rsidR="00037E62" w:rsidRPr="00582D02" w:rsidTr="006A19CF">
        <w:trPr>
          <w:trHeight w:val="495"/>
        </w:trPr>
        <w:tc>
          <w:tcPr>
            <w:tcW w:w="763" w:type="dxa"/>
            <w:shd w:val="clear" w:color="000000" w:fill="FFFFFF"/>
            <w:vAlign w:val="center"/>
          </w:tcPr>
          <w:p w:rsidR="00037E62" w:rsidRPr="00037E62" w:rsidRDefault="00037E62" w:rsidP="006A19CF">
            <w:pPr>
              <w:jc w:val="center"/>
              <w:rPr>
                <w:rFonts w:ascii="Calibri" w:hAnsi="Calibri"/>
                <w:color w:val="000000"/>
                <w:sz w:val="20"/>
                <w:szCs w:val="20"/>
              </w:rPr>
            </w:pPr>
            <w:r w:rsidRPr="00037E62">
              <w:rPr>
                <w:rFonts w:ascii="Calibri" w:hAnsi="Calibri"/>
                <w:color w:val="000000"/>
                <w:sz w:val="20"/>
                <w:szCs w:val="20"/>
              </w:rPr>
              <w:lastRenderedPageBreak/>
              <w:t>QSURG</w:t>
            </w:r>
            <w:r w:rsidR="00AE7017">
              <w:rPr>
                <w:rFonts w:ascii="Calibri" w:hAnsi="Calibri"/>
                <w:color w:val="000000"/>
                <w:sz w:val="20"/>
                <w:szCs w:val="20"/>
              </w:rPr>
              <w:t>1</w:t>
            </w:r>
          </w:p>
        </w:tc>
        <w:tc>
          <w:tcPr>
            <w:tcW w:w="875" w:type="dxa"/>
            <w:shd w:val="clear" w:color="000000" w:fill="FFFFFF"/>
            <w:vAlign w:val="center"/>
          </w:tcPr>
          <w:p w:rsidR="00037E62" w:rsidRPr="00037E62" w:rsidRDefault="00037E62" w:rsidP="006A19CF">
            <w:pPr>
              <w:jc w:val="center"/>
              <w:rPr>
                <w:rFonts w:ascii="Calibri" w:hAnsi="Calibri"/>
                <w:color w:val="000000"/>
                <w:sz w:val="20"/>
                <w:szCs w:val="20"/>
              </w:rPr>
            </w:pPr>
            <w:r>
              <w:rPr>
                <w:rFonts w:ascii="Calibri" w:hAnsi="Calibri"/>
                <w:color w:val="000000"/>
                <w:sz w:val="20"/>
                <w:szCs w:val="20"/>
              </w:rPr>
              <w:t>51</w:t>
            </w:r>
          </w:p>
        </w:tc>
        <w:tc>
          <w:tcPr>
            <w:tcW w:w="1260" w:type="dxa"/>
            <w:shd w:val="clear" w:color="000000" w:fill="FFFFFF"/>
            <w:vAlign w:val="center"/>
          </w:tcPr>
          <w:p w:rsidR="00037E62" w:rsidRPr="00037E62" w:rsidRDefault="00037E62" w:rsidP="006A19CF">
            <w:pPr>
              <w:jc w:val="center"/>
              <w:rPr>
                <w:rFonts w:ascii="Calibri" w:hAnsi="Calibri"/>
                <w:color w:val="000000"/>
                <w:sz w:val="20"/>
                <w:szCs w:val="20"/>
              </w:rPr>
            </w:pPr>
            <w:r w:rsidRPr="00037E62">
              <w:rPr>
                <w:rFonts w:ascii="Calibri" w:hAnsi="Calibri"/>
                <w:color w:val="000000"/>
                <w:sz w:val="20"/>
                <w:szCs w:val="20"/>
              </w:rPr>
              <w:t>Facility</w:t>
            </w:r>
          </w:p>
        </w:tc>
        <w:tc>
          <w:tcPr>
            <w:tcW w:w="1800" w:type="dxa"/>
            <w:shd w:val="clear" w:color="000000" w:fill="FFFFFF"/>
            <w:vAlign w:val="center"/>
          </w:tcPr>
          <w:p w:rsidR="00037E62" w:rsidRPr="00037E62" w:rsidRDefault="00037E62" w:rsidP="006A19CF">
            <w:pPr>
              <w:jc w:val="center"/>
              <w:rPr>
                <w:rFonts w:ascii="Calibri" w:hAnsi="Calibri"/>
                <w:color w:val="000000"/>
                <w:sz w:val="20"/>
                <w:szCs w:val="20"/>
              </w:rPr>
            </w:pPr>
            <w:r w:rsidRPr="00037E62">
              <w:rPr>
                <w:rFonts w:ascii="Calibri" w:hAnsi="Calibri"/>
                <w:color w:val="000000"/>
                <w:sz w:val="20"/>
                <w:szCs w:val="20"/>
              </w:rPr>
              <w:t>N/A</w:t>
            </w:r>
          </w:p>
        </w:tc>
        <w:tc>
          <w:tcPr>
            <w:tcW w:w="990" w:type="dxa"/>
            <w:shd w:val="clear" w:color="000000" w:fill="FFFFFF"/>
            <w:vAlign w:val="center"/>
          </w:tcPr>
          <w:p w:rsidR="00037E62" w:rsidRPr="00037E62" w:rsidRDefault="00037E62" w:rsidP="006A19CF">
            <w:pPr>
              <w:jc w:val="center"/>
              <w:rPr>
                <w:rFonts w:ascii="Calibri" w:hAnsi="Calibri"/>
                <w:color w:val="000000"/>
                <w:sz w:val="20"/>
                <w:szCs w:val="20"/>
              </w:rPr>
            </w:pPr>
            <w:r w:rsidRPr="00037E62">
              <w:rPr>
                <w:rFonts w:ascii="Calibri" w:hAnsi="Calibri"/>
                <w:color w:val="000000"/>
                <w:sz w:val="20"/>
                <w:szCs w:val="20"/>
              </w:rPr>
              <w:t>R</w:t>
            </w:r>
          </w:p>
        </w:tc>
        <w:tc>
          <w:tcPr>
            <w:tcW w:w="720" w:type="dxa"/>
            <w:shd w:val="clear" w:color="000000" w:fill="FFFFFF"/>
            <w:vAlign w:val="center"/>
          </w:tcPr>
          <w:p w:rsidR="00037E62" w:rsidRPr="00037E62" w:rsidRDefault="00037E62" w:rsidP="006A19CF">
            <w:pPr>
              <w:jc w:val="center"/>
              <w:rPr>
                <w:rFonts w:ascii="Calibri" w:hAnsi="Calibri"/>
                <w:color w:val="000000"/>
                <w:sz w:val="20"/>
                <w:szCs w:val="20"/>
              </w:rPr>
            </w:pPr>
            <w:r w:rsidRPr="00037E62">
              <w:rPr>
                <w:rFonts w:ascii="Calibri" w:hAnsi="Calibri"/>
                <w:color w:val="000000"/>
                <w:sz w:val="20"/>
                <w:szCs w:val="20"/>
              </w:rPr>
              <w:t>TEXT</w:t>
            </w:r>
          </w:p>
        </w:tc>
        <w:tc>
          <w:tcPr>
            <w:tcW w:w="630" w:type="dxa"/>
            <w:shd w:val="clear" w:color="000000" w:fill="FFFFFF"/>
            <w:vAlign w:val="center"/>
          </w:tcPr>
          <w:p w:rsidR="00037E62" w:rsidRPr="00037E62" w:rsidRDefault="00037E62" w:rsidP="006A19CF">
            <w:pPr>
              <w:jc w:val="center"/>
              <w:rPr>
                <w:rFonts w:ascii="Calibri" w:hAnsi="Calibri"/>
                <w:color w:val="000000"/>
                <w:sz w:val="20"/>
                <w:szCs w:val="20"/>
              </w:rPr>
            </w:pPr>
            <w:r w:rsidRPr="00037E62">
              <w:rPr>
                <w:rFonts w:ascii="Calibri" w:hAnsi="Calibri"/>
                <w:color w:val="000000"/>
                <w:sz w:val="20"/>
                <w:szCs w:val="20"/>
              </w:rPr>
              <w:t>3</w:t>
            </w:r>
          </w:p>
        </w:tc>
        <w:tc>
          <w:tcPr>
            <w:tcW w:w="630" w:type="dxa"/>
            <w:shd w:val="clear" w:color="000000" w:fill="FFFFFF"/>
            <w:vAlign w:val="center"/>
          </w:tcPr>
          <w:p w:rsidR="00037E62" w:rsidRPr="00037E62" w:rsidRDefault="00037E62" w:rsidP="006A19CF">
            <w:pPr>
              <w:jc w:val="center"/>
              <w:rPr>
                <w:rFonts w:ascii="Calibri" w:hAnsi="Calibri"/>
                <w:color w:val="000000"/>
                <w:sz w:val="20"/>
                <w:szCs w:val="20"/>
              </w:rPr>
            </w:pPr>
            <w:r w:rsidRPr="00037E62">
              <w:rPr>
                <w:rFonts w:ascii="Calibri" w:hAnsi="Calibri"/>
                <w:color w:val="000000"/>
                <w:sz w:val="20"/>
                <w:szCs w:val="20"/>
              </w:rPr>
              <w:t>7</w:t>
            </w:r>
          </w:p>
        </w:tc>
        <w:tc>
          <w:tcPr>
            <w:tcW w:w="990" w:type="dxa"/>
            <w:shd w:val="clear" w:color="000000" w:fill="FFFFFF"/>
            <w:vAlign w:val="center"/>
          </w:tcPr>
          <w:p w:rsidR="00037E62" w:rsidRPr="00037E62" w:rsidRDefault="00037E62" w:rsidP="006A19CF">
            <w:pPr>
              <w:jc w:val="center"/>
              <w:rPr>
                <w:rFonts w:ascii="Calibri" w:hAnsi="Calibri"/>
                <w:color w:val="000000"/>
                <w:sz w:val="20"/>
                <w:szCs w:val="20"/>
              </w:rPr>
            </w:pPr>
          </w:p>
        </w:tc>
        <w:tc>
          <w:tcPr>
            <w:tcW w:w="990" w:type="dxa"/>
            <w:shd w:val="clear" w:color="000000" w:fill="FFFFFF"/>
            <w:vAlign w:val="center"/>
          </w:tcPr>
          <w:p w:rsidR="00037E62" w:rsidRPr="00037E62" w:rsidRDefault="00037E62" w:rsidP="006A19CF">
            <w:pPr>
              <w:jc w:val="center"/>
              <w:rPr>
                <w:rFonts w:ascii="Calibri" w:hAnsi="Calibri"/>
                <w:color w:val="000000"/>
                <w:sz w:val="20"/>
                <w:szCs w:val="20"/>
              </w:rPr>
            </w:pPr>
            <w:r w:rsidRPr="00037E62">
              <w:rPr>
                <w:rFonts w:ascii="Calibri" w:hAnsi="Calibri"/>
                <w:color w:val="000000"/>
                <w:sz w:val="20"/>
                <w:szCs w:val="20"/>
              </w:rPr>
              <w:t>BOTH</w:t>
            </w:r>
          </w:p>
        </w:tc>
        <w:tc>
          <w:tcPr>
            <w:tcW w:w="900" w:type="dxa"/>
            <w:shd w:val="clear" w:color="000000" w:fill="FFFFFF"/>
            <w:vAlign w:val="center"/>
          </w:tcPr>
          <w:p w:rsidR="00037E62" w:rsidRPr="00037E62" w:rsidRDefault="00037E62" w:rsidP="006A19CF">
            <w:pPr>
              <w:jc w:val="center"/>
              <w:rPr>
                <w:rFonts w:ascii="Calibri" w:hAnsi="Calibri"/>
                <w:color w:val="000000"/>
                <w:sz w:val="20"/>
                <w:szCs w:val="20"/>
              </w:rPr>
            </w:pPr>
          </w:p>
        </w:tc>
        <w:tc>
          <w:tcPr>
            <w:tcW w:w="1074" w:type="dxa"/>
            <w:shd w:val="clear" w:color="000000" w:fill="FFFFFF"/>
            <w:vAlign w:val="center"/>
          </w:tcPr>
          <w:p w:rsidR="00037E62" w:rsidRPr="00037E62" w:rsidRDefault="00037E62" w:rsidP="006A19CF">
            <w:pPr>
              <w:jc w:val="center"/>
              <w:rPr>
                <w:rFonts w:ascii="Calibri" w:hAnsi="Calibri"/>
                <w:color w:val="000000"/>
                <w:sz w:val="20"/>
                <w:szCs w:val="20"/>
              </w:rPr>
            </w:pPr>
            <w:r w:rsidRPr="00037E62">
              <w:rPr>
                <w:rFonts w:ascii="Calibri" w:hAnsi="Calibri"/>
                <w:color w:val="000000"/>
                <w:sz w:val="20"/>
                <w:szCs w:val="20"/>
              </w:rPr>
              <w:t>N</w:t>
            </w:r>
          </w:p>
        </w:tc>
      </w:tr>
    </w:tbl>
    <w:p w:rsidR="00A62CC7" w:rsidRDefault="00A62CC7" w:rsidP="00FA3C92"/>
    <w:tbl>
      <w:tblPr>
        <w:tblW w:w="11689"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09"/>
        <w:gridCol w:w="630"/>
        <w:gridCol w:w="641"/>
        <w:gridCol w:w="979"/>
        <w:gridCol w:w="1001"/>
        <w:gridCol w:w="900"/>
        <w:gridCol w:w="1069"/>
      </w:tblGrid>
      <w:tr w:rsidR="00A62CC7" w:rsidRPr="00A62CC7" w:rsidTr="00163D3B">
        <w:trPr>
          <w:trHeight w:val="765"/>
        </w:trPr>
        <w:tc>
          <w:tcPr>
            <w:tcW w:w="810" w:type="dxa"/>
            <w:shd w:val="clear" w:color="000000" w:fill="FFFFFF"/>
            <w:vAlign w:val="center"/>
            <w:hideMark/>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Extract File</w:t>
            </w:r>
          </w:p>
        </w:tc>
        <w:tc>
          <w:tcPr>
            <w:tcW w:w="900" w:type="dxa"/>
            <w:shd w:val="clear" w:color="000000" w:fill="FFFFFF"/>
            <w:vAlign w:val="center"/>
            <w:hideMark/>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Extract Position</w:t>
            </w:r>
          </w:p>
        </w:tc>
        <w:tc>
          <w:tcPr>
            <w:tcW w:w="1260" w:type="dxa"/>
            <w:shd w:val="clear" w:color="000000" w:fill="FFFFFF"/>
            <w:vAlign w:val="center"/>
            <w:hideMark/>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Extract Header</w:t>
            </w:r>
          </w:p>
        </w:tc>
        <w:tc>
          <w:tcPr>
            <w:tcW w:w="1800" w:type="dxa"/>
            <w:shd w:val="clear" w:color="000000" w:fill="FFFFFF"/>
            <w:vAlign w:val="center"/>
            <w:hideMark/>
          </w:tcPr>
          <w:p w:rsidR="00A62CC7" w:rsidRPr="00A62CC7"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A62CC7" w:rsidRPr="00A62CC7">
              <w:rPr>
                <w:rFonts w:ascii="Calibri" w:hAnsi="Calibri"/>
                <w:b/>
                <w:bCs/>
                <w:color w:val="000000"/>
                <w:sz w:val="20"/>
                <w:szCs w:val="20"/>
              </w:rPr>
              <w:t xml:space="preserve"> Field Name</w:t>
            </w:r>
          </w:p>
        </w:tc>
        <w:tc>
          <w:tcPr>
            <w:tcW w:w="990" w:type="dxa"/>
            <w:shd w:val="clear" w:color="000000" w:fill="FFFFFF"/>
            <w:vAlign w:val="center"/>
            <w:hideMark/>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Required</w:t>
            </w:r>
          </w:p>
        </w:tc>
        <w:tc>
          <w:tcPr>
            <w:tcW w:w="709" w:type="dxa"/>
            <w:shd w:val="clear" w:color="000000" w:fill="FFFFFF"/>
            <w:vAlign w:val="center"/>
            <w:hideMark/>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Data Type</w:t>
            </w:r>
          </w:p>
        </w:tc>
        <w:tc>
          <w:tcPr>
            <w:tcW w:w="630" w:type="dxa"/>
            <w:shd w:val="clear" w:color="000000" w:fill="FFFFFF"/>
            <w:vAlign w:val="center"/>
            <w:hideMark/>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Char Min</w:t>
            </w:r>
          </w:p>
        </w:tc>
        <w:tc>
          <w:tcPr>
            <w:tcW w:w="641" w:type="dxa"/>
            <w:shd w:val="clear" w:color="000000" w:fill="FFFFFF"/>
            <w:vAlign w:val="center"/>
            <w:hideMark/>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Char Max</w:t>
            </w:r>
          </w:p>
        </w:tc>
        <w:tc>
          <w:tcPr>
            <w:tcW w:w="979" w:type="dxa"/>
            <w:shd w:val="clear" w:color="000000" w:fill="FFFFFF"/>
            <w:vAlign w:val="center"/>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Precision</w:t>
            </w:r>
          </w:p>
        </w:tc>
        <w:tc>
          <w:tcPr>
            <w:tcW w:w="1001" w:type="dxa"/>
            <w:shd w:val="clear" w:color="000000" w:fill="FFFFFF"/>
            <w:vAlign w:val="center"/>
          </w:tcPr>
          <w:p w:rsidR="00A62CC7" w:rsidRPr="00A62CC7" w:rsidRDefault="00A62CC7" w:rsidP="00A62CC7">
            <w:pPr>
              <w:jc w:val="center"/>
              <w:rPr>
                <w:rFonts w:ascii="Calibri" w:hAnsi="Calibri"/>
                <w:b/>
                <w:bCs/>
                <w:color w:val="000000"/>
                <w:sz w:val="20"/>
                <w:szCs w:val="20"/>
              </w:rPr>
            </w:pPr>
            <w:r>
              <w:rPr>
                <w:rFonts w:ascii="Calibri" w:hAnsi="Calibri"/>
                <w:b/>
                <w:bCs/>
                <w:color w:val="000000"/>
                <w:sz w:val="20"/>
                <w:szCs w:val="20"/>
              </w:rPr>
              <w:t>OR / NON-OR</w:t>
            </w:r>
          </w:p>
        </w:tc>
        <w:tc>
          <w:tcPr>
            <w:tcW w:w="900" w:type="dxa"/>
            <w:shd w:val="clear" w:color="000000" w:fill="FFFFFF"/>
            <w:vAlign w:val="center"/>
            <w:hideMark/>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Code Values</w:t>
            </w:r>
          </w:p>
        </w:tc>
        <w:tc>
          <w:tcPr>
            <w:tcW w:w="1069" w:type="dxa"/>
            <w:shd w:val="clear" w:color="000000" w:fill="FFFFFF"/>
            <w:vAlign w:val="center"/>
            <w:hideMark/>
          </w:tcPr>
          <w:p w:rsidR="00A62CC7" w:rsidRPr="00A62CC7" w:rsidRDefault="00A62CC7" w:rsidP="00C83220">
            <w:pPr>
              <w:jc w:val="center"/>
              <w:rPr>
                <w:rFonts w:ascii="Calibri" w:hAnsi="Calibri"/>
                <w:b/>
                <w:bCs/>
                <w:color w:val="000000"/>
                <w:sz w:val="20"/>
                <w:szCs w:val="20"/>
              </w:rPr>
            </w:pPr>
            <w:r w:rsidRPr="00A62CC7">
              <w:rPr>
                <w:rFonts w:ascii="Calibri" w:hAnsi="Calibri"/>
                <w:b/>
                <w:bCs/>
                <w:color w:val="000000"/>
                <w:sz w:val="20"/>
                <w:szCs w:val="20"/>
              </w:rPr>
              <w:t>Repetition</w:t>
            </w:r>
          </w:p>
        </w:tc>
      </w:tr>
      <w:tr w:rsidR="00A62CC7" w:rsidTr="00163D3B">
        <w:trPr>
          <w:trHeight w:val="765"/>
        </w:trPr>
        <w:tc>
          <w:tcPr>
            <w:tcW w:w="810" w:type="dxa"/>
            <w:shd w:val="clear" w:color="000000" w:fill="FFFFFF"/>
            <w:vAlign w:val="center"/>
            <w:hideMark/>
          </w:tcPr>
          <w:p w:rsidR="00A62CC7" w:rsidRPr="00BA7824" w:rsidRDefault="00A62CC7" w:rsidP="00C83220">
            <w:pPr>
              <w:jc w:val="center"/>
              <w:rPr>
                <w:rFonts w:ascii="Calibri" w:hAnsi="Calibri"/>
                <w:bCs/>
                <w:color w:val="000000"/>
                <w:sz w:val="20"/>
                <w:szCs w:val="20"/>
              </w:rPr>
            </w:pPr>
            <w:r>
              <w:rPr>
                <w:rFonts w:ascii="Calibri" w:hAnsi="Calibri"/>
                <w:bCs/>
                <w:color w:val="000000"/>
                <w:sz w:val="20"/>
                <w:szCs w:val="20"/>
              </w:rPr>
              <w:t>QSURG2</w:t>
            </w:r>
          </w:p>
        </w:tc>
        <w:tc>
          <w:tcPr>
            <w:tcW w:w="900"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A62CC7"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R</w:t>
            </w:r>
          </w:p>
        </w:tc>
        <w:tc>
          <w:tcPr>
            <w:tcW w:w="709"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1</w:t>
            </w:r>
          </w:p>
        </w:tc>
        <w:tc>
          <w:tcPr>
            <w:tcW w:w="641"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15</w:t>
            </w:r>
          </w:p>
        </w:tc>
        <w:tc>
          <w:tcPr>
            <w:tcW w:w="979" w:type="dxa"/>
            <w:shd w:val="clear" w:color="000000" w:fill="FFFFFF"/>
            <w:vAlign w:val="center"/>
          </w:tcPr>
          <w:p w:rsidR="00A62CC7" w:rsidRPr="005466CA" w:rsidRDefault="00A62CC7" w:rsidP="00C83220">
            <w:pPr>
              <w:jc w:val="center"/>
              <w:rPr>
                <w:rFonts w:ascii="Calibri" w:hAnsi="Calibri"/>
                <w:color w:val="000000"/>
                <w:sz w:val="20"/>
                <w:szCs w:val="20"/>
              </w:rPr>
            </w:pPr>
          </w:p>
        </w:tc>
        <w:tc>
          <w:tcPr>
            <w:tcW w:w="1001" w:type="dxa"/>
            <w:shd w:val="clear" w:color="000000" w:fill="FFFFFF"/>
            <w:vAlign w:val="center"/>
          </w:tcPr>
          <w:p w:rsidR="00A62CC7" w:rsidRPr="005466CA" w:rsidRDefault="00DB3484" w:rsidP="00A62CC7">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62CC7" w:rsidRPr="005466CA" w:rsidRDefault="00A62CC7" w:rsidP="00C83220">
            <w:pPr>
              <w:jc w:val="center"/>
              <w:rPr>
                <w:rFonts w:ascii="Calibri" w:hAnsi="Calibri"/>
                <w:color w:val="000000"/>
                <w:sz w:val="20"/>
                <w:szCs w:val="20"/>
              </w:rPr>
            </w:pPr>
          </w:p>
        </w:tc>
        <w:tc>
          <w:tcPr>
            <w:tcW w:w="1069"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Y</w:t>
            </w:r>
          </w:p>
        </w:tc>
      </w:tr>
      <w:tr w:rsidR="00A62CC7" w:rsidTr="00163D3B">
        <w:trPr>
          <w:trHeight w:val="765"/>
        </w:trPr>
        <w:tc>
          <w:tcPr>
            <w:tcW w:w="810" w:type="dxa"/>
            <w:shd w:val="clear" w:color="000000" w:fill="FFFFFF"/>
            <w:vAlign w:val="center"/>
            <w:hideMark/>
          </w:tcPr>
          <w:p w:rsidR="00A62CC7" w:rsidRPr="00BA7824" w:rsidRDefault="00A62CC7" w:rsidP="00C83220">
            <w:pPr>
              <w:jc w:val="center"/>
              <w:rPr>
                <w:rFonts w:ascii="Calibri" w:hAnsi="Calibri"/>
                <w:bCs/>
                <w:color w:val="000000"/>
                <w:sz w:val="20"/>
                <w:szCs w:val="20"/>
              </w:rPr>
            </w:pPr>
            <w:r>
              <w:rPr>
                <w:rFonts w:ascii="Calibri" w:hAnsi="Calibri"/>
                <w:bCs/>
                <w:color w:val="000000"/>
                <w:sz w:val="20"/>
                <w:szCs w:val="20"/>
              </w:rPr>
              <w:t>QSURG2</w:t>
            </w:r>
          </w:p>
        </w:tc>
        <w:tc>
          <w:tcPr>
            <w:tcW w:w="900"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R</w:t>
            </w:r>
          </w:p>
        </w:tc>
        <w:tc>
          <w:tcPr>
            <w:tcW w:w="709"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1</w:t>
            </w:r>
          </w:p>
        </w:tc>
        <w:tc>
          <w:tcPr>
            <w:tcW w:w="641" w:type="dxa"/>
            <w:shd w:val="clear" w:color="000000" w:fill="FFFFFF"/>
            <w:vAlign w:val="center"/>
            <w:hideMark/>
          </w:tcPr>
          <w:p w:rsidR="00A62CC7" w:rsidRPr="005466CA" w:rsidRDefault="00A62CC7" w:rsidP="00C83220">
            <w:pPr>
              <w:jc w:val="center"/>
              <w:rPr>
                <w:rFonts w:ascii="Calibri" w:hAnsi="Calibri"/>
                <w:color w:val="000000"/>
                <w:sz w:val="20"/>
                <w:szCs w:val="20"/>
              </w:rPr>
            </w:pPr>
            <w:r w:rsidRPr="005466CA">
              <w:rPr>
                <w:rFonts w:ascii="Calibri" w:hAnsi="Calibri"/>
                <w:color w:val="000000"/>
                <w:sz w:val="20"/>
                <w:szCs w:val="20"/>
              </w:rPr>
              <w:t>15</w:t>
            </w:r>
          </w:p>
        </w:tc>
        <w:tc>
          <w:tcPr>
            <w:tcW w:w="979" w:type="dxa"/>
            <w:shd w:val="clear" w:color="000000" w:fill="FFFFFF"/>
            <w:vAlign w:val="center"/>
          </w:tcPr>
          <w:p w:rsidR="00A62CC7" w:rsidRPr="005466CA" w:rsidRDefault="00A62CC7" w:rsidP="00C83220">
            <w:pPr>
              <w:jc w:val="center"/>
              <w:rPr>
                <w:rFonts w:ascii="Calibri" w:hAnsi="Calibri"/>
                <w:color w:val="000000"/>
                <w:sz w:val="20"/>
                <w:szCs w:val="20"/>
              </w:rPr>
            </w:pPr>
          </w:p>
        </w:tc>
        <w:tc>
          <w:tcPr>
            <w:tcW w:w="1001" w:type="dxa"/>
            <w:shd w:val="clear" w:color="000000" w:fill="FFFFFF"/>
            <w:vAlign w:val="center"/>
          </w:tcPr>
          <w:p w:rsidR="00A62CC7" w:rsidRPr="005466CA" w:rsidRDefault="00DB3484" w:rsidP="00A62CC7">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A62CC7" w:rsidRPr="005466CA" w:rsidRDefault="00A62CC7" w:rsidP="00C83220">
            <w:pPr>
              <w:jc w:val="center"/>
              <w:rPr>
                <w:rFonts w:ascii="Calibri" w:hAnsi="Calibri"/>
                <w:color w:val="000000"/>
                <w:sz w:val="20"/>
                <w:szCs w:val="20"/>
              </w:rPr>
            </w:pPr>
          </w:p>
        </w:tc>
        <w:tc>
          <w:tcPr>
            <w:tcW w:w="1069" w:type="dxa"/>
            <w:shd w:val="clear" w:color="000000" w:fill="FFFFFF"/>
            <w:vAlign w:val="center"/>
            <w:hideMark/>
          </w:tcPr>
          <w:p w:rsidR="00A62CC7" w:rsidRPr="005466CA" w:rsidRDefault="00A62CC7" w:rsidP="00C83220">
            <w:pPr>
              <w:jc w:val="center"/>
              <w:rPr>
                <w:rFonts w:ascii="Calibri" w:hAnsi="Calibri"/>
                <w:color w:val="000000"/>
                <w:sz w:val="20"/>
                <w:szCs w:val="20"/>
              </w:rPr>
            </w:pPr>
            <w:r>
              <w:rPr>
                <w:rFonts w:ascii="Calibri" w:hAnsi="Calibri"/>
                <w:color w:val="000000"/>
                <w:sz w:val="20"/>
                <w:szCs w:val="20"/>
              </w:rPr>
              <w:t>N</w:t>
            </w:r>
          </w:p>
        </w:tc>
      </w:tr>
      <w:tr w:rsidR="007556E5" w:rsidTr="00163D3B">
        <w:trPr>
          <w:trHeight w:val="765"/>
        </w:trPr>
        <w:tc>
          <w:tcPr>
            <w:tcW w:w="810" w:type="dxa"/>
            <w:shd w:val="clear" w:color="000000" w:fill="FFFFFF"/>
            <w:vAlign w:val="center"/>
            <w:hideMark/>
          </w:tcPr>
          <w:p w:rsidR="007556E5" w:rsidRDefault="007556E5" w:rsidP="007556E5">
            <w:pPr>
              <w:jc w:val="center"/>
              <w:rPr>
                <w:rFonts w:ascii="Calibri" w:hAnsi="Calibri"/>
                <w:bCs/>
                <w:color w:val="000000"/>
                <w:sz w:val="20"/>
                <w:szCs w:val="20"/>
              </w:rPr>
            </w:pPr>
            <w:r>
              <w:rPr>
                <w:rFonts w:ascii="Calibri" w:hAnsi="Calibri"/>
                <w:bCs/>
                <w:color w:val="000000"/>
                <w:sz w:val="20"/>
                <w:szCs w:val="20"/>
              </w:rPr>
              <w:t>QSURG2</w:t>
            </w:r>
          </w:p>
        </w:tc>
        <w:tc>
          <w:tcPr>
            <w:tcW w:w="900" w:type="dxa"/>
            <w:shd w:val="clear" w:color="000000" w:fill="FFFFFF"/>
            <w:vAlign w:val="center"/>
            <w:hideMark/>
          </w:tcPr>
          <w:p w:rsidR="007556E5" w:rsidRPr="00582D02" w:rsidRDefault="007556E5" w:rsidP="007556E5">
            <w:pPr>
              <w:jc w:val="center"/>
              <w:rPr>
                <w:rFonts w:ascii="Calibri" w:hAnsi="Calibri"/>
                <w:color w:val="000000"/>
                <w:sz w:val="20"/>
                <w:szCs w:val="20"/>
              </w:rPr>
            </w:pPr>
            <w:r w:rsidRPr="00582D02">
              <w:rPr>
                <w:rFonts w:ascii="Calibri" w:hAnsi="Calibri"/>
                <w:color w:val="000000"/>
                <w:sz w:val="20"/>
                <w:szCs w:val="20"/>
              </w:rPr>
              <w:t>3</w:t>
            </w:r>
          </w:p>
        </w:tc>
        <w:tc>
          <w:tcPr>
            <w:tcW w:w="1260" w:type="dxa"/>
            <w:shd w:val="clear" w:color="000000" w:fill="FFFFFF"/>
            <w:vAlign w:val="center"/>
            <w:hideMark/>
          </w:tcPr>
          <w:p w:rsidR="007556E5" w:rsidRPr="00582D02" w:rsidRDefault="007556E5" w:rsidP="007556E5">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7556E5" w:rsidRPr="00582D02" w:rsidRDefault="007556E5" w:rsidP="007556E5">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7556E5" w:rsidRPr="00582D02" w:rsidRDefault="007556E5" w:rsidP="007556E5">
            <w:pPr>
              <w:jc w:val="center"/>
              <w:rPr>
                <w:rFonts w:ascii="Calibri" w:hAnsi="Calibri"/>
                <w:color w:val="000000"/>
                <w:sz w:val="20"/>
                <w:szCs w:val="20"/>
              </w:rPr>
            </w:pPr>
            <w:r>
              <w:rPr>
                <w:rFonts w:ascii="Calibri" w:hAnsi="Calibri"/>
                <w:color w:val="000000"/>
                <w:sz w:val="20"/>
                <w:szCs w:val="20"/>
              </w:rPr>
              <w:t>R</w:t>
            </w:r>
          </w:p>
        </w:tc>
        <w:tc>
          <w:tcPr>
            <w:tcW w:w="709" w:type="dxa"/>
            <w:shd w:val="clear" w:color="000000" w:fill="FFFFFF"/>
            <w:vAlign w:val="center"/>
            <w:hideMark/>
          </w:tcPr>
          <w:p w:rsidR="007556E5" w:rsidRPr="006116BE" w:rsidRDefault="006116BE" w:rsidP="006116BE">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556E5" w:rsidRPr="00582D02" w:rsidRDefault="007556E5" w:rsidP="007556E5">
            <w:pPr>
              <w:jc w:val="center"/>
              <w:rPr>
                <w:rFonts w:ascii="Calibri" w:hAnsi="Calibri"/>
                <w:color w:val="000000"/>
                <w:sz w:val="20"/>
                <w:szCs w:val="20"/>
              </w:rPr>
            </w:pPr>
            <w:r>
              <w:rPr>
                <w:rFonts w:ascii="Calibri" w:hAnsi="Calibri"/>
                <w:color w:val="000000"/>
                <w:sz w:val="20"/>
                <w:szCs w:val="20"/>
              </w:rPr>
              <w:t>1</w:t>
            </w:r>
          </w:p>
        </w:tc>
        <w:tc>
          <w:tcPr>
            <w:tcW w:w="641" w:type="dxa"/>
            <w:shd w:val="clear" w:color="000000" w:fill="FFFFFF"/>
            <w:vAlign w:val="center"/>
            <w:hideMark/>
          </w:tcPr>
          <w:p w:rsidR="007556E5" w:rsidRPr="00582D02" w:rsidRDefault="007556E5" w:rsidP="007556E5">
            <w:pPr>
              <w:jc w:val="center"/>
              <w:rPr>
                <w:rFonts w:ascii="Calibri" w:hAnsi="Calibri"/>
                <w:color w:val="000000"/>
                <w:sz w:val="20"/>
                <w:szCs w:val="20"/>
              </w:rPr>
            </w:pPr>
            <w:r>
              <w:rPr>
                <w:rFonts w:ascii="Calibri" w:hAnsi="Calibri"/>
                <w:color w:val="000000"/>
                <w:sz w:val="20"/>
                <w:szCs w:val="20"/>
              </w:rPr>
              <w:t>1</w:t>
            </w:r>
          </w:p>
        </w:tc>
        <w:tc>
          <w:tcPr>
            <w:tcW w:w="979" w:type="dxa"/>
            <w:shd w:val="clear" w:color="000000" w:fill="FFFFFF"/>
            <w:vAlign w:val="center"/>
          </w:tcPr>
          <w:p w:rsidR="007556E5" w:rsidRPr="00582D02" w:rsidRDefault="007556E5" w:rsidP="007556E5">
            <w:pPr>
              <w:jc w:val="center"/>
              <w:rPr>
                <w:rFonts w:ascii="Calibri" w:hAnsi="Calibri"/>
                <w:color w:val="000000"/>
                <w:sz w:val="20"/>
                <w:szCs w:val="20"/>
              </w:rPr>
            </w:pPr>
          </w:p>
        </w:tc>
        <w:tc>
          <w:tcPr>
            <w:tcW w:w="1001" w:type="dxa"/>
            <w:shd w:val="clear" w:color="000000" w:fill="FFFFFF"/>
            <w:vAlign w:val="center"/>
          </w:tcPr>
          <w:p w:rsidR="007556E5" w:rsidRPr="00582D02" w:rsidRDefault="00DB3484" w:rsidP="007556E5">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7556E5" w:rsidRPr="00582D02" w:rsidRDefault="007556E5" w:rsidP="007556E5">
            <w:pPr>
              <w:jc w:val="center"/>
              <w:rPr>
                <w:rFonts w:ascii="Calibri" w:hAnsi="Calibri"/>
                <w:color w:val="000000"/>
                <w:sz w:val="20"/>
                <w:szCs w:val="20"/>
              </w:rPr>
            </w:pPr>
          </w:p>
        </w:tc>
        <w:tc>
          <w:tcPr>
            <w:tcW w:w="1069" w:type="dxa"/>
            <w:shd w:val="clear" w:color="000000" w:fill="FFFFFF"/>
            <w:vAlign w:val="center"/>
            <w:hideMark/>
          </w:tcPr>
          <w:p w:rsidR="007556E5" w:rsidRPr="00582D02" w:rsidRDefault="007556E5" w:rsidP="007556E5">
            <w:pPr>
              <w:jc w:val="center"/>
              <w:rPr>
                <w:rFonts w:ascii="Calibri" w:hAnsi="Calibri"/>
                <w:color w:val="000000"/>
                <w:sz w:val="20"/>
                <w:szCs w:val="20"/>
              </w:rPr>
            </w:pPr>
            <w:r>
              <w:rPr>
                <w:rFonts w:ascii="Calibri" w:hAnsi="Calibri"/>
                <w:color w:val="000000"/>
                <w:sz w:val="20"/>
                <w:szCs w:val="20"/>
              </w:rPr>
              <w:t>N</w:t>
            </w:r>
          </w:p>
        </w:tc>
      </w:tr>
      <w:tr w:rsidR="007556E5" w:rsidRPr="00AE7017" w:rsidTr="00163D3B">
        <w:trPr>
          <w:trHeight w:val="765"/>
        </w:trPr>
        <w:tc>
          <w:tcPr>
            <w:tcW w:w="81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QSURG2</w:t>
            </w:r>
          </w:p>
        </w:tc>
        <w:tc>
          <w:tcPr>
            <w:tcW w:w="90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7556E5" w:rsidRDefault="007556E5" w:rsidP="007556E5">
            <w:pPr>
              <w:jc w:val="center"/>
              <w:rPr>
                <w:rFonts w:ascii="Calibri" w:hAnsi="Calibri"/>
                <w:color w:val="000000"/>
                <w:sz w:val="20"/>
                <w:szCs w:val="20"/>
              </w:rPr>
            </w:pPr>
            <w:proofErr w:type="spellStart"/>
            <w:r>
              <w:rPr>
                <w:rFonts w:ascii="Calibri" w:hAnsi="Calibri"/>
                <w:color w:val="000000"/>
                <w:sz w:val="20"/>
                <w:szCs w:val="20"/>
              </w:rPr>
              <w:t>CardRiskPreopComments</w:t>
            </w:r>
            <w:proofErr w:type="spellEnd"/>
          </w:p>
        </w:tc>
        <w:tc>
          <w:tcPr>
            <w:tcW w:w="180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CARDIAC RISK PREOP COMMENTS</w:t>
            </w:r>
          </w:p>
        </w:tc>
        <w:tc>
          <w:tcPr>
            <w:tcW w:w="99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O</w:t>
            </w:r>
          </w:p>
        </w:tc>
        <w:tc>
          <w:tcPr>
            <w:tcW w:w="709"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0</w:t>
            </w:r>
          </w:p>
        </w:tc>
        <w:tc>
          <w:tcPr>
            <w:tcW w:w="641"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130</w:t>
            </w:r>
          </w:p>
        </w:tc>
        <w:tc>
          <w:tcPr>
            <w:tcW w:w="979" w:type="dxa"/>
            <w:shd w:val="clear" w:color="000000" w:fill="FFFFFF"/>
            <w:vAlign w:val="center"/>
          </w:tcPr>
          <w:p w:rsidR="007556E5" w:rsidRDefault="007556E5" w:rsidP="007556E5">
            <w:pPr>
              <w:jc w:val="center"/>
              <w:rPr>
                <w:rFonts w:ascii="Calibri" w:hAnsi="Calibri"/>
                <w:color w:val="000000"/>
                <w:sz w:val="20"/>
                <w:szCs w:val="20"/>
              </w:rPr>
            </w:pPr>
          </w:p>
        </w:tc>
        <w:tc>
          <w:tcPr>
            <w:tcW w:w="1001" w:type="dxa"/>
            <w:shd w:val="clear" w:color="000000" w:fill="FFFFFF"/>
            <w:vAlign w:val="center"/>
          </w:tcPr>
          <w:p w:rsidR="007556E5" w:rsidRDefault="00DB3484" w:rsidP="007556E5">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7556E5" w:rsidRDefault="007556E5" w:rsidP="007556E5">
            <w:pPr>
              <w:jc w:val="center"/>
              <w:rPr>
                <w:rFonts w:ascii="Calibri" w:hAnsi="Calibri"/>
                <w:color w:val="000000"/>
                <w:sz w:val="20"/>
                <w:szCs w:val="20"/>
              </w:rPr>
            </w:pPr>
          </w:p>
        </w:tc>
        <w:tc>
          <w:tcPr>
            <w:tcW w:w="1069"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N</w:t>
            </w:r>
          </w:p>
        </w:tc>
      </w:tr>
      <w:tr w:rsidR="007556E5" w:rsidTr="00163D3B">
        <w:trPr>
          <w:trHeight w:val="1020"/>
        </w:trPr>
        <w:tc>
          <w:tcPr>
            <w:tcW w:w="81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QSURG2</w:t>
            </w:r>
          </w:p>
        </w:tc>
        <w:tc>
          <w:tcPr>
            <w:tcW w:w="90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7556E5" w:rsidRDefault="007556E5" w:rsidP="007556E5">
            <w:pPr>
              <w:jc w:val="center"/>
              <w:rPr>
                <w:rFonts w:ascii="Calibri" w:hAnsi="Calibri"/>
                <w:color w:val="000000"/>
                <w:sz w:val="20"/>
                <w:szCs w:val="20"/>
              </w:rPr>
            </w:pPr>
            <w:proofErr w:type="spellStart"/>
            <w:r>
              <w:rPr>
                <w:rFonts w:ascii="Calibri" w:hAnsi="Calibri"/>
                <w:color w:val="000000"/>
                <w:sz w:val="20"/>
                <w:szCs w:val="20"/>
              </w:rPr>
              <w:t>CardResourceDataComments</w:t>
            </w:r>
            <w:proofErr w:type="spellEnd"/>
          </w:p>
        </w:tc>
        <w:tc>
          <w:tcPr>
            <w:tcW w:w="180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CARDIAC RESOURCE DATA COMMENTS</w:t>
            </w:r>
          </w:p>
        </w:tc>
        <w:tc>
          <w:tcPr>
            <w:tcW w:w="99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O</w:t>
            </w:r>
          </w:p>
        </w:tc>
        <w:tc>
          <w:tcPr>
            <w:tcW w:w="709"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0</w:t>
            </w:r>
          </w:p>
        </w:tc>
        <w:tc>
          <w:tcPr>
            <w:tcW w:w="641"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130</w:t>
            </w:r>
          </w:p>
        </w:tc>
        <w:tc>
          <w:tcPr>
            <w:tcW w:w="979" w:type="dxa"/>
            <w:shd w:val="clear" w:color="000000" w:fill="FFFFFF"/>
            <w:vAlign w:val="center"/>
          </w:tcPr>
          <w:p w:rsidR="007556E5" w:rsidRDefault="007556E5" w:rsidP="007556E5">
            <w:pPr>
              <w:jc w:val="center"/>
              <w:rPr>
                <w:rFonts w:ascii="Calibri" w:hAnsi="Calibri"/>
                <w:color w:val="000000"/>
                <w:sz w:val="20"/>
                <w:szCs w:val="20"/>
              </w:rPr>
            </w:pPr>
          </w:p>
        </w:tc>
        <w:tc>
          <w:tcPr>
            <w:tcW w:w="1001" w:type="dxa"/>
            <w:shd w:val="clear" w:color="000000" w:fill="FFFFFF"/>
            <w:vAlign w:val="center"/>
          </w:tcPr>
          <w:p w:rsidR="007556E5" w:rsidRDefault="00DB3484" w:rsidP="007556E5">
            <w:pPr>
              <w:jc w:val="center"/>
              <w:rPr>
                <w:rFonts w:ascii="Calibri" w:hAnsi="Calibri"/>
                <w:color w:val="000000"/>
                <w:sz w:val="20"/>
                <w:szCs w:val="20"/>
              </w:rPr>
            </w:pPr>
            <w:r>
              <w:rPr>
                <w:rFonts w:ascii="Calibri" w:hAnsi="Calibri"/>
                <w:color w:val="000000"/>
                <w:sz w:val="20"/>
                <w:szCs w:val="20"/>
              </w:rPr>
              <w:t>OR</w:t>
            </w:r>
          </w:p>
        </w:tc>
        <w:tc>
          <w:tcPr>
            <w:tcW w:w="900" w:type="dxa"/>
            <w:shd w:val="clear" w:color="000000" w:fill="FFFFFF"/>
            <w:vAlign w:val="center"/>
            <w:hideMark/>
          </w:tcPr>
          <w:p w:rsidR="007556E5" w:rsidRDefault="007556E5" w:rsidP="007556E5">
            <w:pPr>
              <w:jc w:val="center"/>
              <w:rPr>
                <w:rFonts w:ascii="Calibri" w:hAnsi="Calibri"/>
                <w:color w:val="000000"/>
                <w:sz w:val="20"/>
                <w:szCs w:val="20"/>
              </w:rPr>
            </w:pPr>
          </w:p>
        </w:tc>
        <w:tc>
          <w:tcPr>
            <w:tcW w:w="1069" w:type="dxa"/>
            <w:shd w:val="clear" w:color="000000" w:fill="FFFFFF"/>
            <w:vAlign w:val="center"/>
            <w:hideMark/>
          </w:tcPr>
          <w:p w:rsidR="007556E5" w:rsidRDefault="007556E5" w:rsidP="007556E5">
            <w:pPr>
              <w:jc w:val="center"/>
              <w:rPr>
                <w:rFonts w:ascii="Calibri" w:hAnsi="Calibri"/>
                <w:color w:val="000000"/>
                <w:sz w:val="20"/>
                <w:szCs w:val="20"/>
              </w:rPr>
            </w:pPr>
            <w:r>
              <w:rPr>
                <w:rFonts w:ascii="Calibri" w:hAnsi="Calibri"/>
                <w:color w:val="000000"/>
                <w:sz w:val="20"/>
                <w:szCs w:val="20"/>
              </w:rPr>
              <w:t>N</w:t>
            </w:r>
          </w:p>
        </w:tc>
      </w:tr>
      <w:tr w:rsidR="00AE7017" w:rsidTr="00AE7017">
        <w:trPr>
          <w:trHeight w:val="539"/>
        </w:trPr>
        <w:tc>
          <w:tcPr>
            <w:tcW w:w="810" w:type="dxa"/>
            <w:shd w:val="clear" w:color="000000" w:fill="FFFFFF"/>
            <w:vAlign w:val="center"/>
          </w:tcPr>
          <w:p w:rsidR="00AE7017" w:rsidRPr="00AE7017" w:rsidRDefault="00AE7017" w:rsidP="00AE7017">
            <w:pPr>
              <w:jc w:val="center"/>
              <w:rPr>
                <w:rFonts w:ascii="Calibri" w:hAnsi="Calibri"/>
                <w:color w:val="000000"/>
                <w:sz w:val="20"/>
                <w:szCs w:val="20"/>
              </w:rPr>
            </w:pPr>
            <w:r w:rsidRPr="00AE7017">
              <w:rPr>
                <w:rFonts w:ascii="Calibri" w:hAnsi="Calibri"/>
                <w:color w:val="000000"/>
                <w:sz w:val="20"/>
                <w:szCs w:val="20"/>
              </w:rPr>
              <w:t>QSURG2</w:t>
            </w:r>
          </w:p>
        </w:tc>
        <w:tc>
          <w:tcPr>
            <w:tcW w:w="900" w:type="dxa"/>
            <w:shd w:val="clear" w:color="000000" w:fill="FFFFFF"/>
            <w:vAlign w:val="center"/>
          </w:tcPr>
          <w:p w:rsidR="00AE7017" w:rsidRPr="00AE7017" w:rsidRDefault="006A19CF" w:rsidP="00AE701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AE7017" w:rsidRPr="00AE7017" w:rsidRDefault="00AE7017" w:rsidP="00AE7017">
            <w:pPr>
              <w:jc w:val="center"/>
              <w:rPr>
                <w:rFonts w:ascii="Calibri" w:hAnsi="Calibri"/>
                <w:color w:val="000000"/>
                <w:sz w:val="20"/>
                <w:szCs w:val="20"/>
              </w:rPr>
            </w:pPr>
            <w:r w:rsidRPr="00AE7017">
              <w:rPr>
                <w:rFonts w:ascii="Calibri" w:hAnsi="Calibri"/>
                <w:color w:val="000000"/>
                <w:sz w:val="20"/>
                <w:szCs w:val="20"/>
              </w:rPr>
              <w:t>Facility</w:t>
            </w:r>
          </w:p>
        </w:tc>
        <w:tc>
          <w:tcPr>
            <w:tcW w:w="1800" w:type="dxa"/>
            <w:shd w:val="clear" w:color="000000" w:fill="FFFFFF"/>
            <w:vAlign w:val="center"/>
          </w:tcPr>
          <w:p w:rsidR="00AE7017" w:rsidRPr="00AE7017" w:rsidRDefault="00AE7017" w:rsidP="00AE7017">
            <w:pPr>
              <w:jc w:val="center"/>
              <w:rPr>
                <w:rFonts w:ascii="Calibri" w:hAnsi="Calibri"/>
                <w:color w:val="000000"/>
                <w:sz w:val="20"/>
                <w:szCs w:val="20"/>
              </w:rPr>
            </w:pPr>
            <w:r w:rsidRPr="00AE7017">
              <w:rPr>
                <w:rFonts w:ascii="Calibri" w:hAnsi="Calibri"/>
                <w:color w:val="000000"/>
                <w:sz w:val="20"/>
                <w:szCs w:val="20"/>
              </w:rPr>
              <w:t>N/A</w:t>
            </w:r>
          </w:p>
        </w:tc>
        <w:tc>
          <w:tcPr>
            <w:tcW w:w="990" w:type="dxa"/>
            <w:shd w:val="clear" w:color="000000" w:fill="FFFFFF"/>
            <w:vAlign w:val="center"/>
          </w:tcPr>
          <w:p w:rsidR="00AE7017" w:rsidRPr="00AE7017" w:rsidRDefault="00AE7017" w:rsidP="00AE7017">
            <w:pPr>
              <w:jc w:val="center"/>
              <w:rPr>
                <w:rFonts w:ascii="Calibri" w:hAnsi="Calibri"/>
                <w:color w:val="000000"/>
                <w:sz w:val="20"/>
                <w:szCs w:val="20"/>
              </w:rPr>
            </w:pPr>
            <w:r w:rsidRPr="00AE7017">
              <w:rPr>
                <w:rFonts w:ascii="Calibri" w:hAnsi="Calibri"/>
                <w:color w:val="000000"/>
                <w:sz w:val="20"/>
                <w:szCs w:val="20"/>
              </w:rPr>
              <w:t>R</w:t>
            </w:r>
          </w:p>
        </w:tc>
        <w:tc>
          <w:tcPr>
            <w:tcW w:w="709" w:type="dxa"/>
            <w:shd w:val="clear" w:color="000000" w:fill="FFFFFF"/>
            <w:vAlign w:val="center"/>
          </w:tcPr>
          <w:p w:rsidR="00AE7017" w:rsidRPr="00AE7017" w:rsidRDefault="00AE7017" w:rsidP="00AE7017">
            <w:pPr>
              <w:jc w:val="center"/>
              <w:rPr>
                <w:rFonts w:ascii="Calibri" w:hAnsi="Calibri"/>
                <w:color w:val="000000"/>
                <w:sz w:val="20"/>
                <w:szCs w:val="20"/>
              </w:rPr>
            </w:pPr>
            <w:r w:rsidRPr="00AE7017">
              <w:rPr>
                <w:rFonts w:ascii="Calibri" w:hAnsi="Calibri"/>
                <w:color w:val="000000"/>
                <w:sz w:val="20"/>
                <w:szCs w:val="20"/>
              </w:rPr>
              <w:t>TEXT</w:t>
            </w:r>
          </w:p>
        </w:tc>
        <w:tc>
          <w:tcPr>
            <w:tcW w:w="630" w:type="dxa"/>
            <w:shd w:val="clear" w:color="000000" w:fill="FFFFFF"/>
            <w:vAlign w:val="center"/>
          </w:tcPr>
          <w:p w:rsidR="00AE7017" w:rsidRPr="00AE7017" w:rsidRDefault="00AE7017" w:rsidP="00AE7017">
            <w:pPr>
              <w:jc w:val="center"/>
              <w:rPr>
                <w:rFonts w:ascii="Calibri" w:hAnsi="Calibri"/>
                <w:color w:val="000000"/>
                <w:sz w:val="20"/>
                <w:szCs w:val="20"/>
              </w:rPr>
            </w:pPr>
            <w:r w:rsidRPr="00AE7017">
              <w:rPr>
                <w:rFonts w:ascii="Calibri" w:hAnsi="Calibri"/>
                <w:color w:val="000000"/>
                <w:sz w:val="20"/>
                <w:szCs w:val="20"/>
              </w:rPr>
              <w:t>3</w:t>
            </w:r>
          </w:p>
        </w:tc>
        <w:tc>
          <w:tcPr>
            <w:tcW w:w="641" w:type="dxa"/>
            <w:shd w:val="clear" w:color="000000" w:fill="FFFFFF"/>
            <w:vAlign w:val="center"/>
          </w:tcPr>
          <w:p w:rsidR="00AE7017" w:rsidRPr="00AE7017" w:rsidRDefault="00AE7017" w:rsidP="00AE7017">
            <w:pPr>
              <w:jc w:val="center"/>
              <w:rPr>
                <w:rFonts w:ascii="Calibri" w:hAnsi="Calibri"/>
                <w:color w:val="000000"/>
                <w:sz w:val="20"/>
                <w:szCs w:val="20"/>
              </w:rPr>
            </w:pPr>
            <w:r w:rsidRPr="00AE7017">
              <w:rPr>
                <w:rFonts w:ascii="Calibri" w:hAnsi="Calibri"/>
                <w:color w:val="000000"/>
                <w:sz w:val="20"/>
                <w:szCs w:val="20"/>
              </w:rPr>
              <w:t>7</w:t>
            </w:r>
          </w:p>
        </w:tc>
        <w:tc>
          <w:tcPr>
            <w:tcW w:w="979" w:type="dxa"/>
            <w:shd w:val="clear" w:color="000000" w:fill="FFFFFF"/>
            <w:vAlign w:val="center"/>
          </w:tcPr>
          <w:p w:rsidR="00AE7017" w:rsidRPr="00AE7017" w:rsidRDefault="00AE7017" w:rsidP="00AE7017">
            <w:pPr>
              <w:jc w:val="center"/>
              <w:rPr>
                <w:rFonts w:ascii="Calibri" w:hAnsi="Calibri"/>
                <w:color w:val="000000"/>
                <w:sz w:val="20"/>
                <w:szCs w:val="20"/>
              </w:rPr>
            </w:pPr>
          </w:p>
        </w:tc>
        <w:tc>
          <w:tcPr>
            <w:tcW w:w="1001" w:type="dxa"/>
            <w:shd w:val="clear" w:color="000000" w:fill="FFFFFF"/>
            <w:vAlign w:val="center"/>
          </w:tcPr>
          <w:p w:rsidR="00AE7017" w:rsidRPr="00AE7017" w:rsidRDefault="00AE7017" w:rsidP="00AE7017">
            <w:pPr>
              <w:jc w:val="center"/>
              <w:rPr>
                <w:rFonts w:ascii="Calibri" w:hAnsi="Calibri"/>
                <w:color w:val="000000"/>
                <w:sz w:val="20"/>
                <w:szCs w:val="20"/>
              </w:rPr>
            </w:pPr>
            <w:r w:rsidRPr="00AE7017">
              <w:rPr>
                <w:rFonts w:ascii="Calibri" w:hAnsi="Calibri"/>
                <w:color w:val="000000"/>
                <w:sz w:val="20"/>
                <w:szCs w:val="20"/>
              </w:rPr>
              <w:t>BOTH</w:t>
            </w:r>
          </w:p>
        </w:tc>
        <w:tc>
          <w:tcPr>
            <w:tcW w:w="900" w:type="dxa"/>
            <w:shd w:val="clear" w:color="000000" w:fill="FFFFFF"/>
            <w:vAlign w:val="center"/>
          </w:tcPr>
          <w:p w:rsidR="00AE7017" w:rsidRPr="00AE7017" w:rsidRDefault="00AE7017" w:rsidP="00AE7017">
            <w:pPr>
              <w:jc w:val="center"/>
              <w:rPr>
                <w:rFonts w:ascii="Calibri" w:hAnsi="Calibri"/>
                <w:color w:val="000000"/>
                <w:sz w:val="20"/>
                <w:szCs w:val="20"/>
              </w:rPr>
            </w:pPr>
          </w:p>
        </w:tc>
        <w:tc>
          <w:tcPr>
            <w:tcW w:w="1069" w:type="dxa"/>
            <w:shd w:val="clear" w:color="000000" w:fill="FFFFFF"/>
            <w:vAlign w:val="center"/>
          </w:tcPr>
          <w:p w:rsidR="00AE7017" w:rsidRPr="00AE7017" w:rsidRDefault="00AE7017" w:rsidP="00AE7017">
            <w:pPr>
              <w:jc w:val="center"/>
              <w:rPr>
                <w:rFonts w:ascii="Calibri" w:hAnsi="Calibri"/>
                <w:color w:val="000000"/>
                <w:sz w:val="20"/>
                <w:szCs w:val="20"/>
              </w:rPr>
            </w:pPr>
            <w:r w:rsidRPr="00AE7017">
              <w:rPr>
                <w:rFonts w:ascii="Calibri" w:hAnsi="Calibri"/>
                <w:color w:val="000000"/>
                <w:sz w:val="20"/>
                <w:szCs w:val="20"/>
              </w:rPr>
              <w:t>N</w:t>
            </w:r>
          </w:p>
        </w:tc>
      </w:tr>
    </w:tbl>
    <w:p w:rsidR="00FA3C92" w:rsidRDefault="00FA3C92" w:rsidP="00FA3C92"/>
    <w:tbl>
      <w:tblPr>
        <w:tblpPr w:leftFromText="180" w:rightFromText="180" w:vertAnchor="text" w:horzAnchor="margin" w:tblpXSpec="center" w:tblpY="184"/>
        <w:tblW w:w="11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00"/>
        <w:gridCol w:w="1260"/>
        <w:gridCol w:w="1800"/>
        <w:gridCol w:w="990"/>
        <w:gridCol w:w="685"/>
        <w:gridCol w:w="665"/>
        <w:gridCol w:w="630"/>
        <w:gridCol w:w="990"/>
        <w:gridCol w:w="945"/>
        <w:gridCol w:w="855"/>
        <w:gridCol w:w="1142"/>
      </w:tblGrid>
      <w:tr w:rsidR="00163D3B" w:rsidTr="00553E01">
        <w:trPr>
          <w:trHeight w:val="765"/>
        </w:trPr>
        <w:tc>
          <w:tcPr>
            <w:tcW w:w="828" w:type="dxa"/>
            <w:shd w:val="clear" w:color="000000" w:fill="FFFFFF"/>
            <w:vAlign w:val="center"/>
            <w:hideMark/>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163D3B" w:rsidRDefault="003F21BC" w:rsidP="00163D3B">
            <w:pPr>
              <w:jc w:val="center"/>
              <w:rPr>
                <w:rFonts w:ascii="Calibri" w:hAnsi="Calibri"/>
                <w:b/>
                <w:bCs/>
                <w:color w:val="000000"/>
                <w:sz w:val="20"/>
                <w:szCs w:val="20"/>
              </w:rPr>
            </w:pPr>
            <w:r>
              <w:rPr>
                <w:rFonts w:ascii="Calibri" w:hAnsi="Calibri"/>
                <w:b/>
                <w:bCs/>
                <w:color w:val="000000"/>
                <w:sz w:val="20"/>
                <w:szCs w:val="20"/>
              </w:rPr>
              <w:t>VistA</w:t>
            </w:r>
            <w:r w:rsidR="00163D3B">
              <w:rPr>
                <w:rFonts w:ascii="Calibri" w:hAnsi="Calibri"/>
                <w:b/>
                <w:bCs/>
                <w:color w:val="000000"/>
                <w:sz w:val="20"/>
                <w:szCs w:val="20"/>
              </w:rPr>
              <w:t xml:space="preserve"> Field Name</w:t>
            </w:r>
          </w:p>
        </w:tc>
        <w:tc>
          <w:tcPr>
            <w:tcW w:w="990" w:type="dxa"/>
            <w:shd w:val="clear" w:color="000000" w:fill="FFFFFF"/>
            <w:vAlign w:val="center"/>
            <w:hideMark/>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Required</w:t>
            </w:r>
          </w:p>
        </w:tc>
        <w:tc>
          <w:tcPr>
            <w:tcW w:w="685" w:type="dxa"/>
            <w:shd w:val="clear" w:color="000000" w:fill="FFFFFF"/>
            <w:vAlign w:val="center"/>
            <w:hideMark/>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Data Type</w:t>
            </w:r>
          </w:p>
        </w:tc>
        <w:tc>
          <w:tcPr>
            <w:tcW w:w="665" w:type="dxa"/>
            <w:shd w:val="clear" w:color="000000" w:fill="FFFFFF"/>
            <w:vAlign w:val="center"/>
            <w:hideMark/>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163D3B" w:rsidRPr="00582D02" w:rsidRDefault="00163D3B" w:rsidP="00163D3B">
            <w:pPr>
              <w:jc w:val="center"/>
              <w:rPr>
                <w:rFonts w:ascii="Calibri" w:hAnsi="Calibri"/>
                <w:b/>
                <w:bCs/>
                <w:color w:val="000000"/>
                <w:sz w:val="20"/>
                <w:szCs w:val="20"/>
              </w:rPr>
            </w:pPr>
            <w:r>
              <w:rPr>
                <w:rFonts w:ascii="Calibri" w:hAnsi="Calibri"/>
                <w:b/>
                <w:bCs/>
                <w:color w:val="000000"/>
                <w:sz w:val="20"/>
                <w:szCs w:val="20"/>
              </w:rPr>
              <w:t>Precision</w:t>
            </w:r>
          </w:p>
        </w:tc>
        <w:tc>
          <w:tcPr>
            <w:tcW w:w="945" w:type="dxa"/>
            <w:shd w:val="clear" w:color="000000" w:fill="FFFFFF"/>
            <w:vAlign w:val="center"/>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OR / NON-OR</w:t>
            </w:r>
          </w:p>
        </w:tc>
        <w:tc>
          <w:tcPr>
            <w:tcW w:w="855" w:type="dxa"/>
            <w:shd w:val="clear" w:color="000000" w:fill="FFFFFF"/>
            <w:vAlign w:val="center"/>
            <w:hideMark/>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Code Values</w:t>
            </w:r>
          </w:p>
        </w:tc>
        <w:tc>
          <w:tcPr>
            <w:tcW w:w="1142" w:type="dxa"/>
            <w:shd w:val="clear" w:color="000000" w:fill="FFFFFF"/>
            <w:vAlign w:val="center"/>
            <w:hideMark/>
          </w:tcPr>
          <w:p w:rsidR="00163D3B" w:rsidRDefault="00163D3B" w:rsidP="00163D3B">
            <w:pPr>
              <w:jc w:val="center"/>
              <w:rPr>
                <w:rFonts w:ascii="Calibri" w:hAnsi="Calibri"/>
                <w:b/>
                <w:bCs/>
                <w:color w:val="000000"/>
                <w:sz w:val="20"/>
                <w:szCs w:val="20"/>
              </w:rPr>
            </w:pPr>
            <w:r>
              <w:rPr>
                <w:rFonts w:ascii="Calibri" w:hAnsi="Calibri"/>
                <w:b/>
                <w:bCs/>
                <w:color w:val="000000"/>
                <w:sz w:val="20"/>
                <w:szCs w:val="20"/>
              </w:rPr>
              <w:t>Repetition</w:t>
            </w:r>
          </w:p>
        </w:tc>
      </w:tr>
      <w:tr w:rsidR="00163D3B" w:rsidTr="00553E01">
        <w:trPr>
          <w:trHeight w:val="765"/>
        </w:trPr>
        <w:tc>
          <w:tcPr>
            <w:tcW w:w="828" w:type="dxa"/>
            <w:shd w:val="clear" w:color="000000" w:fill="FFFFFF"/>
            <w:vAlign w:val="center"/>
            <w:hideMark/>
          </w:tcPr>
          <w:p w:rsidR="00163D3B" w:rsidRPr="00A81779" w:rsidRDefault="00163D3B" w:rsidP="00163D3B">
            <w:pPr>
              <w:jc w:val="center"/>
              <w:rPr>
                <w:rFonts w:ascii="Calibri" w:hAnsi="Calibri"/>
                <w:bCs/>
                <w:color w:val="000000"/>
                <w:sz w:val="20"/>
                <w:szCs w:val="20"/>
              </w:rPr>
            </w:pPr>
            <w:r>
              <w:rPr>
                <w:rFonts w:ascii="Calibri" w:hAnsi="Calibri"/>
                <w:bCs/>
                <w:color w:val="000000"/>
                <w:sz w:val="20"/>
                <w:szCs w:val="20"/>
              </w:rPr>
              <w:t>QSURG3</w:t>
            </w:r>
          </w:p>
        </w:tc>
        <w:tc>
          <w:tcPr>
            <w:tcW w:w="900"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163D3B" w:rsidRPr="005466CA" w:rsidRDefault="004779CD" w:rsidP="00163D3B">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R</w:t>
            </w:r>
          </w:p>
        </w:tc>
        <w:tc>
          <w:tcPr>
            <w:tcW w:w="685"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NUMERIC</w:t>
            </w:r>
          </w:p>
        </w:tc>
        <w:tc>
          <w:tcPr>
            <w:tcW w:w="665"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163D3B" w:rsidRPr="005466CA" w:rsidRDefault="00163D3B" w:rsidP="00163D3B">
            <w:pPr>
              <w:jc w:val="center"/>
              <w:rPr>
                <w:rFonts w:ascii="Calibri" w:hAnsi="Calibri"/>
                <w:color w:val="000000"/>
                <w:sz w:val="20"/>
                <w:szCs w:val="20"/>
              </w:rPr>
            </w:pPr>
          </w:p>
        </w:tc>
        <w:tc>
          <w:tcPr>
            <w:tcW w:w="945" w:type="dxa"/>
            <w:shd w:val="clear" w:color="000000" w:fill="FFFFFF"/>
            <w:vAlign w:val="center"/>
          </w:tcPr>
          <w:p w:rsidR="00163D3B" w:rsidRPr="005466CA" w:rsidRDefault="00C219F8" w:rsidP="00C219F8">
            <w:pPr>
              <w:rPr>
                <w:rFonts w:ascii="Calibri" w:hAnsi="Calibri"/>
                <w:color w:val="000000"/>
                <w:sz w:val="20"/>
                <w:szCs w:val="20"/>
              </w:rPr>
            </w:pPr>
            <w:r>
              <w:rPr>
                <w:rFonts w:ascii="Calibri" w:hAnsi="Calibri"/>
                <w:color w:val="000000"/>
                <w:sz w:val="20"/>
                <w:szCs w:val="20"/>
              </w:rPr>
              <w:t>BOTH</w:t>
            </w:r>
          </w:p>
        </w:tc>
        <w:tc>
          <w:tcPr>
            <w:tcW w:w="855" w:type="dxa"/>
            <w:shd w:val="clear" w:color="000000" w:fill="FFFFFF"/>
            <w:vAlign w:val="center"/>
            <w:hideMark/>
          </w:tcPr>
          <w:p w:rsidR="00163D3B" w:rsidRPr="005466CA" w:rsidRDefault="00163D3B" w:rsidP="00163D3B">
            <w:pPr>
              <w:jc w:val="center"/>
              <w:rPr>
                <w:rFonts w:ascii="Calibri" w:hAnsi="Calibri"/>
                <w:color w:val="000000"/>
                <w:sz w:val="20"/>
                <w:szCs w:val="20"/>
              </w:rPr>
            </w:pPr>
          </w:p>
        </w:tc>
        <w:tc>
          <w:tcPr>
            <w:tcW w:w="1142"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Y</w:t>
            </w:r>
          </w:p>
        </w:tc>
      </w:tr>
      <w:tr w:rsidR="00163D3B" w:rsidTr="00553E01">
        <w:trPr>
          <w:trHeight w:val="765"/>
        </w:trPr>
        <w:tc>
          <w:tcPr>
            <w:tcW w:w="828" w:type="dxa"/>
            <w:shd w:val="clear" w:color="000000" w:fill="FFFFFF"/>
            <w:vAlign w:val="center"/>
            <w:hideMark/>
          </w:tcPr>
          <w:p w:rsidR="00163D3B" w:rsidRPr="00A81779" w:rsidRDefault="00163D3B" w:rsidP="00163D3B">
            <w:pPr>
              <w:jc w:val="center"/>
              <w:rPr>
                <w:rFonts w:ascii="Calibri" w:hAnsi="Calibri"/>
                <w:bCs/>
                <w:color w:val="000000"/>
                <w:sz w:val="20"/>
                <w:szCs w:val="20"/>
              </w:rPr>
            </w:pPr>
            <w:r>
              <w:rPr>
                <w:rFonts w:ascii="Calibri" w:hAnsi="Calibri"/>
                <w:bCs/>
                <w:color w:val="000000"/>
                <w:sz w:val="20"/>
                <w:szCs w:val="20"/>
              </w:rPr>
              <w:t>QSURG3</w:t>
            </w:r>
          </w:p>
        </w:tc>
        <w:tc>
          <w:tcPr>
            <w:tcW w:w="900"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R</w:t>
            </w:r>
          </w:p>
        </w:tc>
        <w:tc>
          <w:tcPr>
            <w:tcW w:w="685"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NUMERIC</w:t>
            </w:r>
          </w:p>
        </w:tc>
        <w:tc>
          <w:tcPr>
            <w:tcW w:w="665"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163D3B" w:rsidRPr="005466CA" w:rsidRDefault="00163D3B" w:rsidP="00163D3B">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163D3B" w:rsidRPr="005466CA" w:rsidRDefault="00163D3B" w:rsidP="00163D3B">
            <w:pPr>
              <w:jc w:val="center"/>
              <w:rPr>
                <w:rFonts w:ascii="Calibri" w:hAnsi="Calibri"/>
                <w:color w:val="000000"/>
                <w:sz w:val="20"/>
                <w:szCs w:val="20"/>
              </w:rPr>
            </w:pPr>
          </w:p>
        </w:tc>
        <w:tc>
          <w:tcPr>
            <w:tcW w:w="945" w:type="dxa"/>
            <w:shd w:val="clear" w:color="000000" w:fill="FFFFFF"/>
            <w:vAlign w:val="center"/>
          </w:tcPr>
          <w:p w:rsidR="00163D3B" w:rsidRPr="005466CA" w:rsidRDefault="00C219F8" w:rsidP="00C219F8">
            <w:pPr>
              <w:rPr>
                <w:rFonts w:ascii="Calibri" w:hAnsi="Calibri"/>
                <w:color w:val="000000"/>
                <w:sz w:val="20"/>
                <w:szCs w:val="20"/>
              </w:rPr>
            </w:pPr>
            <w:r>
              <w:rPr>
                <w:rFonts w:ascii="Calibri" w:hAnsi="Calibri"/>
                <w:color w:val="000000"/>
                <w:sz w:val="20"/>
                <w:szCs w:val="20"/>
              </w:rPr>
              <w:t>BOTH</w:t>
            </w:r>
          </w:p>
        </w:tc>
        <w:tc>
          <w:tcPr>
            <w:tcW w:w="855" w:type="dxa"/>
            <w:shd w:val="clear" w:color="000000" w:fill="FFFFFF"/>
            <w:vAlign w:val="center"/>
            <w:hideMark/>
          </w:tcPr>
          <w:p w:rsidR="00163D3B" w:rsidRPr="005466CA" w:rsidRDefault="00163D3B" w:rsidP="00163D3B">
            <w:pPr>
              <w:jc w:val="center"/>
              <w:rPr>
                <w:rFonts w:ascii="Calibri" w:hAnsi="Calibri"/>
                <w:color w:val="000000"/>
                <w:sz w:val="20"/>
                <w:szCs w:val="20"/>
              </w:rPr>
            </w:pPr>
          </w:p>
        </w:tc>
        <w:tc>
          <w:tcPr>
            <w:tcW w:w="1142" w:type="dxa"/>
            <w:shd w:val="clear" w:color="000000" w:fill="FFFFFF"/>
            <w:vAlign w:val="center"/>
            <w:hideMark/>
          </w:tcPr>
          <w:p w:rsidR="00163D3B" w:rsidRPr="005466CA" w:rsidRDefault="00163D3B" w:rsidP="00163D3B">
            <w:pPr>
              <w:jc w:val="center"/>
              <w:rPr>
                <w:rFonts w:ascii="Calibri" w:hAnsi="Calibri"/>
                <w:color w:val="000000"/>
                <w:sz w:val="20"/>
                <w:szCs w:val="20"/>
              </w:rPr>
            </w:pPr>
            <w:r>
              <w:rPr>
                <w:rFonts w:ascii="Calibri" w:hAnsi="Calibri"/>
                <w:color w:val="000000"/>
                <w:sz w:val="20"/>
                <w:szCs w:val="20"/>
              </w:rPr>
              <w:t>Y</w:t>
            </w:r>
          </w:p>
        </w:tc>
      </w:tr>
      <w:tr w:rsidR="00FC7B5A" w:rsidTr="00553E01">
        <w:trPr>
          <w:trHeight w:val="765"/>
        </w:trPr>
        <w:tc>
          <w:tcPr>
            <w:tcW w:w="828" w:type="dxa"/>
            <w:shd w:val="clear" w:color="000000" w:fill="FFFFFF"/>
            <w:vAlign w:val="center"/>
            <w:hideMark/>
          </w:tcPr>
          <w:p w:rsidR="00FC7B5A" w:rsidRDefault="00FC7B5A" w:rsidP="00FC7B5A">
            <w:pPr>
              <w:jc w:val="center"/>
              <w:rPr>
                <w:rFonts w:ascii="Calibri" w:hAnsi="Calibri"/>
                <w:bCs/>
                <w:color w:val="000000"/>
                <w:sz w:val="20"/>
                <w:szCs w:val="20"/>
              </w:rPr>
            </w:pPr>
            <w:r>
              <w:rPr>
                <w:rFonts w:ascii="Calibri" w:hAnsi="Calibri"/>
                <w:bCs/>
                <w:color w:val="000000"/>
                <w:sz w:val="20"/>
                <w:szCs w:val="20"/>
              </w:rPr>
              <w:t>QSURG</w:t>
            </w:r>
            <w:r w:rsidR="00A71BB0">
              <w:rPr>
                <w:rFonts w:ascii="Calibri" w:hAnsi="Calibri"/>
                <w:bCs/>
                <w:color w:val="000000"/>
                <w:sz w:val="20"/>
                <w:szCs w:val="20"/>
              </w:rPr>
              <w:t>3</w:t>
            </w:r>
          </w:p>
        </w:tc>
        <w:tc>
          <w:tcPr>
            <w:tcW w:w="900" w:type="dxa"/>
            <w:shd w:val="clear" w:color="000000" w:fill="FFFFFF"/>
            <w:vAlign w:val="center"/>
            <w:hideMark/>
          </w:tcPr>
          <w:p w:rsidR="00FC7B5A" w:rsidRPr="004631D1" w:rsidRDefault="00FC7B5A" w:rsidP="00FC7B5A">
            <w:pPr>
              <w:jc w:val="center"/>
              <w:rPr>
                <w:rFonts w:ascii="Calibri" w:hAnsi="Calibri"/>
                <w:bCs/>
                <w:color w:val="000000"/>
                <w:sz w:val="20"/>
                <w:szCs w:val="20"/>
              </w:rPr>
            </w:pPr>
            <w:r>
              <w:rPr>
                <w:rFonts w:ascii="Calibri" w:hAnsi="Calibri"/>
                <w:bCs/>
                <w:color w:val="000000"/>
                <w:sz w:val="20"/>
                <w:szCs w:val="20"/>
              </w:rPr>
              <w:t>3</w:t>
            </w:r>
          </w:p>
        </w:tc>
        <w:tc>
          <w:tcPr>
            <w:tcW w:w="1260" w:type="dxa"/>
            <w:shd w:val="clear" w:color="000000" w:fill="FFFFFF"/>
            <w:vAlign w:val="center"/>
            <w:hideMark/>
          </w:tcPr>
          <w:p w:rsidR="00FC7B5A" w:rsidRPr="00582D02" w:rsidRDefault="00FC7B5A" w:rsidP="00FC7B5A">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FC7B5A" w:rsidRPr="00582D02" w:rsidRDefault="00FC7B5A" w:rsidP="00FC7B5A">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FC7B5A" w:rsidRPr="00582D02" w:rsidRDefault="00FC7B5A" w:rsidP="00FC7B5A">
            <w:pPr>
              <w:jc w:val="center"/>
              <w:rPr>
                <w:rFonts w:ascii="Calibri" w:hAnsi="Calibri"/>
                <w:color w:val="000000"/>
                <w:sz w:val="20"/>
                <w:szCs w:val="20"/>
              </w:rPr>
            </w:pPr>
            <w:r>
              <w:rPr>
                <w:rFonts w:ascii="Calibri" w:hAnsi="Calibri"/>
                <w:color w:val="000000"/>
                <w:sz w:val="20"/>
                <w:szCs w:val="20"/>
              </w:rPr>
              <w:t>R</w:t>
            </w:r>
          </w:p>
        </w:tc>
        <w:tc>
          <w:tcPr>
            <w:tcW w:w="685" w:type="dxa"/>
            <w:shd w:val="clear" w:color="000000" w:fill="FFFFFF"/>
            <w:vAlign w:val="center"/>
            <w:hideMark/>
          </w:tcPr>
          <w:p w:rsidR="00FC7B5A" w:rsidRPr="00582D02" w:rsidRDefault="00527D6C" w:rsidP="00FC7B5A">
            <w:pPr>
              <w:jc w:val="center"/>
              <w:rPr>
                <w:rFonts w:ascii="Calibri" w:hAnsi="Calibri"/>
                <w:color w:val="000000"/>
                <w:sz w:val="20"/>
                <w:szCs w:val="20"/>
              </w:rPr>
            </w:pPr>
            <w:r>
              <w:rPr>
                <w:rFonts w:ascii="Calibri" w:hAnsi="Calibri"/>
                <w:color w:val="000000"/>
                <w:sz w:val="20"/>
                <w:szCs w:val="20"/>
              </w:rPr>
              <w:t>NUMERIC</w:t>
            </w:r>
          </w:p>
        </w:tc>
        <w:tc>
          <w:tcPr>
            <w:tcW w:w="665" w:type="dxa"/>
            <w:shd w:val="clear" w:color="000000" w:fill="FFFFFF"/>
            <w:vAlign w:val="center"/>
            <w:hideMark/>
          </w:tcPr>
          <w:p w:rsidR="00FC7B5A" w:rsidRPr="00582D02" w:rsidRDefault="00FC7B5A" w:rsidP="00FC7B5A">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FC7B5A" w:rsidRPr="00582D02" w:rsidRDefault="00FC7B5A" w:rsidP="00FC7B5A">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FC7B5A" w:rsidRPr="00582D02" w:rsidRDefault="00FC7B5A" w:rsidP="00FC7B5A">
            <w:pPr>
              <w:jc w:val="center"/>
              <w:rPr>
                <w:rFonts w:ascii="Calibri" w:hAnsi="Calibri"/>
                <w:color w:val="000000"/>
                <w:sz w:val="20"/>
                <w:szCs w:val="20"/>
              </w:rPr>
            </w:pPr>
          </w:p>
        </w:tc>
        <w:tc>
          <w:tcPr>
            <w:tcW w:w="945" w:type="dxa"/>
            <w:shd w:val="clear" w:color="000000" w:fill="FFFFFF"/>
            <w:vAlign w:val="center"/>
          </w:tcPr>
          <w:p w:rsidR="00FC7B5A" w:rsidRPr="00582D02" w:rsidRDefault="00FC7B5A" w:rsidP="00FC7B5A">
            <w:pPr>
              <w:rPr>
                <w:rFonts w:ascii="Calibri" w:hAnsi="Calibri"/>
                <w:color w:val="000000"/>
                <w:sz w:val="20"/>
                <w:szCs w:val="20"/>
              </w:rPr>
            </w:pPr>
            <w:r>
              <w:rPr>
                <w:rFonts w:ascii="Calibri" w:hAnsi="Calibri"/>
                <w:color w:val="000000"/>
                <w:sz w:val="20"/>
                <w:szCs w:val="20"/>
              </w:rPr>
              <w:t>BOTH</w:t>
            </w:r>
          </w:p>
        </w:tc>
        <w:tc>
          <w:tcPr>
            <w:tcW w:w="855" w:type="dxa"/>
            <w:shd w:val="clear" w:color="000000" w:fill="FFFFFF"/>
            <w:vAlign w:val="center"/>
            <w:hideMark/>
          </w:tcPr>
          <w:p w:rsidR="00FC7B5A" w:rsidRPr="00582D02" w:rsidRDefault="00FC7B5A" w:rsidP="00FC7B5A">
            <w:pPr>
              <w:jc w:val="center"/>
              <w:rPr>
                <w:rFonts w:ascii="Calibri" w:hAnsi="Calibri"/>
                <w:color w:val="000000"/>
                <w:sz w:val="20"/>
                <w:szCs w:val="20"/>
              </w:rPr>
            </w:pPr>
          </w:p>
        </w:tc>
        <w:tc>
          <w:tcPr>
            <w:tcW w:w="1142" w:type="dxa"/>
            <w:shd w:val="clear" w:color="000000" w:fill="FFFFFF"/>
            <w:vAlign w:val="center"/>
            <w:hideMark/>
          </w:tcPr>
          <w:p w:rsidR="00FC7B5A" w:rsidRPr="00582D02" w:rsidRDefault="00FC7B5A" w:rsidP="00FC7B5A">
            <w:pPr>
              <w:jc w:val="center"/>
              <w:rPr>
                <w:rFonts w:ascii="Calibri" w:hAnsi="Calibri"/>
                <w:color w:val="000000"/>
                <w:sz w:val="20"/>
                <w:szCs w:val="20"/>
              </w:rPr>
            </w:pPr>
            <w:r>
              <w:rPr>
                <w:rFonts w:ascii="Calibri" w:hAnsi="Calibri"/>
                <w:color w:val="000000"/>
                <w:sz w:val="20"/>
                <w:szCs w:val="20"/>
              </w:rPr>
              <w:t>Y</w:t>
            </w:r>
          </w:p>
        </w:tc>
      </w:tr>
      <w:tr w:rsidR="00FC7B5A" w:rsidTr="00553E01">
        <w:trPr>
          <w:trHeight w:val="765"/>
        </w:trPr>
        <w:tc>
          <w:tcPr>
            <w:tcW w:w="828" w:type="dxa"/>
            <w:shd w:val="clear" w:color="000000" w:fill="FFFFFF"/>
            <w:vAlign w:val="center"/>
            <w:hideMark/>
          </w:tcPr>
          <w:p w:rsidR="00FC7B5A" w:rsidRPr="004631D1" w:rsidRDefault="00FC7B5A" w:rsidP="00A71BB0">
            <w:pPr>
              <w:jc w:val="center"/>
              <w:rPr>
                <w:rFonts w:ascii="Calibri" w:hAnsi="Calibri"/>
                <w:bCs/>
                <w:color w:val="000000"/>
                <w:sz w:val="20"/>
                <w:szCs w:val="20"/>
              </w:rPr>
            </w:pPr>
            <w:r>
              <w:rPr>
                <w:rFonts w:ascii="Calibri" w:hAnsi="Calibri"/>
                <w:bCs/>
                <w:color w:val="000000"/>
                <w:sz w:val="20"/>
                <w:szCs w:val="20"/>
              </w:rPr>
              <w:t>QSURG</w:t>
            </w:r>
            <w:r w:rsidR="00A71BB0">
              <w:rPr>
                <w:rFonts w:ascii="Calibri" w:hAnsi="Calibri"/>
                <w:bCs/>
                <w:color w:val="000000"/>
                <w:sz w:val="20"/>
                <w:szCs w:val="20"/>
              </w:rPr>
              <w:t>3</w:t>
            </w:r>
          </w:p>
        </w:tc>
        <w:tc>
          <w:tcPr>
            <w:tcW w:w="900"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FC7B5A" w:rsidRPr="004631D1" w:rsidRDefault="00FC7B5A" w:rsidP="00FC7B5A">
            <w:pPr>
              <w:jc w:val="center"/>
              <w:rPr>
                <w:rFonts w:ascii="Calibri" w:hAnsi="Calibri"/>
                <w:bCs/>
                <w:color w:val="000000"/>
                <w:sz w:val="20"/>
                <w:szCs w:val="20"/>
              </w:rPr>
            </w:pPr>
            <w:r>
              <w:rPr>
                <w:rFonts w:ascii="Calibri" w:hAnsi="Calibri"/>
                <w:bCs/>
                <w:color w:val="000000"/>
                <w:sz w:val="20"/>
                <w:szCs w:val="20"/>
              </w:rPr>
              <w:t>SUBIEN(.42)</w:t>
            </w:r>
          </w:p>
        </w:tc>
        <w:tc>
          <w:tcPr>
            <w:tcW w:w="1800" w:type="dxa"/>
            <w:shd w:val="clear" w:color="000000" w:fill="FFFFFF"/>
            <w:vAlign w:val="center"/>
            <w:hideMark/>
          </w:tcPr>
          <w:p w:rsidR="00FC7B5A" w:rsidRPr="004631D1" w:rsidRDefault="00FC7B5A" w:rsidP="00FC7B5A">
            <w:pPr>
              <w:jc w:val="center"/>
              <w:rPr>
                <w:rFonts w:ascii="Calibri" w:hAnsi="Calibri"/>
                <w:bCs/>
                <w:color w:val="000000"/>
                <w:sz w:val="20"/>
                <w:szCs w:val="20"/>
              </w:rPr>
            </w:pPr>
            <w:r>
              <w:rPr>
                <w:rFonts w:ascii="Calibri" w:hAnsi="Calibri"/>
                <w:bCs/>
                <w:color w:val="000000"/>
                <w:sz w:val="20"/>
                <w:szCs w:val="20"/>
              </w:rPr>
              <w:t>N/A</w:t>
            </w:r>
          </w:p>
        </w:tc>
        <w:tc>
          <w:tcPr>
            <w:tcW w:w="990" w:type="dxa"/>
            <w:shd w:val="clear" w:color="000000" w:fill="FFFFFF"/>
            <w:vAlign w:val="center"/>
            <w:hideMark/>
          </w:tcPr>
          <w:p w:rsidR="00FC7B5A" w:rsidRPr="004631D1" w:rsidRDefault="00FC7B5A" w:rsidP="00FC7B5A">
            <w:pPr>
              <w:jc w:val="center"/>
              <w:rPr>
                <w:rFonts w:ascii="Calibri" w:hAnsi="Calibri"/>
                <w:bCs/>
                <w:color w:val="000000"/>
                <w:sz w:val="20"/>
                <w:szCs w:val="20"/>
              </w:rPr>
            </w:pPr>
            <w:r>
              <w:rPr>
                <w:rFonts w:ascii="Calibri" w:hAnsi="Calibri"/>
                <w:bCs/>
                <w:color w:val="000000"/>
                <w:sz w:val="20"/>
                <w:szCs w:val="20"/>
              </w:rPr>
              <w:t>R</w:t>
            </w:r>
          </w:p>
        </w:tc>
        <w:tc>
          <w:tcPr>
            <w:tcW w:w="685" w:type="dxa"/>
            <w:shd w:val="clear" w:color="000000" w:fill="FFFFFF"/>
            <w:vAlign w:val="center"/>
            <w:hideMark/>
          </w:tcPr>
          <w:p w:rsidR="00FC7B5A" w:rsidRPr="004631D1" w:rsidRDefault="00FC7B5A" w:rsidP="00FC7B5A">
            <w:pPr>
              <w:jc w:val="center"/>
              <w:rPr>
                <w:rFonts w:ascii="Calibri" w:hAnsi="Calibri"/>
                <w:bCs/>
                <w:color w:val="000000"/>
                <w:sz w:val="20"/>
                <w:szCs w:val="20"/>
              </w:rPr>
            </w:pPr>
            <w:r>
              <w:rPr>
                <w:rFonts w:ascii="Calibri" w:hAnsi="Calibri"/>
                <w:bCs/>
                <w:color w:val="000000"/>
                <w:sz w:val="20"/>
                <w:szCs w:val="20"/>
              </w:rPr>
              <w:t>NUMERIC</w:t>
            </w:r>
          </w:p>
        </w:tc>
        <w:tc>
          <w:tcPr>
            <w:tcW w:w="665" w:type="dxa"/>
            <w:shd w:val="clear" w:color="000000" w:fill="FFFFFF"/>
            <w:vAlign w:val="center"/>
            <w:hideMark/>
          </w:tcPr>
          <w:p w:rsidR="00FC7B5A" w:rsidRPr="004631D1" w:rsidRDefault="00FC7B5A" w:rsidP="00FC7B5A">
            <w:pPr>
              <w:jc w:val="center"/>
              <w:rPr>
                <w:rFonts w:ascii="Calibri" w:hAnsi="Calibri"/>
                <w:bCs/>
                <w:color w:val="000000"/>
                <w:sz w:val="20"/>
                <w:szCs w:val="20"/>
              </w:rPr>
            </w:pPr>
            <w:r>
              <w:rPr>
                <w:rFonts w:ascii="Calibri" w:hAnsi="Calibri"/>
                <w:bCs/>
                <w:color w:val="000000"/>
                <w:sz w:val="20"/>
                <w:szCs w:val="20"/>
              </w:rPr>
              <w:t>1</w:t>
            </w:r>
          </w:p>
        </w:tc>
        <w:tc>
          <w:tcPr>
            <w:tcW w:w="630" w:type="dxa"/>
            <w:shd w:val="clear" w:color="000000" w:fill="FFFFFF"/>
            <w:vAlign w:val="center"/>
            <w:hideMark/>
          </w:tcPr>
          <w:p w:rsidR="00FC7B5A" w:rsidRPr="004631D1" w:rsidRDefault="00FC7B5A" w:rsidP="00FC7B5A">
            <w:pPr>
              <w:jc w:val="center"/>
              <w:rPr>
                <w:rFonts w:ascii="Calibri" w:hAnsi="Calibri"/>
                <w:bCs/>
                <w:color w:val="000000"/>
                <w:sz w:val="20"/>
                <w:szCs w:val="20"/>
              </w:rPr>
            </w:pPr>
            <w:r>
              <w:rPr>
                <w:rFonts w:ascii="Calibri" w:hAnsi="Calibri"/>
                <w:bCs/>
                <w:color w:val="000000"/>
                <w:sz w:val="20"/>
                <w:szCs w:val="20"/>
              </w:rPr>
              <w:t>15</w:t>
            </w:r>
          </w:p>
        </w:tc>
        <w:tc>
          <w:tcPr>
            <w:tcW w:w="990" w:type="dxa"/>
            <w:shd w:val="clear" w:color="000000" w:fill="FFFFFF"/>
            <w:vAlign w:val="center"/>
          </w:tcPr>
          <w:p w:rsidR="00FC7B5A" w:rsidRPr="004631D1" w:rsidRDefault="00FC7B5A" w:rsidP="00FC7B5A">
            <w:pPr>
              <w:jc w:val="center"/>
              <w:rPr>
                <w:rFonts w:ascii="Calibri" w:hAnsi="Calibri"/>
                <w:bCs/>
                <w:color w:val="000000"/>
                <w:sz w:val="20"/>
                <w:szCs w:val="20"/>
              </w:rPr>
            </w:pPr>
          </w:p>
        </w:tc>
        <w:tc>
          <w:tcPr>
            <w:tcW w:w="945" w:type="dxa"/>
            <w:shd w:val="clear" w:color="000000" w:fill="FFFFFF"/>
            <w:vAlign w:val="center"/>
          </w:tcPr>
          <w:p w:rsidR="00FC7B5A" w:rsidRPr="004631D1" w:rsidRDefault="00FC7B5A" w:rsidP="00FC7B5A">
            <w:pPr>
              <w:rPr>
                <w:rFonts w:ascii="Calibri" w:hAnsi="Calibri"/>
                <w:bCs/>
                <w:color w:val="000000"/>
                <w:sz w:val="20"/>
                <w:szCs w:val="20"/>
              </w:rPr>
            </w:pPr>
            <w:r>
              <w:rPr>
                <w:rFonts w:ascii="Calibri" w:hAnsi="Calibri"/>
                <w:bCs/>
                <w:color w:val="000000"/>
                <w:sz w:val="20"/>
                <w:szCs w:val="20"/>
              </w:rPr>
              <w:t>BOTH</w:t>
            </w:r>
          </w:p>
        </w:tc>
        <w:tc>
          <w:tcPr>
            <w:tcW w:w="855" w:type="dxa"/>
            <w:shd w:val="clear" w:color="000000" w:fill="FFFFFF"/>
            <w:vAlign w:val="center"/>
            <w:hideMark/>
          </w:tcPr>
          <w:p w:rsidR="00FC7B5A" w:rsidRPr="004631D1" w:rsidRDefault="00FC7B5A" w:rsidP="00FC7B5A">
            <w:pPr>
              <w:jc w:val="center"/>
              <w:rPr>
                <w:rFonts w:ascii="Calibri" w:hAnsi="Calibri"/>
                <w:bCs/>
                <w:color w:val="000000"/>
                <w:sz w:val="20"/>
                <w:szCs w:val="20"/>
              </w:rPr>
            </w:pPr>
          </w:p>
        </w:tc>
        <w:tc>
          <w:tcPr>
            <w:tcW w:w="1142" w:type="dxa"/>
            <w:shd w:val="clear" w:color="000000" w:fill="FFFFFF"/>
            <w:vAlign w:val="center"/>
            <w:hideMark/>
          </w:tcPr>
          <w:p w:rsidR="00FC7B5A" w:rsidRPr="004631D1" w:rsidRDefault="00FC7B5A" w:rsidP="00FC7B5A">
            <w:pPr>
              <w:jc w:val="center"/>
              <w:rPr>
                <w:rFonts w:ascii="Calibri" w:hAnsi="Calibri"/>
                <w:bCs/>
                <w:color w:val="000000"/>
                <w:sz w:val="20"/>
                <w:szCs w:val="20"/>
              </w:rPr>
            </w:pPr>
            <w:r>
              <w:rPr>
                <w:rFonts w:ascii="Calibri" w:hAnsi="Calibri"/>
                <w:bCs/>
                <w:color w:val="000000"/>
                <w:sz w:val="20"/>
                <w:szCs w:val="20"/>
              </w:rPr>
              <w:t>N</w:t>
            </w:r>
          </w:p>
        </w:tc>
      </w:tr>
      <w:tr w:rsidR="00FC7B5A" w:rsidTr="00553E01">
        <w:trPr>
          <w:trHeight w:val="510"/>
        </w:trPr>
        <w:tc>
          <w:tcPr>
            <w:tcW w:w="828"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QSURG3</w:t>
            </w:r>
          </w:p>
        </w:tc>
        <w:tc>
          <w:tcPr>
            <w:tcW w:w="900"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FC7B5A" w:rsidRDefault="00FC7B5A" w:rsidP="00FC7B5A">
            <w:pPr>
              <w:jc w:val="center"/>
              <w:rPr>
                <w:rFonts w:ascii="Calibri" w:hAnsi="Calibri"/>
                <w:color w:val="000000"/>
                <w:sz w:val="20"/>
                <w:szCs w:val="20"/>
              </w:rPr>
            </w:pPr>
            <w:proofErr w:type="spellStart"/>
            <w:r>
              <w:rPr>
                <w:rFonts w:ascii="Calibri" w:hAnsi="Calibri"/>
                <w:color w:val="000000"/>
                <w:sz w:val="20"/>
                <w:szCs w:val="20"/>
              </w:rPr>
              <w:t>OtherProc</w:t>
            </w:r>
            <w:proofErr w:type="spellEnd"/>
          </w:p>
        </w:tc>
        <w:tc>
          <w:tcPr>
            <w:tcW w:w="1800"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OTHER PROCEDURE</w:t>
            </w:r>
          </w:p>
        </w:tc>
        <w:tc>
          <w:tcPr>
            <w:tcW w:w="990"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O</w:t>
            </w:r>
          </w:p>
        </w:tc>
        <w:tc>
          <w:tcPr>
            <w:tcW w:w="685"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TEXT</w:t>
            </w:r>
          </w:p>
        </w:tc>
        <w:tc>
          <w:tcPr>
            <w:tcW w:w="665"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50</w:t>
            </w:r>
          </w:p>
        </w:tc>
        <w:tc>
          <w:tcPr>
            <w:tcW w:w="990" w:type="dxa"/>
            <w:shd w:val="clear" w:color="000000" w:fill="FFFFFF"/>
            <w:vAlign w:val="center"/>
          </w:tcPr>
          <w:p w:rsidR="00FC7B5A" w:rsidRDefault="00FC7B5A" w:rsidP="00FC7B5A">
            <w:pPr>
              <w:jc w:val="center"/>
              <w:rPr>
                <w:rFonts w:ascii="Calibri" w:hAnsi="Calibri"/>
                <w:color w:val="000000"/>
                <w:sz w:val="20"/>
                <w:szCs w:val="20"/>
              </w:rPr>
            </w:pPr>
          </w:p>
        </w:tc>
        <w:tc>
          <w:tcPr>
            <w:tcW w:w="945" w:type="dxa"/>
            <w:shd w:val="clear" w:color="000000" w:fill="FFFFFF"/>
            <w:vAlign w:val="center"/>
          </w:tcPr>
          <w:p w:rsidR="00FC7B5A" w:rsidRDefault="00FC7B5A" w:rsidP="00FC7B5A">
            <w:pPr>
              <w:rPr>
                <w:rFonts w:ascii="Calibri" w:hAnsi="Calibri"/>
                <w:color w:val="000000"/>
                <w:sz w:val="20"/>
                <w:szCs w:val="20"/>
              </w:rPr>
            </w:pPr>
            <w:r>
              <w:rPr>
                <w:rFonts w:ascii="Calibri" w:hAnsi="Calibri"/>
                <w:color w:val="000000"/>
                <w:sz w:val="20"/>
                <w:szCs w:val="20"/>
              </w:rPr>
              <w:t>BOTH</w:t>
            </w:r>
          </w:p>
        </w:tc>
        <w:tc>
          <w:tcPr>
            <w:tcW w:w="855" w:type="dxa"/>
            <w:shd w:val="clear" w:color="000000" w:fill="FFFFFF"/>
            <w:vAlign w:val="center"/>
            <w:hideMark/>
          </w:tcPr>
          <w:p w:rsidR="00FC7B5A" w:rsidRDefault="00FC7B5A" w:rsidP="00FC7B5A">
            <w:pPr>
              <w:jc w:val="center"/>
              <w:rPr>
                <w:rFonts w:ascii="Calibri" w:hAnsi="Calibri"/>
                <w:color w:val="000000"/>
                <w:sz w:val="20"/>
                <w:szCs w:val="20"/>
              </w:rPr>
            </w:pPr>
          </w:p>
        </w:tc>
        <w:tc>
          <w:tcPr>
            <w:tcW w:w="1142"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Y</w:t>
            </w:r>
          </w:p>
        </w:tc>
      </w:tr>
      <w:tr w:rsidR="00FC7B5A" w:rsidTr="00553E01">
        <w:trPr>
          <w:trHeight w:val="765"/>
        </w:trPr>
        <w:tc>
          <w:tcPr>
            <w:tcW w:w="828"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QSURG3</w:t>
            </w:r>
          </w:p>
        </w:tc>
        <w:tc>
          <w:tcPr>
            <w:tcW w:w="900"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FC7B5A" w:rsidRDefault="00FC7B5A" w:rsidP="00FC7B5A">
            <w:pPr>
              <w:jc w:val="center"/>
              <w:rPr>
                <w:rFonts w:ascii="Calibri" w:hAnsi="Calibri"/>
                <w:color w:val="000000"/>
                <w:sz w:val="20"/>
                <w:szCs w:val="20"/>
              </w:rPr>
            </w:pPr>
            <w:proofErr w:type="spellStart"/>
            <w:r>
              <w:rPr>
                <w:rFonts w:ascii="Calibri" w:hAnsi="Calibri"/>
                <w:color w:val="000000"/>
                <w:sz w:val="20"/>
                <w:szCs w:val="20"/>
              </w:rPr>
              <w:t>OtherProcCptCode</w:t>
            </w:r>
            <w:proofErr w:type="spellEnd"/>
          </w:p>
        </w:tc>
        <w:tc>
          <w:tcPr>
            <w:tcW w:w="1800"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PLANNED OTHER PROC CPT CODE</w:t>
            </w:r>
          </w:p>
        </w:tc>
        <w:tc>
          <w:tcPr>
            <w:tcW w:w="990"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O</w:t>
            </w:r>
          </w:p>
        </w:tc>
        <w:tc>
          <w:tcPr>
            <w:tcW w:w="685"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POINTER</w:t>
            </w:r>
          </w:p>
        </w:tc>
        <w:tc>
          <w:tcPr>
            <w:tcW w:w="665"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5</w:t>
            </w:r>
          </w:p>
        </w:tc>
        <w:tc>
          <w:tcPr>
            <w:tcW w:w="990" w:type="dxa"/>
            <w:shd w:val="clear" w:color="000000" w:fill="FFFFFF"/>
            <w:vAlign w:val="center"/>
          </w:tcPr>
          <w:p w:rsidR="00FC7B5A" w:rsidRDefault="00FC7B5A" w:rsidP="00FC7B5A">
            <w:pPr>
              <w:jc w:val="center"/>
              <w:rPr>
                <w:rFonts w:ascii="Calibri" w:hAnsi="Calibri"/>
                <w:color w:val="000000"/>
                <w:sz w:val="20"/>
                <w:szCs w:val="20"/>
              </w:rPr>
            </w:pPr>
          </w:p>
        </w:tc>
        <w:tc>
          <w:tcPr>
            <w:tcW w:w="945" w:type="dxa"/>
            <w:shd w:val="clear" w:color="000000" w:fill="FFFFFF"/>
            <w:vAlign w:val="center"/>
          </w:tcPr>
          <w:p w:rsidR="00FC7B5A" w:rsidRDefault="00FC7B5A" w:rsidP="00FC7B5A">
            <w:pPr>
              <w:rPr>
                <w:rFonts w:ascii="Calibri" w:hAnsi="Calibri"/>
                <w:color w:val="000000"/>
                <w:sz w:val="20"/>
                <w:szCs w:val="20"/>
              </w:rPr>
            </w:pPr>
            <w:r>
              <w:rPr>
                <w:rFonts w:ascii="Calibri" w:hAnsi="Calibri"/>
                <w:color w:val="000000"/>
                <w:sz w:val="20"/>
                <w:szCs w:val="20"/>
              </w:rPr>
              <w:t>BOTH</w:t>
            </w:r>
          </w:p>
        </w:tc>
        <w:tc>
          <w:tcPr>
            <w:tcW w:w="855" w:type="dxa"/>
            <w:shd w:val="clear" w:color="000000" w:fill="FFFFFF"/>
            <w:vAlign w:val="center"/>
            <w:hideMark/>
          </w:tcPr>
          <w:p w:rsidR="00FC7B5A" w:rsidRDefault="00FC7B5A" w:rsidP="00FC7B5A">
            <w:pPr>
              <w:jc w:val="center"/>
              <w:rPr>
                <w:rFonts w:ascii="Calibri" w:hAnsi="Calibri"/>
                <w:color w:val="000000"/>
                <w:sz w:val="20"/>
                <w:szCs w:val="20"/>
              </w:rPr>
            </w:pPr>
          </w:p>
        </w:tc>
        <w:tc>
          <w:tcPr>
            <w:tcW w:w="1142" w:type="dxa"/>
            <w:shd w:val="clear" w:color="000000" w:fill="FFFFFF"/>
            <w:vAlign w:val="center"/>
            <w:hideMark/>
          </w:tcPr>
          <w:p w:rsidR="00FC7B5A" w:rsidRDefault="00FC7B5A" w:rsidP="00FC7B5A">
            <w:pPr>
              <w:jc w:val="center"/>
              <w:rPr>
                <w:rFonts w:ascii="Calibri" w:hAnsi="Calibri"/>
                <w:color w:val="000000"/>
                <w:sz w:val="20"/>
                <w:szCs w:val="20"/>
              </w:rPr>
            </w:pPr>
            <w:r>
              <w:rPr>
                <w:rFonts w:ascii="Calibri" w:hAnsi="Calibri"/>
                <w:color w:val="000000"/>
                <w:sz w:val="20"/>
                <w:szCs w:val="20"/>
              </w:rPr>
              <w:t>Y</w:t>
            </w:r>
          </w:p>
        </w:tc>
      </w:tr>
      <w:tr w:rsidR="00AE7017" w:rsidRPr="00AE7017" w:rsidTr="00D90AC7">
        <w:trPr>
          <w:trHeight w:val="494"/>
        </w:trPr>
        <w:tc>
          <w:tcPr>
            <w:tcW w:w="828" w:type="dxa"/>
            <w:shd w:val="clear" w:color="000000" w:fill="FFFFFF"/>
            <w:vAlign w:val="center"/>
          </w:tcPr>
          <w:p w:rsidR="00AE7017" w:rsidRPr="00AE7017" w:rsidRDefault="00AE7017" w:rsidP="00D90AC7">
            <w:pPr>
              <w:jc w:val="center"/>
              <w:rPr>
                <w:rFonts w:ascii="Calibri" w:hAnsi="Calibri"/>
                <w:color w:val="000000"/>
                <w:sz w:val="20"/>
                <w:szCs w:val="20"/>
              </w:rPr>
            </w:pPr>
            <w:r>
              <w:rPr>
                <w:rFonts w:ascii="Calibri" w:hAnsi="Calibri"/>
                <w:color w:val="000000"/>
                <w:sz w:val="20"/>
                <w:szCs w:val="20"/>
              </w:rPr>
              <w:t>QSURG3</w:t>
            </w:r>
          </w:p>
        </w:tc>
        <w:tc>
          <w:tcPr>
            <w:tcW w:w="900" w:type="dxa"/>
            <w:shd w:val="clear" w:color="000000" w:fill="FFFFFF"/>
            <w:vAlign w:val="center"/>
          </w:tcPr>
          <w:p w:rsidR="00AE7017" w:rsidRPr="00AE7017" w:rsidRDefault="00AE7017" w:rsidP="00D90AC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AE7017" w:rsidRPr="00AE7017" w:rsidRDefault="00AE7017" w:rsidP="00D90AC7">
            <w:pPr>
              <w:jc w:val="center"/>
              <w:rPr>
                <w:rFonts w:ascii="Calibri" w:hAnsi="Calibri"/>
                <w:color w:val="000000"/>
                <w:sz w:val="20"/>
                <w:szCs w:val="20"/>
              </w:rPr>
            </w:pPr>
            <w:r w:rsidRPr="00AE7017">
              <w:rPr>
                <w:rFonts w:ascii="Calibri" w:hAnsi="Calibri"/>
                <w:color w:val="000000"/>
                <w:sz w:val="20"/>
                <w:szCs w:val="20"/>
              </w:rPr>
              <w:t>Facility</w:t>
            </w:r>
          </w:p>
        </w:tc>
        <w:tc>
          <w:tcPr>
            <w:tcW w:w="1800" w:type="dxa"/>
            <w:shd w:val="clear" w:color="000000" w:fill="FFFFFF"/>
            <w:vAlign w:val="center"/>
          </w:tcPr>
          <w:p w:rsidR="00AE7017" w:rsidRPr="00AE7017" w:rsidRDefault="00AE7017" w:rsidP="00D90AC7">
            <w:pPr>
              <w:jc w:val="center"/>
              <w:rPr>
                <w:rFonts w:ascii="Calibri" w:hAnsi="Calibri"/>
                <w:color w:val="000000"/>
                <w:sz w:val="20"/>
                <w:szCs w:val="20"/>
              </w:rPr>
            </w:pPr>
            <w:r w:rsidRPr="00AE7017">
              <w:rPr>
                <w:rFonts w:ascii="Calibri" w:hAnsi="Calibri"/>
                <w:color w:val="000000"/>
                <w:sz w:val="20"/>
                <w:szCs w:val="20"/>
              </w:rPr>
              <w:t>N/A</w:t>
            </w:r>
          </w:p>
        </w:tc>
        <w:tc>
          <w:tcPr>
            <w:tcW w:w="990" w:type="dxa"/>
            <w:shd w:val="clear" w:color="000000" w:fill="FFFFFF"/>
            <w:vAlign w:val="center"/>
          </w:tcPr>
          <w:p w:rsidR="00AE7017" w:rsidRPr="00AE7017" w:rsidRDefault="00AE7017" w:rsidP="00D90AC7">
            <w:pPr>
              <w:jc w:val="center"/>
              <w:rPr>
                <w:rFonts w:ascii="Calibri" w:hAnsi="Calibri"/>
                <w:color w:val="000000"/>
                <w:sz w:val="20"/>
                <w:szCs w:val="20"/>
              </w:rPr>
            </w:pPr>
            <w:r w:rsidRPr="00AE7017">
              <w:rPr>
                <w:rFonts w:ascii="Calibri" w:hAnsi="Calibri"/>
                <w:color w:val="000000"/>
                <w:sz w:val="20"/>
                <w:szCs w:val="20"/>
              </w:rPr>
              <w:t>R</w:t>
            </w:r>
          </w:p>
        </w:tc>
        <w:tc>
          <w:tcPr>
            <w:tcW w:w="685" w:type="dxa"/>
            <w:shd w:val="clear" w:color="000000" w:fill="FFFFFF"/>
            <w:vAlign w:val="center"/>
          </w:tcPr>
          <w:p w:rsidR="00AE7017" w:rsidRPr="00AE7017" w:rsidRDefault="00AE7017" w:rsidP="00D90AC7">
            <w:pPr>
              <w:jc w:val="center"/>
              <w:rPr>
                <w:rFonts w:ascii="Calibri" w:hAnsi="Calibri"/>
                <w:color w:val="000000"/>
                <w:sz w:val="20"/>
                <w:szCs w:val="20"/>
              </w:rPr>
            </w:pPr>
            <w:r w:rsidRPr="00AE7017">
              <w:rPr>
                <w:rFonts w:ascii="Calibri" w:hAnsi="Calibri"/>
                <w:color w:val="000000"/>
                <w:sz w:val="20"/>
                <w:szCs w:val="20"/>
              </w:rPr>
              <w:t>TEXT</w:t>
            </w:r>
          </w:p>
        </w:tc>
        <w:tc>
          <w:tcPr>
            <w:tcW w:w="665" w:type="dxa"/>
            <w:shd w:val="clear" w:color="000000" w:fill="FFFFFF"/>
            <w:vAlign w:val="center"/>
          </w:tcPr>
          <w:p w:rsidR="00AE7017" w:rsidRPr="00AE7017" w:rsidRDefault="00AE7017" w:rsidP="00D90AC7">
            <w:pPr>
              <w:jc w:val="center"/>
              <w:rPr>
                <w:rFonts w:ascii="Calibri" w:hAnsi="Calibri"/>
                <w:color w:val="000000"/>
                <w:sz w:val="20"/>
                <w:szCs w:val="20"/>
              </w:rPr>
            </w:pPr>
            <w:r w:rsidRPr="00AE7017">
              <w:rPr>
                <w:rFonts w:ascii="Calibri" w:hAnsi="Calibri"/>
                <w:color w:val="000000"/>
                <w:sz w:val="20"/>
                <w:szCs w:val="20"/>
              </w:rPr>
              <w:t>3</w:t>
            </w:r>
          </w:p>
        </w:tc>
        <w:tc>
          <w:tcPr>
            <w:tcW w:w="630" w:type="dxa"/>
            <w:shd w:val="clear" w:color="000000" w:fill="FFFFFF"/>
            <w:vAlign w:val="center"/>
          </w:tcPr>
          <w:p w:rsidR="00AE7017" w:rsidRPr="00AE7017" w:rsidRDefault="00AE7017" w:rsidP="00D90AC7">
            <w:pPr>
              <w:jc w:val="center"/>
              <w:rPr>
                <w:rFonts w:ascii="Calibri" w:hAnsi="Calibri"/>
                <w:color w:val="000000"/>
                <w:sz w:val="20"/>
                <w:szCs w:val="20"/>
              </w:rPr>
            </w:pPr>
            <w:r w:rsidRPr="00AE7017">
              <w:rPr>
                <w:rFonts w:ascii="Calibri" w:hAnsi="Calibri"/>
                <w:color w:val="000000"/>
                <w:sz w:val="20"/>
                <w:szCs w:val="20"/>
              </w:rPr>
              <w:t>7</w:t>
            </w:r>
          </w:p>
        </w:tc>
        <w:tc>
          <w:tcPr>
            <w:tcW w:w="990" w:type="dxa"/>
            <w:shd w:val="clear" w:color="000000" w:fill="FFFFFF"/>
            <w:vAlign w:val="center"/>
          </w:tcPr>
          <w:p w:rsidR="00AE7017" w:rsidRPr="00AE7017" w:rsidRDefault="00AE7017" w:rsidP="00D90AC7">
            <w:pPr>
              <w:jc w:val="center"/>
              <w:rPr>
                <w:rFonts w:ascii="Calibri" w:hAnsi="Calibri"/>
                <w:color w:val="000000"/>
                <w:sz w:val="20"/>
                <w:szCs w:val="20"/>
              </w:rPr>
            </w:pPr>
          </w:p>
        </w:tc>
        <w:tc>
          <w:tcPr>
            <w:tcW w:w="945" w:type="dxa"/>
            <w:shd w:val="clear" w:color="000000" w:fill="FFFFFF"/>
            <w:vAlign w:val="center"/>
          </w:tcPr>
          <w:p w:rsidR="00AE7017" w:rsidRPr="00AE7017" w:rsidRDefault="00AE7017" w:rsidP="00D90AC7">
            <w:pPr>
              <w:jc w:val="center"/>
              <w:rPr>
                <w:rFonts w:ascii="Calibri" w:hAnsi="Calibri"/>
                <w:color w:val="000000"/>
                <w:sz w:val="20"/>
                <w:szCs w:val="20"/>
              </w:rPr>
            </w:pPr>
            <w:r w:rsidRPr="00AE7017">
              <w:rPr>
                <w:rFonts w:ascii="Calibri" w:hAnsi="Calibri"/>
                <w:color w:val="000000"/>
                <w:sz w:val="20"/>
                <w:szCs w:val="20"/>
              </w:rPr>
              <w:t>BOTH</w:t>
            </w:r>
          </w:p>
        </w:tc>
        <w:tc>
          <w:tcPr>
            <w:tcW w:w="855" w:type="dxa"/>
            <w:shd w:val="clear" w:color="000000" w:fill="FFFFFF"/>
            <w:vAlign w:val="center"/>
          </w:tcPr>
          <w:p w:rsidR="00AE7017" w:rsidRPr="00AE7017" w:rsidRDefault="00AE7017" w:rsidP="00D90AC7">
            <w:pPr>
              <w:jc w:val="center"/>
              <w:rPr>
                <w:rFonts w:ascii="Calibri" w:hAnsi="Calibri"/>
                <w:color w:val="000000"/>
                <w:sz w:val="20"/>
                <w:szCs w:val="20"/>
              </w:rPr>
            </w:pPr>
          </w:p>
        </w:tc>
        <w:tc>
          <w:tcPr>
            <w:tcW w:w="1142" w:type="dxa"/>
            <w:shd w:val="clear" w:color="000000" w:fill="FFFFFF"/>
            <w:vAlign w:val="center"/>
          </w:tcPr>
          <w:p w:rsidR="00AE7017" w:rsidRPr="00AE7017" w:rsidRDefault="00AE7017" w:rsidP="00D90AC7">
            <w:pPr>
              <w:jc w:val="center"/>
              <w:rPr>
                <w:rFonts w:ascii="Calibri" w:hAnsi="Calibri"/>
                <w:color w:val="000000"/>
                <w:sz w:val="20"/>
                <w:szCs w:val="20"/>
              </w:rPr>
            </w:pPr>
            <w:r w:rsidRPr="00AE7017">
              <w:rPr>
                <w:rFonts w:ascii="Calibri" w:hAnsi="Calibri"/>
                <w:color w:val="000000"/>
                <w:sz w:val="20"/>
                <w:szCs w:val="20"/>
              </w:rPr>
              <w:t>N</w:t>
            </w:r>
          </w:p>
        </w:tc>
      </w:tr>
    </w:tbl>
    <w:p w:rsidR="00FA3C92" w:rsidRPr="00AE7017" w:rsidRDefault="00FA3C92" w:rsidP="00AE7017">
      <w:pPr>
        <w:jc w:val="center"/>
        <w:rPr>
          <w:rFonts w:ascii="Calibri" w:hAnsi="Calibri"/>
          <w:color w:val="000000"/>
          <w:sz w:val="20"/>
          <w:szCs w:val="20"/>
        </w:rPr>
      </w:pPr>
    </w:p>
    <w:p w:rsidR="00FA3C92" w:rsidRDefault="00FA3C92" w:rsidP="00FA3C92"/>
    <w:p w:rsidR="003B685F" w:rsidRDefault="003B685F" w:rsidP="00FA3C92"/>
    <w:p w:rsidR="003B685F" w:rsidRDefault="003B685F" w:rsidP="00FA3C92"/>
    <w:p w:rsidR="003B685F" w:rsidRDefault="003B685F" w:rsidP="00FA3C92"/>
    <w:p w:rsidR="003B685F" w:rsidRDefault="003B685F" w:rsidP="00FA3C92"/>
    <w:p w:rsidR="003B685F" w:rsidRDefault="003B685F" w:rsidP="00FA3C92"/>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73"/>
        <w:gridCol w:w="810"/>
        <w:gridCol w:w="1212"/>
      </w:tblGrid>
      <w:tr w:rsidR="00C219F8" w:rsidTr="005730A3">
        <w:trPr>
          <w:trHeight w:val="765"/>
        </w:trPr>
        <w:tc>
          <w:tcPr>
            <w:tcW w:w="810" w:type="dxa"/>
            <w:shd w:val="clear" w:color="000000" w:fill="FFFFFF"/>
            <w:vAlign w:val="center"/>
            <w:hideMark/>
          </w:tcPr>
          <w:p w:rsidR="00C219F8" w:rsidRDefault="00C219F8"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C219F8" w:rsidRDefault="00C219F8"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C219F8" w:rsidRDefault="00C219F8"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C219F8"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C219F8">
              <w:rPr>
                <w:rFonts w:ascii="Calibri" w:hAnsi="Calibri"/>
                <w:b/>
                <w:bCs/>
                <w:color w:val="000000"/>
                <w:sz w:val="20"/>
                <w:szCs w:val="20"/>
              </w:rPr>
              <w:t xml:space="preserve"> Field Name</w:t>
            </w:r>
          </w:p>
        </w:tc>
        <w:tc>
          <w:tcPr>
            <w:tcW w:w="990" w:type="dxa"/>
            <w:shd w:val="clear" w:color="000000" w:fill="FFFFFF"/>
            <w:vAlign w:val="center"/>
            <w:hideMark/>
          </w:tcPr>
          <w:p w:rsidR="00C219F8" w:rsidRDefault="00C219F8" w:rsidP="00C8322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C219F8" w:rsidRDefault="00C219F8" w:rsidP="00C8322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C219F8" w:rsidRDefault="00C219F8" w:rsidP="00C8322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C219F8" w:rsidRDefault="00C219F8" w:rsidP="00C8322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C219F8" w:rsidRPr="00582D02" w:rsidRDefault="00C219F8" w:rsidP="00C83220">
            <w:pPr>
              <w:jc w:val="center"/>
              <w:rPr>
                <w:rFonts w:ascii="Calibri" w:hAnsi="Calibri"/>
                <w:b/>
                <w:bCs/>
                <w:color w:val="000000"/>
                <w:sz w:val="20"/>
                <w:szCs w:val="20"/>
              </w:rPr>
            </w:pPr>
            <w:r>
              <w:rPr>
                <w:rFonts w:ascii="Calibri" w:hAnsi="Calibri"/>
                <w:b/>
                <w:bCs/>
                <w:color w:val="000000"/>
                <w:sz w:val="20"/>
                <w:szCs w:val="20"/>
              </w:rPr>
              <w:t>Precision</w:t>
            </w:r>
          </w:p>
        </w:tc>
        <w:tc>
          <w:tcPr>
            <w:tcW w:w="973" w:type="dxa"/>
            <w:shd w:val="clear" w:color="000000" w:fill="FFFFFF"/>
            <w:vAlign w:val="center"/>
          </w:tcPr>
          <w:p w:rsidR="00C219F8" w:rsidRDefault="00C219F8" w:rsidP="005730A3">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C219F8" w:rsidRDefault="00C219F8" w:rsidP="00C83220">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C219F8" w:rsidRDefault="00C219F8" w:rsidP="00C83220">
            <w:pPr>
              <w:jc w:val="center"/>
              <w:rPr>
                <w:rFonts w:ascii="Calibri" w:hAnsi="Calibri"/>
                <w:b/>
                <w:bCs/>
                <w:color w:val="000000"/>
                <w:sz w:val="20"/>
                <w:szCs w:val="20"/>
              </w:rPr>
            </w:pPr>
            <w:r>
              <w:rPr>
                <w:rFonts w:ascii="Calibri" w:hAnsi="Calibri"/>
                <w:b/>
                <w:bCs/>
                <w:color w:val="000000"/>
                <w:sz w:val="20"/>
                <w:szCs w:val="20"/>
              </w:rPr>
              <w:t>Repetition</w:t>
            </w:r>
          </w:p>
        </w:tc>
      </w:tr>
      <w:tr w:rsidR="00C219F8" w:rsidTr="00DB3484">
        <w:trPr>
          <w:trHeight w:val="765"/>
        </w:trPr>
        <w:tc>
          <w:tcPr>
            <w:tcW w:w="810" w:type="dxa"/>
            <w:shd w:val="clear" w:color="000000" w:fill="FFFFFF"/>
            <w:vAlign w:val="center"/>
            <w:hideMark/>
          </w:tcPr>
          <w:p w:rsidR="00C219F8" w:rsidRPr="00A81779" w:rsidRDefault="00C219F8" w:rsidP="00C83220">
            <w:pPr>
              <w:jc w:val="center"/>
              <w:rPr>
                <w:rFonts w:ascii="Calibri" w:hAnsi="Calibri"/>
                <w:bCs/>
                <w:color w:val="000000"/>
                <w:sz w:val="20"/>
                <w:szCs w:val="20"/>
              </w:rPr>
            </w:pPr>
            <w:r>
              <w:rPr>
                <w:rFonts w:ascii="Calibri" w:hAnsi="Calibri"/>
                <w:bCs/>
                <w:color w:val="000000"/>
                <w:sz w:val="20"/>
                <w:szCs w:val="20"/>
              </w:rPr>
              <w:t>QSURG4</w:t>
            </w:r>
          </w:p>
        </w:tc>
        <w:tc>
          <w:tcPr>
            <w:tcW w:w="90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C219F8"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C219F8" w:rsidRPr="005466CA" w:rsidRDefault="00C219F8" w:rsidP="00C83220">
            <w:pPr>
              <w:jc w:val="center"/>
              <w:rPr>
                <w:rFonts w:ascii="Calibri" w:hAnsi="Calibri"/>
                <w:color w:val="000000"/>
                <w:sz w:val="20"/>
                <w:szCs w:val="20"/>
              </w:rPr>
            </w:pPr>
          </w:p>
        </w:tc>
        <w:tc>
          <w:tcPr>
            <w:tcW w:w="973" w:type="dxa"/>
            <w:shd w:val="clear" w:color="000000" w:fill="FFFFFF"/>
            <w:vAlign w:val="center"/>
          </w:tcPr>
          <w:p w:rsidR="00C219F8" w:rsidRPr="005466CA" w:rsidRDefault="00DB3484" w:rsidP="00DB348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C219F8" w:rsidRPr="005466CA" w:rsidRDefault="00C219F8" w:rsidP="00C83220">
            <w:pPr>
              <w:jc w:val="center"/>
              <w:rPr>
                <w:rFonts w:ascii="Calibri" w:hAnsi="Calibri"/>
                <w:color w:val="000000"/>
                <w:sz w:val="20"/>
                <w:szCs w:val="20"/>
              </w:rPr>
            </w:pPr>
          </w:p>
        </w:tc>
        <w:tc>
          <w:tcPr>
            <w:tcW w:w="1212"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Y</w:t>
            </w:r>
          </w:p>
        </w:tc>
      </w:tr>
      <w:tr w:rsidR="00C219F8" w:rsidTr="00DB3484">
        <w:trPr>
          <w:trHeight w:val="765"/>
        </w:trPr>
        <w:tc>
          <w:tcPr>
            <w:tcW w:w="810" w:type="dxa"/>
            <w:shd w:val="clear" w:color="000000" w:fill="FFFFFF"/>
            <w:vAlign w:val="center"/>
            <w:hideMark/>
          </w:tcPr>
          <w:p w:rsidR="00C219F8" w:rsidRPr="00A81779" w:rsidRDefault="00C219F8" w:rsidP="00C83220">
            <w:pPr>
              <w:jc w:val="center"/>
              <w:rPr>
                <w:rFonts w:ascii="Calibri" w:hAnsi="Calibri"/>
                <w:bCs/>
                <w:color w:val="000000"/>
                <w:sz w:val="20"/>
                <w:szCs w:val="20"/>
              </w:rPr>
            </w:pPr>
            <w:r>
              <w:rPr>
                <w:rFonts w:ascii="Calibri" w:hAnsi="Calibri"/>
                <w:bCs/>
                <w:color w:val="000000"/>
                <w:sz w:val="20"/>
                <w:szCs w:val="20"/>
              </w:rPr>
              <w:t>QSURG4</w:t>
            </w:r>
          </w:p>
        </w:tc>
        <w:tc>
          <w:tcPr>
            <w:tcW w:w="90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C219F8" w:rsidRPr="005466CA" w:rsidRDefault="00C219F8" w:rsidP="00C8322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C219F8" w:rsidRPr="005466CA" w:rsidRDefault="00C219F8" w:rsidP="00C83220">
            <w:pPr>
              <w:jc w:val="center"/>
              <w:rPr>
                <w:rFonts w:ascii="Calibri" w:hAnsi="Calibri"/>
                <w:color w:val="000000"/>
                <w:sz w:val="20"/>
                <w:szCs w:val="20"/>
              </w:rPr>
            </w:pPr>
          </w:p>
        </w:tc>
        <w:tc>
          <w:tcPr>
            <w:tcW w:w="973" w:type="dxa"/>
            <w:shd w:val="clear" w:color="000000" w:fill="FFFFFF"/>
            <w:vAlign w:val="center"/>
          </w:tcPr>
          <w:p w:rsidR="00C219F8" w:rsidRPr="005466CA" w:rsidRDefault="00DB3484" w:rsidP="00DB348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C219F8" w:rsidRPr="005466CA" w:rsidRDefault="00C219F8" w:rsidP="00C83220">
            <w:pPr>
              <w:jc w:val="center"/>
              <w:rPr>
                <w:rFonts w:ascii="Calibri" w:hAnsi="Calibri"/>
                <w:color w:val="000000"/>
                <w:sz w:val="20"/>
                <w:szCs w:val="20"/>
              </w:rPr>
            </w:pPr>
          </w:p>
        </w:tc>
        <w:tc>
          <w:tcPr>
            <w:tcW w:w="1212" w:type="dxa"/>
            <w:shd w:val="clear" w:color="000000" w:fill="FFFFFF"/>
            <w:vAlign w:val="center"/>
            <w:hideMark/>
          </w:tcPr>
          <w:p w:rsidR="00C219F8" w:rsidRPr="005466CA" w:rsidRDefault="00C219F8" w:rsidP="00C83220">
            <w:pPr>
              <w:jc w:val="center"/>
              <w:rPr>
                <w:rFonts w:ascii="Calibri" w:hAnsi="Calibri"/>
                <w:color w:val="000000"/>
                <w:sz w:val="20"/>
                <w:szCs w:val="20"/>
              </w:rPr>
            </w:pPr>
            <w:r>
              <w:rPr>
                <w:rFonts w:ascii="Calibri" w:hAnsi="Calibri"/>
                <w:color w:val="000000"/>
                <w:sz w:val="20"/>
                <w:szCs w:val="20"/>
              </w:rPr>
              <w:t>Y</w:t>
            </w:r>
          </w:p>
        </w:tc>
      </w:tr>
      <w:tr w:rsidR="0032757F" w:rsidTr="00DB3484">
        <w:trPr>
          <w:trHeight w:val="765"/>
        </w:trPr>
        <w:tc>
          <w:tcPr>
            <w:tcW w:w="810" w:type="dxa"/>
            <w:shd w:val="clear" w:color="000000" w:fill="FFFFFF"/>
            <w:vAlign w:val="center"/>
            <w:hideMark/>
          </w:tcPr>
          <w:p w:rsidR="0032757F" w:rsidRDefault="0032757F" w:rsidP="00063691">
            <w:pPr>
              <w:jc w:val="center"/>
              <w:rPr>
                <w:rFonts w:ascii="Calibri" w:hAnsi="Calibri"/>
                <w:bCs/>
                <w:color w:val="000000"/>
                <w:sz w:val="20"/>
                <w:szCs w:val="20"/>
              </w:rPr>
            </w:pPr>
            <w:r>
              <w:rPr>
                <w:rFonts w:ascii="Calibri" w:hAnsi="Calibri"/>
                <w:bCs/>
                <w:color w:val="000000"/>
                <w:sz w:val="20"/>
                <w:szCs w:val="20"/>
              </w:rPr>
              <w:t>QSURG4</w:t>
            </w:r>
          </w:p>
        </w:tc>
        <w:tc>
          <w:tcPr>
            <w:tcW w:w="900" w:type="dxa"/>
            <w:shd w:val="clear" w:color="000000" w:fill="FFFFFF"/>
            <w:vAlign w:val="center"/>
            <w:hideMark/>
          </w:tcPr>
          <w:p w:rsidR="0032757F" w:rsidRPr="004631D1" w:rsidRDefault="0032757F" w:rsidP="00EA2D66">
            <w:pPr>
              <w:jc w:val="center"/>
              <w:rPr>
                <w:rFonts w:ascii="Calibri" w:hAnsi="Calibri"/>
                <w:bCs/>
                <w:color w:val="000000"/>
                <w:sz w:val="20"/>
                <w:szCs w:val="20"/>
              </w:rPr>
            </w:pPr>
            <w:r>
              <w:rPr>
                <w:rFonts w:ascii="Calibri" w:hAnsi="Calibri"/>
                <w:bCs/>
                <w:color w:val="000000"/>
                <w:sz w:val="20"/>
                <w:szCs w:val="20"/>
              </w:rPr>
              <w:t>3</w:t>
            </w:r>
          </w:p>
        </w:tc>
        <w:tc>
          <w:tcPr>
            <w:tcW w:w="1260" w:type="dxa"/>
            <w:shd w:val="clear" w:color="000000" w:fill="FFFFFF"/>
            <w:vAlign w:val="center"/>
            <w:hideMark/>
          </w:tcPr>
          <w:p w:rsidR="0032757F" w:rsidRPr="00582D02" w:rsidRDefault="0032757F" w:rsidP="00063691">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32757F" w:rsidRPr="00582D02" w:rsidRDefault="0032757F" w:rsidP="00063691">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32757F" w:rsidRPr="00582D02" w:rsidRDefault="0032757F" w:rsidP="00063691">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32757F" w:rsidRPr="00582D02" w:rsidRDefault="00235B37" w:rsidP="00063691">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32757F" w:rsidRPr="00582D02" w:rsidRDefault="0032757F" w:rsidP="00063691">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32757F" w:rsidRPr="00582D02" w:rsidRDefault="0032757F" w:rsidP="00063691">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32757F" w:rsidRPr="00582D02" w:rsidRDefault="0032757F" w:rsidP="00063691">
            <w:pPr>
              <w:jc w:val="center"/>
              <w:rPr>
                <w:rFonts w:ascii="Calibri" w:hAnsi="Calibri"/>
                <w:color w:val="000000"/>
                <w:sz w:val="20"/>
                <w:szCs w:val="20"/>
              </w:rPr>
            </w:pPr>
          </w:p>
        </w:tc>
        <w:tc>
          <w:tcPr>
            <w:tcW w:w="973" w:type="dxa"/>
            <w:shd w:val="clear" w:color="000000" w:fill="FFFFFF"/>
            <w:vAlign w:val="center"/>
          </w:tcPr>
          <w:p w:rsidR="0032757F" w:rsidRPr="00582D02" w:rsidRDefault="00DB3484" w:rsidP="00DB348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757F" w:rsidRPr="00582D02" w:rsidRDefault="0032757F" w:rsidP="00063691">
            <w:pPr>
              <w:jc w:val="center"/>
              <w:rPr>
                <w:rFonts w:ascii="Calibri" w:hAnsi="Calibri"/>
                <w:color w:val="000000"/>
                <w:sz w:val="20"/>
                <w:szCs w:val="20"/>
              </w:rPr>
            </w:pPr>
          </w:p>
        </w:tc>
        <w:tc>
          <w:tcPr>
            <w:tcW w:w="1212" w:type="dxa"/>
            <w:shd w:val="clear" w:color="000000" w:fill="FFFFFF"/>
            <w:vAlign w:val="center"/>
            <w:hideMark/>
          </w:tcPr>
          <w:p w:rsidR="0032757F" w:rsidRPr="00582D02" w:rsidRDefault="0032757F" w:rsidP="00063691">
            <w:pPr>
              <w:jc w:val="center"/>
              <w:rPr>
                <w:rFonts w:ascii="Calibri" w:hAnsi="Calibri"/>
                <w:color w:val="000000"/>
                <w:sz w:val="20"/>
                <w:szCs w:val="20"/>
              </w:rPr>
            </w:pPr>
            <w:r>
              <w:rPr>
                <w:rFonts w:ascii="Calibri" w:hAnsi="Calibri"/>
                <w:color w:val="000000"/>
                <w:sz w:val="20"/>
                <w:szCs w:val="20"/>
              </w:rPr>
              <w:t>Y</w:t>
            </w:r>
          </w:p>
        </w:tc>
      </w:tr>
      <w:tr w:rsidR="0032757F" w:rsidTr="00DB3484">
        <w:trPr>
          <w:trHeight w:val="765"/>
        </w:trPr>
        <w:tc>
          <w:tcPr>
            <w:tcW w:w="810" w:type="dxa"/>
            <w:shd w:val="clear" w:color="000000" w:fill="FFFFFF"/>
            <w:vAlign w:val="center"/>
            <w:hideMark/>
          </w:tcPr>
          <w:p w:rsidR="0032757F" w:rsidRPr="004631D1" w:rsidRDefault="0032757F" w:rsidP="00063691">
            <w:pPr>
              <w:jc w:val="center"/>
              <w:rPr>
                <w:rFonts w:ascii="Calibri" w:hAnsi="Calibri"/>
                <w:bCs/>
                <w:color w:val="000000"/>
                <w:sz w:val="20"/>
                <w:szCs w:val="20"/>
              </w:rPr>
            </w:pPr>
            <w:r>
              <w:rPr>
                <w:rFonts w:ascii="Calibri" w:hAnsi="Calibri"/>
                <w:bCs/>
                <w:color w:val="000000"/>
                <w:sz w:val="20"/>
                <w:szCs w:val="20"/>
              </w:rPr>
              <w:t>QSURG4</w:t>
            </w:r>
          </w:p>
        </w:tc>
        <w:tc>
          <w:tcPr>
            <w:tcW w:w="900" w:type="dxa"/>
            <w:shd w:val="clear" w:color="000000" w:fill="FFFFFF"/>
            <w:vAlign w:val="center"/>
            <w:hideMark/>
          </w:tcPr>
          <w:p w:rsidR="0032757F" w:rsidRDefault="0032757F" w:rsidP="00EA2D66">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32757F" w:rsidRPr="004631D1" w:rsidRDefault="0032757F" w:rsidP="00063691">
            <w:pPr>
              <w:jc w:val="center"/>
              <w:rPr>
                <w:rFonts w:ascii="Calibri" w:hAnsi="Calibri"/>
                <w:bCs/>
                <w:color w:val="000000"/>
                <w:sz w:val="20"/>
                <w:szCs w:val="20"/>
              </w:rPr>
            </w:pPr>
            <w:r>
              <w:rPr>
                <w:rFonts w:ascii="Calibri" w:hAnsi="Calibri"/>
                <w:bCs/>
                <w:color w:val="000000"/>
                <w:sz w:val="20"/>
                <w:szCs w:val="20"/>
              </w:rPr>
              <w:t>SUBIEN(1.14)</w:t>
            </w:r>
          </w:p>
        </w:tc>
        <w:tc>
          <w:tcPr>
            <w:tcW w:w="1800" w:type="dxa"/>
            <w:shd w:val="clear" w:color="000000" w:fill="FFFFFF"/>
            <w:vAlign w:val="center"/>
            <w:hideMark/>
          </w:tcPr>
          <w:p w:rsidR="0032757F" w:rsidRPr="004631D1" w:rsidRDefault="0032757F" w:rsidP="00063691">
            <w:pPr>
              <w:jc w:val="center"/>
              <w:rPr>
                <w:rFonts w:ascii="Calibri" w:hAnsi="Calibri"/>
                <w:bCs/>
                <w:color w:val="000000"/>
                <w:sz w:val="20"/>
                <w:szCs w:val="20"/>
              </w:rPr>
            </w:pPr>
            <w:r>
              <w:rPr>
                <w:rFonts w:ascii="Calibri" w:hAnsi="Calibri"/>
                <w:bCs/>
                <w:color w:val="000000"/>
                <w:sz w:val="20"/>
                <w:szCs w:val="20"/>
              </w:rPr>
              <w:t>N/A</w:t>
            </w:r>
          </w:p>
        </w:tc>
        <w:tc>
          <w:tcPr>
            <w:tcW w:w="990" w:type="dxa"/>
            <w:shd w:val="clear" w:color="000000" w:fill="FFFFFF"/>
            <w:vAlign w:val="center"/>
            <w:hideMark/>
          </w:tcPr>
          <w:p w:rsidR="0032757F" w:rsidRPr="004631D1" w:rsidRDefault="0032757F" w:rsidP="00063691">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32757F" w:rsidRPr="004631D1" w:rsidRDefault="0032757F" w:rsidP="00063691">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32757F" w:rsidRPr="004631D1" w:rsidRDefault="0032757F" w:rsidP="00063691">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32757F" w:rsidRPr="004631D1" w:rsidRDefault="0032757F" w:rsidP="00063691">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32757F" w:rsidRPr="004631D1" w:rsidRDefault="0032757F" w:rsidP="00063691">
            <w:pPr>
              <w:jc w:val="center"/>
              <w:rPr>
                <w:rFonts w:ascii="Calibri" w:hAnsi="Calibri"/>
                <w:bCs/>
                <w:color w:val="000000"/>
                <w:sz w:val="20"/>
                <w:szCs w:val="20"/>
              </w:rPr>
            </w:pPr>
          </w:p>
        </w:tc>
        <w:tc>
          <w:tcPr>
            <w:tcW w:w="973" w:type="dxa"/>
            <w:shd w:val="clear" w:color="000000" w:fill="FFFFFF"/>
            <w:vAlign w:val="center"/>
          </w:tcPr>
          <w:p w:rsidR="0032757F" w:rsidRPr="004631D1" w:rsidRDefault="00DB3484" w:rsidP="00DB3484">
            <w:pPr>
              <w:jc w:val="center"/>
              <w:rPr>
                <w:rFonts w:ascii="Calibri" w:hAnsi="Calibri"/>
                <w:bCs/>
                <w:color w:val="000000"/>
                <w:sz w:val="20"/>
                <w:szCs w:val="20"/>
              </w:rPr>
            </w:pPr>
            <w:r>
              <w:rPr>
                <w:rFonts w:ascii="Calibri" w:hAnsi="Calibri"/>
                <w:color w:val="000000"/>
                <w:sz w:val="20"/>
                <w:szCs w:val="20"/>
              </w:rPr>
              <w:t>OR</w:t>
            </w:r>
          </w:p>
        </w:tc>
        <w:tc>
          <w:tcPr>
            <w:tcW w:w="810" w:type="dxa"/>
            <w:shd w:val="clear" w:color="000000" w:fill="FFFFFF"/>
            <w:vAlign w:val="center"/>
            <w:hideMark/>
          </w:tcPr>
          <w:p w:rsidR="0032757F" w:rsidRPr="004631D1" w:rsidRDefault="0032757F" w:rsidP="00063691">
            <w:pPr>
              <w:jc w:val="center"/>
              <w:rPr>
                <w:rFonts w:ascii="Calibri" w:hAnsi="Calibri"/>
                <w:bCs/>
                <w:color w:val="000000"/>
                <w:sz w:val="20"/>
                <w:szCs w:val="20"/>
              </w:rPr>
            </w:pPr>
          </w:p>
        </w:tc>
        <w:tc>
          <w:tcPr>
            <w:tcW w:w="1212" w:type="dxa"/>
            <w:shd w:val="clear" w:color="000000" w:fill="FFFFFF"/>
            <w:vAlign w:val="center"/>
            <w:hideMark/>
          </w:tcPr>
          <w:p w:rsidR="0032757F" w:rsidRPr="004631D1" w:rsidRDefault="0032757F" w:rsidP="00063691">
            <w:pPr>
              <w:jc w:val="center"/>
              <w:rPr>
                <w:rFonts w:ascii="Calibri" w:hAnsi="Calibri"/>
                <w:bCs/>
                <w:color w:val="000000"/>
                <w:sz w:val="20"/>
                <w:szCs w:val="20"/>
              </w:rPr>
            </w:pPr>
            <w:r>
              <w:rPr>
                <w:rFonts w:ascii="Calibri" w:hAnsi="Calibri"/>
                <w:bCs/>
                <w:color w:val="000000"/>
                <w:sz w:val="20"/>
                <w:szCs w:val="20"/>
              </w:rPr>
              <w:t>N</w:t>
            </w:r>
          </w:p>
        </w:tc>
      </w:tr>
      <w:tr w:rsidR="0032757F" w:rsidTr="00DB3484">
        <w:trPr>
          <w:trHeight w:val="765"/>
        </w:trPr>
        <w:tc>
          <w:tcPr>
            <w:tcW w:w="81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QSURG4</w:t>
            </w:r>
          </w:p>
        </w:tc>
        <w:tc>
          <w:tcPr>
            <w:tcW w:w="900" w:type="dxa"/>
            <w:shd w:val="clear" w:color="000000" w:fill="FFFFFF"/>
            <w:vAlign w:val="center"/>
            <w:hideMark/>
          </w:tcPr>
          <w:p w:rsidR="0032757F" w:rsidRDefault="0032757F" w:rsidP="00EA2D66">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32757F" w:rsidRDefault="0032757F" w:rsidP="00063691">
            <w:pPr>
              <w:jc w:val="center"/>
              <w:rPr>
                <w:rFonts w:ascii="Calibri" w:hAnsi="Calibri"/>
                <w:color w:val="000000"/>
                <w:sz w:val="20"/>
                <w:szCs w:val="20"/>
              </w:rPr>
            </w:pPr>
            <w:proofErr w:type="spellStart"/>
            <w:r>
              <w:rPr>
                <w:rFonts w:ascii="Calibri" w:hAnsi="Calibri"/>
                <w:color w:val="000000"/>
                <w:sz w:val="20"/>
                <w:szCs w:val="20"/>
              </w:rPr>
              <w:t>IntraoperativeOcc</w:t>
            </w:r>
            <w:proofErr w:type="spellEnd"/>
          </w:p>
        </w:tc>
        <w:tc>
          <w:tcPr>
            <w:tcW w:w="180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INTRAOPERATIVE OCCURENCES</w:t>
            </w:r>
          </w:p>
        </w:tc>
        <w:tc>
          <w:tcPr>
            <w:tcW w:w="99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32757F" w:rsidRDefault="0032757F" w:rsidP="00063691">
            <w:pPr>
              <w:jc w:val="center"/>
              <w:rPr>
                <w:rFonts w:ascii="Calibri" w:hAnsi="Calibri"/>
                <w:color w:val="000000"/>
                <w:sz w:val="20"/>
                <w:szCs w:val="20"/>
              </w:rPr>
            </w:pPr>
          </w:p>
        </w:tc>
        <w:tc>
          <w:tcPr>
            <w:tcW w:w="973" w:type="dxa"/>
            <w:shd w:val="clear" w:color="000000" w:fill="FFFFFF"/>
            <w:vAlign w:val="center"/>
          </w:tcPr>
          <w:p w:rsidR="0032757F" w:rsidRDefault="0032757F" w:rsidP="00DB348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757F" w:rsidRDefault="0032757F" w:rsidP="00063691">
            <w:pPr>
              <w:jc w:val="center"/>
              <w:rPr>
                <w:rFonts w:ascii="Calibri" w:hAnsi="Calibri"/>
                <w:color w:val="000000"/>
                <w:sz w:val="20"/>
                <w:szCs w:val="20"/>
              </w:rPr>
            </w:pPr>
          </w:p>
        </w:tc>
        <w:tc>
          <w:tcPr>
            <w:tcW w:w="1212"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Y</w:t>
            </w:r>
          </w:p>
        </w:tc>
      </w:tr>
      <w:tr w:rsidR="0032757F" w:rsidTr="00DB3484">
        <w:trPr>
          <w:trHeight w:val="1275"/>
        </w:trPr>
        <w:tc>
          <w:tcPr>
            <w:tcW w:w="81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QSURG4</w:t>
            </w:r>
          </w:p>
        </w:tc>
        <w:tc>
          <w:tcPr>
            <w:tcW w:w="900" w:type="dxa"/>
            <w:shd w:val="clear" w:color="000000" w:fill="FFFFFF"/>
            <w:vAlign w:val="center"/>
            <w:hideMark/>
          </w:tcPr>
          <w:p w:rsidR="0032757F" w:rsidRDefault="0032757F" w:rsidP="00EA2D66">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32757F" w:rsidRDefault="0032757F" w:rsidP="00063691">
            <w:pPr>
              <w:jc w:val="center"/>
              <w:rPr>
                <w:rFonts w:ascii="Calibri" w:hAnsi="Calibri"/>
                <w:color w:val="000000"/>
                <w:sz w:val="20"/>
                <w:szCs w:val="20"/>
              </w:rPr>
            </w:pPr>
            <w:proofErr w:type="spellStart"/>
            <w:r>
              <w:rPr>
                <w:rFonts w:ascii="Calibri" w:hAnsi="Calibri"/>
                <w:color w:val="000000"/>
                <w:sz w:val="20"/>
                <w:szCs w:val="20"/>
              </w:rPr>
              <w:t>OutcomeToDt</w:t>
            </w:r>
            <w:proofErr w:type="spellEnd"/>
          </w:p>
        </w:tc>
        <w:tc>
          <w:tcPr>
            <w:tcW w:w="180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OUTCOME TO DATE</w:t>
            </w:r>
          </w:p>
        </w:tc>
        <w:tc>
          <w:tcPr>
            <w:tcW w:w="99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20</w:t>
            </w:r>
          </w:p>
        </w:tc>
        <w:tc>
          <w:tcPr>
            <w:tcW w:w="998" w:type="dxa"/>
            <w:shd w:val="clear" w:color="000000" w:fill="FFFFFF"/>
            <w:vAlign w:val="center"/>
          </w:tcPr>
          <w:p w:rsidR="0032757F" w:rsidRDefault="0032757F" w:rsidP="00063691">
            <w:pPr>
              <w:jc w:val="center"/>
              <w:rPr>
                <w:rFonts w:ascii="Calibri" w:hAnsi="Calibri"/>
                <w:color w:val="000000"/>
                <w:sz w:val="20"/>
                <w:szCs w:val="20"/>
              </w:rPr>
            </w:pPr>
          </w:p>
        </w:tc>
        <w:tc>
          <w:tcPr>
            <w:tcW w:w="973" w:type="dxa"/>
            <w:shd w:val="clear" w:color="000000" w:fill="FFFFFF"/>
            <w:vAlign w:val="center"/>
          </w:tcPr>
          <w:p w:rsidR="0032757F" w:rsidRDefault="0032757F" w:rsidP="00DB348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UNRESOLVED; IMPROVED; DEATH; WORSE</w:t>
            </w:r>
          </w:p>
        </w:tc>
        <w:tc>
          <w:tcPr>
            <w:tcW w:w="1212"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Y</w:t>
            </w:r>
          </w:p>
        </w:tc>
      </w:tr>
      <w:tr w:rsidR="0032757F" w:rsidTr="00DB3484">
        <w:trPr>
          <w:trHeight w:val="510"/>
        </w:trPr>
        <w:tc>
          <w:tcPr>
            <w:tcW w:w="81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QSURG4</w:t>
            </w:r>
          </w:p>
        </w:tc>
        <w:tc>
          <w:tcPr>
            <w:tcW w:w="900" w:type="dxa"/>
            <w:shd w:val="clear" w:color="000000" w:fill="FFFFFF"/>
            <w:vAlign w:val="center"/>
            <w:hideMark/>
          </w:tcPr>
          <w:p w:rsidR="0032757F" w:rsidRDefault="0032757F" w:rsidP="00EA2D66">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32757F" w:rsidRDefault="0032757F" w:rsidP="00063691">
            <w:pPr>
              <w:jc w:val="center"/>
              <w:rPr>
                <w:rFonts w:ascii="Calibri" w:hAnsi="Calibri"/>
                <w:color w:val="000000"/>
                <w:sz w:val="20"/>
                <w:szCs w:val="20"/>
              </w:rPr>
            </w:pPr>
            <w:proofErr w:type="spellStart"/>
            <w:r>
              <w:rPr>
                <w:rFonts w:ascii="Calibri" w:hAnsi="Calibri"/>
                <w:color w:val="000000"/>
                <w:sz w:val="20"/>
                <w:szCs w:val="20"/>
              </w:rPr>
              <w:t>TreatmentInstituted</w:t>
            </w:r>
            <w:proofErr w:type="spellEnd"/>
          </w:p>
        </w:tc>
        <w:tc>
          <w:tcPr>
            <w:tcW w:w="180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TREATMENT INSTITUTED</w:t>
            </w:r>
          </w:p>
        </w:tc>
        <w:tc>
          <w:tcPr>
            <w:tcW w:w="99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32757F" w:rsidRDefault="0032757F" w:rsidP="00063691">
            <w:pPr>
              <w:jc w:val="center"/>
              <w:rPr>
                <w:rFonts w:ascii="Calibri" w:hAnsi="Calibri"/>
                <w:color w:val="000000"/>
                <w:sz w:val="20"/>
                <w:szCs w:val="20"/>
              </w:rPr>
            </w:pPr>
          </w:p>
        </w:tc>
        <w:tc>
          <w:tcPr>
            <w:tcW w:w="973" w:type="dxa"/>
            <w:shd w:val="clear" w:color="000000" w:fill="FFFFFF"/>
            <w:vAlign w:val="center"/>
          </w:tcPr>
          <w:p w:rsidR="0032757F" w:rsidRDefault="0032757F" w:rsidP="00DB348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757F" w:rsidRDefault="0032757F" w:rsidP="00063691">
            <w:pPr>
              <w:jc w:val="center"/>
              <w:rPr>
                <w:rFonts w:ascii="Calibri" w:hAnsi="Calibri"/>
                <w:color w:val="000000"/>
                <w:sz w:val="20"/>
                <w:szCs w:val="20"/>
              </w:rPr>
            </w:pPr>
          </w:p>
        </w:tc>
        <w:tc>
          <w:tcPr>
            <w:tcW w:w="1212"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Y</w:t>
            </w:r>
          </w:p>
        </w:tc>
      </w:tr>
      <w:tr w:rsidR="0032757F" w:rsidTr="00DB3484">
        <w:trPr>
          <w:trHeight w:val="510"/>
        </w:trPr>
        <w:tc>
          <w:tcPr>
            <w:tcW w:w="81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QSURG4</w:t>
            </w:r>
          </w:p>
        </w:tc>
        <w:tc>
          <w:tcPr>
            <w:tcW w:w="900" w:type="dxa"/>
            <w:shd w:val="clear" w:color="000000" w:fill="FFFFFF"/>
            <w:vAlign w:val="center"/>
            <w:hideMark/>
          </w:tcPr>
          <w:p w:rsidR="0032757F" w:rsidRDefault="0032757F" w:rsidP="00EA2D66">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32757F" w:rsidRDefault="0032757F" w:rsidP="00063691">
            <w:pPr>
              <w:jc w:val="center"/>
              <w:rPr>
                <w:rFonts w:ascii="Calibri" w:hAnsi="Calibri"/>
                <w:color w:val="000000"/>
                <w:sz w:val="20"/>
                <w:szCs w:val="20"/>
              </w:rPr>
            </w:pPr>
            <w:proofErr w:type="spellStart"/>
            <w:r>
              <w:rPr>
                <w:rFonts w:ascii="Calibri" w:hAnsi="Calibri"/>
                <w:color w:val="000000"/>
                <w:sz w:val="20"/>
                <w:szCs w:val="20"/>
              </w:rPr>
              <w:t>OccCategory</w:t>
            </w:r>
            <w:proofErr w:type="spellEnd"/>
          </w:p>
        </w:tc>
        <w:tc>
          <w:tcPr>
            <w:tcW w:w="180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OCCURRENCE CATEGORY</w:t>
            </w:r>
          </w:p>
        </w:tc>
        <w:tc>
          <w:tcPr>
            <w:tcW w:w="99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3</w:t>
            </w:r>
          </w:p>
        </w:tc>
        <w:tc>
          <w:tcPr>
            <w:tcW w:w="639"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60</w:t>
            </w:r>
          </w:p>
        </w:tc>
        <w:tc>
          <w:tcPr>
            <w:tcW w:w="998" w:type="dxa"/>
            <w:shd w:val="clear" w:color="000000" w:fill="FFFFFF"/>
            <w:vAlign w:val="center"/>
          </w:tcPr>
          <w:p w:rsidR="0032757F" w:rsidRDefault="0032757F" w:rsidP="00063691">
            <w:pPr>
              <w:jc w:val="center"/>
              <w:rPr>
                <w:rFonts w:ascii="Calibri" w:hAnsi="Calibri"/>
                <w:color w:val="000000"/>
                <w:sz w:val="20"/>
                <w:szCs w:val="20"/>
              </w:rPr>
            </w:pPr>
          </w:p>
        </w:tc>
        <w:tc>
          <w:tcPr>
            <w:tcW w:w="973" w:type="dxa"/>
            <w:shd w:val="clear" w:color="000000" w:fill="FFFFFF"/>
            <w:vAlign w:val="center"/>
          </w:tcPr>
          <w:p w:rsidR="0032757F" w:rsidRDefault="0032757F" w:rsidP="00DB348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757F" w:rsidRDefault="0032757F" w:rsidP="00063691">
            <w:pPr>
              <w:jc w:val="center"/>
              <w:rPr>
                <w:rFonts w:ascii="Calibri" w:hAnsi="Calibri"/>
                <w:color w:val="000000"/>
                <w:sz w:val="20"/>
                <w:szCs w:val="20"/>
              </w:rPr>
            </w:pPr>
          </w:p>
        </w:tc>
        <w:tc>
          <w:tcPr>
            <w:tcW w:w="1212"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Y</w:t>
            </w:r>
          </w:p>
        </w:tc>
      </w:tr>
      <w:tr w:rsidR="0032757F" w:rsidTr="00DB3484">
        <w:trPr>
          <w:trHeight w:val="765"/>
        </w:trPr>
        <w:tc>
          <w:tcPr>
            <w:tcW w:w="81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QSURG4</w:t>
            </w:r>
          </w:p>
        </w:tc>
        <w:tc>
          <w:tcPr>
            <w:tcW w:w="90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32757F" w:rsidRDefault="0032757F" w:rsidP="00063691">
            <w:pPr>
              <w:jc w:val="center"/>
              <w:rPr>
                <w:rFonts w:ascii="Calibri" w:hAnsi="Calibri"/>
                <w:color w:val="000000"/>
                <w:sz w:val="20"/>
                <w:szCs w:val="20"/>
              </w:rPr>
            </w:pPr>
            <w:proofErr w:type="spellStart"/>
            <w:r>
              <w:rPr>
                <w:rFonts w:ascii="Calibri" w:hAnsi="Calibri"/>
                <w:color w:val="000000"/>
                <w:sz w:val="20"/>
                <w:szCs w:val="20"/>
              </w:rPr>
              <w:t>IcdDxCode</w:t>
            </w:r>
            <w:proofErr w:type="spellEnd"/>
          </w:p>
        </w:tc>
        <w:tc>
          <w:tcPr>
            <w:tcW w:w="180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ICD DIAGNOSIS CODE</w:t>
            </w:r>
          </w:p>
        </w:tc>
        <w:tc>
          <w:tcPr>
            <w:tcW w:w="99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32757F" w:rsidRDefault="0032757F" w:rsidP="00063691">
            <w:pPr>
              <w:jc w:val="center"/>
              <w:rPr>
                <w:rFonts w:ascii="Calibri" w:hAnsi="Calibri"/>
                <w:color w:val="000000"/>
                <w:sz w:val="20"/>
                <w:szCs w:val="20"/>
              </w:rPr>
            </w:pPr>
          </w:p>
        </w:tc>
        <w:tc>
          <w:tcPr>
            <w:tcW w:w="973" w:type="dxa"/>
            <w:shd w:val="clear" w:color="000000" w:fill="FFFFFF"/>
            <w:vAlign w:val="center"/>
          </w:tcPr>
          <w:p w:rsidR="0032757F" w:rsidRDefault="0032757F" w:rsidP="00DB348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757F" w:rsidRDefault="0032757F" w:rsidP="00063691">
            <w:pPr>
              <w:jc w:val="center"/>
              <w:rPr>
                <w:rFonts w:ascii="Calibri" w:hAnsi="Calibri"/>
                <w:color w:val="000000"/>
                <w:sz w:val="20"/>
                <w:szCs w:val="20"/>
              </w:rPr>
            </w:pPr>
          </w:p>
        </w:tc>
        <w:tc>
          <w:tcPr>
            <w:tcW w:w="1212" w:type="dxa"/>
            <w:shd w:val="clear" w:color="000000" w:fill="FFFFFF"/>
            <w:vAlign w:val="center"/>
            <w:hideMark/>
          </w:tcPr>
          <w:p w:rsidR="0032757F" w:rsidRDefault="0032757F" w:rsidP="00063691">
            <w:pPr>
              <w:jc w:val="center"/>
              <w:rPr>
                <w:rFonts w:ascii="Calibri" w:hAnsi="Calibri"/>
                <w:color w:val="000000"/>
                <w:sz w:val="20"/>
                <w:szCs w:val="20"/>
              </w:rPr>
            </w:pPr>
            <w:r>
              <w:rPr>
                <w:rFonts w:ascii="Calibri" w:hAnsi="Calibri"/>
                <w:color w:val="000000"/>
                <w:sz w:val="20"/>
                <w:szCs w:val="20"/>
              </w:rPr>
              <w:t>Y</w:t>
            </w:r>
          </w:p>
        </w:tc>
      </w:tr>
      <w:tr w:rsidR="00D90AC7" w:rsidTr="00D90AC7">
        <w:trPr>
          <w:trHeight w:val="765"/>
        </w:trPr>
        <w:tc>
          <w:tcPr>
            <w:tcW w:w="810" w:type="dxa"/>
            <w:shd w:val="clear" w:color="000000" w:fill="FFFFFF"/>
            <w:vAlign w:val="center"/>
          </w:tcPr>
          <w:p w:rsidR="00D90AC7" w:rsidRPr="00D90AC7" w:rsidRDefault="00D90AC7" w:rsidP="00D90AC7">
            <w:pPr>
              <w:jc w:val="center"/>
              <w:rPr>
                <w:rFonts w:ascii="Calibri" w:hAnsi="Calibri"/>
                <w:color w:val="000000"/>
                <w:sz w:val="20"/>
                <w:szCs w:val="20"/>
              </w:rPr>
            </w:pPr>
            <w:r>
              <w:rPr>
                <w:rFonts w:ascii="Calibri" w:hAnsi="Calibri"/>
                <w:color w:val="000000"/>
                <w:sz w:val="20"/>
                <w:szCs w:val="20"/>
              </w:rPr>
              <w:t>QSURG4</w:t>
            </w:r>
          </w:p>
        </w:tc>
        <w:tc>
          <w:tcPr>
            <w:tcW w:w="900" w:type="dxa"/>
            <w:shd w:val="clear" w:color="000000" w:fill="FFFFFF"/>
            <w:vAlign w:val="center"/>
          </w:tcPr>
          <w:p w:rsidR="00D90AC7" w:rsidRPr="00D90AC7" w:rsidRDefault="00D90AC7" w:rsidP="00D90AC7">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Facility</w:t>
            </w:r>
          </w:p>
        </w:tc>
        <w:tc>
          <w:tcPr>
            <w:tcW w:w="180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N/A</w:t>
            </w:r>
          </w:p>
        </w:tc>
        <w:tc>
          <w:tcPr>
            <w:tcW w:w="99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R</w:t>
            </w:r>
          </w:p>
        </w:tc>
        <w:tc>
          <w:tcPr>
            <w:tcW w:w="72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TEXT</w:t>
            </w:r>
          </w:p>
        </w:tc>
        <w:tc>
          <w:tcPr>
            <w:tcW w:w="63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3</w:t>
            </w:r>
          </w:p>
        </w:tc>
        <w:tc>
          <w:tcPr>
            <w:tcW w:w="639"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7</w:t>
            </w:r>
          </w:p>
        </w:tc>
        <w:tc>
          <w:tcPr>
            <w:tcW w:w="998" w:type="dxa"/>
            <w:shd w:val="clear" w:color="000000" w:fill="FFFFFF"/>
            <w:vAlign w:val="center"/>
          </w:tcPr>
          <w:p w:rsidR="00D90AC7" w:rsidRPr="00D90AC7" w:rsidRDefault="00D90AC7" w:rsidP="00D90AC7">
            <w:pPr>
              <w:jc w:val="center"/>
              <w:rPr>
                <w:rFonts w:ascii="Calibri" w:hAnsi="Calibri"/>
                <w:color w:val="000000"/>
                <w:sz w:val="20"/>
                <w:szCs w:val="20"/>
              </w:rPr>
            </w:pPr>
          </w:p>
        </w:tc>
        <w:tc>
          <w:tcPr>
            <w:tcW w:w="973"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BOTH</w:t>
            </w:r>
          </w:p>
        </w:tc>
        <w:tc>
          <w:tcPr>
            <w:tcW w:w="810" w:type="dxa"/>
            <w:shd w:val="clear" w:color="000000" w:fill="FFFFFF"/>
            <w:vAlign w:val="center"/>
          </w:tcPr>
          <w:p w:rsidR="00D90AC7" w:rsidRPr="00D90AC7" w:rsidRDefault="00D90AC7" w:rsidP="00D90AC7">
            <w:pPr>
              <w:jc w:val="center"/>
              <w:rPr>
                <w:rFonts w:ascii="Calibri" w:hAnsi="Calibri"/>
                <w:color w:val="000000"/>
                <w:sz w:val="20"/>
                <w:szCs w:val="20"/>
              </w:rPr>
            </w:pPr>
          </w:p>
        </w:tc>
        <w:tc>
          <w:tcPr>
            <w:tcW w:w="1212"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N</w:t>
            </w:r>
          </w:p>
        </w:tc>
      </w:tr>
    </w:tbl>
    <w:p w:rsidR="00FA3C92" w:rsidRDefault="00FA3C92" w:rsidP="00FA3C92"/>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73"/>
        <w:gridCol w:w="810"/>
        <w:gridCol w:w="1212"/>
      </w:tblGrid>
      <w:tr w:rsidR="005730A3" w:rsidTr="00F3499D">
        <w:trPr>
          <w:trHeight w:val="765"/>
        </w:trPr>
        <w:tc>
          <w:tcPr>
            <w:tcW w:w="810" w:type="dxa"/>
            <w:shd w:val="clear" w:color="000000" w:fill="FFFFFF"/>
            <w:vAlign w:val="center"/>
            <w:hideMark/>
          </w:tcPr>
          <w:p w:rsidR="005730A3" w:rsidRDefault="005730A3"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5730A3" w:rsidRDefault="005730A3"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5730A3" w:rsidRDefault="005730A3"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5730A3"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5730A3">
              <w:rPr>
                <w:rFonts w:ascii="Calibri" w:hAnsi="Calibri"/>
                <w:b/>
                <w:bCs/>
                <w:color w:val="000000"/>
                <w:sz w:val="20"/>
                <w:szCs w:val="20"/>
              </w:rPr>
              <w:t xml:space="preserve"> Field Name</w:t>
            </w:r>
          </w:p>
        </w:tc>
        <w:tc>
          <w:tcPr>
            <w:tcW w:w="990" w:type="dxa"/>
            <w:shd w:val="clear" w:color="000000" w:fill="FFFFFF"/>
            <w:vAlign w:val="center"/>
            <w:hideMark/>
          </w:tcPr>
          <w:p w:rsidR="005730A3" w:rsidRDefault="005730A3" w:rsidP="00C8322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5730A3" w:rsidRDefault="005730A3" w:rsidP="00C8322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5730A3" w:rsidRDefault="005730A3" w:rsidP="00C8322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5730A3" w:rsidRDefault="005730A3" w:rsidP="00C8322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5730A3" w:rsidRPr="00582D02" w:rsidRDefault="005730A3" w:rsidP="00C83220">
            <w:pPr>
              <w:jc w:val="center"/>
              <w:rPr>
                <w:rFonts w:ascii="Calibri" w:hAnsi="Calibri"/>
                <w:b/>
                <w:bCs/>
                <w:color w:val="000000"/>
                <w:sz w:val="20"/>
                <w:szCs w:val="20"/>
              </w:rPr>
            </w:pPr>
            <w:r>
              <w:rPr>
                <w:rFonts w:ascii="Calibri" w:hAnsi="Calibri"/>
                <w:b/>
                <w:bCs/>
                <w:color w:val="000000"/>
                <w:sz w:val="20"/>
                <w:szCs w:val="20"/>
              </w:rPr>
              <w:t>Precision</w:t>
            </w:r>
          </w:p>
        </w:tc>
        <w:tc>
          <w:tcPr>
            <w:tcW w:w="973" w:type="dxa"/>
            <w:shd w:val="clear" w:color="000000" w:fill="FFFFFF"/>
            <w:vAlign w:val="center"/>
          </w:tcPr>
          <w:p w:rsidR="005730A3" w:rsidRDefault="005730A3" w:rsidP="00F3499D">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5730A3" w:rsidRDefault="005730A3" w:rsidP="00C83220">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5730A3" w:rsidRDefault="005730A3" w:rsidP="00C83220">
            <w:pPr>
              <w:jc w:val="center"/>
              <w:rPr>
                <w:rFonts w:ascii="Calibri" w:hAnsi="Calibri"/>
                <w:b/>
                <w:bCs/>
                <w:color w:val="000000"/>
                <w:sz w:val="20"/>
                <w:szCs w:val="20"/>
              </w:rPr>
            </w:pPr>
            <w:r>
              <w:rPr>
                <w:rFonts w:ascii="Calibri" w:hAnsi="Calibri"/>
                <w:b/>
                <w:bCs/>
                <w:color w:val="000000"/>
                <w:sz w:val="20"/>
                <w:szCs w:val="20"/>
              </w:rPr>
              <w:t>Repetition</w:t>
            </w:r>
          </w:p>
        </w:tc>
      </w:tr>
      <w:tr w:rsidR="005730A3" w:rsidTr="00F3499D">
        <w:trPr>
          <w:trHeight w:val="765"/>
        </w:trPr>
        <w:tc>
          <w:tcPr>
            <w:tcW w:w="810" w:type="dxa"/>
            <w:shd w:val="clear" w:color="000000" w:fill="FFFFFF"/>
            <w:vAlign w:val="center"/>
            <w:hideMark/>
          </w:tcPr>
          <w:p w:rsidR="005730A3" w:rsidRPr="00CF1E55" w:rsidRDefault="005730A3" w:rsidP="00C83220">
            <w:pPr>
              <w:jc w:val="center"/>
              <w:rPr>
                <w:rFonts w:ascii="Calibri" w:hAnsi="Calibri"/>
                <w:bCs/>
                <w:color w:val="000000"/>
                <w:sz w:val="20"/>
                <w:szCs w:val="20"/>
              </w:rPr>
            </w:pPr>
            <w:r>
              <w:rPr>
                <w:rFonts w:ascii="Calibri" w:hAnsi="Calibri"/>
                <w:bCs/>
                <w:color w:val="000000"/>
                <w:sz w:val="20"/>
                <w:szCs w:val="20"/>
              </w:rPr>
              <w:t>QSURG5</w:t>
            </w:r>
          </w:p>
        </w:tc>
        <w:tc>
          <w:tcPr>
            <w:tcW w:w="90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5730A3"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5730A3" w:rsidRPr="005466CA" w:rsidRDefault="005730A3" w:rsidP="00C83220">
            <w:pPr>
              <w:jc w:val="center"/>
              <w:rPr>
                <w:rFonts w:ascii="Calibri" w:hAnsi="Calibri"/>
                <w:color w:val="000000"/>
                <w:sz w:val="20"/>
                <w:szCs w:val="20"/>
              </w:rPr>
            </w:pPr>
          </w:p>
        </w:tc>
        <w:tc>
          <w:tcPr>
            <w:tcW w:w="973" w:type="dxa"/>
            <w:shd w:val="clear" w:color="000000" w:fill="FFFFFF"/>
            <w:vAlign w:val="center"/>
          </w:tcPr>
          <w:p w:rsidR="005730A3" w:rsidRPr="005466CA"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5730A3" w:rsidRPr="005466CA" w:rsidRDefault="005730A3" w:rsidP="00C83220">
            <w:pPr>
              <w:jc w:val="center"/>
              <w:rPr>
                <w:rFonts w:ascii="Calibri" w:hAnsi="Calibri"/>
                <w:color w:val="000000"/>
                <w:sz w:val="20"/>
                <w:szCs w:val="20"/>
              </w:rPr>
            </w:pPr>
          </w:p>
        </w:tc>
        <w:tc>
          <w:tcPr>
            <w:tcW w:w="1212"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Y</w:t>
            </w:r>
          </w:p>
        </w:tc>
      </w:tr>
      <w:tr w:rsidR="005730A3" w:rsidTr="00F3499D">
        <w:trPr>
          <w:trHeight w:val="765"/>
        </w:trPr>
        <w:tc>
          <w:tcPr>
            <w:tcW w:w="810" w:type="dxa"/>
            <w:shd w:val="clear" w:color="000000" w:fill="FFFFFF"/>
            <w:vAlign w:val="center"/>
            <w:hideMark/>
          </w:tcPr>
          <w:p w:rsidR="005730A3" w:rsidRPr="00CF1E55" w:rsidRDefault="005730A3" w:rsidP="00C83220">
            <w:pPr>
              <w:jc w:val="center"/>
              <w:rPr>
                <w:rFonts w:ascii="Calibri" w:hAnsi="Calibri"/>
                <w:bCs/>
                <w:color w:val="000000"/>
                <w:sz w:val="20"/>
                <w:szCs w:val="20"/>
              </w:rPr>
            </w:pPr>
            <w:r>
              <w:rPr>
                <w:rFonts w:ascii="Calibri" w:hAnsi="Calibri"/>
                <w:bCs/>
                <w:color w:val="000000"/>
                <w:sz w:val="20"/>
                <w:szCs w:val="20"/>
              </w:rPr>
              <w:lastRenderedPageBreak/>
              <w:t>QSURG5</w:t>
            </w:r>
          </w:p>
        </w:tc>
        <w:tc>
          <w:tcPr>
            <w:tcW w:w="90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5730A3" w:rsidRPr="005466CA" w:rsidRDefault="005730A3" w:rsidP="00C8322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5730A3" w:rsidRPr="005466CA" w:rsidRDefault="005730A3" w:rsidP="00C83220">
            <w:pPr>
              <w:jc w:val="center"/>
              <w:rPr>
                <w:rFonts w:ascii="Calibri" w:hAnsi="Calibri"/>
                <w:color w:val="000000"/>
                <w:sz w:val="20"/>
                <w:szCs w:val="20"/>
              </w:rPr>
            </w:pPr>
          </w:p>
        </w:tc>
        <w:tc>
          <w:tcPr>
            <w:tcW w:w="973" w:type="dxa"/>
            <w:shd w:val="clear" w:color="000000" w:fill="FFFFFF"/>
            <w:vAlign w:val="center"/>
          </w:tcPr>
          <w:p w:rsidR="005730A3" w:rsidRPr="005466CA"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5730A3" w:rsidRPr="005466CA" w:rsidRDefault="005730A3" w:rsidP="00C83220">
            <w:pPr>
              <w:jc w:val="center"/>
              <w:rPr>
                <w:rFonts w:ascii="Calibri" w:hAnsi="Calibri"/>
                <w:color w:val="000000"/>
                <w:sz w:val="20"/>
                <w:szCs w:val="20"/>
              </w:rPr>
            </w:pPr>
          </w:p>
        </w:tc>
        <w:tc>
          <w:tcPr>
            <w:tcW w:w="1212" w:type="dxa"/>
            <w:shd w:val="clear" w:color="000000" w:fill="FFFFFF"/>
            <w:vAlign w:val="center"/>
            <w:hideMark/>
          </w:tcPr>
          <w:p w:rsidR="005730A3" w:rsidRPr="005466CA" w:rsidRDefault="00817C14" w:rsidP="00C83220">
            <w:pPr>
              <w:jc w:val="center"/>
              <w:rPr>
                <w:rFonts w:ascii="Calibri" w:hAnsi="Calibri"/>
                <w:color w:val="000000"/>
                <w:sz w:val="20"/>
                <w:szCs w:val="20"/>
              </w:rPr>
            </w:pPr>
            <w:r>
              <w:rPr>
                <w:rFonts w:ascii="Calibri" w:hAnsi="Calibri"/>
                <w:color w:val="000000"/>
                <w:sz w:val="20"/>
                <w:szCs w:val="20"/>
              </w:rPr>
              <w:t>Y</w:t>
            </w:r>
          </w:p>
        </w:tc>
      </w:tr>
      <w:tr w:rsidR="00326ED8" w:rsidTr="00326ED8">
        <w:trPr>
          <w:trHeight w:val="765"/>
        </w:trPr>
        <w:tc>
          <w:tcPr>
            <w:tcW w:w="810" w:type="dxa"/>
            <w:shd w:val="clear" w:color="000000" w:fill="FFFFFF"/>
            <w:vAlign w:val="center"/>
            <w:hideMark/>
          </w:tcPr>
          <w:p w:rsidR="00326ED8" w:rsidRDefault="00326ED8" w:rsidP="00F804F9">
            <w:pPr>
              <w:jc w:val="center"/>
              <w:rPr>
                <w:rFonts w:ascii="Calibri" w:hAnsi="Calibri"/>
                <w:bCs/>
                <w:color w:val="000000"/>
                <w:sz w:val="20"/>
                <w:szCs w:val="20"/>
              </w:rPr>
            </w:pPr>
            <w:r>
              <w:rPr>
                <w:rFonts w:ascii="Calibri" w:hAnsi="Calibri"/>
                <w:bCs/>
                <w:color w:val="000000"/>
                <w:sz w:val="20"/>
                <w:szCs w:val="20"/>
              </w:rPr>
              <w:t>QSURG5</w:t>
            </w:r>
          </w:p>
        </w:tc>
        <w:tc>
          <w:tcPr>
            <w:tcW w:w="900" w:type="dxa"/>
            <w:shd w:val="clear" w:color="000000" w:fill="FFFFFF"/>
            <w:vAlign w:val="center"/>
            <w:hideMark/>
          </w:tcPr>
          <w:p w:rsidR="00326ED8" w:rsidRPr="004631D1" w:rsidRDefault="00326ED8" w:rsidP="00F804F9">
            <w:pPr>
              <w:jc w:val="center"/>
              <w:rPr>
                <w:rFonts w:ascii="Calibri" w:hAnsi="Calibri"/>
                <w:bCs/>
                <w:color w:val="000000"/>
                <w:sz w:val="20"/>
                <w:szCs w:val="20"/>
              </w:rPr>
            </w:pPr>
            <w:r>
              <w:rPr>
                <w:rFonts w:ascii="Calibri" w:hAnsi="Calibri"/>
                <w:bCs/>
                <w:color w:val="000000"/>
                <w:sz w:val="20"/>
                <w:szCs w:val="20"/>
              </w:rPr>
              <w:t>3</w:t>
            </w:r>
          </w:p>
        </w:tc>
        <w:tc>
          <w:tcPr>
            <w:tcW w:w="1260" w:type="dxa"/>
            <w:shd w:val="clear" w:color="000000" w:fill="FFFFFF"/>
            <w:vAlign w:val="center"/>
            <w:hideMark/>
          </w:tcPr>
          <w:p w:rsidR="00326ED8" w:rsidRPr="00582D02" w:rsidRDefault="00326ED8" w:rsidP="00F804F9">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326ED8" w:rsidRPr="00582D02" w:rsidRDefault="00326ED8" w:rsidP="00F804F9">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326ED8" w:rsidRPr="00582D02" w:rsidRDefault="00326ED8" w:rsidP="00F804F9">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326ED8" w:rsidRPr="00582D02" w:rsidRDefault="00617FDD" w:rsidP="00F804F9">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326ED8" w:rsidRPr="00582D02" w:rsidRDefault="00326ED8" w:rsidP="00F804F9">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326ED8" w:rsidRPr="00582D02" w:rsidRDefault="00326ED8" w:rsidP="00F804F9">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326ED8" w:rsidRPr="00582D02" w:rsidRDefault="00326ED8" w:rsidP="00F804F9">
            <w:pPr>
              <w:jc w:val="center"/>
              <w:rPr>
                <w:rFonts w:ascii="Calibri" w:hAnsi="Calibri"/>
                <w:color w:val="000000"/>
                <w:sz w:val="20"/>
                <w:szCs w:val="20"/>
              </w:rPr>
            </w:pPr>
          </w:p>
        </w:tc>
        <w:tc>
          <w:tcPr>
            <w:tcW w:w="973" w:type="dxa"/>
            <w:shd w:val="clear" w:color="000000" w:fill="FFFFFF"/>
            <w:vAlign w:val="center"/>
          </w:tcPr>
          <w:p w:rsidR="00326ED8" w:rsidRPr="00582D02" w:rsidRDefault="00DB3484" w:rsidP="00326ED8">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6ED8" w:rsidRPr="00582D02" w:rsidRDefault="00326ED8" w:rsidP="00F804F9">
            <w:pPr>
              <w:jc w:val="center"/>
              <w:rPr>
                <w:rFonts w:ascii="Calibri" w:hAnsi="Calibri"/>
                <w:color w:val="000000"/>
                <w:sz w:val="20"/>
                <w:szCs w:val="20"/>
              </w:rPr>
            </w:pPr>
          </w:p>
        </w:tc>
        <w:tc>
          <w:tcPr>
            <w:tcW w:w="1212" w:type="dxa"/>
            <w:shd w:val="clear" w:color="000000" w:fill="FFFFFF"/>
            <w:vAlign w:val="center"/>
            <w:hideMark/>
          </w:tcPr>
          <w:p w:rsidR="00326ED8" w:rsidRPr="00582D02" w:rsidRDefault="00817C14" w:rsidP="00F804F9">
            <w:pPr>
              <w:jc w:val="center"/>
              <w:rPr>
                <w:rFonts w:ascii="Calibri" w:hAnsi="Calibri"/>
                <w:color w:val="000000"/>
                <w:sz w:val="20"/>
                <w:szCs w:val="20"/>
              </w:rPr>
            </w:pPr>
            <w:r>
              <w:rPr>
                <w:rFonts w:ascii="Calibri" w:hAnsi="Calibri"/>
                <w:color w:val="000000"/>
                <w:sz w:val="20"/>
                <w:szCs w:val="20"/>
              </w:rPr>
              <w:t>Y</w:t>
            </w:r>
          </w:p>
        </w:tc>
      </w:tr>
      <w:tr w:rsidR="00326ED8" w:rsidTr="00F3499D">
        <w:trPr>
          <w:trHeight w:val="765"/>
        </w:trPr>
        <w:tc>
          <w:tcPr>
            <w:tcW w:w="810" w:type="dxa"/>
            <w:shd w:val="clear" w:color="000000" w:fill="FFFFFF"/>
            <w:vAlign w:val="center"/>
            <w:hideMark/>
          </w:tcPr>
          <w:p w:rsidR="00326ED8" w:rsidRPr="00ED173A" w:rsidRDefault="00326ED8" w:rsidP="00C83220">
            <w:pPr>
              <w:jc w:val="center"/>
              <w:rPr>
                <w:rFonts w:ascii="Calibri" w:hAnsi="Calibri"/>
                <w:bCs/>
                <w:color w:val="000000"/>
                <w:sz w:val="20"/>
                <w:szCs w:val="20"/>
              </w:rPr>
            </w:pPr>
            <w:r>
              <w:rPr>
                <w:rFonts w:ascii="Calibri" w:hAnsi="Calibri"/>
                <w:bCs/>
                <w:color w:val="000000"/>
                <w:sz w:val="20"/>
                <w:szCs w:val="20"/>
              </w:rPr>
              <w:t>QSURG5</w:t>
            </w:r>
          </w:p>
        </w:tc>
        <w:tc>
          <w:tcPr>
            <w:tcW w:w="900" w:type="dxa"/>
            <w:shd w:val="clear" w:color="000000" w:fill="FFFFFF"/>
            <w:vAlign w:val="center"/>
            <w:hideMark/>
          </w:tcPr>
          <w:p w:rsidR="00326ED8" w:rsidRPr="00ED173A" w:rsidRDefault="00170E66" w:rsidP="00C83220">
            <w:pPr>
              <w:jc w:val="center"/>
              <w:rPr>
                <w:rFonts w:ascii="Calibri" w:hAnsi="Calibri"/>
                <w:bCs/>
                <w:color w:val="000000"/>
                <w:sz w:val="20"/>
                <w:szCs w:val="20"/>
              </w:rPr>
            </w:pPr>
            <w:r>
              <w:rPr>
                <w:rFonts w:ascii="Calibri" w:hAnsi="Calibri"/>
                <w:bCs/>
                <w:color w:val="000000"/>
                <w:sz w:val="20"/>
                <w:szCs w:val="20"/>
              </w:rPr>
              <w:t>4</w:t>
            </w:r>
          </w:p>
        </w:tc>
        <w:tc>
          <w:tcPr>
            <w:tcW w:w="1260" w:type="dxa"/>
            <w:shd w:val="clear" w:color="000000" w:fill="FFFFFF"/>
            <w:vAlign w:val="center"/>
            <w:hideMark/>
          </w:tcPr>
          <w:p w:rsidR="00326ED8" w:rsidRPr="00ED173A" w:rsidRDefault="00326ED8" w:rsidP="00C83220">
            <w:pPr>
              <w:jc w:val="center"/>
              <w:rPr>
                <w:rFonts w:ascii="Calibri" w:hAnsi="Calibri"/>
                <w:bCs/>
                <w:color w:val="000000"/>
                <w:sz w:val="20"/>
                <w:szCs w:val="20"/>
              </w:rPr>
            </w:pPr>
            <w:r>
              <w:rPr>
                <w:rFonts w:ascii="Calibri" w:hAnsi="Calibri"/>
                <w:bCs/>
                <w:color w:val="000000"/>
                <w:sz w:val="20"/>
                <w:szCs w:val="20"/>
              </w:rPr>
              <w:t>SUBIEN(1.16)</w:t>
            </w:r>
          </w:p>
        </w:tc>
        <w:tc>
          <w:tcPr>
            <w:tcW w:w="1800" w:type="dxa"/>
            <w:shd w:val="clear" w:color="000000" w:fill="FFFFFF"/>
            <w:vAlign w:val="center"/>
            <w:hideMark/>
          </w:tcPr>
          <w:p w:rsidR="00326ED8" w:rsidRPr="00ED173A" w:rsidRDefault="00326ED8" w:rsidP="00C83220">
            <w:pPr>
              <w:jc w:val="center"/>
              <w:rPr>
                <w:rFonts w:ascii="Calibri" w:hAnsi="Calibri"/>
                <w:bCs/>
                <w:color w:val="000000"/>
                <w:sz w:val="20"/>
                <w:szCs w:val="20"/>
              </w:rPr>
            </w:pPr>
            <w:r>
              <w:rPr>
                <w:rFonts w:ascii="Calibri" w:hAnsi="Calibri"/>
                <w:bCs/>
                <w:color w:val="000000"/>
                <w:sz w:val="20"/>
                <w:szCs w:val="20"/>
              </w:rPr>
              <w:t>N/A</w:t>
            </w:r>
          </w:p>
        </w:tc>
        <w:tc>
          <w:tcPr>
            <w:tcW w:w="990" w:type="dxa"/>
            <w:shd w:val="clear" w:color="000000" w:fill="FFFFFF"/>
            <w:vAlign w:val="center"/>
            <w:hideMark/>
          </w:tcPr>
          <w:p w:rsidR="00326ED8" w:rsidRPr="00ED173A" w:rsidRDefault="00326ED8" w:rsidP="00C83220">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326ED8" w:rsidRPr="00ED173A" w:rsidRDefault="00326ED8" w:rsidP="00C83220">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326ED8" w:rsidRPr="00ED173A" w:rsidRDefault="00326ED8" w:rsidP="00C83220">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326ED8" w:rsidRPr="00ED173A" w:rsidRDefault="00326ED8" w:rsidP="00C83220">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326ED8" w:rsidRPr="00ED173A" w:rsidRDefault="00326ED8" w:rsidP="00C83220">
            <w:pPr>
              <w:jc w:val="center"/>
              <w:rPr>
                <w:rFonts w:ascii="Calibri" w:hAnsi="Calibri"/>
                <w:bCs/>
                <w:color w:val="000000"/>
                <w:sz w:val="20"/>
                <w:szCs w:val="20"/>
              </w:rPr>
            </w:pPr>
          </w:p>
        </w:tc>
        <w:tc>
          <w:tcPr>
            <w:tcW w:w="973" w:type="dxa"/>
            <w:shd w:val="clear" w:color="000000" w:fill="FFFFFF"/>
            <w:vAlign w:val="center"/>
          </w:tcPr>
          <w:p w:rsidR="00326ED8" w:rsidRPr="00ED173A" w:rsidRDefault="00DB3484" w:rsidP="00F3499D">
            <w:pPr>
              <w:jc w:val="center"/>
              <w:rPr>
                <w:rFonts w:ascii="Calibri" w:hAnsi="Calibri"/>
                <w:bCs/>
                <w:color w:val="000000"/>
                <w:sz w:val="20"/>
                <w:szCs w:val="20"/>
              </w:rPr>
            </w:pPr>
            <w:r>
              <w:rPr>
                <w:rFonts w:ascii="Calibri" w:hAnsi="Calibri"/>
                <w:bCs/>
                <w:color w:val="000000"/>
                <w:sz w:val="20"/>
                <w:szCs w:val="20"/>
              </w:rPr>
              <w:t>OR</w:t>
            </w:r>
          </w:p>
        </w:tc>
        <w:tc>
          <w:tcPr>
            <w:tcW w:w="810" w:type="dxa"/>
            <w:shd w:val="clear" w:color="000000" w:fill="FFFFFF"/>
            <w:vAlign w:val="center"/>
            <w:hideMark/>
          </w:tcPr>
          <w:p w:rsidR="00326ED8" w:rsidRPr="00ED173A" w:rsidRDefault="00326ED8" w:rsidP="00C83220">
            <w:pPr>
              <w:jc w:val="center"/>
              <w:rPr>
                <w:rFonts w:ascii="Calibri" w:hAnsi="Calibri"/>
                <w:bCs/>
                <w:color w:val="000000"/>
                <w:sz w:val="20"/>
                <w:szCs w:val="20"/>
              </w:rPr>
            </w:pPr>
          </w:p>
        </w:tc>
        <w:tc>
          <w:tcPr>
            <w:tcW w:w="1212" w:type="dxa"/>
            <w:shd w:val="clear" w:color="000000" w:fill="FFFFFF"/>
            <w:vAlign w:val="center"/>
            <w:hideMark/>
          </w:tcPr>
          <w:p w:rsidR="00326ED8" w:rsidRPr="00ED173A" w:rsidRDefault="00817C14" w:rsidP="00C83220">
            <w:pPr>
              <w:jc w:val="center"/>
              <w:rPr>
                <w:rFonts w:ascii="Calibri" w:hAnsi="Calibri"/>
                <w:bCs/>
                <w:color w:val="000000"/>
                <w:sz w:val="20"/>
                <w:szCs w:val="20"/>
              </w:rPr>
            </w:pPr>
            <w:r>
              <w:rPr>
                <w:rFonts w:ascii="Calibri" w:hAnsi="Calibri"/>
                <w:bCs/>
                <w:color w:val="000000"/>
                <w:sz w:val="20"/>
                <w:szCs w:val="20"/>
              </w:rPr>
              <w:t>N</w:t>
            </w:r>
          </w:p>
        </w:tc>
      </w:tr>
      <w:tr w:rsidR="00326ED8" w:rsidTr="00F3499D">
        <w:trPr>
          <w:trHeight w:val="765"/>
        </w:trPr>
        <w:tc>
          <w:tcPr>
            <w:tcW w:w="81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QSURG5</w:t>
            </w:r>
          </w:p>
        </w:tc>
        <w:tc>
          <w:tcPr>
            <w:tcW w:w="900" w:type="dxa"/>
            <w:shd w:val="clear" w:color="000000" w:fill="FFFFFF"/>
            <w:vAlign w:val="center"/>
            <w:hideMark/>
          </w:tcPr>
          <w:p w:rsidR="00326ED8" w:rsidRDefault="00170E66" w:rsidP="00C83220">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326ED8" w:rsidRDefault="00326ED8" w:rsidP="00C83220">
            <w:pPr>
              <w:jc w:val="center"/>
              <w:rPr>
                <w:rFonts w:ascii="Calibri" w:hAnsi="Calibri"/>
                <w:color w:val="000000"/>
                <w:sz w:val="20"/>
                <w:szCs w:val="20"/>
              </w:rPr>
            </w:pPr>
            <w:proofErr w:type="spellStart"/>
            <w:r>
              <w:rPr>
                <w:rFonts w:ascii="Calibri" w:hAnsi="Calibri"/>
                <w:color w:val="000000"/>
                <w:sz w:val="20"/>
                <w:szCs w:val="20"/>
              </w:rPr>
              <w:t>PostopOcc</w:t>
            </w:r>
            <w:proofErr w:type="spellEnd"/>
          </w:p>
        </w:tc>
        <w:tc>
          <w:tcPr>
            <w:tcW w:w="180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POSTOP OCCURRENCE</w:t>
            </w:r>
          </w:p>
        </w:tc>
        <w:tc>
          <w:tcPr>
            <w:tcW w:w="99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326ED8" w:rsidRDefault="00326ED8" w:rsidP="00C83220">
            <w:pPr>
              <w:jc w:val="center"/>
              <w:rPr>
                <w:rFonts w:ascii="Calibri" w:hAnsi="Calibri"/>
                <w:color w:val="000000"/>
                <w:sz w:val="20"/>
                <w:szCs w:val="20"/>
              </w:rPr>
            </w:pPr>
          </w:p>
        </w:tc>
        <w:tc>
          <w:tcPr>
            <w:tcW w:w="973" w:type="dxa"/>
            <w:shd w:val="clear" w:color="000000" w:fill="FFFFFF"/>
            <w:vAlign w:val="center"/>
          </w:tcPr>
          <w:p w:rsidR="00326ED8"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6ED8" w:rsidRDefault="00326ED8" w:rsidP="00C83220">
            <w:pPr>
              <w:jc w:val="center"/>
              <w:rPr>
                <w:rFonts w:ascii="Calibri" w:hAnsi="Calibri"/>
                <w:color w:val="000000"/>
                <w:sz w:val="20"/>
                <w:szCs w:val="20"/>
              </w:rPr>
            </w:pPr>
          </w:p>
        </w:tc>
        <w:tc>
          <w:tcPr>
            <w:tcW w:w="1212"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Y</w:t>
            </w:r>
          </w:p>
        </w:tc>
      </w:tr>
      <w:tr w:rsidR="00326ED8" w:rsidTr="00F3499D">
        <w:trPr>
          <w:trHeight w:val="1275"/>
        </w:trPr>
        <w:tc>
          <w:tcPr>
            <w:tcW w:w="81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QSURG5</w:t>
            </w:r>
          </w:p>
        </w:tc>
        <w:tc>
          <w:tcPr>
            <w:tcW w:w="900" w:type="dxa"/>
            <w:shd w:val="clear" w:color="000000" w:fill="FFFFFF"/>
            <w:vAlign w:val="center"/>
            <w:hideMark/>
          </w:tcPr>
          <w:p w:rsidR="00326ED8" w:rsidRDefault="00170E66" w:rsidP="00C83220">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326ED8" w:rsidRDefault="00326ED8" w:rsidP="00C83220">
            <w:pPr>
              <w:jc w:val="center"/>
              <w:rPr>
                <w:rFonts w:ascii="Calibri" w:hAnsi="Calibri"/>
                <w:color w:val="000000"/>
                <w:sz w:val="20"/>
                <w:szCs w:val="20"/>
              </w:rPr>
            </w:pPr>
            <w:proofErr w:type="spellStart"/>
            <w:r>
              <w:rPr>
                <w:rFonts w:ascii="Calibri" w:hAnsi="Calibri"/>
                <w:color w:val="000000"/>
                <w:sz w:val="20"/>
                <w:szCs w:val="20"/>
              </w:rPr>
              <w:t>OutcomeToDt</w:t>
            </w:r>
            <w:proofErr w:type="spellEnd"/>
          </w:p>
        </w:tc>
        <w:tc>
          <w:tcPr>
            <w:tcW w:w="180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OUTCOME TO DATE</w:t>
            </w:r>
          </w:p>
        </w:tc>
        <w:tc>
          <w:tcPr>
            <w:tcW w:w="99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20</w:t>
            </w:r>
          </w:p>
        </w:tc>
        <w:tc>
          <w:tcPr>
            <w:tcW w:w="998" w:type="dxa"/>
            <w:shd w:val="clear" w:color="000000" w:fill="FFFFFF"/>
            <w:vAlign w:val="center"/>
          </w:tcPr>
          <w:p w:rsidR="00326ED8" w:rsidRDefault="00326ED8" w:rsidP="00C83220">
            <w:pPr>
              <w:jc w:val="center"/>
              <w:rPr>
                <w:rFonts w:ascii="Calibri" w:hAnsi="Calibri"/>
                <w:color w:val="000000"/>
                <w:sz w:val="20"/>
                <w:szCs w:val="20"/>
              </w:rPr>
            </w:pPr>
          </w:p>
        </w:tc>
        <w:tc>
          <w:tcPr>
            <w:tcW w:w="973" w:type="dxa"/>
            <w:shd w:val="clear" w:color="000000" w:fill="FFFFFF"/>
            <w:vAlign w:val="center"/>
          </w:tcPr>
          <w:p w:rsidR="00326ED8"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UNRESOLVED; IMPROVED; DEATH; WORSE</w:t>
            </w:r>
          </w:p>
        </w:tc>
        <w:tc>
          <w:tcPr>
            <w:tcW w:w="1212"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Y</w:t>
            </w:r>
          </w:p>
        </w:tc>
      </w:tr>
      <w:tr w:rsidR="00326ED8" w:rsidTr="00F3499D">
        <w:trPr>
          <w:trHeight w:val="510"/>
        </w:trPr>
        <w:tc>
          <w:tcPr>
            <w:tcW w:w="81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QSURG5</w:t>
            </w:r>
          </w:p>
        </w:tc>
        <w:tc>
          <w:tcPr>
            <w:tcW w:w="900" w:type="dxa"/>
            <w:shd w:val="clear" w:color="000000" w:fill="FFFFFF"/>
            <w:vAlign w:val="center"/>
            <w:hideMark/>
          </w:tcPr>
          <w:p w:rsidR="00326ED8" w:rsidRDefault="00170E66" w:rsidP="00C83220">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326ED8" w:rsidRDefault="00326ED8" w:rsidP="00C83220">
            <w:pPr>
              <w:jc w:val="center"/>
              <w:rPr>
                <w:rFonts w:ascii="Calibri" w:hAnsi="Calibri"/>
                <w:color w:val="000000"/>
                <w:sz w:val="20"/>
                <w:szCs w:val="20"/>
              </w:rPr>
            </w:pPr>
            <w:proofErr w:type="spellStart"/>
            <w:r>
              <w:rPr>
                <w:rFonts w:ascii="Calibri" w:hAnsi="Calibri"/>
                <w:color w:val="000000"/>
                <w:sz w:val="20"/>
                <w:szCs w:val="20"/>
              </w:rPr>
              <w:t>DtCompNoted</w:t>
            </w:r>
            <w:proofErr w:type="spellEnd"/>
          </w:p>
        </w:tc>
        <w:tc>
          <w:tcPr>
            <w:tcW w:w="180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DATE COMP NOTED</w:t>
            </w:r>
          </w:p>
        </w:tc>
        <w:tc>
          <w:tcPr>
            <w:tcW w:w="99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326ED8"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73" w:type="dxa"/>
            <w:shd w:val="clear" w:color="000000" w:fill="FFFFFF"/>
            <w:vAlign w:val="center"/>
          </w:tcPr>
          <w:p w:rsidR="00326ED8"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6ED8" w:rsidRDefault="00326ED8" w:rsidP="00C83220">
            <w:pPr>
              <w:jc w:val="center"/>
              <w:rPr>
                <w:rFonts w:ascii="Calibri" w:hAnsi="Calibri"/>
                <w:color w:val="000000"/>
                <w:sz w:val="20"/>
                <w:szCs w:val="20"/>
              </w:rPr>
            </w:pPr>
          </w:p>
        </w:tc>
        <w:tc>
          <w:tcPr>
            <w:tcW w:w="1212"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Y</w:t>
            </w:r>
          </w:p>
        </w:tc>
      </w:tr>
      <w:tr w:rsidR="00326ED8" w:rsidTr="00F3499D">
        <w:trPr>
          <w:trHeight w:val="510"/>
        </w:trPr>
        <w:tc>
          <w:tcPr>
            <w:tcW w:w="81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QSURG5</w:t>
            </w:r>
          </w:p>
        </w:tc>
        <w:tc>
          <w:tcPr>
            <w:tcW w:w="900" w:type="dxa"/>
            <w:shd w:val="clear" w:color="000000" w:fill="FFFFFF"/>
            <w:vAlign w:val="center"/>
            <w:hideMark/>
          </w:tcPr>
          <w:p w:rsidR="00326ED8" w:rsidRDefault="00170E66" w:rsidP="00C83220">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326ED8" w:rsidRDefault="00326ED8" w:rsidP="00C83220">
            <w:pPr>
              <w:jc w:val="center"/>
              <w:rPr>
                <w:rFonts w:ascii="Calibri" w:hAnsi="Calibri"/>
                <w:color w:val="000000"/>
                <w:sz w:val="20"/>
                <w:szCs w:val="20"/>
              </w:rPr>
            </w:pPr>
            <w:proofErr w:type="spellStart"/>
            <w:r>
              <w:rPr>
                <w:rFonts w:ascii="Calibri" w:hAnsi="Calibri"/>
                <w:color w:val="000000"/>
                <w:sz w:val="20"/>
                <w:szCs w:val="20"/>
              </w:rPr>
              <w:t>TreatmentInstituted</w:t>
            </w:r>
            <w:proofErr w:type="spellEnd"/>
          </w:p>
        </w:tc>
        <w:tc>
          <w:tcPr>
            <w:tcW w:w="180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TREATMENT INSTITUTED</w:t>
            </w:r>
          </w:p>
        </w:tc>
        <w:tc>
          <w:tcPr>
            <w:tcW w:w="99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326ED8" w:rsidRDefault="00326ED8" w:rsidP="00C83220">
            <w:pPr>
              <w:jc w:val="center"/>
              <w:rPr>
                <w:rFonts w:ascii="Calibri" w:hAnsi="Calibri"/>
                <w:color w:val="000000"/>
                <w:sz w:val="20"/>
                <w:szCs w:val="20"/>
              </w:rPr>
            </w:pPr>
          </w:p>
        </w:tc>
        <w:tc>
          <w:tcPr>
            <w:tcW w:w="973" w:type="dxa"/>
            <w:shd w:val="clear" w:color="000000" w:fill="FFFFFF"/>
            <w:vAlign w:val="center"/>
          </w:tcPr>
          <w:p w:rsidR="00326ED8"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6ED8" w:rsidRDefault="00326ED8" w:rsidP="00C83220">
            <w:pPr>
              <w:jc w:val="center"/>
              <w:rPr>
                <w:rFonts w:ascii="Calibri" w:hAnsi="Calibri"/>
                <w:color w:val="000000"/>
                <w:sz w:val="20"/>
                <w:szCs w:val="20"/>
              </w:rPr>
            </w:pPr>
          </w:p>
        </w:tc>
        <w:tc>
          <w:tcPr>
            <w:tcW w:w="1212"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Y</w:t>
            </w:r>
          </w:p>
        </w:tc>
      </w:tr>
      <w:tr w:rsidR="00326ED8" w:rsidTr="00F3499D">
        <w:trPr>
          <w:trHeight w:val="510"/>
        </w:trPr>
        <w:tc>
          <w:tcPr>
            <w:tcW w:w="81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QSURG5</w:t>
            </w:r>
          </w:p>
        </w:tc>
        <w:tc>
          <w:tcPr>
            <w:tcW w:w="900" w:type="dxa"/>
            <w:shd w:val="clear" w:color="000000" w:fill="FFFFFF"/>
            <w:vAlign w:val="center"/>
            <w:hideMark/>
          </w:tcPr>
          <w:p w:rsidR="00326ED8" w:rsidRDefault="00170E66" w:rsidP="00C83220">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326ED8" w:rsidRDefault="00326ED8" w:rsidP="00C83220">
            <w:pPr>
              <w:jc w:val="center"/>
              <w:rPr>
                <w:rFonts w:ascii="Calibri" w:hAnsi="Calibri"/>
                <w:color w:val="000000"/>
                <w:sz w:val="20"/>
                <w:szCs w:val="20"/>
              </w:rPr>
            </w:pPr>
            <w:proofErr w:type="spellStart"/>
            <w:r>
              <w:rPr>
                <w:rFonts w:ascii="Calibri" w:hAnsi="Calibri"/>
                <w:color w:val="000000"/>
                <w:sz w:val="20"/>
                <w:szCs w:val="20"/>
              </w:rPr>
              <w:t>OccCategory</w:t>
            </w:r>
            <w:proofErr w:type="spellEnd"/>
          </w:p>
        </w:tc>
        <w:tc>
          <w:tcPr>
            <w:tcW w:w="180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OCCURRENCE CATEGORY</w:t>
            </w:r>
          </w:p>
        </w:tc>
        <w:tc>
          <w:tcPr>
            <w:tcW w:w="99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3</w:t>
            </w:r>
          </w:p>
        </w:tc>
        <w:tc>
          <w:tcPr>
            <w:tcW w:w="639"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60</w:t>
            </w:r>
          </w:p>
        </w:tc>
        <w:tc>
          <w:tcPr>
            <w:tcW w:w="998" w:type="dxa"/>
            <w:shd w:val="clear" w:color="000000" w:fill="FFFFFF"/>
            <w:vAlign w:val="center"/>
          </w:tcPr>
          <w:p w:rsidR="00326ED8" w:rsidRDefault="00326ED8" w:rsidP="00C83220">
            <w:pPr>
              <w:jc w:val="center"/>
              <w:rPr>
                <w:rFonts w:ascii="Calibri" w:hAnsi="Calibri"/>
                <w:color w:val="000000"/>
                <w:sz w:val="20"/>
                <w:szCs w:val="20"/>
              </w:rPr>
            </w:pPr>
          </w:p>
        </w:tc>
        <w:tc>
          <w:tcPr>
            <w:tcW w:w="973" w:type="dxa"/>
            <w:shd w:val="clear" w:color="000000" w:fill="FFFFFF"/>
            <w:vAlign w:val="center"/>
          </w:tcPr>
          <w:p w:rsidR="00326ED8"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6ED8" w:rsidRDefault="00326ED8" w:rsidP="00C83220">
            <w:pPr>
              <w:jc w:val="center"/>
              <w:rPr>
                <w:rFonts w:ascii="Calibri" w:hAnsi="Calibri"/>
                <w:color w:val="000000"/>
                <w:sz w:val="20"/>
                <w:szCs w:val="20"/>
              </w:rPr>
            </w:pPr>
          </w:p>
        </w:tc>
        <w:tc>
          <w:tcPr>
            <w:tcW w:w="1212"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Y</w:t>
            </w:r>
          </w:p>
        </w:tc>
      </w:tr>
      <w:tr w:rsidR="00326ED8" w:rsidTr="00F3499D">
        <w:trPr>
          <w:trHeight w:val="765"/>
        </w:trPr>
        <w:tc>
          <w:tcPr>
            <w:tcW w:w="81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QSURG5</w:t>
            </w:r>
          </w:p>
        </w:tc>
        <w:tc>
          <w:tcPr>
            <w:tcW w:w="900" w:type="dxa"/>
            <w:shd w:val="clear" w:color="000000" w:fill="FFFFFF"/>
            <w:vAlign w:val="center"/>
            <w:hideMark/>
          </w:tcPr>
          <w:p w:rsidR="00326ED8" w:rsidRDefault="00C962E9" w:rsidP="00C83220">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326ED8" w:rsidRDefault="00326ED8" w:rsidP="00C83220">
            <w:pPr>
              <w:jc w:val="center"/>
              <w:rPr>
                <w:rFonts w:ascii="Calibri" w:hAnsi="Calibri"/>
                <w:color w:val="000000"/>
                <w:sz w:val="20"/>
                <w:szCs w:val="20"/>
              </w:rPr>
            </w:pPr>
            <w:proofErr w:type="spellStart"/>
            <w:r>
              <w:rPr>
                <w:rFonts w:ascii="Calibri" w:hAnsi="Calibri"/>
                <w:color w:val="000000"/>
                <w:sz w:val="20"/>
                <w:szCs w:val="20"/>
              </w:rPr>
              <w:t>IcdDxCode</w:t>
            </w:r>
            <w:proofErr w:type="spellEnd"/>
          </w:p>
        </w:tc>
        <w:tc>
          <w:tcPr>
            <w:tcW w:w="180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ICD DIAGNOSIS CODE</w:t>
            </w:r>
          </w:p>
        </w:tc>
        <w:tc>
          <w:tcPr>
            <w:tcW w:w="99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326ED8" w:rsidRDefault="00326ED8" w:rsidP="00C83220">
            <w:pPr>
              <w:jc w:val="center"/>
              <w:rPr>
                <w:rFonts w:ascii="Calibri" w:hAnsi="Calibri"/>
                <w:color w:val="000000"/>
                <w:sz w:val="20"/>
                <w:szCs w:val="20"/>
              </w:rPr>
            </w:pPr>
          </w:p>
        </w:tc>
        <w:tc>
          <w:tcPr>
            <w:tcW w:w="973" w:type="dxa"/>
            <w:shd w:val="clear" w:color="000000" w:fill="FFFFFF"/>
            <w:vAlign w:val="center"/>
          </w:tcPr>
          <w:p w:rsidR="00326ED8"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6ED8" w:rsidRDefault="00326ED8" w:rsidP="00C83220">
            <w:pPr>
              <w:jc w:val="center"/>
              <w:rPr>
                <w:rFonts w:ascii="Calibri" w:hAnsi="Calibri"/>
                <w:color w:val="000000"/>
                <w:sz w:val="20"/>
                <w:szCs w:val="20"/>
              </w:rPr>
            </w:pPr>
          </w:p>
        </w:tc>
        <w:tc>
          <w:tcPr>
            <w:tcW w:w="1212" w:type="dxa"/>
            <w:shd w:val="clear" w:color="000000" w:fill="FFFFFF"/>
            <w:vAlign w:val="center"/>
            <w:hideMark/>
          </w:tcPr>
          <w:p w:rsidR="00326ED8" w:rsidRDefault="00326ED8" w:rsidP="00C83220">
            <w:pPr>
              <w:jc w:val="center"/>
              <w:rPr>
                <w:rFonts w:ascii="Calibri" w:hAnsi="Calibri"/>
                <w:color w:val="000000"/>
                <w:sz w:val="20"/>
                <w:szCs w:val="20"/>
              </w:rPr>
            </w:pPr>
            <w:r>
              <w:rPr>
                <w:rFonts w:ascii="Calibri" w:hAnsi="Calibri"/>
                <w:color w:val="000000"/>
                <w:sz w:val="20"/>
                <w:szCs w:val="20"/>
              </w:rPr>
              <w:t>Y</w:t>
            </w:r>
          </w:p>
        </w:tc>
      </w:tr>
      <w:tr w:rsidR="00D90AC7" w:rsidTr="00D90AC7">
        <w:trPr>
          <w:trHeight w:val="765"/>
        </w:trPr>
        <w:tc>
          <w:tcPr>
            <w:tcW w:w="810" w:type="dxa"/>
            <w:shd w:val="clear" w:color="000000" w:fill="FFFFFF"/>
            <w:vAlign w:val="center"/>
          </w:tcPr>
          <w:p w:rsidR="00D90AC7" w:rsidRPr="00D90AC7" w:rsidRDefault="006A19CF" w:rsidP="00D90AC7">
            <w:pPr>
              <w:jc w:val="center"/>
              <w:rPr>
                <w:rFonts w:ascii="Calibri" w:hAnsi="Calibri"/>
                <w:color w:val="000000"/>
                <w:sz w:val="20"/>
                <w:szCs w:val="20"/>
              </w:rPr>
            </w:pPr>
            <w:r>
              <w:rPr>
                <w:rFonts w:ascii="Calibri" w:hAnsi="Calibri"/>
                <w:color w:val="000000"/>
                <w:sz w:val="20"/>
                <w:szCs w:val="20"/>
              </w:rPr>
              <w:t>QSURG5</w:t>
            </w:r>
          </w:p>
        </w:tc>
        <w:tc>
          <w:tcPr>
            <w:tcW w:w="900" w:type="dxa"/>
            <w:shd w:val="clear" w:color="000000" w:fill="FFFFFF"/>
            <w:vAlign w:val="center"/>
          </w:tcPr>
          <w:p w:rsidR="00D90AC7" w:rsidRPr="00D90AC7" w:rsidRDefault="004C51FB" w:rsidP="00D90AC7">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Facility</w:t>
            </w:r>
          </w:p>
        </w:tc>
        <w:tc>
          <w:tcPr>
            <w:tcW w:w="180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N/A</w:t>
            </w:r>
          </w:p>
        </w:tc>
        <w:tc>
          <w:tcPr>
            <w:tcW w:w="99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R</w:t>
            </w:r>
          </w:p>
        </w:tc>
        <w:tc>
          <w:tcPr>
            <w:tcW w:w="72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TEXT</w:t>
            </w:r>
          </w:p>
        </w:tc>
        <w:tc>
          <w:tcPr>
            <w:tcW w:w="630"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3</w:t>
            </w:r>
          </w:p>
        </w:tc>
        <w:tc>
          <w:tcPr>
            <w:tcW w:w="639"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7</w:t>
            </w:r>
          </w:p>
        </w:tc>
        <w:tc>
          <w:tcPr>
            <w:tcW w:w="998" w:type="dxa"/>
            <w:shd w:val="clear" w:color="000000" w:fill="FFFFFF"/>
            <w:vAlign w:val="center"/>
          </w:tcPr>
          <w:p w:rsidR="00D90AC7" w:rsidRPr="00D90AC7" w:rsidRDefault="00D90AC7" w:rsidP="00D90AC7">
            <w:pPr>
              <w:jc w:val="center"/>
              <w:rPr>
                <w:rFonts w:ascii="Calibri" w:hAnsi="Calibri"/>
                <w:color w:val="000000"/>
                <w:sz w:val="20"/>
                <w:szCs w:val="20"/>
              </w:rPr>
            </w:pPr>
          </w:p>
        </w:tc>
        <w:tc>
          <w:tcPr>
            <w:tcW w:w="973"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BOTH</w:t>
            </w:r>
          </w:p>
        </w:tc>
        <w:tc>
          <w:tcPr>
            <w:tcW w:w="810" w:type="dxa"/>
            <w:shd w:val="clear" w:color="000000" w:fill="FFFFFF"/>
            <w:vAlign w:val="center"/>
          </w:tcPr>
          <w:p w:rsidR="00D90AC7" w:rsidRPr="00D90AC7" w:rsidRDefault="00D90AC7" w:rsidP="00D90AC7">
            <w:pPr>
              <w:jc w:val="center"/>
              <w:rPr>
                <w:rFonts w:ascii="Calibri" w:hAnsi="Calibri"/>
                <w:color w:val="000000"/>
                <w:sz w:val="20"/>
                <w:szCs w:val="20"/>
              </w:rPr>
            </w:pPr>
          </w:p>
        </w:tc>
        <w:tc>
          <w:tcPr>
            <w:tcW w:w="1212" w:type="dxa"/>
            <w:shd w:val="clear" w:color="000000" w:fill="FFFFFF"/>
            <w:vAlign w:val="center"/>
          </w:tcPr>
          <w:p w:rsidR="00D90AC7" w:rsidRPr="00D90AC7" w:rsidRDefault="00D90AC7" w:rsidP="00D90AC7">
            <w:pPr>
              <w:jc w:val="center"/>
              <w:rPr>
                <w:rFonts w:ascii="Calibri" w:hAnsi="Calibri"/>
                <w:color w:val="000000"/>
                <w:sz w:val="20"/>
                <w:szCs w:val="20"/>
              </w:rPr>
            </w:pPr>
            <w:r w:rsidRPr="00D90AC7">
              <w:rPr>
                <w:rFonts w:ascii="Calibri" w:hAnsi="Calibri"/>
                <w:color w:val="000000"/>
                <w:sz w:val="20"/>
                <w:szCs w:val="20"/>
              </w:rPr>
              <w:t>N</w:t>
            </w:r>
          </w:p>
        </w:tc>
      </w:tr>
    </w:tbl>
    <w:p w:rsidR="00FA3C92" w:rsidRDefault="00FA3C92" w:rsidP="00FA3C92"/>
    <w:p w:rsidR="00D90AC7" w:rsidRDefault="00D90AC7" w:rsidP="00FA3C92"/>
    <w:p w:rsidR="00D90AC7" w:rsidRDefault="00D90AC7" w:rsidP="00FA3C92"/>
    <w:p w:rsidR="00D90AC7" w:rsidRDefault="00D90AC7" w:rsidP="00FA3C92"/>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73"/>
        <w:gridCol w:w="810"/>
        <w:gridCol w:w="1212"/>
      </w:tblGrid>
      <w:tr w:rsidR="00F3499D" w:rsidTr="00F3499D">
        <w:trPr>
          <w:trHeight w:val="765"/>
        </w:trPr>
        <w:tc>
          <w:tcPr>
            <w:tcW w:w="810" w:type="dxa"/>
            <w:shd w:val="clear" w:color="000000" w:fill="FFFFFF"/>
            <w:vAlign w:val="center"/>
            <w:hideMark/>
          </w:tcPr>
          <w:p w:rsidR="00F3499D" w:rsidRDefault="00F3499D"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F3499D" w:rsidRDefault="00F3499D"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F3499D" w:rsidRDefault="00F3499D"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F3499D"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F3499D">
              <w:rPr>
                <w:rFonts w:ascii="Calibri" w:hAnsi="Calibri"/>
                <w:b/>
                <w:bCs/>
                <w:color w:val="000000"/>
                <w:sz w:val="20"/>
                <w:szCs w:val="20"/>
              </w:rPr>
              <w:t xml:space="preserve"> Field Name</w:t>
            </w:r>
          </w:p>
        </w:tc>
        <w:tc>
          <w:tcPr>
            <w:tcW w:w="990" w:type="dxa"/>
            <w:shd w:val="clear" w:color="000000" w:fill="FFFFFF"/>
            <w:vAlign w:val="center"/>
            <w:hideMark/>
          </w:tcPr>
          <w:p w:rsidR="00F3499D" w:rsidRDefault="00F3499D" w:rsidP="00C8322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F3499D" w:rsidRDefault="00F3499D" w:rsidP="00C8322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F3499D" w:rsidRDefault="00F3499D" w:rsidP="00C8322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F3499D" w:rsidRDefault="00F3499D" w:rsidP="00C8322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F3499D" w:rsidRPr="00582D02" w:rsidRDefault="00F3499D" w:rsidP="00C83220">
            <w:pPr>
              <w:jc w:val="center"/>
              <w:rPr>
                <w:rFonts w:ascii="Calibri" w:hAnsi="Calibri"/>
                <w:b/>
                <w:bCs/>
                <w:color w:val="000000"/>
                <w:sz w:val="20"/>
                <w:szCs w:val="20"/>
              </w:rPr>
            </w:pPr>
            <w:r>
              <w:rPr>
                <w:rFonts w:ascii="Calibri" w:hAnsi="Calibri"/>
                <w:b/>
                <w:bCs/>
                <w:color w:val="000000"/>
                <w:sz w:val="20"/>
                <w:szCs w:val="20"/>
              </w:rPr>
              <w:t>Precision</w:t>
            </w:r>
          </w:p>
        </w:tc>
        <w:tc>
          <w:tcPr>
            <w:tcW w:w="973" w:type="dxa"/>
            <w:shd w:val="clear" w:color="000000" w:fill="FFFFFF"/>
            <w:vAlign w:val="center"/>
          </w:tcPr>
          <w:p w:rsidR="00F3499D" w:rsidRDefault="00FB4E45" w:rsidP="00F3499D">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F3499D" w:rsidRDefault="00F3499D" w:rsidP="00C83220">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F3499D" w:rsidRDefault="00F3499D" w:rsidP="00C83220">
            <w:pPr>
              <w:jc w:val="center"/>
              <w:rPr>
                <w:rFonts w:ascii="Calibri" w:hAnsi="Calibri"/>
                <w:b/>
                <w:bCs/>
                <w:color w:val="000000"/>
                <w:sz w:val="20"/>
                <w:szCs w:val="20"/>
              </w:rPr>
            </w:pPr>
            <w:r>
              <w:rPr>
                <w:rFonts w:ascii="Calibri" w:hAnsi="Calibri"/>
                <w:b/>
                <w:bCs/>
                <w:color w:val="000000"/>
                <w:sz w:val="20"/>
                <w:szCs w:val="20"/>
              </w:rPr>
              <w:t>Repetition</w:t>
            </w:r>
          </w:p>
        </w:tc>
      </w:tr>
      <w:tr w:rsidR="00F3499D" w:rsidTr="00F3499D">
        <w:trPr>
          <w:trHeight w:val="765"/>
        </w:trPr>
        <w:tc>
          <w:tcPr>
            <w:tcW w:w="810" w:type="dxa"/>
            <w:shd w:val="clear" w:color="000000" w:fill="FFFFFF"/>
            <w:vAlign w:val="center"/>
            <w:hideMark/>
          </w:tcPr>
          <w:p w:rsidR="00F3499D" w:rsidRPr="00240923" w:rsidRDefault="00F3499D" w:rsidP="00C83220">
            <w:pPr>
              <w:jc w:val="center"/>
              <w:rPr>
                <w:rFonts w:ascii="Calibri" w:hAnsi="Calibri"/>
                <w:bCs/>
                <w:color w:val="000000"/>
                <w:sz w:val="20"/>
                <w:szCs w:val="20"/>
              </w:rPr>
            </w:pPr>
            <w:r>
              <w:rPr>
                <w:rFonts w:ascii="Calibri" w:hAnsi="Calibri"/>
                <w:bCs/>
                <w:color w:val="000000"/>
                <w:sz w:val="20"/>
                <w:szCs w:val="20"/>
              </w:rPr>
              <w:t>QSURG6</w:t>
            </w:r>
          </w:p>
        </w:tc>
        <w:tc>
          <w:tcPr>
            <w:tcW w:w="90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F3499D"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F3499D" w:rsidRPr="005466CA" w:rsidRDefault="00F3499D" w:rsidP="00C83220">
            <w:pPr>
              <w:jc w:val="center"/>
              <w:rPr>
                <w:rFonts w:ascii="Calibri" w:hAnsi="Calibri"/>
                <w:color w:val="000000"/>
                <w:sz w:val="20"/>
                <w:szCs w:val="20"/>
              </w:rPr>
            </w:pPr>
          </w:p>
        </w:tc>
        <w:tc>
          <w:tcPr>
            <w:tcW w:w="973" w:type="dxa"/>
            <w:shd w:val="clear" w:color="000000" w:fill="FFFFFF"/>
            <w:vAlign w:val="center"/>
          </w:tcPr>
          <w:p w:rsidR="00F3499D" w:rsidRPr="005466CA" w:rsidRDefault="00FB4E45" w:rsidP="00F3499D">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F3499D" w:rsidRPr="005466CA" w:rsidRDefault="00F3499D" w:rsidP="00C83220">
            <w:pPr>
              <w:jc w:val="center"/>
              <w:rPr>
                <w:rFonts w:ascii="Calibri" w:hAnsi="Calibri"/>
                <w:color w:val="000000"/>
                <w:sz w:val="20"/>
                <w:szCs w:val="20"/>
              </w:rPr>
            </w:pPr>
          </w:p>
        </w:tc>
        <w:tc>
          <w:tcPr>
            <w:tcW w:w="1212"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Y</w:t>
            </w:r>
          </w:p>
        </w:tc>
      </w:tr>
      <w:tr w:rsidR="00F3499D" w:rsidTr="00F3499D">
        <w:trPr>
          <w:trHeight w:val="765"/>
        </w:trPr>
        <w:tc>
          <w:tcPr>
            <w:tcW w:w="810" w:type="dxa"/>
            <w:shd w:val="clear" w:color="000000" w:fill="FFFFFF"/>
            <w:vAlign w:val="center"/>
            <w:hideMark/>
          </w:tcPr>
          <w:p w:rsidR="00F3499D" w:rsidRPr="00240923" w:rsidRDefault="00F3499D" w:rsidP="00C83220">
            <w:pPr>
              <w:jc w:val="center"/>
              <w:rPr>
                <w:rFonts w:ascii="Calibri" w:hAnsi="Calibri"/>
                <w:bCs/>
                <w:color w:val="000000"/>
                <w:sz w:val="20"/>
                <w:szCs w:val="20"/>
              </w:rPr>
            </w:pPr>
            <w:r>
              <w:rPr>
                <w:rFonts w:ascii="Calibri" w:hAnsi="Calibri"/>
                <w:bCs/>
                <w:color w:val="000000"/>
                <w:sz w:val="20"/>
                <w:szCs w:val="20"/>
              </w:rPr>
              <w:t>QSURG6</w:t>
            </w:r>
          </w:p>
        </w:tc>
        <w:tc>
          <w:tcPr>
            <w:tcW w:w="90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F3499D" w:rsidRPr="005466CA" w:rsidRDefault="00F3499D" w:rsidP="00C8322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F3499D" w:rsidRPr="005466CA" w:rsidRDefault="00F3499D" w:rsidP="00C83220">
            <w:pPr>
              <w:jc w:val="center"/>
              <w:rPr>
                <w:rFonts w:ascii="Calibri" w:hAnsi="Calibri"/>
                <w:color w:val="000000"/>
                <w:sz w:val="20"/>
                <w:szCs w:val="20"/>
              </w:rPr>
            </w:pPr>
          </w:p>
        </w:tc>
        <w:tc>
          <w:tcPr>
            <w:tcW w:w="973" w:type="dxa"/>
            <w:shd w:val="clear" w:color="000000" w:fill="FFFFFF"/>
            <w:vAlign w:val="center"/>
          </w:tcPr>
          <w:p w:rsidR="00F3499D" w:rsidRPr="005466CA" w:rsidRDefault="00FB4E45" w:rsidP="00F3499D">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F3499D" w:rsidRPr="005466CA" w:rsidRDefault="00F3499D" w:rsidP="00C83220">
            <w:pPr>
              <w:jc w:val="center"/>
              <w:rPr>
                <w:rFonts w:ascii="Calibri" w:hAnsi="Calibri"/>
                <w:color w:val="000000"/>
                <w:sz w:val="20"/>
                <w:szCs w:val="20"/>
              </w:rPr>
            </w:pPr>
          </w:p>
        </w:tc>
        <w:tc>
          <w:tcPr>
            <w:tcW w:w="1212" w:type="dxa"/>
            <w:shd w:val="clear" w:color="000000" w:fill="FFFFFF"/>
            <w:vAlign w:val="center"/>
            <w:hideMark/>
          </w:tcPr>
          <w:p w:rsidR="00F3499D" w:rsidRPr="005466CA" w:rsidRDefault="00F3499D"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F804F9">
            <w:pPr>
              <w:jc w:val="center"/>
              <w:rPr>
                <w:rFonts w:ascii="Calibri" w:hAnsi="Calibri"/>
                <w:bCs/>
                <w:color w:val="000000"/>
                <w:sz w:val="20"/>
                <w:szCs w:val="20"/>
              </w:rPr>
            </w:pPr>
            <w:r>
              <w:rPr>
                <w:rFonts w:ascii="Calibri" w:hAnsi="Calibri"/>
                <w:bCs/>
                <w:color w:val="000000"/>
                <w:sz w:val="20"/>
                <w:szCs w:val="20"/>
              </w:rPr>
              <w:t>QSURG6</w:t>
            </w:r>
          </w:p>
        </w:tc>
        <w:tc>
          <w:tcPr>
            <w:tcW w:w="900" w:type="dxa"/>
            <w:shd w:val="clear" w:color="000000" w:fill="FFFFFF"/>
            <w:vAlign w:val="center"/>
            <w:hideMark/>
          </w:tcPr>
          <w:p w:rsidR="00603DF6" w:rsidRPr="005466CA" w:rsidRDefault="00603DF6" w:rsidP="00EA2D66">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603DF6" w:rsidRPr="00582D02" w:rsidRDefault="00603DF6" w:rsidP="00F804F9">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603DF6" w:rsidRPr="00582D02" w:rsidRDefault="00603DF6" w:rsidP="00F804F9">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603DF6" w:rsidRPr="00582D02" w:rsidRDefault="00603DF6" w:rsidP="00F804F9">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603DF6" w:rsidRPr="00582D02" w:rsidRDefault="008A5E8D" w:rsidP="00F804F9">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03DF6" w:rsidRPr="00582D02" w:rsidRDefault="00603DF6" w:rsidP="00F804F9">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603DF6" w:rsidRPr="00582D02" w:rsidRDefault="00603DF6" w:rsidP="00F804F9">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603DF6" w:rsidRPr="00582D02" w:rsidRDefault="00603DF6" w:rsidP="00F804F9">
            <w:pPr>
              <w:jc w:val="center"/>
              <w:rPr>
                <w:rFonts w:ascii="Calibri" w:hAnsi="Calibri"/>
                <w:color w:val="000000"/>
                <w:sz w:val="20"/>
                <w:szCs w:val="20"/>
              </w:rPr>
            </w:pPr>
          </w:p>
        </w:tc>
        <w:tc>
          <w:tcPr>
            <w:tcW w:w="973" w:type="dxa"/>
            <w:shd w:val="clear" w:color="000000" w:fill="FFFFFF"/>
            <w:vAlign w:val="center"/>
          </w:tcPr>
          <w:p w:rsidR="00603DF6" w:rsidRPr="00582D02" w:rsidRDefault="00603DF6" w:rsidP="00F804F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03DF6" w:rsidRPr="00582D02" w:rsidRDefault="00603DF6" w:rsidP="00F804F9">
            <w:pPr>
              <w:jc w:val="center"/>
              <w:rPr>
                <w:rFonts w:ascii="Calibri" w:hAnsi="Calibri"/>
                <w:color w:val="000000"/>
                <w:sz w:val="20"/>
                <w:szCs w:val="20"/>
              </w:rPr>
            </w:pPr>
          </w:p>
        </w:tc>
        <w:tc>
          <w:tcPr>
            <w:tcW w:w="1212" w:type="dxa"/>
            <w:shd w:val="clear" w:color="000000" w:fill="FFFFFF"/>
            <w:vAlign w:val="center"/>
            <w:hideMark/>
          </w:tcPr>
          <w:p w:rsidR="00603DF6" w:rsidRPr="00582D02" w:rsidRDefault="00467F2B" w:rsidP="00F804F9">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Pr="00240923" w:rsidRDefault="00603DF6" w:rsidP="00C83220">
            <w:pPr>
              <w:jc w:val="center"/>
              <w:rPr>
                <w:rFonts w:ascii="Calibri" w:hAnsi="Calibri"/>
                <w:bCs/>
                <w:color w:val="000000"/>
                <w:sz w:val="20"/>
                <w:szCs w:val="20"/>
              </w:rPr>
            </w:pPr>
            <w:r>
              <w:rPr>
                <w:rFonts w:ascii="Calibri" w:hAnsi="Calibri"/>
                <w:bCs/>
                <w:color w:val="000000"/>
                <w:sz w:val="20"/>
                <w:szCs w:val="20"/>
              </w:rPr>
              <w:lastRenderedPageBreak/>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603DF6" w:rsidRPr="005466CA" w:rsidRDefault="00603DF6" w:rsidP="00C83220">
            <w:pPr>
              <w:jc w:val="center"/>
              <w:rPr>
                <w:rFonts w:ascii="Calibri" w:hAnsi="Calibri"/>
                <w:color w:val="000000"/>
                <w:sz w:val="20"/>
                <w:szCs w:val="20"/>
              </w:rPr>
            </w:pPr>
            <w:r>
              <w:rPr>
                <w:rFonts w:ascii="Calibri" w:hAnsi="Calibri"/>
                <w:color w:val="000000"/>
                <w:sz w:val="20"/>
                <w:szCs w:val="20"/>
              </w:rPr>
              <w:t>In/out-</w:t>
            </w:r>
            <w:proofErr w:type="spellStart"/>
            <w:r>
              <w:rPr>
                <w:rFonts w:ascii="Calibri" w:hAnsi="Calibri"/>
                <w:color w:val="000000"/>
                <w:sz w:val="20"/>
                <w:szCs w:val="20"/>
              </w:rPr>
              <w:t>patientSts</w:t>
            </w:r>
            <w:proofErr w:type="spellEnd"/>
          </w:p>
        </w:tc>
        <w:tc>
          <w:tcPr>
            <w:tcW w:w="1800" w:type="dxa"/>
            <w:shd w:val="clear" w:color="000000" w:fill="FFFFFF"/>
            <w:vAlign w:val="center"/>
            <w:hideMark/>
          </w:tcPr>
          <w:p w:rsidR="00603DF6" w:rsidRPr="005466CA" w:rsidRDefault="004411B0" w:rsidP="00C83220">
            <w:pPr>
              <w:jc w:val="center"/>
              <w:rPr>
                <w:rFonts w:ascii="Calibri" w:hAnsi="Calibri"/>
                <w:color w:val="000000"/>
                <w:sz w:val="20"/>
                <w:szCs w:val="20"/>
              </w:rPr>
            </w:pPr>
            <w:r>
              <w:rPr>
                <w:rFonts w:ascii="Calibri" w:hAnsi="Calibri"/>
                <w:color w:val="000000"/>
                <w:sz w:val="20"/>
                <w:szCs w:val="20"/>
              </w:rPr>
              <w:t>IN/OUT-</w:t>
            </w:r>
            <w:r w:rsidR="00603DF6">
              <w:rPr>
                <w:rFonts w:ascii="Calibri" w:hAnsi="Calibri"/>
                <w:color w:val="000000"/>
                <w:sz w:val="20"/>
                <w:szCs w:val="20"/>
              </w:rPr>
              <w:t>PATIENT STATUS</w:t>
            </w:r>
          </w:p>
        </w:tc>
        <w:tc>
          <w:tcPr>
            <w:tcW w:w="990" w:type="dxa"/>
            <w:shd w:val="clear" w:color="000000" w:fill="FFFFFF"/>
            <w:vAlign w:val="center"/>
            <w:hideMark/>
          </w:tcPr>
          <w:p w:rsidR="00603DF6" w:rsidRPr="005466CA"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Pr="005466CA"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Pr="005466CA"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Pr="005466CA" w:rsidRDefault="00603DF6" w:rsidP="00C8322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603DF6" w:rsidRPr="00B746EB" w:rsidRDefault="00603DF6" w:rsidP="00C83220">
            <w:pPr>
              <w:jc w:val="center"/>
              <w:rPr>
                <w:rFonts w:ascii="Calibri" w:hAnsi="Calibri"/>
                <w:color w:val="000000"/>
                <w:sz w:val="20"/>
                <w:szCs w:val="20"/>
              </w:rPr>
            </w:pPr>
          </w:p>
        </w:tc>
        <w:tc>
          <w:tcPr>
            <w:tcW w:w="973" w:type="dxa"/>
            <w:shd w:val="clear" w:color="000000" w:fill="FFFFFF"/>
            <w:vAlign w:val="center"/>
          </w:tcPr>
          <w:p w:rsidR="00603DF6" w:rsidRPr="00B746EB" w:rsidRDefault="00603DF6" w:rsidP="00F3499D">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03DF6" w:rsidRPr="005466CA" w:rsidRDefault="00603DF6" w:rsidP="00C83220">
            <w:pPr>
              <w:jc w:val="center"/>
              <w:rPr>
                <w:rFonts w:ascii="Calibri" w:hAnsi="Calibri"/>
                <w:color w:val="000000"/>
                <w:sz w:val="20"/>
                <w:szCs w:val="20"/>
              </w:rPr>
            </w:pPr>
            <w:r w:rsidRPr="00B746EB">
              <w:rPr>
                <w:rFonts w:ascii="Calibri" w:hAnsi="Calibri"/>
                <w:color w:val="000000"/>
                <w:sz w:val="20"/>
                <w:szCs w:val="20"/>
              </w:rPr>
              <w:t>INPATIENT; OUTPATIENT</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Major/minor</w:t>
            </w:r>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MAJOR/MINOR</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MAJOR; MINOR</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SurgSpecialty</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SURGERY SPECIALTY</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Pr="003D31FA" w:rsidRDefault="00603DF6" w:rsidP="00C83220">
            <w:pPr>
              <w:jc w:val="center"/>
              <w:rPr>
                <w:rFonts w:ascii="Calibri" w:hAnsi="Calibri"/>
                <w:color w:val="000000"/>
                <w:sz w:val="20"/>
                <w:szCs w:val="20"/>
              </w:rPr>
            </w:pPr>
            <w:r w:rsidRPr="003D31FA">
              <w:rPr>
                <w:rFonts w:ascii="Calibri" w:hAnsi="Calibri"/>
                <w:color w:val="000000"/>
                <w:sz w:val="20"/>
                <w:szCs w:val="20"/>
              </w:rPr>
              <w:t>QSURG6</w:t>
            </w:r>
          </w:p>
        </w:tc>
        <w:tc>
          <w:tcPr>
            <w:tcW w:w="900" w:type="dxa"/>
            <w:shd w:val="clear" w:color="000000" w:fill="FFFFFF"/>
            <w:vAlign w:val="center"/>
            <w:hideMark/>
          </w:tcPr>
          <w:p w:rsidR="00603DF6" w:rsidRPr="003D31FA" w:rsidRDefault="00603DF6" w:rsidP="00EA2D66">
            <w:pPr>
              <w:jc w:val="center"/>
              <w:rPr>
                <w:rFonts w:ascii="Calibri" w:hAnsi="Calibri"/>
                <w:color w:val="000000"/>
                <w:sz w:val="20"/>
                <w:szCs w:val="20"/>
              </w:rPr>
            </w:pPr>
            <w:r w:rsidRPr="003D31FA">
              <w:rPr>
                <w:rFonts w:ascii="Calibri" w:hAnsi="Calibri"/>
                <w:color w:val="000000"/>
                <w:sz w:val="20"/>
                <w:szCs w:val="20"/>
              </w:rPr>
              <w:t>7</w:t>
            </w:r>
          </w:p>
        </w:tc>
        <w:tc>
          <w:tcPr>
            <w:tcW w:w="1260" w:type="dxa"/>
            <w:shd w:val="clear" w:color="000000" w:fill="FFFFFF"/>
            <w:vAlign w:val="center"/>
            <w:hideMark/>
          </w:tcPr>
          <w:p w:rsidR="00603DF6" w:rsidRPr="003D31FA" w:rsidRDefault="00603DF6" w:rsidP="00C83220">
            <w:pPr>
              <w:jc w:val="center"/>
              <w:rPr>
                <w:rFonts w:ascii="Calibri" w:hAnsi="Calibri"/>
                <w:color w:val="000000"/>
                <w:sz w:val="20"/>
                <w:szCs w:val="20"/>
              </w:rPr>
            </w:pPr>
            <w:r w:rsidRPr="003D31FA">
              <w:rPr>
                <w:rFonts w:ascii="Calibri" w:hAnsi="Calibri"/>
                <w:color w:val="000000"/>
                <w:sz w:val="20"/>
                <w:szCs w:val="20"/>
              </w:rPr>
              <w:t>*</w:t>
            </w:r>
            <w:proofErr w:type="spellStart"/>
            <w:r w:rsidRPr="003D31FA">
              <w:rPr>
                <w:rFonts w:ascii="Calibri" w:hAnsi="Calibri"/>
                <w:color w:val="000000"/>
                <w:sz w:val="20"/>
                <w:szCs w:val="20"/>
              </w:rPr>
              <w:t>attendingCode-NotUsed</w:t>
            </w:r>
            <w:proofErr w:type="spellEnd"/>
          </w:p>
        </w:tc>
        <w:tc>
          <w:tcPr>
            <w:tcW w:w="1800" w:type="dxa"/>
            <w:shd w:val="clear" w:color="000000" w:fill="FFFFFF"/>
            <w:vAlign w:val="center"/>
            <w:hideMark/>
          </w:tcPr>
          <w:p w:rsidR="00603DF6" w:rsidRPr="003D31FA" w:rsidRDefault="00603DF6" w:rsidP="00C83220">
            <w:pPr>
              <w:jc w:val="center"/>
              <w:rPr>
                <w:rFonts w:ascii="Calibri" w:hAnsi="Calibri"/>
                <w:color w:val="000000"/>
                <w:sz w:val="20"/>
                <w:szCs w:val="20"/>
              </w:rPr>
            </w:pPr>
            <w:r w:rsidRPr="003D31FA">
              <w:rPr>
                <w:rFonts w:ascii="Calibri" w:hAnsi="Calibri"/>
                <w:color w:val="000000"/>
                <w:sz w:val="20"/>
                <w:szCs w:val="20"/>
              </w:rPr>
              <w:t>ATTENDING CODE</w:t>
            </w:r>
          </w:p>
        </w:tc>
        <w:tc>
          <w:tcPr>
            <w:tcW w:w="990" w:type="dxa"/>
            <w:shd w:val="clear" w:color="000000" w:fill="FFFFFF"/>
            <w:vAlign w:val="center"/>
            <w:hideMark/>
          </w:tcPr>
          <w:p w:rsidR="00603DF6" w:rsidRPr="003D31FA" w:rsidRDefault="00603DF6" w:rsidP="00C83220">
            <w:pPr>
              <w:jc w:val="center"/>
              <w:rPr>
                <w:rFonts w:ascii="Calibri" w:hAnsi="Calibri"/>
                <w:color w:val="000000"/>
                <w:sz w:val="20"/>
                <w:szCs w:val="20"/>
              </w:rPr>
            </w:pPr>
            <w:r w:rsidRPr="003D31FA">
              <w:rPr>
                <w:rFonts w:ascii="Calibri" w:hAnsi="Calibri"/>
                <w:color w:val="000000"/>
                <w:sz w:val="20"/>
                <w:szCs w:val="20"/>
              </w:rPr>
              <w:t>O</w:t>
            </w:r>
          </w:p>
        </w:tc>
        <w:tc>
          <w:tcPr>
            <w:tcW w:w="720" w:type="dxa"/>
            <w:shd w:val="clear" w:color="000000" w:fill="FFFFFF"/>
            <w:vAlign w:val="center"/>
            <w:hideMark/>
          </w:tcPr>
          <w:p w:rsidR="00603DF6" w:rsidRPr="003D31FA" w:rsidRDefault="006F646A"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Pr="003D31FA" w:rsidRDefault="00603DF6" w:rsidP="00C83220">
            <w:pPr>
              <w:jc w:val="center"/>
              <w:rPr>
                <w:rFonts w:ascii="Calibri" w:hAnsi="Calibri"/>
                <w:color w:val="000000"/>
                <w:sz w:val="20"/>
                <w:szCs w:val="20"/>
              </w:rPr>
            </w:pPr>
            <w:r w:rsidRPr="003D31FA">
              <w:rPr>
                <w:rFonts w:ascii="Calibri" w:hAnsi="Calibri"/>
                <w:color w:val="000000"/>
                <w:sz w:val="20"/>
                <w:szCs w:val="20"/>
              </w:rPr>
              <w:t>0</w:t>
            </w:r>
          </w:p>
        </w:tc>
        <w:tc>
          <w:tcPr>
            <w:tcW w:w="639" w:type="dxa"/>
            <w:shd w:val="clear" w:color="000000" w:fill="FFFFFF"/>
            <w:vAlign w:val="center"/>
            <w:hideMark/>
          </w:tcPr>
          <w:p w:rsidR="00603DF6" w:rsidRPr="003D31FA" w:rsidRDefault="00603DF6" w:rsidP="00C83220">
            <w:pPr>
              <w:jc w:val="center"/>
              <w:rPr>
                <w:rFonts w:ascii="Calibri" w:hAnsi="Calibri"/>
                <w:color w:val="000000"/>
                <w:sz w:val="20"/>
                <w:szCs w:val="20"/>
              </w:rPr>
            </w:pPr>
            <w:r w:rsidRPr="003D31FA">
              <w:rPr>
                <w:rFonts w:ascii="Calibri" w:hAnsi="Calibri"/>
                <w:color w:val="000000"/>
                <w:sz w:val="20"/>
                <w:szCs w:val="20"/>
              </w:rPr>
              <w:t>70</w:t>
            </w:r>
          </w:p>
        </w:tc>
        <w:tc>
          <w:tcPr>
            <w:tcW w:w="998" w:type="dxa"/>
            <w:shd w:val="clear" w:color="000000" w:fill="FFFFFF"/>
            <w:vAlign w:val="center"/>
          </w:tcPr>
          <w:p w:rsidR="00603DF6" w:rsidRPr="003D31FA" w:rsidRDefault="00603DF6" w:rsidP="00C83220">
            <w:pPr>
              <w:jc w:val="center"/>
              <w:rPr>
                <w:rFonts w:ascii="Calibri" w:hAnsi="Calibri"/>
                <w:color w:val="000000"/>
                <w:sz w:val="20"/>
                <w:szCs w:val="20"/>
              </w:rPr>
            </w:pPr>
          </w:p>
        </w:tc>
        <w:tc>
          <w:tcPr>
            <w:tcW w:w="973" w:type="dxa"/>
            <w:shd w:val="clear" w:color="000000" w:fill="FFFFFF"/>
            <w:vAlign w:val="center"/>
          </w:tcPr>
          <w:p w:rsidR="00603DF6" w:rsidRPr="003D31FA" w:rsidRDefault="00603DF6" w:rsidP="00F3499D">
            <w:pPr>
              <w:jc w:val="center"/>
              <w:rPr>
                <w:rFonts w:ascii="Calibri" w:hAnsi="Calibri"/>
                <w:color w:val="000000"/>
                <w:sz w:val="20"/>
                <w:szCs w:val="20"/>
              </w:rPr>
            </w:pPr>
            <w:r w:rsidRPr="003D31FA">
              <w:rPr>
                <w:rFonts w:ascii="Calibri" w:hAnsi="Calibri"/>
                <w:color w:val="000000"/>
                <w:sz w:val="20"/>
                <w:szCs w:val="20"/>
              </w:rPr>
              <w:t>BOTH</w:t>
            </w:r>
          </w:p>
        </w:tc>
        <w:tc>
          <w:tcPr>
            <w:tcW w:w="810" w:type="dxa"/>
            <w:shd w:val="clear" w:color="000000" w:fill="FFFFFF"/>
            <w:vAlign w:val="center"/>
            <w:hideMark/>
          </w:tcPr>
          <w:p w:rsidR="00603DF6" w:rsidRPr="003D31FA"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Pr="003D31FA" w:rsidRDefault="00603DF6" w:rsidP="00C83220">
            <w:pPr>
              <w:jc w:val="center"/>
              <w:rPr>
                <w:rFonts w:ascii="Calibri" w:hAnsi="Calibri"/>
                <w:color w:val="000000"/>
                <w:sz w:val="20"/>
                <w:szCs w:val="20"/>
              </w:rPr>
            </w:pPr>
            <w:r w:rsidRPr="003D31FA">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TimePatInOr</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TIME PAT IN OR</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TimeOperationBegan</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TIME OPERATION BEGAN</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73" w:type="dxa"/>
            <w:shd w:val="clear" w:color="000000" w:fill="FFFFFF"/>
            <w:vAlign w:val="center"/>
          </w:tcPr>
          <w:p w:rsidR="00603DF6" w:rsidRDefault="00603DF6" w:rsidP="008046E7">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TimePatOutOr</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TIME PAT OUT OR</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TimeOperationEnds</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TIME OPERATION ENDS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AnesCareEndTime</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ANES CARE END TIME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178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WoundClass</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WOUND CLASSIFICATION</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20</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CLEAN/CONTAMINATED; CONTAMINATED; DIRTY/INFECTED</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25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AsaClass</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ASA CLASS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2</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Pac(u)</w:t>
            </w:r>
            <w:proofErr w:type="spellStart"/>
            <w:r>
              <w:rPr>
                <w:rFonts w:ascii="Calibri" w:hAnsi="Calibri"/>
                <w:color w:val="000000"/>
                <w:sz w:val="20"/>
                <w:szCs w:val="20"/>
              </w:rPr>
              <w:t>DischTime</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PAC(U) DISCH TIME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PrincProc</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PRINCIPAL PROCEDURE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3</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135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102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PrincProcCode</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PLANNED PRIN PROCEDURE CODE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ConcurrentCase</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CONCURRENT CASE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lastRenderedPageBreak/>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AnesCareStartTime</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ANES CARE START TIME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612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ReasonNoAssessment</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REASON FOR NO ASSESSMENT</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19</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NON-SURGEON CASE; ANESTHESIA TYPE; EXCEEDS MAX ASSMNTS; EXCEEDS MAX TURPS; STUDY CRITERIA; PREVIOUS CASE; SCNR ON A/L; PRIOR INDEX PROC; CONCURRENT CASE; EXCEEDS MAX HERNIAS</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CurrSmoker</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CURRENT SMOKER</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25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Pack/years</w:t>
            </w:r>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PACK/YEARS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HxCopd</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HISTORY OF COPD</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VentilatorDependent</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VENTILATOR DEPENDANT</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35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lastRenderedPageBreak/>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PriorMi</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PRIOR MI</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45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NONE; LESS THAN OR EQUAL TO 7 DAYS PRIOR TO SURGERY; GREATER THAN 7 DAYS PRIOR TO SURGERY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280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CongestiveHeartFailure</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CONGESTIVE HEART FAILURE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CARDIAC DISEASE; NO LIMITATION; SLIGHT LIMITATION; MARKED LIMITATION; SYMPTOMS AT REST</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CurrentlyOnDialysis</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CURRENTLY ON DIALYSIS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28</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Ascites</w:t>
            </w:r>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ASCITES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29</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PgyPrimarySurgeon</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PGY OF PRIMARY SURGEON</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603DF6"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30</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WtLoss</w:t>
            </w:r>
            <w:proofErr w:type="spellEnd"/>
            <w:r>
              <w:rPr>
                <w:rFonts w:ascii="Calibri" w:hAnsi="Calibri"/>
                <w:color w:val="000000"/>
                <w:sz w:val="20"/>
                <w:szCs w:val="20"/>
              </w:rPr>
              <w:t>&gt;10%</w:t>
            </w:r>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WEIGHT LOSS &gt; 10%</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lastRenderedPageBreak/>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31</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BleedingDisorders</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BLEEDING DISORDERS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32</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Transf</w:t>
            </w:r>
            <w:proofErr w:type="spellEnd"/>
            <w:r>
              <w:rPr>
                <w:rFonts w:ascii="Calibri" w:hAnsi="Calibri"/>
                <w:color w:val="000000"/>
                <w:sz w:val="20"/>
                <w:szCs w:val="20"/>
              </w:rPr>
              <w:t>&gt;4RbcUnits</w:t>
            </w:r>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TRANSFUSION &gt; 4 RBC UNITS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33</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OpenWound</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OPEN WOUND</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153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34</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PreopSepsis</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SEPSIS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12</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NONE; SIRS; SEPSIS; SEPTIC SHOCK;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102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35</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PreopHemogl</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HEMOGLOBIN</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36</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PreopCpk</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CPK</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37</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PreopMbBand</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MB BAND</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38</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PreopSrCr</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SERUM CREATININE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4</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39</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PreopBun</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BUN</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40</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PreopSrAlb</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SERUM ALBUMIN</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4</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41</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PreopSgpt</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SGPT</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42</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PreopSgot</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SGOT</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43</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PreopTtlBili</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TOTAL BILIRUBIN</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102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44</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PreopAlkPhosphatase</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ALK PHOSPHATASE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45</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PreopWbc</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WBC</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4</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lastRenderedPageBreak/>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46</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PreopPlateletCount</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PLATELET COUNT</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47</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PreopPt</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PT</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4</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48</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PreopPtt</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PTT</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76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49</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PreopHematocrit</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HEMATOCRIT</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4</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1785"/>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50</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AssessmentSts</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ASSESSMENT STATUS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20</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INCOMPLETE; COMPLETE; TRANSMITTED; NO ASSESSMENT</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51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51</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DnrSts</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DNR STATUS</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603DF6" w:rsidRDefault="00603DF6" w:rsidP="00C83220">
            <w:pPr>
              <w:jc w:val="center"/>
              <w:rPr>
                <w:rFonts w:ascii="Calibri" w:hAnsi="Calibri"/>
                <w:color w:val="000000"/>
                <w:sz w:val="20"/>
                <w:szCs w:val="20"/>
              </w:rPr>
            </w:pP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F3499D">
        <w:trPr>
          <w:trHeight w:val="1020"/>
        </w:trPr>
        <w:tc>
          <w:tcPr>
            <w:tcW w:w="81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QSURG6</w:t>
            </w:r>
          </w:p>
        </w:tc>
        <w:tc>
          <w:tcPr>
            <w:tcW w:w="900" w:type="dxa"/>
            <w:shd w:val="clear" w:color="000000" w:fill="FFFFFF"/>
            <w:vAlign w:val="center"/>
            <w:hideMark/>
          </w:tcPr>
          <w:p w:rsidR="00603DF6" w:rsidRDefault="00EA2D66" w:rsidP="00C83220">
            <w:pPr>
              <w:jc w:val="center"/>
              <w:rPr>
                <w:rFonts w:ascii="Calibri" w:hAnsi="Calibri"/>
                <w:color w:val="000000"/>
                <w:sz w:val="20"/>
                <w:szCs w:val="20"/>
              </w:rPr>
            </w:pPr>
            <w:r>
              <w:rPr>
                <w:rFonts w:ascii="Calibri" w:hAnsi="Calibri"/>
                <w:color w:val="000000"/>
                <w:sz w:val="20"/>
                <w:szCs w:val="20"/>
              </w:rPr>
              <w:t>52</w:t>
            </w:r>
          </w:p>
        </w:tc>
        <w:tc>
          <w:tcPr>
            <w:tcW w:w="1260" w:type="dxa"/>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PreopHemoglDt</w:t>
            </w:r>
            <w:proofErr w:type="spellEnd"/>
          </w:p>
        </w:tc>
        <w:tc>
          <w:tcPr>
            <w:tcW w:w="180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HEMOGLOBIN, DATE</w:t>
            </w:r>
          </w:p>
        </w:tc>
        <w:tc>
          <w:tcPr>
            <w:tcW w:w="99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973" w:type="dxa"/>
            <w:shd w:val="clear" w:color="000000" w:fill="FFFFFF"/>
            <w:vAlign w:val="center"/>
          </w:tcPr>
          <w:p w:rsidR="00603DF6" w:rsidRDefault="00DB3484" w:rsidP="00F3499D">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03DF6" w:rsidRDefault="00603DF6" w:rsidP="00C83220">
            <w:pPr>
              <w:jc w:val="center"/>
              <w:rPr>
                <w:rFonts w:ascii="Calibri" w:hAnsi="Calibri"/>
                <w:color w:val="000000"/>
                <w:sz w:val="20"/>
                <w:szCs w:val="20"/>
              </w:rPr>
            </w:pPr>
          </w:p>
        </w:tc>
        <w:tc>
          <w:tcPr>
            <w:tcW w:w="1212" w:type="dxa"/>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A19CF" w:rsidTr="006A19CF">
        <w:trPr>
          <w:trHeight w:val="1020"/>
        </w:trPr>
        <w:tc>
          <w:tcPr>
            <w:tcW w:w="810" w:type="dxa"/>
            <w:shd w:val="clear" w:color="000000" w:fill="FFFFFF"/>
            <w:vAlign w:val="center"/>
          </w:tcPr>
          <w:p w:rsidR="006A19CF" w:rsidRPr="006A19CF" w:rsidRDefault="006A19CF" w:rsidP="00FB1FA1">
            <w:pPr>
              <w:jc w:val="center"/>
              <w:rPr>
                <w:rFonts w:ascii="Calibri" w:hAnsi="Calibri"/>
                <w:color w:val="000000"/>
                <w:sz w:val="20"/>
                <w:szCs w:val="20"/>
              </w:rPr>
            </w:pPr>
            <w:r w:rsidRPr="006A19CF">
              <w:rPr>
                <w:rFonts w:ascii="Calibri" w:hAnsi="Calibri"/>
                <w:color w:val="000000"/>
                <w:sz w:val="20"/>
                <w:szCs w:val="20"/>
              </w:rPr>
              <w:t>QSURG</w:t>
            </w:r>
            <w:r w:rsidR="00FB1FA1">
              <w:rPr>
                <w:rFonts w:ascii="Calibri" w:hAnsi="Calibri"/>
                <w:color w:val="000000"/>
                <w:sz w:val="20"/>
                <w:szCs w:val="20"/>
              </w:rPr>
              <w:t>6</w:t>
            </w:r>
          </w:p>
        </w:tc>
        <w:tc>
          <w:tcPr>
            <w:tcW w:w="900" w:type="dxa"/>
            <w:shd w:val="clear" w:color="000000" w:fill="FFFFFF"/>
            <w:vAlign w:val="center"/>
          </w:tcPr>
          <w:p w:rsidR="006A19CF" w:rsidRPr="006A19CF" w:rsidRDefault="00FB1FA1" w:rsidP="006A19CF">
            <w:pPr>
              <w:jc w:val="center"/>
              <w:rPr>
                <w:rFonts w:ascii="Calibri" w:hAnsi="Calibri"/>
                <w:color w:val="000000"/>
                <w:sz w:val="20"/>
                <w:szCs w:val="20"/>
              </w:rPr>
            </w:pPr>
            <w:r>
              <w:rPr>
                <w:rFonts w:ascii="Calibri" w:hAnsi="Calibri"/>
                <w:color w:val="000000"/>
                <w:sz w:val="20"/>
                <w:szCs w:val="20"/>
              </w:rPr>
              <w:t>53</w:t>
            </w:r>
          </w:p>
        </w:tc>
        <w:tc>
          <w:tcPr>
            <w:tcW w:w="1260" w:type="dxa"/>
            <w:shd w:val="clear" w:color="000000" w:fill="FFFFFF"/>
            <w:vAlign w:val="center"/>
          </w:tcPr>
          <w:p w:rsidR="006A19CF" w:rsidRPr="006A19CF" w:rsidRDefault="006A19CF" w:rsidP="006A19CF">
            <w:pPr>
              <w:jc w:val="center"/>
              <w:rPr>
                <w:rFonts w:ascii="Calibri" w:hAnsi="Calibri"/>
                <w:color w:val="000000"/>
                <w:sz w:val="20"/>
                <w:szCs w:val="20"/>
              </w:rPr>
            </w:pPr>
            <w:r w:rsidRPr="006A19CF">
              <w:rPr>
                <w:rFonts w:ascii="Calibri" w:hAnsi="Calibri"/>
                <w:color w:val="000000"/>
                <w:sz w:val="20"/>
                <w:szCs w:val="20"/>
              </w:rPr>
              <w:t>Facility</w:t>
            </w:r>
          </w:p>
        </w:tc>
        <w:tc>
          <w:tcPr>
            <w:tcW w:w="1800" w:type="dxa"/>
            <w:shd w:val="clear" w:color="000000" w:fill="FFFFFF"/>
            <w:vAlign w:val="center"/>
          </w:tcPr>
          <w:p w:rsidR="006A19CF" w:rsidRPr="006A19CF" w:rsidRDefault="006A19CF" w:rsidP="006A19CF">
            <w:pPr>
              <w:jc w:val="center"/>
              <w:rPr>
                <w:rFonts w:ascii="Calibri" w:hAnsi="Calibri"/>
                <w:color w:val="000000"/>
                <w:sz w:val="20"/>
                <w:szCs w:val="20"/>
              </w:rPr>
            </w:pPr>
            <w:r w:rsidRPr="006A19CF">
              <w:rPr>
                <w:rFonts w:ascii="Calibri" w:hAnsi="Calibri"/>
                <w:color w:val="000000"/>
                <w:sz w:val="20"/>
                <w:szCs w:val="20"/>
              </w:rPr>
              <w:t>N/A</w:t>
            </w:r>
          </w:p>
        </w:tc>
        <w:tc>
          <w:tcPr>
            <w:tcW w:w="990" w:type="dxa"/>
            <w:shd w:val="clear" w:color="000000" w:fill="FFFFFF"/>
            <w:vAlign w:val="center"/>
          </w:tcPr>
          <w:p w:rsidR="006A19CF" w:rsidRPr="006A19CF" w:rsidRDefault="006A19CF" w:rsidP="006A19CF">
            <w:pPr>
              <w:jc w:val="center"/>
              <w:rPr>
                <w:rFonts w:ascii="Calibri" w:hAnsi="Calibri"/>
                <w:color w:val="000000"/>
                <w:sz w:val="20"/>
                <w:szCs w:val="20"/>
              </w:rPr>
            </w:pPr>
            <w:r w:rsidRPr="006A19CF">
              <w:rPr>
                <w:rFonts w:ascii="Calibri" w:hAnsi="Calibri"/>
                <w:color w:val="000000"/>
                <w:sz w:val="20"/>
                <w:szCs w:val="20"/>
              </w:rPr>
              <w:t>R</w:t>
            </w:r>
          </w:p>
        </w:tc>
        <w:tc>
          <w:tcPr>
            <w:tcW w:w="720" w:type="dxa"/>
            <w:shd w:val="clear" w:color="000000" w:fill="FFFFFF"/>
            <w:vAlign w:val="center"/>
          </w:tcPr>
          <w:p w:rsidR="006A19CF" w:rsidRPr="006A19CF" w:rsidRDefault="006A19CF" w:rsidP="006A19CF">
            <w:pPr>
              <w:jc w:val="center"/>
              <w:rPr>
                <w:rFonts w:ascii="Calibri" w:hAnsi="Calibri"/>
                <w:color w:val="000000"/>
                <w:sz w:val="20"/>
                <w:szCs w:val="20"/>
              </w:rPr>
            </w:pPr>
            <w:r w:rsidRPr="006A19CF">
              <w:rPr>
                <w:rFonts w:ascii="Calibri" w:hAnsi="Calibri"/>
                <w:color w:val="000000"/>
                <w:sz w:val="20"/>
                <w:szCs w:val="20"/>
              </w:rPr>
              <w:t>TEXT</w:t>
            </w:r>
          </w:p>
        </w:tc>
        <w:tc>
          <w:tcPr>
            <w:tcW w:w="630" w:type="dxa"/>
            <w:shd w:val="clear" w:color="000000" w:fill="FFFFFF"/>
            <w:vAlign w:val="center"/>
          </w:tcPr>
          <w:p w:rsidR="006A19CF" w:rsidRPr="006A19CF" w:rsidRDefault="006A19CF" w:rsidP="006A19CF">
            <w:pPr>
              <w:jc w:val="center"/>
              <w:rPr>
                <w:rFonts w:ascii="Calibri" w:hAnsi="Calibri"/>
                <w:color w:val="000000"/>
                <w:sz w:val="20"/>
                <w:szCs w:val="20"/>
              </w:rPr>
            </w:pPr>
            <w:r w:rsidRPr="006A19CF">
              <w:rPr>
                <w:rFonts w:ascii="Calibri" w:hAnsi="Calibri"/>
                <w:color w:val="000000"/>
                <w:sz w:val="20"/>
                <w:szCs w:val="20"/>
              </w:rPr>
              <w:t>3</w:t>
            </w:r>
          </w:p>
        </w:tc>
        <w:tc>
          <w:tcPr>
            <w:tcW w:w="639" w:type="dxa"/>
            <w:shd w:val="clear" w:color="000000" w:fill="FFFFFF"/>
            <w:vAlign w:val="center"/>
          </w:tcPr>
          <w:p w:rsidR="006A19CF" w:rsidRPr="006A19CF" w:rsidRDefault="006A19CF" w:rsidP="006A19CF">
            <w:pPr>
              <w:jc w:val="center"/>
              <w:rPr>
                <w:rFonts w:ascii="Calibri" w:hAnsi="Calibri"/>
                <w:color w:val="000000"/>
                <w:sz w:val="20"/>
                <w:szCs w:val="20"/>
              </w:rPr>
            </w:pPr>
            <w:r w:rsidRPr="006A19CF">
              <w:rPr>
                <w:rFonts w:ascii="Calibri" w:hAnsi="Calibri"/>
                <w:color w:val="000000"/>
                <w:sz w:val="20"/>
                <w:szCs w:val="20"/>
              </w:rPr>
              <w:t>7</w:t>
            </w:r>
          </w:p>
        </w:tc>
        <w:tc>
          <w:tcPr>
            <w:tcW w:w="998" w:type="dxa"/>
            <w:shd w:val="clear" w:color="000000" w:fill="FFFFFF"/>
            <w:vAlign w:val="center"/>
          </w:tcPr>
          <w:p w:rsidR="006A19CF" w:rsidRPr="006A19CF" w:rsidRDefault="006A19CF" w:rsidP="006A19CF">
            <w:pPr>
              <w:jc w:val="center"/>
              <w:rPr>
                <w:rFonts w:ascii="Calibri" w:hAnsi="Calibri"/>
                <w:color w:val="000000"/>
                <w:sz w:val="20"/>
                <w:szCs w:val="20"/>
              </w:rPr>
            </w:pPr>
          </w:p>
        </w:tc>
        <w:tc>
          <w:tcPr>
            <w:tcW w:w="973" w:type="dxa"/>
            <w:shd w:val="clear" w:color="000000" w:fill="FFFFFF"/>
            <w:vAlign w:val="center"/>
          </w:tcPr>
          <w:p w:rsidR="006A19CF" w:rsidRPr="006A19CF" w:rsidRDefault="006A19CF" w:rsidP="006A19CF">
            <w:pPr>
              <w:jc w:val="center"/>
              <w:rPr>
                <w:rFonts w:ascii="Calibri" w:hAnsi="Calibri"/>
                <w:color w:val="000000"/>
                <w:sz w:val="20"/>
                <w:szCs w:val="20"/>
              </w:rPr>
            </w:pPr>
            <w:r w:rsidRPr="006A19CF">
              <w:rPr>
                <w:rFonts w:ascii="Calibri" w:hAnsi="Calibri"/>
                <w:color w:val="000000"/>
                <w:sz w:val="20"/>
                <w:szCs w:val="20"/>
              </w:rPr>
              <w:t>BOTH</w:t>
            </w:r>
          </w:p>
        </w:tc>
        <w:tc>
          <w:tcPr>
            <w:tcW w:w="810" w:type="dxa"/>
            <w:shd w:val="clear" w:color="000000" w:fill="FFFFFF"/>
            <w:vAlign w:val="center"/>
          </w:tcPr>
          <w:p w:rsidR="006A19CF" w:rsidRPr="006A19CF" w:rsidRDefault="006A19CF" w:rsidP="006A19CF">
            <w:pPr>
              <w:jc w:val="center"/>
              <w:rPr>
                <w:rFonts w:ascii="Calibri" w:hAnsi="Calibri"/>
                <w:color w:val="000000"/>
                <w:sz w:val="20"/>
                <w:szCs w:val="20"/>
              </w:rPr>
            </w:pPr>
          </w:p>
        </w:tc>
        <w:tc>
          <w:tcPr>
            <w:tcW w:w="1212" w:type="dxa"/>
            <w:shd w:val="clear" w:color="000000" w:fill="FFFFFF"/>
            <w:vAlign w:val="center"/>
          </w:tcPr>
          <w:p w:rsidR="006A19CF" w:rsidRPr="006A19CF" w:rsidRDefault="006A19CF" w:rsidP="006A19CF">
            <w:pPr>
              <w:jc w:val="center"/>
              <w:rPr>
                <w:rFonts w:ascii="Calibri" w:hAnsi="Calibri"/>
                <w:color w:val="000000"/>
                <w:sz w:val="20"/>
                <w:szCs w:val="20"/>
              </w:rPr>
            </w:pPr>
            <w:r w:rsidRPr="006A19CF">
              <w:rPr>
                <w:rFonts w:ascii="Calibri" w:hAnsi="Calibri"/>
                <w:color w:val="000000"/>
                <w:sz w:val="20"/>
                <w:szCs w:val="20"/>
              </w:rPr>
              <w:t>N</w:t>
            </w:r>
          </w:p>
        </w:tc>
      </w:tr>
    </w:tbl>
    <w:p w:rsidR="00FA3C92" w:rsidRDefault="00FA3C92" w:rsidP="00FA3C92"/>
    <w:p w:rsidR="00FA3C92" w:rsidRDefault="00FA3C92" w:rsidP="00FA3C92"/>
    <w:p w:rsidR="005300C0" w:rsidRDefault="005300C0" w:rsidP="00FA3C92"/>
    <w:tbl>
      <w:tblPr>
        <w:tblW w:w="5726" w:type="pct"/>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901"/>
        <w:gridCol w:w="1259"/>
        <w:gridCol w:w="1802"/>
        <w:gridCol w:w="990"/>
        <w:gridCol w:w="719"/>
        <w:gridCol w:w="630"/>
        <w:gridCol w:w="630"/>
        <w:gridCol w:w="990"/>
        <w:gridCol w:w="990"/>
        <w:gridCol w:w="809"/>
        <w:gridCol w:w="1262"/>
      </w:tblGrid>
      <w:tr w:rsidR="00387DD0" w:rsidTr="00387DD0">
        <w:trPr>
          <w:trHeight w:val="765"/>
        </w:trPr>
        <w:tc>
          <w:tcPr>
            <w:tcW w:w="343" w:type="pct"/>
            <w:shd w:val="clear" w:color="000000" w:fill="FFFFFF"/>
            <w:vAlign w:val="center"/>
            <w:hideMark/>
          </w:tcPr>
          <w:p w:rsidR="00387DD0" w:rsidRDefault="00387DD0"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382" w:type="pct"/>
            <w:shd w:val="clear" w:color="000000" w:fill="FFFFFF"/>
            <w:vAlign w:val="center"/>
            <w:hideMark/>
          </w:tcPr>
          <w:p w:rsidR="00387DD0" w:rsidRDefault="00387DD0"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534" w:type="pct"/>
            <w:shd w:val="clear" w:color="000000" w:fill="FFFFFF"/>
            <w:vAlign w:val="center"/>
            <w:hideMark/>
          </w:tcPr>
          <w:p w:rsidR="00387DD0" w:rsidRDefault="00387DD0"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764" w:type="pct"/>
            <w:shd w:val="clear" w:color="000000" w:fill="FFFFFF"/>
            <w:vAlign w:val="center"/>
            <w:hideMark/>
          </w:tcPr>
          <w:p w:rsidR="00387DD0"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387DD0">
              <w:rPr>
                <w:rFonts w:ascii="Calibri" w:hAnsi="Calibri"/>
                <w:b/>
                <w:bCs/>
                <w:color w:val="000000"/>
                <w:sz w:val="20"/>
                <w:szCs w:val="20"/>
              </w:rPr>
              <w:t xml:space="preserve"> Field Name</w:t>
            </w:r>
          </w:p>
        </w:tc>
        <w:tc>
          <w:tcPr>
            <w:tcW w:w="420" w:type="pct"/>
            <w:shd w:val="clear" w:color="000000" w:fill="FFFFFF"/>
            <w:vAlign w:val="center"/>
            <w:hideMark/>
          </w:tcPr>
          <w:p w:rsidR="00387DD0" w:rsidRDefault="00387DD0" w:rsidP="00C83220">
            <w:pPr>
              <w:jc w:val="center"/>
              <w:rPr>
                <w:rFonts w:ascii="Calibri" w:hAnsi="Calibri"/>
                <w:b/>
                <w:bCs/>
                <w:color w:val="000000"/>
                <w:sz w:val="20"/>
                <w:szCs w:val="20"/>
              </w:rPr>
            </w:pPr>
            <w:r>
              <w:rPr>
                <w:rFonts w:ascii="Calibri" w:hAnsi="Calibri"/>
                <w:b/>
                <w:bCs/>
                <w:color w:val="000000"/>
                <w:sz w:val="20"/>
                <w:szCs w:val="20"/>
              </w:rPr>
              <w:t>Required</w:t>
            </w:r>
          </w:p>
        </w:tc>
        <w:tc>
          <w:tcPr>
            <w:tcW w:w="305" w:type="pct"/>
            <w:shd w:val="clear" w:color="000000" w:fill="FFFFFF"/>
            <w:vAlign w:val="center"/>
            <w:hideMark/>
          </w:tcPr>
          <w:p w:rsidR="00387DD0" w:rsidRDefault="00387DD0" w:rsidP="00C83220">
            <w:pPr>
              <w:jc w:val="center"/>
              <w:rPr>
                <w:rFonts w:ascii="Calibri" w:hAnsi="Calibri"/>
                <w:b/>
                <w:bCs/>
                <w:color w:val="000000"/>
                <w:sz w:val="20"/>
                <w:szCs w:val="20"/>
              </w:rPr>
            </w:pPr>
            <w:r>
              <w:rPr>
                <w:rFonts w:ascii="Calibri" w:hAnsi="Calibri"/>
                <w:b/>
                <w:bCs/>
                <w:color w:val="000000"/>
                <w:sz w:val="20"/>
                <w:szCs w:val="20"/>
              </w:rPr>
              <w:t>Data Type</w:t>
            </w:r>
          </w:p>
        </w:tc>
        <w:tc>
          <w:tcPr>
            <w:tcW w:w="267" w:type="pct"/>
            <w:shd w:val="clear" w:color="000000" w:fill="FFFFFF"/>
            <w:vAlign w:val="center"/>
            <w:hideMark/>
          </w:tcPr>
          <w:p w:rsidR="00387DD0" w:rsidRDefault="00387DD0" w:rsidP="00C83220">
            <w:pPr>
              <w:jc w:val="center"/>
              <w:rPr>
                <w:rFonts w:ascii="Calibri" w:hAnsi="Calibri"/>
                <w:b/>
                <w:bCs/>
                <w:color w:val="000000"/>
                <w:sz w:val="20"/>
                <w:szCs w:val="20"/>
              </w:rPr>
            </w:pPr>
            <w:r>
              <w:rPr>
                <w:rFonts w:ascii="Calibri" w:hAnsi="Calibri"/>
                <w:b/>
                <w:bCs/>
                <w:color w:val="000000"/>
                <w:sz w:val="20"/>
                <w:szCs w:val="20"/>
              </w:rPr>
              <w:t>Char Min</w:t>
            </w:r>
          </w:p>
        </w:tc>
        <w:tc>
          <w:tcPr>
            <w:tcW w:w="267" w:type="pct"/>
            <w:shd w:val="clear" w:color="000000" w:fill="FFFFFF"/>
            <w:vAlign w:val="center"/>
            <w:hideMark/>
          </w:tcPr>
          <w:p w:rsidR="00387DD0" w:rsidRDefault="00387DD0" w:rsidP="00C83220">
            <w:pPr>
              <w:jc w:val="center"/>
              <w:rPr>
                <w:rFonts w:ascii="Calibri" w:hAnsi="Calibri"/>
                <w:b/>
                <w:bCs/>
                <w:color w:val="000000"/>
                <w:sz w:val="20"/>
                <w:szCs w:val="20"/>
              </w:rPr>
            </w:pPr>
            <w:r>
              <w:rPr>
                <w:rFonts w:ascii="Calibri" w:hAnsi="Calibri"/>
                <w:b/>
                <w:bCs/>
                <w:color w:val="000000"/>
                <w:sz w:val="20"/>
                <w:szCs w:val="20"/>
              </w:rPr>
              <w:t>Char Max</w:t>
            </w:r>
          </w:p>
        </w:tc>
        <w:tc>
          <w:tcPr>
            <w:tcW w:w="420" w:type="pct"/>
            <w:shd w:val="clear" w:color="000000" w:fill="FFFFFF"/>
            <w:vAlign w:val="center"/>
          </w:tcPr>
          <w:p w:rsidR="00387DD0" w:rsidRPr="00582D02" w:rsidRDefault="00387DD0" w:rsidP="00C83220">
            <w:pPr>
              <w:jc w:val="center"/>
              <w:rPr>
                <w:rFonts w:ascii="Calibri" w:hAnsi="Calibri"/>
                <w:b/>
                <w:bCs/>
                <w:color w:val="000000"/>
                <w:sz w:val="20"/>
                <w:szCs w:val="20"/>
              </w:rPr>
            </w:pPr>
            <w:r>
              <w:rPr>
                <w:rFonts w:ascii="Calibri" w:hAnsi="Calibri"/>
                <w:b/>
                <w:bCs/>
                <w:color w:val="000000"/>
                <w:sz w:val="20"/>
                <w:szCs w:val="20"/>
              </w:rPr>
              <w:t>Precision</w:t>
            </w:r>
          </w:p>
        </w:tc>
        <w:tc>
          <w:tcPr>
            <w:tcW w:w="420" w:type="pct"/>
            <w:shd w:val="clear" w:color="000000" w:fill="FFFFFF"/>
            <w:vAlign w:val="center"/>
          </w:tcPr>
          <w:p w:rsidR="00387DD0" w:rsidRDefault="00387DD0" w:rsidP="00387DD0">
            <w:pPr>
              <w:jc w:val="center"/>
              <w:rPr>
                <w:rFonts w:ascii="Calibri" w:hAnsi="Calibri"/>
                <w:b/>
                <w:bCs/>
                <w:color w:val="000000"/>
                <w:sz w:val="20"/>
                <w:szCs w:val="20"/>
              </w:rPr>
            </w:pPr>
            <w:r>
              <w:rPr>
                <w:rFonts w:ascii="Calibri" w:hAnsi="Calibri"/>
                <w:b/>
                <w:bCs/>
                <w:color w:val="000000"/>
                <w:sz w:val="20"/>
                <w:szCs w:val="20"/>
              </w:rPr>
              <w:t>OR / NON-OR</w:t>
            </w:r>
          </w:p>
        </w:tc>
        <w:tc>
          <w:tcPr>
            <w:tcW w:w="343" w:type="pct"/>
            <w:shd w:val="clear" w:color="000000" w:fill="FFFFFF"/>
            <w:vAlign w:val="center"/>
            <w:hideMark/>
          </w:tcPr>
          <w:p w:rsidR="00387DD0" w:rsidRDefault="00387DD0" w:rsidP="00C83220">
            <w:pPr>
              <w:jc w:val="center"/>
              <w:rPr>
                <w:rFonts w:ascii="Calibri" w:hAnsi="Calibri"/>
                <w:b/>
                <w:bCs/>
                <w:color w:val="000000"/>
                <w:sz w:val="20"/>
                <w:szCs w:val="20"/>
              </w:rPr>
            </w:pPr>
            <w:r>
              <w:rPr>
                <w:rFonts w:ascii="Calibri" w:hAnsi="Calibri"/>
                <w:b/>
                <w:bCs/>
                <w:color w:val="000000"/>
                <w:sz w:val="20"/>
                <w:szCs w:val="20"/>
              </w:rPr>
              <w:t>Code Values</w:t>
            </w:r>
          </w:p>
        </w:tc>
        <w:tc>
          <w:tcPr>
            <w:tcW w:w="535" w:type="pct"/>
            <w:shd w:val="clear" w:color="000000" w:fill="FFFFFF"/>
            <w:vAlign w:val="center"/>
            <w:hideMark/>
          </w:tcPr>
          <w:p w:rsidR="00387DD0" w:rsidRDefault="00387DD0" w:rsidP="00C83220">
            <w:pPr>
              <w:jc w:val="center"/>
              <w:rPr>
                <w:rFonts w:ascii="Calibri" w:hAnsi="Calibri"/>
                <w:b/>
                <w:bCs/>
                <w:color w:val="000000"/>
                <w:sz w:val="20"/>
                <w:szCs w:val="20"/>
              </w:rPr>
            </w:pPr>
            <w:r>
              <w:rPr>
                <w:rFonts w:ascii="Calibri" w:hAnsi="Calibri"/>
                <w:b/>
                <w:bCs/>
                <w:color w:val="000000"/>
                <w:sz w:val="20"/>
                <w:szCs w:val="20"/>
              </w:rPr>
              <w:t>Repetition</w:t>
            </w:r>
          </w:p>
        </w:tc>
      </w:tr>
      <w:tr w:rsidR="00387DD0" w:rsidTr="00387DD0">
        <w:trPr>
          <w:trHeight w:val="765"/>
        </w:trPr>
        <w:tc>
          <w:tcPr>
            <w:tcW w:w="343" w:type="pct"/>
            <w:shd w:val="clear" w:color="000000" w:fill="FFFFFF"/>
            <w:vAlign w:val="center"/>
            <w:hideMark/>
          </w:tcPr>
          <w:p w:rsidR="00387DD0" w:rsidRPr="00240923" w:rsidRDefault="00387DD0" w:rsidP="00C83220">
            <w:pPr>
              <w:jc w:val="center"/>
              <w:rPr>
                <w:rFonts w:ascii="Calibri" w:hAnsi="Calibri"/>
                <w:bCs/>
                <w:color w:val="000000"/>
                <w:sz w:val="20"/>
                <w:szCs w:val="20"/>
              </w:rPr>
            </w:pPr>
            <w:r>
              <w:rPr>
                <w:rFonts w:ascii="Calibri" w:hAnsi="Calibri"/>
                <w:bCs/>
                <w:color w:val="000000"/>
                <w:sz w:val="20"/>
                <w:szCs w:val="20"/>
              </w:rPr>
              <w:t>QSURG7</w:t>
            </w:r>
          </w:p>
        </w:tc>
        <w:tc>
          <w:tcPr>
            <w:tcW w:w="382" w:type="pct"/>
            <w:shd w:val="clear" w:color="000000" w:fill="FFFFFF"/>
            <w:vAlign w:val="center"/>
            <w:hideMark/>
          </w:tcPr>
          <w:p w:rsidR="00387DD0" w:rsidRPr="005466CA" w:rsidRDefault="00387DD0" w:rsidP="00C83220">
            <w:pPr>
              <w:jc w:val="center"/>
              <w:rPr>
                <w:rFonts w:ascii="Calibri" w:hAnsi="Calibri"/>
                <w:color w:val="000000"/>
                <w:sz w:val="20"/>
                <w:szCs w:val="20"/>
              </w:rPr>
            </w:pPr>
            <w:r w:rsidRPr="005466CA">
              <w:rPr>
                <w:rFonts w:ascii="Calibri" w:hAnsi="Calibri"/>
                <w:color w:val="000000"/>
                <w:sz w:val="20"/>
                <w:szCs w:val="20"/>
              </w:rPr>
              <w:t>1</w:t>
            </w:r>
          </w:p>
        </w:tc>
        <w:tc>
          <w:tcPr>
            <w:tcW w:w="534" w:type="pct"/>
            <w:shd w:val="clear" w:color="000000" w:fill="FFFFFF"/>
            <w:vAlign w:val="center"/>
            <w:hideMark/>
          </w:tcPr>
          <w:p w:rsidR="00387DD0" w:rsidRPr="005466CA" w:rsidRDefault="00387DD0" w:rsidP="00C83220">
            <w:pPr>
              <w:jc w:val="center"/>
              <w:rPr>
                <w:rFonts w:ascii="Calibri" w:hAnsi="Calibri"/>
                <w:color w:val="000000"/>
                <w:sz w:val="20"/>
                <w:szCs w:val="20"/>
              </w:rPr>
            </w:pPr>
            <w:r w:rsidRPr="005466CA">
              <w:rPr>
                <w:rFonts w:ascii="Calibri" w:hAnsi="Calibri"/>
                <w:color w:val="000000"/>
                <w:sz w:val="20"/>
                <w:szCs w:val="20"/>
              </w:rPr>
              <w:t>DFN</w:t>
            </w:r>
          </w:p>
        </w:tc>
        <w:tc>
          <w:tcPr>
            <w:tcW w:w="764" w:type="pct"/>
            <w:shd w:val="clear" w:color="000000" w:fill="FFFFFF"/>
            <w:vAlign w:val="center"/>
            <w:hideMark/>
          </w:tcPr>
          <w:p w:rsidR="00387DD0"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420" w:type="pct"/>
            <w:shd w:val="clear" w:color="000000" w:fill="FFFFFF"/>
            <w:vAlign w:val="center"/>
            <w:hideMark/>
          </w:tcPr>
          <w:p w:rsidR="00387DD0" w:rsidRPr="005466CA" w:rsidRDefault="00387DD0" w:rsidP="00C83220">
            <w:pPr>
              <w:jc w:val="center"/>
              <w:rPr>
                <w:rFonts w:ascii="Calibri" w:hAnsi="Calibri"/>
                <w:color w:val="000000"/>
                <w:sz w:val="20"/>
                <w:szCs w:val="20"/>
              </w:rPr>
            </w:pPr>
            <w:r w:rsidRPr="005466CA">
              <w:rPr>
                <w:rFonts w:ascii="Calibri" w:hAnsi="Calibri"/>
                <w:color w:val="000000"/>
                <w:sz w:val="20"/>
                <w:szCs w:val="20"/>
              </w:rPr>
              <w:t>R</w:t>
            </w:r>
          </w:p>
        </w:tc>
        <w:tc>
          <w:tcPr>
            <w:tcW w:w="305" w:type="pct"/>
            <w:shd w:val="clear" w:color="000000" w:fill="FFFFFF"/>
            <w:vAlign w:val="center"/>
            <w:hideMark/>
          </w:tcPr>
          <w:p w:rsidR="00387DD0" w:rsidRPr="005466CA" w:rsidRDefault="00387DD0" w:rsidP="00C83220">
            <w:pPr>
              <w:jc w:val="center"/>
              <w:rPr>
                <w:rFonts w:ascii="Calibri" w:hAnsi="Calibri"/>
                <w:color w:val="000000"/>
                <w:sz w:val="20"/>
                <w:szCs w:val="20"/>
              </w:rPr>
            </w:pPr>
            <w:r w:rsidRPr="005466CA">
              <w:rPr>
                <w:rFonts w:ascii="Calibri" w:hAnsi="Calibri"/>
                <w:color w:val="000000"/>
                <w:sz w:val="20"/>
                <w:szCs w:val="20"/>
              </w:rPr>
              <w:t>NUMERIC</w:t>
            </w:r>
          </w:p>
        </w:tc>
        <w:tc>
          <w:tcPr>
            <w:tcW w:w="267" w:type="pct"/>
            <w:shd w:val="clear" w:color="000000" w:fill="FFFFFF"/>
            <w:vAlign w:val="center"/>
            <w:hideMark/>
          </w:tcPr>
          <w:p w:rsidR="00387DD0" w:rsidRPr="005466CA" w:rsidRDefault="00387DD0" w:rsidP="00C83220">
            <w:pPr>
              <w:jc w:val="center"/>
              <w:rPr>
                <w:rFonts w:ascii="Calibri" w:hAnsi="Calibri"/>
                <w:color w:val="000000"/>
                <w:sz w:val="20"/>
                <w:szCs w:val="20"/>
              </w:rPr>
            </w:pPr>
            <w:r w:rsidRPr="005466CA">
              <w:rPr>
                <w:rFonts w:ascii="Calibri" w:hAnsi="Calibri"/>
                <w:color w:val="000000"/>
                <w:sz w:val="20"/>
                <w:szCs w:val="20"/>
              </w:rPr>
              <w:t>1</w:t>
            </w:r>
          </w:p>
        </w:tc>
        <w:tc>
          <w:tcPr>
            <w:tcW w:w="267" w:type="pct"/>
            <w:shd w:val="clear" w:color="000000" w:fill="FFFFFF"/>
            <w:vAlign w:val="center"/>
            <w:hideMark/>
          </w:tcPr>
          <w:p w:rsidR="00387DD0" w:rsidRPr="005466CA" w:rsidRDefault="00387DD0" w:rsidP="00C83220">
            <w:pPr>
              <w:jc w:val="center"/>
              <w:rPr>
                <w:rFonts w:ascii="Calibri" w:hAnsi="Calibri"/>
                <w:color w:val="000000"/>
                <w:sz w:val="20"/>
                <w:szCs w:val="20"/>
              </w:rPr>
            </w:pPr>
            <w:r w:rsidRPr="005466CA">
              <w:rPr>
                <w:rFonts w:ascii="Calibri" w:hAnsi="Calibri"/>
                <w:color w:val="000000"/>
                <w:sz w:val="20"/>
                <w:szCs w:val="20"/>
              </w:rPr>
              <w:t>15</w:t>
            </w:r>
          </w:p>
        </w:tc>
        <w:tc>
          <w:tcPr>
            <w:tcW w:w="420" w:type="pct"/>
            <w:shd w:val="clear" w:color="000000" w:fill="FFFFFF"/>
            <w:vAlign w:val="center"/>
          </w:tcPr>
          <w:p w:rsidR="00387DD0" w:rsidRPr="005466CA" w:rsidRDefault="00387DD0" w:rsidP="00C83220">
            <w:pPr>
              <w:jc w:val="center"/>
              <w:rPr>
                <w:rFonts w:ascii="Calibri" w:hAnsi="Calibri"/>
                <w:color w:val="000000"/>
                <w:sz w:val="20"/>
                <w:szCs w:val="20"/>
              </w:rPr>
            </w:pPr>
          </w:p>
        </w:tc>
        <w:tc>
          <w:tcPr>
            <w:tcW w:w="420" w:type="pct"/>
            <w:shd w:val="clear" w:color="000000" w:fill="FFFFFF"/>
            <w:vAlign w:val="center"/>
          </w:tcPr>
          <w:p w:rsidR="00387DD0" w:rsidRPr="005466CA"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387DD0" w:rsidRPr="005466CA" w:rsidRDefault="00387DD0" w:rsidP="00C83220">
            <w:pPr>
              <w:jc w:val="center"/>
              <w:rPr>
                <w:rFonts w:ascii="Calibri" w:hAnsi="Calibri"/>
                <w:color w:val="000000"/>
                <w:sz w:val="20"/>
                <w:szCs w:val="20"/>
              </w:rPr>
            </w:pPr>
          </w:p>
        </w:tc>
        <w:tc>
          <w:tcPr>
            <w:tcW w:w="535" w:type="pct"/>
            <w:shd w:val="clear" w:color="000000" w:fill="FFFFFF"/>
            <w:vAlign w:val="center"/>
            <w:hideMark/>
          </w:tcPr>
          <w:p w:rsidR="00387DD0" w:rsidRPr="005466CA" w:rsidRDefault="00387DD0" w:rsidP="00C83220">
            <w:pPr>
              <w:jc w:val="center"/>
              <w:rPr>
                <w:rFonts w:ascii="Calibri" w:hAnsi="Calibri"/>
                <w:color w:val="000000"/>
                <w:sz w:val="20"/>
                <w:szCs w:val="20"/>
              </w:rPr>
            </w:pPr>
            <w:r w:rsidRPr="005466CA">
              <w:rPr>
                <w:rFonts w:ascii="Calibri" w:hAnsi="Calibri"/>
                <w:color w:val="000000"/>
                <w:sz w:val="20"/>
                <w:szCs w:val="20"/>
              </w:rPr>
              <w:t>Y</w:t>
            </w:r>
          </w:p>
        </w:tc>
      </w:tr>
      <w:tr w:rsidR="005300C0" w:rsidTr="00387DD0">
        <w:trPr>
          <w:trHeight w:val="765"/>
        </w:trPr>
        <w:tc>
          <w:tcPr>
            <w:tcW w:w="343" w:type="pct"/>
            <w:shd w:val="clear" w:color="000000" w:fill="FFFFFF"/>
            <w:vAlign w:val="center"/>
            <w:hideMark/>
          </w:tcPr>
          <w:p w:rsidR="005300C0" w:rsidRPr="00240923" w:rsidRDefault="005300C0" w:rsidP="00C83220">
            <w:pPr>
              <w:jc w:val="center"/>
              <w:rPr>
                <w:rFonts w:ascii="Calibri" w:hAnsi="Calibri"/>
                <w:bCs/>
                <w:color w:val="000000"/>
                <w:sz w:val="20"/>
                <w:szCs w:val="20"/>
              </w:rPr>
            </w:pPr>
            <w:r>
              <w:rPr>
                <w:rFonts w:ascii="Calibri" w:hAnsi="Calibri"/>
                <w:bCs/>
                <w:color w:val="000000"/>
                <w:sz w:val="20"/>
                <w:szCs w:val="20"/>
              </w:rPr>
              <w:t>QSURG7</w:t>
            </w:r>
          </w:p>
        </w:tc>
        <w:tc>
          <w:tcPr>
            <w:tcW w:w="382" w:type="pct"/>
            <w:shd w:val="clear" w:color="000000" w:fill="FFFFFF"/>
            <w:vAlign w:val="center"/>
            <w:hideMark/>
          </w:tcPr>
          <w:p w:rsidR="005300C0" w:rsidRPr="004631D1" w:rsidRDefault="005300C0" w:rsidP="00EA2D66">
            <w:pPr>
              <w:jc w:val="center"/>
              <w:rPr>
                <w:rFonts w:ascii="Calibri" w:hAnsi="Calibri"/>
                <w:bCs/>
                <w:color w:val="000000"/>
                <w:sz w:val="20"/>
                <w:szCs w:val="20"/>
              </w:rPr>
            </w:pPr>
            <w:r>
              <w:rPr>
                <w:rFonts w:ascii="Calibri" w:hAnsi="Calibri"/>
                <w:bCs/>
                <w:color w:val="000000"/>
                <w:sz w:val="20"/>
                <w:szCs w:val="20"/>
              </w:rPr>
              <w:t>2</w:t>
            </w:r>
          </w:p>
        </w:tc>
        <w:tc>
          <w:tcPr>
            <w:tcW w:w="534" w:type="pct"/>
            <w:shd w:val="clear" w:color="000000" w:fill="FFFFFF"/>
            <w:vAlign w:val="center"/>
            <w:hideMark/>
          </w:tcPr>
          <w:p w:rsidR="005300C0" w:rsidRPr="005466CA" w:rsidRDefault="005300C0" w:rsidP="00C83220">
            <w:pPr>
              <w:jc w:val="center"/>
              <w:rPr>
                <w:rFonts w:ascii="Calibri" w:hAnsi="Calibri"/>
                <w:color w:val="000000"/>
                <w:sz w:val="20"/>
                <w:szCs w:val="20"/>
              </w:rPr>
            </w:pPr>
            <w:r w:rsidRPr="005466CA">
              <w:rPr>
                <w:rFonts w:ascii="Calibri" w:hAnsi="Calibri"/>
                <w:color w:val="000000"/>
                <w:sz w:val="20"/>
                <w:szCs w:val="20"/>
              </w:rPr>
              <w:t>IEN</w:t>
            </w:r>
          </w:p>
        </w:tc>
        <w:tc>
          <w:tcPr>
            <w:tcW w:w="764" w:type="pct"/>
            <w:shd w:val="clear" w:color="000000" w:fill="FFFFFF"/>
            <w:vAlign w:val="center"/>
            <w:hideMark/>
          </w:tcPr>
          <w:p w:rsidR="005300C0" w:rsidRPr="005466CA" w:rsidRDefault="005300C0" w:rsidP="00C83220">
            <w:pPr>
              <w:jc w:val="center"/>
              <w:rPr>
                <w:rFonts w:ascii="Calibri" w:hAnsi="Calibri"/>
                <w:color w:val="000000"/>
                <w:sz w:val="20"/>
                <w:szCs w:val="20"/>
              </w:rPr>
            </w:pPr>
            <w:r w:rsidRPr="005466CA">
              <w:rPr>
                <w:rFonts w:ascii="Calibri" w:hAnsi="Calibri"/>
                <w:color w:val="000000"/>
                <w:sz w:val="20"/>
                <w:szCs w:val="20"/>
              </w:rPr>
              <w:t>N/A</w:t>
            </w:r>
          </w:p>
        </w:tc>
        <w:tc>
          <w:tcPr>
            <w:tcW w:w="420" w:type="pct"/>
            <w:shd w:val="clear" w:color="000000" w:fill="FFFFFF"/>
            <w:vAlign w:val="center"/>
            <w:hideMark/>
          </w:tcPr>
          <w:p w:rsidR="005300C0" w:rsidRPr="005466CA" w:rsidRDefault="005300C0" w:rsidP="00C83220">
            <w:pPr>
              <w:jc w:val="center"/>
              <w:rPr>
                <w:rFonts w:ascii="Calibri" w:hAnsi="Calibri"/>
                <w:color w:val="000000"/>
                <w:sz w:val="20"/>
                <w:szCs w:val="20"/>
              </w:rPr>
            </w:pPr>
            <w:r w:rsidRPr="005466CA">
              <w:rPr>
                <w:rFonts w:ascii="Calibri" w:hAnsi="Calibri"/>
                <w:color w:val="000000"/>
                <w:sz w:val="20"/>
                <w:szCs w:val="20"/>
              </w:rPr>
              <w:t>R</w:t>
            </w:r>
          </w:p>
        </w:tc>
        <w:tc>
          <w:tcPr>
            <w:tcW w:w="305" w:type="pct"/>
            <w:shd w:val="clear" w:color="000000" w:fill="FFFFFF"/>
            <w:vAlign w:val="center"/>
            <w:hideMark/>
          </w:tcPr>
          <w:p w:rsidR="005300C0" w:rsidRPr="005466CA" w:rsidRDefault="005300C0" w:rsidP="00C83220">
            <w:pPr>
              <w:jc w:val="center"/>
              <w:rPr>
                <w:rFonts w:ascii="Calibri" w:hAnsi="Calibri"/>
                <w:color w:val="000000"/>
                <w:sz w:val="20"/>
                <w:szCs w:val="20"/>
              </w:rPr>
            </w:pPr>
            <w:r w:rsidRPr="005466CA">
              <w:rPr>
                <w:rFonts w:ascii="Calibri" w:hAnsi="Calibri"/>
                <w:color w:val="000000"/>
                <w:sz w:val="20"/>
                <w:szCs w:val="20"/>
              </w:rPr>
              <w:t>NUMERIC</w:t>
            </w:r>
          </w:p>
        </w:tc>
        <w:tc>
          <w:tcPr>
            <w:tcW w:w="267" w:type="pct"/>
            <w:shd w:val="clear" w:color="000000" w:fill="FFFFFF"/>
            <w:vAlign w:val="center"/>
            <w:hideMark/>
          </w:tcPr>
          <w:p w:rsidR="005300C0" w:rsidRPr="005466CA" w:rsidRDefault="005300C0" w:rsidP="00C83220">
            <w:pPr>
              <w:jc w:val="center"/>
              <w:rPr>
                <w:rFonts w:ascii="Calibri" w:hAnsi="Calibri"/>
                <w:color w:val="000000"/>
                <w:sz w:val="20"/>
                <w:szCs w:val="20"/>
              </w:rPr>
            </w:pPr>
            <w:r w:rsidRPr="005466CA">
              <w:rPr>
                <w:rFonts w:ascii="Calibri" w:hAnsi="Calibri"/>
                <w:color w:val="000000"/>
                <w:sz w:val="20"/>
                <w:szCs w:val="20"/>
              </w:rPr>
              <w:t>1</w:t>
            </w:r>
          </w:p>
        </w:tc>
        <w:tc>
          <w:tcPr>
            <w:tcW w:w="267" w:type="pct"/>
            <w:shd w:val="clear" w:color="000000" w:fill="FFFFFF"/>
            <w:vAlign w:val="center"/>
            <w:hideMark/>
          </w:tcPr>
          <w:p w:rsidR="005300C0" w:rsidRPr="005466CA" w:rsidRDefault="005300C0" w:rsidP="00C83220">
            <w:pPr>
              <w:jc w:val="center"/>
              <w:rPr>
                <w:rFonts w:ascii="Calibri" w:hAnsi="Calibri"/>
                <w:color w:val="000000"/>
                <w:sz w:val="20"/>
                <w:szCs w:val="20"/>
              </w:rPr>
            </w:pPr>
            <w:r w:rsidRPr="005466CA">
              <w:rPr>
                <w:rFonts w:ascii="Calibri" w:hAnsi="Calibri"/>
                <w:color w:val="000000"/>
                <w:sz w:val="20"/>
                <w:szCs w:val="20"/>
              </w:rPr>
              <w:t>15</w:t>
            </w:r>
          </w:p>
        </w:tc>
        <w:tc>
          <w:tcPr>
            <w:tcW w:w="420" w:type="pct"/>
            <w:shd w:val="clear" w:color="000000" w:fill="FFFFFF"/>
            <w:vAlign w:val="center"/>
          </w:tcPr>
          <w:p w:rsidR="005300C0" w:rsidRPr="005466CA" w:rsidRDefault="005300C0" w:rsidP="00C83220">
            <w:pPr>
              <w:jc w:val="center"/>
              <w:rPr>
                <w:rFonts w:ascii="Calibri" w:hAnsi="Calibri"/>
                <w:color w:val="000000"/>
                <w:sz w:val="20"/>
                <w:szCs w:val="20"/>
              </w:rPr>
            </w:pPr>
          </w:p>
        </w:tc>
        <w:tc>
          <w:tcPr>
            <w:tcW w:w="420" w:type="pct"/>
            <w:shd w:val="clear" w:color="000000" w:fill="FFFFFF"/>
            <w:vAlign w:val="center"/>
          </w:tcPr>
          <w:p w:rsidR="005300C0" w:rsidRPr="005466CA"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Pr="005466CA"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Pr="005466CA"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F804F9">
            <w:pPr>
              <w:jc w:val="center"/>
              <w:rPr>
                <w:rFonts w:ascii="Calibri" w:hAnsi="Calibri"/>
                <w:bCs/>
                <w:color w:val="000000"/>
                <w:sz w:val="20"/>
                <w:szCs w:val="20"/>
              </w:rPr>
            </w:pPr>
            <w:r>
              <w:rPr>
                <w:rFonts w:ascii="Calibri" w:hAnsi="Calibri"/>
                <w:bCs/>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3</w:t>
            </w:r>
          </w:p>
        </w:tc>
        <w:tc>
          <w:tcPr>
            <w:tcW w:w="534" w:type="pct"/>
            <w:shd w:val="clear" w:color="000000" w:fill="FFFFFF"/>
            <w:vAlign w:val="center"/>
            <w:hideMark/>
          </w:tcPr>
          <w:p w:rsidR="005300C0" w:rsidRPr="00582D02" w:rsidRDefault="005300C0" w:rsidP="00F804F9">
            <w:pPr>
              <w:jc w:val="center"/>
              <w:rPr>
                <w:rFonts w:ascii="Calibri" w:hAnsi="Calibri"/>
                <w:color w:val="000000"/>
                <w:sz w:val="20"/>
                <w:szCs w:val="20"/>
              </w:rPr>
            </w:pPr>
            <w:r>
              <w:rPr>
                <w:rFonts w:ascii="Calibri" w:hAnsi="Calibri"/>
                <w:color w:val="000000"/>
                <w:sz w:val="20"/>
                <w:szCs w:val="20"/>
              </w:rPr>
              <w:t>OR</w:t>
            </w:r>
          </w:p>
        </w:tc>
        <w:tc>
          <w:tcPr>
            <w:tcW w:w="764" w:type="pct"/>
            <w:shd w:val="clear" w:color="000000" w:fill="FFFFFF"/>
            <w:vAlign w:val="center"/>
            <w:hideMark/>
          </w:tcPr>
          <w:p w:rsidR="005300C0" w:rsidRPr="00582D02" w:rsidRDefault="005300C0" w:rsidP="00F804F9">
            <w:pPr>
              <w:jc w:val="center"/>
              <w:rPr>
                <w:rFonts w:ascii="Calibri" w:hAnsi="Calibri"/>
                <w:color w:val="000000"/>
                <w:sz w:val="20"/>
                <w:szCs w:val="20"/>
              </w:rPr>
            </w:pPr>
            <w:r>
              <w:rPr>
                <w:rFonts w:ascii="Calibri" w:hAnsi="Calibri"/>
                <w:color w:val="000000"/>
                <w:sz w:val="20"/>
                <w:szCs w:val="20"/>
              </w:rPr>
              <w:t>N/A</w:t>
            </w:r>
          </w:p>
        </w:tc>
        <w:tc>
          <w:tcPr>
            <w:tcW w:w="420" w:type="pct"/>
            <w:shd w:val="clear" w:color="000000" w:fill="FFFFFF"/>
            <w:vAlign w:val="center"/>
            <w:hideMark/>
          </w:tcPr>
          <w:p w:rsidR="005300C0" w:rsidRPr="00582D02" w:rsidRDefault="005300C0" w:rsidP="00F804F9">
            <w:pPr>
              <w:jc w:val="center"/>
              <w:rPr>
                <w:rFonts w:ascii="Calibri" w:hAnsi="Calibri"/>
                <w:color w:val="000000"/>
                <w:sz w:val="20"/>
                <w:szCs w:val="20"/>
              </w:rPr>
            </w:pPr>
            <w:r>
              <w:rPr>
                <w:rFonts w:ascii="Calibri" w:hAnsi="Calibri"/>
                <w:color w:val="000000"/>
                <w:sz w:val="20"/>
                <w:szCs w:val="20"/>
              </w:rPr>
              <w:t>R</w:t>
            </w:r>
          </w:p>
        </w:tc>
        <w:tc>
          <w:tcPr>
            <w:tcW w:w="305" w:type="pct"/>
            <w:shd w:val="clear" w:color="000000" w:fill="FFFFFF"/>
            <w:vAlign w:val="center"/>
            <w:hideMark/>
          </w:tcPr>
          <w:p w:rsidR="005300C0" w:rsidRPr="00582D02" w:rsidRDefault="001116CE" w:rsidP="00F804F9">
            <w:pPr>
              <w:jc w:val="center"/>
              <w:rPr>
                <w:rFonts w:ascii="Calibri" w:hAnsi="Calibri"/>
                <w:color w:val="000000"/>
                <w:sz w:val="20"/>
                <w:szCs w:val="20"/>
              </w:rPr>
            </w:pPr>
            <w:r>
              <w:rPr>
                <w:rFonts w:ascii="Calibri" w:hAnsi="Calibri"/>
                <w:color w:val="000000"/>
                <w:sz w:val="20"/>
                <w:szCs w:val="20"/>
              </w:rPr>
              <w:t>NUMERIC</w:t>
            </w:r>
          </w:p>
        </w:tc>
        <w:tc>
          <w:tcPr>
            <w:tcW w:w="267" w:type="pct"/>
            <w:shd w:val="clear" w:color="000000" w:fill="FFFFFF"/>
            <w:vAlign w:val="center"/>
            <w:hideMark/>
          </w:tcPr>
          <w:p w:rsidR="005300C0" w:rsidRPr="00582D02" w:rsidRDefault="005300C0" w:rsidP="00F804F9">
            <w:pPr>
              <w:jc w:val="center"/>
              <w:rPr>
                <w:rFonts w:ascii="Calibri" w:hAnsi="Calibri"/>
                <w:color w:val="000000"/>
                <w:sz w:val="20"/>
                <w:szCs w:val="20"/>
              </w:rPr>
            </w:pPr>
            <w:r>
              <w:rPr>
                <w:rFonts w:ascii="Calibri" w:hAnsi="Calibri"/>
                <w:color w:val="000000"/>
                <w:sz w:val="20"/>
                <w:szCs w:val="20"/>
              </w:rPr>
              <w:t>1</w:t>
            </w:r>
          </w:p>
        </w:tc>
        <w:tc>
          <w:tcPr>
            <w:tcW w:w="267" w:type="pct"/>
            <w:shd w:val="clear" w:color="000000" w:fill="FFFFFF"/>
            <w:vAlign w:val="center"/>
            <w:hideMark/>
          </w:tcPr>
          <w:p w:rsidR="005300C0" w:rsidRPr="00582D02" w:rsidRDefault="005300C0" w:rsidP="00F804F9">
            <w:pPr>
              <w:jc w:val="center"/>
              <w:rPr>
                <w:rFonts w:ascii="Calibri" w:hAnsi="Calibri"/>
                <w:color w:val="000000"/>
                <w:sz w:val="20"/>
                <w:szCs w:val="20"/>
              </w:rPr>
            </w:pPr>
            <w:r>
              <w:rPr>
                <w:rFonts w:ascii="Calibri" w:hAnsi="Calibri"/>
                <w:color w:val="000000"/>
                <w:sz w:val="20"/>
                <w:szCs w:val="20"/>
              </w:rPr>
              <w:t>1</w:t>
            </w:r>
          </w:p>
        </w:tc>
        <w:tc>
          <w:tcPr>
            <w:tcW w:w="420" w:type="pct"/>
            <w:shd w:val="clear" w:color="000000" w:fill="FFFFFF"/>
            <w:vAlign w:val="center"/>
          </w:tcPr>
          <w:p w:rsidR="005300C0" w:rsidRPr="00582D02" w:rsidRDefault="005300C0" w:rsidP="00F804F9">
            <w:pPr>
              <w:jc w:val="center"/>
              <w:rPr>
                <w:rFonts w:ascii="Calibri" w:hAnsi="Calibri"/>
                <w:color w:val="000000"/>
                <w:sz w:val="20"/>
                <w:szCs w:val="20"/>
              </w:rPr>
            </w:pPr>
          </w:p>
        </w:tc>
        <w:tc>
          <w:tcPr>
            <w:tcW w:w="420" w:type="pct"/>
            <w:shd w:val="clear" w:color="000000" w:fill="FFFFFF"/>
            <w:vAlign w:val="center"/>
          </w:tcPr>
          <w:p w:rsidR="005300C0" w:rsidRPr="00582D02" w:rsidRDefault="00DB3484" w:rsidP="00F804F9">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Pr="00582D02" w:rsidRDefault="005300C0" w:rsidP="00F804F9">
            <w:pPr>
              <w:jc w:val="center"/>
              <w:rPr>
                <w:rFonts w:ascii="Calibri" w:hAnsi="Calibri"/>
                <w:color w:val="000000"/>
                <w:sz w:val="20"/>
                <w:szCs w:val="20"/>
              </w:rPr>
            </w:pPr>
          </w:p>
        </w:tc>
        <w:tc>
          <w:tcPr>
            <w:tcW w:w="535" w:type="pct"/>
            <w:shd w:val="clear" w:color="000000" w:fill="FFFFFF"/>
            <w:vAlign w:val="center"/>
            <w:hideMark/>
          </w:tcPr>
          <w:p w:rsidR="005300C0" w:rsidRPr="00582D02" w:rsidRDefault="00467F2B" w:rsidP="00F804F9">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204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lastRenderedPageBreak/>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4</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FuncHealthSts</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FUNCTIONAL HEALTH STATUS</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19</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INDEPENDENT; PARTIALLY DEPENDENT; TOTALLY DEPENDENT; UNKNOWN</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5</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Etoh</w:t>
            </w:r>
            <w:proofErr w:type="spellEnd"/>
            <w:r>
              <w:rPr>
                <w:rFonts w:ascii="Calibri" w:hAnsi="Calibri"/>
                <w:color w:val="000000"/>
                <w:sz w:val="20"/>
                <w:szCs w:val="20"/>
              </w:rPr>
              <w:t>&gt;2Drinks/day</w:t>
            </w:r>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ETOH &gt; 2 DRINKS/DAY</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6</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LenPost-opStay</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LENGTH OF POST-OP STAY</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4</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7</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SuperficialIncisionalSsi</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SUPERFICIAL INCISIONAL SSI</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8</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DeepIncisionalSsi</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DEEP INCISIONAL SSI</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9</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SystemicSepsis</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SYSTEMIC SEPSIS</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10</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Pneumonia</w:t>
            </w:r>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PNEUMONIA</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11</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PulmEmbolism</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PULMONARY EMBOLISM</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102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12</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OtherRespOcc</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OTHER RESPITORY OCCURRENCE</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POINTER</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7</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13</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AcuteRenalFailure</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ACUTE RENAL FAILURE</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14</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UrinaryTractInfection</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URINARY TRACT INFECTION</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lastRenderedPageBreak/>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15</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PostopBleeding</w:t>
            </w:r>
            <w:proofErr w:type="spellEnd"/>
            <w:r>
              <w:rPr>
                <w:rFonts w:ascii="Calibri" w:hAnsi="Calibri"/>
                <w:color w:val="000000"/>
                <w:sz w:val="20"/>
                <w:szCs w:val="20"/>
              </w:rPr>
              <w:t>/transfusions</w:t>
            </w:r>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POSTOP BLEEDING/TRANSFUSIONS</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16</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MyocardialInfarction</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MYOCARDIAL INFARCTION</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17</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PulmEdema</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PULMONARY EDEMA</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18</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DtTransmitted</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DATE TRANSMITTED</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16</w:t>
            </w:r>
          </w:p>
        </w:tc>
        <w:tc>
          <w:tcPr>
            <w:tcW w:w="420" w:type="pct"/>
            <w:shd w:val="clear" w:color="000000" w:fill="FFFFFF"/>
            <w:vAlign w:val="center"/>
          </w:tcPr>
          <w:p w:rsidR="005300C0"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19</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Graft/prosthesis/</w:t>
            </w:r>
            <w:proofErr w:type="spellStart"/>
            <w:r>
              <w:rPr>
                <w:rFonts w:ascii="Calibri" w:hAnsi="Calibri"/>
                <w:color w:val="000000"/>
                <w:sz w:val="20"/>
                <w:szCs w:val="20"/>
              </w:rPr>
              <w:t>flapFailure</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GRAFT/PROSTHESIS/FLAP FAILURE</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7F7371">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20</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ReturnToOrWithin30Days</w:t>
            </w:r>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RETURN TO OR WITHIN 30 DAYS</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21</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Dvt</w:t>
            </w:r>
            <w:proofErr w:type="spellEnd"/>
            <w:r>
              <w:rPr>
                <w:rFonts w:ascii="Calibri" w:hAnsi="Calibri"/>
                <w:color w:val="000000"/>
                <w:sz w:val="20"/>
                <w:szCs w:val="20"/>
              </w:rPr>
              <w:t>/thrombophlebitis</w:t>
            </w:r>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DVT/THROMBPHLBETITUS</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5300C0"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22</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PreopK</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PREOPERATIVE POTASSIUM</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NUMERIC</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23</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DtAssessmentCompleted</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DATE ASSESSMENT COMPLETED</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5300C0"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24</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PreopGluc</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PREOPERATIVE GLUCOSE</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NUMERIC</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25</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HiSrNa</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HIGHEST SERUM SODIUM</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5</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26</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HiK</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HIGHEST POTASSIUM</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3</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27</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HiGluc</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HIGHEST GLUCOSE</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NUMERIC</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28</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HiSrCr</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HIGHEST SERUM CREATININE</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4</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25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29</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HiCpk</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HIGHEST CPK</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6</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30</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HiCpk-mb</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HIGHEST CPK-MB</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4</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lastRenderedPageBreak/>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31</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HiTtlBili</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HIGHEST TOTAL BILIRUBIN</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5</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32</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HiWbc</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HIGHEST WBC</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4</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765"/>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33</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LowSrAlb</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LOWEST SERUM ALBUMIN</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657C41" w:rsidP="00C83220">
            <w:pPr>
              <w:jc w:val="center"/>
              <w:rPr>
                <w:rFonts w:ascii="Calibri" w:hAnsi="Calibri"/>
                <w:color w:val="000000"/>
                <w:sz w:val="20"/>
                <w:szCs w:val="20"/>
              </w:rPr>
            </w:pPr>
            <w:r>
              <w:rPr>
                <w:rFonts w:ascii="Calibri" w:hAnsi="Calibri"/>
                <w:color w:val="000000"/>
                <w:sz w:val="20"/>
                <w:szCs w:val="20"/>
              </w:rPr>
              <w:t>NUMERIC</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2</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5300C0" w:rsidTr="00387DD0">
        <w:trPr>
          <w:trHeight w:val="510"/>
        </w:trPr>
        <w:tc>
          <w:tcPr>
            <w:tcW w:w="343"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5300C0" w:rsidRDefault="005300C0" w:rsidP="00EA2D66">
            <w:pPr>
              <w:jc w:val="center"/>
              <w:rPr>
                <w:rFonts w:ascii="Calibri" w:hAnsi="Calibri"/>
                <w:color w:val="000000"/>
                <w:sz w:val="20"/>
                <w:szCs w:val="20"/>
              </w:rPr>
            </w:pPr>
            <w:r>
              <w:rPr>
                <w:rFonts w:ascii="Calibri" w:hAnsi="Calibri"/>
                <w:color w:val="000000"/>
                <w:sz w:val="20"/>
                <w:szCs w:val="20"/>
              </w:rPr>
              <w:t>34</w:t>
            </w:r>
          </w:p>
        </w:tc>
        <w:tc>
          <w:tcPr>
            <w:tcW w:w="534" w:type="pct"/>
            <w:shd w:val="clear" w:color="000000" w:fill="FFFFFF"/>
            <w:vAlign w:val="center"/>
            <w:hideMark/>
          </w:tcPr>
          <w:p w:rsidR="005300C0" w:rsidRDefault="005300C0" w:rsidP="00C83220">
            <w:pPr>
              <w:jc w:val="center"/>
              <w:rPr>
                <w:rFonts w:ascii="Calibri" w:hAnsi="Calibri"/>
                <w:color w:val="000000"/>
                <w:sz w:val="20"/>
                <w:szCs w:val="20"/>
              </w:rPr>
            </w:pPr>
            <w:proofErr w:type="spellStart"/>
            <w:r>
              <w:rPr>
                <w:rFonts w:ascii="Calibri" w:hAnsi="Calibri"/>
                <w:color w:val="000000"/>
                <w:sz w:val="20"/>
                <w:szCs w:val="20"/>
              </w:rPr>
              <w:t>LowHematocrit</w:t>
            </w:r>
            <w:proofErr w:type="spellEnd"/>
          </w:p>
        </w:tc>
        <w:tc>
          <w:tcPr>
            <w:tcW w:w="764"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LOWEST HEMATOCRIT</w:t>
            </w:r>
          </w:p>
        </w:tc>
        <w:tc>
          <w:tcPr>
            <w:tcW w:w="420"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4</w:t>
            </w:r>
          </w:p>
        </w:tc>
        <w:tc>
          <w:tcPr>
            <w:tcW w:w="420" w:type="pct"/>
            <w:shd w:val="clear" w:color="000000" w:fill="FFFFFF"/>
            <w:vAlign w:val="center"/>
          </w:tcPr>
          <w:p w:rsidR="005300C0" w:rsidRDefault="005300C0" w:rsidP="00C83220">
            <w:pPr>
              <w:jc w:val="center"/>
              <w:rPr>
                <w:rFonts w:ascii="Calibri" w:hAnsi="Calibri"/>
                <w:color w:val="000000"/>
                <w:sz w:val="20"/>
                <w:szCs w:val="20"/>
              </w:rPr>
            </w:pPr>
          </w:p>
        </w:tc>
        <w:tc>
          <w:tcPr>
            <w:tcW w:w="420" w:type="pct"/>
            <w:shd w:val="clear" w:color="000000" w:fill="FFFFFF"/>
            <w:vAlign w:val="center"/>
          </w:tcPr>
          <w:p w:rsidR="005300C0"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5300C0" w:rsidRDefault="005300C0" w:rsidP="00C83220">
            <w:pPr>
              <w:jc w:val="center"/>
              <w:rPr>
                <w:rFonts w:ascii="Calibri" w:hAnsi="Calibri"/>
                <w:color w:val="000000"/>
                <w:sz w:val="20"/>
                <w:szCs w:val="20"/>
              </w:rPr>
            </w:pPr>
          </w:p>
        </w:tc>
        <w:tc>
          <w:tcPr>
            <w:tcW w:w="535" w:type="pct"/>
            <w:shd w:val="clear" w:color="000000" w:fill="FFFFFF"/>
            <w:vAlign w:val="center"/>
            <w:hideMark/>
          </w:tcPr>
          <w:p w:rsidR="005300C0" w:rsidRDefault="005300C0"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765"/>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35</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OnVentilator</w:t>
            </w:r>
            <w:proofErr w:type="spellEnd"/>
            <w:r>
              <w:rPr>
                <w:rFonts w:ascii="Calibri" w:hAnsi="Calibri"/>
                <w:color w:val="000000"/>
                <w:sz w:val="20"/>
                <w:szCs w:val="20"/>
              </w:rPr>
              <w:t>&gt;48Hours</w:t>
            </w:r>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ON VENTILATOR &gt;48 HOURS</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603DF6" w:rsidRDefault="00603DF6" w:rsidP="00C83220">
            <w:pPr>
              <w:jc w:val="center"/>
              <w:rPr>
                <w:rFonts w:ascii="Calibri" w:hAnsi="Calibri"/>
                <w:color w:val="000000"/>
                <w:sz w:val="20"/>
                <w:szCs w:val="20"/>
              </w:rPr>
            </w:pPr>
          </w:p>
        </w:tc>
        <w:tc>
          <w:tcPr>
            <w:tcW w:w="420" w:type="pct"/>
            <w:shd w:val="clear" w:color="000000" w:fill="FFFFFF"/>
            <w:vAlign w:val="center"/>
          </w:tcPr>
          <w:p w:rsidR="00603DF6" w:rsidRDefault="00603DF6"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1275"/>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36</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OtherUrinaryTractOcc</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OTHER URINARY TRACT OCCURRENCE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POINTER</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7</w:t>
            </w:r>
          </w:p>
        </w:tc>
        <w:tc>
          <w:tcPr>
            <w:tcW w:w="420" w:type="pct"/>
            <w:shd w:val="clear" w:color="000000" w:fill="FFFFFF"/>
            <w:vAlign w:val="center"/>
          </w:tcPr>
          <w:p w:rsidR="00603DF6" w:rsidRDefault="00603DF6" w:rsidP="00C83220">
            <w:pPr>
              <w:jc w:val="center"/>
              <w:rPr>
                <w:rFonts w:ascii="Calibri" w:hAnsi="Calibri"/>
                <w:color w:val="000000"/>
                <w:sz w:val="20"/>
                <w:szCs w:val="20"/>
              </w:rPr>
            </w:pP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765"/>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37</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PeripNerveInjury</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PERIPHERAL NERVE INJURY</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603DF6" w:rsidRDefault="00603DF6" w:rsidP="00C83220">
            <w:pPr>
              <w:jc w:val="center"/>
              <w:rPr>
                <w:rFonts w:ascii="Calibri" w:hAnsi="Calibri"/>
                <w:color w:val="000000"/>
                <w:sz w:val="20"/>
                <w:szCs w:val="20"/>
              </w:rPr>
            </w:pPr>
          </w:p>
        </w:tc>
        <w:tc>
          <w:tcPr>
            <w:tcW w:w="420" w:type="pct"/>
            <w:shd w:val="clear" w:color="000000" w:fill="FFFFFF"/>
            <w:vAlign w:val="center"/>
          </w:tcPr>
          <w:p w:rsidR="00603DF6" w:rsidRDefault="00603DF6"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510"/>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38</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PreopCpkDt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CPK,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765"/>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39</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PreopMbBandDt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MB BAND,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p w:rsidR="00603DF6" w:rsidRDefault="00603DF6" w:rsidP="000B5109">
            <w:pPr>
              <w:rPr>
                <w:rFonts w:ascii="Calibri" w:hAnsi="Calibri"/>
                <w:color w:val="000000"/>
                <w:sz w:val="20"/>
                <w:szCs w:val="20"/>
              </w:rPr>
            </w:pP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1020"/>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40</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PreopSrCrDt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 SERUM CREATININE,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765"/>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41</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PreopBunDt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BUN,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1020"/>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42</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PreopSrAlbDt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 SERUM ALBUMIN,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510"/>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43</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SgptDtPerf</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SGPT, DATE PERFORMED</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510"/>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44</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SgotDtPerf</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SGOT, DATE PERFORMED</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1020"/>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45</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PreopTtlBiliDt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 TOTAL BILIRUBIN,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765"/>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46</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PreopAlkPhosphataseDt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 ALK PHOSPHATASE,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765"/>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lastRenderedPageBreak/>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47</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PreopWbcDt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WBC,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765"/>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EA2D66">
            <w:pPr>
              <w:jc w:val="center"/>
              <w:rPr>
                <w:rFonts w:ascii="Calibri" w:hAnsi="Calibri"/>
                <w:color w:val="000000"/>
                <w:sz w:val="20"/>
                <w:szCs w:val="20"/>
              </w:rPr>
            </w:pPr>
            <w:r>
              <w:rPr>
                <w:rFonts w:ascii="Calibri" w:hAnsi="Calibri"/>
                <w:color w:val="000000"/>
                <w:sz w:val="20"/>
                <w:szCs w:val="20"/>
              </w:rPr>
              <w:t>48</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PreopPlateletCountDt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 PLATELET COUNT,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03DF6" w:rsidTr="00387DD0">
        <w:trPr>
          <w:trHeight w:val="510"/>
        </w:trPr>
        <w:tc>
          <w:tcPr>
            <w:tcW w:w="343"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QSURG7</w:t>
            </w:r>
          </w:p>
        </w:tc>
        <w:tc>
          <w:tcPr>
            <w:tcW w:w="382"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49</w:t>
            </w:r>
          </w:p>
        </w:tc>
        <w:tc>
          <w:tcPr>
            <w:tcW w:w="534" w:type="pct"/>
            <w:shd w:val="clear" w:color="000000" w:fill="FFFFFF"/>
            <w:vAlign w:val="center"/>
            <w:hideMark/>
          </w:tcPr>
          <w:p w:rsidR="00603DF6" w:rsidRDefault="00603DF6" w:rsidP="00C83220">
            <w:pPr>
              <w:jc w:val="center"/>
              <w:rPr>
                <w:rFonts w:ascii="Calibri" w:hAnsi="Calibri"/>
                <w:color w:val="000000"/>
                <w:sz w:val="20"/>
                <w:szCs w:val="20"/>
              </w:rPr>
            </w:pPr>
            <w:proofErr w:type="spellStart"/>
            <w:r>
              <w:rPr>
                <w:rFonts w:ascii="Calibri" w:hAnsi="Calibri"/>
                <w:color w:val="000000"/>
                <w:sz w:val="20"/>
                <w:szCs w:val="20"/>
              </w:rPr>
              <w:t>PreopPtDt</w:t>
            </w:r>
            <w:proofErr w:type="spellEnd"/>
          </w:p>
        </w:tc>
        <w:tc>
          <w:tcPr>
            <w:tcW w:w="764"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PREOPERATIVE PT, DATE</w:t>
            </w:r>
          </w:p>
        </w:tc>
        <w:tc>
          <w:tcPr>
            <w:tcW w:w="420"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O</w:t>
            </w:r>
          </w:p>
        </w:tc>
        <w:tc>
          <w:tcPr>
            <w:tcW w:w="30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603DF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603DF6" w:rsidRDefault="00DB3484" w:rsidP="00387DD0">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603DF6" w:rsidRDefault="00603DF6" w:rsidP="00C83220">
            <w:pPr>
              <w:jc w:val="center"/>
              <w:rPr>
                <w:rFonts w:ascii="Calibri" w:hAnsi="Calibri"/>
                <w:color w:val="000000"/>
                <w:sz w:val="20"/>
                <w:szCs w:val="20"/>
              </w:rPr>
            </w:pPr>
          </w:p>
        </w:tc>
        <w:tc>
          <w:tcPr>
            <w:tcW w:w="535" w:type="pct"/>
            <w:shd w:val="clear" w:color="000000" w:fill="FFFFFF"/>
            <w:vAlign w:val="center"/>
            <w:hideMark/>
          </w:tcPr>
          <w:p w:rsidR="00603DF6" w:rsidRDefault="00603DF6" w:rsidP="00C83220">
            <w:pPr>
              <w:jc w:val="center"/>
              <w:rPr>
                <w:rFonts w:ascii="Calibri" w:hAnsi="Calibri"/>
                <w:color w:val="000000"/>
                <w:sz w:val="20"/>
                <w:szCs w:val="20"/>
              </w:rPr>
            </w:pPr>
            <w:r>
              <w:rPr>
                <w:rFonts w:ascii="Calibri" w:hAnsi="Calibri"/>
                <w:color w:val="000000"/>
                <w:sz w:val="20"/>
                <w:szCs w:val="20"/>
              </w:rPr>
              <w:t>N</w:t>
            </w:r>
          </w:p>
        </w:tc>
      </w:tr>
      <w:tr w:rsidR="00617B0F" w:rsidTr="00617B0F">
        <w:trPr>
          <w:trHeight w:val="510"/>
        </w:trPr>
        <w:tc>
          <w:tcPr>
            <w:tcW w:w="343" w:type="pct"/>
            <w:shd w:val="clear" w:color="000000" w:fill="FFFFFF"/>
            <w:vAlign w:val="center"/>
          </w:tcPr>
          <w:p w:rsidR="00617B0F" w:rsidRPr="00617B0F" w:rsidRDefault="00617B0F" w:rsidP="00617B0F">
            <w:pPr>
              <w:jc w:val="center"/>
              <w:rPr>
                <w:rFonts w:ascii="Calibri" w:hAnsi="Calibri"/>
                <w:color w:val="000000"/>
                <w:sz w:val="20"/>
                <w:szCs w:val="20"/>
              </w:rPr>
            </w:pPr>
            <w:r w:rsidRPr="00617B0F">
              <w:rPr>
                <w:rFonts w:ascii="Calibri" w:hAnsi="Calibri"/>
                <w:color w:val="000000"/>
                <w:sz w:val="20"/>
                <w:szCs w:val="20"/>
              </w:rPr>
              <w:t>QSURG</w:t>
            </w:r>
            <w:r>
              <w:rPr>
                <w:rFonts w:ascii="Calibri" w:hAnsi="Calibri"/>
                <w:color w:val="000000"/>
                <w:sz w:val="20"/>
                <w:szCs w:val="20"/>
              </w:rPr>
              <w:t>7</w:t>
            </w:r>
          </w:p>
        </w:tc>
        <w:tc>
          <w:tcPr>
            <w:tcW w:w="382" w:type="pct"/>
            <w:shd w:val="clear" w:color="000000" w:fill="FFFFFF"/>
            <w:vAlign w:val="center"/>
          </w:tcPr>
          <w:p w:rsidR="00617B0F" w:rsidRPr="00617B0F" w:rsidRDefault="00617B0F" w:rsidP="00617B0F">
            <w:pPr>
              <w:jc w:val="center"/>
              <w:rPr>
                <w:rFonts w:ascii="Calibri" w:hAnsi="Calibri"/>
                <w:color w:val="000000"/>
                <w:sz w:val="20"/>
                <w:szCs w:val="20"/>
              </w:rPr>
            </w:pPr>
            <w:r>
              <w:rPr>
                <w:rFonts w:ascii="Calibri" w:hAnsi="Calibri"/>
                <w:color w:val="000000"/>
                <w:sz w:val="20"/>
                <w:szCs w:val="20"/>
              </w:rPr>
              <w:t>50</w:t>
            </w:r>
          </w:p>
        </w:tc>
        <w:tc>
          <w:tcPr>
            <w:tcW w:w="534" w:type="pct"/>
            <w:shd w:val="clear" w:color="000000" w:fill="FFFFFF"/>
            <w:vAlign w:val="center"/>
          </w:tcPr>
          <w:p w:rsidR="00617B0F" w:rsidRPr="00617B0F" w:rsidRDefault="00617B0F" w:rsidP="00617B0F">
            <w:pPr>
              <w:jc w:val="center"/>
              <w:rPr>
                <w:rFonts w:ascii="Calibri" w:hAnsi="Calibri"/>
                <w:color w:val="000000"/>
                <w:sz w:val="20"/>
                <w:szCs w:val="20"/>
              </w:rPr>
            </w:pPr>
            <w:r w:rsidRPr="00617B0F">
              <w:rPr>
                <w:rFonts w:ascii="Calibri" w:hAnsi="Calibri"/>
                <w:color w:val="000000"/>
                <w:sz w:val="20"/>
                <w:szCs w:val="20"/>
              </w:rPr>
              <w:t>Facility</w:t>
            </w:r>
          </w:p>
        </w:tc>
        <w:tc>
          <w:tcPr>
            <w:tcW w:w="764" w:type="pct"/>
            <w:shd w:val="clear" w:color="000000" w:fill="FFFFFF"/>
            <w:vAlign w:val="center"/>
          </w:tcPr>
          <w:p w:rsidR="00617B0F" w:rsidRPr="00617B0F" w:rsidRDefault="00617B0F" w:rsidP="00617B0F">
            <w:pPr>
              <w:jc w:val="center"/>
              <w:rPr>
                <w:rFonts w:ascii="Calibri" w:hAnsi="Calibri"/>
                <w:color w:val="000000"/>
                <w:sz w:val="20"/>
                <w:szCs w:val="20"/>
              </w:rPr>
            </w:pPr>
            <w:r w:rsidRPr="00617B0F">
              <w:rPr>
                <w:rFonts w:ascii="Calibri" w:hAnsi="Calibri"/>
                <w:color w:val="000000"/>
                <w:sz w:val="20"/>
                <w:szCs w:val="20"/>
              </w:rPr>
              <w:t>N/A</w:t>
            </w:r>
          </w:p>
        </w:tc>
        <w:tc>
          <w:tcPr>
            <w:tcW w:w="420" w:type="pct"/>
            <w:shd w:val="clear" w:color="000000" w:fill="FFFFFF"/>
            <w:vAlign w:val="center"/>
          </w:tcPr>
          <w:p w:rsidR="00617B0F" w:rsidRPr="00617B0F" w:rsidRDefault="00617B0F" w:rsidP="00617B0F">
            <w:pPr>
              <w:jc w:val="center"/>
              <w:rPr>
                <w:rFonts w:ascii="Calibri" w:hAnsi="Calibri"/>
                <w:color w:val="000000"/>
                <w:sz w:val="20"/>
                <w:szCs w:val="20"/>
              </w:rPr>
            </w:pPr>
            <w:r w:rsidRPr="00617B0F">
              <w:rPr>
                <w:rFonts w:ascii="Calibri" w:hAnsi="Calibri"/>
                <w:color w:val="000000"/>
                <w:sz w:val="20"/>
                <w:szCs w:val="20"/>
              </w:rPr>
              <w:t>R</w:t>
            </w:r>
          </w:p>
        </w:tc>
        <w:tc>
          <w:tcPr>
            <w:tcW w:w="305" w:type="pct"/>
            <w:shd w:val="clear" w:color="000000" w:fill="FFFFFF"/>
            <w:vAlign w:val="center"/>
          </w:tcPr>
          <w:p w:rsidR="00617B0F" w:rsidRPr="00617B0F" w:rsidRDefault="00617B0F" w:rsidP="00617B0F">
            <w:pPr>
              <w:jc w:val="center"/>
              <w:rPr>
                <w:rFonts w:ascii="Calibri" w:hAnsi="Calibri"/>
                <w:color w:val="000000"/>
                <w:sz w:val="20"/>
                <w:szCs w:val="20"/>
              </w:rPr>
            </w:pPr>
            <w:r w:rsidRPr="00617B0F">
              <w:rPr>
                <w:rFonts w:ascii="Calibri" w:hAnsi="Calibri"/>
                <w:color w:val="000000"/>
                <w:sz w:val="20"/>
                <w:szCs w:val="20"/>
              </w:rPr>
              <w:t>TEXT</w:t>
            </w:r>
          </w:p>
        </w:tc>
        <w:tc>
          <w:tcPr>
            <w:tcW w:w="267" w:type="pct"/>
            <w:shd w:val="clear" w:color="000000" w:fill="FFFFFF"/>
            <w:vAlign w:val="center"/>
          </w:tcPr>
          <w:p w:rsidR="00617B0F" w:rsidRPr="00617B0F" w:rsidRDefault="00617B0F" w:rsidP="00617B0F">
            <w:pPr>
              <w:jc w:val="center"/>
              <w:rPr>
                <w:rFonts w:ascii="Calibri" w:hAnsi="Calibri"/>
                <w:color w:val="000000"/>
                <w:sz w:val="20"/>
                <w:szCs w:val="20"/>
              </w:rPr>
            </w:pPr>
            <w:r w:rsidRPr="00617B0F">
              <w:rPr>
                <w:rFonts w:ascii="Calibri" w:hAnsi="Calibri"/>
                <w:color w:val="000000"/>
                <w:sz w:val="20"/>
                <w:szCs w:val="20"/>
              </w:rPr>
              <w:t>3</w:t>
            </w:r>
          </w:p>
        </w:tc>
        <w:tc>
          <w:tcPr>
            <w:tcW w:w="267" w:type="pct"/>
            <w:shd w:val="clear" w:color="000000" w:fill="FFFFFF"/>
            <w:vAlign w:val="center"/>
          </w:tcPr>
          <w:p w:rsidR="00617B0F" w:rsidRPr="00617B0F" w:rsidRDefault="00617B0F" w:rsidP="00617B0F">
            <w:pPr>
              <w:jc w:val="center"/>
              <w:rPr>
                <w:rFonts w:ascii="Calibri" w:hAnsi="Calibri"/>
                <w:color w:val="000000"/>
                <w:sz w:val="20"/>
                <w:szCs w:val="20"/>
              </w:rPr>
            </w:pPr>
            <w:r w:rsidRPr="00617B0F">
              <w:rPr>
                <w:rFonts w:ascii="Calibri" w:hAnsi="Calibri"/>
                <w:color w:val="000000"/>
                <w:sz w:val="20"/>
                <w:szCs w:val="20"/>
              </w:rPr>
              <w:t>7</w:t>
            </w:r>
          </w:p>
        </w:tc>
        <w:tc>
          <w:tcPr>
            <w:tcW w:w="420" w:type="pct"/>
            <w:shd w:val="clear" w:color="000000" w:fill="FFFFFF"/>
            <w:vAlign w:val="center"/>
          </w:tcPr>
          <w:p w:rsidR="00617B0F" w:rsidRPr="00617B0F" w:rsidRDefault="00617B0F" w:rsidP="00617B0F">
            <w:pPr>
              <w:jc w:val="center"/>
              <w:rPr>
                <w:rFonts w:ascii="Calibri" w:hAnsi="Calibri"/>
                <w:color w:val="000000"/>
                <w:sz w:val="20"/>
                <w:szCs w:val="20"/>
              </w:rPr>
            </w:pPr>
          </w:p>
        </w:tc>
        <w:tc>
          <w:tcPr>
            <w:tcW w:w="420" w:type="pct"/>
            <w:shd w:val="clear" w:color="000000" w:fill="FFFFFF"/>
            <w:vAlign w:val="center"/>
          </w:tcPr>
          <w:p w:rsidR="00617B0F" w:rsidRPr="00617B0F" w:rsidRDefault="00617B0F" w:rsidP="00617B0F">
            <w:pPr>
              <w:jc w:val="center"/>
              <w:rPr>
                <w:rFonts w:ascii="Calibri" w:hAnsi="Calibri"/>
                <w:color w:val="000000"/>
                <w:sz w:val="20"/>
                <w:szCs w:val="20"/>
              </w:rPr>
            </w:pPr>
            <w:r w:rsidRPr="00617B0F">
              <w:rPr>
                <w:rFonts w:ascii="Calibri" w:hAnsi="Calibri"/>
                <w:color w:val="000000"/>
                <w:sz w:val="20"/>
                <w:szCs w:val="20"/>
              </w:rPr>
              <w:t>BOTH</w:t>
            </w:r>
          </w:p>
        </w:tc>
        <w:tc>
          <w:tcPr>
            <w:tcW w:w="343" w:type="pct"/>
            <w:shd w:val="clear" w:color="000000" w:fill="FFFFFF"/>
            <w:vAlign w:val="center"/>
          </w:tcPr>
          <w:p w:rsidR="00617B0F" w:rsidRPr="00617B0F" w:rsidRDefault="00617B0F" w:rsidP="00617B0F">
            <w:pPr>
              <w:jc w:val="center"/>
              <w:rPr>
                <w:rFonts w:ascii="Calibri" w:hAnsi="Calibri"/>
                <w:color w:val="000000"/>
                <w:sz w:val="20"/>
                <w:szCs w:val="20"/>
              </w:rPr>
            </w:pPr>
          </w:p>
        </w:tc>
        <w:tc>
          <w:tcPr>
            <w:tcW w:w="535" w:type="pct"/>
            <w:shd w:val="clear" w:color="000000" w:fill="FFFFFF"/>
            <w:vAlign w:val="center"/>
          </w:tcPr>
          <w:p w:rsidR="00617B0F" w:rsidRPr="00617B0F" w:rsidRDefault="00617B0F" w:rsidP="00617B0F">
            <w:pPr>
              <w:jc w:val="center"/>
              <w:rPr>
                <w:rFonts w:ascii="Calibri" w:hAnsi="Calibri"/>
                <w:color w:val="000000"/>
                <w:sz w:val="20"/>
                <w:szCs w:val="20"/>
              </w:rPr>
            </w:pPr>
            <w:r w:rsidRPr="00617B0F">
              <w:rPr>
                <w:rFonts w:ascii="Calibri" w:hAnsi="Calibri"/>
                <w:color w:val="000000"/>
                <w:sz w:val="20"/>
                <w:szCs w:val="20"/>
              </w:rPr>
              <w:t>N</w:t>
            </w:r>
          </w:p>
        </w:tc>
      </w:tr>
    </w:tbl>
    <w:p w:rsidR="00FA3C92" w:rsidRDefault="00FA3C92" w:rsidP="00FA3C92"/>
    <w:tbl>
      <w:tblPr>
        <w:tblW w:w="5726" w:type="pct"/>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903"/>
        <w:gridCol w:w="1259"/>
        <w:gridCol w:w="1802"/>
        <w:gridCol w:w="990"/>
        <w:gridCol w:w="717"/>
        <w:gridCol w:w="630"/>
        <w:gridCol w:w="630"/>
        <w:gridCol w:w="990"/>
        <w:gridCol w:w="990"/>
        <w:gridCol w:w="809"/>
        <w:gridCol w:w="1262"/>
      </w:tblGrid>
      <w:tr w:rsidR="00D63DD4" w:rsidTr="00D63DD4">
        <w:trPr>
          <w:trHeight w:val="765"/>
        </w:trPr>
        <w:tc>
          <w:tcPr>
            <w:tcW w:w="343" w:type="pct"/>
            <w:shd w:val="clear" w:color="000000" w:fill="FFFFFF"/>
            <w:vAlign w:val="center"/>
            <w:hideMark/>
          </w:tcPr>
          <w:p w:rsidR="00D63DD4" w:rsidRDefault="00D63DD4"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383" w:type="pct"/>
            <w:shd w:val="clear" w:color="000000" w:fill="FFFFFF"/>
            <w:vAlign w:val="center"/>
            <w:hideMark/>
          </w:tcPr>
          <w:p w:rsidR="00D63DD4" w:rsidRDefault="00D63DD4"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534" w:type="pct"/>
            <w:shd w:val="clear" w:color="000000" w:fill="FFFFFF"/>
            <w:vAlign w:val="center"/>
            <w:hideMark/>
          </w:tcPr>
          <w:p w:rsidR="00D63DD4" w:rsidRDefault="00D63DD4"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764" w:type="pct"/>
            <w:shd w:val="clear" w:color="000000" w:fill="FFFFFF"/>
            <w:vAlign w:val="center"/>
            <w:hideMark/>
          </w:tcPr>
          <w:p w:rsidR="00D63DD4"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D63DD4">
              <w:rPr>
                <w:rFonts w:ascii="Calibri" w:hAnsi="Calibri"/>
                <w:b/>
                <w:bCs/>
                <w:color w:val="000000"/>
                <w:sz w:val="20"/>
                <w:szCs w:val="20"/>
              </w:rPr>
              <w:t xml:space="preserve"> Field Name</w:t>
            </w:r>
          </w:p>
        </w:tc>
        <w:tc>
          <w:tcPr>
            <w:tcW w:w="420" w:type="pct"/>
            <w:shd w:val="clear" w:color="000000" w:fill="FFFFFF"/>
            <w:vAlign w:val="center"/>
            <w:hideMark/>
          </w:tcPr>
          <w:p w:rsidR="00D63DD4" w:rsidRDefault="00D63DD4" w:rsidP="00C83220">
            <w:pPr>
              <w:jc w:val="center"/>
              <w:rPr>
                <w:rFonts w:ascii="Calibri" w:hAnsi="Calibri"/>
                <w:b/>
                <w:bCs/>
                <w:color w:val="000000"/>
                <w:sz w:val="20"/>
                <w:szCs w:val="20"/>
              </w:rPr>
            </w:pPr>
            <w:r>
              <w:rPr>
                <w:rFonts w:ascii="Calibri" w:hAnsi="Calibri"/>
                <w:b/>
                <w:bCs/>
                <w:color w:val="000000"/>
                <w:sz w:val="20"/>
                <w:szCs w:val="20"/>
              </w:rPr>
              <w:t>Required</w:t>
            </w:r>
          </w:p>
        </w:tc>
        <w:tc>
          <w:tcPr>
            <w:tcW w:w="304" w:type="pct"/>
            <w:shd w:val="clear" w:color="000000" w:fill="FFFFFF"/>
            <w:vAlign w:val="center"/>
            <w:hideMark/>
          </w:tcPr>
          <w:p w:rsidR="00D63DD4" w:rsidRDefault="00D63DD4" w:rsidP="00C83220">
            <w:pPr>
              <w:jc w:val="center"/>
              <w:rPr>
                <w:rFonts w:ascii="Calibri" w:hAnsi="Calibri"/>
                <w:b/>
                <w:bCs/>
                <w:color w:val="000000"/>
                <w:sz w:val="20"/>
                <w:szCs w:val="20"/>
              </w:rPr>
            </w:pPr>
            <w:r>
              <w:rPr>
                <w:rFonts w:ascii="Calibri" w:hAnsi="Calibri"/>
                <w:b/>
                <w:bCs/>
                <w:color w:val="000000"/>
                <w:sz w:val="20"/>
                <w:szCs w:val="20"/>
              </w:rPr>
              <w:t>Data Type</w:t>
            </w:r>
          </w:p>
        </w:tc>
        <w:tc>
          <w:tcPr>
            <w:tcW w:w="267" w:type="pct"/>
            <w:shd w:val="clear" w:color="000000" w:fill="FFFFFF"/>
            <w:vAlign w:val="center"/>
            <w:hideMark/>
          </w:tcPr>
          <w:p w:rsidR="00D63DD4" w:rsidRDefault="00D63DD4" w:rsidP="00C83220">
            <w:pPr>
              <w:jc w:val="center"/>
              <w:rPr>
                <w:rFonts w:ascii="Calibri" w:hAnsi="Calibri"/>
                <w:b/>
                <w:bCs/>
                <w:color w:val="000000"/>
                <w:sz w:val="20"/>
                <w:szCs w:val="20"/>
              </w:rPr>
            </w:pPr>
            <w:r>
              <w:rPr>
                <w:rFonts w:ascii="Calibri" w:hAnsi="Calibri"/>
                <w:b/>
                <w:bCs/>
                <w:color w:val="000000"/>
                <w:sz w:val="20"/>
                <w:szCs w:val="20"/>
              </w:rPr>
              <w:t>Char Min</w:t>
            </w:r>
          </w:p>
        </w:tc>
        <w:tc>
          <w:tcPr>
            <w:tcW w:w="267" w:type="pct"/>
            <w:shd w:val="clear" w:color="000000" w:fill="FFFFFF"/>
            <w:vAlign w:val="center"/>
            <w:hideMark/>
          </w:tcPr>
          <w:p w:rsidR="00D63DD4" w:rsidRDefault="00D63DD4" w:rsidP="00C83220">
            <w:pPr>
              <w:jc w:val="center"/>
              <w:rPr>
                <w:rFonts w:ascii="Calibri" w:hAnsi="Calibri"/>
                <w:b/>
                <w:bCs/>
                <w:color w:val="000000"/>
                <w:sz w:val="20"/>
                <w:szCs w:val="20"/>
              </w:rPr>
            </w:pPr>
            <w:r>
              <w:rPr>
                <w:rFonts w:ascii="Calibri" w:hAnsi="Calibri"/>
                <w:b/>
                <w:bCs/>
                <w:color w:val="000000"/>
                <w:sz w:val="20"/>
                <w:szCs w:val="20"/>
              </w:rPr>
              <w:t>Char Max</w:t>
            </w:r>
          </w:p>
        </w:tc>
        <w:tc>
          <w:tcPr>
            <w:tcW w:w="420" w:type="pct"/>
            <w:shd w:val="clear" w:color="000000" w:fill="FFFFFF"/>
            <w:vAlign w:val="center"/>
          </w:tcPr>
          <w:p w:rsidR="00D63DD4" w:rsidRPr="00582D02" w:rsidRDefault="00D63DD4" w:rsidP="00C83220">
            <w:pPr>
              <w:jc w:val="center"/>
              <w:rPr>
                <w:rFonts w:ascii="Calibri" w:hAnsi="Calibri"/>
                <w:b/>
                <w:bCs/>
                <w:color w:val="000000"/>
                <w:sz w:val="20"/>
                <w:szCs w:val="20"/>
              </w:rPr>
            </w:pPr>
            <w:r>
              <w:rPr>
                <w:rFonts w:ascii="Calibri" w:hAnsi="Calibri"/>
                <w:b/>
                <w:bCs/>
                <w:color w:val="000000"/>
                <w:sz w:val="20"/>
                <w:szCs w:val="20"/>
              </w:rPr>
              <w:t>Precision</w:t>
            </w:r>
          </w:p>
        </w:tc>
        <w:tc>
          <w:tcPr>
            <w:tcW w:w="420" w:type="pct"/>
            <w:shd w:val="clear" w:color="000000" w:fill="FFFFFF"/>
            <w:vAlign w:val="center"/>
          </w:tcPr>
          <w:p w:rsidR="00D63DD4" w:rsidRDefault="00D63DD4" w:rsidP="00D63DD4">
            <w:pPr>
              <w:jc w:val="center"/>
              <w:rPr>
                <w:rFonts w:ascii="Calibri" w:hAnsi="Calibri"/>
                <w:b/>
                <w:bCs/>
                <w:color w:val="000000"/>
                <w:sz w:val="20"/>
                <w:szCs w:val="20"/>
              </w:rPr>
            </w:pPr>
            <w:r>
              <w:rPr>
                <w:rFonts w:ascii="Calibri" w:hAnsi="Calibri"/>
                <w:b/>
                <w:bCs/>
                <w:color w:val="000000"/>
                <w:sz w:val="20"/>
                <w:szCs w:val="20"/>
              </w:rPr>
              <w:t>OR / NON-OR</w:t>
            </w:r>
          </w:p>
        </w:tc>
        <w:tc>
          <w:tcPr>
            <w:tcW w:w="343" w:type="pct"/>
            <w:shd w:val="clear" w:color="000000" w:fill="FFFFFF"/>
            <w:vAlign w:val="center"/>
            <w:hideMark/>
          </w:tcPr>
          <w:p w:rsidR="00D63DD4" w:rsidRDefault="00D63DD4" w:rsidP="00C83220">
            <w:pPr>
              <w:jc w:val="center"/>
              <w:rPr>
                <w:rFonts w:ascii="Calibri" w:hAnsi="Calibri"/>
                <w:b/>
                <w:bCs/>
                <w:color w:val="000000"/>
                <w:sz w:val="20"/>
                <w:szCs w:val="20"/>
              </w:rPr>
            </w:pPr>
            <w:r>
              <w:rPr>
                <w:rFonts w:ascii="Calibri" w:hAnsi="Calibri"/>
                <w:b/>
                <w:bCs/>
                <w:color w:val="000000"/>
                <w:sz w:val="20"/>
                <w:szCs w:val="20"/>
              </w:rPr>
              <w:t>Code Values</w:t>
            </w:r>
          </w:p>
        </w:tc>
        <w:tc>
          <w:tcPr>
            <w:tcW w:w="535" w:type="pct"/>
            <w:shd w:val="clear" w:color="000000" w:fill="FFFFFF"/>
            <w:vAlign w:val="center"/>
            <w:hideMark/>
          </w:tcPr>
          <w:p w:rsidR="00D63DD4" w:rsidRDefault="00D63DD4" w:rsidP="00C83220">
            <w:pPr>
              <w:jc w:val="center"/>
              <w:rPr>
                <w:rFonts w:ascii="Calibri" w:hAnsi="Calibri"/>
                <w:b/>
                <w:bCs/>
                <w:color w:val="000000"/>
                <w:sz w:val="20"/>
                <w:szCs w:val="20"/>
              </w:rPr>
            </w:pPr>
            <w:r>
              <w:rPr>
                <w:rFonts w:ascii="Calibri" w:hAnsi="Calibri"/>
                <w:b/>
                <w:bCs/>
                <w:color w:val="000000"/>
                <w:sz w:val="20"/>
                <w:szCs w:val="20"/>
              </w:rPr>
              <w:t>Repetition</w:t>
            </w:r>
          </w:p>
        </w:tc>
      </w:tr>
      <w:tr w:rsidR="00D63DD4" w:rsidTr="00D63DD4">
        <w:trPr>
          <w:trHeight w:val="765"/>
        </w:trPr>
        <w:tc>
          <w:tcPr>
            <w:tcW w:w="343" w:type="pct"/>
            <w:shd w:val="clear" w:color="000000" w:fill="FFFFFF"/>
            <w:vAlign w:val="center"/>
            <w:hideMark/>
          </w:tcPr>
          <w:p w:rsidR="00D63DD4" w:rsidRPr="00685ACC" w:rsidRDefault="00D63DD4" w:rsidP="00C83220">
            <w:pPr>
              <w:jc w:val="center"/>
              <w:rPr>
                <w:rFonts w:ascii="Calibri" w:hAnsi="Calibri"/>
                <w:bCs/>
                <w:color w:val="000000"/>
                <w:sz w:val="20"/>
                <w:szCs w:val="20"/>
              </w:rPr>
            </w:pPr>
            <w:r>
              <w:rPr>
                <w:rFonts w:ascii="Calibri" w:hAnsi="Calibri"/>
                <w:bCs/>
                <w:color w:val="000000"/>
                <w:sz w:val="20"/>
                <w:szCs w:val="20"/>
              </w:rPr>
              <w:t>QSURG8</w:t>
            </w:r>
          </w:p>
        </w:tc>
        <w:tc>
          <w:tcPr>
            <w:tcW w:w="383" w:type="pct"/>
            <w:shd w:val="clear" w:color="000000" w:fill="FFFFFF"/>
            <w:vAlign w:val="center"/>
            <w:hideMark/>
          </w:tcPr>
          <w:p w:rsidR="00D63DD4" w:rsidRPr="005466CA" w:rsidRDefault="00D63DD4" w:rsidP="00C83220">
            <w:pPr>
              <w:jc w:val="center"/>
              <w:rPr>
                <w:rFonts w:ascii="Calibri" w:hAnsi="Calibri"/>
                <w:color w:val="000000"/>
                <w:sz w:val="20"/>
                <w:szCs w:val="20"/>
              </w:rPr>
            </w:pPr>
            <w:r w:rsidRPr="005466CA">
              <w:rPr>
                <w:rFonts w:ascii="Calibri" w:hAnsi="Calibri"/>
                <w:color w:val="000000"/>
                <w:sz w:val="20"/>
                <w:szCs w:val="20"/>
              </w:rPr>
              <w:t>1</w:t>
            </w:r>
          </w:p>
        </w:tc>
        <w:tc>
          <w:tcPr>
            <w:tcW w:w="534" w:type="pct"/>
            <w:shd w:val="clear" w:color="000000" w:fill="FFFFFF"/>
            <w:vAlign w:val="center"/>
            <w:hideMark/>
          </w:tcPr>
          <w:p w:rsidR="00D63DD4" w:rsidRPr="005466CA" w:rsidRDefault="00D63DD4" w:rsidP="00C83220">
            <w:pPr>
              <w:jc w:val="center"/>
              <w:rPr>
                <w:rFonts w:ascii="Calibri" w:hAnsi="Calibri"/>
                <w:color w:val="000000"/>
                <w:sz w:val="20"/>
                <w:szCs w:val="20"/>
              </w:rPr>
            </w:pPr>
            <w:r w:rsidRPr="005466CA">
              <w:rPr>
                <w:rFonts w:ascii="Calibri" w:hAnsi="Calibri"/>
                <w:color w:val="000000"/>
                <w:sz w:val="20"/>
                <w:szCs w:val="20"/>
              </w:rPr>
              <w:t>DFN</w:t>
            </w:r>
          </w:p>
        </w:tc>
        <w:tc>
          <w:tcPr>
            <w:tcW w:w="764" w:type="pct"/>
            <w:shd w:val="clear" w:color="000000" w:fill="FFFFFF"/>
            <w:vAlign w:val="center"/>
            <w:hideMark/>
          </w:tcPr>
          <w:p w:rsidR="00D63DD4"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420" w:type="pct"/>
            <w:shd w:val="clear" w:color="000000" w:fill="FFFFFF"/>
            <w:vAlign w:val="center"/>
            <w:hideMark/>
          </w:tcPr>
          <w:p w:rsidR="00D63DD4" w:rsidRPr="005466CA" w:rsidRDefault="00D63DD4" w:rsidP="00C83220">
            <w:pPr>
              <w:jc w:val="center"/>
              <w:rPr>
                <w:rFonts w:ascii="Calibri" w:hAnsi="Calibri"/>
                <w:color w:val="000000"/>
                <w:sz w:val="20"/>
                <w:szCs w:val="20"/>
              </w:rPr>
            </w:pPr>
            <w:r w:rsidRPr="005466CA">
              <w:rPr>
                <w:rFonts w:ascii="Calibri" w:hAnsi="Calibri"/>
                <w:color w:val="000000"/>
                <w:sz w:val="20"/>
                <w:szCs w:val="20"/>
              </w:rPr>
              <w:t>R</w:t>
            </w:r>
          </w:p>
        </w:tc>
        <w:tc>
          <w:tcPr>
            <w:tcW w:w="304" w:type="pct"/>
            <w:shd w:val="clear" w:color="000000" w:fill="FFFFFF"/>
            <w:vAlign w:val="center"/>
            <w:hideMark/>
          </w:tcPr>
          <w:p w:rsidR="00D63DD4" w:rsidRPr="005466CA" w:rsidRDefault="00D63DD4" w:rsidP="00C83220">
            <w:pPr>
              <w:jc w:val="center"/>
              <w:rPr>
                <w:rFonts w:ascii="Calibri" w:hAnsi="Calibri"/>
                <w:color w:val="000000"/>
                <w:sz w:val="20"/>
                <w:szCs w:val="20"/>
              </w:rPr>
            </w:pPr>
            <w:r w:rsidRPr="005466CA">
              <w:rPr>
                <w:rFonts w:ascii="Calibri" w:hAnsi="Calibri"/>
                <w:color w:val="000000"/>
                <w:sz w:val="20"/>
                <w:szCs w:val="20"/>
              </w:rPr>
              <w:t>NUMERIC</w:t>
            </w:r>
          </w:p>
        </w:tc>
        <w:tc>
          <w:tcPr>
            <w:tcW w:w="267" w:type="pct"/>
            <w:shd w:val="clear" w:color="000000" w:fill="FFFFFF"/>
            <w:vAlign w:val="center"/>
            <w:hideMark/>
          </w:tcPr>
          <w:p w:rsidR="00D63DD4" w:rsidRPr="005466CA" w:rsidRDefault="00D63DD4" w:rsidP="00C83220">
            <w:pPr>
              <w:jc w:val="center"/>
              <w:rPr>
                <w:rFonts w:ascii="Calibri" w:hAnsi="Calibri"/>
                <w:color w:val="000000"/>
                <w:sz w:val="20"/>
                <w:szCs w:val="20"/>
              </w:rPr>
            </w:pPr>
            <w:r w:rsidRPr="005466CA">
              <w:rPr>
                <w:rFonts w:ascii="Calibri" w:hAnsi="Calibri"/>
                <w:color w:val="000000"/>
                <w:sz w:val="20"/>
                <w:szCs w:val="20"/>
              </w:rPr>
              <w:t>1</w:t>
            </w:r>
          </w:p>
        </w:tc>
        <w:tc>
          <w:tcPr>
            <w:tcW w:w="267" w:type="pct"/>
            <w:shd w:val="clear" w:color="000000" w:fill="FFFFFF"/>
            <w:vAlign w:val="center"/>
            <w:hideMark/>
          </w:tcPr>
          <w:p w:rsidR="00D63DD4" w:rsidRPr="005466CA" w:rsidRDefault="00D63DD4" w:rsidP="00C83220">
            <w:pPr>
              <w:jc w:val="center"/>
              <w:rPr>
                <w:rFonts w:ascii="Calibri" w:hAnsi="Calibri"/>
                <w:color w:val="000000"/>
                <w:sz w:val="20"/>
                <w:szCs w:val="20"/>
              </w:rPr>
            </w:pPr>
            <w:r w:rsidRPr="005466CA">
              <w:rPr>
                <w:rFonts w:ascii="Calibri" w:hAnsi="Calibri"/>
                <w:color w:val="000000"/>
                <w:sz w:val="20"/>
                <w:szCs w:val="20"/>
              </w:rPr>
              <w:t>15</w:t>
            </w:r>
          </w:p>
        </w:tc>
        <w:tc>
          <w:tcPr>
            <w:tcW w:w="420" w:type="pct"/>
            <w:shd w:val="clear" w:color="000000" w:fill="FFFFFF"/>
            <w:vAlign w:val="center"/>
          </w:tcPr>
          <w:p w:rsidR="00D63DD4" w:rsidRPr="005466CA" w:rsidRDefault="00D63DD4" w:rsidP="00C83220">
            <w:pPr>
              <w:jc w:val="center"/>
              <w:rPr>
                <w:rFonts w:ascii="Calibri" w:hAnsi="Calibri"/>
                <w:color w:val="000000"/>
                <w:sz w:val="20"/>
                <w:szCs w:val="20"/>
              </w:rPr>
            </w:pPr>
          </w:p>
        </w:tc>
        <w:tc>
          <w:tcPr>
            <w:tcW w:w="420" w:type="pct"/>
            <w:shd w:val="clear" w:color="000000" w:fill="FFFFFF"/>
            <w:vAlign w:val="center"/>
          </w:tcPr>
          <w:p w:rsidR="00D63DD4" w:rsidRPr="005466CA"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D63DD4" w:rsidRPr="005466CA" w:rsidRDefault="00D63DD4" w:rsidP="00C83220">
            <w:pPr>
              <w:jc w:val="center"/>
              <w:rPr>
                <w:rFonts w:ascii="Calibri" w:hAnsi="Calibri"/>
                <w:color w:val="000000"/>
                <w:sz w:val="20"/>
                <w:szCs w:val="20"/>
              </w:rPr>
            </w:pPr>
          </w:p>
        </w:tc>
        <w:tc>
          <w:tcPr>
            <w:tcW w:w="535" w:type="pct"/>
            <w:shd w:val="clear" w:color="000000" w:fill="FFFFFF"/>
            <w:vAlign w:val="center"/>
            <w:hideMark/>
          </w:tcPr>
          <w:p w:rsidR="00D63DD4" w:rsidRPr="005466CA" w:rsidRDefault="00D63DD4" w:rsidP="00C83220">
            <w:pPr>
              <w:jc w:val="center"/>
              <w:rPr>
                <w:rFonts w:ascii="Calibri" w:hAnsi="Calibri"/>
                <w:color w:val="000000"/>
                <w:sz w:val="20"/>
                <w:szCs w:val="20"/>
              </w:rPr>
            </w:pPr>
            <w:r w:rsidRPr="005466CA">
              <w:rPr>
                <w:rFonts w:ascii="Calibri" w:hAnsi="Calibri"/>
                <w:color w:val="000000"/>
                <w:sz w:val="20"/>
                <w:szCs w:val="20"/>
              </w:rPr>
              <w:t>Y</w:t>
            </w:r>
          </w:p>
        </w:tc>
      </w:tr>
      <w:tr w:rsidR="004C78DE" w:rsidTr="00D63DD4">
        <w:trPr>
          <w:trHeight w:val="765"/>
        </w:trPr>
        <w:tc>
          <w:tcPr>
            <w:tcW w:w="343" w:type="pct"/>
            <w:shd w:val="clear" w:color="000000" w:fill="FFFFFF"/>
            <w:vAlign w:val="center"/>
            <w:hideMark/>
          </w:tcPr>
          <w:p w:rsidR="004C78DE" w:rsidRPr="00685ACC" w:rsidRDefault="004C78DE" w:rsidP="00C83220">
            <w:pPr>
              <w:jc w:val="center"/>
              <w:rPr>
                <w:rFonts w:ascii="Calibri" w:hAnsi="Calibri"/>
                <w:bCs/>
                <w:color w:val="000000"/>
                <w:sz w:val="20"/>
                <w:szCs w:val="20"/>
              </w:rPr>
            </w:pPr>
            <w:r>
              <w:rPr>
                <w:rFonts w:ascii="Calibri" w:hAnsi="Calibri"/>
                <w:bCs/>
                <w:color w:val="000000"/>
                <w:sz w:val="20"/>
                <w:szCs w:val="20"/>
              </w:rPr>
              <w:t>QSURG8</w:t>
            </w:r>
          </w:p>
        </w:tc>
        <w:tc>
          <w:tcPr>
            <w:tcW w:w="383" w:type="pct"/>
            <w:shd w:val="clear" w:color="000000" w:fill="FFFFFF"/>
            <w:vAlign w:val="center"/>
            <w:hideMark/>
          </w:tcPr>
          <w:p w:rsidR="004C78DE" w:rsidRPr="004631D1" w:rsidRDefault="004C78DE" w:rsidP="00EA2D66">
            <w:pPr>
              <w:jc w:val="center"/>
              <w:rPr>
                <w:rFonts w:ascii="Calibri" w:hAnsi="Calibri"/>
                <w:bCs/>
                <w:color w:val="000000"/>
                <w:sz w:val="20"/>
                <w:szCs w:val="20"/>
              </w:rPr>
            </w:pPr>
            <w:r>
              <w:rPr>
                <w:rFonts w:ascii="Calibri" w:hAnsi="Calibri"/>
                <w:bCs/>
                <w:color w:val="000000"/>
                <w:sz w:val="20"/>
                <w:szCs w:val="20"/>
              </w:rPr>
              <w:t>2</w:t>
            </w:r>
          </w:p>
        </w:tc>
        <w:tc>
          <w:tcPr>
            <w:tcW w:w="534" w:type="pct"/>
            <w:shd w:val="clear" w:color="000000" w:fill="FFFFFF"/>
            <w:vAlign w:val="center"/>
            <w:hideMark/>
          </w:tcPr>
          <w:p w:rsidR="004C78DE" w:rsidRPr="005466CA" w:rsidRDefault="004C78DE" w:rsidP="00C83220">
            <w:pPr>
              <w:jc w:val="center"/>
              <w:rPr>
                <w:rFonts w:ascii="Calibri" w:hAnsi="Calibri"/>
                <w:color w:val="000000"/>
                <w:sz w:val="20"/>
                <w:szCs w:val="20"/>
              </w:rPr>
            </w:pPr>
            <w:r w:rsidRPr="005466CA">
              <w:rPr>
                <w:rFonts w:ascii="Calibri" w:hAnsi="Calibri"/>
                <w:color w:val="000000"/>
                <w:sz w:val="20"/>
                <w:szCs w:val="20"/>
              </w:rPr>
              <w:t>IEN</w:t>
            </w:r>
          </w:p>
        </w:tc>
        <w:tc>
          <w:tcPr>
            <w:tcW w:w="764" w:type="pct"/>
            <w:shd w:val="clear" w:color="000000" w:fill="FFFFFF"/>
            <w:vAlign w:val="center"/>
            <w:hideMark/>
          </w:tcPr>
          <w:p w:rsidR="004C78DE" w:rsidRPr="005466CA" w:rsidRDefault="004C78DE" w:rsidP="00C83220">
            <w:pPr>
              <w:jc w:val="center"/>
              <w:rPr>
                <w:rFonts w:ascii="Calibri" w:hAnsi="Calibri"/>
                <w:color w:val="000000"/>
                <w:sz w:val="20"/>
                <w:szCs w:val="20"/>
              </w:rPr>
            </w:pPr>
            <w:r w:rsidRPr="005466CA">
              <w:rPr>
                <w:rFonts w:ascii="Calibri" w:hAnsi="Calibri"/>
                <w:color w:val="000000"/>
                <w:sz w:val="20"/>
                <w:szCs w:val="20"/>
              </w:rPr>
              <w:t>N/A</w:t>
            </w:r>
          </w:p>
        </w:tc>
        <w:tc>
          <w:tcPr>
            <w:tcW w:w="420" w:type="pct"/>
            <w:shd w:val="clear" w:color="000000" w:fill="FFFFFF"/>
            <w:vAlign w:val="center"/>
            <w:hideMark/>
          </w:tcPr>
          <w:p w:rsidR="004C78DE" w:rsidRPr="005466CA" w:rsidRDefault="004C78DE" w:rsidP="00C83220">
            <w:pPr>
              <w:jc w:val="center"/>
              <w:rPr>
                <w:rFonts w:ascii="Calibri" w:hAnsi="Calibri"/>
                <w:color w:val="000000"/>
                <w:sz w:val="20"/>
                <w:szCs w:val="20"/>
              </w:rPr>
            </w:pPr>
            <w:r w:rsidRPr="005466CA">
              <w:rPr>
                <w:rFonts w:ascii="Calibri" w:hAnsi="Calibri"/>
                <w:color w:val="000000"/>
                <w:sz w:val="20"/>
                <w:szCs w:val="20"/>
              </w:rPr>
              <w:t>R</w:t>
            </w:r>
          </w:p>
        </w:tc>
        <w:tc>
          <w:tcPr>
            <w:tcW w:w="304" w:type="pct"/>
            <w:shd w:val="clear" w:color="000000" w:fill="FFFFFF"/>
            <w:vAlign w:val="center"/>
            <w:hideMark/>
          </w:tcPr>
          <w:p w:rsidR="004C78DE" w:rsidRPr="005466CA" w:rsidRDefault="004C78DE" w:rsidP="00C83220">
            <w:pPr>
              <w:jc w:val="center"/>
              <w:rPr>
                <w:rFonts w:ascii="Calibri" w:hAnsi="Calibri"/>
                <w:color w:val="000000"/>
                <w:sz w:val="20"/>
                <w:szCs w:val="20"/>
              </w:rPr>
            </w:pPr>
            <w:r w:rsidRPr="005466CA">
              <w:rPr>
                <w:rFonts w:ascii="Calibri" w:hAnsi="Calibri"/>
                <w:color w:val="000000"/>
                <w:sz w:val="20"/>
                <w:szCs w:val="20"/>
              </w:rPr>
              <w:t>NUMERIC</w:t>
            </w:r>
          </w:p>
        </w:tc>
        <w:tc>
          <w:tcPr>
            <w:tcW w:w="267" w:type="pct"/>
            <w:shd w:val="clear" w:color="000000" w:fill="FFFFFF"/>
            <w:vAlign w:val="center"/>
            <w:hideMark/>
          </w:tcPr>
          <w:p w:rsidR="004C78DE" w:rsidRPr="005466CA" w:rsidRDefault="004C78DE" w:rsidP="00C83220">
            <w:pPr>
              <w:jc w:val="center"/>
              <w:rPr>
                <w:rFonts w:ascii="Calibri" w:hAnsi="Calibri"/>
                <w:color w:val="000000"/>
                <w:sz w:val="20"/>
                <w:szCs w:val="20"/>
              </w:rPr>
            </w:pPr>
            <w:r w:rsidRPr="005466CA">
              <w:rPr>
                <w:rFonts w:ascii="Calibri" w:hAnsi="Calibri"/>
                <w:color w:val="000000"/>
                <w:sz w:val="20"/>
                <w:szCs w:val="20"/>
              </w:rPr>
              <w:t>1</w:t>
            </w:r>
          </w:p>
        </w:tc>
        <w:tc>
          <w:tcPr>
            <w:tcW w:w="267" w:type="pct"/>
            <w:shd w:val="clear" w:color="000000" w:fill="FFFFFF"/>
            <w:vAlign w:val="center"/>
            <w:hideMark/>
          </w:tcPr>
          <w:p w:rsidR="004C78DE" w:rsidRPr="005466CA" w:rsidRDefault="004C78DE" w:rsidP="00C83220">
            <w:pPr>
              <w:jc w:val="center"/>
              <w:rPr>
                <w:rFonts w:ascii="Calibri" w:hAnsi="Calibri"/>
                <w:color w:val="000000"/>
                <w:sz w:val="20"/>
                <w:szCs w:val="20"/>
              </w:rPr>
            </w:pPr>
            <w:r w:rsidRPr="005466CA">
              <w:rPr>
                <w:rFonts w:ascii="Calibri" w:hAnsi="Calibri"/>
                <w:color w:val="000000"/>
                <w:sz w:val="20"/>
                <w:szCs w:val="20"/>
              </w:rPr>
              <w:t>15</w:t>
            </w:r>
          </w:p>
        </w:tc>
        <w:tc>
          <w:tcPr>
            <w:tcW w:w="420" w:type="pct"/>
            <w:shd w:val="clear" w:color="000000" w:fill="FFFFFF"/>
            <w:vAlign w:val="center"/>
          </w:tcPr>
          <w:p w:rsidR="004C78DE" w:rsidRPr="005466CA" w:rsidRDefault="004C78DE" w:rsidP="00C83220">
            <w:pPr>
              <w:jc w:val="center"/>
              <w:rPr>
                <w:rFonts w:ascii="Calibri" w:hAnsi="Calibri"/>
                <w:color w:val="000000"/>
                <w:sz w:val="20"/>
                <w:szCs w:val="20"/>
              </w:rPr>
            </w:pPr>
          </w:p>
        </w:tc>
        <w:tc>
          <w:tcPr>
            <w:tcW w:w="420" w:type="pct"/>
            <w:shd w:val="clear" w:color="000000" w:fill="FFFFFF"/>
            <w:vAlign w:val="center"/>
          </w:tcPr>
          <w:p w:rsidR="004C78DE" w:rsidRPr="005466CA"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Pr="005466CA"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Pr="005466CA"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F804F9">
            <w:pPr>
              <w:jc w:val="center"/>
              <w:rPr>
                <w:rFonts w:ascii="Calibri" w:hAnsi="Calibri"/>
                <w:bCs/>
                <w:color w:val="000000"/>
                <w:sz w:val="20"/>
                <w:szCs w:val="20"/>
              </w:rPr>
            </w:pPr>
            <w:r>
              <w:rPr>
                <w:rFonts w:ascii="Calibri" w:hAnsi="Calibri"/>
                <w:bCs/>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3</w:t>
            </w:r>
          </w:p>
        </w:tc>
        <w:tc>
          <w:tcPr>
            <w:tcW w:w="534" w:type="pct"/>
            <w:shd w:val="clear" w:color="000000" w:fill="FFFFFF"/>
            <w:vAlign w:val="center"/>
            <w:hideMark/>
          </w:tcPr>
          <w:p w:rsidR="004C78DE" w:rsidRPr="00582D02" w:rsidRDefault="004C78DE" w:rsidP="00F804F9">
            <w:pPr>
              <w:jc w:val="center"/>
              <w:rPr>
                <w:rFonts w:ascii="Calibri" w:hAnsi="Calibri"/>
                <w:color w:val="000000"/>
                <w:sz w:val="20"/>
                <w:szCs w:val="20"/>
              </w:rPr>
            </w:pPr>
            <w:r>
              <w:rPr>
                <w:rFonts w:ascii="Calibri" w:hAnsi="Calibri"/>
                <w:color w:val="000000"/>
                <w:sz w:val="20"/>
                <w:szCs w:val="20"/>
              </w:rPr>
              <w:t>OR</w:t>
            </w:r>
          </w:p>
        </w:tc>
        <w:tc>
          <w:tcPr>
            <w:tcW w:w="764" w:type="pct"/>
            <w:shd w:val="clear" w:color="000000" w:fill="FFFFFF"/>
            <w:vAlign w:val="center"/>
            <w:hideMark/>
          </w:tcPr>
          <w:p w:rsidR="004C78DE" w:rsidRPr="00582D02" w:rsidRDefault="004C78DE" w:rsidP="00F804F9">
            <w:pPr>
              <w:jc w:val="center"/>
              <w:rPr>
                <w:rFonts w:ascii="Calibri" w:hAnsi="Calibri"/>
                <w:color w:val="000000"/>
                <w:sz w:val="20"/>
                <w:szCs w:val="20"/>
              </w:rPr>
            </w:pPr>
            <w:r>
              <w:rPr>
                <w:rFonts w:ascii="Calibri" w:hAnsi="Calibri"/>
                <w:color w:val="000000"/>
                <w:sz w:val="20"/>
                <w:szCs w:val="20"/>
              </w:rPr>
              <w:t>N/A</w:t>
            </w:r>
          </w:p>
        </w:tc>
        <w:tc>
          <w:tcPr>
            <w:tcW w:w="420" w:type="pct"/>
            <w:shd w:val="clear" w:color="000000" w:fill="FFFFFF"/>
            <w:vAlign w:val="center"/>
            <w:hideMark/>
          </w:tcPr>
          <w:p w:rsidR="004C78DE" w:rsidRPr="00582D02" w:rsidRDefault="004C78DE" w:rsidP="00F804F9">
            <w:pPr>
              <w:jc w:val="center"/>
              <w:rPr>
                <w:rFonts w:ascii="Calibri" w:hAnsi="Calibri"/>
                <w:color w:val="000000"/>
                <w:sz w:val="20"/>
                <w:szCs w:val="20"/>
              </w:rPr>
            </w:pPr>
            <w:r>
              <w:rPr>
                <w:rFonts w:ascii="Calibri" w:hAnsi="Calibri"/>
                <w:color w:val="000000"/>
                <w:sz w:val="20"/>
                <w:szCs w:val="20"/>
              </w:rPr>
              <w:t>R</w:t>
            </w:r>
          </w:p>
        </w:tc>
        <w:tc>
          <w:tcPr>
            <w:tcW w:w="304" w:type="pct"/>
            <w:shd w:val="clear" w:color="000000" w:fill="FFFFFF"/>
            <w:vAlign w:val="center"/>
            <w:hideMark/>
          </w:tcPr>
          <w:p w:rsidR="004C78DE" w:rsidRPr="00582D02" w:rsidRDefault="00FF3B7D" w:rsidP="00F804F9">
            <w:pPr>
              <w:jc w:val="center"/>
              <w:rPr>
                <w:rFonts w:ascii="Calibri" w:hAnsi="Calibri"/>
                <w:color w:val="000000"/>
                <w:sz w:val="20"/>
                <w:szCs w:val="20"/>
              </w:rPr>
            </w:pPr>
            <w:r>
              <w:rPr>
                <w:rFonts w:ascii="Calibri" w:hAnsi="Calibri"/>
                <w:color w:val="000000"/>
                <w:sz w:val="20"/>
                <w:szCs w:val="20"/>
              </w:rPr>
              <w:t>NUMERIC</w:t>
            </w:r>
          </w:p>
        </w:tc>
        <w:tc>
          <w:tcPr>
            <w:tcW w:w="267" w:type="pct"/>
            <w:shd w:val="clear" w:color="000000" w:fill="FFFFFF"/>
            <w:vAlign w:val="center"/>
            <w:hideMark/>
          </w:tcPr>
          <w:p w:rsidR="004C78DE" w:rsidRPr="00582D02" w:rsidRDefault="004C78DE" w:rsidP="00F804F9">
            <w:pPr>
              <w:jc w:val="center"/>
              <w:rPr>
                <w:rFonts w:ascii="Calibri" w:hAnsi="Calibri"/>
                <w:color w:val="000000"/>
                <w:sz w:val="20"/>
                <w:szCs w:val="20"/>
              </w:rPr>
            </w:pPr>
            <w:r>
              <w:rPr>
                <w:rFonts w:ascii="Calibri" w:hAnsi="Calibri"/>
                <w:color w:val="000000"/>
                <w:sz w:val="20"/>
                <w:szCs w:val="20"/>
              </w:rPr>
              <w:t>1</w:t>
            </w:r>
          </w:p>
        </w:tc>
        <w:tc>
          <w:tcPr>
            <w:tcW w:w="267" w:type="pct"/>
            <w:shd w:val="clear" w:color="000000" w:fill="FFFFFF"/>
            <w:vAlign w:val="center"/>
            <w:hideMark/>
          </w:tcPr>
          <w:p w:rsidR="004C78DE" w:rsidRPr="00582D02" w:rsidRDefault="004C78DE" w:rsidP="00F804F9">
            <w:pPr>
              <w:jc w:val="center"/>
              <w:rPr>
                <w:rFonts w:ascii="Calibri" w:hAnsi="Calibri"/>
                <w:color w:val="000000"/>
                <w:sz w:val="20"/>
                <w:szCs w:val="20"/>
              </w:rPr>
            </w:pPr>
            <w:r>
              <w:rPr>
                <w:rFonts w:ascii="Calibri" w:hAnsi="Calibri"/>
                <w:color w:val="000000"/>
                <w:sz w:val="20"/>
                <w:szCs w:val="20"/>
              </w:rPr>
              <w:t>1</w:t>
            </w:r>
          </w:p>
        </w:tc>
        <w:tc>
          <w:tcPr>
            <w:tcW w:w="420" w:type="pct"/>
            <w:shd w:val="clear" w:color="000000" w:fill="FFFFFF"/>
            <w:vAlign w:val="center"/>
          </w:tcPr>
          <w:p w:rsidR="004C78DE" w:rsidRPr="00582D02" w:rsidRDefault="004C78DE" w:rsidP="00F804F9">
            <w:pPr>
              <w:jc w:val="center"/>
              <w:rPr>
                <w:rFonts w:ascii="Calibri" w:hAnsi="Calibri"/>
                <w:color w:val="000000"/>
                <w:sz w:val="20"/>
                <w:szCs w:val="20"/>
              </w:rPr>
            </w:pPr>
          </w:p>
        </w:tc>
        <w:tc>
          <w:tcPr>
            <w:tcW w:w="420" w:type="pct"/>
            <w:shd w:val="clear" w:color="000000" w:fill="FFFFFF"/>
            <w:vAlign w:val="center"/>
          </w:tcPr>
          <w:p w:rsidR="004C78DE" w:rsidRPr="00582D02" w:rsidRDefault="00E5188C" w:rsidP="00F804F9">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Pr="00582D02" w:rsidRDefault="004C78DE" w:rsidP="00F804F9">
            <w:pPr>
              <w:jc w:val="center"/>
              <w:rPr>
                <w:rFonts w:ascii="Calibri" w:hAnsi="Calibri"/>
                <w:color w:val="000000"/>
                <w:sz w:val="20"/>
                <w:szCs w:val="20"/>
              </w:rPr>
            </w:pPr>
          </w:p>
        </w:tc>
        <w:tc>
          <w:tcPr>
            <w:tcW w:w="535" w:type="pct"/>
            <w:shd w:val="clear" w:color="000000" w:fill="FFFFFF"/>
            <w:vAlign w:val="center"/>
            <w:hideMark/>
          </w:tcPr>
          <w:p w:rsidR="004C78DE" w:rsidRPr="00582D02" w:rsidRDefault="00C113EE" w:rsidP="00F804F9">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510"/>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4</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PreopPttDt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PREOPERATIVE PTT,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5</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PreopHematocritDt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PREOP HEMATOCRIT,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6</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PreopGlucDt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PREOPERATIVE GLUCOSE,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7</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PreopKDt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PREOP POTASSIUM,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1020"/>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8</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PreopSrNaDt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PREOP SERUM SODIUM,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9</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HiSrNaDt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HIGH SERUM SODIUM,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10</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HiKDt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HIGH POTASSIUM,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11</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HiGlucDt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HIGH GLUCOSE,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12</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HiSrCrDt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HIGH SERUM CREATININE,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510"/>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lastRenderedPageBreak/>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13</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HiCpkDt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HIGH CPK,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510"/>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14</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HiCpk-mbDt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HIGH CPK-MB,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15</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HiTtlBiliDt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HIGH TOTAL BILIRUBIN,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510"/>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16</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HiWbcDt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HIGHEST WBC,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17</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LowSrAlbDt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LOW SERUM ALBUMIN,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18</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LowHematocritDt</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LOW HEMATOCRIT, DATE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19</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PreopPtControl</w:t>
            </w:r>
            <w:proofErr w:type="spellEnd"/>
          </w:p>
        </w:tc>
        <w:tc>
          <w:tcPr>
            <w:tcW w:w="764" w:type="pct"/>
            <w:shd w:val="clear" w:color="000000" w:fill="FFFFFF"/>
            <w:vAlign w:val="center"/>
            <w:hideMark/>
          </w:tcPr>
          <w:p w:rsidR="004C78DE" w:rsidRDefault="007248E6" w:rsidP="00C83220">
            <w:pPr>
              <w:jc w:val="center"/>
              <w:rPr>
                <w:rFonts w:ascii="Calibri" w:hAnsi="Calibri"/>
                <w:color w:val="000000"/>
                <w:sz w:val="20"/>
                <w:szCs w:val="20"/>
              </w:rPr>
            </w:pPr>
            <w:r>
              <w:rPr>
                <w:rFonts w:ascii="Calibri" w:hAnsi="Calibri"/>
                <w:color w:val="000000"/>
                <w:sz w:val="20"/>
                <w:szCs w:val="20"/>
              </w:rPr>
              <w:t>PREOP</w:t>
            </w:r>
            <w:r w:rsidR="004C78DE">
              <w:rPr>
                <w:rFonts w:ascii="Calibri" w:hAnsi="Calibri"/>
                <w:color w:val="000000"/>
                <w:sz w:val="20"/>
                <w:szCs w:val="20"/>
              </w:rPr>
              <w:t>ERATIVE PT CONTROL</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NUMERIC</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20</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PreopPttControl</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PREOPERATIVE PTT CONTROL</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NUMERIC</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1020"/>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21</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RespOcc</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RESPIRATORY OCCURRENCES</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4C78DE"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22</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UrinaryTractOcc</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URINARY TRACT OCCURENCES</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4C78DE"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23</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CnsOcc</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CNS OCCURRENCES</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4C78DE"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24</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CardOcc</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CARDIAC OCCURRENCES</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4C78DE"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76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25</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OtherOcc</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OTHER OCCURRENCES</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4C78DE"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1275"/>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26</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Dyspnea</w:t>
            </w:r>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DYSPNEA</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17</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NO; MODERATE EXERTION; AT REST; NO STUDY</w:t>
            </w: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4C78DE" w:rsidTr="00D63DD4">
        <w:trPr>
          <w:trHeight w:val="510"/>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27</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CurrPneumonia</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CURRENT PNEUMONIA</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 xml:space="preserve">YES; NO; </w:t>
            </w:r>
            <w:r>
              <w:rPr>
                <w:rFonts w:ascii="Calibri" w:hAnsi="Calibri"/>
                <w:color w:val="000000"/>
                <w:sz w:val="20"/>
                <w:szCs w:val="20"/>
              </w:rPr>
              <w:lastRenderedPageBreak/>
              <w:t>NO STUDY</w:t>
            </w: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lastRenderedPageBreak/>
              <w:t>N</w:t>
            </w:r>
          </w:p>
        </w:tc>
      </w:tr>
      <w:tr w:rsidR="004C78DE" w:rsidTr="00D63DD4">
        <w:trPr>
          <w:trHeight w:val="510"/>
        </w:trPr>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lastRenderedPageBreak/>
              <w:t>QSURG8</w:t>
            </w:r>
          </w:p>
        </w:tc>
        <w:tc>
          <w:tcPr>
            <w:tcW w:w="383" w:type="pct"/>
            <w:shd w:val="clear" w:color="000000" w:fill="FFFFFF"/>
            <w:vAlign w:val="center"/>
            <w:hideMark/>
          </w:tcPr>
          <w:p w:rsidR="004C78DE" w:rsidRDefault="004C78DE" w:rsidP="00EA2D66">
            <w:pPr>
              <w:jc w:val="center"/>
              <w:rPr>
                <w:rFonts w:ascii="Calibri" w:hAnsi="Calibri"/>
                <w:color w:val="000000"/>
                <w:sz w:val="20"/>
                <w:szCs w:val="20"/>
              </w:rPr>
            </w:pPr>
            <w:r>
              <w:rPr>
                <w:rFonts w:ascii="Calibri" w:hAnsi="Calibri"/>
                <w:color w:val="000000"/>
                <w:sz w:val="20"/>
                <w:szCs w:val="20"/>
              </w:rPr>
              <w:t>28</w:t>
            </w:r>
          </w:p>
        </w:tc>
        <w:tc>
          <w:tcPr>
            <w:tcW w:w="534" w:type="pct"/>
            <w:shd w:val="clear" w:color="000000" w:fill="FFFFFF"/>
            <w:vAlign w:val="center"/>
            <w:hideMark/>
          </w:tcPr>
          <w:p w:rsidR="004C78DE" w:rsidRDefault="004C78DE" w:rsidP="00C83220">
            <w:pPr>
              <w:jc w:val="center"/>
              <w:rPr>
                <w:rFonts w:ascii="Calibri" w:hAnsi="Calibri"/>
                <w:color w:val="000000"/>
                <w:sz w:val="20"/>
                <w:szCs w:val="20"/>
              </w:rPr>
            </w:pPr>
            <w:proofErr w:type="spellStart"/>
            <w:r>
              <w:rPr>
                <w:rFonts w:ascii="Calibri" w:hAnsi="Calibri"/>
                <w:color w:val="000000"/>
                <w:sz w:val="20"/>
                <w:szCs w:val="20"/>
              </w:rPr>
              <w:t>RenalFailure</w:t>
            </w:r>
            <w:proofErr w:type="spellEnd"/>
          </w:p>
        </w:tc>
        <w:tc>
          <w:tcPr>
            <w:tcW w:w="76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RENAL FAILURE</w:t>
            </w:r>
          </w:p>
        </w:tc>
        <w:tc>
          <w:tcPr>
            <w:tcW w:w="420"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4C78DE" w:rsidRDefault="004C78DE" w:rsidP="00C83220">
            <w:pPr>
              <w:jc w:val="center"/>
              <w:rPr>
                <w:rFonts w:ascii="Calibri" w:hAnsi="Calibri"/>
                <w:color w:val="000000"/>
                <w:sz w:val="20"/>
                <w:szCs w:val="20"/>
              </w:rPr>
            </w:pPr>
          </w:p>
        </w:tc>
        <w:tc>
          <w:tcPr>
            <w:tcW w:w="420" w:type="pct"/>
            <w:shd w:val="clear" w:color="000000" w:fill="FFFFFF"/>
            <w:vAlign w:val="center"/>
          </w:tcPr>
          <w:p w:rsidR="004C78DE"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4C78DE" w:rsidRDefault="004C78DE"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51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29</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ImpairedSensorium</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IMPAIRED SENSORIUM</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51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30</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Coma</w:t>
            </w:r>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COMA</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51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31</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HxTia's</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HISTORY OF TIA'S</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32</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Cva</w:t>
            </w:r>
            <w:proofErr w:type="spellEnd"/>
            <w:r>
              <w:rPr>
                <w:rFonts w:ascii="Calibri" w:hAnsi="Calibri"/>
                <w:color w:val="000000"/>
                <w:sz w:val="20"/>
                <w:szCs w:val="20"/>
              </w:rPr>
              <w:t>/</w:t>
            </w:r>
            <w:proofErr w:type="spellStart"/>
            <w:r>
              <w:rPr>
                <w:rFonts w:ascii="Calibri" w:hAnsi="Calibri"/>
                <w:color w:val="000000"/>
                <w:sz w:val="20"/>
                <w:szCs w:val="20"/>
              </w:rPr>
              <w:t>strokeWithNeuroDeficit</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CVA/STROKE WITH NEURO DEFICIT</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33</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Cva</w:t>
            </w:r>
            <w:proofErr w:type="spellEnd"/>
            <w:r>
              <w:rPr>
                <w:rFonts w:ascii="Calibri" w:hAnsi="Calibri"/>
                <w:color w:val="000000"/>
                <w:sz w:val="20"/>
                <w:szCs w:val="20"/>
              </w:rPr>
              <w:t>/stroke-</w:t>
            </w:r>
            <w:proofErr w:type="spellStart"/>
            <w:r>
              <w:rPr>
                <w:rFonts w:ascii="Calibri" w:hAnsi="Calibri"/>
                <w:color w:val="000000"/>
                <w:sz w:val="20"/>
                <w:szCs w:val="20"/>
              </w:rPr>
              <w:t>NoNeuroDeficit</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CVA/STROKE - NO NEURO DEFICIT</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34</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DisseminatedCancer</w:t>
            </w:r>
            <w:proofErr w:type="spellEnd"/>
            <w:r>
              <w:rPr>
                <w:rFonts w:ascii="Calibri" w:hAnsi="Calibri"/>
                <w:color w:val="000000"/>
                <w:sz w:val="20"/>
                <w:szCs w:val="20"/>
              </w:rPr>
              <w:t>(y/n)</w:t>
            </w:r>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DISSEMINATED CANCER (Y/N)</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35</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ChemoInLast30Days</w:t>
            </w:r>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CHEMOTHERAPY IN LAST 30 DAYS</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36</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RadiotherapyInLast90Days</w:t>
            </w:r>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RADIOTHERAPY IN LAST 90 DAYS</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102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37</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SteroidUseChronicCond</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STEROID USE FOR CHRONIC COND.</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38</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IntraopRbcUnitsTransfused</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INTRAOP RBC UNITS TRANSFUSED</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2</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51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39</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DtDeath</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DATE OF DEATH</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40</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OtherCnsOcc</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OTHER CNS OCCURRENCE</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POINTER</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7</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102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lastRenderedPageBreak/>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41</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OtherCardOcc</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OTHER CARDIAC OCCURRENCE</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POINTER</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7</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102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42</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Ileus/</w:t>
            </w:r>
            <w:proofErr w:type="spellStart"/>
            <w:r>
              <w:rPr>
                <w:rFonts w:ascii="Calibri" w:hAnsi="Calibri"/>
                <w:color w:val="000000"/>
                <w:sz w:val="20"/>
                <w:szCs w:val="20"/>
              </w:rPr>
              <w:t>bowelObstruction</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ILEUS/BOWEL OBSTRUCTION</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43</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WoundOcc</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WOUND OCCURRENCES</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51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44</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WoundDisruption</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WOUND DISRUPTION</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51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45</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LowSrNa</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LOW SERUM SODIUM</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5</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51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46</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LowK</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LOW POTASSIUM</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3</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47</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LowNaDt</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LOW SODIUM, DATE</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AD73FD"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48</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LowKDt</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LOW POTASSIUM, DATE</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DATE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10</w:t>
            </w:r>
          </w:p>
        </w:tc>
        <w:tc>
          <w:tcPr>
            <w:tcW w:w="420" w:type="pct"/>
            <w:shd w:val="clear" w:color="000000" w:fill="FFFFFF"/>
            <w:vAlign w:val="center"/>
          </w:tcPr>
          <w:p w:rsidR="00AD73FD"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49</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RenalInsufficiency</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RENAL INSUFFICIENCY</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50</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UnplannedIntube</w:t>
            </w:r>
            <w:proofErr w:type="spellEnd"/>
            <w:r>
              <w:rPr>
                <w:rFonts w:ascii="Calibri" w:hAnsi="Calibri"/>
                <w:color w:val="000000"/>
                <w:sz w:val="20"/>
                <w:szCs w:val="20"/>
              </w:rPr>
              <w:t>(y/n)</w:t>
            </w:r>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UNPLANNED INTUBATION (Y/N)</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8</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YES; NO; NO STUDY</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AD73FD">
        <w:trPr>
          <w:trHeight w:val="368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51</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TransferSts</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TRANSFER STATUS</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59</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 xml:space="preserve">NOT TRANSFERRED; NON-VAMC ACUTE CARE HOSPITAL; VAMC ACUTE CARE HOSPITAL; NON-VA </w:t>
            </w:r>
            <w:r>
              <w:rPr>
                <w:rFonts w:ascii="Calibri" w:hAnsi="Calibri"/>
                <w:color w:val="000000"/>
                <w:sz w:val="20"/>
                <w:szCs w:val="20"/>
              </w:rPr>
              <w:lastRenderedPageBreak/>
              <w:t>NURSING/CHRONIC CARE/SCI/INTERMEDIATE CARE FACILITY; VA NURSING HOME/CHRONIC CARE/SCI/INTERMEDIATE CARE FACILITY; OTHER</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lastRenderedPageBreak/>
              <w:t>N</w:t>
            </w:r>
          </w:p>
        </w:tc>
      </w:tr>
      <w:tr w:rsidR="00AD73FD" w:rsidTr="00D63DD4">
        <w:trPr>
          <w:trHeight w:val="5100"/>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lastRenderedPageBreak/>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52</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Race</w:t>
            </w:r>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RACE</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CODE</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32</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HISPANIC, WHITE; HISPANIC, BLACK; AMERICAN INDIAN OR ALASKA NATIVE; BLACK, NOT OF HISPANIC ORIGIN; ASIAN OR PACIFIC ISLANDER; WHITE</w:t>
            </w:r>
            <w:r>
              <w:rPr>
                <w:rFonts w:ascii="Calibri" w:hAnsi="Calibri"/>
                <w:color w:val="000000"/>
                <w:sz w:val="20"/>
                <w:szCs w:val="20"/>
              </w:rPr>
              <w:lastRenderedPageBreak/>
              <w:t>, NOT OF HISPANIC ORIGIN; UNKNOWN</w:t>
            </w: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lastRenderedPageBreak/>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lastRenderedPageBreak/>
              <w:t>QSURG8</w:t>
            </w:r>
          </w:p>
        </w:tc>
        <w:tc>
          <w:tcPr>
            <w:tcW w:w="383" w:type="pct"/>
            <w:shd w:val="clear" w:color="000000" w:fill="FFFFFF"/>
            <w:vAlign w:val="center"/>
            <w:hideMark/>
          </w:tcPr>
          <w:p w:rsidR="00AD73FD" w:rsidRDefault="00AD73FD" w:rsidP="00EA2D66">
            <w:pPr>
              <w:jc w:val="center"/>
              <w:rPr>
                <w:rFonts w:ascii="Calibri" w:hAnsi="Calibri"/>
                <w:color w:val="000000"/>
                <w:sz w:val="20"/>
                <w:szCs w:val="20"/>
              </w:rPr>
            </w:pPr>
            <w:r>
              <w:rPr>
                <w:rFonts w:ascii="Calibri" w:hAnsi="Calibri"/>
                <w:color w:val="000000"/>
                <w:sz w:val="20"/>
                <w:szCs w:val="20"/>
              </w:rPr>
              <w:t>53</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HospAdmDt</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HOSPITAL ADMISSION DATE</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4F4813" w:rsidP="00C83220">
            <w:pPr>
              <w:jc w:val="center"/>
              <w:rPr>
                <w:rFonts w:ascii="Calibri" w:hAnsi="Calibri"/>
                <w:color w:val="000000"/>
                <w:sz w:val="20"/>
                <w:szCs w:val="20"/>
              </w:rPr>
            </w:pPr>
            <w:r>
              <w:rPr>
                <w:rFonts w:ascii="Calibri" w:hAnsi="Calibri"/>
                <w:color w:val="000000"/>
                <w:sz w:val="20"/>
                <w:szCs w:val="20"/>
              </w:rPr>
              <w:t>16</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AD73FD" w:rsidTr="00D63DD4">
        <w:trPr>
          <w:trHeight w:val="765"/>
        </w:trPr>
        <w:tc>
          <w:tcPr>
            <w:tcW w:w="34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QSURG8</w:t>
            </w:r>
          </w:p>
        </w:tc>
        <w:tc>
          <w:tcPr>
            <w:tcW w:w="383"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54</w:t>
            </w:r>
          </w:p>
        </w:tc>
        <w:tc>
          <w:tcPr>
            <w:tcW w:w="534" w:type="pct"/>
            <w:shd w:val="clear" w:color="000000" w:fill="FFFFFF"/>
            <w:vAlign w:val="center"/>
            <w:hideMark/>
          </w:tcPr>
          <w:p w:rsidR="00AD73FD" w:rsidRDefault="00AD73FD" w:rsidP="00C83220">
            <w:pPr>
              <w:jc w:val="center"/>
              <w:rPr>
                <w:rFonts w:ascii="Calibri" w:hAnsi="Calibri"/>
                <w:color w:val="000000"/>
                <w:sz w:val="20"/>
                <w:szCs w:val="20"/>
              </w:rPr>
            </w:pPr>
            <w:proofErr w:type="spellStart"/>
            <w:r>
              <w:rPr>
                <w:rFonts w:ascii="Calibri" w:hAnsi="Calibri"/>
                <w:color w:val="000000"/>
                <w:sz w:val="20"/>
                <w:szCs w:val="20"/>
              </w:rPr>
              <w:t>HospDchDt</w:t>
            </w:r>
            <w:proofErr w:type="spellEnd"/>
          </w:p>
        </w:tc>
        <w:tc>
          <w:tcPr>
            <w:tcW w:w="76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HOSPITAL DISCHARGE DATE</w:t>
            </w:r>
          </w:p>
        </w:tc>
        <w:tc>
          <w:tcPr>
            <w:tcW w:w="420"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O</w:t>
            </w:r>
          </w:p>
        </w:tc>
        <w:tc>
          <w:tcPr>
            <w:tcW w:w="304"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TEXT</w:t>
            </w:r>
          </w:p>
        </w:tc>
        <w:tc>
          <w:tcPr>
            <w:tcW w:w="267"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0</w:t>
            </w:r>
          </w:p>
        </w:tc>
        <w:tc>
          <w:tcPr>
            <w:tcW w:w="267" w:type="pct"/>
            <w:shd w:val="clear" w:color="000000" w:fill="FFFFFF"/>
            <w:vAlign w:val="center"/>
            <w:hideMark/>
          </w:tcPr>
          <w:p w:rsidR="00AD73FD" w:rsidRDefault="004F4813" w:rsidP="00C83220">
            <w:pPr>
              <w:jc w:val="center"/>
              <w:rPr>
                <w:rFonts w:ascii="Calibri" w:hAnsi="Calibri"/>
                <w:color w:val="000000"/>
                <w:sz w:val="20"/>
                <w:szCs w:val="20"/>
              </w:rPr>
            </w:pPr>
            <w:r>
              <w:rPr>
                <w:rFonts w:ascii="Calibri" w:hAnsi="Calibri"/>
                <w:color w:val="000000"/>
                <w:sz w:val="20"/>
                <w:szCs w:val="20"/>
              </w:rPr>
              <w:t>16</w:t>
            </w:r>
          </w:p>
        </w:tc>
        <w:tc>
          <w:tcPr>
            <w:tcW w:w="420" w:type="pct"/>
            <w:shd w:val="clear" w:color="000000" w:fill="FFFFFF"/>
            <w:vAlign w:val="center"/>
          </w:tcPr>
          <w:p w:rsidR="00AD73FD" w:rsidRDefault="00AD73FD" w:rsidP="00C83220">
            <w:pPr>
              <w:jc w:val="center"/>
              <w:rPr>
                <w:rFonts w:ascii="Calibri" w:hAnsi="Calibri"/>
                <w:color w:val="000000"/>
                <w:sz w:val="20"/>
                <w:szCs w:val="20"/>
              </w:rPr>
            </w:pPr>
          </w:p>
        </w:tc>
        <w:tc>
          <w:tcPr>
            <w:tcW w:w="420" w:type="pct"/>
            <w:shd w:val="clear" w:color="000000" w:fill="FFFFFF"/>
            <w:vAlign w:val="center"/>
          </w:tcPr>
          <w:p w:rsidR="00AD73FD" w:rsidRDefault="00E5188C" w:rsidP="00D63DD4">
            <w:pPr>
              <w:jc w:val="center"/>
              <w:rPr>
                <w:rFonts w:ascii="Calibri" w:hAnsi="Calibri"/>
                <w:color w:val="000000"/>
                <w:sz w:val="20"/>
                <w:szCs w:val="20"/>
              </w:rPr>
            </w:pPr>
            <w:r>
              <w:rPr>
                <w:rFonts w:ascii="Calibri" w:hAnsi="Calibri"/>
                <w:color w:val="000000"/>
                <w:sz w:val="20"/>
                <w:szCs w:val="20"/>
              </w:rPr>
              <w:t>OR</w:t>
            </w:r>
          </w:p>
        </w:tc>
        <w:tc>
          <w:tcPr>
            <w:tcW w:w="343" w:type="pct"/>
            <w:shd w:val="clear" w:color="000000" w:fill="FFFFFF"/>
            <w:vAlign w:val="center"/>
            <w:hideMark/>
          </w:tcPr>
          <w:p w:rsidR="00AD73FD" w:rsidRDefault="00AD73FD" w:rsidP="00C83220">
            <w:pPr>
              <w:jc w:val="center"/>
              <w:rPr>
                <w:rFonts w:ascii="Calibri" w:hAnsi="Calibri"/>
                <w:color w:val="000000"/>
                <w:sz w:val="20"/>
                <w:szCs w:val="20"/>
              </w:rPr>
            </w:pPr>
          </w:p>
        </w:tc>
        <w:tc>
          <w:tcPr>
            <w:tcW w:w="535" w:type="pct"/>
            <w:shd w:val="clear" w:color="000000" w:fill="FFFFFF"/>
            <w:vAlign w:val="center"/>
            <w:hideMark/>
          </w:tcPr>
          <w:p w:rsidR="00AD73FD" w:rsidRDefault="00AD73FD" w:rsidP="00C83220">
            <w:pPr>
              <w:jc w:val="center"/>
              <w:rPr>
                <w:rFonts w:ascii="Calibri" w:hAnsi="Calibri"/>
                <w:color w:val="000000"/>
                <w:sz w:val="20"/>
                <w:szCs w:val="20"/>
              </w:rPr>
            </w:pPr>
            <w:r>
              <w:rPr>
                <w:rFonts w:ascii="Calibri" w:hAnsi="Calibri"/>
                <w:color w:val="000000"/>
                <w:sz w:val="20"/>
                <w:szCs w:val="20"/>
              </w:rPr>
              <w:t>N</w:t>
            </w:r>
          </w:p>
        </w:tc>
      </w:tr>
      <w:tr w:rsidR="00773378" w:rsidTr="00773378">
        <w:trPr>
          <w:trHeight w:val="765"/>
        </w:trPr>
        <w:tc>
          <w:tcPr>
            <w:tcW w:w="343" w:type="pct"/>
            <w:shd w:val="clear" w:color="000000" w:fill="FFFFFF"/>
            <w:vAlign w:val="center"/>
          </w:tcPr>
          <w:p w:rsidR="00773378" w:rsidRPr="00773378" w:rsidRDefault="00773378" w:rsidP="001C0812">
            <w:pPr>
              <w:jc w:val="center"/>
              <w:rPr>
                <w:rFonts w:ascii="Calibri" w:hAnsi="Calibri"/>
                <w:color w:val="000000"/>
                <w:sz w:val="20"/>
                <w:szCs w:val="20"/>
              </w:rPr>
            </w:pPr>
            <w:r w:rsidRPr="00773378">
              <w:rPr>
                <w:rFonts w:ascii="Calibri" w:hAnsi="Calibri"/>
                <w:color w:val="000000"/>
                <w:sz w:val="20"/>
                <w:szCs w:val="20"/>
              </w:rPr>
              <w:t>QSURG</w:t>
            </w:r>
            <w:r w:rsidR="001C0812">
              <w:rPr>
                <w:rFonts w:ascii="Calibri" w:hAnsi="Calibri"/>
                <w:color w:val="000000"/>
                <w:sz w:val="20"/>
                <w:szCs w:val="20"/>
              </w:rPr>
              <w:t>8</w:t>
            </w:r>
          </w:p>
        </w:tc>
        <w:tc>
          <w:tcPr>
            <w:tcW w:w="383" w:type="pct"/>
            <w:shd w:val="clear" w:color="000000" w:fill="FFFFFF"/>
            <w:vAlign w:val="center"/>
          </w:tcPr>
          <w:p w:rsidR="00773378" w:rsidRPr="00773378" w:rsidRDefault="001C0812" w:rsidP="00773378">
            <w:pPr>
              <w:jc w:val="center"/>
              <w:rPr>
                <w:rFonts w:ascii="Calibri" w:hAnsi="Calibri"/>
                <w:color w:val="000000"/>
                <w:sz w:val="20"/>
                <w:szCs w:val="20"/>
              </w:rPr>
            </w:pPr>
            <w:r>
              <w:rPr>
                <w:rFonts w:ascii="Calibri" w:hAnsi="Calibri"/>
                <w:color w:val="000000"/>
                <w:sz w:val="20"/>
                <w:szCs w:val="20"/>
              </w:rPr>
              <w:t>55</w:t>
            </w:r>
          </w:p>
        </w:tc>
        <w:tc>
          <w:tcPr>
            <w:tcW w:w="534" w:type="pct"/>
            <w:shd w:val="clear" w:color="000000" w:fill="FFFFFF"/>
            <w:vAlign w:val="center"/>
          </w:tcPr>
          <w:p w:rsidR="00773378" w:rsidRPr="00773378" w:rsidRDefault="00773378" w:rsidP="00773378">
            <w:pPr>
              <w:jc w:val="center"/>
              <w:rPr>
                <w:rFonts w:ascii="Calibri" w:hAnsi="Calibri"/>
                <w:color w:val="000000"/>
                <w:sz w:val="20"/>
                <w:szCs w:val="20"/>
              </w:rPr>
            </w:pPr>
            <w:r w:rsidRPr="00773378">
              <w:rPr>
                <w:rFonts w:ascii="Calibri" w:hAnsi="Calibri"/>
                <w:color w:val="000000"/>
                <w:sz w:val="20"/>
                <w:szCs w:val="20"/>
              </w:rPr>
              <w:t>Facility</w:t>
            </w:r>
          </w:p>
        </w:tc>
        <w:tc>
          <w:tcPr>
            <w:tcW w:w="764" w:type="pct"/>
            <w:shd w:val="clear" w:color="000000" w:fill="FFFFFF"/>
            <w:vAlign w:val="center"/>
          </w:tcPr>
          <w:p w:rsidR="00773378" w:rsidRPr="00773378" w:rsidRDefault="00773378" w:rsidP="00773378">
            <w:pPr>
              <w:jc w:val="center"/>
              <w:rPr>
                <w:rFonts w:ascii="Calibri" w:hAnsi="Calibri"/>
                <w:color w:val="000000"/>
                <w:sz w:val="20"/>
                <w:szCs w:val="20"/>
              </w:rPr>
            </w:pPr>
            <w:r w:rsidRPr="00773378">
              <w:rPr>
                <w:rFonts w:ascii="Calibri" w:hAnsi="Calibri"/>
                <w:color w:val="000000"/>
                <w:sz w:val="20"/>
                <w:szCs w:val="20"/>
              </w:rPr>
              <w:t>N/A</w:t>
            </w:r>
          </w:p>
        </w:tc>
        <w:tc>
          <w:tcPr>
            <w:tcW w:w="420" w:type="pct"/>
            <w:shd w:val="clear" w:color="000000" w:fill="FFFFFF"/>
            <w:vAlign w:val="center"/>
          </w:tcPr>
          <w:p w:rsidR="00773378" w:rsidRPr="00773378" w:rsidRDefault="00773378" w:rsidP="00773378">
            <w:pPr>
              <w:jc w:val="center"/>
              <w:rPr>
                <w:rFonts w:ascii="Calibri" w:hAnsi="Calibri"/>
                <w:color w:val="000000"/>
                <w:sz w:val="20"/>
                <w:szCs w:val="20"/>
              </w:rPr>
            </w:pPr>
            <w:r w:rsidRPr="00773378">
              <w:rPr>
                <w:rFonts w:ascii="Calibri" w:hAnsi="Calibri"/>
                <w:color w:val="000000"/>
                <w:sz w:val="20"/>
                <w:szCs w:val="20"/>
              </w:rPr>
              <w:t>R</w:t>
            </w:r>
          </w:p>
        </w:tc>
        <w:tc>
          <w:tcPr>
            <w:tcW w:w="304" w:type="pct"/>
            <w:shd w:val="clear" w:color="000000" w:fill="FFFFFF"/>
            <w:vAlign w:val="center"/>
          </w:tcPr>
          <w:p w:rsidR="00773378" w:rsidRPr="00773378" w:rsidRDefault="00773378" w:rsidP="00773378">
            <w:pPr>
              <w:jc w:val="center"/>
              <w:rPr>
                <w:rFonts w:ascii="Calibri" w:hAnsi="Calibri"/>
                <w:color w:val="000000"/>
                <w:sz w:val="20"/>
                <w:szCs w:val="20"/>
              </w:rPr>
            </w:pPr>
            <w:r w:rsidRPr="00773378">
              <w:rPr>
                <w:rFonts w:ascii="Calibri" w:hAnsi="Calibri"/>
                <w:color w:val="000000"/>
                <w:sz w:val="20"/>
                <w:szCs w:val="20"/>
              </w:rPr>
              <w:t>TEXT</w:t>
            </w:r>
          </w:p>
        </w:tc>
        <w:tc>
          <w:tcPr>
            <w:tcW w:w="267" w:type="pct"/>
            <w:shd w:val="clear" w:color="000000" w:fill="FFFFFF"/>
            <w:vAlign w:val="center"/>
          </w:tcPr>
          <w:p w:rsidR="00773378" w:rsidRPr="00773378" w:rsidRDefault="00773378" w:rsidP="00773378">
            <w:pPr>
              <w:jc w:val="center"/>
              <w:rPr>
                <w:rFonts w:ascii="Calibri" w:hAnsi="Calibri"/>
                <w:color w:val="000000"/>
                <w:sz w:val="20"/>
                <w:szCs w:val="20"/>
              </w:rPr>
            </w:pPr>
            <w:r w:rsidRPr="00773378">
              <w:rPr>
                <w:rFonts w:ascii="Calibri" w:hAnsi="Calibri"/>
                <w:color w:val="000000"/>
                <w:sz w:val="20"/>
                <w:szCs w:val="20"/>
              </w:rPr>
              <w:t>3</w:t>
            </w:r>
          </w:p>
        </w:tc>
        <w:tc>
          <w:tcPr>
            <w:tcW w:w="267" w:type="pct"/>
            <w:shd w:val="clear" w:color="000000" w:fill="FFFFFF"/>
            <w:vAlign w:val="center"/>
          </w:tcPr>
          <w:p w:rsidR="00773378" w:rsidRPr="00773378" w:rsidRDefault="00773378" w:rsidP="00773378">
            <w:pPr>
              <w:jc w:val="center"/>
              <w:rPr>
                <w:rFonts w:ascii="Calibri" w:hAnsi="Calibri"/>
                <w:color w:val="000000"/>
                <w:sz w:val="20"/>
                <w:szCs w:val="20"/>
              </w:rPr>
            </w:pPr>
            <w:r w:rsidRPr="00773378">
              <w:rPr>
                <w:rFonts w:ascii="Calibri" w:hAnsi="Calibri"/>
                <w:color w:val="000000"/>
                <w:sz w:val="20"/>
                <w:szCs w:val="20"/>
              </w:rPr>
              <w:t>7</w:t>
            </w:r>
          </w:p>
        </w:tc>
        <w:tc>
          <w:tcPr>
            <w:tcW w:w="420" w:type="pct"/>
            <w:shd w:val="clear" w:color="000000" w:fill="FFFFFF"/>
            <w:vAlign w:val="center"/>
          </w:tcPr>
          <w:p w:rsidR="00773378" w:rsidRPr="00773378" w:rsidRDefault="00773378" w:rsidP="00773378">
            <w:pPr>
              <w:jc w:val="center"/>
              <w:rPr>
                <w:rFonts w:ascii="Calibri" w:hAnsi="Calibri"/>
                <w:color w:val="000000"/>
                <w:sz w:val="20"/>
                <w:szCs w:val="20"/>
              </w:rPr>
            </w:pPr>
          </w:p>
        </w:tc>
        <w:tc>
          <w:tcPr>
            <w:tcW w:w="420" w:type="pct"/>
            <w:shd w:val="clear" w:color="000000" w:fill="FFFFFF"/>
            <w:vAlign w:val="center"/>
          </w:tcPr>
          <w:p w:rsidR="00773378" w:rsidRPr="00773378" w:rsidRDefault="00773378" w:rsidP="00773378">
            <w:pPr>
              <w:jc w:val="center"/>
              <w:rPr>
                <w:rFonts w:ascii="Calibri" w:hAnsi="Calibri"/>
                <w:color w:val="000000"/>
                <w:sz w:val="20"/>
                <w:szCs w:val="20"/>
              </w:rPr>
            </w:pPr>
            <w:r w:rsidRPr="00773378">
              <w:rPr>
                <w:rFonts w:ascii="Calibri" w:hAnsi="Calibri"/>
                <w:color w:val="000000"/>
                <w:sz w:val="20"/>
                <w:szCs w:val="20"/>
              </w:rPr>
              <w:t>BOTH</w:t>
            </w:r>
          </w:p>
        </w:tc>
        <w:tc>
          <w:tcPr>
            <w:tcW w:w="343" w:type="pct"/>
            <w:shd w:val="clear" w:color="000000" w:fill="FFFFFF"/>
            <w:vAlign w:val="center"/>
          </w:tcPr>
          <w:p w:rsidR="00773378" w:rsidRPr="00773378" w:rsidRDefault="00773378" w:rsidP="00773378">
            <w:pPr>
              <w:jc w:val="center"/>
              <w:rPr>
                <w:rFonts w:ascii="Calibri" w:hAnsi="Calibri"/>
                <w:color w:val="000000"/>
                <w:sz w:val="20"/>
                <w:szCs w:val="20"/>
              </w:rPr>
            </w:pPr>
          </w:p>
        </w:tc>
        <w:tc>
          <w:tcPr>
            <w:tcW w:w="535" w:type="pct"/>
            <w:shd w:val="clear" w:color="000000" w:fill="FFFFFF"/>
            <w:vAlign w:val="center"/>
          </w:tcPr>
          <w:p w:rsidR="00773378" w:rsidRPr="00773378" w:rsidRDefault="00773378" w:rsidP="00773378">
            <w:pPr>
              <w:jc w:val="center"/>
              <w:rPr>
                <w:rFonts w:ascii="Calibri" w:hAnsi="Calibri"/>
                <w:color w:val="000000"/>
                <w:sz w:val="20"/>
                <w:szCs w:val="20"/>
              </w:rPr>
            </w:pPr>
            <w:r w:rsidRPr="00773378">
              <w:rPr>
                <w:rFonts w:ascii="Calibri" w:hAnsi="Calibri"/>
                <w:color w:val="000000"/>
                <w:sz w:val="20"/>
                <w:szCs w:val="20"/>
              </w:rPr>
              <w:t>N</w:t>
            </w:r>
          </w:p>
        </w:tc>
      </w:tr>
    </w:tbl>
    <w:p w:rsidR="00FA3C92" w:rsidRDefault="00FA3C92" w:rsidP="00FA3C92"/>
    <w:p w:rsidR="009F4F14" w:rsidRDefault="009F4F14" w:rsidP="00FA3C92"/>
    <w:p w:rsidR="00F57901" w:rsidRDefault="00F57901" w:rsidP="00FA3C92"/>
    <w:p w:rsidR="009F4F14" w:rsidRDefault="009F4F14" w:rsidP="00FA3C92"/>
    <w:tbl>
      <w:tblPr>
        <w:tblW w:w="117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0"/>
        <w:gridCol w:w="990"/>
        <w:gridCol w:w="990"/>
        <w:gridCol w:w="810"/>
        <w:gridCol w:w="1260"/>
      </w:tblGrid>
      <w:tr w:rsidR="00223972" w:rsidTr="00223972">
        <w:trPr>
          <w:trHeight w:val="765"/>
        </w:trPr>
        <w:tc>
          <w:tcPr>
            <w:tcW w:w="810" w:type="dxa"/>
            <w:shd w:val="clear" w:color="000000" w:fill="FFFFFF"/>
            <w:vAlign w:val="center"/>
            <w:hideMark/>
          </w:tcPr>
          <w:p w:rsidR="00223972" w:rsidRDefault="00223972"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223972" w:rsidRDefault="00223972"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223972" w:rsidRDefault="00223972"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223972"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223972">
              <w:rPr>
                <w:rFonts w:ascii="Calibri" w:hAnsi="Calibri"/>
                <w:b/>
                <w:bCs/>
                <w:color w:val="000000"/>
                <w:sz w:val="20"/>
                <w:szCs w:val="20"/>
              </w:rPr>
              <w:t xml:space="preserve"> Field Name</w:t>
            </w:r>
          </w:p>
        </w:tc>
        <w:tc>
          <w:tcPr>
            <w:tcW w:w="990" w:type="dxa"/>
            <w:shd w:val="clear" w:color="000000" w:fill="FFFFFF"/>
            <w:vAlign w:val="center"/>
            <w:hideMark/>
          </w:tcPr>
          <w:p w:rsidR="00223972" w:rsidRDefault="00223972" w:rsidP="00C8322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223972" w:rsidRDefault="00223972" w:rsidP="00C8322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223972" w:rsidRDefault="00223972" w:rsidP="00C83220">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223972" w:rsidRDefault="00223972" w:rsidP="00C83220">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223972" w:rsidRPr="00582D02" w:rsidRDefault="00223972" w:rsidP="00C83220">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223972" w:rsidRDefault="00223972" w:rsidP="00223972">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223972" w:rsidRDefault="00223972" w:rsidP="00C83220">
            <w:pPr>
              <w:jc w:val="center"/>
              <w:rPr>
                <w:rFonts w:ascii="Calibri" w:hAnsi="Calibri"/>
                <w:b/>
                <w:bCs/>
                <w:color w:val="000000"/>
                <w:sz w:val="20"/>
                <w:szCs w:val="20"/>
              </w:rPr>
            </w:pPr>
            <w:r>
              <w:rPr>
                <w:rFonts w:ascii="Calibri" w:hAnsi="Calibri"/>
                <w:b/>
                <w:bCs/>
                <w:color w:val="000000"/>
                <w:sz w:val="20"/>
                <w:szCs w:val="20"/>
              </w:rPr>
              <w:t>Code Values</w:t>
            </w:r>
          </w:p>
        </w:tc>
        <w:tc>
          <w:tcPr>
            <w:tcW w:w="1260" w:type="dxa"/>
            <w:shd w:val="clear" w:color="000000" w:fill="FFFFFF"/>
            <w:vAlign w:val="center"/>
            <w:hideMark/>
          </w:tcPr>
          <w:p w:rsidR="00223972" w:rsidRDefault="00223972" w:rsidP="00C83220">
            <w:pPr>
              <w:jc w:val="center"/>
              <w:rPr>
                <w:rFonts w:ascii="Calibri" w:hAnsi="Calibri"/>
                <w:b/>
                <w:bCs/>
                <w:color w:val="000000"/>
                <w:sz w:val="20"/>
                <w:szCs w:val="20"/>
              </w:rPr>
            </w:pPr>
            <w:r>
              <w:rPr>
                <w:rFonts w:ascii="Calibri" w:hAnsi="Calibri"/>
                <w:b/>
                <w:bCs/>
                <w:color w:val="000000"/>
                <w:sz w:val="20"/>
                <w:szCs w:val="20"/>
              </w:rPr>
              <w:t>Repetition</w:t>
            </w:r>
          </w:p>
        </w:tc>
      </w:tr>
      <w:tr w:rsidR="00223972" w:rsidTr="00223972">
        <w:trPr>
          <w:trHeight w:val="765"/>
        </w:trPr>
        <w:tc>
          <w:tcPr>
            <w:tcW w:w="810" w:type="dxa"/>
            <w:shd w:val="clear" w:color="000000" w:fill="FFFFFF"/>
            <w:vAlign w:val="center"/>
            <w:hideMark/>
          </w:tcPr>
          <w:p w:rsidR="00223972" w:rsidRPr="00685ACC" w:rsidRDefault="00223972" w:rsidP="00C83220">
            <w:pPr>
              <w:jc w:val="center"/>
              <w:rPr>
                <w:rFonts w:ascii="Calibri" w:hAnsi="Calibri"/>
                <w:bCs/>
                <w:color w:val="000000"/>
                <w:sz w:val="20"/>
                <w:szCs w:val="20"/>
              </w:rPr>
            </w:pPr>
            <w:r>
              <w:rPr>
                <w:rFonts w:ascii="Calibri" w:hAnsi="Calibri"/>
                <w:bCs/>
                <w:color w:val="000000"/>
                <w:sz w:val="20"/>
                <w:szCs w:val="20"/>
              </w:rPr>
              <w:t>QSURG9</w:t>
            </w:r>
          </w:p>
        </w:tc>
        <w:tc>
          <w:tcPr>
            <w:tcW w:w="90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223972"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223972" w:rsidRPr="005466CA" w:rsidRDefault="00223972" w:rsidP="00C83220">
            <w:pPr>
              <w:jc w:val="center"/>
              <w:rPr>
                <w:rFonts w:ascii="Calibri" w:hAnsi="Calibri"/>
                <w:color w:val="000000"/>
                <w:sz w:val="20"/>
                <w:szCs w:val="20"/>
              </w:rPr>
            </w:pPr>
          </w:p>
        </w:tc>
        <w:tc>
          <w:tcPr>
            <w:tcW w:w="990" w:type="dxa"/>
            <w:shd w:val="clear" w:color="000000" w:fill="FFFFFF"/>
            <w:vAlign w:val="center"/>
          </w:tcPr>
          <w:p w:rsidR="00223972" w:rsidRPr="005466CA" w:rsidRDefault="00223972" w:rsidP="00223972">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223972" w:rsidRPr="005466CA" w:rsidRDefault="00223972" w:rsidP="00C83220">
            <w:pPr>
              <w:jc w:val="center"/>
              <w:rPr>
                <w:rFonts w:ascii="Calibri" w:hAnsi="Calibri"/>
                <w:color w:val="000000"/>
                <w:sz w:val="20"/>
                <w:szCs w:val="20"/>
              </w:rPr>
            </w:pPr>
          </w:p>
        </w:tc>
        <w:tc>
          <w:tcPr>
            <w:tcW w:w="126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Y</w:t>
            </w:r>
          </w:p>
        </w:tc>
      </w:tr>
      <w:tr w:rsidR="00223972" w:rsidTr="00223972">
        <w:trPr>
          <w:trHeight w:val="765"/>
        </w:trPr>
        <w:tc>
          <w:tcPr>
            <w:tcW w:w="810" w:type="dxa"/>
            <w:shd w:val="clear" w:color="000000" w:fill="FFFFFF"/>
            <w:vAlign w:val="center"/>
            <w:hideMark/>
          </w:tcPr>
          <w:p w:rsidR="00223972" w:rsidRPr="00685ACC" w:rsidRDefault="00223972" w:rsidP="00C83220">
            <w:pPr>
              <w:jc w:val="center"/>
              <w:rPr>
                <w:rFonts w:ascii="Calibri" w:hAnsi="Calibri"/>
                <w:bCs/>
                <w:color w:val="000000"/>
                <w:sz w:val="20"/>
                <w:szCs w:val="20"/>
              </w:rPr>
            </w:pPr>
            <w:r>
              <w:rPr>
                <w:rFonts w:ascii="Calibri" w:hAnsi="Calibri"/>
                <w:bCs/>
                <w:color w:val="000000"/>
                <w:sz w:val="20"/>
                <w:szCs w:val="20"/>
              </w:rPr>
              <w:t>QSURG9</w:t>
            </w:r>
          </w:p>
        </w:tc>
        <w:tc>
          <w:tcPr>
            <w:tcW w:w="90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223972" w:rsidRPr="005466CA" w:rsidRDefault="00223972"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223972" w:rsidRPr="005466CA" w:rsidRDefault="00223972" w:rsidP="00C83220">
            <w:pPr>
              <w:jc w:val="center"/>
              <w:rPr>
                <w:rFonts w:ascii="Calibri" w:hAnsi="Calibri"/>
                <w:color w:val="000000"/>
                <w:sz w:val="20"/>
                <w:szCs w:val="20"/>
              </w:rPr>
            </w:pPr>
          </w:p>
        </w:tc>
        <w:tc>
          <w:tcPr>
            <w:tcW w:w="990" w:type="dxa"/>
            <w:shd w:val="clear" w:color="000000" w:fill="FFFFFF"/>
            <w:vAlign w:val="center"/>
          </w:tcPr>
          <w:p w:rsidR="00223972" w:rsidRPr="005466CA" w:rsidRDefault="00223972" w:rsidP="00223972">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223972" w:rsidRPr="005466CA" w:rsidRDefault="00223972" w:rsidP="00C83220">
            <w:pPr>
              <w:jc w:val="center"/>
              <w:rPr>
                <w:rFonts w:ascii="Calibri" w:hAnsi="Calibri"/>
                <w:color w:val="000000"/>
                <w:sz w:val="20"/>
                <w:szCs w:val="20"/>
              </w:rPr>
            </w:pPr>
          </w:p>
        </w:tc>
        <w:tc>
          <w:tcPr>
            <w:tcW w:w="1260" w:type="dxa"/>
            <w:shd w:val="clear" w:color="000000" w:fill="FFFFFF"/>
            <w:vAlign w:val="center"/>
            <w:hideMark/>
          </w:tcPr>
          <w:p w:rsidR="00223972" w:rsidRPr="005466CA" w:rsidRDefault="00223972" w:rsidP="00C83220">
            <w:pPr>
              <w:jc w:val="center"/>
              <w:rPr>
                <w:rFonts w:ascii="Calibri" w:hAnsi="Calibri"/>
                <w:color w:val="000000"/>
                <w:sz w:val="20"/>
                <w:szCs w:val="20"/>
              </w:rPr>
            </w:pPr>
            <w:r>
              <w:rPr>
                <w:rFonts w:ascii="Calibri" w:hAnsi="Calibri"/>
                <w:color w:val="000000"/>
                <w:sz w:val="20"/>
                <w:szCs w:val="20"/>
              </w:rPr>
              <w:t>N</w:t>
            </w:r>
          </w:p>
        </w:tc>
      </w:tr>
      <w:tr w:rsidR="005916E6" w:rsidTr="00223972">
        <w:trPr>
          <w:trHeight w:val="765"/>
        </w:trPr>
        <w:tc>
          <w:tcPr>
            <w:tcW w:w="810" w:type="dxa"/>
            <w:shd w:val="clear" w:color="000000" w:fill="FFFFFF"/>
            <w:vAlign w:val="center"/>
            <w:hideMark/>
          </w:tcPr>
          <w:p w:rsidR="005916E6" w:rsidRDefault="005916E6" w:rsidP="00F804F9">
            <w:pPr>
              <w:jc w:val="center"/>
              <w:rPr>
                <w:rFonts w:ascii="Calibri" w:hAnsi="Calibri"/>
                <w:bCs/>
                <w:color w:val="000000"/>
                <w:sz w:val="20"/>
                <w:szCs w:val="20"/>
              </w:rPr>
            </w:pPr>
            <w:r>
              <w:rPr>
                <w:rFonts w:ascii="Calibri" w:hAnsi="Calibri"/>
                <w:bCs/>
                <w:color w:val="000000"/>
                <w:sz w:val="20"/>
                <w:szCs w:val="20"/>
              </w:rPr>
              <w:t>QSURG9</w:t>
            </w:r>
          </w:p>
        </w:tc>
        <w:tc>
          <w:tcPr>
            <w:tcW w:w="900" w:type="dxa"/>
            <w:shd w:val="clear" w:color="000000" w:fill="FFFFFF"/>
            <w:vAlign w:val="center"/>
            <w:hideMark/>
          </w:tcPr>
          <w:p w:rsidR="005916E6" w:rsidRPr="004631D1" w:rsidRDefault="005916E6" w:rsidP="00F804F9">
            <w:pPr>
              <w:jc w:val="center"/>
              <w:rPr>
                <w:rFonts w:ascii="Calibri" w:hAnsi="Calibri"/>
                <w:bCs/>
                <w:color w:val="000000"/>
                <w:sz w:val="20"/>
                <w:szCs w:val="20"/>
              </w:rPr>
            </w:pPr>
            <w:r>
              <w:rPr>
                <w:rFonts w:ascii="Calibri" w:hAnsi="Calibri"/>
                <w:bCs/>
                <w:color w:val="000000"/>
                <w:sz w:val="20"/>
                <w:szCs w:val="20"/>
              </w:rPr>
              <w:t>3</w:t>
            </w:r>
          </w:p>
        </w:tc>
        <w:tc>
          <w:tcPr>
            <w:tcW w:w="1260" w:type="dxa"/>
            <w:shd w:val="clear" w:color="000000" w:fill="FFFFFF"/>
            <w:vAlign w:val="center"/>
            <w:hideMark/>
          </w:tcPr>
          <w:p w:rsidR="005916E6" w:rsidRPr="00582D02" w:rsidRDefault="005916E6" w:rsidP="00F804F9">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5916E6" w:rsidRPr="00582D02" w:rsidRDefault="005916E6" w:rsidP="00F804F9">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5916E6" w:rsidRPr="00582D02" w:rsidRDefault="005916E6" w:rsidP="00F804F9">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5916E6" w:rsidRPr="00582D02" w:rsidRDefault="00D03F07" w:rsidP="00F804F9">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5916E6" w:rsidRPr="00582D02" w:rsidRDefault="005916E6" w:rsidP="00F804F9">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5916E6" w:rsidRPr="00582D02" w:rsidRDefault="005916E6" w:rsidP="00F804F9">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5916E6" w:rsidRPr="00582D02" w:rsidRDefault="005916E6" w:rsidP="00F804F9">
            <w:pPr>
              <w:jc w:val="center"/>
              <w:rPr>
                <w:rFonts w:ascii="Calibri" w:hAnsi="Calibri"/>
                <w:color w:val="000000"/>
                <w:sz w:val="20"/>
                <w:szCs w:val="20"/>
              </w:rPr>
            </w:pPr>
          </w:p>
        </w:tc>
        <w:tc>
          <w:tcPr>
            <w:tcW w:w="990" w:type="dxa"/>
            <w:shd w:val="clear" w:color="000000" w:fill="FFFFFF"/>
            <w:vAlign w:val="center"/>
          </w:tcPr>
          <w:p w:rsidR="005916E6" w:rsidRPr="00582D02" w:rsidRDefault="005916E6" w:rsidP="00F804F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5916E6" w:rsidRPr="00582D02" w:rsidRDefault="005916E6" w:rsidP="00F804F9">
            <w:pPr>
              <w:jc w:val="center"/>
              <w:rPr>
                <w:rFonts w:ascii="Calibri" w:hAnsi="Calibri"/>
                <w:color w:val="000000"/>
                <w:sz w:val="20"/>
                <w:szCs w:val="20"/>
              </w:rPr>
            </w:pPr>
          </w:p>
        </w:tc>
        <w:tc>
          <w:tcPr>
            <w:tcW w:w="1260" w:type="dxa"/>
            <w:shd w:val="clear" w:color="000000" w:fill="FFFFFF"/>
            <w:vAlign w:val="center"/>
            <w:hideMark/>
          </w:tcPr>
          <w:p w:rsidR="005916E6" w:rsidRPr="00582D02" w:rsidRDefault="003C3D77" w:rsidP="00F804F9">
            <w:pPr>
              <w:jc w:val="center"/>
              <w:rPr>
                <w:rFonts w:ascii="Calibri" w:hAnsi="Calibri"/>
                <w:color w:val="000000"/>
                <w:sz w:val="20"/>
                <w:szCs w:val="20"/>
              </w:rPr>
            </w:pPr>
            <w:r>
              <w:rPr>
                <w:rFonts w:ascii="Calibri" w:hAnsi="Calibri"/>
                <w:color w:val="000000"/>
                <w:sz w:val="20"/>
                <w:szCs w:val="20"/>
              </w:rPr>
              <w:t>N</w:t>
            </w:r>
          </w:p>
        </w:tc>
      </w:tr>
      <w:tr w:rsidR="005916E6" w:rsidTr="00223972">
        <w:trPr>
          <w:trHeight w:val="510"/>
        </w:trPr>
        <w:tc>
          <w:tcPr>
            <w:tcW w:w="81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QSURG9</w:t>
            </w:r>
          </w:p>
        </w:tc>
        <w:tc>
          <w:tcPr>
            <w:tcW w:w="900" w:type="dxa"/>
            <w:shd w:val="clear" w:color="000000" w:fill="FFFFFF"/>
            <w:vAlign w:val="center"/>
            <w:hideMark/>
          </w:tcPr>
          <w:p w:rsidR="005916E6" w:rsidRDefault="00817C14" w:rsidP="00C83220">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5916E6" w:rsidRDefault="005916E6" w:rsidP="00C83220">
            <w:pPr>
              <w:jc w:val="center"/>
              <w:rPr>
                <w:rFonts w:ascii="Calibri" w:hAnsi="Calibri"/>
                <w:color w:val="000000"/>
                <w:sz w:val="20"/>
                <w:szCs w:val="20"/>
              </w:rPr>
            </w:pPr>
            <w:proofErr w:type="spellStart"/>
            <w:r>
              <w:rPr>
                <w:rFonts w:ascii="Calibri" w:hAnsi="Calibri"/>
                <w:color w:val="000000"/>
                <w:sz w:val="20"/>
                <w:szCs w:val="20"/>
              </w:rPr>
              <w:t>DtOperation</w:t>
            </w:r>
            <w:proofErr w:type="spellEnd"/>
          </w:p>
        </w:tc>
        <w:tc>
          <w:tcPr>
            <w:tcW w:w="180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DATE OF OPERATION</w:t>
            </w:r>
          </w:p>
        </w:tc>
        <w:tc>
          <w:tcPr>
            <w:tcW w:w="99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8</w:t>
            </w:r>
          </w:p>
        </w:tc>
        <w:tc>
          <w:tcPr>
            <w:tcW w:w="63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5916E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90" w:type="dxa"/>
            <w:shd w:val="clear" w:color="000000" w:fill="FFFFFF"/>
            <w:vAlign w:val="center"/>
          </w:tcPr>
          <w:p w:rsidR="005916E6" w:rsidRDefault="005916E6" w:rsidP="00223972">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5916E6" w:rsidRDefault="005916E6" w:rsidP="00C83220">
            <w:pPr>
              <w:jc w:val="center"/>
              <w:rPr>
                <w:rFonts w:ascii="Calibri" w:hAnsi="Calibri"/>
                <w:color w:val="000000"/>
                <w:sz w:val="20"/>
                <w:szCs w:val="20"/>
              </w:rPr>
            </w:pPr>
          </w:p>
        </w:tc>
        <w:tc>
          <w:tcPr>
            <w:tcW w:w="126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N</w:t>
            </w:r>
          </w:p>
        </w:tc>
      </w:tr>
      <w:tr w:rsidR="005916E6" w:rsidTr="00223972">
        <w:trPr>
          <w:trHeight w:val="510"/>
        </w:trPr>
        <w:tc>
          <w:tcPr>
            <w:tcW w:w="81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QSURG9</w:t>
            </w:r>
          </w:p>
        </w:tc>
        <w:tc>
          <w:tcPr>
            <w:tcW w:w="900" w:type="dxa"/>
            <w:shd w:val="clear" w:color="000000" w:fill="FFFFFF"/>
            <w:vAlign w:val="center"/>
            <w:hideMark/>
          </w:tcPr>
          <w:p w:rsidR="005916E6" w:rsidRDefault="00817C14" w:rsidP="00C83220">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5916E6" w:rsidRDefault="005916E6" w:rsidP="00C83220">
            <w:pPr>
              <w:jc w:val="center"/>
              <w:rPr>
                <w:rFonts w:ascii="Calibri" w:hAnsi="Calibri"/>
                <w:color w:val="000000"/>
                <w:sz w:val="20"/>
                <w:szCs w:val="20"/>
              </w:rPr>
            </w:pPr>
            <w:proofErr w:type="spellStart"/>
            <w:r>
              <w:rPr>
                <w:rFonts w:ascii="Calibri" w:hAnsi="Calibri"/>
                <w:color w:val="000000"/>
                <w:sz w:val="20"/>
                <w:szCs w:val="20"/>
              </w:rPr>
              <w:t>DtProc</w:t>
            </w:r>
            <w:proofErr w:type="spellEnd"/>
          </w:p>
        </w:tc>
        <w:tc>
          <w:tcPr>
            <w:tcW w:w="180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DATE OF PROCEDURE</w:t>
            </w:r>
          </w:p>
        </w:tc>
        <w:tc>
          <w:tcPr>
            <w:tcW w:w="99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8</w:t>
            </w:r>
          </w:p>
        </w:tc>
        <w:tc>
          <w:tcPr>
            <w:tcW w:w="63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5916E6"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lastRenderedPageBreak/>
              <w:t>H:MM</w:t>
            </w:r>
            <w:proofErr w:type="spellEnd"/>
          </w:p>
        </w:tc>
        <w:tc>
          <w:tcPr>
            <w:tcW w:w="990" w:type="dxa"/>
            <w:shd w:val="clear" w:color="000000" w:fill="FFFFFF"/>
            <w:vAlign w:val="center"/>
          </w:tcPr>
          <w:p w:rsidR="005916E6" w:rsidRDefault="005916E6" w:rsidP="00223972">
            <w:pPr>
              <w:jc w:val="center"/>
              <w:rPr>
                <w:rFonts w:ascii="Calibri" w:hAnsi="Calibri"/>
                <w:color w:val="000000"/>
                <w:sz w:val="20"/>
                <w:szCs w:val="20"/>
              </w:rPr>
            </w:pPr>
            <w:r>
              <w:rPr>
                <w:rFonts w:ascii="Calibri" w:hAnsi="Calibri"/>
                <w:color w:val="000000"/>
                <w:sz w:val="20"/>
                <w:szCs w:val="20"/>
              </w:rPr>
              <w:lastRenderedPageBreak/>
              <w:t>NON</w:t>
            </w:r>
          </w:p>
        </w:tc>
        <w:tc>
          <w:tcPr>
            <w:tcW w:w="810" w:type="dxa"/>
            <w:shd w:val="clear" w:color="000000" w:fill="FFFFFF"/>
            <w:vAlign w:val="center"/>
            <w:hideMark/>
          </w:tcPr>
          <w:p w:rsidR="005916E6" w:rsidRDefault="005916E6" w:rsidP="00C83220">
            <w:pPr>
              <w:jc w:val="center"/>
              <w:rPr>
                <w:rFonts w:ascii="Calibri" w:hAnsi="Calibri"/>
                <w:color w:val="000000"/>
                <w:sz w:val="20"/>
                <w:szCs w:val="20"/>
              </w:rPr>
            </w:pPr>
          </w:p>
        </w:tc>
        <w:tc>
          <w:tcPr>
            <w:tcW w:w="1260" w:type="dxa"/>
            <w:shd w:val="clear" w:color="000000" w:fill="FFFFFF"/>
            <w:vAlign w:val="center"/>
            <w:hideMark/>
          </w:tcPr>
          <w:p w:rsidR="005916E6" w:rsidRDefault="005916E6" w:rsidP="00C83220">
            <w:pPr>
              <w:jc w:val="center"/>
              <w:rPr>
                <w:rFonts w:ascii="Calibri" w:hAnsi="Calibri"/>
                <w:color w:val="000000"/>
                <w:sz w:val="20"/>
                <w:szCs w:val="20"/>
              </w:rPr>
            </w:pPr>
            <w:r>
              <w:rPr>
                <w:rFonts w:ascii="Calibri" w:hAnsi="Calibri"/>
                <w:color w:val="000000"/>
                <w:sz w:val="20"/>
                <w:szCs w:val="20"/>
              </w:rPr>
              <w:t>N</w:t>
            </w:r>
          </w:p>
        </w:tc>
      </w:tr>
      <w:tr w:rsidR="00984F50" w:rsidRPr="00984F50" w:rsidTr="00984F50">
        <w:trPr>
          <w:trHeight w:val="510"/>
        </w:trPr>
        <w:tc>
          <w:tcPr>
            <w:tcW w:w="810" w:type="dxa"/>
            <w:shd w:val="clear" w:color="000000" w:fill="FFFFFF"/>
            <w:vAlign w:val="center"/>
          </w:tcPr>
          <w:p w:rsidR="00984F50" w:rsidRPr="00984F50" w:rsidRDefault="00984F50" w:rsidP="00984F50">
            <w:pPr>
              <w:jc w:val="center"/>
              <w:rPr>
                <w:rFonts w:ascii="Calibri" w:hAnsi="Calibri"/>
                <w:color w:val="000000"/>
                <w:sz w:val="20"/>
                <w:szCs w:val="20"/>
              </w:rPr>
            </w:pPr>
            <w:r w:rsidRPr="00984F50">
              <w:rPr>
                <w:rFonts w:ascii="Calibri" w:hAnsi="Calibri"/>
                <w:color w:val="000000"/>
                <w:sz w:val="20"/>
                <w:szCs w:val="20"/>
              </w:rPr>
              <w:lastRenderedPageBreak/>
              <w:t>QSURG</w:t>
            </w:r>
            <w:r>
              <w:rPr>
                <w:rFonts w:ascii="Calibri" w:hAnsi="Calibri"/>
                <w:color w:val="000000"/>
                <w:sz w:val="20"/>
                <w:szCs w:val="20"/>
              </w:rPr>
              <w:t>9</w:t>
            </w:r>
          </w:p>
        </w:tc>
        <w:tc>
          <w:tcPr>
            <w:tcW w:w="900" w:type="dxa"/>
            <w:shd w:val="clear" w:color="000000" w:fill="FFFFFF"/>
            <w:vAlign w:val="center"/>
          </w:tcPr>
          <w:p w:rsidR="00984F50" w:rsidRPr="00984F50" w:rsidRDefault="00984F50" w:rsidP="00984F50">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984F50" w:rsidRPr="00984F50" w:rsidRDefault="00984F50" w:rsidP="00984F50">
            <w:pPr>
              <w:jc w:val="center"/>
              <w:rPr>
                <w:rFonts w:ascii="Calibri" w:hAnsi="Calibri"/>
                <w:color w:val="000000"/>
                <w:sz w:val="20"/>
                <w:szCs w:val="20"/>
              </w:rPr>
            </w:pPr>
            <w:r w:rsidRPr="00984F50">
              <w:rPr>
                <w:rFonts w:ascii="Calibri" w:hAnsi="Calibri"/>
                <w:color w:val="000000"/>
                <w:sz w:val="20"/>
                <w:szCs w:val="20"/>
              </w:rPr>
              <w:t>Facility</w:t>
            </w:r>
          </w:p>
        </w:tc>
        <w:tc>
          <w:tcPr>
            <w:tcW w:w="1800" w:type="dxa"/>
            <w:shd w:val="clear" w:color="000000" w:fill="FFFFFF"/>
            <w:vAlign w:val="center"/>
          </w:tcPr>
          <w:p w:rsidR="00984F50" w:rsidRPr="00984F50" w:rsidRDefault="00984F50" w:rsidP="00984F50">
            <w:pPr>
              <w:jc w:val="center"/>
              <w:rPr>
                <w:rFonts w:ascii="Calibri" w:hAnsi="Calibri"/>
                <w:color w:val="000000"/>
                <w:sz w:val="20"/>
                <w:szCs w:val="20"/>
              </w:rPr>
            </w:pPr>
            <w:r w:rsidRPr="00984F50">
              <w:rPr>
                <w:rFonts w:ascii="Calibri" w:hAnsi="Calibri"/>
                <w:color w:val="000000"/>
                <w:sz w:val="20"/>
                <w:szCs w:val="20"/>
              </w:rPr>
              <w:t>N/A</w:t>
            </w:r>
          </w:p>
        </w:tc>
        <w:tc>
          <w:tcPr>
            <w:tcW w:w="990" w:type="dxa"/>
            <w:shd w:val="clear" w:color="000000" w:fill="FFFFFF"/>
            <w:vAlign w:val="center"/>
          </w:tcPr>
          <w:p w:rsidR="00984F50" w:rsidRPr="00984F50" w:rsidRDefault="00984F50" w:rsidP="00984F50">
            <w:pPr>
              <w:jc w:val="center"/>
              <w:rPr>
                <w:rFonts w:ascii="Calibri" w:hAnsi="Calibri"/>
                <w:color w:val="000000"/>
                <w:sz w:val="20"/>
                <w:szCs w:val="20"/>
              </w:rPr>
            </w:pPr>
            <w:r w:rsidRPr="00984F50">
              <w:rPr>
                <w:rFonts w:ascii="Calibri" w:hAnsi="Calibri"/>
                <w:color w:val="000000"/>
                <w:sz w:val="20"/>
                <w:szCs w:val="20"/>
              </w:rPr>
              <w:t>R</w:t>
            </w:r>
          </w:p>
        </w:tc>
        <w:tc>
          <w:tcPr>
            <w:tcW w:w="720" w:type="dxa"/>
            <w:shd w:val="clear" w:color="000000" w:fill="FFFFFF"/>
            <w:vAlign w:val="center"/>
          </w:tcPr>
          <w:p w:rsidR="00984F50" w:rsidRPr="00984F50" w:rsidRDefault="00984F50" w:rsidP="00984F50">
            <w:pPr>
              <w:jc w:val="center"/>
              <w:rPr>
                <w:rFonts w:ascii="Calibri" w:hAnsi="Calibri"/>
                <w:color w:val="000000"/>
                <w:sz w:val="20"/>
                <w:szCs w:val="20"/>
              </w:rPr>
            </w:pPr>
            <w:r w:rsidRPr="00984F50">
              <w:rPr>
                <w:rFonts w:ascii="Calibri" w:hAnsi="Calibri"/>
                <w:color w:val="000000"/>
                <w:sz w:val="20"/>
                <w:szCs w:val="20"/>
              </w:rPr>
              <w:t>TEXT</w:t>
            </w:r>
          </w:p>
        </w:tc>
        <w:tc>
          <w:tcPr>
            <w:tcW w:w="630" w:type="dxa"/>
            <w:shd w:val="clear" w:color="000000" w:fill="FFFFFF"/>
            <w:vAlign w:val="center"/>
          </w:tcPr>
          <w:p w:rsidR="00984F50" w:rsidRPr="00984F50" w:rsidRDefault="00984F50" w:rsidP="00984F50">
            <w:pPr>
              <w:jc w:val="center"/>
              <w:rPr>
                <w:rFonts w:ascii="Calibri" w:hAnsi="Calibri"/>
                <w:color w:val="000000"/>
                <w:sz w:val="20"/>
                <w:szCs w:val="20"/>
              </w:rPr>
            </w:pPr>
            <w:r w:rsidRPr="00984F50">
              <w:rPr>
                <w:rFonts w:ascii="Calibri" w:hAnsi="Calibri"/>
                <w:color w:val="000000"/>
                <w:sz w:val="20"/>
                <w:szCs w:val="20"/>
              </w:rPr>
              <w:t>3</w:t>
            </w:r>
          </w:p>
        </w:tc>
        <w:tc>
          <w:tcPr>
            <w:tcW w:w="630" w:type="dxa"/>
            <w:shd w:val="clear" w:color="000000" w:fill="FFFFFF"/>
            <w:vAlign w:val="center"/>
          </w:tcPr>
          <w:p w:rsidR="00984F50" w:rsidRPr="00984F50" w:rsidRDefault="00984F50" w:rsidP="00984F50">
            <w:pPr>
              <w:jc w:val="center"/>
              <w:rPr>
                <w:rFonts w:ascii="Calibri" w:hAnsi="Calibri"/>
                <w:color w:val="000000"/>
                <w:sz w:val="20"/>
                <w:szCs w:val="20"/>
              </w:rPr>
            </w:pPr>
            <w:r w:rsidRPr="00984F50">
              <w:rPr>
                <w:rFonts w:ascii="Calibri" w:hAnsi="Calibri"/>
                <w:color w:val="000000"/>
                <w:sz w:val="20"/>
                <w:szCs w:val="20"/>
              </w:rPr>
              <w:t>7</w:t>
            </w:r>
          </w:p>
        </w:tc>
        <w:tc>
          <w:tcPr>
            <w:tcW w:w="990" w:type="dxa"/>
            <w:shd w:val="clear" w:color="000000" w:fill="FFFFFF"/>
            <w:vAlign w:val="center"/>
          </w:tcPr>
          <w:p w:rsidR="00984F50" w:rsidRPr="00984F50" w:rsidRDefault="00984F50" w:rsidP="00984F50">
            <w:pPr>
              <w:jc w:val="center"/>
              <w:rPr>
                <w:rFonts w:ascii="Calibri" w:hAnsi="Calibri"/>
                <w:color w:val="000000"/>
                <w:sz w:val="20"/>
                <w:szCs w:val="20"/>
              </w:rPr>
            </w:pPr>
          </w:p>
        </w:tc>
        <w:tc>
          <w:tcPr>
            <w:tcW w:w="990" w:type="dxa"/>
            <w:shd w:val="clear" w:color="000000" w:fill="FFFFFF"/>
            <w:vAlign w:val="center"/>
          </w:tcPr>
          <w:p w:rsidR="00984F50" w:rsidRPr="00984F50" w:rsidRDefault="00984F50" w:rsidP="00984F50">
            <w:pPr>
              <w:jc w:val="center"/>
              <w:rPr>
                <w:rFonts w:ascii="Calibri" w:hAnsi="Calibri"/>
                <w:color w:val="000000"/>
                <w:sz w:val="20"/>
                <w:szCs w:val="20"/>
              </w:rPr>
            </w:pPr>
            <w:r w:rsidRPr="00984F50">
              <w:rPr>
                <w:rFonts w:ascii="Calibri" w:hAnsi="Calibri"/>
                <w:color w:val="000000"/>
                <w:sz w:val="20"/>
                <w:szCs w:val="20"/>
              </w:rPr>
              <w:t>BOTH</w:t>
            </w:r>
          </w:p>
        </w:tc>
        <w:tc>
          <w:tcPr>
            <w:tcW w:w="810" w:type="dxa"/>
            <w:shd w:val="clear" w:color="000000" w:fill="FFFFFF"/>
            <w:vAlign w:val="center"/>
          </w:tcPr>
          <w:p w:rsidR="00984F50" w:rsidRPr="00984F50" w:rsidRDefault="00984F50" w:rsidP="00984F50">
            <w:pPr>
              <w:jc w:val="center"/>
              <w:rPr>
                <w:rFonts w:ascii="Calibri" w:hAnsi="Calibri"/>
                <w:color w:val="000000"/>
                <w:sz w:val="20"/>
                <w:szCs w:val="20"/>
              </w:rPr>
            </w:pPr>
          </w:p>
        </w:tc>
        <w:tc>
          <w:tcPr>
            <w:tcW w:w="1260" w:type="dxa"/>
            <w:shd w:val="clear" w:color="000000" w:fill="FFFFFF"/>
            <w:vAlign w:val="center"/>
          </w:tcPr>
          <w:p w:rsidR="00984F50" w:rsidRPr="00984F50" w:rsidRDefault="00984F50" w:rsidP="00984F50">
            <w:pPr>
              <w:jc w:val="center"/>
              <w:rPr>
                <w:rFonts w:ascii="Calibri" w:hAnsi="Calibri"/>
                <w:color w:val="000000"/>
                <w:sz w:val="20"/>
                <w:szCs w:val="20"/>
              </w:rPr>
            </w:pPr>
            <w:r w:rsidRPr="00984F50">
              <w:rPr>
                <w:rFonts w:ascii="Calibri" w:hAnsi="Calibri"/>
                <w:color w:val="000000"/>
                <w:sz w:val="20"/>
                <w:szCs w:val="20"/>
              </w:rPr>
              <w:t>N</w:t>
            </w:r>
          </w:p>
        </w:tc>
      </w:tr>
    </w:tbl>
    <w:p w:rsidR="009F4F14" w:rsidRPr="00984F50" w:rsidRDefault="009F4F14" w:rsidP="00984F50">
      <w:pPr>
        <w:jc w:val="center"/>
        <w:rPr>
          <w:rFonts w:ascii="Calibri" w:hAnsi="Calibri"/>
          <w:color w:val="000000"/>
          <w:sz w:val="20"/>
          <w:szCs w:val="20"/>
        </w:rPr>
      </w:pPr>
    </w:p>
    <w:tbl>
      <w:tblPr>
        <w:tblW w:w="117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0"/>
        <w:gridCol w:w="990"/>
        <w:gridCol w:w="990"/>
        <w:gridCol w:w="810"/>
        <w:gridCol w:w="1260"/>
      </w:tblGrid>
      <w:tr w:rsidR="004C48F4" w:rsidTr="004C48F4">
        <w:trPr>
          <w:trHeight w:val="765"/>
        </w:trPr>
        <w:tc>
          <w:tcPr>
            <w:tcW w:w="810" w:type="dxa"/>
            <w:shd w:val="clear" w:color="000000" w:fill="FFFFFF"/>
            <w:vAlign w:val="center"/>
            <w:hideMark/>
          </w:tcPr>
          <w:p w:rsidR="004C48F4" w:rsidRDefault="004C48F4"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4C48F4" w:rsidRDefault="004C48F4"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4C48F4" w:rsidRDefault="004C48F4"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4C48F4"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4C48F4">
              <w:rPr>
                <w:rFonts w:ascii="Calibri" w:hAnsi="Calibri"/>
                <w:b/>
                <w:bCs/>
                <w:color w:val="000000"/>
                <w:sz w:val="20"/>
                <w:szCs w:val="20"/>
              </w:rPr>
              <w:t xml:space="preserve"> Field Name</w:t>
            </w:r>
          </w:p>
        </w:tc>
        <w:tc>
          <w:tcPr>
            <w:tcW w:w="990" w:type="dxa"/>
            <w:shd w:val="clear" w:color="000000" w:fill="FFFFFF"/>
            <w:vAlign w:val="center"/>
            <w:hideMark/>
          </w:tcPr>
          <w:p w:rsidR="004C48F4" w:rsidRDefault="004C48F4" w:rsidP="00C8322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4C48F4" w:rsidRDefault="004C48F4" w:rsidP="00C8322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4C48F4" w:rsidRDefault="004C48F4" w:rsidP="00C83220">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4C48F4" w:rsidRDefault="004C48F4" w:rsidP="00C83220">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4C48F4" w:rsidRPr="00582D02" w:rsidRDefault="004C48F4" w:rsidP="00C83220">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4C48F4" w:rsidRDefault="004C48F4" w:rsidP="004C48F4">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4C48F4" w:rsidRDefault="004C48F4" w:rsidP="00C83220">
            <w:pPr>
              <w:jc w:val="center"/>
              <w:rPr>
                <w:rFonts w:ascii="Calibri" w:hAnsi="Calibri"/>
                <w:b/>
                <w:bCs/>
                <w:color w:val="000000"/>
                <w:sz w:val="20"/>
                <w:szCs w:val="20"/>
              </w:rPr>
            </w:pPr>
            <w:r>
              <w:rPr>
                <w:rFonts w:ascii="Calibri" w:hAnsi="Calibri"/>
                <w:b/>
                <w:bCs/>
                <w:color w:val="000000"/>
                <w:sz w:val="20"/>
                <w:szCs w:val="20"/>
              </w:rPr>
              <w:t>Code Values</w:t>
            </w:r>
          </w:p>
        </w:tc>
        <w:tc>
          <w:tcPr>
            <w:tcW w:w="1260" w:type="dxa"/>
            <w:shd w:val="clear" w:color="000000" w:fill="FFFFFF"/>
            <w:vAlign w:val="center"/>
            <w:hideMark/>
          </w:tcPr>
          <w:p w:rsidR="004C48F4" w:rsidRDefault="004C48F4" w:rsidP="00C83220">
            <w:pPr>
              <w:jc w:val="center"/>
              <w:rPr>
                <w:rFonts w:ascii="Calibri" w:hAnsi="Calibri"/>
                <w:b/>
                <w:bCs/>
                <w:color w:val="000000"/>
                <w:sz w:val="20"/>
                <w:szCs w:val="20"/>
              </w:rPr>
            </w:pPr>
            <w:r>
              <w:rPr>
                <w:rFonts w:ascii="Calibri" w:hAnsi="Calibri"/>
                <w:b/>
                <w:bCs/>
                <w:color w:val="000000"/>
                <w:sz w:val="20"/>
                <w:szCs w:val="20"/>
              </w:rPr>
              <w:t>Repetition</w:t>
            </w:r>
          </w:p>
        </w:tc>
      </w:tr>
      <w:tr w:rsidR="00E5188C" w:rsidTr="00E5188C">
        <w:trPr>
          <w:trHeight w:val="765"/>
        </w:trPr>
        <w:tc>
          <w:tcPr>
            <w:tcW w:w="810" w:type="dxa"/>
            <w:shd w:val="clear" w:color="000000" w:fill="FFFFFF"/>
            <w:vAlign w:val="center"/>
            <w:hideMark/>
          </w:tcPr>
          <w:p w:rsidR="00E5188C" w:rsidRPr="00685ACC" w:rsidRDefault="007F4A7D" w:rsidP="00C83220">
            <w:pPr>
              <w:jc w:val="center"/>
              <w:rPr>
                <w:rFonts w:ascii="Calibri" w:hAnsi="Calibri"/>
                <w:bCs/>
                <w:color w:val="000000"/>
                <w:sz w:val="20"/>
                <w:szCs w:val="20"/>
              </w:rPr>
            </w:pPr>
            <w:r>
              <w:rPr>
                <w:rFonts w:ascii="Calibri" w:hAnsi="Calibri"/>
                <w:bCs/>
                <w:color w:val="000000"/>
                <w:sz w:val="20"/>
                <w:szCs w:val="20"/>
              </w:rPr>
              <w:t>QSURGA</w:t>
            </w:r>
            <w:r w:rsidR="003A62B8">
              <w:rPr>
                <w:rFonts w:ascii="Calibri" w:hAnsi="Calibri"/>
                <w:bCs/>
                <w:color w:val="000000"/>
                <w:sz w:val="20"/>
                <w:szCs w:val="20"/>
              </w:rPr>
              <w:t xml:space="preserve"> </w:t>
            </w:r>
          </w:p>
        </w:tc>
        <w:tc>
          <w:tcPr>
            <w:tcW w:w="90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E5188C"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E5188C" w:rsidRPr="005466CA"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Pr="005466CA"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Y</w:t>
            </w:r>
          </w:p>
        </w:tc>
      </w:tr>
      <w:tr w:rsidR="00E5188C" w:rsidTr="00E5188C">
        <w:trPr>
          <w:trHeight w:val="765"/>
        </w:trPr>
        <w:tc>
          <w:tcPr>
            <w:tcW w:w="810" w:type="dxa"/>
            <w:shd w:val="clear" w:color="000000" w:fill="FFFFFF"/>
            <w:vAlign w:val="center"/>
            <w:hideMark/>
          </w:tcPr>
          <w:p w:rsidR="00E5188C" w:rsidRPr="00685ACC" w:rsidRDefault="00E5188C" w:rsidP="00C83220">
            <w:pPr>
              <w:jc w:val="center"/>
              <w:rPr>
                <w:rFonts w:ascii="Calibri" w:hAnsi="Calibri"/>
                <w:bCs/>
                <w:color w:val="000000"/>
                <w:sz w:val="20"/>
                <w:szCs w:val="20"/>
              </w:rPr>
            </w:pPr>
            <w:r>
              <w:rPr>
                <w:rFonts w:ascii="Calibri" w:hAnsi="Calibri"/>
                <w:bCs/>
                <w:color w:val="000000"/>
                <w:sz w:val="20"/>
                <w:szCs w:val="20"/>
              </w:rPr>
              <w:t>QSURGA</w:t>
            </w:r>
          </w:p>
        </w:tc>
        <w:tc>
          <w:tcPr>
            <w:tcW w:w="90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E5188C" w:rsidRPr="005466CA" w:rsidRDefault="00E5188C"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E5188C" w:rsidRPr="005466CA"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Pr="005466CA"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Pr="005466CA"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65"/>
        </w:trPr>
        <w:tc>
          <w:tcPr>
            <w:tcW w:w="810" w:type="dxa"/>
            <w:shd w:val="clear" w:color="000000" w:fill="FFFFFF"/>
            <w:vAlign w:val="center"/>
            <w:hideMark/>
          </w:tcPr>
          <w:p w:rsidR="00E5188C" w:rsidRDefault="00E5188C" w:rsidP="00F804F9">
            <w:pPr>
              <w:jc w:val="center"/>
              <w:rPr>
                <w:rFonts w:ascii="Calibri" w:hAnsi="Calibri"/>
                <w:bCs/>
                <w:color w:val="000000"/>
                <w:sz w:val="20"/>
                <w:szCs w:val="20"/>
              </w:rPr>
            </w:pPr>
            <w:r>
              <w:rPr>
                <w:rFonts w:ascii="Calibri" w:hAnsi="Calibri"/>
                <w:bCs/>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E5188C" w:rsidRPr="00582D02" w:rsidRDefault="00E5188C" w:rsidP="00F804F9">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E5188C" w:rsidRPr="00582D02" w:rsidRDefault="00E5188C" w:rsidP="00F804F9">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E5188C" w:rsidRPr="00582D02" w:rsidRDefault="00E5188C" w:rsidP="00F804F9">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5188C" w:rsidRPr="00582D02" w:rsidRDefault="00E5188C"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5188C" w:rsidRPr="00582D02" w:rsidRDefault="00E5188C" w:rsidP="00CF5084">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E5188C" w:rsidRPr="00582D02" w:rsidRDefault="00E5188C" w:rsidP="00CF5084">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E5188C" w:rsidRPr="00582D02" w:rsidRDefault="00E5188C" w:rsidP="00CF5084">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Pr="00582D02" w:rsidRDefault="00E5188C" w:rsidP="00CF5084">
            <w:pPr>
              <w:jc w:val="center"/>
              <w:rPr>
                <w:rFonts w:ascii="Calibri" w:hAnsi="Calibri"/>
                <w:color w:val="000000"/>
                <w:sz w:val="20"/>
                <w:szCs w:val="20"/>
              </w:rPr>
            </w:pPr>
          </w:p>
        </w:tc>
        <w:tc>
          <w:tcPr>
            <w:tcW w:w="1260" w:type="dxa"/>
            <w:shd w:val="clear" w:color="000000" w:fill="FFFFFF"/>
            <w:vAlign w:val="center"/>
            <w:hideMark/>
          </w:tcPr>
          <w:p w:rsidR="00E5188C" w:rsidRPr="00582D02" w:rsidRDefault="00E5188C" w:rsidP="00CF5084">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31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Ht</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HEIGHT</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4</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31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Wt</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WEIGHT</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4</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CerebralVascDz</w:t>
            </w:r>
            <w:proofErr w:type="spellEnd"/>
          </w:p>
        </w:tc>
        <w:tc>
          <w:tcPr>
            <w:tcW w:w="1800" w:type="dxa"/>
            <w:shd w:val="clear" w:color="000000" w:fill="FFFFFF"/>
            <w:vAlign w:val="center"/>
            <w:hideMark/>
          </w:tcPr>
          <w:p w:rsidR="00E5188C" w:rsidRDefault="004A11B4" w:rsidP="00C83220">
            <w:pPr>
              <w:jc w:val="center"/>
              <w:rPr>
                <w:rFonts w:ascii="Calibri" w:hAnsi="Calibri"/>
                <w:color w:val="000000"/>
                <w:sz w:val="20"/>
                <w:szCs w:val="20"/>
              </w:rPr>
            </w:pPr>
            <w:r>
              <w:rPr>
                <w:rFonts w:ascii="Calibri" w:hAnsi="Calibri"/>
                <w:color w:val="000000"/>
                <w:sz w:val="20"/>
                <w:szCs w:val="20"/>
              </w:rPr>
              <w:t>*</w:t>
            </w:r>
            <w:r w:rsidR="00E5188C">
              <w:rPr>
                <w:rFonts w:ascii="Calibri" w:hAnsi="Calibri"/>
                <w:color w:val="000000"/>
                <w:sz w:val="20"/>
                <w:szCs w:val="20"/>
              </w:rPr>
              <w:t>CEREBRAL VASCULAR DISEASE</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 NO</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1050"/>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PeripVascDz</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PERIPHERAL VASCULAR DISEASE</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YES;NO</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181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Angina</w:t>
            </w:r>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ANGINA</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CLASS I; CODECLASS II; CODECLASS III; CODECLASS IV;</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540"/>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Diabetes</w:t>
            </w:r>
          </w:p>
        </w:tc>
        <w:tc>
          <w:tcPr>
            <w:tcW w:w="1800" w:type="dxa"/>
            <w:shd w:val="clear" w:color="000000" w:fill="FFFFFF"/>
            <w:vAlign w:val="center"/>
            <w:hideMark/>
          </w:tcPr>
          <w:p w:rsidR="00E5188C" w:rsidRDefault="007E313C" w:rsidP="00C83220">
            <w:pPr>
              <w:jc w:val="center"/>
              <w:rPr>
                <w:rFonts w:ascii="Calibri" w:hAnsi="Calibri"/>
                <w:color w:val="000000"/>
                <w:sz w:val="20"/>
                <w:szCs w:val="20"/>
              </w:rPr>
            </w:pPr>
            <w:r>
              <w:rPr>
                <w:rFonts w:ascii="Calibri" w:hAnsi="Calibri"/>
                <w:color w:val="000000"/>
                <w:sz w:val="20"/>
                <w:szCs w:val="20"/>
              </w:rPr>
              <w:t>*</w:t>
            </w:r>
            <w:r w:rsidR="00E5188C">
              <w:rPr>
                <w:rFonts w:ascii="Calibri" w:hAnsi="Calibri"/>
                <w:color w:val="000000"/>
                <w:sz w:val="20"/>
                <w:szCs w:val="20"/>
              </w:rPr>
              <w:t>DIABETES</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7</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NO; ORAL; INSULIN</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31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Fev1</w:t>
            </w:r>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FEV1</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540"/>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PulmRales</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PULMONARY RALES</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 NO</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ActiveEndocard</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ACTIVE ENDOCARDITIS</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 NO</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1050"/>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lastRenderedPageBreak/>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RestingStDepr</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RESTING ST DEPRESSION</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 NO</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3090"/>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Pci</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PCI</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20</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 xml:space="preserve">NONE RECENT; 12-72 HOURS PRIOR TO SURGERY; NONE; &lt;12 </w:t>
            </w:r>
            <w:proofErr w:type="spellStart"/>
            <w:r>
              <w:rPr>
                <w:rFonts w:ascii="Calibri" w:hAnsi="Calibri"/>
                <w:color w:val="000000"/>
                <w:sz w:val="20"/>
                <w:szCs w:val="20"/>
              </w:rPr>
              <w:t>hrs</w:t>
            </w:r>
            <w:proofErr w:type="spellEnd"/>
            <w:r>
              <w:rPr>
                <w:rFonts w:ascii="Calibri" w:hAnsi="Calibri"/>
                <w:color w:val="000000"/>
                <w:sz w:val="20"/>
                <w:szCs w:val="20"/>
              </w:rPr>
              <w:t xml:space="preserve">; 12 - 72 </w:t>
            </w:r>
            <w:proofErr w:type="spellStart"/>
            <w:r>
              <w:rPr>
                <w:rFonts w:ascii="Calibri" w:hAnsi="Calibri"/>
                <w:color w:val="000000"/>
                <w:sz w:val="20"/>
                <w:szCs w:val="20"/>
              </w:rPr>
              <w:t>hrs</w:t>
            </w:r>
            <w:proofErr w:type="spellEnd"/>
            <w:r>
              <w:rPr>
                <w:rFonts w:ascii="Calibri" w:hAnsi="Calibri"/>
                <w:color w:val="000000"/>
                <w:sz w:val="20"/>
                <w:szCs w:val="20"/>
              </w:rPr>
              <w:t xml:space="preserve">; &gt;72 </w:t>
            </w:r>
            <w:proofErr w:type="spellStart"/>
            <w:r>
              <w:rPr>
                <w:rFonts w:ascii="Calibri" w:hAnsi="Calibri"/>
                <w:color w:val="000000"/>
                <w:sz w:val="20"/>
                <w:szCs w:val="20"/>
              </w:rPr>
              <w:t>hrs</w:t>
            </w:r>
            <w:proofErr w:type="spellEnd"/>
            <w:r>
              <w:rPr>
                <w:rFonts w:ascii="Calibri" w:hAnsi="Calibri"/>
                <w:color w:val="000000"/>
                <w:sz w:val="20"/>
                <w:szCs w:val="20"/>
              </w:rPr>
              <w:t xml:space="preserve"> - 7 days; &gt;7 days</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130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NumPriorHeartSurg</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NUM OF PRIOR HEART SURGERIES</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4</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 NONE; 1; 2; 3; &gt;3</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CurrDiureticUse</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CURRENT DIURETIC USE</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 NO</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CurrDigoxinUse</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CURRENT DIGOXIN USE</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 NO</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IvNtgWithin48Hours</w:t>
            </w:r>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IV NTG WITHIN 48 HOURS</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 NO</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PreopUseIabp</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PREOPERATIVE USE OF IABP</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YES; NO</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31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Lvedp</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LVEDP</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2</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AorticSystolicPress</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AORTIC SYSTOLIC PRESSURE</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PaSystolicPress</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PA SYSTOLIC PRESSURE</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lastRenderedPageBreak/>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PawMeanPress</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PAW MEAN PRESSURE</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540"/>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LMainStenosis</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LEFT MAIN STENOSIS</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540"/>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LadStenosis</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LAD STENOSIS</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1050"/>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RCorStenosis</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RIGHT CORONARY STENOSIS</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795"/>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CircumflexStenosis</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CIRCUMFLEX STENOSIS</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N</w:t>
            </w:r>
          </w:p>
        </w:tc>
      </w:tr>
      <w:tr w:rsidR="00E5188C" w:rsidTr="00E5188C">
        <w:trPr>
          <w:trHeight w:val="1780"/>
        </w:trPr>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E5188C" w:rsidRDefault="00E5188C" w:rsidP="00EA2D66">
            <w:pPr>
              <w:jc w:val="center"/>
              <w:rPr>
                <w:rFonts w:ascii="Calibri" w:hAnsi="Calibri"/>
                <w:color w:val="000000"/>
                <w:sz w:val="20"/>
                <w:szCs w:val="20"/>
              </w:rPr>
            </w:pPr>
            <w:r>
              <w:rPr>
                <w:rFonts w:ascii="Calibri" w:hAnsi="Calibri"/>
                <w:color w:val="000000"/>
                <w:sz w:val="20"/>
                <w:szCs w:val="20"/>
              </w:rPr>
              <w:t>28</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proofErr w:type="spellStart"/>
            <w:r>
              <w:rPr>
                <w:rFonts w:ascii="Calibri" w:hAnsi="Calibri"/>
                <w:color w:val="000000"/>
                <w:sz w:val="20"/>
                <w:szCs w:val="20"/>
              </w:rPr>
              <w:t>LvContractionScore</w:t>
            </w:r>
            <w:proofErr w:type="spellEnd"/>
          </w:p>
        </w:tc>
        <w:tc>
          <w:tcPr>
            <w:tcW w:w="180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LV CONTRACTION SCORE</w:t>
            </w:r>
          </w:p>
        </w:tc>
        <w:tc>
          <w:tcPr>
            <w:tcW w:w="99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p>
        </w:tc>
        <w:tc>
          <w:tcPr>
            <w:tcW w:w="63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26</w:t>
            </w:r>
          </w:p>
        </w:tc>
        <w:tc>
          <w:tcPr>
            <w:tcW w:w="990" w:type="dxa"/>
            <w:shd w:val="clear" w:color="000000" w:fill="FFFFFF"/>
            <w:vAlign w:val="center"/>
          </w:tcPr>
          <w:p w:rsidR="00E5188C" w:rsidRDefault="00E5188C" w:rsidP="00C83220">
            <w:pPr>
              <w:jc w:val="center"/>
              <w:rPr>
                <w:rFonts w:ascii="Calibri" w:hAnsi="Calibri"/>
                <w:color w:val="000000"/>
                <w:sz w:val="20"/>
                <w:szCs w:val="20"/>
              </w:rPr>
            </w:pPr>
          </w:p>
        </w:tc>
        <w:tc>
          <w:tcPr>
            <w:tcW w:w="990" w:type="dxa"/>
            <w:shd w:val="clear" w:color="000000" w:fill="FFFFFF"/>
            <w:vAlign w:val="center"/>
          </w:tcPr>
          <w:p w:rsidR="00E5188C" w:rsidRDefault="00E5188C" w:rsidP="00E5188C">
            <w:pPr>
              <w:jc w:val="center"/>
            </w:pPr>
            <w:r w:rsidRPr="008E5308">
              <w:rPr>
                <w:rFonts w:ascii="Calibri" w:hAnsi="Calibri"/>
                <w:color w:val="000000"/>
                <w:sz w:val="20"/>
                <w:szCs w:val="20"/>
              </w:rPr>
              <w:t>OR</w:t>
            </w:r>
          </w:p>
        </w:tc>
        <w:tc>
          <w:tcPr>
            <w:tcW w:w="81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t xml:space="preserve">&gt; OR EQUAL 0.55 NORMAL; 0.45-0.54 MILD </w:t>
            </w:r>
            <w:proofErr w:type="gramStart"/>
            <w:r>
              <w:rPr>
                <w:rFonts w:ascii="Calibri" w:hAnsi="Calibri"/>
                <w:color w:val="000000"/>
                <w:sz w:val="20"/>
                <w:szCs w:val="20"/>
              </w:rPr>
              <w:t>DYSFUNC.;</w:t>
            </w:r>
            <w:proofErr w:type="gramEnd"/>
            <w:r>
              <w:rPr>
                <w:rFonts w:ascii="Calibri" w:hAnsi="Calibri"/>
                <w:color w:val="000000"/>
                <w:sz w:val="20"/>
                <w:szCs w:val="20"/>
              </w:rPr>
              <w:t xml:space="preserve"> 0.35-0.44 MOD. </w:t>
            </w:r>
            <w:proofErr w:type="gramStart"/>
            <w:r>
              <w:rPr>
                <w:rFonts w:ascii="Calibri" w:hAnsi="Calibri"/>
                <w:color w:val="000000"/>
                <w:sz w:val="20"/>
                <w:szCs w:val="20"/>
              </w:rPr>
              <w:t>DYSFUNC.;</w:t>
            </w:r>
            <w:proofErr w:type="gramEnd"/>
            <w:r>
              <w:rPr>
                <w:rFonts w:ascii="Calibri" w:hAnsi="Calibri"/>
                <w:color w:val="000000"/>
                <w:sz w:val="20"/>
                <w:szCs w:val="20"/>
              </w:rPr>
              <w:t xml:space="preserve"> 0.40-0.44 MOD. DYSFUNC. A; 0.35-0.39 MOD. DYSFUNC. B; 0.25-0.34 SEVERE DYSFUNC.; &lt;0.25 VERY SEVERE DYSFUNC.;N</w:t>
            </w:r>
            <w:r>
              <w:rPr>
                <w:rFonts w:ascii="Calibri" w:hAnsi="Calibri"/>
                <w:color w:val="000000"/>
                <w:sz w:val="20"/>
                <w:szCs w:val="20"/>
              </w:rPr>
              <w:lastRenderedPageBreak/>
              <w:t>O STUDY</w:t>
            </w:r>
          </w:p>
        </w:tc>
        <w:tc>
          <w:tcPr>
            <w:tcW w:w="1260" w:type="dxa"/>
            <w:shd w:val="clear" w:color="000000" w:fill="FFFFFF"/>
            <w:vAlign w:val="center"/>
            <w:hideMark/>
          </w:tcPr>
          <w:p w:rsidR="00E5188C" w:rsidRDefault="00E5188C" w:rsidP="00C83220">
            <w:pPr>
              <w:jc w:val="center"/>
              <w:rPr>
                <w:rFonts w:ascii="Calibri" w:hAnsi="Calibri"/>
                <w:color w:val="000000"/>
                <w:sz w:val="20"/>
                <w:szCs w:val="20"/>
              </w:rPr>
            </w:pPr>
            <w:r>
              <w:rPr>
                <w:rFonts w:ascii="Calibri" w:hAnsi="Calibri"/>
                <w:color w:val="000000"/>
                <w:sz w:val="20"/>
                <w:szCs w:val="20"/>
              </w:rPr>
              <w:lastRenderedPageBreak/>
              <w:t>N</w:t>
            </w:r>
          </w:p>
        </w:tc>
      </w:tr>
      <w:tr w:rsidR="00324E4E" w:rsidTr="004C48F4">
        <w:trPr>
          <w:trHeight w:val="1050"/>
        </w:trPr>
        <w:tc>
          <w:tcPr>
            <w:tcW w:w="81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lastRenderedPageBreak/>
              <w:t>QSURGA</w:t>
            </w:r>
          </w:p>
        </w:tc>
        <w:tc>
          <w:tcPr>
            <w:tcW w:w="900" w:type="dxa"/>
            <w:shd w:val="clear" w:color="000000" w:fill="FFFFFF"/>
            <w:vAlign w:val="center"/>
            <w:hideMark/>
          </w:tcPr>
          <w:p w:rsidR="00324E4E" w:rsidRDefault="00324E4E" w:rsidP="00EA2D66">
            <w:pPr>
              <w:jc w:val="center"/>
              <w:rPr>
                <w:rFonts w:ascii="Calibri" w:hAnsi="Calibri"/>
                <w:color w:val="000000"/>
                <w:sz w:val="20"/>
                <w:szCs w:val="20"/>
              </w:rPr>
            </w:pPr>
            <w:r>
              <w:rPr>
                <w:rFonts w:ascii="Calibri" w:hAnsi="Calibri"/>
                <w:color w:val="000000"/>
                <w:sz w:val="20"/>
                <w:szCs w:val="20"/>
              </w:rPr>
              <w:t>29</w:t>
            </w:r>
          </w:p>
        </w:tc>
        <w:tc>
          <w:tcPr>
            <w:tcW w:w="1260" w:type="dxa"/>
            <w:shd w:val="clear" w:color="000000" w:fill="FFFFFF"/>
            <w:vAlign w:val="center"/>
            <w:hideMark/>
          </w:tcPr>
          <w:p w:rsidR="00324E4E" w:rsidRDefault="00324E4E" w:rsidP="00C83220">
            <w:pPr>
              <w:jc w:val="center"/>
              <w:rPr>
                <w:rFonts w:ascii="Calibri" w:hAnsi="Calibri"/>
                <w:color w:val="000000"/>
                <w:sz w:val="20"/>
                <w:szCs w:val="20"/>
              </w:rPr>
            </w:pPr>
            <w:proofErr w:type="spellStart"/>
            <w:r>
              <w:rPr>
                <w:rFonts w:ascii="Calibri" w:hAnsi="Calibri"/>
                <w:color w:val="000000"/>
                <w:sz w:val="20"/>
                <w:szCs w:val="20"/>
              </w:rPr>
              <w:t>EstMort</w:t>
            </w:r>
            <w:proofErr w:type="spellEnd"/>
          </w:p>
        </w:tc>
        <w:tc>
          <w:tcPr>
            <w:tcW w:w="180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ESTIMATE OF MORTALITY</w:t>
            </w:r>
          </w:p>
        </w:tc>
        <w:tc>
          <w:tcPr>
            <w:tcW w:w="99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324E4E" w:rsidRDefault="00324E4E" w:rsidP="00C83220">
            <w:pPr>
              <w:jc w:val="center"/>
              <w:rPr>
                <w:rFonts w:ascii="Calibri" w:hAnsi="Calibri"/>
                <w:color w:val="000000"/>
                <w:sz w:val="20"/>
                <w:szCs w:val="20"/>
              </w:rPr>
            </w:pPr>
          </w:p>
        </w:tc>
        <w:tc>
          <w:tcPr>
            <w:tcW w:w="990" w:type="dxa"/>
            <w:shd w:val="clear" w:color="000000" w:fill="FFFFFF"/>
            <w:vAlign w:val="center"/>
          </w:tcPr>
          <w:p w:rsidR="00324E4E" w:rsidRDefault="00E5188C" w:rsidP="004C48F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4E4E" w:rsidRDefault="00324E4E" w:rsidP="00C83220">
            <w:pPr>
              <w:jc w:val="center"/>
              <w:rPr>
                <w:rFonts w:ascii="Calibri" w:hAnsi="Calibri"/>
                <w:color w:val="000000"/>
                <w:sz w:val="20"/>
                <w:szCs w:val="20"/>
              </w:rPr>
            </w:pPr>
          </w:p>
        </w:tc>
        <w:tc>
          <w:tcPr>
            <w:tcW w:w="126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N</w:t>
            </w:r>
          </w:p>
        </w:tc>
      </w:tr>
      <w:tr w:rsidR="00324E4E" w:rsidTr="004C48F4">
        <w:trPr>
          <w:trHeight w:val="1050"/>
        </w:trPr>
        <w:tc>
          <w:tcPr>
            <w:tcW w:w="81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324E4E" w:rsidRDefault="00324E4E" w:rsidP="00EA2D66">
            <w:pPr>
              <w:jc w:val="center"/>
              <w:rPr>
                <w:rFonts w:ascii="Calibri" w:hAnsi="Calibri"/>
                <w:color w:val="000000"/>
                <w:sz w:val="20"/>
                <w:szCs w:val="20"/>
              </w:rPr>
            </w:pPr>
            <w:r>
              <w:rPr>
                <w:rFonts w:ascii="Calibri" w:hAnsi="Calibri"/>
                <w:color w:val="000000"/>
                <w:sz w:val="20"/>
                <w:szCs w:val="20"/>
              </w:rPr>
              <w:t>30</w:t>
            </w:r>
          </w:p>
        </w:tc>
        <w:tc>
          <w:tcPr>
            <w:tcW w:w="1260" w:type="dxa"/>
            <w:shd w:val="clear" w:color="000000" w:fill="FFFFFF"/>
            <w:vAlign w:val="center"/>
            <w:hideMark/>
          </w:tcPr>
          <w:p w:rsidR="00324E4E" w:rsidRDefault="00324E4E" w:rsidP="00C83220">
            <w:pPr>
              <w:jc w:val="center"/>
              <w:rPr>
                <w:rFonts w:ascii="Calibri" w:hAnsi="Calibri"/>
                <w:color w:val="000000"/>
                <w:sz w:val="20"/>
                <w:szCs w:val="20"/>
              </w:rPr>
            </w:pPr>
            <w:proofErr w:type="spellStart"/>
            <w:r>
              <w:rPr>
                <w:rFonts w:ascii="Calibri" w:hAnsi="Calibri"/>
                <w:color w:val="000000"/>
                <w:sz w:val="20"/>
                <w:szCs w:val="20"/>
              </w:rPr>
              <w:t>EstMortDt</w:t>
            </w:r>
            <w:proofErr w:type="spellEnd"/>
          </w:p>
        </w:tc>
        <w:tc>
          <w:tcPr>
            <w:tcW w:w="180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ESTIMATE OF MORTALITY; DATE</w:t>
            </w:r>
          </w:p>
        </w:tc>
        <w:tc>
          <w:tcPr>
            <w:tcW w:w="99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324E4E" w:rsidRDefault="00324E4E" w:rsidP="004F4813">
            <w:pPr>
              <w:jc w:val="center"/>
              <w:rPr>
                <w:rFonts w:ascii="Calibri" w:hAnsi="Calibri"/>
                <w:color w:val="000000"/>
                <w:sz w:val="20"/>
                <w:szCs w:val="20"/>
              </w:rPr>
            </w:pPr>
            <w:r>
              <w:rPr>
                <w:rFonts w:ascii="Calibri" w:hAnsi="Calibri"/>
                <w:color w:val="000000"/>
                <w:sz w:val="20"/>
                <w:szCs w:val="20"/>
              </w:rPr>
              <w:t>1</w:t>
            </w:r>
            <w:r w:rsidR="004F4813">
              <w:rPr>
                <w:rFonts w:ascii="Calibri" w:hAnsi="Calibri"/>
                <w:color w:val="000000"/>
                <w:sz w:val="20"/>
                <w:szCs w:val="20"/>
              </w:rPr>
              <w:t>6</w:t>
            </w:r>
          </w:p>
        </w:tc>
        <w:tc>
          <w:tcPr>
            <w:tcW w:w="990" w:type="dxa"/>
            <w:shd w:val="clear" w:color="000000" w:fill="FFFFFF"/>
            <w:vAlign w:val="center"/>
          </w:tcPr>
          <w:p w:rsidR="00324E4E" w:rsidRDefault="00324E4E" w:rsidP="00C83220">
            <w:pPr>
              <w:jc w:val="center"/>
              <w:rPr>
                <w:rFonts w:ascii="Calibri" w:hAnsi="Calibri"/>
                <w:color w:val="000000"/>
                <w:sz w:val="20"/>
                <w:szCs w:val="20"/>
              </w:rPr>
            </w:pPr>
          </w:p>
        </w:tc>
        <w:tc>
          <w:tcPr>
            <w:tcW w:w="990" w:type="dxa"/>
            <w:shd w:val="clear" w:color="000000" w:fill="FFFFFF"/>
            <w:vAlign w:val="center"/>
          </w:tcPr>
          <w:p w:rsidR="00324E4E" w:rsidRDefault="00E5188C" w:rsidP="004C48F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4E4E" w:rsidRDefault="00324E4E" w:rsidP="00C83220">
            <w:pPr>
              <w:jc w:val="center"/>
              <w:rPr>
                <w:rFonts w:ascii="Calibri" w:hAnsi="Calibri"/>
                <w:color w:val="000000"/>
                <w:sz w:val="20"/>
                <w:szCs w:val="20"/>
              </w:rPr>
            </w:pPr>
          </w:p>
        </w:tc>
        <w:tc>
          <w:tcPr>
            <w:tcW w:w="126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N</w:t>
            </w:r>
          </w:p>
        </w:tc>
      </w:tr>
      <w:tr w:rsidR="00324E4E" w:rsidTr="004C48F4">
        <w:trPr>
          <w:trHeight w:val="795"/>
        </w:trPr>
        <w:tc>
          <w:tcPr>
            <w:tcW w:w="81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31</w:t>
            </w:r>
          </w:p>
        </w:tc>
        <w:tc>
          <w:tcPr>
            <w:tcW w:w="1260" w:type="dxa"/>
            <w:shd w:val="clear" w:color="000000" w:fill="FFFFFF"/>
            <w:vAlign w:val="center"/>
            <w:hideMark/>
          </w:tcPr>
          <w:p w:rsidR="00324E4E" w:rsidRDefault="00324E4E" w:rsidP="00C83220">
            <w:pPr>
              <w:jc w:val="center"/>
              <w:rPr>
                <w:rFonts w:ascii="Calibri" w:hAnsi="Calibri"/>
                <w:color w:val="000000"/>
                <w:sz w:val="20"/>
                <w:szCs w:val="20"/>
              </w:rPr>
            </w:pPr>
            <w:proofErr w:type="spellStart"/>
            <w:r>
              <w:rPr>
                <w:rFonts w:ascii="Calibri" w:hAnsi="Calibri"/>
                <w:color w:val="000000"/>
                <w:sz w:val="20"/>
                <w:szCs w:val="20"/>
              </w:rPr>
              <w:t>NumWithVein</w:t>
            </w:r>
            <w:proofErr w:type="spellEnd"/>
          </w:p>
        </w:tc>
        <w:tc>
          <w:tcPr>
            <w:tcW w:w="180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NUMBER WITH VEIN</w:t>
            </w:r>
          </w:p>
        </w:tc>
        <w:tc>
          <w:tcPr>
            <w:tcW w:w="99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324E4E" w:rsidRDefault="00324E4E" w:rsidP="00C83220">
            <w:pPr>
              <w:jc w:val="center"/>
              <w:rPr>
                <w:rFonts w:ascii="Calibri" w:hAnsi="Calibri"/>
                <w:color w:val="000000"/>
                <w:sz w:val="20"/>
                <w:szCs w:val="20"/>
              </w:rPr>
            </w:pPr>
          </w:p>
        </w:tc>
        <w:tc>
          <w:tcPr>
            <w:tcW w:w="990" w:type="dxa"/>
            <w:shd w:val="clear" w:color="000000" w:fill="FFFFFF"/>
            <w:vAlign w:val="center"/>
          </w:tcPr>
          <w:p w:rsidR="00324E4E" w:rsidRDefault="00E5188C" w:rsidP="004C48F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24E4E" w:rsidRDefault="00324E4E" w:rsidP="00C83220">
            <w:pPr>
              <w:jc w:val="center"/>
              <w:rPr>
                <w:rFonts w:ascii="Calibri" w:hAnsi="Calibri"/>
                <w:color w:val="000000"/>
                <w:sz w:val="20"/>
                <w:szCs w:val="20"/>
              </w:rPr>
            </w:pPr>
          </w:p>
        </w:tc>
        <w:tc>
          <w:tcPr>
            <w:tcW w:w="1260" w:type="dxa"/>
            <w:shd w:val="clear" w:color="000000" w:fill="FFFFFF"/>
            <w:vAlign w:val="center"/>
            <w:hideMark/>
          </w:tcPr>
          <w:p w:rsidR="00324E4E" w:rsidRDefault="00324E4E" w:rsidP="00C83220">
            <w:pPr>
              <w:jc w:val="center"/>
              <w:rPr>
                <w:rFonts w:ascii="Calibri" w:hAnsi="Calibri"/>
                <w:color w:val="000000"/>
                <w:sz w:val="20"/>
                <w:szCs w:val="20"/>
              </w:rPr>
            </w:pPr>
            <w:r>
              <w:rPr>
                <w:rFonts w:ascii="Calibri" w:hAnsi="Calibri"/>
                <w:color w:val="000000"/>
                <w:sz w:val="20"/>
                <w:szCs w:val="20"/>
              </w:rPr>
              <w:t>N</w:t>
            </w:r>
          </w:p>
        </w:tc>
      </w:tr>
      <w:tr w:rsidR="00C805BE" w:rsidTr="00C805BE">
        <w:trPr>
          <w:trHeight w:val="795"/>
        </w:trPr>
        <w:tc>
          <w:tcPr>
            <w:tcW w:w="810" w:type="dxa"/>
            <w:shd w:val="clear" w:color="000000" w:fill="FFFFFF"/>
            <w:vAlign w:val="center"/>
          </w:tcPr>
          <w:p w:rsidR="00C805BE" w:rsidRPr="00C805BE" w:rsidRDefault="00C805BE" w:rsidP="00C805BE">
            <w:pPr>
              <w:jc w:val="center"/>
              <w:rPr>
                <w:rFonts w:ascii="Calibri" w:hAnsi="Calibri"/>
                <w:color w:val="000000"/>
                <w:sz w:val="20"/>
                <w:szCs w:val="20"/>
              </w:rPr>
            </w:pPr>
            <w:r>
              <w:rPr>
                <w:rFonts w:ascii="Calibri" w:hAnsi="Calibri"/>
                <w:color w:val="000000"/>
                <w:sz w:val="20"/>
                <w:szCs w:val="20"/>
              </w:rPr>
              <w:t>QSURGA</w:t>
            </w:r>
          </w:p>
        </w:tc>
        <w:tc>
          <w:tcPr>
            <w:tcW w:w="900" w:type="dxa"/>
            <w:shd w:val="clear" w:color="000000" w:fill="FFFFFF"/>
            <w:vAlign w:val="center"/>
          </w:tcPr>
          <w:p w:rsidR="00C805BE" w:rsidRPr="00C805BE" w:rsidRDefault="00C805BE" w:rsidP="00C805BE">
            <w:pPr>
              <w:jc w:val="center"/>
              <w:rPr>
                <w:rFonts w:ascii="Calibri" w:hAnsi="Calibri"/>
                <w:color w:val="000000"/>
                <w:sz w:val="20"/>
                <w:szCs w:val="20"/>
              </w:rPr>
            </w:pPr>
            <w:r>
              <w:rPr>
                <w:rFonts w:ascii="Calibri" w:hAnsi="Calibri"/>
                <w:color w:val="000000"/>
                <w:sz w:val="20"/>
                <w:szCs w:val="20"/>
              </w:rPr>
              <w:t>32</w:t>
            </w:r>
          </w:p>
        </w:tc>
        <w:tc>
          <w:tcPr>
            <w:tcW w:w="1260" w:type="dxa"/>
            <w:shd w:val="clear" w:color="000000" w:fill="FFFFFF"/>
            <w:vAlign w:val="center"/>
          </w:tcPr>
          <w:p w:rsidR="00C805BE" w:rsidRPr="00C805BE" w:rsidRDefault="00C805BE" w:rsidP="00C805BE">
            <w:pPr>
              <w:jc w:val="center"/>
              <w:rPr>
                <w:rFonts w:ascii="Calibri" w:hAnsi="Calibri"/>
                <w:color w:val="000000"/>
                <w:sz w:val="20"/>
                <w:szCs w:val="20"/>
              </w:rPr>
            </w:pPr>
            <w:r w:rsidRPr="00C805BE">
              <w:rPr>
                <w:rFonts w:ascii="Calibri" w:hAnsi="Calibri"/>
                <w:color w:val="000000"/>
                <w:sz w:val="20"/>
                <w:szCs w:val="20"/>
              </w:rPr>
              <w:t>Facility</w:t>
            </w:r>
          </w:p>
        </w:tc>
        <w:tc>
          <w:tcPr>
            <w:tcW w:w="1800" w:type="dxa"/>
            <w:shd w:val="clear" w:color="000000" w:fill="FFFFFF"/>
            <w:vAlign w:val="center"/>
          </w:tcPr>
          <w:p w:rsidR="00C805BE" w:rsidRPr="00C805BE" w:rsidRDefault="00C805BE" w:rsidP="00C805BE">
            <w:pPr>
              <w:jc w:val="center"/>
              <w:rPr>
                <w:rFonts w:ascii="Calibri" w:hAnsi="Calibri"/>
                <w:color w:val="000000"/>
                <w:sz w:val="20"/>
                <w:szCs w:val="20"/>
              </w:rPr>
            </w:pPr>
            <w:r w:rsidRPr="00C805BE">
              <w:rPr>
                <w:rFonts w:ascii="Calibri" w:hAnsi="Calibri"/>
                <w:color w:val="000000"/>
                <w:sz w:val="20"/>
                <w:szCs w:val="20"/>
              </w:rPr>
              <w:t>N/A</w:t>
            </w:r>
          </w:p>
        </w:tc>
        <w:tc>
          <w:tcPr>
            <w:tcW w:w="990" w:type="dxa"/>
            <w:shd w:val="clear" w:color="000000" w:fill="FFFFFF"/>
            <w:vAlign w:val="center"/>
          </w:tcPr>
          <w:p w:rsidR="00C805BE" w:rsidRPr="00C805BE" w:rsidRDefault="00C805BE" w:rsidP="00C805BE">
            <w:pPr>
              <w:jc w:val="center"/>
              <w:rPr>
                <w:rFonts w:ascii="Calibri" w:hAnsi="Calibri"/>
                <w:color w:val="000000"/>
                <w:sz w:val="20"/>
                <w:szCs w:val="20"/>
              </w:rPr>
            </w:pPr>
            <w:r w:rsidRPr="00C805BE">
              <w:rPr>
                <w:rFonts w:ascii="Calibri" w:hAnsi="Calibri"/>
                <w:color w:val="000000"/>
                <w:sz w:val="20"/>
                <w:szCs w:val="20"/>
              </w:rPr>
              <w:t>R</w:t>
            </w:r>
          </w:p>
        </w:tc>
        <w:tc>
          <w:tcPr>
            <w:tcW w:w="720" w:type="dxa"/>
            <w:shd w:val="clear" w:color="000000" w:fill="FFFFFF"/>
            <w:vAlign w:val="center"/>
          </w:tcPr>
          <w:p w:rsidR="00C805BE" w:rsidRPr="00C805BE" w:rsidRDefault="00C805BE" w:rsidP="00C805BE">
            <w:pPr>
              <w:jc w:val="center"/>
              <w:rPr>
                <w:rFonts w:ascii="Calibri" w:hAnsi="Calibri"/>
                <w:color w:val="000000"/>
                <w:sz w:val="20"/>
                <w:szCs w:val="20"/>
              </w:rPr>
            </w:pPr>
            <w:r w:rsidRPr="00C805BE">
              <w:rPr>
                <w:rFonts w:ascii="Calibri" w:hAnsi="Calibri"/>
                <w:color w:val="000000"/>
                <w:sz w:val="20"/>
                <w:szCs w:val="20"/>
              </w:rPr>
              <w:t>TEXT</w:t>
            </w:r>
          </w:p>
        </w:tc>
        <w:tc>
          <w:tcPr>
            <w:tcW w:w="630" w:type="dxa"/>
            <w:shd w:val="clear" w:color="000000" w:fill="FFFFFF"/>
            <w:vAlign w:val="center"/>
          </w:tcPr>
          <w:p w:rsidR="00C805BE" w:rsidRPr="00C805BE" w:rsidRDefault="00C805BE" w:rsidP="00C805BE">
            <w:pPr>
              <w:jc w:val="center"/>
              <w:rPr>
                <w:rFonts w:ascii="Calibri" w:hAnsi="Calibri"/>
                <w:color w:val="000000"/>
                <w:sz w:val="20"/>
                <w:szCs w:val="20"/>
              </w:rPr>
            </w:pPr>
            <w:r w:rsidRPr="00C805BE">
              <w:rPr>
                <w:rFonts w:ascii="Calibri" w:hAnsi="Calibri"/>
                <w:color w:val="000000"/>
                <w:sz w:val="20"/>
                <w:szCs w:val="20"/>
              </w:rPr>
              <w:t>3</w:t>
            </w:r>
          </w:p>
        </w:tc>
        <w:tc>
          <w:tcPr>
            <w:tcW w:w="630" w:type="dxa"/>
            <w:shd w:val="clear" w:color="000000" w:fill="FFFFFF"/>
            <w:vAlign w:val="center"/>
          </w:tcPr>
          <w:p w:rsidR="00C805BE" w:rsidRPr="00C805BE" w:rsidRDefault="00C805BE" w:rsidP="00C805BE">
            <w:pPr>
              <w:jc w:val="center"/>
              <w:rPr>
                <w:rFonts w:ascii="Calibri" w:hAnsi="Calibri"/>
                <w:color w:val="000000"/>
                <w:sz w:val="20"/>
                <w:szCs w:val="20"/>
              </w:rPr>
            </w:pPr>
            <w:r w:rsidRPr="00C805BE">
              <w:rPr>
                <w:rFonts w:ascii="Calibri" w:hAnsi="Calibri"/>
                <w:color w:val="000000"/>
                <w:sz w:val="20"/>
                <w:szCs w:val="20"/>
              </w:rPr>
              <w:t>7</w:t>
            </w:r>
          </w:p>
        </w:tc>
        <w:tc>
          <w:tcPr>
            <w:tcW w:w="990" w:type="dxa"/>
            <w:shd w:val="clear" w:color="000000" w:fill="FFFFFF"/>
            <w:vAlign w:val="center"/>
          </w:tcPr>
          <w:p w:rsidR="00C805BE" w:rsidRPr="00C805BE" w:rsidRDefault="00C805BE" w:rsidP="00C805BE">
            <w:pPr>
              <w:jc w:val="center"/>
              <w:rPr>
                <w:rFonts w:ascii="Calibri" w:hAnsi="Calibri"/>
                <w:color w:val="000000"/>
                <w:sz w:val="20"/>
                <w:szCs w:val="20"/>
              </w:rPr>
            </w:pPr>
          </w:p>
        </w:tc>
        <w:tc>
          <w:tcPr>
            <w:tcW w:w="990" w:type="dxa"/>
            <w:shd w:val="clear" w:color="000000" w:fill="FFFFFF"/>
            <w:vAlign w:val="center"/>
          </w:tcPr>
          <w:p w:rsidR="00C805BE" w:rsidRPr="00C805BE" w:rsidRDefault="00C805BE" w:rsidP="00C805BE">
            <w:pPr>
              <w:jc w:val="center"/>
              <w:rPr>
                <w:rFonts w:ascii="Calibri" w:hAnsi="Calibri"/>
                <w:color w:val="000000"/>
                <w:sz w:val="20"/>
                <w:szCs w:val="20"/>
              </w:rPr>
            </w:pPr>
            <w:r w:rsidRPr="00C805BE">
              <w:rPr>
                <w:rFonts w:ascii="Calibri" w:hAnsi="Calibri"/>
                <w:color w:val="000000"/>
                <w:sz w:val="20"/>
                <w:szCs w:val="20"/>
              </w:rPr>
              <w:t>BOTH</w:t>
            </w:r>
          </w:p>
        </w:tc>
        <w:tc>
          <w:tcPr>
            <w:tcW w:w="810" w:type="dxa"/>
            <w:shd w:val="clear" w:color="000000" w:fill="FFFFFF"/>
            <w:vAlign w:val="center"/>
          </w:tcPr>
          <w:p w:rsidR="00C805BE" w:rsidRPr="00C805BE" w:rsidRDefault="00C805BE" w:rsidP="00C805BE">
            <w:pPr>
              <w:jc w:val="center"/>
              <w:rPr>
                <w:rFonts w:ascii="Calibri" w:hAnsi="Calibri"/>
                <w:color w:val="000000"/>
                <w:sz w:val="20"/>
                <w:szCs w:val="20"/>
              </w:rPr>
            </w:pPr>
          </w:p>
        </w:tc>
        <w:tc>
          <w:tcPr>
            <w:tcW w:w="1260" w:type="dxa"/>
            <w:shd w:val="clear" w:color="000000" w:fill="FFFFFF"/>
            <w:vAlign w:val="center"/>
          </w:tcPr>
          <w:p w:rsidR="00C805BE" w:rsidRPr="00C805BE" w:rsidRDefault="00C805BE" w:rsidP="00C805BE">
            <w:pPr>
              <w:jc w:val="center"/>
              <w:rPr>
                <w:rFonts w:ascii="Calibri" w:hAnsi="Calibri"/>
                <w:color w:val="000000"/>
                <w:sz w:val="20"/>
                <w:szCs w:val="20"/>
              </w:rPr>
            </w:pPr>
            <w:r w:rsidRPr="00C805BE">
              <w:rPr>
                <w:rFonts w:ascii="Calibri" w:hAnsi="Calibri"/>
                <w:color w:val="000000"/>
                <w:sz w:val="20"/>
                <w:szCs w:val="20"/>
              </w:rPr>
              <w:t>N</w:t>
            </w:r>
          </w:p>
        </w:tc>
      </w:tr>
    </w:tbl>
    <w:p w:rsidR="00FA3C92" w:rsidRDefault="00FA3C92" w:rsidP="00FA3C92"/>
    <w:tbl>
      <w:tblPr>
        <w:tblW w:w="1170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0"/>
        <w:gridCol w:w="990"/>
        <w:gridCol w:w="990"/>
        <w:gridCol w:w="810"/>
        <w:gridCol w:w="1170"/>
      </w:tblGrid>
      <w:tr w:rsidR="003F75EB" w:rsidTr="003F75EB">
        <w:trPr>
          <w:trHeight w:val="765"/>
        </w:trPr>
        <w:tc>
          <w:tcPr>
            <w:tcW w:w="81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3F75EB"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3F75EB">
              <w:rPr>
                <w:rFonts w:ascii="Calibri" w:hAnsi="Calibri"/>
                <w:b/>
                <w:bCs/>
                <w:color w:val="000000"/>
                <w:sz w:val="20"/>
                <w:szCs w:val="20"/>
              </w:rPr>
              <w:t xml:space="preserve"> Field Name</w:t>
            </w:r>
          </w:p>
        </w:tc>
        <w:tc>
          <w:tcPr>
            <w:tcW w:w="99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3F75EB" w:rsidRPr="00582D02" w:rsidRDefault="003F75EB" w:rsidP="00C83220">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3F75EB" w:rsidRDefault="003F75EB" w:rsidP="003F75EB">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
                <w:bCs/>
                <w:color w:val="000000"/>
                <w:sz w:val="20"/>
                <w:szCs w:val="20"/>
              </w:rPr>
              <w:t>Code Values</w:t>
            </w:r>
          </w:p>
        </w:tc>
        <w:tc>
          <w:tcPr>
            <w:tcW w:w="117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
                <w:bCs/>
                <w:color w:val="000000"/>
                <w:sz w:val="20"/>
                <w:szCs w:val="20"/>
              </w:rPr>
              <w:t>Repetition</w:t>
            </w:r>
          </w:p>
        </w:tc>
      </w:tr>
      <w:tr w:rsidR="003F75EB" w:rsidTr="003F75EB">
        <w:trPr>
          <w:trHeight w:val="765"/>
        </w:trPr>
        <w:tc>
          <w:tcPr>
            <w:tcW w:w="81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Cs/>
                <w:color w:val="000000"/>
                <w:sz w:val="20"/>
                <w:szCs w:val="20"/>
              </w:rPr>
              <w:t>QSURGB</w:t>
            </w:r>
          </w:p>
        </w:tc>
        <w:tc>
          <w:tcPr>
            <w:tcW w:w="90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3F75EB"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3F75EB" w:rsidRPr="005466CA" w:rsidRDefault="003F75EB" w:rsidP="00C83220">
            <w:pPr>
              <w:jc w:val="center"/>
              <w:rPr>
                <w:rFonts w:ascii="Calibri" w:hAnsi="Calibri"/>
                <w:color w:val="000000"/>
                <w:sz w:val="20"/>
                <w:szCs w:val="20"/>
              </w:rPr>
            </w:pPr>
          </w:p>
        </w:tc>
        <w:tc>
          <w:tcPr>
            <w:tcW w:w="990" w:type="dxa"/>
            <w:shd w:val="clear" w:color="000000" w:fill="FFFFFF"/>
            <w:vAlign w:val="center"/>
          </w:tcPr>
          <w:p w:rsidR="003F75EB" w:rsidRPr="005466CA" w:rsidRDefault="00BB0555"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3F75EB" w:rsidRPr="005466CA" w:rsidRDefault="003F75EB" w:rsidP="00C83220">
            <w:pPr>
              <w:jc w:val="center"/>
              <w:rPr>
                <w:rFonts w:ascii="Calibri" w:hAnsi="Calibri"/>
                <w:color w:val="000000"/>
                <w:sz w:val="20"/>
                <w:szCs w:val="20"/>
              </w:rPr>
            </w:pPr>
          </w:p>
        </w:tc>
        <w:tc>
          <w:tcPr>
            <w:tcW w:w="117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Y</w:t>
            </w:r>
          </w:p>
        </w:tc>
      </w:tr>
      <w:tr w:rsidR="003F75EB" w:rsidTr="003F75EB">
        <w:trPr>
          <w:trHeight w:val="765"/>
        </w:trPr>
        <w:tc>
          <w:tcPr>
            <w:tcW w:w="810" w:type="dxa"/>
            <w:shd w:val="clear" w:color="000000" w:fill="FFFFFF"/>
            <w:vAlign w:val="center"/>
            <w:hideMark/>
          </w:tcPr>
          <w:p w:rsidR="003F75EB" w:rsidRDefault="003F75EB" w:rsidP="00C83220">
            <w:pPr>
              <w:jc w:val="center"/>
              <w:rPr>
                <w:rFonts w:ascii="Calibri" w:hAnsi="Calibri"/>
                <w:b/>
                <w:bCs/>
                <w:color w:val="000000"/>
                <w:sz w:val="20"/>
                <w:szCs w:val="20"/>
              </w:rPr>
            </w:pPr>
            <w:r>
              <w:rPr>
                <w:rFonts w:ascii="Calibri" w:hAnsi="Calibri"/>
                <w:bCs/>
                <w:color w:val="000000"/>
                <w:sz w:val="20"/>
                <w:szCs w:val="20"/>
              </w:rPr>
              <w:t>QSURGB</w:t>
            </w:r>
          </w:p>
        </w:tc>
        <w:tc>
          <w:tcPr>
            <w:tcW w:w="90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3F75EB" w:rsidRPr="005466CA" w:rsidRDefault="003F75EB"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3F75EB" w:rsidRPr="005466CA" w:rsidRDefault="003F75EB" w:rsidP="00C83220">
            <w:pPr>
              <w:jc w:val="center"/>
              <w:rPr>
                <w:rFonts w:ascii="Calibri" w:hAnsi="Calibri"/>
                <w:color w:val="000000"/>
                <w:sz w:val="20"/>
                <w:szCs w:val="20"/>
              </w:rPr>
            </w:pPr>
          </w:p>
        </w:tc>
        <w:tc>
          <w:tcPr>
            <w:tcW w:w="990" w:type="dxa"/>
            <w:shd w:val="clear" w:color="000000" w:fill="FFFFFF"/>
            <w:vAlign w:val="center"/>
          </w:tcPr>
          <w:p w:rsidR="003F75EB" w:rsidRPr="005466CA" w:rsidRDefault="00BB0555"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3F75EB" w:rsidRPr="005466CA" w:rsidRDefault="003F75EB" w:rsidP="00C83220">
            <w:pPr>
              <w:jc w:val="center"/>
              <w:rPr>
                <w:rFonts w:ascii="Calibri" w:hAnsi="Calibri"/>
                <w:color w:val="000000"/>
                <w:sz w:val="20"/>
                <w:szCs w:val="20"/>
              </w:rPr>
            </w:pPr>
          </w:p>
        </w:tc>
        <w:tc>
          <w:tcPr>
            <w:tcW w:w="1170" w:type="dxa"/>
            <w:shd w:val="clear" w:color="000000" w:fill="FFFFFF"/>
            <w:vAlign w:val="center"/>
            <w:hideMark/>
          </w:tcPr>
          <w:p w:rsidR="003F75EB" w:rsidRPr="005466CA" w:rsidRDefault="003F75EB"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F804F9">
            <w:pPr>
              <w:jc w:val="center"/>
              <w:rPr>
                <w:rFonts w:ascii="Calibri" w:hAnsi="Calibri"/>
                <w:bCs/>
                <w:color w:val="000000"/>
                <w:sz w:val="20"/>
                <w:szCs w:val="20"/>
              </w:rPr>
            </w:pPr>
            <w:r>
              <w:rPr>
                <w:rFonts w:ascii="Calibri" w:hAnsi="Calibri"/>
                <w:bCs/>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6F587D" w:rsidRPr="00582D02" w:rsidRDefault="006F587D" w:rsidP="00F804F9">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6F587D" w:rsidRPr="00582D02" w:rsidRDefault="006F587D" w:rsidP="00F804F9">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6F587D" w:rsidRPr="00582D02" w:rsidRDefault="006F587D" w:rsidP="00F804F9">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6F587D" w:rsidRPr="00582D02" w:rsidRDefault="00824AA1"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F587D" w:rsidRPr="00582D02" w:rsidRDefault="006F587D" w:rsidP="00CF5084">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6F587D" w:rsidRPr="00582D02" w:rsidRDefault="006F587D" w:rsidP="00CF5084">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6F587D" w:rsidRPr="00582D02" w:rsidRDefault="006F587D" w:rsidP="00CF5084">
            <w:pPr>
              <w:jc w:val="center"/>
              <w:rPr>
                <w:rFonts w:ascii="Calibri" w:hAnsi="Calibri"/>
                <w:color w:val="000000"/>
                <w:sz w:val="20"/>
                <w:szCs w:val="20"/>
              </w:rPr>
            </w:pPr>
          </w:p>
        </w:tc>
        <w:tc>
          <w:tcPr>
            <w:tcW w:w="990" w:type="dxa"/>
            <w:shd w:val="clear" w:color="000000" w:fill="FFFFFF"/>
            <w:vAlign w:val="center"/>
          </w:tcPr>
          <w:p w:rsidR="006F587D" w:rsidRPr="00582D02" w:rsidRDefault="006F587D" w:rsidP="00CF508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F587D" w:rsidRPr="00582D02" w:rsidRDefault="006F587D" w:rsidP="00CF5084">
            <w:pPr>
              <w:jc w:val="center"/>
              <w:rPr>
                <w:rFonts w:ascii="Calibri" w:hAnsi="Calibri"/>
                <w:color w:val="000000"/>
                <w:sz w:val="20"/>
                <w:szCs w:val="20"/>
              </w:rPr>
            </w:pPr>
          </w:p>
        </w:tc>
        <w:tc>
          <w:tcPr>
            <w:tcW w:w="1170" w:type="dxa"/>
            <w:shd w:val="clear" w:color="000000" w:fill="FFFFFF"/>
            <w:vAlign w:val="center"/>
            <w:hideMark/>
          </w:tcPr>
          <w:p w:rsidR="006F587D" w:rsidRPr="00582D02" w:rsidRDefault="006F587D" w:rsidP="00CF5084">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25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Visit</w:t>
            </w:r>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VISIT</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BD117B"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BD117B">
            <w:pPr>
              <w:jc w:val="center"/>
              <w:rPr>
                <w:rFonts w:ascii="Calibri" w:hAnsi="Calibri"/>
                <w:color w:val="000000"/>
                <w:sz w:val="20"/>
                <w:szCs w:val="20"/>
              </w:rPr>
            </w:pPr>
            <w:r>
              <w:rPr>
                <w:rFonts w:ascii="Calibri" w:hAnsi="Calibri"/>
                <w:color w:val="000000"/>
                <w:sz w:val="20"/>
                <w:szCs w:val="20"/>
              </w:rPr>
              <w:t>1</w:t>
            </w:r>
            <w:r w:rsidR="00BD117B">
              <w:rPr>
                <w:rFonts w:ascii="Calibri" w:hAnsi="Calibri"/>
                <w:color w:val="000000"/>
                <w:sz w:val="20"/>
                <w:szCs w:val="20"/>
              </w:rPr>
              <w:t>9</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16A76"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02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ClassifEntered</w:t>
            </w:r>
            <w:proofErr w:type="spellEnd"/>
            <w:r>
              <w:rPr>
                <w:rFonts w:ascii="Calibri" w:hAnsi="Calibri"/>
                <w:color w:val="000000"/>
                <w:sz w:val="20"/>
                <w:szCs w:val="20"/>
              </w:rPr>
              <w:t>(Y/N)</w:t>
            </w:r>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CLASSIFICATION ENTERED (Y/N)</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SvcConnect</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SERVICE CONNECTED</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AgentOrangeExp</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AGENT ORANGE EXPOSURE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02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lastRenderedPageBreak/>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IonRadExp</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IONIZING RADIATION EXPOSURE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02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EnvironContam</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ENVIRONMENTAL CONTAMINANTS</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51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OpRoom</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OPERATING ROOM</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DA7C49"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51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AssocClinic</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ASSOCIATED CLINIC</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A7C49" w:rsidRDefault="00DA7C49" w:rsidP="00DA7C49">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NON</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MilitarySexTrauma</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MILITARY SEXUAL TRAUMA</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913EF"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02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Head/</w:t>
            </w:r>
            <w:proofErr w:type="spellStart"/>
            <w:r>
              <w:rPr>
                <w:rFonts w:ascii="Calibri" w:hAnsi="Calibri"/>
                <w:color w:val="000000"/>
                <w:sz w:val="20"/>
                <w:szCs w:val="20"/>
              </w:rPr>
              <w:t>NeckCancer</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HEAD AND/OR NECK CANCER</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51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CombatVet</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COMBAT VET</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51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Proj112/Shad</w:t>
            </w:r>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PROJ 112/SHAD</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78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CaseSchedType</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CASE SCHEDULE TYPE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21</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EMERGENCY;ELECTIVE;ADD ON (NON-EMERGENT);STANDBY;URGENT</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CaseSchedOrder</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CASE SCHEDULE ORDER</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02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ReqCleanOrContam</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REQUEST CLEAN OR CONTAMINATED</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CLEAN;CONTAMINATED;</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PreopSkinInteg</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PREOP SKIN INTEG</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431842"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255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lastRenderedPageBreak/>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PreopSkinColor</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PREOP SKIN COLOR</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11</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ASHEN;LIGHT BROWN;DARK BROWN;PINK;PALE;FLUSHED;MOTTLED;CYANOTIC;ICTERIC</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02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ReqBloodAvail</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REQUEST BLOOD AVAILABILITY</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27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XmatchScreenAutol</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CROSSMATCH, SCREEN, AUTOLOGOUS</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17</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TYPE &amp; CROSSMATCH;SCREEN;AUTOLOGOUS</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51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OrderNum</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ORDER NUMBER</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9</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NursePresTime</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NURSE PRESENT TIME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F587D"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90" w:type="dxa"/>
            <w:shd w:val="clear" w:color="000000" w:fill="FFFFFF"/>
            <w:vAlign w:val="center"/>
          </w:tcPr>
          <w:p w:rsidR="006F587D" w:rsidRDefault="00E5188C" w:rsidP="00B665FC">
            <w:pPr>
              <w:rPr>
                <w:rFonts w:ascii="Calibri" w:hAnsi="Calibri"/>
                <w:color w:val="000000"/>
                <w:sz w:val="20"/>
                <w:szCs w:val="20"/>
              </w:rPr>
            </w:pPr>
            <w:r>
              <w:rPr>
                <w:rFonts w:ascii="Calibri" w:hAnsi="Calibri"/>
                <w:color w:val="000000"/>
                <w:sz w:val="20"/>
                <w:szCs w:val="20"/>
              </w:rPr>
              <w:t xml:space="preserve">      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TimePatInHoldArea</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TIME PAT IN HOLD AREA</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F587D"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AnesAvailTime</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ANES AVAIL TIME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F587D"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SurgPresTime</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SURG PRESENT TIME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F587D"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w:t>
            </w:r>
            <w:proofErr w:type="spellStart"/>
            <w:r w:rsidR="00FE0AA2">
              <w:rPr>
                <w:rFonts w:ascii="Calibri" w:hAnsi="Calibri"/>
                <w:color w:val="000000"/>
                <w:sz w:val="20"/>
                <w:szCs w:val="20"/>
              </w:rPr>
              <w:t>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w:t>
            </w:r>
            <w:proofErr w:type="spellEnd"/>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28</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AnesCareBillTimeFlag</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ANES CARE BILLABLE TIME FLAG</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4B3230"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29</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InducComplete</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INDUCTION COMPLETE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F587D" w:rsidRDefault="00532C70" w:rsidP="00C83220">
            <w:pPr>
              <w:jc w:val="center"/>
              <w:rPr>
                <w:rFonts w:ascii="Calibri" w:hAnsi="Calibri"/>
                <w:color w:val="000000"/>
                <w:sz w:val="20"/>
                <w:szCs w:val="20"/>
              </w:rPr>
            </w:pPr>
            <w:r>
              <w:rPr>
                <w:rFonts w:ascii="Calibri" w:hAnsi="Calibri"/>
                <w:color w:val="000000"/>
                <w:sz w:val="20"/>
                <w:szCs w:val="20"/>
              </w:rPr>
              <w:t>MM/DD/YYYY@HH:MM</w:t>
            </w: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30</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AnesCareBillTime</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ANES CARE BILLABLE TIME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31</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ORCleanStartTime</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OR CLEAN START TIME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F587D" w:rsidRDefault="00532C70" w:rsidP="00C83220">
            <w:pPr>
              <w:jc w:val="center"/>
              <w:rPr>
                <w:rFonts w:ascii="Calibri" w:hAnsi="Calibri"/>
                <w:color w:val="000000"/>
                <w:sz w:val="20"/>
                <w:szCs w:val="20"/>
              </w:rPr>
            </w:pPr>
            <w:r>
              <w:rPr>
                <w:rFonts w:ascii="Calibri" w:hAnsi="Calibri"/>
                <w:color w:val="000000"/>
                <w:sz w:val="20"/>
                <w:szCs w:val="20"/>
              </w:rPr>
              <w:t>MM/DD/YYYY@HH:MM</w:t>
            </w: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51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lastRenderedPageBreak/>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32</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ORCleanEndTime</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OR CLEAN END TIME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F587D" w:rsidRDefault="00532C70" w:rsidP="00C83220">
            <w:pPr>
              <w:jc w:val="center"/>
              <w:rPr>
                <w:rFonts w:ascii="Calibri" w:hAnsi="Calibri"/>
                <w:color w:val="000000"/>
                <w:sz w:val="20"/>
                <w:szCs w:val="20"/>
              </w:rPr>
            </w:pPr>
            <w:r>
              <w:rPr>
                <w:rFonts w:ascii="Calibri" w:hAnsi="Calibri"/>
                <w:color w:val="000000"/>
                <w:sz w:val="20"/>
                <w:szCs w:val="20"/>
              </w:rPr>
              <w:t>MM/DD/YYYY@HH:MM</w:t>
            </w:r>
          </w:p>
        </w:tc>
        <w:tc>
          <w:tcPr>
            <w:tcW w:w="990" w:type="dxa"/>
            <w:shd w:val="clear" w:color="000000" w:fill="FFFFFF"/>
            <w:vAlign w:val="center"/>
          </w:tcPr>
          <w:p w:rsidR="006F587D" w:rsidRDefault="00E5188C"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51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33</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BloodLoss</w:t>
            </w:r>
            <w:proofErr w:type="spellEnd"/>
            <w:r>
              <w:rPr>
                <w:rFonts w:ascii="Calibri" w:hAnsi="Calibri"/>
                <w:color w:val="000000"/>
                <w:sz w:val="20"/>
                <w:szCs w:val="20"/>
              </w:rPr>
              <w:t>(ML)</w:t>
            </w:r>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BLOOD LOSS (ML)</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6</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02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34</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TotalUrineOutput</w:t>
            </w:r>
            <w:proofErr w:type="spellEnd"/>
            <w:r>
              <w:rPr>
                <w:rFonts w:ascii="Calibri" w:hAnsi="Calibri"/>
                <w:color w:val="000000"/>
                <w:sz w:val="20"/>
                <w:szCs w:val="20"/>
              </w:rPr>
              <w:t>(ML)</w:t>
            </w:r>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TOTAL URINE OUTPUT (ML)</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6</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27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35</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AnesPersonallyPerf</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ANES PERSONALLY PERFORMED</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02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36</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NumConcAnesCases</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NUM OF CONCURRENT ANES CASES</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9</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102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37</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AnesMedDirect</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ANES MEDICALLY DIRECTED</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765"/>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EA2D66">
            <w:pPr>
              <w:jc w:val="center"/>
              <w:rPr>
                <w:rFonts w:ascii="Calibri" w:hAnsi="Calibri"/>
                <w:color w:val="000000"/>
                <w:sz w:val="20"/>
                <w:szCs w:val="20"/>
              </w:rPr>
            </w:pPr>
            <w:r>
              <w:rPr>
                <w:rFonts w:ascii="Calibri" w:hAnsi="Calibri"/>
                <w:color w:val="000000"/>
                <w:sz w:val="20"/>
                <w:szCs w:val="20"/>
              </w:rPr>
              <w:t>38</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AnesPhysAvail</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ANES PHYSICIAN AVAILABLE</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6F587D" w:rsidTr="003F75EB">
        <w:trPr>
          <w:trHeight w:val="510"/>
        </w:trPr>
        <w:tc>
          <w:tcPr>
            <w:tcW w:w="81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39</w:t>
            </w:r>
          </w:p>
        </w:tc>
        <w:tc>
          <w:tcPr>
            <w:tcW w:w="1260" w:type="dxa"/>
            <w:shd w:val="clear" w:color="000000" w:fill="FFFFFF"/>
            <w:vAlign w:val="center"/>
            <w:hideMark/>
          </w:tcPr>
          <w:p w:rsidR="006F587D" w:rsidRDefault="006F587D" w:rsidP="00C83220">
            <w:pPr>
              <w:jc w:val="center"/>
              <w:rPr>
                <w:rFonts w:ascii="Calibri" w:hAnsi="Calibri"/>
                <w:color w:val="000000"/>
                <w:sz w:val="20"/>
                <w:szCs w:val="20"/>
              </w:rPr>
            </w:pPr>
            <w:proofErr w:type="spellStart"/>
            <w:r>
              <w:rPr>
                <w:rFonts w:ascii="Calibri" w:hAnsi="Calibri"/>
                <w:color w:val="000000"/>
                <w:sz w:val="20"/>
                <w:szCs w:val="20"/>
              </w:rPr>
              <w:t>GastricOutput</w:t>
            </w:r>
            <w:proofErr w:type="spellEnd"/>
          </w:p>
        </w:tc>
        <w:tc>
          <w:tcPr>
            <w:tcW w:w="180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GASTRIC OUTPUT</w:t>
            </w:r>
          </w:p>
        </w:tc>
        <w:tc>
          <w:tcPr>
            <w:tcW w:w="99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4</w:t>
            </w:r>
          </w:p>
        </w:tc>
        <w:tc>
          <w:tcPr>
            <w:tcW w:w="990" w:type="dxa"/>
            <w:shd w:val="clear" w:color="000000" w:fill="FFFFFF"/>
            <w:vAlign w:val="center"/>
          </w:tcPr>
          <w:p w:rsidR="006F587D" w:rsidRDefault="006F587D" w:rsidP="00C83220">
            <w:pPr>
              <w:jc w:val="center"/>
              <w:rPr>
                <w:rFonts w:ascii="Calibri" w:hAnsi="Calibri"/>
                <w:color w:val="000000"/>
                <w:sz w:val="20"/>
                <w:szCs w:val="20"/>
              </w:rPr>
            </w:pPr>
          </w:p>
        </w:tc>
        <w:tc>
          <w:tcPr>
            <w:tcW w:w="990" w:type="dxa"/>
            <w:shd w:val="clear" w:color="000000" w:fill="FFFFFF"/>
            <w:vAlign w:val="center"/>
          </w:tcPr>
          <w:p w:rsidR="006F587D" w:rsidRDefault="006F587D" w:rsidP="003F75EB">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F587D" w:rsidRDefault="006F587D" w:rsidP="00C83220">
            <w:pPr>
              <w:jc w:val="center"/>
              <w:rPr>
                <w:rFonts w:ascii="Calibri" w:hAnsi="Calibri"/>
                <w:color w:val="000000"/>
                <w:sz w:val="20"/>
                <w:szCs w:val="20"/>
              </w:rPr>
            </w:pPr>
          </w:p>
        </w:tc>
        <w:tc>
          <w:tcPr>
            <w:tcW w:w="1170" w:type="dxa"/>
            <w:shd w:val="clear" w:color="000000" w:fill="FFFFFF"/>
            <w:vAlign w:val="center"/>
            <w:hideMark/>
          </w:tcPr>
          <w:p w:rsidR="006F587D" w:rsidRDefault="006F587D" w:rsidP="00C83220">
            <w:pPr>
              <w:jc w:val="center"/>
              <w:rPr>
                <w:rFonts w:ascii="Calibri" w:hAnsi="Calibri"/>
                <w:color w:val="000000"/>
                <w:sz w:val="20"/>
                <w:szCs w:val="20"/>
              </w:rPr>
            </w:pPr>
            <w:r>
              <w:rPr>
                <w:rFonts w:ascii="Calibri" w:hAnsi="Calibri"/>
                <w:color w:val="000000"/>
                <w:sz w:val="20"/>
                <w:szCs w:val="20"/>
              </w:rPr>
              <w:t>N</w:t>
            </w:r>
          </w:p>
        </w:tc>
      </w:tr>
      <w:tr w:rsidR="007753D4" w:rsidTr="007753D4">
        <w:trPr>
          <w:trHeight w:val="510"/>
        </w:trPr>
        <w:tc>
          <w:tcPr>
            <w:tcW w:w="810" w:type="dxa"/>
            <w:shd w:val="clear" w:color="000000" w:fill="FFFFFF"/>
            <w:vAlign w:val="center"/>
          </w:tcPr>
          <w:p w:rsidR="007753D4" w:rsidRPr="007753D4" w:rsidRDefault="007753D4" w:rsidP="007753D4">
            <w:pPr>
              <w:jc w:val="center"/>
              <w:rPr>
                <w:rFonts w:ascii="Calibri" w:hAnsi="Calibri"/>
                <w:color w:val="000000"/>
                <w:sz w:val="20"/>
                <w:szCs w:val="20"/>
              </w:rPr>
            </w:pPr>
            <w:r>
              <w:rPr>
                <w:rFonts w:ascii="Calibri" w:hAnsi="Calibri"/>
                <w:color w:val="000000"/>
                <w:sz w:val="20"/>
                <w:szCs w:val="20"/>
              </w:rPr>
              <w:t>QSURGB</w:t>
            </w:r>
          </w:p>
        </w:tc>
        <w:tc>
          <w:tcPr>
            <w:tcW w:w="900" w:type="dxa"/>
            <w:shd w:val="clear" w:color="000000" w:fill="FFFFFF"/>
            <w:vAlign w:val="center"/>
          </w:tcPr>
          <w:p w:rsidR="007753D4" w:rsidRPr="007753D4" w:rsidRDefault="007753D4" w:rsidP="007753D4">
            <w:pPr>
              <w:jc w:val="center"/>
              <w:rPr>
                <w:rFonts w:ascii="Calibri" w:hAnsi="Calibri"/>
                <w:color w:val="000000"/>
                <w:sz w:val="20"/>
                <w:szCs w:val="20"/>
              </w:rPr>
            </w:pPr>
            <w:r>
              <w:rPr>
                <w:rFonts w:ascii="Calibri" w:hAnsi="Calibri"/>
                <w:color w:val="000000"/>
                <w:sz w:val="20"/>
                <w:szCs w:val="20"/>
              </w:rPr>
              <w:t>40</w:t>
            </w:r>
          </w:p>
        </w:tc>
        <w:tc>
          <w:tcPr>
            <w:tcW w:w="1260" w:type="dxa"/>
            <w:shd w:val="clear" w:color="000000" w:fill="FFFFFF"/>
            <w:vAlign w:val="center"/>
          </w:tcPr>
          <w:p w:rsidR="007753D4" w:rsidRPr="007753D4" w:rsidRDefault="007753D4" w:rsidP="007753D4">
            <w:pPr>
              <w:jc w:val="center"/>
              <w:rPr>
                <w:rFonts w:ascii="Calibri" w:hAnsi="Calibri"/>
                <w:color w:val="000000"/>
                <w:sz w:val="20"/>
                <w:szCs w:val="20"/>
              </w:rPr>
            </w:pPr>
            <w:r w:rsidRPr="007753D4">
              <w:rPr>
                <w:rFonts w:ascii="Calibri" w:hAnsi="Calibri"/>
                <w:color w:val="000000"/>
                <w:sz w:val="20"/>
                <w:szCs w:val="20"/>
              </w:rPr>
              <w:t>Facility</w:t>
            </w:r>
          </w:p>
        </w:tc>
        <w:tc>
          <w:tcPr>
            <w:tcW w:w="1800" w:type="dxa"/>
            <w:shd w:val="clear" w:color="000000" w:fill="FFFFFF"/>
            <w:vAlign w:val="center"/>
          </w:tcPr>
          <w:p w:rsidR="007753D4" w:rsidRPr="007753D4" w:rsidRDefault="007753D4" w:rsidP="007753D4">
            <w:pPr>
              <w:jc w:val="center"/>
              <w:rPr>
                <w:rFonts w:ascii="Calibri" w:hAnsi="Calibri"/>
                <w:color w:val="000000"/>
                <w:sz w:val="20"/>
                <w:szCs w:val="20"/>
              </w:rPr>
            </w:pPr>
            <w:r w:rsidRPr="007753D4">
              <w:rPr>
                <w:rFonts w:ascii="Calibri" w:hAnsi="Calibri"/>
                <w:color w:val="000000"/>
                <w:sz w:val="20"/>
                <w:szCs w:val="20"/>
              </w:rPr>
              <w:t>N/A</w:t>
            </w:r>
          </w:p>
        </w:tc>
        <w:tc>
          <w:tcPr>
            <w:tcW w:w="990" w:type="dxa"/>
            <w:shd w:val="clear" w:color="000000" w:fill="FFFFFF"/>
            <w:vAlign w:val="center"/>
          </w:tcPr>
          <w:p w:rsidR="007753D4" w:rsidRPr="007753D4" w:rsidRDefault="007753D4" w:rsidP="007753D4">
            <w:pPr>
              <w:jc w:val="center"/>
              <w:rPr>
                <w:rFonts w:ascii="Calibri" w:hAnsi="Calibri"/>
                <w:color w:val="000000"/>
                <w:sz w:val="20"/>
                <w:szCs w:val="20"/>
              </w:rPr>
            </w:pPr>
            <w:r w:rsidRPr="007753D4">
              <w:rPr>
                <w:rFonts w:ascii="Calibri" w:hAnsi="Calibri"/>
                <w:color w:val="000000"/>
                <w:sz w:val="20"/>
                <w:szCs w:val="20"/>
              </w:rPr>
              <w:t>R</w:t>
            </w:r>
          </w:p>
        </w:tc>
        <w:tc>
          <w:tcPr>
            <w:tcW w:w="720" w:type="dxa"/>
            <w:shd w:val="clear" w:color="000000" w:fill="FFFFFF"/>
            <w:vAlign w:val="center"/>
          </w:tcPr>
          <w:p w:rsidR="007753D4" w:rsidRPr="007753D4" w:rsidRDefault="007753D4" w:rsidP="007753D4">
            <w:pPr>
              <w:jc w:val="center"/>
              <w:rPr>
                <w:rFonts w:ascii="Calibri" w:hAnsi="Calibri"/>
                <w:color w:val="000000"/>
                <w:sz w:val="20"/>
                <w:szCs w:val="20"/>
              </w:rPr>
            </w:pPr>
            <w:r w:rsidRPr="007753D4">
              <w:rPr>
                <w:rFonts w:ascii="Calibri" w:hAnsi="Calibri"/>
                <w:color w:val="000000"/>
                <w:sz w:val="20"/>
                <w:szCs w:val="20"/>
              </w:rPr>
              <w:t>TEXT</w:t>
            </w:r>
          </w:p>
        </w:tc>
        <w:tc>
          <w:tcPr>
            <w:tcW w:w="630" w:type="dxa"/>
            <w:shd w:val="clear" w:color="000000" w:fill="FFFFFF"/>
            <w:vAlign w:val="center"/>
          </w:tcPr>
          <w:p w:rsidR="007753D4" w:rsidRPr="007753D4" w:rsidRDefault="007753D4" w:rsidP="007753D4">
            <w:pPr>
              <w:jc w:val="center"/>
              <w:rPr>
                <w:rFonts w:ascii="Calibri" w:hAnsi="Calibri"/>
                <w:color w:val="000000"/>
                <w:sz w:val="20"/>
                <w:szCs w:val="20"/>
              </w:rPr>
            </w:pPr>
            <w:r w:rsidRPr="007753D4">
              <w:rPr>
                <w:rFonts w:ascii="Calibri" w:hAnsi="Calibri"/>
                <w:color w:val="000000"/>
                <w:sz w:val="20"/>
                <w:szCs w:val="20"/>
              </w:rPr>
              <w:t>3</w:t>
            </w:r>
          </w:p>
        </w:tc>
        <w:tc>
          <w:tcPr>
            <w:tcW w:w="630" w:type="dxa"/>
            <w:shd w:val="clear" w:color="000000" w:fill="FFFFFF"/>
            <w:vAlign w:val="center"/>
          </w:tcPr>
          <w:p w:rsidR="007753D4" w:rsidRPr="007753D4" w:rsidRDefault="007753D4" w:rsidP="007753D4">
            <w:pPr>
              <w:jc w:val="center"/>
              <w:rPr>
                <w:rFonts w:ascii="Calibri" w:hAnsi="Calibri"/>
                <w:color w:val="000000"/>
                <w:sz w:val="20"/>
                <w:szCs w:val="20"/>
              </w:rPr>
            </w:pPr>
            <w:r w:rsidRPr="007753D4">
              <w:rPr>
                <w:rFonts w:ascii="Calibri" w:hAnsi="Calibri"/>
                <w:color w:val="000000"/>
                <w:sz w:val="20"/>
                <w:szCs w:val="20"/>
              </w:rPr>
              <w:t>7</w:t>
            </w:r>
          </w:p>
        </w:tc>
        <w:tc>
          <w:tcPr>
            <w:tcW w:w="990" w:type="dxa"/>
            <w:shd w:val="clear" w:color="000000" w:fill="FFFFFF"/>
            <w:vAlign w:val="center"/>
          </w:tcPr>
          <w:p w:rsidR="007753D4" w:rsidRPr="007753D4" w:rsidRDefault="007753D4" w:rsidP="007753D4">
            <w:pPr>
              <w:jc w:val="center"/>
              <w:rPr>
                <w:rFonts w:ascii="Calibri" w:hAnsi="Calibri"/>
                <w:color w:val="000000"/>
                <w:sz w:val="20"/>
                <w:szCs w:val="20"/>
              </w:rPr>
            </w:pPr>
          </w:p>
        </w:tc>
        <w:tc>
          <w:tcPr>
            <w:tcW w:w="990" w:type="dxa"/>
            <w:shd w:val="clear" w:color="000000" w:fill="FFFFFF"/>
            <w:vAlign w:val="center"/>
          </w:tcPr>
          <w:p w:rsidR="007753D4" w:rsidRPr="007753D4" w:rsidRDefault="007753D4" w:rsidP="007753D4">
            <w:pPr>
              <w:jc w:val="center"/>
              <w:rPr>
                <w:rFonts w:ascii="Calibri" w:hAnsi="Calibri"/>
                <w:color w:val="000000"/>
                <w:sz w:val="20"/>
                <w:szCs w:val="20"/>
              </w:rPr>
            </w:pPr>
            <w:r w:rsidRPr="007753D4">
              <w:rPr>
                <w:rFonts w:ascii="Calibri" w:hAnsi="Calibri"/>
                <w:color w:val="000000"/>
                <w:sz w:val="20"/>
                <w:szCs w:val="20"/>
              </w:rPr>
              <w:t>BOTH</w:t>
            </w:r>
          </w:p>
        </w:tc>
        <w:tc>
          <w:tcPr>
            <w:tcW w:w="810" w:type="dxa"/>
            <w:shd w:val="clear" w:color="000000" w:fill="FFFFFF"/>
            <w:vAlign w:val="center"/>
          </w:tcPr>
          <w:p w:rsidR="007753D4" w:rsidRPr="007753D4" w:rsidRDefault="007753D4" w:rsidP="007753D4">
            <w:pPr>
              <w:jc w:val="center"/>
              <w:rPr>
                <w:rFonts w:ascii="Calibri" w:hAnsi="Calibri"/>
                <w:color w:val="000000"/>
                <w:sz w:val="20"/>
                <w:szCs w:val="20"/>
              </w:rPr>
            </w:pPr>
          </w:p>
        </w:tc>
        <w:tc>
          <w:tcPr>
            <w:tcW w:w="1170" w:type="dxa"/>
            <w:shd w:val="clear" w:color="000000" w:fill="FFFFFF"/>
            <w:vAlign w:val="center"/>
          </w:tcPr>
          <w:p w:rsidR="007753D4" w:rsidRPr="007753D4" w:rsidRDefault="007753D4" w:rsidP="007753D4">
            <w:pPr>
              <w:jc w:val="center"/>
              <w:rPr>
                <w:rFonts w:ascii="Calibri" w:hAnsi="Calibri"/>
                <w:color w:val="000000"/>
                <w:sz w:val="20"/>
                <w:szCs w:val="20"/>
              </w:rPr>
            </w:pPr>
            <w:r w:rsidRPr="007753D4">
              <w:rPr>
                <w:rFonts w:ascii="Calibri" w:hAnsi="Calibri"/>
                <w:color w:val="000000"/>
                <w:sz w:val="20"/>
                <w:szCs w:val="20"/>
              </w:rPr>
              <w:t>N</w:t>
            </w:r>
          </w:p>
        </w:tc>
      </w:tr>
    </w:tbl>
    <w:p w:rsidR="00FA3C92" w:rsidRDefault="00FA3C92" w:rsidP="00FA3C92"/>
    <w:tbl>
      <w:tblPr>
        <w:tblW w:w="1170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0"/>
        <w:gridCol w:w="990"/>
        <w:gridCol w:w="990"/>
        <w:gridCol w:w="810"/>
        <w:gridCol w:w="1170"/>
      </w:tblGrid>
      <w:tr w:rsidR="00663944" w:rsidTr="00663944">
        <w:trPr>
          <w:trHeight w:val="765"/>
        </w:trPr>
        <w:tc>
          <w:tcPr>
            <w:tcW w:w="81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663944"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663944">
              <w:rPr>
                <w:rFonts w:ascii="Calibri" w:hAnsi="Calibri"/>
                <w:b/>
                <w:bCs/>
                <w:color w:val="000000"/>
                <w:sz w:val="20"/>
                <w:szCs w:val="20"/>
              </w:rPr>
              <w:t xml:space="preserve"> Field Name</w:t>
            </w:r>
          </w:p>
        </w:tc>
        <w:tc>
          <w:tcPr>
            <w:tcW w:w="99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663944" w:rsidRPr="00582D02" w:rsidRDefault="00663944" w:rsidP="00C83220">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663944" w:rsidRDefault="00663944" w:rsidP="00663944">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
                <w:bCs/>
                <w:color w:val="000000"/>
                <w:sz w:val="20"/>
                <w:szCs w:val="20"/>
              </w:rPr>
              <w:t>Code Values</w:t>
            </w:r>
          </w:p>
        </w:tc>
        <w:tc>
          <w:tcPr>
            <w:tcW w:w="117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
                <w:bCs/>
                <w:color w:val="000000"/>
                <w:sz w:val="20"/>
                <w:szCs w:val="20"/>
              </w:rPr>
              <w:t>Repetition</w:t>
            </w:r>
          </w:p>
        </w:tc>
      </w:tr>
      <w:tr w:rsidR="00663944" w:rsidTr="00663944">
        <w:trPr>
          <w:trHeight w:val="765"/>
        </w:trPr>
        <w:tc>
          <w:tcPr>
            <w:tcW w:w="81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Cs/>
                <w:color w:val="000000"/>
                <w:sz w:val="20"/>
                <w:szCs w:val="20"/>
              </w:rPr>
              <w:t>QSURGC</w:t>
            </w:r>
          </w:p>
        </w:tc>
        <w:tc>
          <w:tcPr>
            <w:tcW w:w="90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663944"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663944" w:rsidRPr="005466CA" w:rsidRDefault="00663944" w:rsidP="00C83220">
            <w:pPr>
              <w:jc w:val="center"/>
              <w:rPr>
                <w:rFonts w:ascii="Calibri" w:hAnsi="Calibri"/>
                <w:color w:val="000000"/>
                <w:sz w:val="20"/>
                <w:szCs w:val="20"/>
              </w:rPr>
            </w:pPr>
          </w:p>
        </w:tc>
        <w:tc>
          <w:tcPr>
            <w:tcW w:w="990" w:type="dxa"/>
            <w:shd w:val="clear" w:color="000000" w:fill="FFFFFF"/>
            <w:vAlign w:val="center"/>
          </w:tcPr>
          <w:p w:rsidR="00663944" w:rsidRPr="005466CA" w:rsidRDefault="00095564"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63944" w:rsidRPr="005466CA" w:rsidRDefault="00663944" w:rsidP="00C83220">
            <w:pPr>
              <w:jc w:val="center"/>
              <w:rPr>
                <w:rFonts w:ascii="Calibri" w:hAnsi="Calibri"/>
                <w:color w:val="000000"/>
                <w:sz w:val="20"/>
                <w:szCs w:val="20"/>
              </w:rPr>
            </w:pPr>
          </w:p>
        </w:tc>
        <w:tc>
          <w:tcPr>
            <w:tcW w:w="117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Y</w:t>
            </w:r>
          </w:p>
        </w:tc>
      </w:tr>
      <w:tr w:rsidR="00663944" w:rsidTr="00663944">
        <w:trPr>
          <w:trHeight w:val="765"/>
        </w:trPr>
        <w:tc>
          <w:tcPr>
            <w:tcW w:w="810" w:type="dxa"/>
            <w:shd w:val="clear" w:color="000000" w:fill="FFFFFF"/>
            <w:vAlign w:val="center"/>
            <w:hideMark/>
          </w:tcPr>
          <w:p w:rsidR="00663944" w:rsidRDefault="00663944" w:rsidP="00C83220">
            <w:pPr>
              <w:jc w:val="center"/>
              <w:rPr>
                <w:rFonts w:ascii="Calibri" w:hAnsi="Calibri"/>
                <w:b/>
                <w:bCs/>
                <w:color w:val="000000"/>
                <w:sz w:val="20"/>
                <w:szCs w:val="20"/>
              </w:rPr>
            </w:pPr>
            <w:r>
              <w:rPr>
                <w:rFonts w:ascii="Calibri" w:hAnsi="Calibri"/>
                <w:bCs/>
                <w:color w:val="000000"/>
                <w:sz w:val="20"/>
                <w:szCs w:val="20"/>
              </w:rPr>
              <w:t>QSURGC</w:t>
            </w:r>
          </w:p>
        </w:tc>
        <w:tc>
          <w:tcPr>
            <w:tcW w:w="90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663944" w:rsidRPr="005466CA" w:rsidRDefault="00663944"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663944" w:rsidRPr="005466CA" w:rsidRDefault="00663944" w:rsidP="00C83220">
            <w:pPr>
              <w:jc w:val="center"/>
              <w:rPr>
                <w:rFonts w:ascii="Calibri" w:hAnsi="Calibri"/>
                <w:color w:val="000000"/>
                <w:sz w:val="20"/>
                <w:szCs w:val="20"/>
              </w:rPr>
            </w:pPr>
          </w:p>
        </w:tc>
        <w:tc>
          <w:tcPr>
            <w:tcW w:w="990" w:type="dxa"/>
            <w:shd w:val="clear" w:color="000000" w:fill="FFFFFF"/>
            <w:vAlign w:val="center"/>
          </w:tcPr>
          <w:p w:rsidR="00663944" w:rsidRPr="005466CA" w:rsidRDefault="00095564"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63944" w:rsidRPr="005466CA" w:rsidRDefault="00663944" w:rsidP="00C83220">
            <w:pPr>
              <w:jc w:val="center"/>
              <w:rPr>
                <w:rFonts w:ascii="Calibri" w:hAnsi="Calibri"/>
                <w:color w:val="000000"/>
                <w:sz w:val="20"/>
                <w:szCs w:val="20"/>
              </w:rPr>
            </w:pPr>
          </w:p>
        </w:tc>
        <w:tc>
          <w:tcPr>
            <w:tcW w:w="1170" w:type="dxa"/>
            <w:shd w:val="clear" w:color="000000" w:fill="FFFFFF"/>
            <w:vAlign w:val="center"/>
            <w:hideMark/>
          </w:tcPr>
          <w:p w:rsidR="00663944" w:rsidRPr="005466CA" w:rsidRDefault="00663944" w:rsidP="00C83220">
            <w:pPr>
              <w:jc w:val="center"/>
              <w:rPr>
                <w:rFonts w:ascii="Calibri" w:hAnsi="Calibri"/>
                <w:color w:val="000000"/>
                <w:sz w:val="20"/>
                <w:szCs w:val="20"/>
              </w:rPr>
            </w:pPr>
            <w:r>
              <w:rPr>
                <w:rFonts w:ascii="Calibri" w:hAnsi="Calibri"/>
                <w:color w:val="000000"/>
                <w:sz w:val="20"/>
                <w:szCs w:val="20"/>
              </w:rPr>
              <w:t>N</w:t>
            </w:r>
          </w:p>
        </w:tc>
      </w:tr>
      <w:tr w:rsidR="006B2008" w:rsidTr="00663944">
        <w:trPr>
          <w:trHeight w:val="765"/>
        </w:trPr>
        <w:tc>
          <w:tcPr>
            <w:tcW w:w="810" w:type="dxa"/>
            <w:shd w:val="clear" w:color="000000" w:fill="FFFFFF"/>
            <w:vAlign w:val="center"/>
            <w:hideMark/>
          </w:tcPr>
          <w:p w:rsidR="006B2008" w:rsidRDefault="006B2008" w:rsidP="00F804F9">
            <w:pPr>
              <w:jc w:val="center"/>
              <w:rPr>
                <w:rFonts w:ascii="Calibri" w:hAnsi="Calibri"/>
                <w:bCs/>
                <w:color w:val="000000"/>
                <w:sz w:val="20"/>
                <w:szCs w:val="20"/>
              </w:rPr>
            </w:pPr>
            <w:r>
              <w:rPr>
                <w:rFonts w:ascii="Calibri" w:hAnsi="Calibri"/>
                <w:bCs/>
                <w:color w:val="000000"/>
                <w:sz w:val="20"/>
                <w:szCs w:val="20"/>
              </w:rPr>
              <w:t>QSURGC</w:t>
            </w:r>
          </w:p>
        </w:tc>
        <w:tc>
          <w:tcPr>
            <w:tcW w:w="900" w:type="dxa"/>
            <w:shd w:val="clear" w:color="000000" w:fill="FFFFFF"/>
            <w:vAlign w:val="center"/>
            <w:hideMark/>
          </w:tcPr>
          <w:p w:rsidR="006B2008" w:rsidRDefault="006B2008" w:rsidP="00EA2D66">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6B2008" w:rsidRPr="00582D02" w:rsidRDefault="006B2008" w:rsidP="00F804F9">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6B2008" w:rsidRPr="00582D02" w:rsidRDefault="006B2008" w:rsidP="00F804F9">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6B2008" w:rsidRPr="00582D02" w:rsidRDefault="006B2008" w:rsidP="00F804F9">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6B2008" w:rsidRPr="00582D02" w:rsidRDefault="00B35F2F"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B2008" w:rsidRPr="00582D02" w:rsidRDefault="006B2008" w:rsidP="00CF5084">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6B2008" w:rsidRPr="00582D02" w:rsidRDefault="006B2008" w:rsidP="00CF5084">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6B2008" w:rsidRPr="00582D02" w:rsidRDefault="006B2008" w:rsidP="00CF5084">
            <w:pPr>
              <w:jc w:val="center"/>
              <w:rPr>
                <w:rFonts w:ascii="Calibri" w:hAnsi="Calibri"/>
                <w:color w:val="000000"/>
                <w:sz w:val="20"/>
                <w:szCs w:val="20"/>
              </w:rPr>
            </w:pPr>
          </w:p>
        </w:tc>
        <w:tc>
          <w:tcPr>
            <w:tcW w:w="990" w:type="dxa"/>
            <w:shd w:val="clear" w:color="000000" w:fill="FFFFFF"/>
            <w:vAlign w:val="center"/>
          </w:tcPr>
          <w:p w:rsidR="006B2008" w:rsidRPr="00582D02" w:rsidRDefault="006B2008" w:rsidP="00CF508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B2008" w:rsidRPr="00582D02" w:rsidRDefault="006B2008" w:rsidP="00CF5084">
            <w:pPr>
              <w:jc w:val="center"/>
              <w:rPr>
                <w:rFonts w:ascii="Calibri" w:hAnsi="Calibri"/>
                <w:color w:val="000000"/>
                <w:sz w:val="20"/>
                <w:szCs w:val="20"/>
              </w:rPr>
            </w:pPr>
          </w:p>
        </w:tc>
        <w:tc>
          <w:tcPr>
            <w:tcW w:w="1170" w:type="dxa"/>
            <w:shd w:val="clear" w:color="000000" w:fill="FFFFFF"/>
            <w:vAlign w:val="center"/>
            <w:hideMark/>
          </w:tcPr>
          <w:p w:rsidR="006B2008" w:rsidRPr="00582D02" w:rsidRDefault="006B2008" w:rsidP="00CF5084">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TransToOrBy</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TRANS TO OR BY</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HairRemBy</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HAIR REMOVAL BY</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25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1stAsst</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FIRST ASST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lastRenderedPageBreak/>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2ndAsst</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SECOND ASST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Perfusionist</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PERFUSIONIST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AsstPerfusionist</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ASST PERFUSIONIST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SkinPrepAgents</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SKIN PREP AGENTS</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SkinPreppedBy1</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SKIN PREPPED BY (1)</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PreopMood</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PREOP MOOD</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331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PreopConverse</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PREOP CONVERSE</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736CE8" w:rsidRDefault="002C1F82" w:rsidP="00C83220">
            <w:pPr>
              <w:jc w:val="center"/>
              <w:rPr>
                <w:rFonts w:ascii="Calibri" w:hAnsi="Calibri"/>
                <w:color w:val="000000"/>
                <w:sz w:val="20"/>
                <w:szCs w:val="20"/>
              </w:rPr>
            </w:pPr>
            <w:r>
              <w:rPr>
                <w:rFonts w:ascii="Calibri" w:hAnsi="Calibri"/>
                <w:color w:val="000000"/>
                <w:sz w:val="20"/>
                <w:szCs w:val="20"/>
              </w:rPr>
              <w:t>F</w:t>
            </w:r>
            <w:r w:rsidR="00736CE8">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20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TALKS CONSTANTLY; INITIATES CONVERSATION; RESPONDS TO QUESTIONS; NOT ANSWER QUESTIONS; APHASIC; DYSPHASIC</w:t>
            </w: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PreopConscious</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PREOP CONSCIOUS</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SkinPreppedBy2</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SKIN PREPPED BY (2)</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SkinPreppedBy3</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SKIN PREPPED BY (3)</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Staff/Resident</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STAFF/RESIDENT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20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8C16AA"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RESIDENT; STAFF</w:t>
            </w: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PrincAnes</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PRINC ANESTHETIST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lastRenderedPageBreak/>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ReliefAnes</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RELIEF ANESTHETIST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AsstAnes</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ASST ANESTHETIST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AnesSupvCode</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ANES SUPERVISE CODE</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50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102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MinIntraopTemp</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MIN INTRAOP TEMPERATURE ( C )</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IVStartedBy</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IV STARTED BY</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noWrap/>
            <w:vAlign w:val="center"/>
            <w:hideMark/>
          </w:tcPr>
          <w:p w:rsidR="00736CE8" w:rsidRDefault="00736CE8" w:rsidP="00C83220">
            <w:pPr>
              <w:jc w:val="center"/>
              <w:rPr>
                <w:rFonts w:ascii="Calibri" w:hAnsi="Calibri"/>
                <w:color w:val="000000"/>
                <w:szCs w:val="22"/>
              </w:rPr>
            </w:pPr>
            <w:r>
              <w:rPr>
                <w:rFonts w:ascii="Calibri" w:hAnsi="Calibri"/>
                <w:color w:val="000000"/>
                <w:szCs w:val="22"/>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127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AnesCateg</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ANESTHESTIST CATEGORY</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17</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ANESTHESIOLOGIST; NURSE ANESTHETIST; OTHER</w:t>
            </w: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AirwayIndex</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AIRWAY INDEX</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40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 xml:space="preserve">1. INDEX LESS THAN OR EQUAL TO 0; 2. INDEX &gt; 0 AND LESS THAN OR EQUAL TO 2; 3. INDEX &gt; 2 AND LESS THAN OR EQUAL TO 3; 4. INDEX &gt; 3 </w:t>
            </w:r>
            <w:r>
              <w:rPr>
                <w:rFonts w:ascii="Calibri" w:hAnsi="Calibri"/>
                <w:color w:val="000000"/>
                <w:sz w:val="20"/>
                <w:szCs w:val="20"/>
              </w:rPr>
              <w:lastRenderedPageBreak/>
              <w:t>AND LESS THAN OR EQUAL TO 4; 5. INDEX GREATER THAN 4</w:t>
            </w: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lastRenderedPageBreak/>
              <w:t>N</w:t>
            </w:r>
          </w:p>
        </w:tc>
      </w:tr>
      <w:tr w:rsidR="00736CE8" w:rsidTr="00663944">
        <w:trPr>
          <w:trHeight w:val="102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lastRenderedPageBreak/>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MallampatiScale</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MALLAMPATI SCALE</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7</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CLASS 1; CLASS 2; CLASS 3; CLASS 4;</w:t>
            </w: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MandibularSpace</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MANDIBULAR SPACE</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28</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ReqPostOpCare</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REQ POSTOP CARE</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29</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ORSetupTime</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OR SET-UP TIME</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E5188C"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30</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OpDisposition</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OP DISPOSITION</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31</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EstCaseLength</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ESTIMATED CASE LENGTH</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7</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E5188C"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102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32</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DeathUnrelated</w:t>
            </w:r>
            <w:proofErr w:type="spellEnd"/>
            <w:r>
              <w:rPr>
                <w:rFonts w:ascii="Calibri" w:hAnsi="Calibri"/>
                <w:color w:val="000000"/>
                <w:sz w:val="20"/>
                <w:szCs w:val="20"/>
              </w:rPr>
              <w:t>/Related</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DEATH UNRELATED/RELATED</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9</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E5188C"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UNRELATED; RELATED</w:t>
            </w: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33</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ReadyTransmit</w:t>
            </w:r>
            <w:proofErr w:type="spellEnd"/>
            <w:r>
              <w:rPr>
                <w:rFonts w:ascii="Calibri" w:hAnsi="Calibri"/>
                <w:color w:val="000000"/>
                <w:sz w:val="20"/>
                <w:szCs w:val="20"/>
              </w:rPr>
              <w:t>?</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READY TO TRANSMIT?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11</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READY; TRANSMITTED</w:t>
            </w: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102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lastRenderedPageBreak/>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34</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FinalCountVerfCorrect</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FINAL COUNTS VERIFY CORRECT</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20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8C16AA"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CORRECT; INCORRECT; UNKNOWN</w:t>
            </w: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25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35</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Verifier</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VERIFIER</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E5188C"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51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36</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InstCntVerfBy</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INST CNT VERF BY</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E5188C"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37</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ElectrogrndPos</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ELECTROGROUND POSITION</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E5188C"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765"/>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38</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FoleyCathSize</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FOLEY CATHETER SIZE</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E5188C"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102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736CE8" w:rsidP="00EA2D66">
            <w:pPr>
              <w:jc w:val="center"/>
              <w:rPr>
                <w:rFonts w:ascii="Calibri" w:hAnsi="Calibri"/>
                <w:color w:val="000000"/>
                <w:sz w:val="20"/>
                <w:szCs w:val="20"/>
              </w:rPr>
            </w:pPr>
            <w:r>
              <w:rPr>
                <w:rFonts w:ascii="Calibri" w:hAnsi="Calibri"/>
                <w:color w:val="000000"/>
                <w:sz w:val="20"/>
                <w:szCs w:val="20"/>
              </w:rPr>
              <w:t>39</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proofErr w:type="spellStart"/>
            <w:r>
              <w:rPr>
                <w:rFonts w:ascii="Calibri" w:hAnsi="Calibri"/>
                <w:color w:val="000000"/>
                <w:sz w:val="20"/>
                <w:szCs w:val="20"/>
              </w:rPr>
              <w:t>FoleyCathInsertBy</w:t>
            </w:r>
            <w:proofErr w:type="spellEnd"/>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FOLEY CATHETER INSERTED BY</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E5188C"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736CE8" w:rsidTr="00663944">
        <w:trPr>
          <w:trHeight w:val="1020"/>
        </w:trPr>
        <w:tc>
          <w:tcPr>
            <w:tcW w:w="81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QSURGC</w:t>
            </w:r>
          </w:p>
        </w:tc>
        <w:tc>
          <w:tcPr>
            <w:tcW w:w="900" w:type="dxa"/>
            <w:shd w:val="clear" w:color="000000" w:fill="FFFFFF"/>
            <w:vAlign w:val="center"/>
            <w:hideMark/>
          </w:tcPr>
          <w:p w:rsidR="00736CE8" w:rsidRDefault="00EA2D66" w:rsidP="00C83220">
            <w:pPr>
              <w:jc w:val="center"/>
              <w:rPr>
                <w:rFonts w:ascii="Calibri" w:hAnsi="Calibri"/>
                <w:color w:val="000000"/>
                <w:sz w:val="20"/>
                <w:szCs w:val="20"/>
              </w:rPr>
            </w:pPr>
            <w:r>
              <w:rPr>
                <w:rFonts w:ascii="Calibri" w:hAnsi="Calibri"/>
                <w:color w:val="000000"/>
                <w:sz w:val="20"/>
                <w:szCs w:val="20"/>
              </w:rPr>
              <w:t>40</w:t>
            </w:r>
          </w:p>
        </w:tc>
        <w:tc>
          <w:tcPr>
            <w:tcW w:w="126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ElectrogrndPos2</w:t>
            </w:r>
          </w:p>
        </w:tc>
        <w:tc>
          <w:tcPr>
            <w:tcW w:w="180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ELECTROGROUND POSITION (2)</w:t>
            </w:r>
          </w:p>
        </w:tc>
        <w:tc>
          <w:tcPr>
            <w:tcW w:w="99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736CE8" w:rsidRDefault="00736CE8" w:rsidP="00C83220">
            <w:pPr>
              <w:jc w:val="center"/>
              <w:rPr>
                <w:rFonts w:ascii="Calibri" w:hAnsi="Calibri"/>
                <w:color w:val="000000"/>
                <w:sz w:val="20"/>
                <w:szCs w:val="20"/>
              </w:rPr>
            </w:pPr>
          </w:p>
        </w:tc>
        <w:tc>
          <w:tcPr>
            <w:tcW w:w="990" w:type="dxa"/>
            <w:shd w:val="clear" w:color="000000" w:fill="FFFFFF"/>
            <w:vAlign w:val="center"/>
          </w:tcPr>
          <w:p w:rsidR="00736CE8" w:rsidRDefault="00736CE8" w:rsidP="0066394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736CE8" w:rsidRDefault="00736CE8" w:rsidP="00C83220">
            <w:pPr>
              <w:jc w:val="center"/>
              <w:rPr>
                <w:rFonts w:ascii="Calibri" w:hAnsi="Calibri"/>
                <w:color w:val="000000"/>
                <w:sz w:val="20"/>
                <w:szCs w:val="20"/>
              </w:rPr>
            </w:pPr>
          </w:p>
        </w:tc>
        <w:tc>
          <w:tcPr>
            <w:tcW w:w="1170" w:type="dxa"/>
            <w:shd w:val="clear" w:color="000000" w:fill="FFFFFF"/>
            <w:vAlign w:val="center"/>
            <w:hideMark/>
          </w:tcPr>
          <w:p w:rsidR="00736CE8" w:rsidRDefault="00736CE8" w:rsidP="00C83220">
            <w:pPr>
              <w:jc w:val="center"/>
              <w:rPr>
                <w:rFonts w:ascii="Calibri" w:hAnsi="Calibri"/>
                <w:color w:val="000000"/>
                <w:sz w:val="20"/>
                <w:szCs w:val="20"/>
              </w:rPr>
            </w:pPr>
            <w:r>
              <w:rPr>
                <w:rFonts w:ascii="Calibri" w:hAnsi="Calibri"/>
                <w:color w:val="000000"/>
                <w:sz w:val="20"/>
                <w:szCs w:val="20"/>
              </w:rPr>
              <w:t>N</w:t>
            </w:r>
          </w:p>
        </w:tc>
      </w:tr>
      <w:tr w:rsidR="00614344" w:rsidTr="00614344">
        <w:trPr>
          <w:trHeight w:val="1020"/>
        </w:trPr>
        <w:tc>
          <w:tcPr>
            <w:tcW w:w="810" w:type="dxa"/>
            <w:shd w:val="clear" w:color="000000" w:fill="FFFFFF"/>
            <w:vAlign w:val="center"/>
          </w:tcPr>
          <w:p w:rsidR="00614344" w:rsidRPr="00614344" w:rsidRDefault="00614344" w:rsidP="00614344">
            <w:pPr>
              <w:jc w:val="center"/>
              <w:rPr>
                <w:rFonts w:ascii="Calibri" w:hAnsi="Calibri"/>
                <w:color w:val="000000"/>
                <w:sz w:val="20"/>
                <w:szCs w:val="20"/>
              </w:rPr>
            </w:pPr>
            <w:r w:rsidRPr="00614344">
              <w:rPr>
                <w:rFonts w:ascii="Calibri" w:hAnsi="Calibri"/>
                <w:color w:val="000000"/>
                <w:sz w:val="20"/>
                <w:szCs w:val="20"/>
              </w:rPr>
              <w:t>QSURG</w:t>
            </w:r>
            <w:r>
              <w:rPr>
                <w:rFonts w:ascii="Calibri" w:hAnsi="Calibri"/>
                <w:color w:val="000000"/>
                <w:sz w:val="20"/>
                <w:szCs w:val="20"/>
              </w:rPr>
              <w:t>C</w:t>
            </w:r>
          </w:p>
        </w:tc>
        <w:tc>
          <w:tcPr>
            <w:tcW w:w="900" w:type="dxa"/>
            <w:shd w:val="clear" w:color="000000" w:fill="FFFFFF"/>
            <w:vAlign w:val="center"/>
          </w:tcPr>
          <w:p w:rsidR="00614344" w:rsidRPr="00614344" w:rsidRDefault="00614344" w:rsidP="00614344">
            <w:pPr>
              <w:jc w:val="center"/>
              <w:rPr>
                <w:rFonts w:ascii="Calibri" w:hAnsi="Calibri"/>
                <w:color w:val="000000"/>
                <w:sz w:val="20"/>
                <w:szCs w:val="20"/>
              </w:rPr>
            </w:pPr>
            <w:r>
              <w:rPr>
                <w:rFonts w:ascii="Calibri" w:hAnsi="Calibri"/>
                <w:color w:val="000000"/>
                <w:sz w:val="20"/>
                <w:szCs w:val="20"/>
              </w:rPr>
              <w:t>41</w:t>
            </w:r>
          </w:p>
        </w:tc>
        <w:tc>
          <w:tcPr>
            <w:tcW w:w="1260" w:type="dxa"/>
            <w:shd w:val="clear" w:color="000000" w:fill="FFFFFF"/>
            <w:vAlign w:val="center"/>
          </w:tcPr>
          <w:p w:rsidR="00614344" w:rsidRPr="00614344" w:rsidRDefault="00614344" w:rsidP="00614344">
            <w:pPr>
              <w:jc w:val="center"/>
              <w:rPr>
                <w:rFonts w:ascii="Calibri" w:hAnsi="Calibri"/>
                <w:color w:val="000000"/>
                <w:sz w:val="20"/>
                <w:szCs w:val="20"/>
              </w:rPr>
            </w:pPr>
            <w:r w:rsidRPr="00614344">
              <w:rPr>
                <w:rFonts w:ascii="Calibri" w:hAnsi="Calibri"/>
                <w:color w:val="000000"/>
                <w:sz w:val="20"/>
                <w:szCs w:val="20"/>
              </w:rPr>
              <w:t>Facility</w:t>
            </w:r>
          </w:p>
        </w:tc>
        <w:tc>
          <w:tcPr>
            <w:tcW w:w="1800" w:type="dxa"/>
            <w:shd w:val="clear" w:color="000000" w:fill="FFFFFF"/>
            <w:vAlign w:val="center"/>
          </w:tcPr>
          <w:p w:rsidR="00614344" w:rsidRPr="00614344" w:rsidRDefault="00614344" w:rsidP="00614344">
            <w:pPr>
              <w:jc w:val="center"/>
              <w:rPr>
                <w:rFonts w:ascii="Calibri" w:hAnsi="Calibri"/>
                <w:color w:val="000000"/>
                <w:sz w:val="20"/>
                <w:szCs w:val="20"/>
              </w:rPr>
            </w:pPr>
            <w:r w:rsidRPr="00614344">
              <w:rPr>
                <w:rFonts w:ascii="Calibri" w:hAnsi="Calibri"/>
                <w:color w:val="000000"/>
                <w:sz w:val="20"/>
                <w:szCs w:val="20"/>
              </w:rPr>
              <w:t>N/A</w:t>
            </w:r>
          </w:p>
        </w:tc>
        <w:tc>
          <w:tcPr>
            <w:tcW w:w="990" w:type="dxa"/>
            <w:shd w:val="clear" w:color="000000" w:fill="FFFFFF"/>
            <w:vAlign w:val="center"/>
          </w:tcPr>
          <w:p w:rsidR="00614344" w:rsidRPr="00614344" w:rsidRDefault="00614344" w:rsidP="00614344">
            <w:pPr>
              <w:jc w:val="center"/>
              <w:rPr>
                <w:rFonts w:ascii="Calibri" w:hAnsi="Calibri"/>
                <w:color w:val="000000"/>
                <w:sz w:val="20"/>
                <w:szCs w:val="20"/>
              </w:rPr>
            </w:pPr>
            <w:r w:rsidRPr="00614344">
              <w:rPr>
                <w:rFonts w:ascii="Calibri" w:hAnsi="Calibri"/>
                <w:color w:val="000000"/>
                <w:sz w:val="20"/>
                <w:szCs w:val="20"/>
              </w:rPr>
              <w:t>R</w:t>
            </w:r>
          </w:p>
        </w:tc>
        <w:tc>
          <w:tcPr>
            <w:tcW w:w="720" w:type="dxa"/>
            <w:shd w:val="clear" w:color="000000" w:fill="FFFFFF"/>
            <w:vAlign w:val="center"/>
          </w:tcPr>
          <w:p w:rsidR="00614344" w:rsidRPr="00614344" w:rsidRDefault="00614344" w:rsidP="00614344">
            <w:pPr>
              <w:jc w:val="center"/>
              <w:rPr>
                <w:rFonts w:ascii="Calibri" w:hAnsi="Calibri"/>
                <w:color w:val="000000"/>
                <w:sz w:val="20"/>
                <w:szCs w:val="20"/>
              </w:rPr>
            </w:pPr>
            <w:r w:rsidRPr="00614344">
              <w:rPr>
                <w:rFonts w:ascii="Calibri" w:hAnsi="Calibri"/>
                <w:color w:val="000000"/>
                <w:sz w:val="20"/>
                <w:szCs w:val="20"/>
              </w:rPr>
              <w:t>TEXT</w:t>
            </w:r>
          </w:p>
        </w:tc>
        <w:tc>
          <w:tcPr>
            <w:tcW w:w="630" w:type="dxa"/>
            <w:shd w:val="clear" w:color="000000" w:fill="FFFFFF"/>
            <w:vAlign w:val="center"/>
          </w:tcPr>
          <w:p w:rsidR="00614344" w:rsidRPr="00614344" w:rsidRDefault="00614344" w:rsidP="00614344">
            <w:pPr>
              <w:jc w:val="center"/>
              <w:rPr>
                <w:rFonts w:ascii="Calibri" w:hAnsi="Calibri"/>
                <w:color w:val="000000"/>
                <w:sz w:val="20"/>
                <w:szCs w:val="20"/>
              </w:rPr>
            </w:pPr>
            <w:r w:rsidRPr="00614344">
              <w:rPr>
                <w:rFonts w:ascii="Calibri" w:hAnsi="Calibri"/>
                <w:color w:val="000000"/>
                <w:sz w:val="20"/>
                <w:szCs w:val="20"/>
              </w:rPr>
              <w:t>3</w:t>
            </w:r>
          </w:p>
        </w:tc>
        <w:tc>
          <w:tcPr>
            <w:tcW w:w="630" w:type="dxa"/>
            <w:shd w:val="clear" w:color="000000" w:fill="FFFFFF"/>
            <w:vAlign w:val="center"/>
          </w:tcPr>
          <w:p w:rsidR="00614344" w:rsidRPr="00614344" w:rsidRDefault="00614344" w:rsidP="00614344">
            <w:pPr>
              <w:jc w:val="center"/>
              <w:rPr>
                <w:rFonts w:ascii="Calibri" w:hAnsi="Calibri"/>
                <w:color w:val="000000"/>
                <w:sz w:val="20"/>
                <w:szCs w:val="20"/>
              </w:rPr>
            </w:pPr>
            <w:r w:rsidRPr="00614344">
              <w:rPr>
                <w:rFonts w:ascii="Calibri" w:hAnsi="Calibri"/>
                <w:color w:val="000000"/>
                <w:sz w:val="20"/>
                <w:szCs w:val="20"/>
              </w:rPr>
              <w:t>7</w:t>
            </w:r>
          </w:p>
        </w:tc>
        <w:tc>
          <w:tcPr>
            <w:tcW w:w="990" w:type="dxa"/>
            <w:shd w:val="clear" w:color="000000" w:fill="FFFFFF"/>
            <w:vAlign w:val="center"/>
          </w:tcPr>
          <w:p w:rsidR="00614344" w:rsidRPr="00614344" w:rsidRDefault="00614344" w:rsidP="00614344">
            <w:pPr>
              <w:jc w:val="center"/>
              <w:rPr>
                <w:rFonts w:ascii="Calibri" w:hAnsi="Calibri"/>
                <w:color w:val="000000"/>
                <w:sz w:val="20"/>
                <w:szCs w:val="20"/>
              </w:rPr>
            </w:pPr>
          </w:p>
        </w:tc>
        <w:tc>
          <w:tcPr>
            <w:tcW w:w="990" w:type="dxa"/>
            <w:shd w:val="clear" w:color="000000" w:fill="FFFFFF"/>
            <w:vAlign w:val="center"/>
          </w:tcPr>
          <w:p w:rsidR="00614344" w:rsidRPr="00614344" w:rsidRDefault="00614344" w:rsidP="00614344">
            <w:pPr>
              <w:jc w:val="center"/>
              <w:rPr>
                <w:rFonts w:ascii="Calibri" w:hAnsi="Calibri"/>
                <w:color w:val="000000"/>
                <w:sz w:val="20"/>
                <w:szCs w:val="20"/>
              </w:rPr>
            </w:pPr>
            <w:r w:rsidRPr="00614344">
              <w:rPr>
                <w:rFonts w:ascii="Calibri" w:hAnsi="Calibri"/>
                <w:color w:val="000000"/>
                <w:sz w:val="20"/>
                <w:szCs w:val="20"/>
              </w:rPr>
              <w:t>BOTH</w:t>
            </w:r>
          </w:p>
        </w:tc>
        <w:tc>
          <w:tcPr>
            <w:tcW w:w="810" w:type="dxa"/>
            <w:shd w:val="clear" w:color="000000" w:fill="FFFFFF"/>
            <w:vAlign w:val="center"/>
          </w:tcPr>
          <w:p w:rsidR="00614344" w:rsidRPr="00614344" w:rsidRDefault="00614344" w:rsidP="00614344">
            <w:pPr>
              <w:jc w:val="center"/>
              <w:rPr>
                <w:rFonts w:ascii="Calibri" w:hAnsi="Calibri"/>
                <w:color w:val="000000"/>
                <w:sz w:val="20"/>
                <w:szCs w:val="20"/>
              </w:rPr>
            </w:pPr>
          </w:p>
        </w:tc>
        <w:tc>
          <w:tcPr>
            <w:tcW w:w="1170" w:type="dxa"/>
            <w:shd w:val="clear" w:color="000000" w:fill="FFFFFF"/>
            <w:vAlign w:val="center"/>
          </w:tcPr>
          <w:p w:rsidR="00614344" w:rsidRPr="00614344" w:rsidRDefault="00614344" w:rsidP="00614344">
            <w:pPr>
              <w:jc w:val="center"/>
              <w:rPr>
                <w:rFonts w:ascii="Calibri" w:hAnsi="Calibri"/>
                <w:color w:val="000000"/>
                <w:sz w:val="20"/>
                <w:szCs w:val="20"/>
              </w:rPr>
            </w:pPr>
            <w:r w:rsidRPr="00614344">
              <w:rPr>
                <w:rFonts w:ascii="Calibri" w:hAnsi="Calibri"/>
                <w:color w:val="000000"/>
                <w:sz w:val="20"/>
                <w:szCs w:val="20"/>
              </w:rPr>
              <w:t>N</w:t>
            </w:r>
          </w:p>
        </w:tc>
      </w:tr>
    </w:tbl>
    <w:p w:rsidR="00FA3C92" w:rsidRDefault="00FA3C92" w:rsidP="00FA3C92"/>
    <w:tbl>
      <w:tblPr>
        <w:tblW w:w="1170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0"/>
        <w:gridCol w:w="990"/>
        <w:gridCol w:w="990"/>
        <w:gridCol w:w="810"/>
        <w:gridCol w:w="1170"/>
      </w:tblGrid>
      <w:tr w:rsidR="00BA60D9" w:rsidTr="00BA60D9">
        <w:trPr>
          <w:trHeight w:val="765"/>
        </w:trPr>
        <w:tc>
          <w:tcPr>
            <w:tcW w:w="81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BA60D9"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BA60D9">
              <w:rPr>
                <w:rFonts w:ascii="Calibri" w:hAnsi="Calibri"/>
                <w:b/>
                <w:bCs/>
                <w:color w:val="000000"/>
                <w:sz w:val="20"/>
                <w:szCs w:val="20"/>
              </w:rPr>
              <w:t xml:space="preserve"> Field Name</w:t>
            </w:r>
          </w:p>
        </w:tc>
        <w:tc>
          <w:tcPr>
            <w:tcW w:w="99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BA60D9" w:rsidRPr="00582D02" w:rsidRDefault="00BA60D9" w:rsidP="00C83220">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BA60D9" w:rsidRDefault="00BA60D9" w:rsidP="00BA60D9">
            <w:pPr>
              <w:jc w:val="center"/>
              <w:rPr>
                <w:rFonts w:ascii="Calibri" w:hAnsi="Calibri"/>
                <w:b/>
                <w:bCs/>
                <w:color w:val="000000"/>
                <w:sz w:val="20"/>
                <w:szCs w:val="20"/>
              </w:rPr>
            </w:pPr>
            <w:bookmarkStart w:id="53" w:name="OLE_LINK3"/>
            <w:bookmarkStart w:id="54" w:name="OLE_LINK4"/>
            <w:r>
              <w:rPr>
                <w:rFonts w:ascii="Calibri" w:hAnsi="Calibri"/>
                <w:b/>
                <w:bCs/>
                <w:color w:val="000000"/>
                <w:sz w:val="20"/>
                <w:szCs w:val="20"/>
              </w:rPr>
              <w:t>OR / NON-OR</w:t>
            </w:r>
            <w:bookmarkEnd w:id="53"/>
            <w:bookmarkEnd w:id="54"/>
          </w:p>
        </w:tc>
        <w:tc>
          <w:tcPr>
            <w:tcW w:w="81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Code Values</w:t>
            </w:r>
          </w:p>
        </w:tc>
        <w:tc>
          <w:tcPr>
            <w:tcW w:w="117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Repetition</w:t>
            </w:r>
          </w:p>
        </w:tc>
      </w:tr>
      <w:tr w:rsidR="00BA60D9" w:rsidTr="00BA60D9">
        <w:trPr>
          <w:trHeight w:val="765"/>
        </w:trPr>
        <w:tc>
          <w:tcPr>
            <w:tcW w:w="810" w:type="dxa"/>
            <w:shd w:val="clear" w:color="000000" w:fill="FFFFFF"/>
            <w:vAlign w:val="center"/>
            <w:hideMark/>
          </w:tcPr>
          <w:p w:rsidR="00BA60D9" w:rsidRPr="00BE0C5E" w:rsidRDefault="00BA60D9" w:rsidP="00C83220">
            <w:pPr>
              <w:jc w:val="center"/>
              <w:rPr>
                <w:rFonts w:ascii="Calibri" w:hAnsi="Calibri"/>
                <w:bCs/>
                <w:color w:val="000000"/>
                <w:sz w:val="20"/>
                <w:szCs w:val="20"/>
              </w:rPr>
            </w:pPr>
            <w:r>
              <w:rPr>
                <w:rFonts w:ascii="Calibri" w:hAnsi="Calibri"/>
                <w:bCs/>
                <w:color w:val="000000"/>
                <w:sz w:val="20"/>
                <w:szCs w:val="20"/>
              </w:rPr>
              <w:t>QSURGD</w:t>
            </w:r>
          </w:p>
        </w:tc>
        <w:tc>
          <w:tcPr>
            <w:tcW w:w="90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BA60D9"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BA60D9" w:rsidRPr="005466CA" w:rsidRDefault="00BA60D9" w:rsidP="00C83220">
            <w:pPr>
              <w:jc w:val="center"/>
              <w:rPr>
                <w:rFonts w:ascii="Calibri" w:hAnsi="Calibri"/>
                <w:color w:val="000000"/>
                <w:sz w:val="20"/>
                <w:szCs w:val="20"/>
              </w:rPr>
            </w:pPr>
          </w:p>
        </w:tc>
        <w:tc>
          <w:tcPr>
            <w:tcW w:w="990" w:type="dxa"/>
            <w:shd w:val="clear" w:color="000000" w:fill="FFFFFF"/>
            <w:vAlign w:val="center"/>
          </w:tcPr>
          <w:p w:rsidR="00BA60D9" w:rsidRPr="005466CA" w:rsidRDefault="0055087C"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BA60D9" w:rsidRPr="005466CA" w:rsidRDefault="00BA60D9" w:rsidP="00C83220">
            <w:pPr>
              <w:jc w:val="center"/>
              <w:rPr>
                <w:rFonts w:ascii="Calibri" w:hAnsi="Calibri"/>
                <w:color w:val="000000"/>
                <w:sz w:val="20"/>
                <w:szCs w:val="20"/>
              </w:rPr>
            </w:pPr>
          </w:p>
        </w:tc>
        <w:tc>
          <w:tcPr>
            <w:tcW w:w="117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Y</w:t>
            </w:r>
          </w:p>
        </w:tc>
      </w:tr>
      <w:tr w:rsidR="00BA60D9" w:rsidTr="00BA60D9">
        <w:trPr>
          <w:trHeight w:val="765"/>
        </w:trPr>
        <w:tc>
          <w:tcPr>
            <w:tcW w:w="81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Cs/>
                <w:color w:val="000000"/>
                <w:sz w:val="20"/>
                <w:szCs w:val="20"/>
              </w:rPr>
              <w:t>QSURGD</w:t>
            </w:r>
          </w:p>
        </w:tc>
        <w:tc>
          <w:tcPr>
            <w:tcW w:w="90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BA60D9" w:rsidRPr="005466CA" w:rsidRDefault="00BA60D9" w:rsidP="00C83220">
            <w:pPr>
              <w:jc w:val="center"/>
              <w:rPr>
                <w:rFonts w:ascii="Calibri" w:hAnsi="Calibri"/>
                <w:color w:val="000000"/>
                <w:sz w:val="20"/>
                <w:szCs w:val="20"/>
              </w:rPr>
            </w:pPr>
          </w:p>
        </w:tc>
        <w:tc>
          <w:tcPr>
            <w:tcW w:w="990" w:type="dxa"/>
            <w:shd w:val="clear" w:color="000000" w:fill="FFFFFF"/>
            <w:vAlign w:val="center"/>
          </w:tcPr>
          <w:p w:rsidR="00BA60D9" w:rsidRPr="005466CA" w:rsidRDefault="0055087C"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BA60D9" w:rsidRPr="005466CA" w:rsidRDefault="00BA60D9" w:rsidP="00C83220">
            <w:pPr>
              <w:jc w:val="center"/>
              <w:rPr>
                <w:rFonts w:ascii="Calibri" w:hAnsi="Calibri"/>
                <w:color w:val="000000"/>
                <w:sz w:val="20"/>
                <w:szCs w:val="20"/>
              </w:rPr>
            </w:pPr>
          </w:p>
        </w:tc>
        <w:tc>
          <w:tcPr>
            <w:tcW w:w="1170" w:type="dxa"/>
            <w:shd w:val="clear" w:color="000000" w:fill="FFFFFF"/>
            <w:vAlign w:val="center"/>
            <w:hideMark/>
          </w:tcPr>
          <w:p w:rsidR="00BA60D9" w:rsidRPr="005466CA" w:rsidRDefault="00BA60D9" w:rsidP="00C83220">
            <w:pPr>
              <w:jc w:val="center"/>
              <w:rPr>
                <w:rFonts w:ascii="Calibri" w:hAnsi="Calibri"/>
                <w:color w:val="000000"/>
                <w:sz w:val="20"/>
                <w:szCs w:val="20"/>
              </w:rPr>
            </w:pPr>
            <w:r>
              <w:rPr>
                <w:rFonts w:ascii="Calibri" w:hAnsi="Calibri"/>
                <w:color w:val="000000"/>
                <w:sz w:val="20"/>
                <w:szCs w:val="20"/>
              </w:rPr>
              <w:t>N</w:t>
            </w:r>
          </w:p>
        </w:tc>
      </w:tr>
      <w:tr w:rsidR="00AD2B66" w:rsidTr="00BA60D9">
        <w:trPr>
          <w:trHeight w:val="765"/>
        </w:trPr>
        <w:tc>
          <w:tcPr>
            <w:tcW w:w="810" w:type="dxa"/>
            <w:shd w:val="clear" w:color="000000" w:fill="FFFFFF"/>
            <w:vAlign w:val="center"/>
            <w:hideMark/>
          </w:tcPr>
          <w:p w:rsidR="00AD2B66" w:rsidRDefault="00AD2B66" w:rsidP="00F804F9">
            <w:pPr>
              <w:jc w:val="center"/>
              <w:rPr>
                <w:rFonts w:ascii="Calibri" w:hAnsi="Calibri"/>
                <w:bCs/>
                <w:color w:val="000000"/>
                <w:sz w:val="20"/>
                <w:szCs w:val="20"/>
              </w:rPr>
            </w:pPr>
            <w:r>
              <w:rPr>
                <w:rFonts w:ascii="Calibri" w:hAnsi="Calibri"/>
                <w:bCs/>
                <w:color w:val="000000"/>
                <w:sz w:val="20"/>
                <w:szCs w:val="20"/>
              </w:rPr>
              <w:t>QSURGD</w:t>
            </w:r>
          </w:p>
        </w:tc>
        <w:tc>
          <w:tcPr>
            <w:tcW w:w="900" w:type="dxa"/>
            <w:shd w:val="clear" w:color="000000" w:fill="FFFFFF"/>
            <w:vAlign w:val="center"/>
            <w:hideMark/>
          </w:tcPr>
          <w:p w:rsidR="00AD2B66" w:rsidRDefault="00AD2B66" w:rsidP="00EA2D66">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AD2B66" w:rsidRPr="00582D02" w:rsidRDefault="00AD2B66" w:rsidP="00F804F9">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AD2B66" w:rsidRPr="00582D02" w:rsidRDefault="00AD2B66" w:rsidP="00F804F9">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AD2B66" w:rsidRPr="00582D02" w:rsidRDefault="00AD2B66" w:rsidP="00F804F9">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AD2B66" w:rsidRPr="00582D02" w:rsidRDefault="00D57A5F"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AD2B66" w:rsidRPr="00582D02" w:rsidRDefault="00AD2B66" w:rsidP="00CF5084">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AD2B66" w:rsidRPr="00582D02" w:rsidRDefault="00AD2B66" w:rsidP="00CF5084">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AD2B66" w:rsidRPr="00582D02" w:rsidRDefault="00AD2B66" w:rsidP="00CF5084">
            <w:pPr>
              <w:jc w:val="center"/>
              <w:rPr>
                <w:rFonts w:ascii="Calibri" w:hAnsi="Calibri"/>
                <w:color w:val="000000"/>
                <w:sz w:val="20"/>
                <w:szCs w:val="20"/>
              </w:rPr>
            </w:pPr>
          </w:p>
        </w:tc>
        <w:tc>
          <w:tcPr>
            <w:tcW w:w="990" w:type="dxa"/>
            <w:shd w:val="clear" w:color="000000" w:fill="FFFFFF"/>
            <w:vAlign w:val="center"/>
          </w:tcPr>
          <w:p w:rsidR="00AD2B66" w:rsidRPr="00582D02" w:rsidRDefault="00AD2B66" w:rsidP="00CF508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AD2B66" w:rsidRPr="00582D02" w:rsidRDefault="00AD2B66" w:rsidP="00CF5084">
            <w:pPr>
              <w:jc w:val="center"/>
              <w:rPr>
                <w:rFonts w:ascii="Calibri" w:hAnsi="Calibri"/>
                <w:color w:val="000000"/>
                <w:sz w:val="20"/>
                <w:szCs w:val="20"/>
              </w:rPr>
            </w:pPr>
          </w:p>
        </w:tc>
        <w:tc>
          <w:tcPr>
            <w:tcW w:w="1170" w:type="dxa"/>
            <w:shd w:val="clear" w:color="000000" w:fill="FFFFFF"/>
            <w:vAlign w:val="center"/>
            <w:hideMark/>
          </w:tcPr>
          <w:p w:rsidR="00AD2B66" w:rsidRPr="00582D02" w:rsidRDefault="00AD2B66" w:rsidP="00CF5084">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765"/>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PreOpTemp</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PREOP TEMPERATURE</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E5188C"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PreOpWght</w:t>
            </w:r>
            <w:proofErr w:type="spellEnd"/>
            <w:r>
              <w:rPr>
                <w:rFonts w:ascii="Calibri" w:hAnsi="Calibri"/>
                <w:color w:val="000000"/>
                <w:sz w:val="20"/>
                <w:szCs w:val="20"/>
              </w:rPr>
              <w:t>(Kg)</w:t>
            </w:r>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PREOP WEIGHT (Kg)</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E5188C"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765"/>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PreOpHeartRate</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PREOPERATIVE HEART RATE</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E5188C"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765"/>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lastRenderedPageBreak/>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PreOpBloodPres</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PREOP BLOOD PRESSURE</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E5188C"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765"/>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PreOpRespRate</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PREOP RESPIRATORY RATE</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E5188C"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765"/>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8A08F8" w:rsidRDefault="00AD518E" w:rsidP="00C83220">
            <w:pPr>
              <w:jc w:val="center"/>
              <w:rPr>
                <w:rFonts w:ascii="Calibri" w:hAnsi="Calibri"/>
                <w:color w:val="000000"/>
                <w:sz w:val="20"/>
                <w:szCs w:val="20"/>
              </w:rPr>
            </w:pPr>
            <w:proofErr w:type="spellStart"/>
            <w:r>
              <w:rPr>
                <w:rFonts w:ascii="Calibri" w:hAnsi="Calibri"/>
                <w:color w:val="000000"/>
                <w:sz w:val="20"/>
                <w:szCs w:val="20"/>
              </w:rPr>
              <w:t>FinalAnesTemp</w:t>
            </w:r>
            <w:proofErr w:type="spellEnd"/>
            <w:r>
              <w:rPr>
                <w:rFonts w:ascii="Calibri" w:hAnsi="Calibri"/>
                <w:color w:val="000000"/>
                <w:sz w:val="20"/>
                <w:szCs w:val="20"/>
              </w:rPr>
              <w:t>(C</w:t>
            </w:r>
            <w:r w:rsidR="008A08F8">
              <w:rPr>
                <w:rFonts w:ascii="Calibri" w:hAnsi="Calibri"/>
                <w:color w:val="000000"/>
                <w:sz w:val="20"/>
                <w:szCs w:val="20"/>
              </w:rPr>
              <w:t>)</w:t>
            </w:r>
          </w:p>
        </w:tc>
        <w:tc>
          <w:tcPr>
            <w:tcW w:w="1800" w:type="dxa"/>
            <w:shd w:val="clear" w:color="000000" w:fill="FFFFFF"/>
            <w:vAlign w:val="center"/>
            <w:hideMark/>
          </w:tcPr>
          <w:p w:rsidR="008A08F8" w:rsidRDefault="00AD518E" w:rsidP="00C83220">
            <w:pPr>
              <w:jc w:val="center"/>
              <w:rPr>
                <w:rFonts w:ascii="Calibri" w:hAnsi="Calibri"/>
                <w:color w:val="000000"/>
                <w:sz w:val="20"/>
                <w:szCs w:val="20"/>
              </w:rPr>
            </w:pPr>
            <w:r>
              <w:rPr>
                <w:rFonts w:ascii="Calibri" w:hAnsi="Calibri"/>
                <w:color w:val="000000"/>
                <w:sz w:val="20"/>
                <w:szCs w:val="20"/>
              </w:rPr>
              <w:t>FINAL ANESTHESIA TEMP</w:t>
            </w:r>
            <w:r w:rsidR="00BE232F">
              <w:rPr>
                <w:rFonts w:ascii="Calibri" w:hAnsi="Calibri"/>
                <w:color w:val="000000"/>
                <w:sz w:val="20"/>
                <w:szCs w:val="20"/>
              </w:rPr>
              <w:t>(C</w:t>
            </w:r>
            <w:r w:rsidR="008A08F8">
              <w:rPr>
                <w:rFonts w:ascii="Calibri" w:hAnsi="Calibri"/>
                <w:color w:val="000000"/>
                <w:sz w:val="20"/>
                <w:szCs w:val="20"/>
              </w:rPr>
              <w:t>)</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PostOpPulse</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POSTOP PULSE</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E5188C"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PostOpBloodPress</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POSTOP BP</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E5188C"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PostOpResp</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POSTOP RESP</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E5188C"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102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ValidID</w:t>
            </w:r>
            <w:proofErr w:type="spellEnd"/>
            <w:r>
              <w:rPr>
                <w:rFonts w:ascii="Calibri" w:hAnsi="Calibri"/>
                <w:color w:val="000000"/>
                <w:sz w:val="20"/>
                <w:szCs w:val="20"/>
              </w:rPr>
              <w:t>/</w:t>
            </w:r>
            <w:proofErr w:type="spellStart"/>
            <w:r>
              <w:rPr>
                <w:rFonts w:ascii="Calibri" w:hAnsi="Calibri"/>
                <w:color w:val="000000"/>
                <w:sz w:val="20"/>
                <w:szCs w:val="20"/>
              </w:rPr>
              <w:t>ConsentConfBy</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VALID ID/CONSENT CONFIRMED BY</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765"/>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DiagResultsConfBy</w:t>
            </w:r>
            <w:proofErr w:type="spellEnd"/>
          </w:p>
        </w:tc>
        <w:tc>
          <w:tcPr>
            <w:tcW w:w="1800" w:type="dxa"/>
            <w:shd w:val="clear" w:color="000000" w:fill="FFFFFF"/>
            <w:vAlign w:val="center"/>
            <w:hideMark/>
          </w:tcPr>
          <w:p w:rsidR="008A08F8" w:rsidRDefault="00A37922" w:rsidP="00C83220">
            <w:pPr>
              <w:jc w:val="center"/>
              <w:rPr>
                <w:rFonts w:ascii="Calibri" w:hAnsi="Calibri"/>
                <w:color w:val="000000"/>
                <w:sz w:val="20"/>
                <w:szCs w:val="20"/>
              </w:rPr>
            </w:pPr>
            <w:r>
              <w:rPr>
                <w:rFonts w:ascii="Calibri" w:hAnsi="Calibri"/>
                <w:color w:val="000000"/>
                <w:sz w:val="20"/>
                <w:szCs w:val="20"/>
              </w:rPr>
              <w:t>DIAGNOSTIC</w:t>
            </w:r>
            <w:r w:rsidR="008A08F8">
              <w:rPr>
                <w:rFonts w:ascii="Calibri" w:hAnsi="Calibri"/>
                <w:color w:val="000000"/>
                <w:sz w:val="20"/>
                <w:szCs w:val="20"/>
              </w:rPr>
              <w:t xml:space="preserve"> RESULTS CONFIRM BY</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E5188C"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ElectrocautUnit</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ELECTROCAUTERY UNIT</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50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PostOpSkinInteg</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POSTOP SKIN INTEG</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2295"/>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PostOpSkinColor</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POSTOP SKIN COLOR</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11</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ASHEN; LIGHT BROWN; DEEP BROWN; PINK; PALE; FLUSHED; CYANOTIC; ICTERIC</w:t>
            </w: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PacuDispos</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PACU DISPOSITION</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DischargedVia</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DISCHARGED VIA</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EsuCoagRange</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ESU COAG RANGE</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EsuCuttingRange</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ESU CUTTING RANGE</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765"/>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lastRenderedPageBreak/>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SeqCompressDevice</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SEQUENTIAL COMPRESSION DEVICE</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255"/>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LaserType</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LASER TYPE</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067DBF"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8A08F8" w:rsidTr="00BA60D9">
        <w:trPr>
          <w:trHeight w:val="510"/>
        </w:trPr>
        <w:tc>
          <w:tcPr>
            <w:tcW w:w="81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8A08F8" w:rsidRDefault="008A08F8" w:rsidP="00EA2D66">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8A08F8" w:rsidRDefault="008A08F8" w:rsidP="00C83220">
            <w:pPr>
              <w:jc w:val="center"/>
              <w:rPr>
                <w:rFonts w:ascii="Calibri" w:hAnsi="Calibri"/>
                <w:color w:val="000000"/>
                <w:sz w:val="20"/>
                <w:szCs w:val="20"/>
              </w:rPr>
            </w:pPr>
            <w:proofErr w:type="spellStart"/>
            <w:r>
              <w:rPr>
                <w:rFonts w:ascii="Calibri" w:hAnsi="Calibri"/>
                <w:color w:val="000000"/>
                <w:sz w:val="20"/>
                <w:szCs w:val="20"/>
              </w:rPr>
              <w:t>PostOpMood</w:t>
            </w:r>
            <w:proofErr w:type="spellEnd"/>
          </w:p>
        </w:tc>
        <w:tc>
          <w:tcPr>
            <w:tcW w:w="180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POSTOP MOOD</w:t>
            </w:r>
          </w:p>
        </w:tc>
        <w:tc>
          <w:tcPr>
            <w:tcW w:w="99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8A08F8" w:rsidRDefault="008A08F8" w:rsidP="00C83220">
            <w:pPr>
              <w:jc w:val="center"/>
              <w:rPr>
                <w:rFonts w:ascii="Calibri" w:hAnsi="Calibri"/>
                <w:color w:val="000000"/>
                <w:sz w:val="20"/>
                <w:szCs w:val="20"/>
              </w:rPr>
            </w:pPr>
          </w:p>
        </w:tc>
        <w:tc>
          <w:tcPr>
            <w:tcW w:w="990" w:type="dxa"/>
            <w:shd w:val="clear" w:color="000000" w:fill="FFFFFF"/>
            <w:vAlign w:val="center"/>
          </w:tcPr>
          <w:p w:rsidR="008A08F8" w:rsidRDefault="008A08F8"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8A08F8" w:rsidRDefault="008A08F8" w:rsidP="00C83220">
            <w:pPr>
              <w:jc w:val="center"/>
              <w:rPr>
                <w:rFonts w:ascii="Calibri" w:hAnsi="Calibri"/>
                <w:color w:val="000000"/>
                <w:sz w:val="20"/>
                <w:szCs w:val="20"/>
              </w:rPr>
            </w:pPr>
          </w:p>
        </w:tc>
        <w:tc>
          <w:tcPr>
            <w:tcW w:w="1170" w:type="dxa"/>
            <w:shd w:val="clear" w:color="000000" w:fill="FFFFFF"/>
            <w:vAlign w:val="center"/>
            <w:hideMark/>
          </w:tcPr>
          <w:p w:rsidR="008A08F8" w:rsidRDefault="008A08F8"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331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PostOpConvers</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POSTOP CONVERS</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22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TALKS CONSTANTLY; INITIATES CONVERSATION; RESPONDS TO QUESTIONS; NOT ANSWER QUESTIONS; APHASIC; DYSPHASIC</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510"/>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PostOpConscious</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POSTOP CONSCIOUS</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25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EndPulse</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END PULSE</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25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28</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EndBP</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END BP</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25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29</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EndResp</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END RESP</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178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30</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Packing</w:t>
            </w:r>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PACKING</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11</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VASOLINE; IODOFORM; PLAIN; BETADINE; DENTALPACKS; OTHER; NONE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1020"/>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lastRenderedPageBreak/>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31</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PatEdu</w:t>
            </w:r>
            <w:proofErr w:type="spellEnd"/>
            <w:r>
              <w:rPr>
                <w:rFonts w:ascii="Calibri" w:hAnsi="Calibri"/>
                <w:color w:val="000000"/>
                <w:sz w:val="20"/>
                <w:szCs w:val="20"/>
              </w:rPr>
              <w:t>/Assess</w:t>
            </w:r>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PATIENT EDUCATION/ASSESSMENT</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2C1F82"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 UNKNOWN</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32</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ConsentSig&amp;Wit</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CONSENT SIG&amp;WIT</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33</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Bath&amp;Shampoo</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BATH &amp; SHAMPOO</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34</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Rec&amp;XrayReady</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REC&amp;XRAY READY</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INCOMPLETE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35</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Enema(s)</w:t>
            </w:r>
            <w:proofErr w:type="spellStart"/>
            <w:r>
              <w:rPr>
                <w:rFonts w:ascii="Calibri" w:hAnsi="Calibri"/>
                <w:color w:val="000000"/>
                <w:sz w:val="20"/>
                <w:szCs w:val="20"/>
              </w:rPr>
              <w:t>IfOrd</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ENEMA(S) IF ORD</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36</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NPOAsOrd</w:t>
            </w:r>
            <w:proofErr w:type="spellEnd"/>
            <w:r>
              <w:rPr>
                <w:rFonts w:ascii="Calibri" w:hAnsi="Calibri"/>
                <w:color w:val="000000"/>
                <w:sz w:val="20"/>
                <w:szCs w:val="20"/>
              </w:rPr>
              <w:t>/</w:t>
            </w:r>
            <w:proofErr w:type="spellStart"/>
            <w:r>
              <w:rPr>
                <w:rFonts w:ascii="Calibri" w:hAnsi="Calibri"/>
                <w:color w:val="000000"/>
                <w:sz w:val="20"/>
                <w:szCs w:val="20"/>
              </w:rPr>
              <w:t>ClinMid</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NPO AS ORD/CLIN MID</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37</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CarePlanInChart</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CARE PLAN IN CHART</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38</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AddrPlate</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ADDRESS PLATE</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39</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PatVoided</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PATIENT VOIDED</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40</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PreOpMed&amp;RailUp</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PREOP MED&amp;RAIL UP</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41</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ProsethesisRem</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PROSTHESIS REM</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42</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CigMatch&amp;ValRem</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CIG, MATCH &amp; VAL REM</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lastRenderedPageBreak/>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43</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ValuablesSec</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VALUABLES SECURED</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44</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OralHyg</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ORAL HYGIENE</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45</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FreshShave</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FRESHLY SHAVED</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46</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CleanDress</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CLEAN DRESSING</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2C1F82" w:rsidP="00EA2D66">
            <w:pPr>
              <w:jc w:val="center"/>
              <w:rPr>
                <w:rFonts w:ascii="Calibri" w:hAnsi="Calibri"/>
                <w:color w:val="000000"/>
                <w:sz w:val="20"/>
                <w:szCs w:val="20"/>
              </w:rPr>
            </w:pPr>
            <w:r>
              <w:rPr>
                <w:rFonts w:ascii="Calibri" w:hAnsi="Calibri"/>
                <w:color w:val="000000"/>
                <w:sz w:val="20"/>
                <w:szCs w:val="20"/>
              </w:rPr>
              <w:t>47</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CleanHospCloth</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CLEAN HOSP CLOTH</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2C1F82" w:rsidTr="00BA60D9">
        <w:trPr>
          <w:trHeight w:val="765"/>
        </w:trPr>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QSURGD</w:t>
            </w:r>
          </w:p>
        </w:tc>
        <w:tc>
          <w:tcPr>
            <w:tcW w:w="900" w:type="dxa"/>
            <w:shd w:val="clear" w:color="000000" w:fill="FFFFFF"/>
            <w:vAlign w:val="center"/>
            <w:hideMark/>
          </w:tcPr>
          <w:p w:rsidR="002C1F82" w:rsidRDefault="00C32B34" w:rsidP="00C83220">
            <w:pPr>
              <w:jc w:val="center"/>
              <w:rPr>
                <w:rFonts w:ascii="Calibri" w:hAnsi="Calibri"/>
                <w:color w:val="000000"/>
                <w:sz w:val="20"/>
                <w:szCs w:val="20"/>
              </w:rPr>
            </w:pPr>
            <w:r>
              <w:rPr>
                <w:rFonts w:ascii="Calibri" w:hAnsi="Calibri"/>
                <w:color w:val="000000"/>
                <w:sz w:val="20"/>
                <w:szCs w:val="20"/>
              </w:rPr>
              <w:t>48</w:t>
            </w:r>
          </w:p>
        </w:tc>
        <w:tc>
          <w:tcPr>
            <w:tcW w:w="1260" w:type="dxa"/>
            <w:shd w:val="clear" w:color="000000" w:fill="FFFFFF"/>
            <w:vAlign w:val="center"/>
            <w:hideMark/>
          </w:tcPr>
          <w:p w:rsidR="002C1F82" w:rsidRDefault="002C1F82" w:rsidP="00C83220">
            <w:pPr>
              <w:jc w:val="center"/>
              <w:rPr>
                <w:rFonts w:ascii="Calibri" w:hAnsi="Calibri"/>
                <w:color w:val="000000"/>
                <w:sz w:val="20"/>
                <w:szCs w:val="20"/>
              </w:rPr>
            </w:pPr>
            <w:proofErr w:type="spellStart"/>
            <w:r>
              <w:rPr>
                <w:rFonts w:ascii="Calibri" w:hAnsi="Calibri"/>
                <w:color w:val="000000"/>
                <w:sz w:val="20"/>
                <w:szCs w:val="20"/>
              </w:rPr>
              <w:t>LevinTub</w:t>
            </w:r>
            <w:proofErr w:type="spellEnd"/>
            <w:r>
              <w:rPr>
                <w:rFonts w:ascii="Calibri" w:hAnsi="Calibri"/>
                <w:color w:val="000000"/>
                <w:sz w:val="20"/>
                <w:szCs w:val="20"/>
              </w:rPr>
              <w:t>/</w:t>
            </w:r>
            <w:proofErr w:type="spellStart"/>
            <w:r>
              <w:rPr>
                <w:rFonts w:ascii="Calibri" w:hAnsi="Calibri"/>
                <w:color w:val="000000"/>
                <w:sz w:val="20"/>
                <w:szCs w:val="20"/>
              </w:rPr>
              <w:t>Cath</w:t>
            </w:r>
            <w:proofErr w:type="spellEnd"/>
          </w:p>
        </w:tc>
        <w:tc>
          <w:tcPr>
            <w:tcW w:w="180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LEVIN TUBE/CATH</w:t>
            </w:r>
          </w:p>
        </w:tc>
        <w:tc>
          <w:tcPr>
            <w:tcW w:w="99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2C1F82" w:rsidRDefault="002C1F82" w:rsidP="00C83220">
            <w:pPr>
              <w:jc w:val="center"/>
              <w:rPr>
                <w:rFonts w:ascii="Calibri" w:hAnsi="Calibri"/>
                <w:color w:val="000000"/>
                <w:sz w:val="20"/>
                <w:szCs w:val="20"/>
              </w:rPr>
            </w:pPr>
          </w:p>
        </w:tc>
        <w:tc>
          <w:tcPr>
            <w:tcW w:w="990" w:type="dxa"/>
            <w:shd w:val="clear" w:color="000000" w:fill="FFFFFF"/>
            <w:vAlign w:val="center"/>
          </w:tcPr>
          <w:p w:rsidR="002C1F82"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2C1F82" w:rsidRDefault="002C1F82" w:rsidP="00C83220">
            <w:pPr>
              <w:jc w:val="center"/>
              <w:rPr>
                <w:rFonts w:ascii="Calibri" w:hAnsi="Calibri"/>
                <w:color w:val="000000"/>
                <w:sz w:val="20"/>
                <w:szCs w:val="20"/>
              </w:rPr>
            </w:pPr>
            <w:r>
              <w:rPr>
                <w:rFonts w:ascii="Calibri" w:hAnsi="Calibri"/>
                <w:color w:val="000000"/>
                <w:sz w:val="20"/>
                <w:szCs w:val="20"/>
              </w:rPr>
              <w:t>N</w:t>
            </w:r>
          </w:p>
        </w:tc>
      </w:tr>
      <w:tr w:rsidR="00D53F6D" w:rsidTr="00D53F6D">
        <w:trPr>
          <w:trHeight w:val="765"/>
        </w:trPr>
        <w:tc>
          <w:tcPr>
            <w:tcW w:w="810" w:type="dxa"/>
            <w:shd w:val="clear" w:color="000000" w:fill="FFFFFF"/>
            <w:vAlign w:val="center"/>
          </w:tcPr>
          <w:p w:rsidR="00D53F6D" w:rsidRPr="00D53F6D" w:rsidRDefault="00D53F6D" w:rsidP="00EF5FFE">
            <w:pPr>
              <w:jc w:val="center"/>
              <w:rPr>
                <w:rFonts w:ascii="Calibri" w:hAnsi="Calibri"/>
                <w:color w:val="000000"/>
                <w:sz w:val="20"/>
                <w:szCs w:val="20"/>
              </w:rPr>
            </w:pPr>
            <w:r w:rsidRPr="00D53F6D">
              <w:rPr>
                <w:rFonts w:ascii="Calibri" w:hAnsi="Calibri"/>
                <w:color w:val="000000"/>
                <w:sz w:val="20"/>
                <w:szCs w:val="20"/>
              </w:rPr>
              <w:t>QSURG</w:t>
            </w:r>
            <w:r w:rsidR="00EF5FFE">
              <w:rPr>
                <w:rFonts w:ascii="Calibri" w:hAnsi="Calibri"/>
                <w:color w:val="000000"/>
                <w:sz w:val="20"/>
                <w:szCs w:val="20"/>
              </w:rPr>
              <w:t>D</w:t>
            </w:r>
          </w:p>
        </w:tc>
        <w:tc>
          <w:tcPr>
            <w:tcW w:w="900" w:type="dxa"/>
            <w:shd w:val="clear" w:color="000000" w:fill="FFFFFF"/>
            <w:vAlign w:val="center"/>
          </w:tcPr>
          <w:p w:rsidR="00D53F6D" w:rsidRPr="00D53F6D" w:rsidRDefault="00EF5FFE" w:rsidP="00D53F6D">
            <w:pPr>
              <w:jc w:val="center"/>
              <w:rPr>
                <w:rFonts w:ascii="Calibri" w:hAnsi="Calibri"/>
                <w:color w:val="000000"/>
                <w:sz w:val="20"/>
                <w:szCs w:val="20"/>
              </w:rPr>
            </w:pPr>
            <w:r>
              <w:rPr>
                <w:rFonts w:ascii="Calibri" w:hAnsi="Calibri"/>
                <w:color w:val="000000"/>
                <w:sz w:val="20"/>
                <w:szCs w:val="20"/>
              </w:rPr>
              <w:t>49</w:t>
            </w:r>
          </w:p>
        </w:tc>
        <w:tc>
          <w:tcPr>
            <w:tcW w:w="1260" w:type="dxa"/>
            <w:shd w:val="clear" w:color="000000" w:fill="FFFFFF"/>
            <w:vAlign w:val="center"/>
          </w:tcPr>
          <w:p w:rsidR="00D53F6D" w:rsidRPr="00D53F6D" w:rsidRDefault="00D53F6D" w:rsidP="00D53F6D">
            <w:pPr>
              <w:jc w:val="center"/>
              <w:rPr>
                <w:rFonts w:ascii="Calibri" w:hAnsi="Calibri"/>
                <w:color w:val="000000"/>
                <w:sz w:val="20"/>
                <w:szCs w:val="20"/>
              </w:rPr>
            </w:pPr>
            <w:r w:rsidRPr="00D53F6D">
              <w:rPr>
                <w:rFonts w:ascii="Calibri" w:hAnsi="Calibri"/>
                <w:color w:val="000000"/>
                <w:sz w:val="20"/>
                <w:szCs w:val="20"/>
              </w:rPr>
              <w:t>Facility</w:t>
            </w:r>
          </w:p>
        </w:tc>
        <w:tc>
          <w:tcPr>
            <w:tcW w:w="1800" w:type="dxa"/>
            <w:shd w:val="clear" w:color="000000" w:fill="FFFFFF"/>
            <w:vAlign w:val="center"/>
          </w:tcPr>
          <w:p w:rsidR="00D53F6D" w:rsidRPr="00D53F6D" w:rsidRDefault="00D53F6D" w:rsidP="00D53F6D">
            <w:pPr>
              <w:jc w:val="center"/>
              <w:rPr>
                <w:rFonts w:ascii="Calibri" w:hAnsi="Calibri"/>
                <w:color w:val="000000"/>
                <w:sz w:val="20"/>
                <w:szCs w:val="20"/>
              </w:rPr>
            </w:pPr>
            <w:r w:rsidRPr="00D53F6D">
              <w:rPr>
                <w:rFonts w:ascii="Calibri" w:hAnsi="Calibri"/>
                <w:color w:val="000000"/>
                <w:sz w:val="20"/>
                <w:szCs w:val="20"/>
              </w:rPr>
              <w:t>N/A</w:t>
            </w:r>
          </w:p>
        </w:tc>
        <w:tc>
          <w:tcPr>
            <w:tcW w:w="990" w:type="dxa"/>
            <w:shd w:val="clear" w:color="000000" w:fill="FFFFFF"/>
            <w:vAlign w:val="center"/>
          </w:tcPr>
          <w:p w:rsidR="00D53F6D" w:rsidRPr="00D53F6D" w:rsidRDefault="00D53F6D" w:rsidP="00D53F6D">
            <w:pPr>
              <w:jc w:val="center"/>
              <w:rPr>
                <w:rFonts w:ascii="Calibri" w:hAnsi="Calibri"/>
                <w:color w:val="000000"/>
                <w:sz w:val="20"/>
                <w:szCs w:val="20"/>
              </w:rPr>
            </w:pPr>
            <w:r w:rsidRPr="00D53F6D">
              <w:rPr>
                <w:rFonts w:ascii="Calibri" w:hAnsi="Calibri"/>
                <w:color w:val="000000"/>
                <w:sz w:val="20"/>
                <w:szCs w:val="20"/>
              </w:rPr>
              <w:t>R</w:t>
            </w:r>
          </w:p>
        </w:tc>
        <w:tc>
          <w:tcPr>
            <w:tcW w:w="720" w:type="dxa"/>
            <w:shd w:val="clear" w:color="000000" w:fill="FFFFFF"/>
            <w:vAlign w:val="center"/>
          </w:tcPr>
          <w:p w:rsidR="00D53F6D" w:rsidRPr="00D53F6D" w:rsidRDefault="00D53F6D" w:rsidP="00D53F6D">
            <w:pPr>
              <w:jc w:val="center"/>
              <w:rPr>
                <w:rFonts w:ascii="Calibri" w:hAnsi="Calibri"/>
                <w:color w:val="000000"/>
                <w:sz w:val="20"/>
                <w:szCs w:val="20"/>
              </w:rPr>
            </w:pPr>
            <w:r w:rsidRPr="00D53F6D">
              <w:rPr>
                <w:rFonts w:ascii="Calibri" w:hAnsi="Calibri"/>
                <w:color w:val="000000"/>
                <w:sz w:val="20"/>
                <w:szCs w:val="20"/>
              </w:rPr>
              <w:t>TEXT</w:t>
            </w:r>
          </w:p>
        </w:tc>
        <w:tc>
          <w:tcPr>
            <w:tcW w:w="630" w:type="dxa"/>
            <w:shd w:val="clear" w:color="000000" w:fill="FFFFFF"/>
            <w:vAlign w:val="center"/>
          </w:tcPr>
          <w:p w:rsidR="00D53F6D" w:rsidRPr="00D53F6D" w:rsidRDefault="00D53F6D" w:rsidP="00D53F6D">
            <w:pPr>
              <w:jc w:val="center"/>
              <w:rPr>
                <w:rFonts w:ascii="Calibri" w:hAnsi="Calibri"/>
                <w:color w:val="000000"/>
                <w:sz w:val="20"/>
                <w:szCs w:val="20"/>
              </w:rPr>
            </w:pPr>
            <w:r w:rsidRPr="00D53F6D">
              <w:rPr>
                <w:rFonts w:ascii="Calibri" w:hAnsi="Calibri"/>
                <w:color w:val="000000"/>
                <w:sz w:val="20"/>
                <w:szCs w:val="20"/>
              </w:rPr>
              <w:t>3</w:t>
            </w:r>
          </w:p>
        </w:tc>
        <w:tc>
          <w:tcPr>
            <w:tcW w:w="630" w:type="dxa"/>
            <w:shd w:val="clear" w:color="000000" w:fill="FFFFFF"/>
            <w:vAlign w:val="center"/>
          </w:tcPr>
          <w:p w:rsidR="00D53F6D" w:rsidRPr="00D53F6D" w:rsidRDefault="00D53F6D" w:rsidP="00D53F6D">
            <w:pPr>
              <w:jc w:val="center"/>
              <w:rPr>
                <w:rFonts w:ascii="Calibri" w:hAnsi="Calibri"/>
                <w:color w:val="000000"/>
                <w:sz w:val="20"/>
                <w:szCs w:val="20"/>
              </w:rPr>
            </w:pPr>
            <w:r w:rsidRPr="00D53F6D">
              <w:rPr>
                <w:rFonts w:ascii="Calibri" w:hAnsi="Calibri"/>
                <w:color w:val="000000"/>
                <w:sz w:val="20"/>
                <w:szCs w:val="20"/>
              </w:rPr>
              <w:t>7</w:t>
            </w:r>
          </w:p>
        </w:tc>
        <w:tc>
          <w:tcPr>
            <w:tcW w:w="990" w:type="dxa"/>
            <w:shd w:val="clear" w:color="000000" w:fill="FFFFFF"/>
            <w:vAlign w:val="center"/>
          </w:tcPr>
          <w:p w:rsidR="00D53F6D" w:rsidRPr="00D53F6D" w:rsidRDefault="00D53F6D" w:rsidP="00D53F6D">
            <w:pPr>
              <w:jc w:val="center"/>
              <w:rPr>
                <w:rFonts w:ascii="Calibri" w:hAnsi="Calibri"/>
                <w:color w:val="000000"/>
                <w:sz w:val="20"/>
                <w:szCs w:val="20"/>
              </w:rPr>
            </w:pPr>
          </w:p>
        </w:tc>
        <w:tc>
          <w:tcPr>
            <w:tcW w:w="990" w:type="dxa"/>
            <w:shd w:val="clear" w:color="000000" w:fill="FFFFFF"/>
            <w:vAlign w:val="center"/>
          </w:tcPr>
          <w:p w:rsidR="00D53F6D" w:rsidRPr="00D53F6D" w:rsidRDefault="00D53F6D" w:rsidP="00D53F6D">
            <w:pPr>
              <w:jc w:val="center"/>
              <w:rPr>
                <w:rFonts w:ascii="Calibri" w:hAnsi="Calibri"/>
                <w:color w:val="000000"/>
                <w:sz w:val="20"/>
                <w:szCs w:val="20"/>
              </w:rPr>
            </w:pPr>
            <w:r w:rsidRPr="00D53F6D">
              <w:rPr>
                <w:rFonts w:ascii="Calibri" w:hAnsi="Calibri"/>
                <w:color w:val="000000"/>
                <w:sz w:val="20"/>
                <w:szCs w:val="20"/>
              </w:rPr>
              <w:t>BOTH</w:t>
            </w:r>
          </w:p>
        </w:tc>
        <w:tc>
          <w:tcPr>
            <w:tcW w:w="810" w:type="dxa"/>
            <w:shd w:val="clear" w:color="000000" w:fill="FFFFFF"/>
            <w:vAlign w:val="center"/>
          </w:tcPr>
          <w:p w:rsidR="00D53F6D" w:rsidRPr="00D53F6D" w:rsidRDefault="00D53F6D" w:rsidP="00D53F6D">
            <w:pPr>
              <w:jc w:val="center"/>
              <w:rPr>
                <w:rFonts w:ascii="Calibri" w:hAnsi="Calibri"/>
                <w:color w:val="000000"/>
                <w:sz w:val="20"/>
                <w:szCs w:val="20"/>
              </w:rPr>
            </w:pPr>
          </w:p>
        </w:tc>
        <w:tc>
          <w:tcPr>
            <w:tcW w:w="1170" w:type="dxa"/>
            <w:shd w:val="clear" w:color="000000" w:fill="FFFFFF"/>
            <w:vAlign w:val="center"/>
          </w:tcPr>
          <w:p w:rsidR="00D53F6D" w:rsidRPr="00D53F6D" w:rsidRDefault="00D53F6D" w:rsidP="00D53F6D">
            <w:pPr>
              <w:jc w:val="center"/>
              <w:rPr>
                <w:rFonts w:ascii="Calibri" w:hAnsi="Calibri"/>
                <w:color w:val="000000"/>
                <w:sz w:val="20"/>
                <w:szCs w:val="20"/>
              </w:rPr>
            </w:pPr>
            <w:r w:rsidRPr="00D53F6D">
              <w:rPr>
                <w:rFonts w:ascii="Calibri" w:hAnsi="Calibri"/>
                <w:color w:val="000000"/>
                <w:sz w:val="20"/>
                <w:szCs w:val="20"/>
              </w:rPr>
              <w:t>N</w:t>
            </w:r>
          </w:p>
        </w:tc>
      </w:tr>
    </w:tbl>
    <w:p w:rsidR="00FA3C92" w:rsidRDefault="00FA3C92" w:rsidP="00FA3C92"/>
    <w:p w:rsidR="00D53F6D" w:rsidRDefault="00D53F6D" w:rsidP="00FA3C92"/>
    <w:p w:rsidR="00D53F6D" w:rsidRDefault="00D53F6D" w:rsidP="00FA3C92"/>
    <w:tbl>
      <w:tblPr>
        <w:tblW w:w="1170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0"/>
        <w:gridCol w:w="990"/>
        <w:gridCol w:w="990"/>
        <w:gridCol w:w="810"/>
        <w:gridCol w:w="1170"/>
      </w:tblGrid>
      <w:tr w:rsidR="00BA60D9" w:rsidTr="00BA60D9">
        <w:trPr>
          <w:trHeight w:val="765"/>
        </w:trPr>
        <w:tc>
          <w:tcPr>
            <w:tcW w:w="81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BA60D9" w:rsidRDefault="003F21BC" w:rsidP="00C83220">
            <w:pPr>
              <w:jc w:val="center"/>
              <w:rPr>
                <w:rFonts w:ascii="Calibri" w:hAnsi="Calibri"/>
                <w:b/>
                <w:bCs/>
                <w:color w:val="000000"/>
                <w:sz w:val="20"/>
                <w:szCs w:val="20"/>
              </w:rPr>
            </w:pPr>
            <w:r>
              <w:rPr>
                <w:rFonts w:ascii="Calibri" w:hAnsi="Calibri"/>
                <w:b/>
                <w:bCs/>
                <w:color w:val="000000"/>
                <w:sz w:val="20"/>
                <w:szCs w:val="20"/>
              </w:rPr>
              <w:t>VistA</w:t>
            </w:r>
            <w:r w:rsidR="00BA60D9">
              <w:rPr>
                <w:rFonts w:ascii="Calibri" w:hAnsi="Calibri"/>
                <w:b/>
                <w:bCs/>
                <w:color w:val="000000"/>
                <w:sz w:val="20"/>
                <w:szCs w:val="20"/>
              </w:rPr>
              <w:t xml:space="preserve"> Field Name</w:t>
            </w:r>
          </w:p>
        </w:tc>
        <w:tc>
          <w:tcPr>
            <w:tcW w:w="99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BA60D9" w:rsidRPr="00582D02" w:rsidRDefault="00BA60D9" w:rsidP="00C83220">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BA60D9" w:rsidRDefault="00BA60D9" w:rsidP="00BA60D9">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Code Values</w:t>
            </w:r>
          </w:p>
        </w:tc>
        <w:tc>
          <w:tcPr>
            <w:tcW w:w="117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
                <w:bCs/>
                <w:color w:val="000000"/>
                <w:sz w:val="20"/>
                <w:szCs w:val="20"/>
              </w:rPr>
              <w:t>Repetition</w:t>
            </w:r>
          </w:p>
        </w:tc>
      </w:tr>
      <w:tr w:rsidR="00BA60D9" w:rsidTr="00BA60D9">
        <w:trPr>
          <w:trHeight w:val="765"/>
        </w:trPr>
        <w:tc>
          <w:tcPr>
            <w:tcW w:w="81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Cs/>
                <w:color w:val="000000"/>
                <w:sz w:val="20"/>
                <w:szCs w:val="20"/>
              </w:rPr>
              <w:t>QSURGE</w:t>
            </w:r>
          </w:p>
        </w:tc>
        <w:tc>
          <w:tcPr>
            <w:tcW w:w="90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BA60D9" w:rsidRPr="005466CA" w:rsidRDefault="004779CD" w:rsidP="00C83220">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BA60D9" w:rsidRPr="005466CA" w:rsidRDefault="00BA60D9" w:rsidP="00C83220">
            <w:pPr>
              <w:jc w:val="center"/>
              <w:rPr>
                <w:rFonts w:ascii="Calibri" w:hAnsi="Calibri"/>
                <w:color w:val="000000"/>
                <w:sz w:val="20"/>
                <w:szCs w:val="20"/>
              </w:rPr>
            </w:pPr>
          </w:p>
        </w:tc>
        <w:tc>
          <w:tcPr>
            <w:tcW w:w="990" w:type="dxa"/>
            <w:shd w:val="clear" w:color="000000" w:fill="FFFFFF"/>
            <w:vAlign w:val="center"/>
          </w:tcPr>
          <w:p w:rsidR="00BA60D9" w:rsidRPr="005466CA" w:rsidRDefault="00E77A00"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BA60D9" w:rsidRPr="005466CA" w:rsidRDefault="00BA60D9" w:rsidP="00C83220">
            <w:pPr>
              <w:jc w:val="center"/>
              <w:rPr>
                <w:rFonts w:ascii="Calibri" w:hAnsi="Calibri"/>
                <w:color w:val="000000"/>
                <w:sz w:val="20"/>
                <w:szCs w:val="20"/>
              </w:rPr>
            </w:pPr>
          </w:p>
        </w:tc>
        <w:tc>
          <w:tcPr>
            <w:tcW w:w="117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Y</w:t>
            </w:r>
          </w:p>
        </w:tc>
      </w:tr>
      <w:tr w:rsidR="00BA60D9" w:rsidTr="00BA60D9">
        <w:trPr>
          <w:trHeight w:val="765"/>
        </w:trPr>
        <w:tc>
          <w:tcPr>
            <w:tcW w:w="810" w:type="dxa"/>
            <w:shd w:val="clear" w:color="000000" w:fill="FFFFFF"/>
            <w:vAlign w:val="center"/>
            <w:hideMark/>
          </w:tcPr>
          <w:p w:rsidR="00BA60D9" w:rsidRDefault="00BA60D9" w:rsidP="00C83220">
            <w:pPr>
              <w:jc w:val="center"/>
              <w:rPr>
                <w:rFonts w:ascii="Calibri" w:hAnsi="Calibri"/>
                <w:b/>
                <w:bCs/>
                <w:color w:val="000000"/>
                <w:sz w:val="20"/>
                <w:szCs w:val="20"/>
              </w:rPr>
            </w:pPr>
            <w:r>
              <w:rPr>
                <w:rFonts w:ascii="Calibri" w:hAnsi="Calibri"/>
                <w:bCs/>
                <w:color w:val="000000"/>
                <w:sz w:val="20"/>
                <w:szCs w:val="20"/>
              </w:rPr>
              <w:t>QSURGE</w:t>
            </w:r>
          </w:p>
        </w:tc>
        <w:tc>
          <w:tcPr>
            <w:tcW w:w="90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BA60D9" w:rsidRPr="005466CA" w:rsidRDefault="00BA60D9" w:rsidP="00C83220">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BA60D9" w:rsidRPr="005466CA" w:rsidRDefault="00BA60D9" w:rsidP="00C83220">
            <w:pPr>
              <w:jc w:val="center"/>
              <w:rPr>
                <w:rFonts w:ascii="Calibri" w:hAnsi="Calibri"/>
                <w:color w:val="000000"/>
                <w:sz w:val="20"/>
                <w:szCs w:val="20"/>
              </w:rPr>
            </w:pPr>
          </w:p>
        </w:tc>
        <w:tc>
          <w:tcPr>
            <w:tcW w:w="990" w:type="dxa"/>
            <w:shd w:val="clear" w:color="000000" w:fill="FFFFFF"/>
            <w:vAlign w:val="center"/>
          </w:tcPr>
          <w:p w:rsidR="00BA60D9" w:rsidRPr="005466CA" w:rsidRDefault="00E77A00"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BA60D9" w:rsidRPr="005466CA" w:rsidRDefault="00BA60D9" w:rsidP="00C83220">
            <w:pPr>
              <w:jc w:val="center"/>
              <w:rPr>
                <w:rFonts w:ascii="Calibri" w:hAnsi="Calibri"/>
                <w:color w:val="000000"/>
                <w:sz w:val="20"/>
                <w:szCs w:val="20"/>
              </w:rPr>
            </w:pPr>
          </w:p>
        </w:tc>
        <w:tc>
          <w:tcPr>
            <w:tcW w:w="1170" w:type="dxa"/>
            <w:shd w:val="clear" w:color="000000" w:fill="FFFFFF"/>
            <w:vAlign w:val="center"/>
            <w:hideMark/>
          </w:tcPr>
          <w:p w:rsidR="00BA60D9" w:rsidRPr="005466CA" w:rsidRDefault="00BA60D9"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804F9">
            <w:pPr>
              <w:jc w:val="center"/>
              <w:rPr>
                <w:rFonts w:ascii="Calibri" w:hAnsi="Calibri"/>
                <w:bCs/>
                <w:color w:val="000000"/>
                <w:sz w:val="20"/>
                <w:szCs w:val="20"/>
              </w:rPr>
            </w:pPr>
            <w:r>
              <w:rPr>
                <w:rFonts w:ascii="Calibri" w:hAnsi="Calibri"/>
                <w:bCs/>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6C7283" w:rsidRPr="00582D02" w:rsidRDefault="006C7283" w:rsidP="00F804F9">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6C7283" w:rsidRPr="00582D02" w:rsidRDefault="006C7283" w:rsidP="00F804F9">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6C7283" w:rsidRPr="00582D02" w:rsidRDefault="006C7283" w:rsidP="00F804F9">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6C7283" w:rsidRPr="00582D02" w:rsidRDefault="00B05CAE"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C7283" w:rsidRPr="00582D02" w:rsidRDefault="006C7283" w:rsidP="00CF5084">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6C7283" w:rsidRPr="00582D02" w:rsidRDefault="006C7283" w:rsidP="00CF5084">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6C7283" w:rsidRPr="00582D02" w:rsidRDefault="006C7283" w:rsidP="00CF5084">
            <w:pPr>
              <w:jc w:val="center"/>
              <w:rPr>
                <w:rFonts w:ascii="Calibri" w:hAnsi="Calibri"/>
                <w:color w:val="000000"/>
                <w:sz w:val="20"/>
                <w:szCs w:val="20"/>
              </w:rPr>
            </w:pPr>
          </w:p>
        </w:tc>
        <w:tc>
          <w:tcPr>
            <w:tcW w:w="990" w:type="dxa"/>
            <w:shd w:val="clear" w:color="000000" w:fill="FFFFFF"/>
            <w:vAlign w:val="center"/>
          </w:tcPr>
          <w:p w:rsidR="006C7283" w:rsidRPr="00582D02" w:rsidRDefault="006C7283" w:rsidP="00CF5084">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C7283" w:rsidRPr="00582D02" w:rsidRDefault="006C7283" w:rsidP="00CF5084">
            <w:pPr>
              <w:jc w:val="center"/>
              <w:rPr>
                <w:rFonts w:ascii="Calibri" w:hAnsi="Calibri"/>
                <w:color w:val="000000"/>
                <w:sz w:val="20"/>
                <w:szCs w:val="20"/>
              </w:rPr>
            </w:pPr>
          </w:p>
        </w:tc>
        <w:tc>
          <w:tcPr>
            <w:tcW w:w="1170" w:type="dxa"/>
            <w:shd w:val="clear" w:color="000000" w:fill="FFFFFF"/>
            <w:vAlign w:val="center"/>
            <w:hideMark/>
          </w:tcPr>
          <w:p w:rsidR="006C7283" w:rsidRPr="00582D02" w:rsidRDefault="006C7283" w:rsidP="00CF5084">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U/Ain48hrs</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U/A IN 48 HRS</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CBCIn48hrs</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CBC IN 48 HRS</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lastRenderedPageBreak/>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BloodType&amp;Xmatch</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BLOOD TYPE&amp;XMATCH</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ChestXrayIn7Days</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CHEST XRAY IN 7 DAYS</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EKGIn24Hhrs</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EKG IN 24 HRS</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12</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 INAPPLICABLE</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PacuAdmitScore</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PAC(U) ADMIT SCORE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PacuDischScore</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PAC(U) DISCH SCORE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PostOpAnesNoteDt</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POSTOP ANES NOTE DATE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C7283" w:rsidRDefault="00532C70" w:rsidP="00C83220">
            <w:pPr>
              <w:jc w:val="center"/>
              <w:rPr>
                <w:rFonts w:ascii="Calibri" w:hAnsi="Calibri"/>
                <w:color w:val="000000"/>
                <w:sz w:val="20"/>
                <w:szCs w:val="20"/>
              </w:rPr>
            </w:pPr>
            <w:r>
              <w:rPr>
                <w:rFonts w:ascii="Calibri" w:hAnsi="Calibri"/>
                <w:color w:val="000000"/>
                <w:sz w:val="20"/>
                <w:szCs w:val="20"/>
              </w:rPr>
              <w:t>MM/DD/YYYY@HH:MM</w:t>
            </w: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tubes&amp;drains</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TUBES AND DRAINS</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80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25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Division</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DIVISION</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02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PreOpAttendConcur</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PREOP ATTENDING CONCURRENCE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02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PostOpAttendConcur</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POSTOP ATTENDING CONCURRENCE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78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SpongeCntCorrect</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SPONGE COUNT CORRECT (Y/N)</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29</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 SEE NURSING CARE COMMENTS; NOT APPLICABLE</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78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SharpsCntCorrect</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SHARPS COUNT CORRECT (Y/N)</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29</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p w:rsidR="006C7283" w:rsidRDefault="006C7283" w:rsidP="00B41329"/>
          <w:p w:rsidR="006C7283" w:rsidRPr="00B41329" w:rsidRDefault="006C7283" w:rsidP="00B41329"/>
          <w:p w:rsidR="006C7283" w:rsidRPr="00B41329" w:rsidRDefault="006C7283" w:rsidP="00B41329"/>
          <w:p w:rsidR="006C7283" w:rsidRPr="00B41329" w:rsidRDefault="006C7283" w:rsidP="00B41329"/>
          <w:p w:rsidR="006C7283" w:rsidRDefault="006C7283" w:rsidP="00B41329"/>
          <w:p w:rsidR="006C7283" w:rsidRPr="00B41329" w:rsidRDefault="006C7283" w:rsidP="00B41329"/>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 xml:space="preserve">YES; NO, SEE NURSING CARE COMMENTS; </w:t>
            </w:r>
            <w:r>
              <w:rPr>
                <w:rFonts w:ascii="Calibri" w:hAnsi="Calibri"/>
                <w:color w:val="000000"/>
                <w:sz w:val="20"/>
                <w:szCs w:val="20"/>
              </w:rPr>
              <w:lastRenderedPageBreak/>
              <w:t>NOT APPLICABLE</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lastRenderedPageBreak/>
              <w:t>N</w:t>
            </w:r>
          </w:p>
        </w:tc>
      </w:tr>
      <w:tr w:rsidR="006C7283" w:rsidTr="00BA60D9">
        <w:trPr>
          <w:trHeight w:val="178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lastRenderedPageBreak/>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InstrCntCorrect</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INSTRUMENT COUNT CORRECT (Y/N)</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29</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 SEE NURSING CARE COMMENTS; NOT APPLICABLE</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02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SpongeSharpsInstrCntr</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SPONGE; SHARPS, &amp; INST COUNTER</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CntVerifier</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COUNT VERIFIER</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25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CancelDt</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CANCEL DATE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C7283" w:rsidRDefault="00532C70" w:rsidP="00C83220">
            <w:pPr>
              <w:jc w:val="center"/>
              <w:rPr>
                <w:rFonts w:ascii="Calibri" w:hAnsi="Calibri"/>
                <w:color w:val="000000"/>
                <w:sz w:val="20"/>
                <w:szCs w:val="20"/>
              </w:rPr>
            </w:pPr>
            <w:r>
              <w:rPr>
                <w:rFonts w:ascii="Calibri" w:hAnsi="Calibri"/>
                <w:color w:val="000000"/>
                <w:sz w:val="20"/>
                <w:szCs w:val="20"/>
              </w:rPr>
              <w:t>MM/DD/YYYY@HH:MM</w:t>
            </w: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CancelAvoidable</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CANCELLATION AVOIDABLE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CancelledBy</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CANCELLED BY</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35</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53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DressingCond</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DRESSING CONDITION</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20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DRY; SEROSANGUINOUS; SANGUINOUS; NO DRESSING</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2ndSkinPrepAgent</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SECOND SKIN PREP AGENT</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TimeNurseOutOr</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TIME NURSE OUT OF OR</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C7283" w:rsidRDefault="00532C70" w:rsidP="00C83220">
            <w:pPr>
              <w:jc w:val="center"/>
              <w:rPr>
                <w:rFonts w:ascii="Calibri" w:hAnsi="Calibri"/>
                <w:color w:val="000000"/>
                <w:sz w:val="20"/>
                <w:szCs w:val="20"/>
              </w:rPr>
            </w:pPr>
            <w:r>
              <w:rPr>
                <w:rFonts w:ascii="Calibri" w:hAnsi="Calibri"/>
                <w:color w:val="000000"/>
                <w:sz w:val="20"/>
                <w:szCs w:val="20"/>
              </w:rPr>
              <w:t>MM/DD/YYYY@HH:MM</w:t>
            </w: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EA2D66">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SchedStartTime</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SCHEDULED START TIME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C7283" w:rsidRDefault="00532C70" w:rsidP="00C83220">
            <w:pPr>
              <w:jc w:val="center"/>
              <w:rPr>
                <w:rFonts w:ascii="Calibri" w:hAnsi="Calibri"/>
                <w:color w:val="000000"/>
                <w:sz w:val="20"/>
                <w:szCs w:val="20"/>
              </w:rPr>
            </w:pPr>
            <w:r>
              <w:rPr>
                <w:rFonts w:ascii="Calibri" w:hAnsi="Calibri"/>
                <w:color w:val="000000"/>
                <w:sz w:val="20"/>
                <w:szCs w:val="20"/>
              </w:rPr>
              <w:t>MM/DD/YYYY@HH:MM</w:t>
            </w: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33138D" w:rsidTr="00BA60D9">
        <w:trPr>
          <w:trHeight w:val="510"/>
        </w:trPr>
        <w:tc>
          <w:tcPr>
            <w:tcW w:w="810" w:type="dxa"/>
            <w:shd w:val="clear" w:color="000000" w:fill="FFFFFF"/>
            <w:vAlign w:val="center"/>
            <w:hideMark/>
          </w:tcPr>
          <w:p w:rsidR="0033138D" w:rsidRDefault="0033138D" w:rsidP="00CF74BA">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BD7673" w:rsidRDefault="00BD7673" w:rsidP="00BD7673">
            <w:pPr>
              <w:jc w:val="center"/>
              <w:rPr>
                <w:rFonts w:ascii="Calibri" w:hAnsi="Calibri"/>
                <w:color w:val="000000"/>
                <w:sz w:val="20"/>
                <w:szCs w:val="20"/>
              </w:rPr>
            </w:pPr>
            <w:r>
              <w:rPr>
                <w:rFonts w:ascii="Calibri" w:hAnsi="Calibri"/>
                <w:color w:val="000000"/>
                <w:sz w:val="20"/>
                <w:szCs w:val="20"/>
              </w:rPr>
              <w:t>28</w:t>
            </w:r>
          </w:p>
        </w:tc>
        <w:tc>
          <w:tcPr>
            <w:tcW w:w="1260" w:type="dxa"/>
            <w:shd w:val="clear" w:color="000000" w:fill="FFFFFF"/>
            <w:vAlign w:val="center"/>
            <w:hideMark/>
          </w:tcPr>
          <w:p w:rsidR="0033138D" w:rsidRDefault="0033138D" w:rsidP="00CF74BA">
            <w:pPr>
              <w:jc w:val="center"/>
              <w:rPr>
                <w:rFonts w:ascii="Calibri" w:hAnsi="Calibri"/>
                <w:color w:val="000000"/>
                <w:sz w:val="20"/>
                <w:szCs w:val="20"/>
              </w:rPr>
            </w:pPr>
            <w:proofErr w:type="spellStart"/>
            <w:r>
              <w:rPr>
                <w:rFonts w:ascii="Calibri" w:hAnsi="Calibri"/>
                <w:color w:val="000000"/>
                <w:sz w:val="20"/>
                <w:szCs w:val="20"/>
              </w:rPr>
              <w:t>SchedEndTime</w:t>
            </w:r>
            <w:proofErr w:type="spellEnd"/>
          </w:p>
        </w:tc>
        <w:tc>
          <w:tcPr>
            <w:tcW w:w="1800" w:type="dxa"/>
            <w:shd w:val="clear" w:color="000000" w:fill="FFFFFF"/>
            <w:vAlign w:val="center"/>
            <w:hideMark/>
          </w:tcPr>
          <w:p w:rsidR="0033138D" w:rsidRDefault="0033138D" w:rsidP="00CF74BA">
            <w:pPr>
              <w:jc w:val="center"/>
              <w:rPr>
                <w:rFonts w:ascii="Calibri" w:hAnsi="Calibri"/>
                <w:color w:val="000000"/>
                <w:sz w:val="20"/>
                <w:szCs w:val="20"/>
              </w:rPr>
            </w:pPr>
            <w:r>
              <w:rPr>
                <w:rFonts w:ascii="Calibri" w:hAnsi="Calibri"/>
                <w:color w:val="000000"/>
                <w:sz w:val="20"/>
                <w:szCs w:val="20"/>
              </w:rPr>
              <w:t>SCHEDULED END TIME</w:t>
            </w:r>
          </w:p>
        </w:tc>
        <w:tc>
          <w:tcPr>
            <w:tcW w:w="990" w:type="dxa"/>
            <w:shd w:val="clear" w:color="000000" w:fill="FFFFFF"/>
            <w:vAlign w:val="center"/>
            <w:hideMark/>
          </w:tcPr>
          <w:p w:rsidR="0033138D" w:rsidRDefault="0033138D" w:rsidP="00CF74BA">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3138D" w:rsidRDefault="0033138D" w:rsidP="00CF74BA">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33138D" w:rsidRDefault="0033138D" w:rsidP="00CF74BA">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33138D" w:rsidRDefault="0033138D" w:rsidP="00CF74BA">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33138D" w:rsidRDefault="00532C70" w:rsidP="00CF74BA">
            <w:pPr>
              <w:jc w:val="center"/>
              <w:rPr>
                <w:rFonts w:ascii="Calibri" w:hAnsi="Calibri"/>
                <w:color w:val="000000"/>
                <w:sz w:val="20"/>
                <w:szCs w:val="20"/>
              </w:rPr>
            </w:pPr>
            <w:r>
              <w:rPr>
                <w:rFonts w:ascii="Calibri" w:hAnsi="Calibri"/>
                <w:color w:val="000000"/>
                <w:sz w:val="20"/>
                <w:szCs w:val="20"/>
              </w:rPr>
              <w:t>MM/DD/YYYY@H</w:t>
            </w:r>
            <w:r>
              <w:rPr>
                <w:rFonts w:ascii="Calibri" w:hAnsi="Calibri"/>
                <w:color w:val="000000"/>
                <w:sz w:val="20"/>
                <w:szCs w:val="20"/>
              </w:rPr>
              <w:lastRenderedPageBreak/>
              <w:t>H:MM</w:t>
            </w:r>
          </w:p>
        </w:tc>
        <w:tc>
          <w:tcPr>
            <w:tcW w:w="990" w:type="dxa"/>
            <w:shd w:val="clear" w:color="000000" w:fill="FFFFFF"/>
            <w:vAlign w:val="center"/>
          </w:tcPr>
          <w:p w:rsidR="0033138D" w:rsidRDefault="0033138D" w:rsidP="00CF74BA">
            <w:pPr>
              <w:jc w:val="center"/>
              <w:rPr>
                <w:rFonts w:ascii="Calibri" w:hAnsi="Calibri"/>
                <w:color w:val="000000"/>
                <w:sz w:val="20"/>
                <w:szCs w:val="20"/>
              </w:rPr>
            </w:pPr>
            <w:r>
              <w:rPr>
                <w:rFonts w:ascii="Calibri" w:hAnsi="Calibri"/>
                <w:color w:val="000000"/>
                <w:sz w:val="20"/>
                <w:szCs w:val="20"/>
              </w:rPr>
              <w:lastRenderedPageBreak/>
              <w:t>OR</w:t>
            </w:r>
          </w:p>
        </w:tc>
        <w:tc>
          <w:tcPr>
            <w:tcW w:w="810" w:type="dxa"/>
            <w:shd w:val="clear" w:color="000000" w:fill="FFFFFF"/>
            <w:vAlign w:val="center"/>
            <w:hideMark/>
          </w:tcPr>
          <w:p w:rsidR="0033138D" w:rsidRDefault="0033138D" w:rsidP="00CF74BA">
            <w:pPr>
              <w:jc w:val="center"/>
              <w:rPr>
                <w:rFonts w:ascii="Calibri" w:hAnsi="Calibri"/>
                <w:color w:val="000000"/>
                <w:sz w:val="20"/>
                <w:szCs w:val="20"/>
              </w:rPr>
            </w:pPr>
          </w:p>
        </w:tc>
        <w:tc>
          <w:tcPr>
            <w:tcW w:w="1170" w:type="dxa"/>
            <w:shd w:val="clear" w:color="000000" w:fill="FFFFFF"/>
            <w:vAlign w:val="center"/>
            <w:hideMark/>
          </w:tcPr>
          <w:p w:rsidR="0033138D" w:rsidRDefault="0033138D" w:rsidP="00CF74BA">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lastRenderedPageBreak/>
              <w:t>QSURGE</w:t>
            </w:r>
          </w:p>
        </w:tc>
        <w:tc>
          <w:tcPr>
            <w:tcW w:w="900" w:type="dxa"/>
            <w:shd w:val="clear" w:color="000000" w:fill="FFFFFF"/>
            <w:vAlign w:val="center"/>
            <w:hideMark/>
          </w:tcPr>
          <w:p w:rsidR="006C7283" w:rsidRDefault="00BD7673" w:rsidP="00EA2D66">
            <w:pPr>
              <w:jc w:val="center"/>
              <w:rPr>
                <w:rFonts w:ascii="Calibri" w:hAnsi="Calibri"/>
                <w:color w:val="000000"/>
                <w:sz w:val="20"/>
                <w:szCs w:val="20"/>
              </w:rPr>
            </w:pPr>
            <w:r>
              <w:rPr>
                <w:rFonts w:ascii="Calibri" w:hAnsi="Calibri"/>
                <w:color w:val="000000"/>
                <w:sz w:val="20"/>
                <w:szCs w:val="20"/>
              </w:rPr>
              <w:t>29</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InOR_ToAnesStart</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IN OR TO ANES START</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4</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BD7673" w:rsidP="00EA2D66">
            <w:pPr>
              <w:jc w:val="center"/>
              <w:rPr>
                <w:rFonts w:ascii="Calibri" w:hAnsi="Calibri"/>
                <w:color w:val="000000"/>
                <w:sz w:val="20"/>
                <w:szCs w:val="20"/>
              </w:rPr>
            </w:pPr>
            <w:r>
              <w:rPr>
                <w:rFonts w:ascii="Calibri" w:hAnsi="Calibri"/>
                <w:color w:val="000000"/>
                <w:sz w:val="20"/>
                <w:szCs w:val="20"/>
              </w:rPr>
              <w:t>30</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AnesStartToOpStart</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ANES START TO OP START</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4</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BD7673" w:rsidP="00EA2D66">
            <w:pPr>
              <w:jc w:val="center"/>
              <w:rPr>
                <w:rFonts w:ascii="Calibri" w:hAnsi="Calibri"/>
                <w:color w:val="000000"/>
                <w:sz w:val="20"/>
                <w:szCs w:val="20"/>
              </w:rPr>
            </w:pPr>
            <w:r>
              <w:rPr>
                <w:rFonts w:ascii="Calibri" w:hAnsi="Calibri"/>
                <w:color w:val="000000"/>
                <w:sz w:val="20"/>
                <w:szCs w:val="20"/>
              </w:rPr>
              <w:t>31</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InOR_ToStartTime</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IN OR TO START TIME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4</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33138D" w:rsidTr="00BA60D9">
        <w:trPr>
          <w:trHeight w:val="510"/>
        </w:trPr>
        <w:tc>
          <w:tcPr>
            <w:tcW w:w="810" w:type="dxa"/>
            <w:shd w:val="clear" w:color="000000" w:fill="FFFFFF"/>
            <w:vAlign w:val="center"/>
            <w:hideMark/>
          </w:tcPr>
          <w:p w:rsidR="0033138D" w:rsidRDefault="00BD767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33138D" w:rsidRDefault="00BD7673" w:rsidP="00EA2D66">
            <w:pPr>
              <w:jc w:val="center"/>
              <w:rPr>
                <w:rFonts w:ascii="Calibri" w:hAnsi="Calibri"/>
                <w:color w:val="000000"/>
                <w:sz w:val="20"/>
                <w:szCs w:val="20"/>
              </w:rPr>
            </w:pPr>
            <w:r>
              <w:rPr>
                <w:rFonts w:ascii="Calibri" w:hAnsi="Calibri"/>
                <w:color w:val="000000"/>
                <w:sz w:val="20"/>
                <w:szCs w:val="20"/>
              </w:rPr>
              <w:t>32</w:t>
            </w:r>
          </w:p>
        </w:tc>
        <w:tc>
          <w:tcPr>
            <w:tcW w:w="1260" w:type="dxa"/>
            <w:shd w:val="clear" w:color="000000" w:fill="FFFFFF"/>
            <w:vAlign w:val="center"/>
            <w:hideMark/>
          </w:tcPr>
          <w:p w:rsidR="0033138D" w:rsidRDefault="0033138D" w:rsidP="0033138D">
            <w:pPr>
              <w:jc w:val="center"/>
              <w:rPr>
                <w:rFonts w:ascii="Calibri" w:hAnsi="Calibri"/>
                <w:color w:val="000000"/>
                <w:szCs w:val="22"/>
              </w:rPr>
            </w:pPr>
            <w:proofErr w:type="spellStart"/>
            <w:r>
              <w:rPr>
                <w:rFonts w:ascii="Calibri" w:hAnsi="Calibri"/>
                <w:color w:val="000000"/>
                <w:szCs w:val="22"/>
              </w:rPr>
              <w:t>DictDt</w:t>
            </w:r>
            <w:proofErr w:type="spellEnd"/>
            <w:r>
              <w:rPr>
                <w:rFonts w:ascii="Calibri" w:hAnsi="Calibri"/>
                <w:color w:val="000000"/>
                <w:szCs w:val="22"/>
              </w:rPr>
              <w:t>/Time</w:t>
            </w:r>
          </w:p>
          <w:p w:rsidR="0033138D" w:rsidRDefault="0033138D" w:rsidP="00C83220">
            <w:pPr>
              <w:jc w:val="center"/>
              <w:rPr>
                <w:rFonts w:ascii="Calibri" w:hAnsi="Calibri"/>
                <w:color w:val="000000"/>
                <w:sz w:val="20"/>
                <w:szCs w:val="20"/>
              </w:rPr>
            </w:pPr>
          </w:p>
        </w:tc>
        <w:tc>
          <w:tcPr>
            <w:tcW w:w="1800" w:type="dxa"/>
            <w:shd w:val="clear" w:color="000000" w:fill="FFFFFF"/>
            <w:vAlign w:val="center"/>
            <w:hideMark/>
          </w:tcPr>
          <w:p w:rsidR="0033138D" w:rsidRDefault="0033138D" w:rsidP="00C83220">
            <w:pPr>
              <w:jc w:val="center"/>
              <w:rPr>
                <w:rFonts w:ascii="Calibri" w:hAnsi="Calibri"/>
                <w:color w:val="000000"/>
                <w:sz w:val="20"/>
                <w:szCs w:val="20"/>
              </w:rPr>
            </w:pPr>
            <w:r w:rsidRPr="008244C5">
              <w:rPr>
                <w:rFonts w:ascii="Calibri" w:hAnsi="Calibri"/>
                <w:color w:val="000000"/>
                <w:szCs w:val="22"/>
              </w:rPr>
              <w:t>DATE/TIME OF DICTATION</w:t>
            </w:r>
          </w:p>
        </w:tc>
        <w:tc>
          <w:tcPr>
            <w:tcW w:w="990" w:type="dxa"/>
            <w:shd w:val="clear" w:color="000000" w:fill="FFFFFF"/>
            <w:vAlign w:val="center"/>
            <w:hideMark/>
          </w:tcPr>
          <w:p w:rsidR="0033138D" w:rsidRDefault="008244C5"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3138D" w:rsidRDefault="008244C5"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33138D" w:rsidRDefault="008244C5"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33138D" w:rsidRDefault="008244C5"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33138D" w:rsidRDefault="00532C70" w:rsidP="00C83220">
            <w:pPr>
              <w:jc w:val="center"/>
              <w:rPr>
                <w:rFonts w:ascii="Calibri" w:hAnsi="Calibri"/>
                <w:color w:val="000000"/>
                <w:sz w:val="20"/>
                <w:szCs w:val="20"/>
              </w:rPr>
            </w:pPr>
            <w:r>
              <w:rPr>
                <w:rFonts w:ascii="Calibri" w:hAnsi="Calibri"/>
                <w:color w:val="000000"/>
                <w:sz w:val="20"/>
                <w:szCs w:val="20"/>
              </w:rPr>
              <w:t>MM/DD/YYYY@HH:MM</w:t>
            </w:r>
          </w:p>
        </w:tc>
        <w:tc>
          <w:tcPr>
            <w:tcW w:w="990" w:type="dxa"/>
            <w:shd w:val="clear" w:color="000000" w:fill="FFFFFF"/>
            <w:vAlign w:val="center"/>
          </w:tcPr>
          <w:p w:rsidR="0033138D" w:rsidRDefault="008244C5"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33138D" w:rsidRDefault="0033138D" w:rsidP="00C83220">
            <w:pPr>
              <w:jc w:val="center"/>
              <w:rPr>
                <w:rFonts w:ascii="Calibri" w:hAnsi="Calibri"/>
                <w:color w:val="000000"/>
                <w:sz w:val="20"/>
                <w:szCs w:val="20"/>
              </w:rPr>
            </w:pPr>
          </w:p>
        </w:tc>
        <w:tc>
          <w:tcPr>
            <w:tcW w:w="1170" w:type="dxa"/>
            <w:shd w:val="clear" w:color="000000" w:fill="FFFFFF"/>
            <w:vAlign w:val="center"/>
            <w:hideMark/>
          </w:tcPr>
          <w:p w:rsidR="0033138D" w:rsidRDefault="008244C5"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3</w:t>
            </w:r>
            <w:r w:rsidR="00BD7673">
              <w:rPr>
                <w:rFonts w:ascii="Calibri" w:hAnsi="Calibri"/>
                <w:color w:val="000000"/>
                <w:sz w:val="20"/>
                <w:szCs w:val="20"/>
              </w:rPr>
              <w:t>3</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CancelRsn</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CANCEL REASON</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3</w:t>
            </w:r>
            <w:r w:rsidR="00BD7673">
              <w:rPr>
                <w:rFonts w:ascii="Calibri" w:hAnsi="Calibri"/>
                <w:color w:val="000000"/>
                <w:sz w:val="20"/>
                <w:szCs w:val="20"/>
              </w:rPr>
              <w:t>4</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Diag</w:t>
            </w:r>
            <w:proofErr w:type="spellEnd"/>
            <w:r>
              <w:rPr>
                <w:rFonts w:ascii="Calibri" w:hAnsi="Calibri"/>
                <w:color w:val="000000"/>
                <w:sz w:val="20"/>
                <w:szCs w:val="20"/>
              </w:rPr>
              <w:t>/</w:t>
            </w:r>
            <w:proofErr w:type="spellStart"/>
            <w:r>
              <w:rPr>
                <w:rFonts w:ascii="Calibri" w:hAnsi="Calibri"/>
                <w:color w:val="000000"/>
                <w:sz w:val="20"/>
                <w:szCs w:val="20"/>
              </w:rPr>
              <w:t>Thera</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DIAGNOSTIC/THERAPEUTIC (Y/N)</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3</w:t>
            </w:r>
            <w:r w:rsidR="00BD7673">
              <w:rPr>
                <w:rFonts w:ascii="Calibri" w:hAnsi="Calibri"/>
                <w:color w:val="000000"/>
                <w:sz w:val="20"/>
                <w:szCs w:val="20"/>
              </w:rPr>
              <w:t>5</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WaitTimeStart</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WAIT TIME START</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AE352F" w:rsidP="00C83220">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3</w:t>
            </w:r>
            <w:r w:rsidR="00BD7673">
              <w:rPr>
                <w:rFonts w:ascii="Calibri" w:hAnsi="Calibri"/>
                <w:color w:val="000000"/>
                <w:sz w:val="20"/>
                <w:szCs w:val="20"/>
              </w:rPr>
              <w:t>6</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TranscriptDt</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DATE OF TRANSCRIPTION</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16</w:t>
            </w:r>
          </w:p>
        </w:tc>
        <w:tc>
          <w:tcPr>
            <w:tcW w:w="990" w:type="dxa"/>
            <w:shd w:val="clear" w:color="000000" w:fill="FFFFFF"/>
            <w:vAlign w:val="center"/>
          </w:tcPr>
          <w:p w:rsidR="006C7283" w:rsidRDefault="00532C70" w:rsidP="00C83220">
            <w:pPr>
              <w:jc w:val="center"/>
              <w:rPr>
                <w:rFonts w:ascii="Calibri" w:hAnsi="Calibri"/>
                <w:color w:val="000000"/>
                <w:sz w:val="20"/>
                <w:szCs w:val="20"/>
              </w:rPr>
            </w:pPr>
            <w:r>
              <w:rPr>
                <w:rFonts w:ascii="Calibri" w:hAnsi="Calibri"/>
                <w:color w:val="000000"/>
                <w:sz w:val="20"/>
                <w:szCs w:val="20"/>
              </w:rPr>
              <w:t>MM/DD/YYYY@HH:MM</w:t>
            </w: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3</w:t>
            </w:r>
            <w:r w:rsidR="00BD7673">
              <w:rPr>
                <w:rFonts w:ascii="Calibri" w:hAnsi="Calibri"/>
                <w:color w:val="000000"/>
                <w:sz w:val="20"/>
                <w:szCs w:val="20"/>
              </w:rPr>
              <w:t>7</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DynamedNotified</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DYNAMED NOTIFIED</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20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3</w:t>
            </w:r>
            <w:r w:rsidR="00BD7673">
              <w:rPr>
                <w:rFonts w:ascii="Calibri" w:hAnsi="Calibri"/>
                <w:color w:val="000000"/>
                <w:sz w:val="20"/>
                <w:szCs w:val="20"/>
              </w:rPr>
              <w:t>8</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PrincPreOpDiag</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PRINCIPAL PRE-OP DIAGNOSIS</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40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3</w:t>
            </w:r>
            <w:r w:rsidR="00BD7673">
              <w:rPr>
                <w:rFonts w:ascii="Calibri" w:hAnsi="Calibri"/>
                <w:color w:val="000000"/>
                <w:sz w:val="20"/>
                <w:szCs w:val="20"/>
              </w:rPr>
              <w:t>9</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PrincDiag</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PRINCIPAL DIAGNOSIS</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40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NON</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02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BD7673" w:rsidP="00EA2D66">
            <w:pPr>
              <w:jc w:val="center"/>
              <w:rPr>
                <w:rFonts w:ascii="Calibri" w:hAnsi="Calibri"/>
                <w:color w:val="000000"/>
                <w:sz w:val="20"/>
                <w:szCs w:val="20"/>
              </w:rPr>
            </w:pPr>
            <w:r>
              <w:rPr>
                <w:rFonts w:ascii="Calibri" w:hAnsi="Calibri"/>
                <w:color w:val="000000"/>
                <w:sz w:val="20"/>
                <w:szCs w:val="20"/>
              </w:rPr>
              <w:t>40</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PrincPreOPICDDiag</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PRIN PRE-OP ICD DIAGNOSIS CODE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7</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4</w:t>
            </w:r>
            <w:r w:rsidR="00BD7673">
              <w:rPr>
                <w:rFonts w:ascii="Calibri" w:hAnsi="Calibri"/>
                <w:color w:val="000000"/>
                <w:sz w:val="20"/>
                <w:szCs w:val="20"/>
              </w:rPr>
              <w:t>1</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PrincPostOPDiag</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PRINCIPAL POST-OP DIAG</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40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020"/>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4</w:t>
            </w:r>
            <w:r w:rsidR="00BD7673">
              <w:rPr>
                <w:rFonts w:ascii="Calibri" w:hAnsi="Calibri"/>
                <w:color w:val="000000"/>
                <w:sz w:val="20"/>
                <w:szCs w:val="20"/>
              </w:rPr>
              <w:t>2</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PlannedPrincDiagCode</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PLANNED PRIN DIAGNOSIS CODE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7</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BOTH</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25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4</w:t>
            </w:r>
            <w:r w:rsidR="00BD7673">
              <w:rPr>
                <w:rFonts w:ascii="Calibri" w:hAnsi="Calibri"/>
                <w:color w:val="000000"/>
                <w:sz w:val="20"/>
                <w:szCs w:val="20"/>
              </w:rPr>
              <w:t>3</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Dressing</w:t>
            </w:r>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DRESSING</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50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4</w:t>
            </w:r>
            <w:r w:rsidR="00BD7673">
              <w:rPr>
                <w:rFonts w:ascii="Calibri" w:hAnsi="Calibri"/>
                <w:color w:val="000000"/>
                <w:sz w:val="20"/>
                <w:szCs w:val="20"/>
              </w:rPr>
              <w:t>4</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proofErr w:type="spellStart"/>
            <w:r>
              <w:rPr>
                <w:rFonts w:ascii="Calibri" w:hAnsi="Calibri"/>
                <w:color w:val="000000"/>
                <w:sz w:val="20"/>
                <w:szCs w:val="20"/>
              </w:rPr>
              <w:t>PreAdmitTesting</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PRE-ADMISSION TESTING</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QSURGE</w:t>
            </w:r>
          </w:p>
        </w:tc>
        <w:tc>
          <w:tcPr>
            <w:tcW w:w="900" w:type="dxa"/>
            <w:shd w:val="clear" w:color="000000" w:fill="FFFFFF"/>
            <w:vAlign w:val="center"/>
            <w:hideMark/>
          </w:tcPr>
          <w:p w:rsidR="006C7283" w:rsidRDefault="006C7283" w:rsidP="00BD7673">
            <w:pPr>
              <w:jc w:val="center"/>
              <w:rPr>
                <w:rFonts w:ascii="Calibri" w:hAnsi="Calibri"/>
                <w:color w:val="000000"/>
                <w:sz w:val="20"/>
                <w:szCs w:val="20"/>
              </w:rPr>
            </w:pPr>
            <w:r>
              <w:rPr>
                <w:rFonts w:ascii="Calibri" w:hAnsi="Calibri"/>
                <w:color w:val="000000"/>
                <w:sz w:val="20"/>
                <w:szCs w:val="20"/>
              </w:rPr>
              <w:t>4</w:t>
            </w:r>
            <w:r w:rsidR="00BD7673">
              <w:rPr>
                <w:rFonts w:ascii="Calibri" w:hAnsi="Calibri"/>
                <w:color w:val="000000"/>
                <w:sz w:val="20"/>
                <w:szCs w:val="20"/>
              </w:rPr>
              <w:t>5</w:t>
            </w:r>
          </w:p>
        </w:tc>
        <w:tc>
          <w:tcPr>
            <w:tcW w:w="126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Occur/</w:t>
            </w:r>
            <w:proofErr w:type="spellStart"/>
            <w:r>
              <w:rPr>
                <w:rFonts w:ascii="Calibri" w:hAnsi="Calibri"/>
                <w:color w:val="000000"/>
                <w:sz w:val="20"/>
                <w:szCs w:val="20"/>
              </w:rPr>
              <w:t>NoProced</w:t>
            </w:r>
            <w:proofErr w:type="spellEnd"/>
          </w:p>
        </w:tc>
        <w:tc>
          <w:tcPr>
            <w:tcW w:w="180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OCCURRENCE/NO PROCEDURE</w:t>
            </w:r>
          </w:p>
        </w:tc>
        <w:tc>
          <w:tcPr>
            <w:tcW w:w="99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20</w:t>
            </w:r>
          </w:p>
        </w:tc>
        <w:tc>
          <w:tcPr>
            <w:tcW w:w="990" w:type="dxa"/>
            <w:shd w:val="clear" w:color="000000" w:fill="FFFFFF"/>
            <w:vAlign w:val="center"/>
          </w:tcPr>
          <w:p w:rsidR="006C7283" w:rsidRDefault="006C7283" w:rsidP="00C83220">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C7283" w:rsidRDefault="006C7283" w:rsidP="00C83220">
            <w:pPr>
              <w:jc w:val="center"/>
              <w:rPr>
                <w:rFonts w:ascii="Calibri" w:hAnsi="Calibri"/>
                <w:color w:val="000000"/>
                <w:sz w:val="20"/>
                <w:szCs w:val="20"/>
              </w:rPr>
            </w:pPr>
            <w:r>
              <w:rPr>
                <w:rFonts w:ascii="Calibri" w:hAnsi="Calibri"/>
                <w:color w:val="000000"/>
                <w:sz w:val="20"/>
                <w:szCs w:val="20"/>
              </w:rPr>
              <w:t>N</w:t>
            </w:r>
          </w:p>
        </w:tc>
      </w:tr>
      <w:tr w:rsidR="0055732A" w:rsidTr="0055732A">
        <w:trPr>
          <w:trHeight w:val="765"/>
        </w:trPr>
        <w:tc>
          <w:tcPr>
            <w:tcW w:w="810" w:type="dxa"/>
            <w:shd w:val="clear" w:color="000000" w:fill="FFFFFF"/>
            <w:vAlign w:val="center"/>
          </w:tcPr>
          <w:p w:rsidR="0055732A" w:rsidRPr="0055732A" w:rsidRDefault="0055732A" w:rsidP="0055732A">
            <w:pPr>
              <w:jc w:val="center"/>
              <w:rPr>
                <w:rFonts w:ascii="Calibri" w:hAnsi="Calibri"/>
                <w:color w:val="000000"/>
                <w:sz w:val="20"/>
                <w:szCs w:val="20"/>
              </w:rPr>
            </w:pPr>
            <w:r w:rsidRPr="0055732A">
              <w:rPr>
                <w:rFonts w:ascii="Calibri" w:hAnsi="Calibri"/>
                <w:color w:val="000000"/>
                <w:sz w:val="20"/>
                <w:szCs w:val="20"/>
              </w:rPr>
              <w:lastRenderedPageBreak/>
              <w:t>QSURG</w:t>
            </w:r>
            <w:r>
              <w:rPr>
                <w:rFonts w:ascii="Calibri" w:hAnsi="Calibri"/>
                <w:color w:val="000000"/>
                <w:sz w:val="20"/>
                <w:szCs w:val="20"/>
              </w:rPr>
              <w:t>E</w:t>
            </w:r>
          </w:p>
        </w:tc>
        <w:tc>
          <w:tcPr>
            <w:tcW w:w="900" w:type="dxa"/>
            <w:shd w:val="clear" w:color="000000" w:fill="FFFFFF"/>
            <w:vAlign w:val="center"/>
          </w:tcPr>
          <w:p w:rsidR="0055732A" w:rsidRPr="0055732A" w:rsidRDefault="004C51FB" w:rsidP="0055732A">
            <w:pPr>
              <w:jc w:val="center"/>
              <w:rPr>
                <w:rFonts w:ascii="Calibri" w:hAnsi="Calibri"/>
                <w:color w:val="000000"/>
                <w:sz w:val="20"/>
                <w:szCs w:val="20"/>
              </w:rPr>
            </w:pPr>
            <w:r>
              <w:rPr>
                <w:rFonts w:ascii="Calibri" w:hAnsi="Calibri"/>
                <w:color w:val="000000"/>
                <w:sz w:val="20"/>
                <w:szCs w:val="20"/>
              </w:rPr>
              <w:t>46</w:t>
            </w:r>
          </w:p>
        </w:tc>
        <w:tc>
          <w:tcPr>
            <w:tcW w:w="1260" w:type="dxa"/>
            <w:shd w:val="clear" w:color="000000" w:fill="FFFFFF"/>
            <w:vAlign w:val="center"/>
          </w:tcPr>
          <w:p w:rsidR="0055732A" w:rsidRPr="0055732A" w:rsidRDefault="0055732A" w:rsidP="0055732A">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55732A" w:rsidRPr="0055732A" w:rsidRDefault="0055732A" w:rsidP="0055732A">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55732A" w:rsidRPr="0055732A" w:rsidRDefault="0055732A" w:rsidP="0055732A">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55732A" w:rsidRPr="0055732A" w:rsidRDefault="0055732A" w:rsidP="0055732A">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55732A" w:rsidRPr="0055732A" w:rsidRDefault="0055732A" w:rsidP="0055732A">
            <w:pPr>
              <w:jc w:val="center"/>
              <w:rPr>
                <w:rFonts w:ascii="Calibri" w:hAnsi="Calibri"/>
                <w:color w:val="000000"/>
                <w:sz w:val="20"/>
                <w:szCs w:val="20"/>
              </w:rPr>
            </w:pPr>
            <w:r w:rsidRPr="0055732A">
              <w:rPr>
                <w:rFonts w:ascii="Calibri" w:hAnsi="Calibri"/>
                <w:color w:val="000000"/>
                <w:sz w:val="20"/>
                <w:szCs w:val="20"/>
              </w:rPr>
              <w:t>3</w:t>
            </w:r>
          </w:p>
        </w:tc>
        <w:tc>
          <w:tcPr>
            <w:tcW w:w="630" w:type="dxa"/>
            <w:shd w:val="clear" w:color="000000" w:fill="FFFFFF"/>
            <w:vAlign w:val="center"/>
          </w:tcPr>
          <w:p w:rsidR="0055732A" w:rsidRPr="0055732A" w:rsidRDefault="0055732A" w:rsidP="0055732A">
            <w:pPr>
              <w:jc w:val="center"/>
              <w:rPr>
                <w:rFonts w:ascii="Calibri" w:hAnsi="Calibri"/>
                <w:color w:val="000000"/>
                <w:sz w:val="20"/>
                <w:szCs w:val="20"/>
              </w:rPr>
            </w:pPr>
            <w:r w:rsidRPr="0055732A">
              <w:rPr>
                <w:rFonts w:ascii="Calibri" w:hAnsi="Calibri"/>
                <w:color w:val="000000"/>
                <w:sz w:val="20"/>
                <w:szCs w:val="20"/>
              </w:rPr>
              <w:t>7</w:t>
            </w:r>
          </w:p>
        </w:tc>
        <w:tc>
          <w:tcPr>
            <w:tcW w:w="990" w:type="dxa"/>
            <w:shd w:val="clear" w:color="000000" w:fill="FFFFFF"/>
            <w:vAlign w:val="center"/>
          </w:tcPr>
          <w:p w:rsidR="0055732A" w:rsidRPr="0055732A" w:rsidRDefault="0055732A" w:rsidP="0055732A">
            <w:pPr>
              <w:jc w:val="center"/>
              <w:rPr>
                <w:rFonts w:ascii="Calibri" w:hAnsi="Calibri"/>
                <w:color w:val="000000"/>
                <w:sz w:val="20"/>
                <w:szCs w:val="20"/>
              </w:rPr>
            </w:pPr>
          </w:p>
        </w:tc>
        <w:tc>
          <w:tcPr>
            <w:tcW w:w="990" w:type="dxa"/>
            <w:shd w:val="clear" w:color="000000" w:fill="FFFFFF"/>
            <w:vAlign w:val="center"/>
          </w:tcPr>
          <w:p w:rsidR="0055732A" w:rsidRPr="0055732A" w:rsidRDefault="0055732A" w:rsidP="0055732A">
            <w:pPr>
              <w:jc w:val="center"/>
              <w:rPr>
                <w:rFonts w:ascii="Calibri" w:hAnsi="Calibri"/>
                <w:color w:val="000000"/>
                <w:sz w:val="20"/>
                <w:szCs w:val="20"/>
              </w:rPr>
            </w:pPr>
            <w:r w:rsidRPr="0055732A">
              <w:rPr>
                <w:rFonts w:ascii="Calibri" w:hAnsi="Calibri"/>
                <w:color w:val="000000"/>
                <w:sz w:val="20"/>
                <w:szCs w:val="20"/>
              </w:rPr>
              <w:t>BOTH</w:t>
            </w:r>
          </w:p>
        </w:tc>
        <w:tc>
          <w:tcPr>
            <w:tcW w:w="810" w:type="dxa"/>
            <w:shd w:val="clear" w:color="000000" w:fill="FFFFFF"/>
            <w:vAlign w:val="center"/>
          </w:tcPr>
          <w:p w:rsidR="0055732A" w:rsidRPr="0055732A" w:rsidRDefault="0055732A" w:rsidP="0055732A">
            <w:pPr>
              <w:jc w:val="center"/>
              <w:rPr>
                <w:rFonts w:ascii="Calibri" w:hAnsi="Calibri"/>
                <w:color w:val="000000"/>
                <w:sz w:val="20"/>
                <w:szCs w:val="20"/>
              </w:rPr>
            </w:pPr>
          </w:p>
        </w:tc>
        <w:tc>
          <w:tcPr>
            <w:tcW w:w="1170" w:type="dxa"/>
            <w:shd w:val="clear" w:color="000000" w:fill="FFFFFF"/>
            <w:vAlign w:val="center"/>
          </w:tcPr>
          <w:p w:rsidR="0055732A" w:rsidRPr="0055732A" w:rsidRDefault="0055732A" w:rsidP="0055732A">
            <w:pPr>
              <w:jc w:val="center"/>
              <w:rPr>
                <w:rFonts w:ascii="Calibri" w:hAnsi="Calibri"/>
                <w:color w:val="000000"/>
                <w:sz w:val="20"/>
                <w:szCs w:val="20"/>
              </w:rPr>
            </w:pPr>
            <w:r w:rsidRPr="0055732A">
              <w:rPr>
                <w:rFonts w:ascii="Calibri" w:hAnsi="Calibri"/>
                <w:color w:val="000000"/>
                <w:sz w:val="20"/>
                <w:szCs w:val="20"/>
              </w:rPr>
              <w:t>N</w:t>
            </w:r>
          </w:p>
        </w:tc>
      </w:tr>
    </w:tbl>
    <w:p w:rsidR="00FA3C92" w:rsidRDefault="00FA3C92" w:rsidP="00FA3C92"/>
    <w:p w:rsidR="00280F86" w:rsidRDefault="00280F86" w:rsidP="00FA3C92"/>
    <w:tbl>
      <w:tblPr>
        <w:tblW w:w="1170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0"/>
        <w:gridCol w:w="990"/>
        <w:gridCol w:w="990"/>
        <w:gridCol w:w="810"/>
        <w:gridCol w:w="1170"/>
      </w:tblGrid>
      <w:tr w:rsidR="00BA60D9" w:rsidTr="00BA60D9">
        <w:trPr>
          <w:trHeight w:val="765"/>
        </w:trPr>
        <w:tc>
          <w:tcPr>
            <w:tcW w:w="81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BA60D9"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BA60D9">
              <w:rPr>
                <w:rFonts w:ascii="Calibri" w:hAnsi="Calibri"/>
                <w:b/>
                <w:bCs/>
                <w:color w:val="000000"/>
                <w:sz w:val="20"/>
                <w:szCs w:val="20"/>
              </w:rPr>
              <w:t xml:space="preserve"> Field Name</w:t>
            </w:r>
          </w:p>
        </w:tc>
        <w:tc>
          <w:tcPr>
            <w:tcW w:w="99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BA60D9" w:rsidRPr="00582D02" w:rsidRDefault="00BA60D9" w:rsidP="00F34E1C">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BA60D9" w:rsidRDefault="00BA60D9" w:rsidP="00BA60D9">
            <w:pPr>
              <w:jc w:val="center"/>
              <w:rPr>
                <w:rFonts w:ascii="Calibri" w:hAnsi="Calibri"/>
                <w:b/>
                <w:bCs/>
                <w:color w:val="000000"/>
                <w:sz w:val="20"/>
                <w:szCs w:val="20"/>
              </w:rPr>
            </w:pPr>
            <w:r>
              <w:rPr>
                <w:rFonts w:ascii="Calibri" w:hAnsi="Calibri"/>
                <w:b/>
                <w:bCs/>
                <w:color w:val="000000"/>
                <w:sz w:val="20"/>
                <w:szCs w:val="20"/>
              </w:rPr>
              <w:t>OR / NON-OR</w:t>
            </w:r>
          </w:p>
        </w:tc>
        <w:tc>
          <w:tcPr>
            <w:tcW w:w="81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17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Repetition</w:t>
            </w:r>
          </w:p>
        </w:tc>
      </w:tr>
      <w:tr w:rsidR="00BA60D9" w:rsidTr="00BA60D9">
        <w:trPr>
          <w:trHeight w:val="765"/>
        </w:trPr>
        <w:tc>
          <w:tcPr>
            <w:tcW w:w="81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Cs/>
                <w:color w:val="000000"/>
                <w:sz w:val="20"/>
                <w:szCs w:val="20"/>
              </w:rPr>
              <w:t>QSURGF</w:t>
            </w:r>
          </w:p>
        </w:tc>
        <w:tc>
          <w:tcPr>
            <w:tcW w:w="90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BA60D9"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BA60D9" w:rsidRPr="005466CA" w:rsidRDefault="00BA60D9" w:rsidP="00F34E1C">
            <w:pPr>
              <w:jc w:val="center"/>
              <w:rPr>
                <w:rFonts w:ascii="Calibri" w:hAnsi="Calibri"/>
                <w:color w:val="000000"/>
                <w:sz w:val="20"/>
                <w:szCs w:val="20"/>
              </w:rPr>
            </w:pPr>
          </w:p>
        </w:tc>
        <w:tc>
          <w:tcPr>
            <w:tcW w:w="990" w:type="dxa"/>
            <w:shd w:val="clear" w:color="000000" w:fill="FFFFFF"/>
            <w:vAlign w:val="center"/>
          </w:tcPr>
          <w:p w:rsidR="00BA60D9" w:rsidRPr="005466CA"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BA60D9" w:rsidRPr="005466CA" w:rsidRDefault="00BA60D9" w:rsidP="00F34E1C">
            <w:pPr>
              <w:jc w:val="center"/>
              <w:rPr>
                <w:rFonts w:ascii="Calibri" w:hAnsi="Calibri"/>
                <w:color w:val="000000"/>
                <w:sz w:val="20"/>
                <w:szCs w:val="20"/>
              </w:rPr>
            </w:pPr>
          </w:p>
        </w:tc>
        <w:tc>
          <w:tcPr>
            <w:tcW w:w="117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Y</w:t>
            </w:r>
          </w:p>
        </w:tc>
      </w:tr>
      <w:tr w:rsidR="00BA60D9" w:rsidTr="00BA60D9">
        <w:trPr>
          <w:trHeight w:val="765"/>
        </w:trPr>
        <w:tc>
          <w:tcPr>
            <w:tcW w:w="81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Cs/>
                <w:color w:val="000000"/>
                <w:sz w:val="20"/>
                <w:szCs w:val="20"/>
              </w:rPr>
              <w:t>QSURGF</w:t>
            </w:r>
          </w:p>
        </w:tc>
        <w:tc>
          <w:tcPr>
            <w:tcW w:w="90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BA60D9" w:rsidRPr="005466CA" w:rsidRDefault="00BA60D9" w:rsidP="00F34E1C">
            <w:pPr>
              <w:jc w:val="center"/>
              <w:rPr>
                <w:rFonts w:ascii="Calibri" w:hAnsi="Calibri"/>
                <w:color w:val="000000"/>
                <w:sz w:val="20"/>
                <w:szCs w:val="20"/>
              </w:rPr>
            </w:pPr>
          </w:p>
        </w:tc>
        <w:tc>
          <w:tcPr>
            <w:tcW w:w="990" w:type="dxa"/>
            <w:shd w:val="clear" w:color="000000" w:fill="FFFFFF"/>
            <w:vAlign w:val="center"/>
          </w:tcPr>
          <w:p w:rsidR="00BA60D9" w:rsidRPr="005466CA"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BA60D9" w:rsidRPr="005466CA" w:rsidRDefault="00BA60D9" w:rsidP="00F34E1C">
            <w:pPr>
              <w:jc w:val="center"/>
              <w:rPr>
                <w:rFonts w:ascii="Calibri" w:hAnsi="Calibri"/>
                <w:color w:val="000000"/>
                <w:sz w:val="20"/>
                <w:szCs w:val="20"/>
              </w:rPr>
            </w:pPr>
          </w:p>
        </w:tc>
        <w:tc>
          <w:tcPr>
            <w:tcW w:w="1170" w:type="dxa"/>
            <w:shd w:val="clear" w:color="000000" w:fill="FFFFFF"/>
            <w:vAlign w:val="center"/>
            <w:hideMark/>
          </w:tcPr>
          <w:p w:rsidR="00BA60D9" w:rsidRPr="005466CA" w:rsidRDefault="00BA60D9"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280F86">
            <w:pPr>
              <w:jc w:val="center"/>
              <w:rPr>
                <w:rFonts w:ascii="Calibri" w:hAnsi="Calibri"/>
                <w:bCs/>
                <w:color w:val="000000"/>
                <w:sz w:val="20"/>
                <w:szCs w:val="20"/>
              </w:rPr>
            </w:pPr>
            <w:r>
              <w:rPr>
                <w:rFonts w:ascii="Calibri" w:hAnsi="Calibri"/>
                <w:bCs/>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6C7283" w:rsidRPr="00582D02" w:rsidRDefault="006C7283"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6C7283" w:rsidRPr="00582D02" w:rsidRDefault="006C7283"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6C7283" w:rsidRPr="00582D02" w:rsidRDefault="006C7283"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6C7283" w:rsidRPr="00582D02" w:rsidRDefault="004B2894"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C7283" w:rsidRPr="00582D02" w:rsidRDefault="006C7283" w:rsidP="00CF5084">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6C7283" w:rsidRPr="00582D02" w:rsidRDefault="006C7283" w:rsidP="00CF5084">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6C7283" w:rsidRPr="00582D02" w:rsidRDefault="006C7283" w:rsidP="00CF5084">
            <w:pPr>
              <w:jc w:val="center"/>
              <w:rPr>
                <w:rFonts w:ascii="Calibri" w:hAnsi="Calibri"/>
                <w:color w:val="000000"/>
                <w:sz w:val="20"/>
                <w:szCs w:val="20"/>
              </w:rPr>
            </w:pPr>
          </w:p>
        </w:tc>
        <w:tc>
          <w:tcPr>
            <w:tcW w:w="990" w:type="dxa"/>
            <w:shd w:val="clear" w:color="000000" w:fill="FFFFFF"/>
            <w:vAlign w:val="center"/>
          </w:tcPr>
          <w:p w:rsidR="006C7283" w:rsidRPr="00582D02" w:rsidRDefault="009A5D2A" w:rsidP="00CF5084">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Pr="00582D02" w:rsidRDefault="006C7283" w:rsidP="00CF5084">
            <w:pPr>
              <w:jc w:val="center"/>
              <w:rPr>
                <w:rFonts w:ascii="Calibri" w:hAnsi="Calibri"/>
                <w:color w:val="000000"/>
                <w:sz w:val="20"/>
                <w:szCs w:val="20"/>
              </w:rPr>
            </w:pPr>
          </w:p>
        </w:tc>
        <w:tc>
          <w:tcPr>
            <w:tcW w:w="1170" w:type="dxa"/>
            <w:shd w:val="clear" w:color="000000" w:fill="FFFFFF"/>
            <w:vAlign w:val="center"/>
            <w:hideMark/>
          </w:tcPr>
          <w:p w:rsidR="006C7283" w:rsidRPr="00582D02" w:rsidRDefault="006C7283" w:rsidP="00CF5084">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25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Device(s)</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DEVICE(S)</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70</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6C7283"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OpsThisAdmit</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OPERATIONS THIS ADMISSION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RedoProc</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REDO PROCEDURE</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Vascular?</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VASCULAR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02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HyperTensReqMeds</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HYPERTENSION REQURING MEDS</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CentralNervSys</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CENTRAL NERVOUS SYSTEM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EsophagealVarices</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ESOPHAGEAL VARICES</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PrevPCI</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PREVIOUS PCI</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Pulmonary?</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PULMONARY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lastRenderedPageBreak/>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Cardiac?</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CARDIAC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Renal?</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RENAL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Hepatobiliary</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HEPATOBILIARY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Nutri</w:t>
            </w:r>
            <w:proofErr w:type="spellEnd"/>
            <w:r>
              <w:rPr>
                <w:rFonts w:ascii="Calibri" w:hAnsi="Calibri"/>
                <w:color w:val="000000"/>
                <w:sz w:val="20"/>
                <w:szCs w:val="20"/>
              </w:rPr>
              <w:t>/Immune/Other</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NUTRITIONAL/IMMUNE/OTHER</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PrevCardiacSurg</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PREVIOUS CARDIAC SURGERY</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Hepatomegaly</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HEPATOMEGALY</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DrugAddict</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DRUG ADDICTION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ActiveHepatitis</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ACTIVE HEPATITIS</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Revascular</w:t>
            </w:r>
            <w:proofErr w:type="spellEnd"/>
            <w:r>
              <w:rPr>
                <w:rFonts w:ascii="Calibri" w:hAnsi="Calibri"/>
                <w:color w:val="000000"/>
                <w:sz w:val="20"/>
                <w:szCs w:val="20"/>
              </w:rPr>
              <w:t>/</w:t>
            </w:r>
            <w:proofErr w:type="spellStart"/>
            <w:r>
              <w:rPr>
                <w:rFonts w:ascii="Calibri" w:hAnsi="Calibri"/>
                <w:color w:val="000000"/>
                <w:sz w:val="20"/>
                <w:szCs w:val="20"/>
              </w:rPr>
              <w:t>Amput</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REVASCULARIZATION/AMPUTATION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RestPain</w:t>
            </w:r>
            <w:proofErr w:type="spellEnd"/>
            <w:r>
              <w:rPr>
                <w:rFonts w:ascii="Calibri" w:hAnsi="Calibri"/>
                <w:color w:val="000000"/>
                <w:sz w:val="20"/>
                <w:szCs w:val="20"/>
              </w:rPr>
              <w:t>/Gangrene?</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REST PAIN/GANGRENE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AbsentPerIphPulses</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ABSENT PERIPHERAL PULSES</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NeuroDegenDisease</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NEURO DEGENERATIVE DISEASE</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HistOfMI</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HISTORY OF MI</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lastRenderedPageBreak/>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Angina1MonthPrior</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ANGINA ONE MONTH PRIOR</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CHFWithin1Month</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CHF WITHIN ONE MONTH</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28</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SevereHeadTrauma</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SEVERE HEAD TRAUMA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29</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Quadriplegia?</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QUADRIPLEGIA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30</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Paraplegia?</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PARAPLEGIA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31</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Hemiplegia/</w:t>
            </w:r>
            <w:proofErr w:type="spellStart"/>
            <w:r>
              <w:rPr>
                <w:rFonts w:ascii="Calibri" w:hAnsi="Calibri"/>
                <w:color w:val="000000"/>
                <w:sz w:val="20"/>
                <w:szCs w:val="20"/>
              </w:rPr>
              <w:t>HemiParesis</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HEMIPLEGIA/HEMIPARESIS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32</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TumorInvolveCNS</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ins w:id="55" w:author="DHugger" w:date="2013-05-26T06:44:00Z">
              <w:r>
                <w:rPr>
                  <w:rFonts w:ascii="Calibri" w:hAnsi="Calibri"/>
                  <w:color w:val="000000"/>
                  <w:sz w:val="20"/>
                  <w:szCs w:val="20"/>
                </w:rPr>
                <w:t>TU</w:t>
              </w:r>
              <w:r w:rsidR="00AA330A">
                <w:rPr>
                  <w:rFonts w:ascii="Calibri" w:hAnsi="Calibri"/>
                  <w:color w:val="000000"/>
                  <w:sz w:val="20"/>
                  <w:szCs w:val="20"/>
                </w:rPr>
                <w:t xml:space="preserve"> </w:t>
              </w:r>
              <w:r>
                <w:rPr>
                  <w:rFonts w:ascii="Calibri" w:hAnsi="Calibri"/>
                  <w:color w:val="000000"/>
                  <w:sz w:val="20"/>
                  <w:szCs w:val="20"/>
                </w:rPr>
                <w:t>MOR</w:t>
              </w:r>
            </w:ins>
            <w:del w:id="56" w:author="DHugger" w:date="2013-05-26T06:44:00Z">
              <w:r>
                <w:rPr>
                  <w:rFonts w:ascii="Calibri" w:hAnsi="Calibri"/>
                  <w:color w:val="000000"/>
                  <w:sz w:val="20"/>
                  <w:szCs w:val="20"/>
                </w:rPr>
                <w:delText>TUMOR</w:delText>
              </w:r>
            </w:del>
            <w:r>
              <w:rPr>
                <w:rFonts w:ascii="Calibri" w:hAnsi="Calibri"/>
                <w:color w:val="000000"/>
                <w:sz w:val="20"/>
                <w:szCs w:val="20"/>
              </w:rPr>
              <w:t xml:space="preserve"> INVOLVING CNS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33</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General?</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GENERAL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34</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HgtMeasureDT</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HEIGHT MEASUREMENT DATE</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AE352F" w:rsidP="00F34E1C">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35</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Pregnacy</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PREGNACY</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14</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NOT APPLICABLE</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36</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IntraOpDissemCancer</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INTRAOP DISSEMINATED CANCER</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37</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IntraOpAscites</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INTRAOPERATIVE ASCITES</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3</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38</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GastroIntes</w:t>
            </w:r>
            <w:proofErr w:type="spellEnd"/>
            <w:r>
              <w:rPr>
                <w:rFonts w:ascii="Calibri" w:hAnsi="Calibri"/>
                <w:color w:val="000000"/>
                <w:sz w:val="20"/>
                <w:szCs w:val="20"/>
              </w:rPr>
              <w:t>?</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GASTROINTESTINAL (Y/N)</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8</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YES; NO; NO STUDY</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204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lastRenderedPageBreak/>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39</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PreOpFunctHealthStatus</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PREOP FUNCT. HEALTH STATUS</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19</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INDEPENDENT; PARTIALLY DEPENDENT; TOTALLY DEPENDENT; UNKNOWN</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357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40</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CurrentSmoker</w:t>
            </w:r>
            <w:proofErr w:type="spellEnd"/>
            <w:r>
              <w:rPr>
                <w:rFonts w:ascii="Calibri" w:hAnsi="Calibri"/>
                <w:color w:val="000000"/>
                <w:sz w:val="20"/>
                <w:szCs w:val="20"/>
              </w:rPr>
              <w:t>(Cardiac)</w:t>
            </w:r>
          </w:p>
        </w:tc>
        <w:tc>
          <w:tcPr>
            <w:tcW w:w="1800" w:type="dxa"/>
            <w:shd w:val="clear" w:color="000000" w:fill="FFFFFF"/>
            <w:vAlign w:val="center"/>
            <w:hideMark/>
          </w:tcPr>
          <w:p w:rsidR="006C7283" w:rsidRDefault="00930C1F" w:rsidP="00F34E1C">
            <w:pPr>
              <w:jc w:val="center"/>
              <w:rPr>
                <w:rFonts w:ascii="Calibri" w:hAnsi="Calibri"/>
                <w:color w:val="000000"/>
                <w:sz w:val="20"/>
                <w:szCs w:val="20"/>
              </w:rPr>
            </w:pPr>
            <w:r>
              <w:rPr>
                <w:rFonts w:ascii="Calibri" w:hAnsi="Calibri"/>
                <w:color w:val="000000"/>
                <w:sz w:val="20"/>
                <w:szCs w:val="20"/>
              </w:rPr>
              <w:t>*</w:t>
            </w:r>
            <w:r w:rsidR="006C7283">
              <w:rPr>
                <w:rFonts w:ascii="Calibri" w:hAnsi="Calibri"/>
                <w:color w:val="000000"/>
                <w:sz w:val="20"/>
                <w:szCs w:val="20"/>
              </w:rPr>
              <w:t>CURRENT SMOKER (CARDIAC)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42</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NEVER A SMOKER; WITHIN 2 WEEKS OF SURGERY; 2 WEEKS TO 3 MONTHS PRIOR TO SURGERY; &gt;3 MONTHS PRIOR TO SURGERY (REMOTE SMOKER)</w:t>
            </w: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41</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PreOpSerumNa</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PREOPERATIVE SERUM SODIUM</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5</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42</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HDL(Cardiac)</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HDL (CARDIAC)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6</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43</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SerumTryglic</w:t>
            </w:r>
            <w:proofErr w:type="spellEnd"/>
            <w:r>
              <w:rPr>
                <w:rFonts w:ascii="Calibri" w:hAnsi="Calibri"/>
                <w:color w:val="000000"/>
                <w:sz w:val="20"/>
                <w:szCs w:val="20"/>
              </w:rPr>
              <w:t>(Cardiac)</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SERUM TRIGLYCERIDE (CARDIAC)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6</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44</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SerumK</w:t>
            </w:r>
            <w:proofErr w:type="spellEnd"/>
            <w:r>
              <w:rPr>
                <w:rFonts w:ascii="Calibri" w:hAnsi="Calibri"/>
                <w:color w:val="000000"/>
                <w:sz w:val="20"/>
                <w:szCs w:val="20"/>
              </w:rPr>
              <w:t>(Cardiac)</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SERUM POTASSIUM (CARDIAC)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6</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lastRenderedPageBreak/>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45</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SerumBili</w:t>
            </w:r>
            <w:proofErr w:type="spellEnd"/>
            <w:r>
              <w:rPr>
                <w:rFonts w:ascii="Calibri" w:hAnsi="Calibri"/>
                <w:color w:val="000000"/>
                <w:sz w:val="20"/>
                <w:szCs w:val="20"/>
              </w:rPr>
              <w:t>(Cardiac)</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SERUM BILIRUBIN (CARDIAC)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6</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46</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LDL(Cardiac)</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LDL (CARDIAC)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6</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47</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TotalCholest</w:t>
            </w:r>
            <w:proofErr w:type="spellEnd"/>
            <w:r>
              <w:rPr>
                <w:rFonts w:ascii="Calibri" w:hAnsi="Calibri"/>
                <w:color w:val="000000"/>
                <w:sz w:val="20"/>
                <w:szCs w:val="20"/>
              </w:rPr>
              <w:t>(Cardiac)</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TOTAL CHOLESTEROL (CARDIAC)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6</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48</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PreOpINR</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PREOPERATIVE INR</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5</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49</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HemoA1C</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HEMOGLOBIN A1C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6</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25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50</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HDL_Dt</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HDL, DATE</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16421A"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02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51</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SerumTriglycDtCard</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SERUM TRIGLYCERIDE , DATE (CAR)</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3B05A9"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102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52</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SerumK_DtCard</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SERUM POTASSIUM, DATE(CARDIAC)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3B05A9"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53</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SerumBiliDtCard</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SERUM BILIRUBIN, DATE (CARD)</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1448EC"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54</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LDL_DtCard</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LDL, DATE (CARDIAC)</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3B05A9"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765"/>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55</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TotalCholestDtCard</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TOTAL CHOLESTEROL, DATE</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182E50"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1775C7">
            <w:pPr>
              <w:jc w:val="center"/>
              <w:rPr>
                <w:rFonts w:ascii="Calibri" w:hAnsi="Calibri"/>
                <w:color w:val="000000"/>
                <w:sz w:val="20"/>
                <w:szCs w:val="20"/>
              </w:rPr>
            </w:pPr>
            <w:r>
              <w:rPr>
                <w:rFonts w:ascii="Calibri" w:hAnsi="Calibri"/>
                <w:color w:val="000000"/>
                <w:sz w:val="20"/>
                <w:szCs w:val="20"/>
              </w:rPr>
              <w:t>56</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proofErr w:type="spellStart"/>
            <w:r>
              <w:rPr>
                <w:rFonts w:ascii="Calibri" w:hAnsi="Calibri"/>
                <w:color w:val="000000"/>
                <w:sz w:val="20"/>
                <w:szCs w:val="20"/>
              </w:rPr>
              <w:t>PreOpINRDt</w:t>
            </w:r>
            <w:proofErr w:type="spellEnd"/>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PREOPERATIVE INR, DATE</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AE352F" w:rsidP="00F34E1C">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6C7283" w:rsidTr="00BA60D9">
        <w:trPr>
          <w:trHeight w:val="510"/>
        </w:trPr>
        <w:tc>
          <w:tcPr>
            <w:tcW w:w="81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57</w:t>
            </w:r>
          </w:p>
        </w:tc>
        <w:tc>
          <w:tcPr>
            <w:tcW w:w="126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HemoA1CDt</w:t>
            </w:r>
          </w:p>
        </w:tc>
        <w:tc>
          <w:tcPr>
            <w:tcW w:w="180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HEMOGLOBIN A1C, DATE</w:t>
            </w:r>
          </w:p>
        </w:tc>
        <w:tc>
          <w:tcPr>
            <w:tcW w:w="99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6C7283" w:rsidRDefault="00B14E44"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6C7283" w:rsidRDefault="006C7283" w:rsidP="00F34E1C">
            <w:pPr>
              <w:jc w:val="center"/>
              <w:rPr>
                <w:rFonts w:ascii="Calibri" w:hAnsi="Calibri"/>
                <w:color w:val="000000"/>
                <w:sz w:val="20"/>
                <w:szCs w:val="20"/>
              </w:rPr>
            </w:pPr>
          </w:p>
        </w:tc>
        <w:tc>
          <w:tcPr>
            <w:tcW w:w="990" w:type="dxa"/>
            <w:shd w:val="clear" w:color="000000" w:fill="FFFFFF"/>
            <w:vAlign w:val="center"/>
          </w:tcPr>
          <w:p w:rsidR="006C7283" w:rsidRDefault="009A5D2A" w:rsidP="00BA60D9">
            <w:pPr>
              <w:jc w:val="center"/>
              <w:rPr>
                <w:rFonts w:ascii="Calibri" w:hAnsi="Calibri"/>
                <w:color w:val="000000"/>
                <w:sz w:val="20"/>
                <w:szCs w:val="20"/>
              </w:rPr>
            </w:pPr>
            <w:r>
              <w:rPr>
                <w:rFonts w:ascii="Calibri" w:hAnsi="Calibri"/>
                <w:color w:val="000000"/>
                <w:sz w:val="20"/>
                <w:szCs w:val="20"/>
              </w:rPr>
              <w:t>OR</w:t>
            </w:r>
          </w:p>
        </w:tc>
        <w:tc>
          <w:tcPr>
            <w:tcW w:w="810" w:type="dxa"/>
            <w:shd w:val="clear" w:color="000000" w:fill="FFFFFF"/>
            <w:vAlign w:val="center"/>
            <w:hideMark/>
          </w:tcPr>
          <w:p w:rsidR="006C7283" w:rsidRDefault="006C7283" w:rsidP="00F34E1C">
            <w:pPr>
              <w:jc w:val="center"/>
              <w:rPr>
                <w:rFonts w:ascii="Calibri" w:hAnsi="Calibri"/>
                <w:color w:val="000000"/>
                <w:sz w:val="20"/>
                <w:szCs w:val="20"/>
              </w:rPr>
            </w:pPr>
          </w:p>
        </w:tc>
        <w:tc>
          <w:tcPr>
            <w:tcW w:w="1170" w:type="dxa"/>
            <w:shd w:val="clear" w:color="000000" w:fill="FFFFFF"/>
            <w:vAlign w:val="center"/>
            <w:hideMark/>
          </w:tcPr>
          <w:p w:rsidR="006C7283" w:rsidRDefault="006C7283" w:rsidP="00F34E1C">
            <w:pPr>
              <w:jc w:val="center"/>
              <w:rPr>
                <w:rFonts w:ascii="Calibri" w:hAnsi="Calibri"/>
                <w:color w:val="000000"/>
                <w:sz w:val="20"/>
                <w:szCs w:val="20"/>
              </w:rPr>
            </w:pPr>
            <w:r>
              <w:rPr>
                <w:rFonts w:ascii="Calibri" w:hAnsi="Calibri"/>
                <w:color w:val="000000"/>
                <w:sz w:val="20"/>
                <w:szCs w:val="20"/>
              </w:rPr>
              <w:t>N</w:t>
            </w:r>
          </w:p>
        </w:tc>
      </w:tr>
      <w:tr w:rsidR="00565E4E" w:rsidTr="00565E4E">
        <w:trPr>
          <w:trHeight w:val="510"/>
        </w:trPr>
        <w:tc>
          <w:tcPr>
            <w:tcW w:w="810" w:type="dxa"/>
            <w:shd w:val="clear" w:color="000000" w:fill="FFFFFF"/>
            <w:vAlign w:val="center"/>
          </w:tcPr>
          <w:p w:rsidR="00565E4E" w:rsidRPr="00565E4E" w:rsidRDefault="00565E4E" w:rsidP="00565E4E">
            <w:pPr>
              <w:jc w:val="center"/>
              <w:rPr>
                <w:rFonts w:ascii="Calibri" w:hAnsi="Calibri"/>
                <w:color w:val="000000"/>
                <w:sz w:val="20"/>
                <w:szCs w:val="20"/>
              </w:rPr>
            </w:pPr>
            <w:r>
              <w:rPr>
                <w:rFonts w:ascii="Calibri" w:hAnsi="Calibri"/>
                <w:color w:val="000000"/>
                <w:sz w:val="20"/>
                <w:szCs w:val="20"/>
              </w:rPr>
              <w:t>QSURGF</w:t>
            </w:r>
          </w:p>
        </w:tc>
        <w:tc>
          <w:tcPr>
            <w:tcW w:w="900" w:type="dxa"/>
            <w:shd w:val="clear" w:color="000000" w:fill="FFFFFF"/>
            <w:vAlign w:val="center"/>
          </w:tcPr>
          <w:p w:rsidR="00565E4E" w:rsidRPr="00565E4E" w:rsidRDefault="00565E4E" w:rsidP="00565E4E">
            <w:pPr>
              <w:jc w:val="center"/>
              <w:rPr>
                <w:rFonts w:ascii="Calibri" w:hAnsi="Calibri"/>
                <w:color w:val="000000"/>
                <w:sz w:val="20"/>
                <w:szCs w:val="20"/>
              </w:rPr>
            </w:pPr>
            <w:r w:rsidRPr="00565E4E">
              <w:rPr>
                <w:rFonts w:ascii="Calibri" w:hAnsi="Calibri"/>
                <w:color w:val="000000"/>
                <w:sz w:val="20"/>
                <w:szCs w:val="20"/>
              </w:rPr>
              <w:t>5</w:t>
            </w:r>
            <w:r>
              <w:rPr>
                <w:rFonts w:ascii="Calibri" w:hAnsi="Calibri"/>
                <w:color w:val="000000"/>
                <w:sz w:val="20"/>
                <w:szCs w:val="20"/>
              </w:rPr>
              <w:t>8</w:t>
            </w:r>
          </w:p>
        </w:tc>
        <w:tc>
          <w:tcPr>
            <w:tcW w:w="1260" w:type="dxa"/>
            <w:shd w:val="clear" w:color="000000" w:fill="FFFFFF"/>
            <w:vAlign w:val="center"/>
          </w:tcPr>
          <w:p w:rsidR="00565E4E" w:rsidRPr="00565E4E" w:rsidRDefault="00565E4E" w:rsidP="00565E4E">
            <w:pPr>
              <w:jc w:val="center"/>
              <w:rPr>
                <w:rFonts w:ascii="Calibri" w:hAnsi="Calibri"/>
                <w:color w:val="000000"/>
                <w:sz w:val="20"/>
                <w:szCs w:val="20"/>
              </w:rPr>
            </w:pPr>
            <w:r w:rsidRPr="00565E4E">
              <w:rPr>
                <w:rFonts w:ascii="Calibri" w:hAnsi="Calibri"/>
                <w:color w:val="000000"/>
                <w:sz w:val="20"/>
                <w:szCs w:val="20"/>
              </w:rPr>
              <w:t>Facility</w:t>
            </w:r>
          </w:p>
        </w:tc>
        <w:tc>
          <w:tcPr>
            <w:tcW w:w="1800" w:type="dxa"/>
            <w:shd w:val="clear" w:color="000000" w:fill="FFFFFF"/>
            <w:vAlign w:val="center"/>
          </w:tcPr>
          <w:p w:rsidR="00565E4E" w:rsidRPr="00565E4E" w:rsidRDefault="00565E4E" w:rsidP="00565E4E">
            <w:pPr>
              <w:jc w:val="center"/>
              <w:rPr>
                <w:rFonts w:ascii="Calibri" w:hAnsi="Calibri"/>
                <w:color w:val="000000"/>
                <w:sz w:val="20"/>
                <w:szCs w:val="20"/>
              </w:rPr>
            </w:pPr>
            <w:r w:rsidRPr="00565E4E">
              <w:rPr>
                <w:rFonts w:ascii="Calibri" w:hAnsi="Calibri"/>
                <w:color w:val="000000"/>
                <w:sz w:val="20"/>
                <w:szCs w:val="20"/>
              </w:rPr>
              <w:t>N/A</w:t>
            </w:r>
          </w:p>
        </w:tc>
        <w:tc>
          <w:tcPr>
            <w:tcW w:w="990" w:type="dxa"/>
            <w:shd w:val="clear" w:color="000000" w:fill="FFFFFF"/>
            <w:vAlign w:val="center"/>
          </w:tcPr>
          <w:p w:rsidR="00565E4E" w:rsidRPr="00565E4E" w:rsidRDefault="00565E4E" w:rsidP="00565E4E">
            <w:pPr>
              <w:jc w:val="center"/>
              <w:rPr>
                <w:rFonts w:ascii="Calibri" w:hAnsi="Calibri"/>
                <w:color w:val="000000"/>
                <w:sz w:val="20"/>
                <w:szCs w:val="20"/>
              </w:rPr>
            </w:pPr>
            <w:r w:rsidRPr="00565E4E">
              <w:rPr>
                <w:rFonts w:ascii="Calibri" w:hAnsi="Calibri"/>
                <w:color w:val="000000"/>
                <w:sz w:val="20"/>
                <w:szCs w:val="20"/>
              </w:rPr>
              <w:t>R</w:t>
            </w:r>
          </w:p>
        </w:tc>
        <w:tc>
          <w:tcPr>
            <w:tcW w:w="720" w:type="dxa"/>
            <w:shd w:val="clear" w:color="000000" w:fill="FFFFFF"/>
            <w:vAlign w:val="center"/>
          </w:tcPr>
          <w:p w:rsidR="00565E4E" w:rsidRPr="00565E4E" w:rsidRDefault="00565E4E" w:rsidP="00565E4E">
            <w:pPr>
              <w:jc w:val="center"/>
              <w:rPr>
                <w:rFonts w:ascii="Calibri" w:hAnsi="Calibri"/>
                <w:color w:val="000000"/>
                <w:sz w:val="20"/>
                <w:szCs w:val="20"/>
              </w:rPr>
            </w:pPr>
            <w:r w:rsidRPr="00565E4E">
              <w:rPr>
                <w:rFonts w:ascii="Calibri" w:hAnsi="Calibri"/>
                <w:color w:val="000000"/>
                <w:sz w:val="20"/>
                <w:szCs w:val="20"/>
              </w:rPr>
              <w:t>TEXT</w:t>
            </w:r>
          </w:p>
        </w:tc>
        <w:tc>
          <w:tcPr>
            <w:tcW w:w="630" w:type="dxa"/>
            <w:shd w:val="clear" w:color="000000" w:fill="FFFFFF"/>
            <w:vAlign w:val="center"/>
          </w:tcPr>
          <w:p w:rsidR="00565E4E" w:rsidRPr="00565E4E" w:rsidRDefault="00565E4E" w:rsidP="00565E4E">
            <w:pPr>
              <w:jc w:val="center"/>
              <w:rPr>
                <w:rFonts w:ascii="Calibri" w:hAnsi="Calibri"/>
                <w:color w:val="000000"/>
                <w:sz w:val="20"/>
                <w:szCs w:val="20"/>
              </w:rPr>
            </w:pPr>
            <w:r w:rsidRPr="00565E4E">
              <w:rPr>
                <w:rFonts w:ascii="Calibri" w:hAnsi="Calibri"/>
                <w:color w:val="000000"/>
                <w:sz w:val="20"/>
                <w:szCs w:val="20"/>
              </w:rPr>
              <w:t>3</w:t>
            </w:r>
          </w:p>
        </w:tc>
        <w:tc>
          <w:tcPr>
            <w:tcW w:w="630" w:type="dxa"/>
            <w:shd w:val="clear" w:color="000000" w:fill="FFFFFF"/>
            <w:vAlign w:val="center"/>
          </w:tcPr>
          <w:p w:rsidR="00565E4E" w:rsidRPr="00565E4E" w:rsidRDefault="00565E4E" w:rsidP="00565E4E">
            <w:pPr>
              <w:jc w:val="center"/>
              <w:rPr>
                <w:rFonts w:ascii="Calibri" w:hAnsi="Calibri"/>
                <w:color w:val="000000"/>
                <w:sz w:val="20"/>
                <w:szCs w:val="20"/>
              </w:rPr>
            </w:pPr>
            <w:r w:rsidRPr="00565E4E">
              <w:rPr>
                <w:rFonts w:ascii="Calibri" w:hAnsi="Calibri"/>
                <w:color w:val="000000"/>
                <w:sz w:val="20"/>
                <w:szCs w:val="20"/>
              </w:rPr>
              <w:t>7</w:t>
            </w:r>
          </w:p>
        </w:tc>
        <w:tc>
          <w:tcPr>
            <w:tcW w:w="990" w:type="dxa"/>
            <w:shd w:val="clear" w:color="000000" w:fill="FFFFFF"/>
            <w:vAlign w:val="center"/>
          </w:tcPr>
          <w:p w:rsidR="00565E4E" w:rsidRPr="00565E4E" w:rsidRDefault="00565E4E" w:rsidP="00565E4E">
            <w:pPr>
              <w:jc w:val="center"/>
              <w:rPr>
                <w:rFonts w:ascii="Calibri" w:hAnsi="Calibri"/>
                <w:color w:val="000000"/>
                <w:sz w:val="20"/>
                <w:szCs w:val="20"/>
              </w:rPr>
            </w:pPr>
          </w:p>
        </w:tc>
        <w:tc>
          <w:tcPr>
            <w:tcW w:w="990" w:type="dxa"/>
            <w:shd w:val="clear" w:color="000000" w:fill="FFFFFF"/>
            <w:vAlign w:val="center"/>
          </w:tcPr>
          <w:p w:rsidR="00565E4E" w:rsidRPr="00565E4E" w:rsidRDefault="00565E4E" w:rsidP="00565E4E">
            <w:pPr>
              <w:jc w:val="center"/>
              <w:rPr>
                <w:rFonts w:ascii="Calibri" w:hAnsi="Calibri"/>
                <w:color w:val="000000"/>
                <w:sz w:val="20"/>
                <w:szCs w:val="20"/>
              </w:rPr>
            </w:pPr>
            <w:r w:rsidRPr="00565E4E">
              <w:rPr>
                <w:rFonts w:ascii="Calibri" w:hAnsi="Calibri"/>
                <w:color w:val="000000"/>
                <w:sz w:val="20"/>
                <w:szCs w:val="20"/>
              </w:rPr>
              <w:t>BOTH</w:t>
            </w:r>
          </w:p>
        </w:tc>
        <w:tc>
          <w:tcPr>
            <w:tcW w:w="810" w:type="dxa"/>
            <w:shd w:val="clear" w:color="000000" w:fill="FFFFFF"/>
            <w:vAlign w:val="center"/>
          </w:tcPr>
          <w:p w:rsidR="00565E4E" w:rsidRPr="00565E4E" w:rsidRDefault="00565E4E" w:rsidP="00565E4E">
            <w:pPr>
              <w:jc w:val="center"/>
              <w:rPr>
                <w:rFonts w:ascii="Calibri" w:hAnsi="Calibri"/>
                <w:color w:val="000000"/>
                <w:sz w:val="20"/>
                <w:szCs w:val="20"/>
              </w:rPr>
            </w:pPr>
          </w:p>
        </w:tc>
        <w:tc>
          <w:tcPr>
            <w:tcW w:w="1170" w:type="dxa"/>
            <w:shd w:val="clear" w:color="000000" w:fill="FFFFFF"/>
            <w:vAlign w:val="center"/>
          </w:tcPr>
          <w:p w:rsidR="00565E4E" w:rsidRPr="00565E4E" w:rsidRDefault="00565E4E" w:rsidP="00565E4E">
            <w:pPr>
              <w:jc w:val="center"/>
              <w:rPr>
                <w:rFonts w:ascii="Calibri" w:hAnsi="Calibri"/>
                <w:color w:val="000000"/>
                <w:sz w:val="20"/>
                <w:szCs w:val="20"/>
              </w:rPr>
            </w:pPr>
            <w:r w:rsidRPr="00565E4E">
              <w:rPr>
                <w:rFonts w:ascii="Calibri" w:hAnsi="Calibri"/>
                <w:color w:val="000000"/>
                <w:sz w:val="20"/>
                <w:szCs w:val="20"/>
              </w:rPr>
              <w:t>N</w:t>
            </w:r>
          </w:p>
        </w:tc>
      </w:tr>
    </w:tbl>
    <w:p w:rsidR="00FA3C92" w:rsidRDefault="00FA3C92" w:rsidP="00FA3C92"/>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819"/>
        <w:gridCol w:w="1178"/>
      </w:tblGrid>
      <w:tr w:rsidR="00BA60D9" w:rsidTr="00BA60D9">
        <w:trPr>
          <w:trHeight w:val="765"/>
        </w:trPr>
        <w:tc>
          <w:tcPr>
            <w:tcW w:w="81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BA60D9"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BA60D9">
              <w:rPr>
                <w:rFonts w:ascii="Calibri" w:hAnsi="Calibri"/>
                <w:b/>
                <w:bCs/>
                <w:color w:val="000000"/>
                <w:sz w:val="20"/>
                <w:szCs w:val="20"/>
              </w:rPr>
              <w:t xml:space="preserve"> Field Name</w:t>
            </w:r>
          </w:p>
        </w:tc>
        <w:tc>
          <w:tcPr>
            <w:tcW w:w="99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BA60D9" w:rsidRPr="00582D02" w:rsidRDefault="00BA60D9"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BA60D9" w:rsidRDefault="00BA60D9" w:rsidP="00BA60D9">
            <w:pPr>
              <w:jc w:val="center"/>
              <w:rPr>
                <w:rFonts w:ascii="Calibri" w:hAnsi="Calibri"/>
                <w:b/>
                <w:bCs/>
                <w:color w:val="000000"/>
                <w:sz w:val="20"/>
                <w:szCs w:val="20"/>
              </w:rPr>
            </w:pPr>
            <w:r>
              <w:rPr>
                <w:rFonts w:ascii="Calibri" w:hAnsi="Calibri"/>
                <w:b/>
                <w:bCs/>
                <w:color w:val="000000"/>
                <w:sz w:val="20"/>
                <w:szCs w:val="20"/>
              </w:rPr>
              <w:t>OR / NON-OR</w:t>
            </w:r>
          </w:p>
        </w:tc>
        <w:tc>
          <w:tcPr>
            <w:tcW w:w="819"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178"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
                <w:bCs/>
                <w:color w:val="000000"/>
                <w:sz w:val="20"/>
                <w:szCs w:val="20"/>
              </w:rPr>
              <w:t>Repetition</w:t>
            </w:r>
          </w:p>
        </w:tc>
      </w:tr>
      <w:tr w:rsidR="00BA60D9" w:rsidTr="00BA60D9">
        <w:trPr>
          <w:trHeight w:val="765"/>
        </w:trPr>
        <w:tc>
          <w:tcPr>
            <w:tcW w:w="81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Cs/>
                <w:color w:val="000000"/>
                <w:sz w:val="20"/>
                <w:szCs w:val="20"/>
              </w:rPr>
              <w:t>QSURGG</w:t>
            </w:r>
          </w:p>
        </w:tc>
        <w:tc>
          <w:tcPr>
            <w:tcW w:w="90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BA60D9"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BA60D9" w:rsidRPr="005466CA" w:rsidRDefault="00BA60D9" w:rsidP="00F34E1C">
            <w:pPr>
              <w:jc w:val="center"/>
              <w:rPr>
                <w:rFonts w:ascii="Calibri" w:hAnsi="Calibri"/>
                <w:color w:val="000000"/>
                <w:sz w:val="20"/>
                <w:szCs w:val="20"/>
              </w:rPr>
            </w:pPr>
          </w:p>
        </w:tc>
        <w:tc>
          <w:tcPr>
            <w:tcW w:w="998" w:type="dxa"/>
            <w:shd w:val="clear" w:color="000000" w:fill="FFFFFF"/>
            <w:vAlign w:val="center"/>
          </w:tcPr>
          <w:p w:rsidR="00BA60D9" w:rsidRPr="005466CA"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BA60D9" w:rsidRPr="005466CA" w:rsidRDefault="00BA60D9" w:rsidP="00F34E1C">
            <w:pPr>
              <w:jc w:val="center"/>
              <w:rPr>
                <w:rFonts w:ascii="Calibri" w:hAnsi="Calibri"/>
                <w:color w:val="000000"/>
                <w:sz w:val="20"/>
                <w:szCs w:val="20"/>
              </w:rPr>
            </w:pPr>
          </w:p>
        </w:tc>
        <w:tc>
          <w:tcPr>
            <w:tcW w:w="1178"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Y</w:t>
            </w:r>
          </w:p>
        </w:tc>
      </w:tr>
      <w:tr w:rsidR="00BA60D9" w:rsidTr="00BA60D9">
        <w:trPr>
          <w:trHeight w:val="765"/>
        </w:trPr>
        <w:tc>
          <w:tcPr>
            <w:tcW w:w="810" w:type="dxa"/>
            <w:shd w:val="clear" w:color="000000" w:fill="FFFFFF"/>
            <w:vAlign w:val="center"/>
            <w:hideMark/>
          </w:tcPr>
          <w:p w:rsidR="00BA60D9" w:rsidRDefault="00BA60D9" w:rsidP="00F34E1C">
            <w:pPr>
              <w:jc w:val="center"/>
              <w:rPr>
                <w:rFonts w:ascii="Calibri" w:hAnsi="Calibri"/>
                <w:b/>
                <w:bCs/>
                <w:color w:val="000000"/>
                <w:sz w:val="20"/>
                <w:szCs w:val="20"/>
              </w:rPr>
            </w:pPr>
            <w:r>
              <w:rPr>
                <w:rFonts w:ascii="Calibri" w:hAnsi="Calibri"/>
                <w:bCs/>
                <w:color w:val="000000"/>
                <w:sz w:val="20"/>
                <w:szCs w:val="20"/>
              </w:rPr>
              <w:t>QSURGG</w:t>
            </w:r>
          </w:p>
        </w:tc>
        <w:tc>
          <w:tcPr>
            <w:tcW w:w="90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BA60D9" w:rsidRPr="005466CA" w:rsidRDefault="00BA60D9"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BA60D9" w:rsidRPr="005466CA" w:rsidRDefault="00BA60D9" w:rsidP="00F34E1C">
            <w:pPr>
              <w:jc w:val="center"/>
              <w:rPr>
                <w:rFonts w:ascii="Calibri" w:hAnsi="Calibri"/>
                <w:color w:val="000000"/>
                <w:sz w:val="20"/>
                <w:szCs w:val="20"/>
              </w:rPr>
            </w:pPr>
          </w:p>
        </w:tc>
        <w:tc>
          <w:tcPr>
            <w:tcW w:w="998" w:type="dxa"/>
            <w:shd w:val="clear" w:color="000000" w:fill="FFFFFF"/>
            <w:vAlign w:val="center"/>
          </w:tcPr>
          <w:p w:rsidR="00BA60D9" w:rsidRPr="005466CA"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BA60D9" w:rsidRPr="005466CA" w:rsidRDefault="00BA60D9" w:rsidP="00F34E1C">
            <w:pPr>
              <w:jc w:val="center"/>
              <w:rPr>
                <w:rFonts w:ascii="Calibri" w:hAnsi="Calibri"/>
                <w:color w:val="000000"/>
                <w:sz w:val="20"/>
                <w:szCs w:val="20"/>
              </w:rPr>
            </w:pPr>
          </w:p>
        </w:tc>
        <w:tc>
          <w:tcPr>
            <w:tcW w:w="1178" w:type="dxa"/>
            <w:shd w:val="clear" w:color="000000" w:fill="FFFFFF"/>
            <w:vAlign w:val="center"/>
            <w:hideMark/>
          </w:tcPr>
          <w:p w:rsidR="00BA60D9" w:rsidRPr="005466CA" w:rsidRDefault="00BA60D9"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6D3813">
            <w:pPr>
              <w:jc w:val="center"/>
              <w:rPr>
                <w:rFonts w:ascii="Calibri" w:hAnsi="Calibri"/>
                <w:bCs/>
                <w:color w:val="000000"/>
                <w:sz w:val="20"/>
                <w:szCs w:val="20"/>
              </w:rPr>
            </w:pPr>
            <w:r>
              <w:rPr>
                <w:rFonts w:ascii="Calibri" w:hAnsi="Calibri"/>
                <w:bCs/>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CF57E0" w:rsidRPr="00582D02" w:rsidRDefault="00CF57E0"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CF57E0" w:rsidRPr="00582D02" w:rsidRDefault="00CF57E0"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CF57E0" w:rsidRPr="00582D02" w:rsidRDefault="00CF57E0"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CF57E0" w:rsidRPr="00582D02" w:rsidRDefault="00F50F42"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CF57E0" w:rsidRPr="00582D02" w:rsidRDefault="00CF57E0"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CF57E0" w:rsidRPr="00582D02" w:rsidRDefault="00CF57E0"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CF57E0" w:rsidRPr="00582D02" w:rsidRDefault="00CF57E0" w:rsidP="00CF5084">
            <w:pPr>
              <w:jc w:val="center"/>
              <w:rPr>
                <w:rFonts w:ascii="Calibri" w:hAnsi="Calibri"/>
                <w:color w:val="000000"/>
                <w:sz w:val="20"/>
                <w:szCs w:val="20"/>
              </w:rPr>
            </w:pPr>
          </w:p>
        </w:tc>
        <w:tc>
          <w:tcPr>
            <w:tcW w:w="998" w:type="dxa"/>
            <w:shd w:val="clear" w:color="000000" w:fill="FFFFFF"/>
            <w:vAlign w:val="center"/>
          </w:tcPr>
          <w:p w:rsidR="00CF57E0" w:rsidRPr="00582D02" w:rsidRDefault="009A5D2A" w:rsidP="00CF5084">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Pr="00582D02" w:rsidRDefault="00CF57E0" w:rsidP="00CF5084">
            <w:pPr>
              <w:jc w:val="center"/>
              <w:rPr>
                <w:rFonts w:ascii="Calibri" w:hAnsi="Calibri"/>
                <w:color w:val="000000"/>
                <w:sz w:val="20"/>
                <w:szCs w:val="20"/>
              </w:rPr>
            </w:pPr>
          </w:p>
        </w:tc>
        <w:tc>
          <w:tcPr>
            <w:tcW w:w="1178" w:type="dxa"/>
            <w:shd w:val="clear" w:color="000000" w:fill="FFFFFF"/>
            <w:vAlign w:val="center"/>
            <w:hideMark/>
          </w:tcPr>
          <w:p w:rsidR="00CF57E0" w:rsidRPr="00582D02" w:rsidRDefault="00CF57E0" w:rsidP="00CF5084">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lastRenderedPageBreak/>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PreOpAnionGap</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PREOPERATIVE ANION GAP</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510"/>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HighAnionGap</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HIGHEST ANION GAP</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HighSerumTropI</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HIGHEST SERUM TROPONIN I</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HighSerumTropT</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HIGHEST SERUM TROPONIN T</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PreOpAnionGapDt</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PREOP ANION GAP, DATE</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CF57E0" w:rsidRDefault="00AE352F" w:rsidP="00F34E1C">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510"/>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HighAnionGapDt</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HIGH ANION GAP, DATE</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CF57E0" w:rsidRDefault="00AE352F" w:rsidP="00F34E1C">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HighSerumTropI_Dt</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HIGH SERUM TROPONIN I, DATE</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CF57E0" w:rsidRDefault="00AE352F" w:rsidP="00F34E1C">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HighSerumTropT_Dt</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HIGH SERUM TROPONIN T, DATE</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CF57E0" w:rsidRDefault="00AE352F" w:rsidP="00F34E1C">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510"/>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Stroke/CVA</w:t>
            </w:r>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STROKE/CVA</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CF57E0"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YES; NO; NO STUDY</w:t>
            </w: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331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30DayPostOpStatus</w:t>
            </w:r>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30 DAY POSTOP STATUS</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27</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DISCHARGED ALIVE; DIED IN HOSPITAL; REMAINS IN VAMC FACILITY; TRANSFERRED TO ANOTHER VAMC; READMITTED</w:t>
            </w: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OtherOccur</w:t>
            </w:r>
            <w:proofErr w:type="spellEnd"/>
            <w:r>
              <w:rPr>
                <w:rFonts w:ascii="Calibri" w:hAnsi="Calibri"/>
                <w:color w:val="000000"/>
                <w:sz w:val="20"/>
                <w:szCs w:val="20"/>
              </w:rPr>
              <w:t>(ICD9)</w:t>
            </w:r>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OTHER OCCURRENCES (ICD9)</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lastRenderedPageBreak/>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ClostrDiffColitis</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CLOSTRIDIUM DIFFICILE COLITIS</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CF57E0"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YES; NO; NO STUDY</w:t>
            </w: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510"/>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Organ/</w:t>
            </w:r>
            <w:proofErr w:type="spellStart"/>
            <w:r>
              <w:rPr>
                <w:rFonts w:ascii="Calibri" w:hAnsi="Calibri"/>
                <w:color w:val="000000"/>
                <w:sz w:val="20"/>
                <w:szCs w:val="20"/>
              </w:rPr>
              <w:t>SpaceSSI</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ORGAN/SPACE SSI</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8</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CF57E0"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YES; NO; NO STUDY</w:t>
            </w: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1020"/>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OtherWoundOccur</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OTHER WOUND OCCURRENCE</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CoronWithStenosis</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CORONARIES WITH STENOSIS</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510"/>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Tracheostomy</w:t>
            </w:r>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TRACHEOSTOMY</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CF57E0"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YES; NO</w:t>
            </w: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510"/>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PriorHeartSurg</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PRIOR HEART SUGERIES</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765"/>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1775C7">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otherCardProc</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OTHER CARDIAC PROCEDURES</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235</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CF57E0" w:rsidTr="00BA60D9">
        <w:trPr>
          <w:trHeight w:val="510"/>
        </w:trPr>
        <w:tc>
          <w:tcPr>
            <w:tcW w:w="81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QSURGG</w:t>
            </w:r>
          </w:p>
        </w:tc>
        <w:tc>
          <w:tcPr>
            <w:tcW w:w="9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CF57E0" w:rsidRDefault="00CF57E0" w:rsidP="00F34E1C">
            <w:pPr>
              <w:jc w:val="center"/>
              <w:rPr>
                <w:rFonts w:ascii="Calibri" w:hAnsi="Calibri"/>
                <w:color w:val="000000"/>
                <w:sz w:val="20"/>
                <w:szCs w:val="20"/>
              </w:rPr>
            </w:pPr>
            <w:proofErr w:type="spellStart"/>
            <w:r>
              <w:rPr>
                <w:rFonts w:ascii="Calibri" w:hAnsi="Calibri"/>
                <w:color w:val="000000"/>
                <w:sz w:val="20"/>
                <w:szCs w:val="20"/>
              </w:rPr>
              <w:t>EndoVascRepair</w:t>
            </w:r>
            <w:proofErr w:type="spellEnd"/>
          </w:p>
        </w:tc>
        <w:tc>
          <w:tcPr>
            <w:tcW w:w="180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ENDOVASCULAR REPAIR</w:t>
            </w:r>
          </w:p>
        </w:tc>
        <w:tc>
          <w:tcPr>
            <w:tcW w:w="99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CF57E0" w:rsidRDefault="00CF57E0" w:rsidP="00F34E1C">
            <w:pPr>
              <w:jc w:val="center"/>
              <w:rPr>
                <w:rFonts w:ascii="Calibri" w:hAnsi="Calibri"/>
                <w:color w:val="000000"/>
                <w:sz w:val="20"/>
                <w:szCs w:val="20"/>
              </w:rPr>
            </w:pPr>
          </w:p>
        </w:tc>
        <w:tc>
          <w:tcPr>
            <w:tcW w:w="998" w:type="dxa"/>
            <w:shd w:val="clear" w:color="000000" w:fill="FFFFFF"/>
            <w:vAlign w:val="center"/>
          </w:tcPr>
          <w:p w:rsidR="00CF57E0" w:rsidRDefault="009A5D2A" w:rsidP="00BA60D9">
            <w:pPr>
              <w:jc w:val="center"/>
              <w:rPr>
                <w:rFonts w:ascii="Calibri" w:hAnsi="Calibri"/>
                <w:color w:val="000000"/>
                <w:sz w:val="20"/>
                <w:szCs w:val="20"/>
              </w:rPr>
            </w:pPr>
            <w:r>
              <w:rPr>
                <w:rFonts w:ascii="Calibri" w:hAnsi="Calibri"/>
                <w:color w:val="000000"/>
                <w:sz w:val="20"/>
                <w:szCs w:val="20"/>
              </w:rPr>
              <w:t>OR</w:t>
            </w:r>
          </w:p>
        </w:tc>
        <w:tc>
          <w:tcPr>
            <w:tcW w:w="819"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YES; NO</w:t>
            </w:r>
          </w:p>
        </w:tc>
        <w:tc>
          <w:tcPr>
            <w:tcW w:w="1178" w:type="dxa"/>
            <w:shd w:val="clear" w:color="000000" w:fill="FFFFFF"/>
            <w:vAlign w:val="center"/>
            <w:hideMark/>
          </w:tcPr>
          <w:p w:rsidR="00CF57E0" w:rsidRDefault="00CF57E0" w:rsidP="00F34E1C">
            <w:pPr>
              <w:jc w:val="center"/>
              <w:rPr>
                <w:rFonts w:ascii="Calibri" w:hAnsi="Calibri"/>
                <w:color w:val="000000"/>
                <w:sz w:val="20"/>
                <w:szCs w:val="20"/>
              </w:rPr>
            </w:pPr>
            <w:r>
              <w:rPr>
                <w:rFonts w:ascii="Calibri" w:hAnsi="Calibri"/>
                <w:color w:val="000000"/>
                <w:sz w:val="20"/>
                <w:szCs w:val="20"/>
              </w:rPr>
              <w:t>N</w:t>
            </w:r>
          </w:p>
        </w:tc>
      </w:tr>
      <w:tr w:rsidR="00565E4E" w:rsidTr="00BA60D9">
        <w:trPr>
          <w:trHeight w:val="510"/>
        </w:trPr>
        <w:tc>
          <w:tcPr>
            <w:tcW w:w="810" w:type="dxa"/>
            <w:shd w:val="clear" w:color="000000" w:fill="FFFFFF"/>
            <w:vAlign w:val="center"/>
          </w:tcPr>
          <w:p w:rsidR="00565E4E" w:rsidRPr="0055732A" w:rsidRDefault="00565E4E"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G</w:t>
            </w:r>
          </w:p>
        </w:tc>
        <w:tc>
          <w:tcPr>
            <w:tcW w:w="900" w:type="dxa"/>
            <w:shd w:val="clear" w:color="000000" w:fill="FFFFFF"/>
            <w:vAlign w:val="center"/>
          </w:tcPr>
          <w:p w:rsidR="00565E4E" w:rsidRPr="0055732A" w:rsidRDefault="00565E4E" w:rsidP="004B31A1">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tcPr>
          <w:p w:rsidR="00565E4E" w:rsidRPr="0055732A" w:rsidRDefault="00565E4E"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565E4E" w:rsidRPr="0055732A" w:rsidRDefault="00565E4E"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565E4E" w:rsidRPr="0055732A" w:rsidRDefault="00565E4E"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565E4E" w:rsidRPr="0055732A" w:rsidRDefault="00565E4E"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565E4E" w:rsidRPr="0055732A" w:rsidRDefault="00565E4E"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565E4E" w:rsidRPr="0055732A" w:rsidRDefault="00565E4E"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565E4E" w:rsidRPr="0055732A" w:rsidRDefault="00565E4E" w:rsidP="004B31A1">
            <w:pPr>
              <w:jc w:val="center"/>
              <w:rPr>
                <w:rFonts w:ascii="Calibri" w:hAnsi="Calibri"/>
                <w:color w:val="000000"/>
                <w:sz w:val="20"/>
                <w:szCs w:val="20"/>
              </w:rPr>
            </w:pPr>
          </w:p>
        </w:tc>
        <w:tc>
          <w:tcPr>
            <w:tcW w:w="998" w:type="dxa"/>
            <w:shd w:val="clear" w:color="000000" w:fill="FFFFFF"/>
            <w:vAlign w:val="center"/>
          </w:tcPr>
          <w:p w:rsidR="00565E4E" w:rsidRPr="0055732A" w:rsidRDefault="00565E4E" w:rsidP="004B31A1">
            <w:pPr>
              <w:jc w:val="center"/>
              <w:rPr>
                <w:rFonts w:ascii="Calibri" w:hAnsi="Calibri"/>
                <w:color w:val="000000"/>
                <w:sz w:val="20"/>
                <w:szCs w:val="20"/>
              </w:rPr>
            </w:pPr>
            <w:r w:rsidRPr="0055732A">
              <w:rPr>
                <w:rFonts w:ascii="Calibri" w:hAnsi="Calibri"/>
                <w:color w:val="000000"/>
                <w:sz w:val="20"/>
                <w:szCs w:val="20"/>
              </w:rPr>
              <w:t>BOTH</w:t>
            </w:r>
          </w:p>
        </w:tc>
        <w:tc>
          <w:tcPr>
            <w:tcW w:w="819" w:type="dxa"/>
            <w:shd w:val="clear" w:color="000000" w:fill="FFFFFF"/>
            <w:vAlign w:val="center"/>
          </w:tcPr>
          <w:p w:rsidR="00565E4E" w:rsidRPr="0055732A" w:rsidRDefault="00565E4E" w:rsidP="004B31A1">
            <w:pPr>
              <w:jc w:val="center"/>
              <w:rPr>
                <w:rFonts w:ascii="Calibri" w:hAnsi="Calibri"/>
                <w:color w:val="000000"/>
                <w:sz w:val="20"/>
                <w:szCs w:val="20"/>
              </w:rPr>
            </w:pPr>
          </w:p>
        </w:tc>
        <w:tc>
          <w:tcPr>
            <w:tcW w:w="1178" w:type="dxa"/>
            <w:shd w:val="clear" w:color="000000" w:fill="FFFFFF"/>
            <w:vAlign w:val="center"/>
          </w:tcPr>
          <w:p w:rsidR="00565E4E" w:rsidRPr="0055732A" w:rsidRDefault="00565E4E" w:rsidP="004B31A1">
            <w:pPr>
              <w:jc w:val="center"/>
              <w:rPr>
                <w:rFonts w:ascii="Calibri" w:hAnsi="Calibri"/>
                <w:color w:val="000000"/>
                <w:sz w:val="20"/>
                <w:szCs w:val="20"/>
              </w:rPr>
            </w:pPr>
            <w:r w:rsidRPr="0055732A">
              <w:rPr>
                <w:rFonts w:ascii="Calibri" w:hAnsi="Calibri"/>
                <w:color w:val="000000"/>
                <w:sz w:val="20"/>
                <w:szCs w:val="20"/>
              </w:rPr>
              <w:t>N</w:t>
            </w:r>
          </w:p>
        </w:tc>
      </w:tr>
    </w:tbl>
    <w:p w:rsidR="00FA3C92" w:rsidRDefault="00FA3C92" w:rsidP="00FA3C92"/>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81"/>
        <w:gridCol w:w="1015"/>
        <w:gridCol w:w="785"/>
        <w:gridCol w:w="1212"/>
      </w:tblGrid>
      <w:tr w:rsidR="00D911F8" w:rsidTr="00D911F8">
        <w:trPr>
          <w:trHeight w:val="765"/>
        </w:trPr>
        <w:tc>
          <w:tcPr>
            <w:tcW w:w="810"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D911F8"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D911F8">
              <w:rPr>
                <w:rFonts w:ascii="Calibri" w:hAnsi="Calibri"/>
                <w:b/>
                <w:bCs/>
                <w:color w:val="000000"/>
                <w:sz w:val="20"/>
                <w:szCs w:val="20"/>
              </w:rPr>
              <w:t xml:space="preserve"> Field Name</w:t>
            </w:r>
          </w:p>
        </w:tc>
        <w:tc>
          <w:tcPr>
            <w:tcW w:w="990"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
                <w:bCs/>
                <w:color w:val="000000"/>
                <w:sz w:val="20"/>
                <w:szCs w:val="20"/>
              </w:rPr>
              <w:t>Char Max</w:t>
            </w:r>
          </w:p>
        </w:tc>
        <w:tc>
          <w:tcPr>
            <w:tcW w:w="981" w:type="dxa"/>
            <w:shd w:val="clear" w:color="000000" w:fill="FFFFFF"/>
            <w:vAlign w:val="center"/>
          </w:tcPr>
          <w:p w:rsidR="00D911F8" w:rsidRPr="00582D02" w:rsidRDefault="00D911F8" w:rsidP="00F34E1C">
            <w:pPr>
              <w:jc w:val="center"/>
              <w:rPr>
                <w:rFonts w:ascii="Calibri" w:hAnsi="Calibri"/>
                <w:b/>
                <w:bCs/>
                <w:color w:val="000000"/>
                <w:sz w:val="20"/>
                <w:szCs w:val="20"/>
              </w:rPr>
            </w:pPr>
            <w:r>
              <w:rPr>
                <w:rFonts w:ascii="Calibri" w:hAnsi="Calibri"/>
                <w:b/>
                <w:bCs/>
                <w:color w:val="000000"/>
                <w:sz w:val="20"/>
                <w:szCs w:val="20"/>
              </w:rPr>
              <w:t>Precision</w:t>
            </w:r>
          </w:p>
        </w:tc>
        <w:tc>
          <w:tcPr>
            <w:tcW w:w="1015" w:type="dxa"/>
            <w:shd w:val="clear" w:color="000000" w:fill="FFFFFF"/>
            <w:vAlign w:val="center"/>
          </w:tcPr>
          <w:p w:rsidR="00D911F8" w:rsidRDefault="00D911F8" w:rsidP="00D911F8">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
                <w:bCs/>
                <w:color w:val="000000"/>
                <w:sz w:val="20"/>
                <w:szCs w:val="20"/>
              </w:rPr>
              <w:t>Repetition</w:t>
            </w:r>
          </w:p>
        </w:tc>
      </w:tr>
      <w:tr w:rsidR="00D911F8" w:rsidTr="00D911F8">
        <w:trPr>
          <w:trHeight w:val="765"/>
        </w:trPr>
        <w:tc>
          <w:tcPr>
            <w:tcW w:w="810"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Cs/>
                <w:color w:val="000000"/>
                <w:sz w:val="20"/>
                <w:szCs w:val="20"/>
              </w:rPr>
              <w:t>QSURGH</w:t>
            </w:r>
          </w:p>
        </w:tc>
        <w:tc>
          <w:tcPr>
            <w:tcW w:w="90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D911F8"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15</w:t>
            </w:r>
          </w:p>
        </w:tc>
        <w:tc>
          <w:tcPr>
            <w:tcW w:w="981" w:type="dxa"/>
            <w:shd w:val="clear" w:color="000000" w:fill="FFFFFF"/>
            <w:vAlign w:val="center"/>
          </w:tcPr>
          <w:p w:rsidR="00D911F8" w:rsidRPr="005466CA" w:rsidRDefault="00D911F8" w:rsidP="00F34E1C">
            <w:pPr>
              <w:jc w:val="center"/>
              <w:rPr>
                <w:rFonts w:ascii="Calibri" w:hAnsi="Calibri"/>
                <w:color w:val="000000"/>
                <w:sz w:val="20"/>
                <w:szCs w:val="20"/>
              </w:rPr>
            </w:pPr>
          </w:p>
        </w:tc>
        <w:tc>
          <w:tcPr>
            <w:tcW w:w="1015" w:type="dxa"/>
            <w:shd w:val="clear" w:color="000000" w:fill="FFFFFF"/>
            <w:vAlign w:val="center"/>
          </w:tcPr>
          <w:p w:rsidR="00D911F8" w:rsidRPr="005466CA"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D911F8" w:rsidRPr="005466CA" w:rsidRDefault="00D911F8" w:rsidP="00F34E1C">
            <w:pPr>
              <w:jc w:val="center"/>
              <w:rPr>
                <w:rFonts w:ascii="Calibri" w:hAnsi="Calibri"/>
                <w:color w:val="000000"/>
                <w:sz w:val="20"/>
                <w:szCs w:val="20"/>
              </w:rPr>
            </w:pPr>
          </w:p>
        </w:tc>
        <w:tc>
          <w:tcPr>
            <w:tcW w:w="1212"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Y</w:t>
            </w:r>
          </w:p>
        </w:tc>
      </w:tr>
      <w:tr w:rsidR="00D911F8" w:rsidTr="00D911F8">
        <w:trPr>
          <w:trHeight w:val="765"/>
        </w:trPr>
        <w:tc>
          <w:tcPr>
            <w:tcW w:w="810" w:type="dxa"/>
            <w:shd w:val="clear" w:color="000000" w:fill="FFFFFF"/>
            <w:vAlign w:val="center"/>
            <w:hideMark/>
          </w:tcPr>
          <w:p w:rsidR="00D911F8" w:rsidRDefault="00D911F8" w:rsidP="00F34E1C">
            <w:pPr>
              <w:jc w:val="center"/>
              <w:rPr>
                <w:rFonts w:ascii="Calibri" w:hAnsi="Calibri"/>
                <w:b/>
                <w:bCs/>
                <w:color w:val="000000"/>
                <w:sz w:val="20"/>
                <w:szCs w:val="20"/>
              </w:rPr>
            </w:pPr>
            <w:r>
              <w:rPr>
                <w:rFonts w:ascii="Calibri" w:hAnsi="Calibri"/>
                <w:bCs/>
                <w:color w:val="000000"/>
                <w:sz w:val="20"/>
                <w:szCs w:val="20"/>
              </w:rPr>
              <w:t>QSURGH</w:t>
            </w:r>
          </w:p>
        </w:tc>
        <w:tc>
          <w:tcPr>
            <w:tcW w:w="90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D911F8" w:rsidRPr="005466CA" w:rsidRDefault="00D911F8" w:rsidP="00F34E1C">
            <w:pPr>
              <w:jc w:val="center"/>
              <w:rPr>
                <w:rFonts w:ascii="Calibri" w:hAnsi="Calibri"/>
                <w:color w:val="000000"/>
                <w:sz w:val="20"/>
                <w:szCs w:val="20"/>
              </w:rPr>
            </w:pPr>
            <w:r w:rsidRPr="005466CA">
              <w:rPr>
                <w:rFonts w:ascii="Calibri" w:hAnsi="Calibri"/>
                <w:color w:val="000000"/>
                <w:sz w:val="20"/>
                <w:szCs w:val="20"/>
              </w:rPr>
              <w:t>15</w:t>
            </w:r>
          </w:p>
        </w:tc>
        <w:tc>
          <w:tcPr>
            <w:tcW w:w="981" w:type="dxa"/>
            <w:shd w:val="clear" w:color="000000" w:fill="FFFFFF"/>
            <w:vAlign w:val="center"/>
          </w:tcPr>
          <w:p w:rsidR="00D911F8" w:rsidRPr="005466CA" w:rsidRDefault="00D911F8" w:rsidP="00F34E1C">
            <w:pPr>
              <w:jc w:val="center"/>
              <w:rPr>
                <w:rFonts w:ascii="Calibri" w:hAnsi="Calibri"/>
                <w:color w:val="000000"/>
                <w:sz w:val="20"/>
                <w:szCs w:val="20"/>
              </w:rPr>
            </w:pPr>
          </w:p>
        </w:tc>
        <w:tc>
          <w:tcPr>
            <w:tcW w:w="1015" w:type="dxa"/>
            <w:shd w:val="clear" w:color="000000" w:fill="FFFFFF"/>
            <w:vAlign w:val="center"/>
          </w:tcPr>
          <w:p w:rsidR="00D911F8" w:rsidRPr="005466CA"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D911F8" w:rsidRPr="005466CA" w:rsidRDefault="00D911F8" w:rsidP="00F34E1C">
            <w:pPr>
              <w:jc w:val="center"/>
              <w:rPr>
                <w:rFonts w:ascii="Calibri" w:hAnsi="Calibri"/>
                <w:color w:val="000000"/>
                <w:sz w:val="20"/>
                <w:szCs w:val="20"/>
              </w:rPr>
            </w:pPr>
          </w:p>
        </w:tc>
        <w:tc>
          <w:tcPr>
            <w:tcW w:w="1212" w:type="dxa"/>
            <w:shd w:val="clear" w:color="000000" w:fill="FFFFFF"/>
            <w:vAlign w:val="center"/>
            <w:hideMark/>
          </w:tcPr>
          <w:p w:rsidR="00D911F8" w:rsidRPr="005466CA" w:rsidRDefault="00D911F8"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3E4FE1">
            <w:pPr>
              <w:jc w:val="center"/>
              <w:rPr>
                <w:rFonts w:ascii="Calibri" w:hAnsi="Calibri"/>
                <w:bCs/>
                <w:color w:val="000000"/>
                <w:sz w:val="20"/>
                <w:szCs w:val="20"/>
              </w:rPr>
            </w:pPr>
            <w:r>
              <w:rPr>
                <w:rFonts w:ascii="Calibri" w:hAnsi="Calibri"/>
                <w:bCs/>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3E4FE1" w:rsidRPr="00582D02" w:rsidRDefault="003E4FE1"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3E4FE1" w:rsidRPr="00582D02" w:rsidRDefault="003E4FE1"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3E4FE1" w:rsidRPr="00582D02" w:rsidRDefault="003E4FE1"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3E4FE1" w:rsidRPr="00582D02" w:rsidRDefault="00807432" w:rsidP="001775C7">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3E4FE1" w:rsidRPr="00582D02" w:rsidRDefault="003E4FE1" w:rsidP="001775C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3E4FE1" w:rsidRPr="00582D02" w:rsidRDefault="003E4FE1" w:rsidP="001775C7">
            <w:pPr>
              <w:jc w:val="center"/>
              <w:rPr>
                <w:rFonts w:ascii="Calibri" w:hAnsi="Calibri"/>
                <w:color w:val="000000"/>
                <w:sz w:val="20"/>
                <w:szCs w:val="20"/>
              </w:rPr>
            </w:pPr>
            <w:r>
              <w:rPr>
                <w:rFonts w:ascii="Calibri" w:hAnsi="Calibri"/>
                <w:color w:val="000000"/>
                <w:sz w:val="20"/>
                <w:szCs w:val="20"/>
              </w:rPr>
              <w:t>1</w:t>
            </w:r>
          </w:p>
        </w:tc>
        <w:tc>
          <w:tcPr>
            <w:tcW w:w="981" w:type="dxa"/>
            <w:shd w:val="clear" w:color="000000" w:fill="FFFFFF"/>
            <w:vAlign w:val="center"/>
          </w:tcPr>
          <w:p w:rsidR="003E4FE1" w:rsidRPr="00582D02" w:rsidRDefault="003E4FE1" w:rsidP="001775C7">
            <w:pPr>
              <w:jc w:val="center"/>
              <w:rPr>
                <w:rFonts w:ascii="Calibri" w:hAnsi="Calibri"/>
                <w:color w:val="000000"/>
                <w:sz w:val="20"/>
                <w:szCs w:val="20"/>
              </w:rPr>
            </w:pPr>
          </w:p>
        </w:tc>
        <w:tc>
          <w:tcPr>
            <w:tcW w:w="1015" w:type="dxa"/>
            <w:shd w:val="clear" w:color="000000" w:fill="FFFFFF"/>
            <w:vAlign w:val="center"/>
          </w:tcPr>
          <w:p w:rsidR="003E4FE1" w:rsidRPr="00582D02" w:rsidRDefault="009A5D2A" w:rsidP="001775C7">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Pr="00582D02" w:rsidRDefault="003E4FE1" w:rsidP="001775C7">
            <w:pPr>
              <w:jc w:val="center"/>
              <w:rPr>
                <w:rFonts w:ascii="Calibri" w:hAnsi="Calibri"/>
                <w:color w:val="000000"/>
                <w:sz w:val="20"/>
                <w:szCs w:val="20"/>
              </w:rPr>
            </w:pPr>
          </w:p>
        </w:tc>
        <w:tc>
          <w:tcPr>
            <w:tcW w:w="1212" w:type="dxa"/>
            <w:shd w:val="clear" w:color="000000" w:fill="FFFFFF"/>
            <w:vAlign w:val="center"/>
            <w:hideMark/>
          </w:tcPr>
          <w:p w:rsidR="003E4FE1" w:rsidRPr="00582D02" w:rsidRDefault="003E4FE1" w:rsidP="001775C7">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Admit/</w:t>
            </w:r>
            <w:proofErr w:type="spellStart"/>
            <w:r>
              <w:rPr>
                <w:rFonts w:ascii="Calibri" w:hAnsi="Calibri"/>
                <w:color w:val="000000"/>
                <w:sz w:val="20"/>
                <w:szCs w:val="20"/>
              </w:rPr>
              <w:t>TransferDt</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ADMISSION/TRANSFER DATE</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577D60">
            <w:pPr>
              <w:jc w:val="center"/>
              <w:rPr>
                <w:rFonts w:ascii="Calibri" w:hAnsi="Calibri"/>
                <w:color w:val="000000"/>
                <w:sz w:val="20"/>
                <w:szCs w:val="20"/>
              </w:rPr>
            </w:pPr>
            <w:r>
              <w:rPr>
                <w:rFonts w:ascii="Calibri" w:hAnsi="Calibri"/>
                <w:color w:val="000000"/>
                <w:sz w:val="20"/>
                <w:szCs w:val="20"/>
              </w:rPr>
              <w:t>1</w:t>
            </w:r>
            <w:r w:rsidR="00577D60">
              <w:rPr>
                <w:rFonts w:ascii="Calibri" w:hAnsi="Calibri"/>
                <w:color w:val="000000"/>
                <w:sz w:val="20"/>
                <w:szCs w:val="20"/>
              </w:rPr>
              <w:t>6</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Discharge/</w:t>
            </w:r>
            <w:proofErr w:type="spellStart"/>
            <w:r>
              <w:rPr>
                <w:rFonts w:ascii="Calibri" w:hAnsi="Calibri"/>
                <w:color w:val="000000"/>
                <w:sz w:val="20"/>
                <w:szCs w:val="20"/>
              </w:rPr>
              <w:t>TransferDt</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DISCHARGE/TRANSFER DATE</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577D60">
            <w:pPr>
              <w:jc w:val="center"/>
              <w:rPr>
                <w:rFonts w:ascii="Calibri" w:hAnsi="Calibri"/>
                <w:color w:val="000000"/>
                <w:sz w:val="20"/>
                <w:szCs w:val="20"/>
              </w:rPr>
            </w:pPr>
            <w:r>
              <w:rPr>
                <w:rFonts w:ascii="Calibri" w:hAnsi="Calibri"/>
                <w:color w:val="000000"/>
                <w:sz w:val="20"/>
                <w:szCs w:val="20"/>
              </w:rPr>
              <w:t>1</w:t>
            </w:r>
            <w:r w:rsidR="00577D60">
              <w:rPr>
                <w:rFonts w:ascii="Calibri" w:hAnsi="Calibri"/>
                <w:color w:val="000000"/>
                <w:sz w:val="20"/>
                <w:szCs w:val="20"/>
              </w:rPr>
              <w:t>6</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1020"/>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ObsAdmitDt</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OBSERVATION ADMISSION DATE</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577D60">
            <w:pPr>
              <w:jc w:val="center"/>
              <w:rPr>
                <w:rFonts w:ascii="Calibri" w:hAnsi="Calibri"/>
                <w:color w:val="000000"/>
                <w:sz w:val="20"/>
                <w:szCs w:val="20"/>
              </w:rPr>
            </w:pPr>
            <w:r>
              <w:rPr>
                <w:rFonts w:ascii="Calibri" w:hAnsi="Calibri"/>
                <w:color w:val="000000"/>
                <w:sz w:val="20"/>
                <w:szCs w:val="20"/>
              </w:rPr>
              <w:t>1</w:t>
            </w:r>
            <w:r w:rsidR="00577D60">
              <w:rPr>
                <w:rFonts w:ascii="Calibri" w:hAnsi="Calibri"/>
                <w:color w:val="000000"/>
                <w:sz w:val="20"/>
                <w:szCs w:val="20"/>
              </w:rPr>
              <w:t>6</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1020"/>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lastRenderedPageBreak/>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ObsDischDt</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OBSERVATION DISCHARGE DATE</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577D60">
            <w:pPr>
              <w:jc w:val="center"/>
              <w:rPr>
                <w:rFonts w:ascii="Calibri" w:hAnsi="Calibri"/>
                <w:color w:val="000000"/>
                <w:sz w:val="20"/>
                <w:szCs w:val="20"/>
              </w:rPr>
            </w:pPr>
            <w:r>
              <w:rPr>
                <w:rFonts w:ascii="Calibri" w:hAnsi="Calibri"/>
                <w:color w:val="000000"/>
                <w:sz w:val="20"/>
                <w:szCs w:val="20"/>
              </w:rPr>
              <w:t>1</w:t>
            </w:r>
            <w:r w:rsidR="00577D60">
              <w:rPr>
                <w:rFonts w:ascii="Calibri" w:hAnsi="Calibri"/>
                <w:color w:val="000000"/>
                <w:sz w:val="20"/>
                <w:szCs w:val="20"/>
              </w:rPr>
              <w:t>6</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ObsTreatingSpecialty</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OBSERVATION TREATING SPECIALTY</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30</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Homeless</w:t>
            </w:r>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HOMELESS</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16</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YES; NO; NO STUDY/UNKNOWN</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178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PreOpCircDevice</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PREOP CIRCULATORY DEVICE</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20</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NONE; IABP; VAD (includes BIVAD); ARTIFICIAL HEART; OTHER</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DiabetesCard</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DIABETES (CARDIAC)</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7</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NO; DIET; ORAL; INSULIN</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1530"/>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ProcedType</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PROCEDURE TYPE</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16</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CATH; IVUS; BOTH/COMBINATION; NO STUDY/UNKNOWN</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1020"/>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AorticStenois</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AORTIC STENOSIS</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20</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NONE/TRIVIAL; MILD; MODERATE; SEVERE</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510"/>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ReDoLadStenosis</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RE-DO LAD STENOSIS</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lastRenderedPageBreak/>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ReDoRtCoronStenosis</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RE-DO RT CORONARY STENOSIS</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RedoCircumflexStenosis</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RE-DO CIRCUMFLEX STENOSIS</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BridgeToTrans</w:t>
            </w:r>
            <w:proofErr w:type="spellEnd"/>
            <w:r>
              <w:rPr>
                <w:rFonts w:ascii="Calibri" w:hAnsi="Calibri"/>
                <w:color w:val="000000"/>
                <w:sz w:val="20"/>
                <w:szCs w:val="20"/>
              </w:rPr>
              <w:t>/</w:t>
            </w:r>
            <w:proofErr w:type="spellStart"/>
            <w:r>
              <w:rPr>
                <w:rFonts w:ascii="Calibri" w:hAnsi="Calibri"/>
                <w:color w:val="000000"/>
                <w:sz w:val="20"/>
                <w:szCs w:val="20"/>
              </w:rPr>
              <w:t>Dev</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BRIDGE TO TRANSPLANT/DEVICE</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25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TMR</w:t>
            </w:r>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TMR</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1020"/>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RepeatVentW</w:t>
            </w:r>
            <w:proofErr w:type="spellEnd"/>
            <w:r>
              <w:rPr>
                <w:rFonts w:ascii="Calibri" w:hAnsi="Calibri"/>
                <w:color w:val="000000"/>
                <w:sz w:val="20"/>
                <w:szCs w:val="20"/>
              </w:rPr>
              <w:t>/In30Days</w:t>
            </w:r>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REPEAT VENTILATOR W/IN 30 DAYS</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3E4FE1"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1020"/>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OtherCardProced</w:t>
            </w:r>
            <w:proofErr w:type="spellEnd"/>
            <w:r>
              <w:rPr>
                <w:rFonts w:ascii="Calibri" w:hAnsi="Calibri"/>
                <w:color w:val="000000"/>
                <w:sz w:val="20"/>
                <w:szCs w:val="20"/>
              </w:rPr>
              <w:t>?</w:t>
            </w:r>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OTHER CARDIAC PROCEDURES (Y/N)</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127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MazeProced</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MAZE PROCEDURE</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17</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NO MAZE PERFORMED; FULL MAZE; MINI MAZE</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SurgConsultDt</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SURGERY CONSULT DATE</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AF610F" w:rsidP="00F34E1C">
            <w:pPr>
              <w:jc w:val="center"/>
              <w:rPr>
                <w:rFonts w:ascii="Calibri" w:hAnsi="Calibri"/>
                <w:color w:val="000000"/>
                <w:sz w:val="20"/>
                <w:szCs w:val="20"/>
              </w:rPr>
            </w:pPr>
            <w:r>
              <w:rPr>
                <w:rFonts w:ascii="Calibri" w:hAnsi="Calibri"/>
                <w:color w:val="000000"/>
                <w:sz w:val="20"/>
                <w:szCs w:val="20"/>
              </w:rPr>
              <w:t>10</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280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PrimCauseForDelay</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PRIMARY CAUSE FOR DELAY</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19</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RESOURCE LIMITATION; PATIENT HEALTH; PATIENT PREFERENCE; OTHER; NO STUDY/UNKNOWN; NONE</w:t>
            </w: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765"/>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lastRenderedPageBreak/>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SurgConsultReq</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SURGERY CONSULT REQUESTED</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0B050A" w:rsidP="00F34E1C">
            <w:pPr>
              <w:jc w:val="center"/>
              <w:rPr>
                <w:rFonts w:ascii="Calibri" w:hAnsi="Calibri"/>
                <w:color w:val="000000"/>
                <w:sz w:val="20"/>
                <w:szCs w:val="20"/>
              </w:rPr>
            </w:pPr>
            <w:r>
              <w:rPr>
                <w:rFonts w:ascii="Calibri" w:hAnsi="Calibri"/>
                <w:color w:val="000000"/>
                <w:sz w:val="20"/>
                <w:szCs w:val="20"/>
              </w:rPr>
              <w:t>10</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1020"/>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3E4FE1" w:rsidP="001775C7">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OtherCardProcedList</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OTHER CARDIAC PROCEDURES-LIST</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60</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3E4FE1" w:rsidTr="00D911F8">
        <w:trPr>
          <w:trHeight w:val="260"/>
        </w:trPr>
        <w:tc>
          <w:tcPr>
            <w:tcW w:w="81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QSURGH</w:t>
            </w:r>
          </w:p>
        </w:tc>
        <w:tc>
          <w:tcPr>
            <w:tcW w:w="900" w:type="dxa"/>
            <w:shd w:val="clear" w:color="000000" w:fill="FFFFFF"/>
            <w:vAlign w:val="center"/>
            <w:hideMark/>
          </w:tcPr>
          <w:p w:rsidR="003E4FE1" w:rsidRDefault="000A3952" w:rsidP="00F34E1C">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3E4FE1" w:rsidRDefault="003E4FE1" w:rsidP="00F34E1C">
            <w:pPr>
              <w:jc w:val="center"/>
              <w:rPr>
                <w:rFonts w:ascii="Calibri" w:hAnsi="Calibri"/>
                <w:color w:val="000000"/>
                <w:sz w:val="20"/>
                <w:szCs w:val="20"/>
              </w:rPr>
            </w:pPr>
            <w:proofErr w:type="spellStart"/>
            <w:r>
              <w:rPr>
                <w:rFonts w:ascii="Calibri" w:hAnsi="Calibri"/>
                <w:color w:val="000000"/>
                <w:sz w:val="20"/>
                <w:szCs w:val="20"/>
              </w:rPr>
              <w:t>OtherNonCTProced</w:t>
            </w:r>
            <w:proofErr w:type="spellEnd"/>
          </w:p>
        </w:tc>
        <w:tc>
          <w:tcPr>
            <w:tcW w:w="180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OTHER NON-CT PROCEDURES</w:t>
            </w:r>
          </w:p>
        </w:tc>
        <w:tc>
          <w:tcPr>
            <w:tcW w:w="99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245</w:t>
            </w:r>
          </w:p>
        </w:tc>
        <w:tc>
          <w:tcPr>
            <w:tcW w:w="981" w:type="dxa"/>
            <w:shd w:val="clear" w:color="000000" w:fill="FFFFFF"/>
            <w:vAlign w:val="center"/>
          </w:tcPr>
          <w:p w:rsidR="003E4FE1" w:rsidRDefault="003E4FE1" w:rsidP="00F34E1C">
            <w:pPr>
              <w:jc w:val="center"/>
              <w:rPr>
                <w:rFonts w:ascii="Calibri" w:hAnsi="Calibri"/>
                <w:color w:val="000000"/>
                <w:sz w:val="20"/>
                <w:szCs w:val="20"/>
              </w:rPr>
            </w:pPr>
          </w:p>
        </w:tc>
        <w:tc>
          <w:tcPr>
            <w:tcW w:w="1015" w:type="dxa"/>
            <w:shd w:val="clear" w:color="000000" w:fill="FFFFFF"/>
            <w:vAlign w:val="center"/>
          </w:tcPr>
          <w:p w:rsidR="003E4FE1" w:rsidRDefault="009A5D2A" w:rsidP="00D911F8">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3E4FE1" w:rsidRDefault="003E4FE1" w:rsidP="00F34E1C">
            <w:pPr>
              <w:jc w:val="center"/>
              <w:rPr>
                <w:rFonts w:ascii="Calibri" w:hAnsi="Calibri"/>
                <w:color w:val="000000"/>
                <w:sz w:val="20"/>
                <w:szCs w:val="20"/>
              </w:rPr>
            </w:pPr>
          </w:p>
        </w:tc>
        <w:tc>
          <w:tcPr>
            <w:tcW w:w="1212" w:type="dxa"/>
            <w:shd w:val="clear" w:color="000000" w:fill="FFFFFF"/>
            <w:vAlign w:val="center"/>
            <w:hideMark/>
          </w:tcPr>
          <w:p w:rsidR="003E4FE1" w:rsidRDefault="003E4FE1" w:rsidP="00F34E1C">
            <w:pPr>
              <w:jc w:val="center"/>
              <w:rPr>
                <w:rFonts w:ascii="Calibri" w:hAnsi="Calibri"/>
                <w:color w:val="000000"/>
                <w:sz w:val="20"/>
                <w:szCs w:val="20"/>
              </w:rPr>
            </w:pPr>
            <w:r>
              <w:rPr>
                <w:rFonts w:ascii="Calibri" w:hAnsi="Calibri"/>
                <w:color w:val="000000"/>
                <w:sz w:val="20"/>
                <w:szCs w:val="20"/>
              </w:rPr>
              <w:t>N</w:t>
            </w:r>
          </w:p>
        </w:tc>
      </w:tr>
      <w:tr w:rsidR="004827D9" w:rsidTr="00D911F8">
        <w:trPr>
          <w:trHeight w:val="260"/>
        </w:trPr>
        <w:tc>
          <w:tcPr>
            <w:tcW w:w="810" w:type="dxa"/>
            <w:shd w:val="clear" w:color="000000" w:fill="FFFFFF"/>
            <w:vAlign w:val="center"/>
          </w:tcPr>
          <w:p w:rsidR="004827D9" w:rsidRPr="0055732A" w:rsidRDefault="004827D9" w:rsidP="004827D9">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H</w:t>
            </w:r>
          </w:p>
        </w:tc>
        <w:tc>
          <w:tcPr>
            <w:tcW w:w="900" w:type="dxa"/>
            <w:shd w:val="clear" w:color="000000" w:fill="FFFFFF"/>
            <w:vAlign w:val="center"/>
          </w:tcPr>
          <w:p w:rsidR="004827D9" w:rsidRPr="0055732A" w:rsidRDefault="004827D9" w:rsidP="004827D9">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7</w:t>
            </w:r>
          </w:p>
        </w:tc>
        <w:tc>
          <w:tcPr>
            <w:tcW w:w="981" w:type="dxa"/>
            <w:shd w:val="clear" w:color="000000" w:fill="FFFFFF"/>
            <w:vAlign w:val="center"/>
          </w:tcPr>
          <w:p w:rsidR="004827D9" w:rsidRPr="0055732A" w:rsidRDefault="004827D9" w:rsidP="004B31A1">
            <w:pPr>
              <w:jc w:val="center"/>
              <w:rPr>
                <w:rFonts w:ascii="Calibri" w:hAnsi="Calibri"/>
                <w:color w:val="000000"/>
                <w:sz w:val="20"/>
                <w:szCs w:val="20"/>
              </w:rPr>
            </w:pPr>
          </w:p>
        </w:tc>
        <w:tc>
          <w:tcPr>
            <w:tcW w:w="1015"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4827D9" w:rsidRPr="0055732A" w:rsidRDefault="004827D9" w:rsidP="004B31A1">
            <w:pPr>
              <w:jc w:val="center"/>
              <w:rPr>
                <w:rFonts w:ascii="Calibri" w:hAnsi="Calibri"/>
                <w:color w:val="000000"/>
                <w:sz w:val="20"/>
                <w:szCs w:val="20"/>
              </w:rPr>
            </w:pPr>
          </w:p>
        </w:tc>
        <w:tc>
          <w:tcPr>
            <w:tcW w:w="1212"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N</w:t>
            </w:r>
          </w:p>
        </w:tc>
      </w:tr>
    </w:tbl>
    <w:p w:rsidR="0074637B" w:rsidRDefault="0074637B" w:rsidP="00FA3C92"/>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81"/>
        <w:gridCol w:w="1015"/>
        <w:gridCol w:w="785"/>
        <w:gridCol w:w="1212"/>
      </w:tblGrid>
      <w:tr w:rsidR="00147059" w:rsidTr="00722B31">
        <w:trPr>
          <w:trHeight w:val="765"/>
        </w:trPr>
        <w:tc>
          <w:tcPr>
            <w:tcW w:w="810"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147059" w:rsidRDefault="003F21BC" w:rsidP="00722B31">
            <w:pPr>
              <w:jc w:val="center"/>
              <w:rPr>
                <w:rFonts w:ascii="Calibri" w:hAnsi="Calibri"/>
                <w:b/>
                <w:bCs/>
                <w:color w:val="000000"/>
                <w:sz w:val="20"/>
                <w:szCs w:val="20"/>
              </w:rPr>
            </w:pPr>
            <w:r>
              <w:rPr>
                <w:rFonts w:ascii="Calibri" w:hAnsi="Calibri"/>
                <w:b/>
                <w:bCs/>
                <w:color w:val="000000"/>
                <w:sz w:val="20"/>
                <w:szCs w:val="20"/>
              </w:rPr>
              <w:t>VistA</w:t>
            </w:r>
            <w:r w:rsidR="00147059">
              <w:rPr>
                <w:rFonts w:ascii="Calibri" w:hAnsi="Calibri"/>
                <w:b/>
                <w:bCs/>
                <w:color w:val="000000"/>
                <w:sz w:val="20"/>
                <w:szCs w:val="20"/>
              </w:rPr>
              <w:t xml:space="preserve"> Field Name</w:t>
            </w:r>
          </w:p>
        </w:tc>
        <w:tc>
          <w:tcPr>
            <w:tcW w:w="990"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Char Max</w:t>
            </w:r>
          </w:p>
        </w:tc>
        <w:tc>
          <w:tcPr>
            <w:tcW w:w="981" w:type="dxa"/>
            <w:shd w:val="clear" w:color="000000" w:fill="FFFFFF"/>
            <w:vAlign w:val="center"/>
          </w:tcPr>
          <w:p w:rsidR="00147059" w:rsidRPr="00582D02" w:rsidRDefault="00147059" w:rsidP="00722B31">
            <w:pPr>
              <w:jc w:val="center"/>
              <w:rPr>
                <w:rFonts w:ascii="Calibri" w:hAnsi="Calibri"/>
                <w:b/>
                <w:bCs/>
                <w:color w:val="000000"/>
                <w:sz w:val="20"/>
                <w:szCs w:val="20"/>
              </w:rPr>
            </w:pPr>
            <w:r>
              <w:rPr>
                <w:rFonts w:ascii="Calibri" w:hAnsi="Calibri"/>
                <w:b/>
                <w:bCs/>
                <w:color w:val="000000"/>
                <w:sz w:val="20"/>
                <w:szCs w:val="20"/>
              </w:rPr>
              <w:t>Precision</w:t>
            </w:r>
          </w:p>
        </w:tc>
        <w:tc>
          <w:tcPr>
            <w:tcW w:w="1015" w:type="dxa"/>
            <w:shd w:val="clear" w:color="000000" w:fill="FFFFFF"/>
            <w:vAlign w:val="center"/>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b/>
                <w:bCs/>
                <w:color w:val="000000"/>
                <w:sz w:val="20"/>
                <w:szCs w:val="20"/>
              </w:rPr>
              <w:t>Repetition</w:t>
            </w:r>
          </w:p>
        </w:tc>
      </w:tr>
      <w:tr w:rsidR="00147059" w:rsidTr="00722B31">
        <w:trPr>
          <w:trHeight w:val="765"/>
        </w:trPr>
        <w:tc>
          <w:tcPr>
            <w:tcW w:w="810" w:type="dxa"/>
            <w:shd w:val="clear" w:color="000000" w:fill="FFFFFF"/>
            <w:vAlign w:val="center"/>
            <w:hideMark/>
          </w:tcPr>
          <w:p w:rsidR="00147059" w:rsidRPr="00151897" w:rsidRDefault="00147059" w:rsidP="00722B31">
            <w:pPr>
              <w:jc w:val="center"/>
              <w:rPr>
                <w:rFonts w:ascii="Calibri" w:hAnsi="Calibri"/>
                <w:color w:val="000000"/>
                <w:sz w:val="20"/>
                <w:szCs w:val="20"/>
              </w:rPr>
            </w:pPr>
            <w:r>
              <w:rPr>
                <w:rFonts w:ascii="Calibri" w:hAnsi="Calibri"/>
                <w:color w:val="000000"/>
                <w:sz w:val="20"/>
                <w:szCs w:val="20"/>
              </w:rPr>
              <w:t>QSURGI</w:t>
            </w:r>
          </w:p>
          <w:p w:rsidR="00147059" w:rsidRDefault="00147059" w:rsidP="00722B31">
            <w:pPr>
              <w:jc w:val="center"/>
              <w:rPr>
                <w:rFonts w:ascii="Calibri" w:hAnsi="Calibri"/>
                <w:b/>
                <w:bCs/>
                <w:color w:val="000000"/>
                <w:sz w:val="20"/>
                <w:szCs w:val="20"/>
              </w:rPr>
            </w:pPr>
          </w:p>
        </w:tc>
        <w:tc>
          <w:tcPr>
            <w:tcW w:w="90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147059" w:rsidRPr="005466CA" w:rsidRDefault="004779CD" w:rsidP="00722B31">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15</w:t>
            </w:r>
          </w:p>
        </w:tc>
        <w:tc>
          <w:tcPr>
            <w:tcW w:w="981" w:type="dxa"/>
            <w:shd w:val="clear" w:color="000000" w:fill="FFFFFF"/>
            <w:vAlign w:val="center"/>
          </w:tcPr>
          <w:p w:rsidR="00147059" w:rsidRPr="005466CA" w:rsidRDefault="00147059" w:rsidP="00722B31">
            <w:pPr>
              <w:jc w:val="center"/>
              <w:rPr>
                <w:rFonts w:ascii="Calibri" w:hAnsi="Calibri"/>
                <w:color w:val="000000"/>
                <w:sz w:val="20"/>
                <w:szCs w:val="20"/>
              </w:rPr>
            </w:pPr>
          </w:p>
        </w:tc>
        <w:tc>
          <w:tcPr>
            <w:tcW w:w="1015" w:type="dxa"/>
            <w:shd w:val="clear" w:color="000000" w:fill="FFFFFF"/>
            <w:vAlign w:val="center"/>
          </w:tcPr>
          <w:p w:rsidR="00147059" w:rsidRPr="005466CA" w:rsidRDefault="004B6293" w:rsidP="00722B31">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47059" w:rsidRPr="005466CA" w:rsidRDefault="00147059" w:rsidP="00722B31">
            <w:pPr>
              <w:jc w:val="center"/>
              <w:rPr>
                <w:rFonts w:ascii="Calibri" w:hAnsi="Calibri"/>
                <w:color w:val="000000"/>
                <w:sz w:val="20"/>
                <w:szCs w:val="20"/>
              </w:rPr>
            </w:pPr>
          </w:p>
        </w:tc>
        <w:tc>
          <w:tcPr>
            <w:tcW w:w="1212"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Y</w:t>
            </w:r>
          </w:p>
        </w:tc>
      </w:tr>
      <w:tr w:rsidR="00147059" w:rsidTr="00722B31">
        <w:trPr>
          <w:trHeight w:val="765"/>
        </w:trPr>
        <w:tc>
          <w:tcPr>
            <w:tcW w:w="810" w:type="dxa"/>
            <w:shd w:val="clear" w:color="000000" w:fill="FFFFFF"/>
            <w:vAlign w:val="center"/>
            <w:hideMark/>
          </w:tcPr>
          <w:p w:rsidR="00147059" w:rsidRDefault="00147059" w:rsidP="00722B31">
            <w:pPr>
              <w:jc w:val="center"/>
              <w:rPr>
                <w:rFonts w:ascii="Calibri" w:hAnsi="Calibri"/>
                <w:b/>
                <w:bCs/>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147059" w:rsidRPr="005466CA" w:rsidRDefault="00147059" w:rsidP="00722B31">
            <w:pPr>
              <w:jc w:val="center"/>
              <w:rPr>
                <w:rFonts w:ascii="Calibri" w:hAnsi="Calibri"/>
                <w:color w:val="000000"/>
                <w:sz w:val="20"/>
                <w:szCs w:val="20"/>
              </w:rPr>
            </w:pPr>
            <w:r w:rsidRPr="005466CA">
              <w:rPr>
                <w:rFonts w:ascii="Calibri" w:hAnsi="Calibri"/>
                <w:color w:val="000000"/>
                <w:sz w:val="20"/>
                <w:szCs w:val="20"/>
              </w:rPr>
              <w:t>15</w:t>
            </w:r>
          </w:p>
        </w:tc>
        <w:tc>
          <w:tcPr>
            <w:tcW w:w="981" w:type="dxa"/>
            <w:shd w:val="clear" w:color="000000" w:fill="FFFFFF"/>
            <w:vAlign w:val="center"/>
          </w:tcPr>
          <w:p w:rsidR="00147059" w:rsidRPr="005466CA" w:rsidRDefault="00147059" w:rsidP="00722B31">
            <w:pPr>
              <w:jc w:val="center"/>
              <w:rPr>
                <w:rFonts w:ascii="Calibri" w:hAnsi="Calibri"/>
                <w:color w:val="000000"/>
                <w:sz w:val="20"/>
                <w:szCs w:val="20"/>
              </w:rPr>
            </w:pPr>
          </w:p>
        </w:tc>
        <w:tc>
          <w:tcPr>
            <w:tcW w:w="1015" w:type="dxa"/>
            <w:shd w:val="clear" w:color="000000" w:fill="FFFFFF"/>
            <w:vAlign w:val="center"/>
          </w:tcPr>
          <w:p w:rsidR="00147059" w:rsidRPr="005466CA" w:rsidRDefault="004B6293" w:rsidP="00722B31">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47059" w:rsidRPr="005466CA" w:rsidRDefault="00147059" w:rsidP="00722B31">
            <w:pPr>
              <w:jc w:val="center"/>
              <w:rPr>
                <w:rFonts w:ascii="Calibri" w:hAnsi="Calibri"/>
                <w:color w:val="000000"/>
                <w:sz w:val="20"/>
                <w:szCs w:val="20"/>
              </w:rPr>
            </w:pPr>
          </w:p>
        </w:tc>
        <w:tc>
          <w:tcPr>
            <w:tcW w:w="1212" w:type="dxa"/>
            <w:shd w:val="clear" w:color="000000" w:fill="FFFFFF"/>
            <w:vAlign w:val="center"/>
            <w:hideMark/>
          </w:tcPr>
          <w:p w:rsidR="00147059" w:rsidRPr="005466CA" w:rsidRDefault="00147059" w:rsidP="00722B31">
            <w:pPr>
              <w:jc w:val="center"/>
              <w:rPr>
                <w:rFonts w:ascii="Calibri" w:hAnsi="Calibri"/>
                <w:color w:val="000000"/>
                <w:sz w:val="20"/>
                <w:szCs w:val="20"/>
              </w:rPr>
            </w:pPr>
            <w:r>
              <w:rPr>
                <w:rFonts w:ascii="Calibri" w:hAnsi="Calibri"/>
                <w:color w:val="000000"/>
                <w:sz w:val="20"/>
                <w:szCs w:val="20"/>
              </w:rPr>
              <w:t>N</w:t>
            </w:r>
          </w:p>
        </w:tc>
      </w:tr>
      <w:tr w:rsidR="00CF2EDF" w:rsidTr="00722B31">
        <w:trPr>
          <w:trHeight w:val="765"/>
        </w:trPr>
        <w:tc>
          <w:tcPr>
            <w:tcW w:w="810" w:type="dxa"/>
            <w:shd w:val="clear" w:color="000000" w:fill="FFFFFF"/>
            <w:vAlign w:val="center"/>
            <w:hideMark/>
          </w:tcPr>
          <w:p w:rsidR="00CF2EDF" w:rsidRDefault="00CF2EDF" w:rsidP="0004205A">
            <w:pPr>
              <w:jc w:val="center"/>
              <w:rPr>
                <w:rFonts w:ascii="Calibri" w:hAnsi="Calibri"/>
                <w:bCs/>
                <w:color w:val="000000"/>
                <w:sz w:val="20"/>
                <w:szCs w:val="20"/>
              </w:rPr>
            </w:pPr>
            <w:r>
              <w:rPr>
                <w:rFonts w:ascii="Calibri" w:hAnsi="Calibri"/>
                <w:bCs/>
                <w:color w:val="000000"/>
                <w:sz w:val="20"/>
                <w:szCs w:val="20"/>
              </w:rPr>
              <w:t>QSURGI</w:t>
            </w:r>
          </w:p>
        </w:tc>
        <w:tc>
          <w:tcPr>
            <w:tcW w:w="900" w:type="dxa"/>
            <w:shd w:val="clear" w:color="000000" w:fill="FFFFFF"/>
            <w:vAlign w:val="center"/>
            <w:hideMark/>
          </w:tcPr>
          <w:p w:rsidR="00CF2EDF" w:rsidRDefault="00CF2EDF"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CF2EDF" w:rsidRPr="00582D02" w:rsidRDefault="00CF2EDF"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CF2EDF" w:rsidRPr="00582D02" w:rsidRDefault="00CF2EDF"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CF2EDF" w:rsidRPr="00582D02" w:rsidRDefault="00CF2EDF"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CF2EDF" w:rsidRPr="00582D02" w:rsidRDefault="006855FC"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CF2EDF" w:rsidRPr="00582D02" w:rsidRDefault="00CF2EDF" w:rsidP="001775C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CF2EDF" w:rsidRPr="00582D02" w:rsidRDefault="00CF2EDF" w:rsidP="001775C7">
            <w:pPr>
              <w:jc w:val="center"/>
              <w:rPr>
                <w:rFonts w:ascii="Calibri" w:hAnsi="Calibri"/>
                <w:color w:val="000000"/>
                <w:sz w:val="20"/>
                <w:szCs w:val="20"/>
              </w:rPr>
            </w:pPr>
            <w:r>
              <w:rPr>
                <w:rFonts w:ascii="Calibri" w:hAnsi="Calibri"/>
                <w:color w:val="000000"/>
                <w:sz w:val="20"/>
                <w:szCs w:val="20"/>
              </w:rPr>
              <w:t>1</w:t>
            </w:r>
          </w:p>
        </w:tc>
        <w:tc>
          <w:tcPr>
            <w:tcW w:w="981" w:type="dxa"/>
            <w:shd w:val="clear" w:color="000000" w:fill="FFFFFF"/>
            <w:vAlign w:val="center"/>
          </w:tcPr>
          <w:p w:rsidR="00CF2EDF" w:rsidRPr="00582D02" w:rsidRDefault="00CF2EDF" w:rsidP="001775C7">
            <w:pPr>
              <w:jc w:val="center"/>
              <w:rPr>
                <w:rFonts w:ascii="Calibri" w:hAnsi="Calibri"/>
                <w:color w:val="000000"/>
                <w:sz w:val="20"/>
                <w:szCs w:val="20"/>
              </w:rPr>
            </w:pPr>
          </w:p>
        </w:tc>
        <w:tc>
          <w:tcPr>
            <w:tcW w:w="1015" w:type="dxa"/>
            <w:shd w:val="clear" w:color="000000" w:fill="FFFFFF"/>
            <w:vAlign w:val="center"/>
          </w:tcPr>
          <w:p w:rsidR="00CF2EDF" w:rsidRPr="00582D02" w:rsidRDefault="004B6293" w:rsidP="001775C7">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CF2EDF" w:rsidRPr="00582D02" w:rsidRDefault="00CF2EDF" w:rsidP="001775C7">
            <w:pPr>
              <w:jc w:val="center"/>
              <w:rPr>
                <w:rFonts w:ascii="Calibri" w:hAnsi="Calibri"/>
                <w:color w:val="000000"/>
                <w:sz w:val="20"/>
                <w:szCs w:val="20"/>
              </w:rPr>
            </w:pPr>
          </w:p>
        </w:tc>
        <w:tc>
          <w:tcPr>
            <w:tcW w:w="1212" w:type="dxa"/>
            <w:shd w:val="clear" w:color="000000" w:fill="FFFFFF"/>
            <w:vAlign w:val="center"/>
            <w:hideMark/>
          </w:tcPr>
          <w:p w:rsidR="00CF2EDF" w:rsidRPr="00582D02" w:rsidRDefault="00CF2EDF" w:rsidP="001775C7">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1275"/>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ReqAnesTech</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REQ ANESTHESIA TECHNIQUE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2</w:t>
            </w:r>
            <w:r w:rsidR="00955555">
              <w:rPr>
                <w:rFonts w:ascii="Calibri" w:hAnsi="Calibri"/>
                <w:color w:val="000000"/>
                <w:sz w:val="20"/>
                <w:szCs w:val="20"/>
              </w:rPr>
              <w:t>5</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D45173" w:rsidP="00722B31">
            <w:pPr>
              <w:jc w:val="center"/>
              <w:rPr>
                <w:rFonts w:ascii="Calibri" w:hAnsi="Calibri"/>
                <w:color w:val="000000"/>
                <w:sz w:val="20"/>
                <w:szCs w:val="20"/>
              </w:rPr>
            </w:pPr>
            <w:r w:rsidRPr="00D45173">
              <w:rPr>
                <w:rFonts w:ascii="Calibri" w:hAnsi="Calibri"/>
                <w:color w:val="000000"/>
                <w:sz w:val="20"/>
                <w:szCs w:val="20"/>
              </w:rPr>
              <w:t>L:LOCAL;S:SPINAL;B:BLOCK;G:GENERAL;C:CHOICE;MAC:MONITORED ANESTHESIA CARE;E:EPIDURAL;</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ReqFrozSect</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REQ FROZ SECT</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ReqPreOpXray</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REQ PREOP X-RAY</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50</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IntraOpXray</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INTRAOPERATIVE X-RAYS</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5</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 NO; C-ARM</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255"/>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ReqPhoto</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REQ PHOTO</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ReqBloodAvail</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REQ BLOOD AVAIL</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20</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lastRenderedPageBreak/>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DtTimeOR_Req</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DATE/TIME OR REQUEST</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16</w:t>
            </w:r>
          </w:p>
        </w:tc>
        <w:tc>
          <w:tcPr>
            <w:tcW w:w="981" w:type="dxa"/>
            <w:shd w:val="clear" w:color="000000" w:fill="FFFFFF"/>
            <w:vAlign w:val="center"/>
          </w:tcPr>
          <w:p w:rsidR="00C13029" w:rsidRDefault="00532C70" w:rsidP="00722B31">
            <w:pPr>
              <w:jc w:val="center"/>
              <w:rPr>
                <w:rFonts w:ascii="Calibri" w:hAnsi="Calibri"/>
                <w:color w:val="000000"/>
                <w:sz w:val="20"/>
                <w:szCs w:val="20"/>
              </w:rPr>
            </w:pPr>
            <w:r>
              <w:rPr>
                <w:rFonts w:ascii="Calibri" w:hAnsi="Calibri"/>
                <w:color w:val="000000"/>
                <w:sz w:val="20"/>
                <w:szCs w:val="20"/>
              </w:rPr>
              <w:t>MM/DD/YYYY@</w:t>
            </w:r>
            <w:r w:rsidR="0047172D">
              <w:rPr>
                <w:rFonts w:ascii="Calibri" w:hAnsi="Calibri"/>
                <w:color w:val="000000"/>
                <w:sz w:val="20"/>
                <w:szCs w:val="20"/>
              </w:rPr>
              <w:t>MM:SS</w:t>
            </w: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SurgSchedPerson</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SURG SCHED PERSON</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35</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OpTime</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OPERATION TIME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4</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AnesInductTime</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ANESTH INDUCT TIME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4</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AnesCareTime</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ANES CARE TIME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4</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PatInOR_Time</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PATIENT IN OR TIME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4</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OR_CleanUpTime</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OR CLEAN UP TIME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4</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PAC(U)Time</w:t>
            </w:r>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PAC(U) TIME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COMPUTED</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4</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LockCase</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LOCK CASE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8</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LOCKED; UNLOCKED</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pPr>
            <w:r w:rsidRPr="00AB5BF0">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C13029" w:rsidRDefault="00C13029" w:rsidP="00722B31">
            <w:pPr>
              <w:jc w:val="center"/>
              <w:rPr>
                <w:rFonts w:ascii="Calibri" w:hAnsi="Calibri"/>
                <w:color w:val="000000"/>
                <w:szCs w:val="22"/>
              </w:rPr>
            </w:pPr>
            <w:proofErr w:type="spellStart"/>
            <w:r>
              <w:rPr>
                <w:rFonts w:ascii="Calibri" w:hAnsi="Calibri"/>
                <w:color w:val="000000"/>
                <w:szCs w:val="22"/>
              </w:rPr>
              <w:t>NonORProced</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sidRPr="00722B31">
              <w:rPr>
                <w:rFonts w:ascii="Calibri" w:hAnsi="Calibri"/>
                <w:color w:val="000000"/>
                <w:sz w:val="20"/>
                <w:szCs w:val="20"/>
              </w:rPr>
              <w:t>NON-OR PROCEDURE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rPr>
                <w:rFonts w:ascii="Calibri" w:hAnsi="Calibri"/>
                <w:color w:val="000000"/>
                <w:sz w:val="20"/>
                <w:szCs w:val="20"/>
              </w:rPr>
            </w:pPr>
            <w:r>
              <w:rPr>
                <w:rFonts w:ascii="Calibri" w:hAnsi="Calibri"/>
                <w:color w:val="000000"/>
                <w:sz w:val="20"/>
                <w:szCs w:val="20"/>
              </w:rPr>
              <w:t>NON</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pPr>
            <w:r w:rsidRPr="00AB5BF0">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C13029" w:rsidRDefault="00C13029" w:rsidP="00722B31">
            <w:pPr>
              <w:jc w:val="center"/>
              <w:rPr>
                <w:rFonts w:ascii="Calibri" w:hAnsi="Calibri"/>
                <w:color w:val="000000"/>
                <w:szCs w:val="22"/>
              </w:rPr>
            </w:pPr>
            <w:proofErr w:type="spellStart"/>
            <w:r>
              <w:rPr>
                <w:rFonts w:ascii="Calibri" w:hAnsi="Calibri"/>
                <w:color w:val="000000"/>
                <w:szCs w:val="22"/>
              </w:rPr>
              <w:t>NonORLocale</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sidRPr="00722B31">
              <w:rPr>
                <w:rFonts w:ascii="Calibri" w:hAnsi="Calibri"/>
                <w:color w:val="000000"/>
                <w:sz w:val="20"/>
                <w:szCs w:val="20"/>
              </w:rPr>
              <w:t>NON-OR LOCATION</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30</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rPr>
                <w:rFonts w:ascii="Calibri" w:hAnsi="Calibri"/>
                <w:color w:val="000000"/>
                <w:sz w:val="20"/>
                <w:szCs w:val="20"/>
              </w:rPr>
            </w:pPr>
            <w:r>
              <w:rPr>
                <w:rFonts w:ascii="Calibri" w:hAnsi="Calibri"/>
                <w:color w:val="000000"/>
                <w:sz w:val="20"/>
                <w:szCs w:val="20"/>
              </w:rPr>
              <w:t>NON</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pPr>
            <w:r w:rsidRPr="00AB5BF0">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C13029" w:rsidRDefault="00C13029" w:rsidP="00722B31">
            <w:pPr>
              <w:jc w:val="center"/>
              <w:rPr>
                <w:rFonts w:ascii="Calibri" w:hAnsi="Calibri"/>
                <w:color w:val="000000"/>
                <w:szCs w:val="22"/>
              </w:rPr>
            </w:pPr>
            <w:proofErr w:type="spellStart"/>
            <w:r>
              <w:rPr>
                <w:rFonts w:ascii="Calibri" w:hAnsi="Calibri"/>
                <w:color w:val="000000"/>
                <w:szCs w:val="22"/>
              </w:rPr>
              <w:t>TimeProcedBegan</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sidRPr="00722B31">
              <w:rPr>
                <w:rFonts w:ascii="Calibri" w:hAnsi="Calibri"/>
                <w:color w:val="000000"/>
                <w:sz w:val="20"/>
                <w:szCs w:val="20"/>
              </w:rPr>
              <w:t>TIME PROCEDURE BEGAN</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16</w:t>
            </w:r>
          </w:p>
        </w:tc>
        <w:tc>
          <w:tcPr>
            <w:tcW w:w="981" w:type="dxa"/>
            <w:shd w:val="clear" w:color="000000" w:fill="FFFFFF"/>
            <w:vAlign w:val="center"/>
          </w:tcPr>
          <w:p w:rsidR="00C13029" w:rsidRDefault="00532C70" w:rsidP="00722B31">
            <w:pPr>
              <w:jc w:val="center"/>
              <w:rPr>
                <w:rFonts w:ascii="Calibri" w:hAnsi="Calibri"/>
                <w:color w:val="000000"/>
                <w:sz w:val="20"/>
                <w:szCs w:val="20"/>
              </w:rPr>
            </w:pPr>
            <w:r>
              <w:rPr>
                <w:rFonts w:ascii="Calibri" w:hAnsi="Calibri"/>
                <w:color w:val="000000"/>
                <w:sz w:val="20"/>
                <w:szCs w:val="20"/>
              </w:rPr>
              <w:t>MM/DD/YYYY@</w:t>
            </w:r>
            <w:r w:rsidR="0047172D">
              <w:rPr>
                <w:rFonts w:ascii="Calibri" w:hAnsi="Calibri"/>
                <w:color w:val="000000"/>
                <w:sz w:val="20"/>
                <w:szCs w:val="20"/>
              </w:rPr>
              <w:t>MM:SS</w:t>
            </w:r>
          </w:p>
        </w:tc>
        <w:tc>
          <w:tcPr>
            <w:tcW w:w="1015" w:type="dxa"/>
            <w:shd w:val="clear" w:color="000000" w:fill="FFFFFF"/>
            <w:vAlign w:val="center"/>
          </w:tcPr>
          <w:p w:rsidR="00C13029" w:rsidRDefault="00C13029" w:rsidP="00722B31">
            <w:pPr>
              <w:jc w:val="center"/>
            </w:pPr>
            <w:r w:rsidRPr="00521D92">
              <w:rPr>
                <w:rFonts w:ascii="Calibri" w:hAnsi="Calibri"/>
                <w:color w:val="000000"/>
                <w:sz w:val="20"/>
                <w:szCs w:val="20"/>
              </w:rPr>
              <w:t>NON</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pPr>
            <w:r w:rsidRPr="00AB5BF0">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C13029" w:rsidRDefault="00C13029" w:rsidP="00722B31">
            <w:pPr>
              <w:jc w:val="center"/>
              <w:rPr>
                <w:rFonts w:ascii="Calibri" w:hAnsi="Calibri"/>
                <w:color w:val="000000"/>
                <w:szCs w:val="22"/>
              </w:rPr>
            </w:pPr>
            <w:proofErr w:type="spellStart"/>
            <w:r>
              <w:rPr>
                <w:rFonts w:ascii="Calibri" w:hAnsi="Calibri"/>
                <w:color w:val="000000"/>
                <w:szCs w:val="22"/>
              </w:rPr>
              <w:t>TimeProcedEnd</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sidRPr="00722B31">
              <w:rPr>
                <w:rFonts w:ascii="Calibri" w:hAnsi="Calibri"/>
                <w:color w:val="000000"/>
                <w:sz w:val="20"/>
                <w:szCs w:val="20"/>
              </w:rPr>
              <w:t>TIME PROCEDURE ENDED</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16</w:t>
            </w:r>
          </w:p>
        </w:tc>
        <w:tc>
          <w:tcPr>
            <w:tcW w:w="981" w:type="dxa"/>
            <w:shd w:val="clear" w:color="000000" w:fill="FFFFFF"/>
            <w:vAlign w:val="center"/>
          </w:tcPr>
          <w:p w:rsidR="00C13029" w:rsidRDefault="00532C70" w:rsidP="00722B31">
            <w:pPr>
              <w:jc w:val="center"/>
              <w:rPr>
                <w:rFonts w:ascii="Calibri" w:hAnsi="Calibri"/>
                <w:color w:val="000000"/>
                <w:sz w:val="20"/>
                <w:szCs w:val="20"/>
              </w:rPr>
            </w:pPr>
            <w:r>
              <w:rPr>
                <w:rFonts w:ascii="Calibri" w:hAnsi="Calibri"/>
                <w:color w:val="000000"/>
                <w:sz w:val="20"/>
                <w:szCs w:val="20"/>
              </w:rPr>
              <w:t>MM/DD/YYYY@HH:MM</w:t>
            </w:r>
          </w:p>
        </w:tc>
        <w:tc>
          <w:tcPr>
            <w:tcW w:w="1015" w:type="dxa"/>
            <w:shd w:val="clear" w:color="000000" w:fill="FFFFFF"/>
            <w:vAlign w:val="center"/>
          </w:tcPr>
          <w:p w:rsidR="00C13029" w:rsidRDefault="00C13029" w:rsidP="00722B31">
            <w:pPr>
              <w:jc w:val="center"/>
            </w:pPr>
            <w:r w:rsidRPr="00521D92">
              <w:rPr>
                <w:rFonts w:ascii="Calibri" w:hAnsi="Calibri"/>
                <w:color w:val="000000"/>
                <w:sz w:val="20"/>
                <w:szCs w:val="20"/>
              </w:rPr>
              <w:t>NON</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pPr>
            <w:r w:rsidRPr="00AB5BF0">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C13029" w:rsidRDefault="00C13029" w:rsidP="00722B31">
            <w:pPr>
              <w:jc w:val="center"/>
              <w:rPr>
                <w:rFonts w:ascii="Calibri" w:hAnsi="Calibri"/>
                <w:color w:val="000000"/>
                <w:szCs w:val="22"/>
              </w:rPr>
            </w:pPr>
            <w:r>
              <w:rPr>
                <w:rFonts w:ascii="Calibri" w:hAnsi="Calibri"/>
                <w:color w:val="000000"/>
                <w:szCs w:val="22"/>
              </w:rPr>
              <w:t>Provider</w:t>
            </w:r>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sidRPr="00722B31">
              <w:rPr>
                <w:rFonts w:ascii="Calibri" w:hAnsi="Calibri"/>
                <w:color w:val="000000"/>
                <w:sz w:val="20"/>
                <w:szCs w:val="20"/>
              </w:rPr>
              <w:t>PROVIDER</w:t>
            </w:r>
          </w:p>
        </w:tc>
        <w:tc>
          <w:tcPr>
            <w:tcW w:w="990" w:type="dxa"/>
            <w:shd w:val="clear" w:color="000000" w:fill="FFFFFF"/>
            <w:vAlign w:val="center"/>
            <w:hideMark/>
          </w:tcPr>
          <w:p w:rsidR="00C13029" w:rsidRDefault="00C13029" w:rsidP="004D4DE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35</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pPr>
            <w:r w:rsidRPr="00521D92">
              <w:rPr>
                <w:rFonts w:ascii="Calibri" w:hAnsi="Calibri"/>
                <w:color w:val="000000"/>
                <w:sz w:val="20"/>
                <w:szCs w:val="20"/>
              </w:rPr>
              <w:t>NON</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pPr>
            <w:r w:rsidRPr="00AB5BF0">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C13029" w:rsidRDefault="00C13029" w:rsidP="00722B31">
            <w:pPr>
              <w:jc w:val="center"/>
              <w:rPr>
                <w:rFonts w:ascii="Calibri" w:hAnsi="Calibri"/>
                <w:color w:val="000000"/>
                <w:szCs w:val="22"/>
              </w:rPr>
            </w:pPr>
            <w:proofErr w:type="spellStart"/>
            <w:r>
              <w:rPr>
                <w:rFonts w:ascii="Calibri" w:hAnsi="Calibri"/>
                <w:color w:val="000000"/>
                <w:szCs w:val="22"/>
              </w:rPr>
              <w:t>AttdProvider</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sidRPr="00722B31">
              <w:rPr>
                <w:rFonts w:ascii="Calibri" w:hAnsi="Calibri"/>
                <w:color w:val="000000"/>
                <w:sz w:val="20"/>
                <w:szCs w:val="20"/>
              </w:rPr>
              <w:t>ATTEND PROVIDER</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35</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pPr>
            <w:r w:rsidRPr="00521D92">
              <w:rPr>
                <w:rFonts w:ascii="Calibri" w:hAnsi="Calibri"/>
                <w:color w:val="000000"/>
                <w:sz w:val="20"/>
                <w:szCs w:val="20"/>
              </w:rPr>
              <w:t>NON</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pPr>
            <w:r w:rsidRPr="00AB5BF0">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C13029" w:rsidRDefault="00C13029" w:rsidP="00722B31">
            <w:pPr>
              <w:jc w:val="center"/>
              <w:rPr>
                <w:rFonts w:ascii="Calibri" w:hAnsi="Calibri"/>
                <w:color w:val="000000"/>
                <w:szCs w:val="22"/>
              </w:rPr>
            </w:pPr>
            <w:proofErr w:type="spellStart"/>
            <w:r>
              <w:rPr>
                <w:rFonts w:ascii="Calibri" w:hAnsi="Calibri"/>
                <w:color w:val="000000"/>
                <w:szCs w:val="22"/>
              </w:rPr>
              <w:t>MedSpecialty</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sidRPr="00722B31">
              <w:rPr>
                <w:rFonts w:ascii="Calibri" w:hAnsi="Calibri"/>
                <w:color w:val="000000"/>
                <w:sz w:val="20"/>
                <w:szCs w:val="20"/>
              </w:rPr>
              <w:t>MEDICAL SPECIALTY</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30</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pPr>
            <w:r w:rsidRPr="00521D92">
              <w:rPr>
                <w:rFonts w:ascii="Calibri" w:hAnsi="Calibri"/>
                <w:color w:val="000000"/>
                <w:sz w:val="20"/>
                <w:szCs w:val="20"/>
              </w:rPr>
              <w:t>NON</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102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DtLastTransmis</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DATE OF LAST TRANSMISSION</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16</w:t>
            </w:r>
          </w:p>
        </w:tc>
        <w:tc>
          <w:tcPr>
            <w:tcW w:w="981" w:type="dxa"/>
            <w:shd w:val="clear" w:color="000000" w:fill="FFFFFF"/>
            <w:vAlign w:val="center"/>
          </w:tcPr>
          <w:p w:rsidR="00C13029" w:rsidRDefault="00532C70" w:rsidP="00722B31">
            <w:pPr>
              <w:jc w:val="center"/>
              <w:rPr>
                <w:rFonts w:ascii="Calibri" w:hAnsi="Calibri"/>
                <w:color w:val="000000"/>
                <w:sz w:val="20"/>
                <w:szCs w:val="20"/>
              </w:rPr>
            </w:pPr>
            <w:r>
              <w:rPr>
                <w:rFonts w:ascii="Calibri" w:hAnsi="Calibri"/>
                <w:color w:val="000000"/>
                <w:sz w:val="20"/>
                <w:szCs w:val="20"/>
              </w:rPr>
              <w:t>MM/DD/YYYY@HH:MM</w:t>
            </w: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765"/>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AssessType</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ASSESSMENT TYPE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11</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CARDIAC; NON-CARDI</w:t>
            </w:r>
            <w:r>
              <w:rPr>
                <w:rFonts w:ascii="Calibri" w:hAnsi="Calibri"/>
                <w:color w:val="000000"/>
                <w:sz w:val="20"/>
                <w:szCs w:val="20"/>
              </w:rPr>
              <w:lastRenderedPageBreak/>
              <w:t>AC</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lastRenderedPageBreak/>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lastRenderedPageBreak/>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28</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CreateRiskAssess</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CREATE RISK ASSESSMENT</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765"/>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29</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ReTransmit</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RE-TRANSMISSION</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10</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255"/>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30</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Requested</w:t>
            </w:r>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REQUESTED</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10</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31</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SchedProced</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SCHEDULED PROCEDURE</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135</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C13029"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765"/>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32</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CaseVerif</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CASE VERIFICATION</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20</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33</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CodingVerifier</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CODING VERIFIER</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35</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34</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TimeOutVerified</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TIME OUT VERIFIED</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20</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4335"/>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35</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PreOpImagingConf</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PREOPERATIVE IMAGING CONFIRMED</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69</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5F0518"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 IMAGING NOT REQUIRED FOR THIS PROCEDURE; NO - IMAGING REQUIRED BUT NOT VIEWED (see IMAGING CONFIRMED COMMENTS)</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3825"/>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lastRenderedPageBreak/>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36</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MarkedSiteConf</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MARKED SITE CONFIRMED</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61</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YES; MARKING NOT REQUIRED FOR THIS PROCEDURE; NO - MARKING REQUIRED BUT NOT DONE (see MARKED SITE COMMENTS)</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2805"/>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37</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HairRemovMeth</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HAIR REMOVAL METHOD</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24</w:t>
            </w:r>
          </w:p>
        </w:tc>
        <w:tc>
          <w:tcPr>
            <w:tcW w:w="981" w:type="dxa"/>
            <w:shd w:val="clear" w:color="000000" w:fill="FFFFFF"/>
            <w:vAlign w:val="center"/>
          </w:tcPr>
          <w:p w:rsidR="00C13029" w:rsidRDefault="00C13029" w:rsidP="00722B31">
            <w:pPr>
              <w:jc w:val="center"/>
              <w:rPr>
                <w:rFonts w:ascii="Calibri" w:hAnsi="Calibri"/>
                <w:color w:val="000000"/>
                <w:sz w:val="20"/>
                <w:szCs w:val="20"/>
              </w:rPr>
            </w:pP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CLIPPER; DEPILATORY; NO HAIR REMOVED; PATIENT REMOVED OWN HAIR; SHAVING; NOT DOCUMENTED; OTHER</w:t>
            </w: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38</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TOV_TimeStamp</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TOV TIMESTAMP</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19</w:t>
            </w:r>
          </w:p>
        </w:tc>
        <w:tc>
          <w:tcPr>
            <w:tcW w:w="981" w:type="dxa"/>
            <w:shd w:val="clear" w:color="000000" w:fill="FFFFFF"/>
            <w:vAlign w:val="center"/>
          </w:tcPr>
          <w:p w:rsidR="00C13029" w:rsidRDefault="00AE352F" w:rsidP="00AE352F">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h:mm:ss</w:t>
            </w: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QSURGI</w:t>
            </w:r>
          </w:p>
        </w:tc>
        <w:tc>
          <w:tcPr>
            <w:tcW w:w="900" w:type="dxa"/>
            <w:shd w:val="clear" w:color="000000" w:fill="FFFFFF"/>
            <w:vAlign w:val="center"/>
            <w:hideMark/>
          </w:tcPr>
          <w:p w:rsidR="00C13029" w:rsidRDefault="00C13029" w:rsidP="001775C7">
            <w:pPr>
              <w:jc w:val="center"/>
              <w:rPr>
                <w:rFonts w:ascii="Calibri" w:hAnsi="Calibri"/>
                <w:color w:val="000000"/>
                <w:sz w:val="20"/>
                <w:szCs w:val="20"/>
              </w:rPr>
            </w:pPr>
            <w:r>
              <w:rPr>
                <w:rFonts w:ascii="Calibri" w:hAnsi="Calibri"/>
                <w:color w:val="000000"/>
                <w:sz w:val="20"/>
                <w:szCs w:val="20"/>
              </w:rPr>
              <w:t>39</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ImagTimeStamp</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IMAG TIMESTAMP</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19</w:t>
            </w:r>
          </w:p>
        </w:tc>
        <w:tc>
          <w:tcPr>
            <w:tcW w:w="981" w:type="dxa"/>
            <w:shd w:val="clear" w:color="000000" w:fill="FFFFFF"/>
            <w:vAlign w:val="center"/>
          </w:tcPr>
          <w:p w:rsidR="00C13029" w:rsidRDefault="00AE352F" w:rsidP="00AE352F">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h:mm:ss</w:t>
            </w: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C13029" w:rsidTr="00722B31">
        <w:trPr>
          <w:trHeight w:val="510"/>
        </w:trPr>
        <w:tc>
          <w:tcPr>
            <w:tcW w:w="81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lastRenderedPageBreak/>
              <w:t>QSURGI</w:t>
            </w:r>
          </w:p>
        </w:tc>
        <w:tc>
          <w:tcPr>
            <w:tcW w:w="9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40</w:t>
            </w:r>
          </w:p>
        </w:tc>
        <w:tc>
          <w:tcPr>
            <w:tcW w:w="1260" w:type="dxa"/>
            <w:shd w:val="clear" w:color="000000" w:fill="FFFFFF"/>
            <w:vAlign w:val="center"/>
            <w:hideMark/>
          </w:tcPr>
          <w:p w:rsidR="00C13029" w:rsidRDefault="00C13029" w:rsidP="00722B31">
            <w:pPr>
              <w:jc w:val="center"/>
              <w:rPr>
                <w:rFonts w:ascii="Calibri" w:hAnsi="Calibri"/>
                <w:color w:val="000000"/>
                <w:sz w:val="20"/>
                <w:szCs w:val="20"/>
              </w:rPr>
            </w:pPr>
            <w:proofErr w:type="spellStart"/>
            <w:r>
              <w:rPr>
                <w:rFonts w:ascii="Calibri" w:hAnsi="Calibri"/>
                <w:color w:val="000000"/>
                <w:sz w:val="20"/>
                <w:szCs w:val="20"/>
              </w:rPr>
              <w:t>SiteMkTimeStamp</w:t>
            </w:r>
            <w:proofErr w:type="spellEnd"/>
          </w:p>
        </w:tc>
        <w:tc>
          <w:tcPr>
            <w:tcW w:w="180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SITE MARK TIMESTAMP</w:t>
            </w:r>
          </w:p>
        </w:tc>
        <w:tc>
          <w:tcPr>
            <w:tcW w:w="99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19</w:t>
            </w:r>
          </w:p>
        </w:tc>
        <w:tc>
          <w:tcPr>
            <w:tcW w:w="981" w:type="dxa"/>
            <w:shd w:val="clear" w:color="000000" w:fill="FFFFFF"/>
            <w:vAlign w:val="center"/>
          </w:tcPr>
          <w:p w:rsidR="00C13029" w:rsidRDefault="00AE352F" w:rsidP="00AE352F">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w:t>
            </w:r>
            <w:r w:rsidR="00617673">
              <w:rPr>
                <w:rFonts w:ascii="Calibri" w:hAnsi="Calibri"/>
                <w:color w:val="000000"/>
                <w:sz w:val="20"/>
                <w:szCs w:val="20"/>
              </w:rPr>
              <w:t>Y</w:t>
            </w:r>
            <w:r w:rsidR="00532C70">
              <w:rPr>
                <w:rFonts w:ascii="Calibri" w:hAnsi="Calibri"/>
                <w:color w:val="000000"/>
                <w:sz w:val="20"/>
                <w:szCs w:val="20"/>
              </w:rPr>
              <w:t>@h</w:t>
            </w:r>
            <w:r>
              <w:rPr>
                <w:rFonts w:ascii="Calibri" w:hAnsi="Calibri"/>
                <w:color w:val="000000"/>
                <w:sz w:val="20"/>
                <w:szCs w:val="20"/>
              </w:rPr>
              <w:t>h:mm:ss</w:t>
            </w:r>
          </w:p>
        </w:tc>
        <w:tc>
          <w:tcPr>
            <w:tcW w:w="1015" w:type="dxa"/>
            <w:shd w:val="clear" w:color="000000" w:fill="FFFFFF"/>
            <w:vAlign w:val="center"/>
          </w:tcPr>
          <w:p w:rsidR="00C13029" w:rsidRDefault="009A5D2A" w:rsidP="00722B31">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C13029" w:rsidRDefault="00C13029" w:rsidP="00722B31">
            <w:pPr>
              <w:jc w:val="center"/>
              <w:rPr>
                <w:rFonts w:ascii="Calibri" w:hAnsi="Calibri"/>
                <w:color w:val="000000"/>
                <w:sz w:val="20"/>
                <w:szCs w:val="20"/>
              </w:rPr>
            </w:pPr>
          </w:p>
        </w:tc>
        <w:tc>
          <w:tcPr>
            <w:tcW w:w="1212" w:type="dxa"/>
            <w:shd w:val="clear" w:color="000000" w:fill="FFFFFF"/>
            <w:vAlign w:val="center"/>
            <w:hideMark/>
          </w:tcPr>
          <w:p w:rsidR="00C13029" w:rsidRDefault="00C13029" w:rsidP="00722B31">
            <w:pPr>
              <w:jc w:val="center"/>
              <w:rPr>
                <w:rFonts w:ascii="Calibri" w:hAnsi="Calibri"/>
                <w:color w:val="000000"/>
                <w:sz w:val="20"/>
                <w:szCs w:val="20"/>
              </w:rPr>
            </w:pPr>
            <w:r>
              <w:rPr>
                <w:rFonts w:ascii="Calibri" w:hAnsi="Calibri"/>
                <w:color w:val="000000"/>
                <w:sz w:val="20"/>
                <w:szCs w:val="20"/>
              </w:rPr>
              <w:t>N</w:t>
            </w:r>
          </w:p>
        </w:tc>
      </w:tr>
      <w:tr w:rsidR="004827D9" w:rsidTr="00722B31">
        <w:trPr>
          <w:trHeight w:val="510"/>
        </w:trPr>
        <w:tc>
          <w:tcPr>
            <w:tcW w:w="81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I</w:t>
            </w:r>
          </w:p>
        </w:tc>
        <w:tc>
          <w:tcPr>
            <w:tcW w:w="900" w:type="dxa"/>
            <w:shd w:val="clear" w:color="000000" w:fill="FFFFFF"/>
            <w:vAlign w:val="center"/>
          </w:tcPr>
          <w:p w:rsidR="004827D9" w:rsidRPr="0055732A" w:rsidRDefault="004827D9" w:rsidP="004B31A1">
            <w:pPr>
              <w:jc w:val="center"/>
              <w:rPr>
                <w:rFonts w:ascii="Calibri" w:hAnsi="Calibri"/>
                <w:color w:val="000000"/>
                <w:sz w:val="20"/>
                <w:szCs w:val="20"/>
              </w:rPr>
            </w:pPr>
            <w:r>
              <w:rPr>
                <w:rFonts w:ascii="Calibri" w:hAnsi="Calibri"/>
                <w:color w:val="000000"/>
                <w:sz w:val="20"/>
                <w:szCs w:val="20"/>
              </w:rPr>
              <w:t>41</w:t>
            </w:r>
          </w:p>
        </w:tc>
        <w:tc>
          <w:tcPr>
            <w:tcW w:w="126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7</w:t>
            </w:r>
          </w:p>
        </w:tc>
        <w:tc>
          <w:tcPr>
            <w:tcW w:w="981" w:type="dxa"/>
            <w:shd w:val="clear" w:color="000000" w:fill="FFFFFF"/>
            <w:vAlign w:val="center"/>
          </w:tcPr>
          <w:p w:rsidR="004827D9" w:rsidRPr="0055732A" w:rsidRDefault="004827D9" w:rsidP="004B31A1">
            <w:pPr>
              <w:jc w:val="center"/>
              <w:rPr>
                <w:rFonts w:ascii="Calibri" w:hAnsi="Calibri"/>
                <w:color w:val="000000"/>
                <w:sz w:val="20"/>
                <w:szCs w:val="20"/>
              </w:rPr>
            </w:pPr>
          </w:p>
        </w:tc>
        <w:tc>
          <w:tcPr>
            <w:tcW w:w="1015"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4827D9" w:rsidRPr="0055732A" w:rsidRDefault="004827D9" w:rsidP="004B31A1">
            <w:pPr>
              <w:jc w:val="center"/>
              <w:rPr>
                <w:rFonts w:ascii="Calibri" w:hAnsi="Calibri"/>
                <w:color w:val="000000"/>
                <w:sz w:val="20"/>
                <w:szCs w:val="20"/>
              </w:rPr>
            </w:pPr>
          </w:p>
        </w:tc>
        <w:tc>
          <w:tcPr>
            <w:tcW w:w="1212"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N</w:t>
            </w:r>
          </w:p>
        </w:tc>
      </w:tr>
    </w:tbl>
    <w:p w:rsidR="00FA3C92" w:rsidRPr="006E32B4" w:rsidRDefault="00FA3C92" w:rsidP="006E32B4"/>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785"/>
        <w:gridCol w:w="1212"/>
      </w:tblGrid>
      <w:tr w:rsidR="00983829" w:rsidTr="00983829">
        <w:trPr>
          <w:trHeight w:val="765"/>
        </w:trPr>
        <w:tc>
          <w:tcPr>
            <w:tcW w:w="810" w:type="dxa"/>
            <w:shd w:val="clear" w:color="000000" w:fill="FFFFFF"/>
            <w:vAlign w:val="center"/>
            <w:hideMark/>
          </w:tcPr>
          <w:bookmarkEnd w:id="1"/>
          <w:p w:rsidR="00983829" w:rsidRDefault="00983829"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983829" w:rsidRDefault="00983829"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983829" w:rsidRDefault="00983829"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983829"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983829">
              <w:rPr>
                <w:rFonts w:ascii="Calibri" w:hAnsi="Calibri"/>
                <w:b/>
                <w:bCs/>
                <w:color w:val="000000"/>
                <w:sz w:val="20"/>
                <w:szCs w:val="20"/>
              </w:rPr>
              <w:t xml:space="preserve"> Field Name</w:t>
            </w:r>
          </w:p>
        </w:tc>
        <w:tc>
          <w:tcPr>
            <w:tcW w:w="990" w:type="dxa"/>
            <w:shd w:val="clear" w:color="000000" w:fill="FFFFFF"/>
            <w:vAlign w:val="center"/>
            <w:hideMark/>
          </w:tcPr>
          <w:p w:rsidR="00983829" w:rsidRDefault="00983829"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983829" w:rsidRDefault="00983829"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983829" w:rsidRDefault="00983829"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983829" w:rsidRDefault="00983829"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983829" w:rsidRPr="00582D02" w:rsidRDefault="00983829"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983829" w:rsidRDefault="00983829" w:rsidP="00983829">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983829" w:rsidRDefault="00983829"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983829" w:rsidRDefault="00983829" w:rsidP="00F34E1C">
            <w:pPr>
              <w:jc w:val="center"/>
              <w:rPr>
                <w:rFonts w:ascii="Calibri" w:hAnsi="Calibri"/>
                <w:b/>
                <w:bCs/>
                <w:color w:val="000000"/>
                <w:sz w:val="20"/>
                <w:szCs w:val="20"/>
              </w:rPr>
            </w:pPr>
            <w:r>
              <w:rPr>
                <w:rFonts w:ascii="Calibri" w:hAnsi="Calibri"/>
                <w:b/>
                <w:bCs/>
                <w:color w:val="000000"/>
                <w:sz w:val="20"/>
                <w:szCs w:val="20"/>
              </w:rPr>
              <w:t>Repetition</w:t>
            </w:r>
          </w:p>
        </w:tc>
      </w:tr>
      <w:tr w:rsidR="00983829" w:rsidTr="00983829">
        <w:trPr>
          <w:trHeight w:val="765"/>
        </w:trPr>
        <w:tc>
          <w:tcPr>
            <w:tcW w:w="810" w:type="dxa"/>
            <w:shd w:val="clear" w:color="000000" w:fill="FFFFFF"/>
            <w:vAlign w:val="center"/>
            <w:hideMark/>
          </w:tcPr>
          <w:p w:rsidR="00983829" w:rsidRPr="005466CA" w:rsidRDefault="00983829"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983829" w:rsidRPr="005466CA" w:rsidRDefault="00983829"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83829" w:rsidRPr="005466CA" w:rsidRDefault="00983829"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983829"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983829" w:rsidRPr="005466CA" w:rsidRDefault="00983829"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83829" w:rsidRPr="005466CA" w:rsidRDefault="00983829"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83829" w:rsidRPr="005466CA" w:rsidRDefault="00983829"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83829" w:rsidRPr="005466CA" w:rsidRDefault="00983829"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83829" w:rsidRPr="005466CA" w:rsidRDefault="00983829" w:rsidP="00F34E1C">
            <w:pPr>
              <w:jc w:val="center"/>
              <w:rPr>
                <w:rFonts w:ascii="Calibri" w:hAnsi="Calibri"/>
                <w:color w:val="000000"/>
                <w:sz w:val="20"/>
                <w:szCs w:val="20"/>
              </w:rPr>
            </w:pPr>
          </w:p>
        </w:tc>
        <w:tc>
          <w:tcPr>
            <w:tcW w:w="998" w:type="dxa"/>
            <w:shd w:val="clear" w:color="000000" w:fill="FFFFFF"/>
            <w:vAlign w:val="center"/>
          </w:tcPr>
          <w:p w:rsidR="00983829" w:rsidRPr="005466CA" w:rsidRDefault="00F47E81" w:rsidP="00983829">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983829" w:rsidRPr="005466CA" w:rsidRDefault="00983829" w:rsidP="00F34E1C">
            <w:pPr>
              <w:jc w:val="center"/>
              <w:rPr>
                <w:rFonts w:ascii="Calibri" w:hAnsi="Calibri"/>
                <w:color w:val="000000"/>
                <w:sz w:val="20"/>
                <w:szCs w:val="20"/>
              </w:rPr>
            </w:pPr>
          </w:p>
        </w:tc>
        <w:tc>
          <w:tcPr>
            <w:tcW w:w="1212" w:type="dxa"/>
            <w:shd w:val="clear" w:color="000000" w:fill="FFFFFF"/>
            <w:vAlign w:val="center"/>
            <w:hideMark/>
          </w:tcPr>
          <w:p w:rsidR="00983829" w:rsidRPr="005466CA" w:rsidRDefault="00983829" w:rsidP="00F34E1C">
            <w:pPr>
              <w:jc w:val="center"/>
              <w:rPr>
                <w:rFonts w:ascii="Calibri" w:hAnsi="Calibri"/>
                <w:color w:val="000000"/>
                <w:sz w:val="20"/>
                <w:szCs w:val="20"/>
              </w:rPr>
            </w:pPr>
            <w:r w:rsidRPr="005466CA">
              <w:rPr>
                <w:rFonts w:ascii="Calibri" w:hAnsi="Calibri"/>
                <w:color w:val="000000"/>
                <w:sz w:val="20"/>
                <w:szCs w:val="20"/>
              </w:rPr>
              <w:t>Y</w:t>
            </w:r>
          </w:p>
        </w:tc>
      </w:tr>
      <w:tr w:rsidR="00F47E81" w:rsidTr="00F47E81">
        <w:trPr>
          <w:trHeight w:val="765"/>
        </w:trPr>
        <w:tc>
          <w:tcPr>
            <w:tcW w:w="810" w:type="dxa"/>
            <w:shd w:val="clear" w:color="000000" w:fill="FFFFFF"/>
            <w:vAlign w:val="center"/>
            <w:hideMark/>
          </w:tcPr>
          <w:p w:rsidR="00F47E81" w:rsidRPr="005466CA" w:rsidRDefault="00F47E81"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F47E81" w:rsidRPr="005466CA" w:rsidRDefault="00F47E81"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F47E81" w:rsidRPr="005466CA" w:rsidRDefault="00F47E81"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F47E81" w:rsidRPr="005466CA" w:rsidRDefault="00F47E81"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F47E81" w:rsidRPr="005466CA" w:rsidRDefault="00F47E81"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F47E81" w:rsidRPr="005466CA" w:rsidRDefault="00F47E81"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F47E81" w:rsidRPr="005466CA" w:rsidRDefault="00F47E81"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F47E81" w:rsidRPr="005466CA" w:rsidRDefault="00F47E81"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F47E81" w:rsidRPr="005466CA" w:rsidRDefault="00F47E81" w:rsidP="00F34E1C">
            <w:pPr>
              <w:jc w:val="center"/>
              <w:rPr>
                <w:rFonts w:ascii="Calibri" w:hAnsi="Calibri"/>
                <w:color w:val="000000"/>
                <w:sz w:val="20"/>
                <w:szCs w:val="20"/>
              </w:rPr>
            </w:pPr>
          </w:p>
        </w:tc>
        <w:tc>
          <w:tcPr>
            <w:tcW w:w="998" w:type="dxa"/>
            <w:shd w:val="clear" w:color="000000" w:fill="FFFFFF"/>
            <w:vAlign w:val="center"/>
          </w:tcPr>
          <w:p w:rsidR="00F47E81" w:rsidRDefault="00F47E81" w:rsidP="00F47E81">
            <w:pPr>
              <w:jc w:val="center"/>
            </w:pPr>
            <w:r w:rsidRPr="00062A14">
              <w:rPr>
                <w:rFonts w:ascii="Calibri" w:hAnsi="Calibri"/>
                <w:color w:val="000000"/>
                <w:sz w:val="20"/>
                <w:szCs w:val="20"/>
              </w:rPr>
              <w:t>OR</w:t>
            </w:r>
          </w:p>
        </w:tc>
        <w:tc>
          <w:tcPr>
            <w:tcW w:w="785" w:type="dxa"/>
            <w:shd w:val="clear" w:color="000000" w:fill="FFFFFF"/>
            <w:vAlign w:val="center"/>
            <w:hideMark/>
          </w:tcPr>
          <w:p w:rsidR="00F47E81" w:rsidRPr="005466CA" w:rsidRDefault="00F47E81" w:rsidP="00F34E1C">
            <w:pPr>
              <w:jc w:val="center"/>
              <w:rPr>
                <w:rFonts w:ascii="Calibri" w:hAnsi="Calibri"/>
                <w:color w:val="000000"/>
                <w:sz w:val="20"/>
                <w:szCs w:val="20"/>
              </w:rPr>
            </w:pPr>
          </w:p>
        </w:tc>
        <w:tc>
          <w:tcPr>
            <w:tcW w:w="1212" w:type="dxa"/>
            <w:shd w:val="clear" w:color="000000" w:fill="FFFFFF"/>
            <w:vAlign w:val="center"/>
            <w:hideMark/>
          </w:tcPr>
          <w:p w:rsidR="00F47E81" w:rsidRPr="005466CA" w:rsidRDefault="00F47E81" w:rsidP="00F34E1C">
            <w:pPr>
              <w:jc w:val="center"/>
              <w:rPr>
                <w:rFonts w:ascii="Calibri" w:hAnsi="Calibri"/>
                <w:color w:val="000000"/>
                <w:sz w:val="20"/>
                <w:szCs w:val="20"/>
              </w:rPr>
            </w:pPr>
            <w:r w:rsidRPr="005466CA">
              <w:rPr>
                <w:rFonts w:ascii="Calibri" w:hAnsi="Calibri"/>
                <w:color w:val="000000"/>
                <w:sz w:val="20"/>
                <w:szCs w:val="20"/>
              </w:rPr>
              <w:t>Y</w:t>
            </w:r>
          </w:p>
        </w:tc>
      </w:tr>
      <w:tr w:rsidR="000B478B" w:rsidTr="00F47E81">
        <w:trPr>
          <w:trHeight w:val="765"/>
        </w:trPr>
        <w:tc>
          <w:tcPr>
            <w:tcW w:w="810" w:type="dxa"/>
            <w:shd w:val="clear" w:color="000000" w:fill="FFFFFF"/>
            <w:vAlign w:val="center"/>
            <w:hideMark/>
          </w:tcPr>
          <w:p w:rsidR="000B478B" w:rsidRDefault="000B478B" w:rsidP="001775C7">
            <w:pPr>
              <w:jc w:val="center"/>
              <w:rPr>
                <w:rFonts w:ascii="Calibri" w:hAnsi="Calibri"/>
                <w:bCs/>
                <w:color w:val="000000"/>
                <w:sz w:val="20"/>
                <w:szCs w:val="20"/>
              </w:rPr>
            </w:pPr>
            <w:r>
              <w:rPr>
                <w:rFonts w:ascii="Calibri" w:hAnsi="Calibri"/>
                <w:bCs/>
                <w:color w:val="000000"/>
                <w:sz w:val="20"/>
                <w:szCs w:val="20"/>
              </w:rPr>
              <w:t>QSURGN1</w:t>
            </w:r>
          </w:p>
        </w:tc>
        <w:tc>
          <w:tcPr>
            <w:tcW w:w="900" w:type="dxa"/>
            <w:shd w:val="clear" w:color="000000" w:fill="FFFFFF"/>
            <w:vAlign w:val="center"/>
            <w:hideMark/>
          </w:tcPr>
          <w:p w:rsidR="000B478B" w:rsidRPr="005466CA" w:rsidRDefault="000B478B"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0B478B" w:rsidRPr="00582D02" w:rsidRDefault="000B478B"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0B478B" w:rsidRPr="00582D02" w:rsidRDefault="000B478B"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0B478B" w:rsidRPr="00582D02" w:rsidRDefault="000B478B"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0B478B" w:rsidRPr="00582D02" w:rsidRDefault="00D92C7E" w:rsidP="001775C7">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B478B" w:rsidRPr="00582D02" w:rsidRDefault="000B478B" w:rsidP="001775C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B478B" w:rsidRPr="00582D02" w:rsidRDefault="000B478B" w:rsidP="001775C7">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0B478B" w:rsidRPr="00582D02" w:rsidRDefault="000B478B" w:rsidP="001775C7">
            <w:pPr>
              <w:jc w:val="center"/>
              <w:rPr>
                <w:rFonts w:ascii="Calibri" w:hAnsi="Calibri"/>
                <w:color w:val="000000"/>
                <w:sz w:val="20"/>
                <w:szCs w:val="20"/>
              </w:rPr>
            </w:pPr>
          </w:p>
        </w:tc>
        <w:tc>
          <w:tcPr>
            <w:tcW w:w="998" w:type="dxa"/>
            <w:shd w:val="clear" w:color="000000" w:fill="FFFFFF"/>
            <w:vAlign w:val="center"/>
          </w:tcPr>
          <w:p w:rsidR="000B478B" w:rsidRPr="00582D02" w:rsidRDefault="00125DF9" w:rsidP="001775C7">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0B478B" w:rsidRPr="00582D02" w:rsidRDefault="000B478B" w:rsidP="00D92C7E">
            <w:pPr>
              <w:rPr>
                <w:rFonts w:ascii="Calibri" w:hAnsi="Calibri"/>
                <w:color w:val="000000"/>
                <w:sz w:val="20"/>
                <w:szCs w:val="20"/>
              </w:rPr>
            </w:pPr>
          </w:p>
        </w:tc>
        <w:tc>
          <w:tcPr>
            <w:tcW w:w="1212" w:type="dxa"/>
            <w:shd w:val="clear" w:color="000000" w:fill="FFFFFF"/>
            <w:vAlign w:val="center"/>
            <w:hideMark/>
          </w:tcPr>
          <w:p w:rsidR="000B478B" w:rsidRPr="00582D02" w:rsidRDefault="0098523E" w:rsidP="001775C7">
            <w:pPr>
              <w:jc w:val="center"/>
              <w:rPr>
                <w:rFonts w:ascii="Calibri" w:hAnsi="Calibri"/>
                <w:color w:val="000000"/>
                <w:sz w:val="20"/>
                <w:szCs w:val="20"/>
              </w:rPr>
            </w:pPr>
            <w:r>
              <w:rPr>
                <w:rFonts w:ascii="Calibri" w:hAnsi="Calibri"/>
                <w:color w:val="000000"/>
                <w:sz w:val="20"/>
                <w:szCs w:val="20"/>
              </w:rPr>
              <w:t>Y</w:t>
            </w:r>
          </w:p>
        </w:tc>
      </w:tr>
      <w:tr w:rsidR="000B478B" w:rsidTr="00F47E81">
        <w:trPr>
          <w:trHeight w:val="765"/>
        </w:trPr>
        <w:tc>
          <w:tcPr>
            <w:tcW w:w="810" w:type="dxa"/>
            <w:shd w:val="clear" w:color="000000" w:fill="FFFFFF"/>
            <w:vAlign w:val="center"/>
            <w:hideMark/>
          </w:tcPr>
          <w:p w:rsidR="000B478B" w:rsidRPr="005466CA"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0B478B" w:rsidRPr="005466CA" w:rsidRDefault="000B478B" w:rsidP="00F34E1C">
            <w:pPr>
              <w:jc w:val="center"/>
              <w:rPr>
                <w:rFonts w:ascii="Calibri" w:hAnsi="Calibri"/>
                <w:color w:val="000000"/>
                <w:sz w:val="20"/>
                <w:szCs w:val="20"/>
              </w:rPr>
            </w:pPr>
            <w:r>
              <w:rPr>
                <w:rFonts w:ascii="Calibri" w:hAnsi="Calibri"/>
                <w:color w:val="000000"/>
                <w:sz w:val="20"/>
                <w:szCs w:val="20"/>
              </w:rPr>
              <w:t>SUBIEN(.47)</w:t>
            </w:r>
          </w:p>
        </w:tc>
        <w:tc>
          <w:tcPr>
            <w:tcW w:w="1800" w:type="dxa"/>
            <w:shd w:val="clear" w:color="000000" w:fill="FFFFFF"/>
            <w:vAlign w:val="center"/>
            <w:hideMark/>
          </w:tcPr>
          <w:p w:rsidR="000B478B" w:rsidRPr="005466CA" w:rsidRDefault="000B478B"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0B478B" w:rsidRPr="005466CA" w:rsidRDefault="000B478B"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0B478B" w:rsidRPr="005466CA" w:rsidRDefault="000B478B"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B478B" w:rsidRPr="005466CA" w:rsidRDefault="000B478B"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B478B" w:rsidRPr="005466CA" w:rsidRDefault="000B478B"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0B478B" w:rsidRPr="005466CA"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F47E81">
            <w:pPr>
              <w:jc w:val="center"/>
            </w:pPr>
            <w:r w:rsidRPr="00062A14">
              <w:rPr>
                <w:rFonts w:ascii="Calibri" w:hAnsi="Calibri"/>
                <w:color w:val="000000"/>
                <w:sz w:val="20"/>
                <w:szCs w:val="20"/>
              </w:rPr>
              <w:t>OR</w:t>
            </w:r>
          </w:p>
        </w:tc>
        <w:tc>
          <w:tcPr>
            <w:tcW w:w="785" w:type="dxa"/>
            <w:shd w:val="clear" w:color="000000" w:fill="FFFFFF"/>
            <w:vAlign w:val="center"/>
            <w:hideMark/>
          </w:tcPr>
          <w:p w:rsidR="000B478B" w:rsidRPr="005466CA" w:rsidRDefault="000B478B" w:rsidP="00F34E1C">
            <w:pPr>
              <w:jc w:val="center"/>
              <w:rPr>
                <w:rFonts w:ascii="Calibri" w:hAnsi="Calibri"/>
                <w:color w:val="000000"/>
                <w:sz w:val="20"/>
                <w:szCs w:val="20"/>
              </w:rPr>
            </w:pPr>
          </w:p>
        </w:tc>
        <w:tc>
          <w:tcPr>
            <w:tcW w:w="1212" w:type="dxa"/>
            <w:shd w:val="clear" w:color="000000" w:fill="FFFFFF"/>
            <w:vAlign w:val="center"/>
            <w:hideMark/>
          </w:tcPr>
          <w:p w:rsidR="000B478B" w:rsidRPr="005466CA" w:rsidRDefault="000B478B" w:rsidP="00F34E1C">
            <w:pPr>
              <w:jc w:val="center"/>
              <w:rPr>
                <w:rFonts w:ascii="Calibri" w:hAnsi="Calibri"/>
                <w:color w:val="000000"/>
                <w:sz w:val="20"/>
                <w:szCs w:val="20"/>
              </w:rPr>
            </w:pPr>
            <w:r>
              <w:rPr>
                <w:rFonts w:ascii="Calibri" w:hAnsi="Calibri"/>
                <w:color w:val="000000"/>
                <w:sz w:val="20"/>
                <w:szCs w:val="20"/>
              </w:rPr>
              <w:t>N</w:t>
            </w:r>
          </w:p>
        </w:tc>
      </w:tr>
      <w:tr w:rsidR="000B478B" w:rsidTr="00F47E81">
        <w:trPr>
          <w:trHeight w:val="25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proofErr w:type="spellStart"/>
            <w:r>
              <w:rPr>
                <w:rFonts w:ascii="Calibri" w:hAnsi="Calibri"/>
                <w:color w:val="000000"/>
                <w:sz w:val="20"/>
                <w:szCs w:val="20"/>
              </w:rPr>
              <w:t>ProsthItem</w:t>
            </w:r>
            <w:proofErr w:type="spellEnd"/>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PROSTHESIS ITEM</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0B478B"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F47E81">
            <w:pPr>
              <w:jc w:val="center"/>
            </w:pPr>
            <w:r w:rsidRPr="00062A14">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0B478B" w:rsidTr="00F47E81">
        <w:trPr>
          <w:trHeight w:val="25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Vendor</w:t>
            </w:r>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VENDOR</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64</w:t>
            </w:r>
          </w:p>
        </w:tc>
        <w:tc>
          <w:tcPr>
            <w:tcW w:w="998" w:type="dxa"/>
            <w:shd w:val="clear" w:color="000000" w:fill="FFFFFF"/>
            <w:vAlign w:val="center"/>
          </w:tcPr>
          <w:p w:rsidR="000B478B"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F47E81">
            <w:pPr>
              <w:jc w:val="center"/>
            </w:pPr>
            <w:r w:rsidRPr="00062A14">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0B478B" w:rsidTr="00F47E81">
        <w:trPr>
          <w:trHeight w:val="25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Model</w:t>
            </w:r>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MODEL</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64</w:t>
            </w:r>
          </w:p>
        </w:tc>
        <w:tc>
          <w:tcPr>
            <w:tcW w:w="998" w:type="dxa"/>
            <w:shd w:val="clear" w:color="000000" w:fill="FFFFFF"/>
            <w:vAlign w:val="center"/>
          </w:tcPr>
          <w:p w:rsidR="000B478B"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F47E81">
            <w:pPr>
              <w:jc w:val="center"/>
            </w:pPr>
            <w:r w:rsidRPr="00062A14">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0B478B" w:rsidTr="00F47E81">
        <w:trPr>
          <w:trHeight w:val="25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Lot/</w:t>
            </w:r>
            <w:proofErr w:type="spellStart"/>
            <w:r>
              <w:rPr>
                <w:rFonts w:ascii="Calibri" w:hAnsi="Calibri"/>
                <w:color w:val="000000"/>
                <w:sz w:val="20"/>
                <w:szCs w:val="20"/>
              </w:rPr>
              <w:t>SerialNo</w:t>
            </w:r>
            <w:proofErr w:type="spellEnd"/>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LOT/SERIAL NO</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0B478B"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F47E81">
            <w:pPr>
              <w:jc w:val="center"/>
            </w:pPr>
            <w:r w:rsidRPr="00062A14">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0B478B" w:rsidTr="00F47E81">
        <w:trPr>
          <w:trHeight w:val="76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proofErr w:type="spellStart"/>
            <w:r>
              <w:rPr>
                <w:rFonts w:ascii="Calibri" w:hAnsi="Calibri"/>
                <w:color w:val="000000"/>
                <w:sz w:val="20"/>
                <w:szCs w:val="20"/>
              </w:rPr>
              <w:t>SterileResp</w:t>
            </w:r>
            <w:proofErr w:type="spellEnd"/>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STERILE RESP</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12</w:t>
            </w:r>
          </w:p>
        </w:tc>
        <w:tc>
          <w:tcPr>
            <w:tcW w:w="998" w:type="dxa"/>
            <w:shd w:val="clear" w:color="000000" w:fill="FFFFFF"/>
            <w:vAlign w:val="center"/>
          </w:tcPr>
          <w:p w:rsidR="000B478B"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F47E81">
            <w:pPr>
              <w:jc w:val="center"/>
            </w:pPr>
            <w:r w:rsidRPr="00062A14">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MANUFACTURER SPD; SURGERY</w:t>
            </w: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0B478B" w:rsidTr="00983829">
        <w:trPr>
          <w:trHeight w:val="25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Size</w:t>
            </w:r>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SIZE</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0B478B"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983829">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0B478B" w:rsidTr="00983829">
        <w:trPr>
          <w:trHeight w:val="25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Quant</w:t>
            </w:r>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QUANTITY</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0B478B"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983829">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0B478B" w:rsidTr="00983829">
        <w:trPr>
          <w:trHeight w:val="25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proofErr w:type="spellStart"/>
            <w:r>
              <w:rPr>
                <w:rFonts w:ascii="Calibri" w:hAnsi="Calibri"/>
                <w:color w:val="000000"/>
                <w:sz w:val="20"/>
                <w:szCs w:val="20"/>
              </w:rPr>
              <w:t>ImplantSterileChecked</w:t>
            </w:r>
            <w:proofErr w:type="spellEnd"/>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IMPLANT STERILITY CHECKED</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0B478B"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983829">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0B478B" w:rsidTr="00983829">
        <w:trPr>
          <w:trHeight w:val="25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1775C7">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proofErr w:type="spellStart"/>
            <w:r>
              <w:rPr>
                <w:rFonts w:ascii="Calibri" w:hAnsi="Calibri"/>
                <w:color w:val="000000"/>
                <w:sz w:val="20"/>
                <w:szCs w:val="20"/>
              </w:rPr>
              <w:t>SterileExpDt</w:t>
            </w:r>
            <w:proofErr w:type="spellEnd"/>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STERILITY EXPIRATION DATE</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0B478B" w:rsidRDefault="00AE352F" w:rsidP="00F34E1C">
            <w:pPr>
              <w:jc w:val="center"/>
              <w:rPr>
                <w:rFonts w:ascii="Calibri" w:hAnsi="Calibri"/>
                <w:color w:val="000000"/>
                <w:sz w:val="20"/>
                <w:szCs w:val="20"/>
              </w:rPr>
            </w:pPr>
            <w:r>
              <w:rPr>
                <w:rFonts w:ascii="Calibri" w:hAnsi="Calibri"/>
                <w:color w:val="000000"/>
                <w:sz w:val="20"/>
                <w:szCs w:val="20"/>
              </w:rPr>
              <w:t>M</w:t>
            </w:r>
            <w:r w:rsidR="006632D7">
              <w:rPr>
                <w:rFonts w:ascii="Calibri" w:hAnsi="Calibri"/>
                <w:color w:val="000000"/>
                <w:sz w:val="20"/>
                <w:szCs w:val="20"/>
              </w:rPr>
              <w:t>M/D</w:t>
            </w:r>
            <w:r w:rsidR="00FE0AA2">
              <w:rPr>
                <w:rFonts w:ascii="Calibri" w:hAnsi="Calibri"/>
                <w:color w:val="000000"/>
                <w:sz w:val="20"/>
                <w:szCs w:val="20"/>
              </w:rPr>
              <w:t>D/Y</w:t>
            </w:r>
            <w:r>
              <w:rPr>
                <w:rFonts w:ascii="Calibri" w:hAnsi="Calibri"/>
                <w:color w:val="000000"/>
                <w:sz w:val="20"/>
                <w:szCs w:val="20"/>
              </w:rPr>
              <w:t>YYY</w:t>
            </w:r>
          </w:p>
        </w:tc>
        <w:tc>
          <w:tcPr>
            <w:tcW w:w="998" w:type="dxa"/>
            <w:shd w:val="clear" w:color="000000" w:fill="FFFFFF"/>
            <w:vAlign w:val="center"/>
          </w:tcPr>
          <w:p w:rsidR="000B478B" w:rsidRDefault="000B478B" w:rsidP="00983829">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0B478B" w:rsidTr="00983829">
        <w:trPr>
          <w:trHeight w:val="255"/>
        </w:trPr>
        <w:tc>
          <w:tcPr>
            <w:tcW w:w="81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QSURGN1</w:t>
            </w:r>
          </w:p>
        </w:tc>
        <w:tc>
          <w:tcPr>
            <w:tcW w:w="9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0B478B" w:rsidRDefault="000B478B" w:rsidP="00F34E1C">
            <w:pPr>
              <w:jc w:val="center"/>
              <w:rPr>
                <w:rFonts w:ascii="Calibri" w:hAnsi="Calibri"/>
                <w:color w:val="000000"/>
                <w:sz w:val="20"/>
                <w:szCs w:val="20"/>
              </w:rPr>
            </w:pPr>
            <w:proofErr w:type="spellStart"/>
            <w:r>
              <w:rPr>
                <w:rFonts w:ascii="Calibri" w:hAnsi="Calibri"/>
                <w:color w:val="000000"/>
                <w:sz w:val="20"/>
                <w:szCs w:val="20"/>
              </w:rPr>
              <w:t>RN_Verif</w:t>
            </w:r>
            <w:proofErr w:type="spellEnd"/>
          </w:p>
        </w:tc>
        <w:tc>
          <w:tcPr>
            <w:tcW w:w="180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RN VERIFIER</w:t>
            </w:r>
          </w:p>
        </w:tc>
        <w:tc>
          <w:tcPr>
            <w:tcW w:w="99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0B478B" w:rsidRDefault="000B478B" w:rsidP="00F34E1C">
            <w:pPr>
              <w:jc w:val="center"/>
              <w:rPr>
                <w:rFonts w:ascii="Calibri" w:hAnsi="Calibri"/>
                <w:color w:val="000000"/>
                <w:sz w:val="20"/>
                <w:szCs w:val="20"/>
              </w:rPr>
            </w:pPr>
          </w:p>
        </w:tc>
        <w:tc>
          <w:tcPr>
            <w:tcW w:w="998" w:type="dxa"/>
            <w:shd w:val="clear" w:color="000000" w:fill="FFFFFF"/>
            <w:vAlign w:val="center"/>
          </w:tcPr>
          <w:p w:rsidR="000B478B" w:rsidRDefault="000B478B" w:rsidP="00983829">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0B478B" w:rsidRDefault="000B478B" w:rsidP="00F34E1C">
            <w:pPr>
              <w:jc w:val="center"/>
              <w:rPr>
                <w:rFonts w:ascii="Calibri" w:hAnsi="Calibri"/>
                <w:color w:val="000000"/>
                <w:sz w:val="20"/>
                <w:szCs w:val="20"/>
              </w:rPr>
            </w:pPr>
          </w:p>
        </w:tc>
        <w:tc>
          <w:tcPr>
            <w:tcW w:w="1212" w:type="dxa"/>
            <w:shd w:val="clear" w:color="000000" w:fill="FFFFFF"/>
            <w:vAlign w:val="center"/>
            <w:hideMark/>
          </w:tcPr>
          <w:p w:rsidR="000B478B" w:rsidRDefault="000B478B" w:rsidP="00F34E1C">
            <w:pPr>
              <w:jc w:val="center"/>
              <w:rPr>
                <w:rFonts w:ascii="Calibri" w:hAnsi="Calibri"/>
                <w:color w:val="000000"/>
                <w:sz w:val="20"/>
                <w:szCs w:val="20"/>
              </w:rPr>
            </w:pPr>
            <w:r>
              <w:rPr>
                <w:rFonts w:ascii="Calibri" w:hAnsi="Calibri"/>
                <w:color w:val="000000"/>
                <w:sz w:val="20"/>
                <w:szCs w:val="20"/>
              </w:rPr>
              <w:t>Y</w:t>
            </w:r>
          </w:p>
        </w:tc>
      </w:tr>
      <w:tr w:rsidR="004827D9" w:rsidTr="00983829">
        <w:trPr>
          <w:trHeight w:val="255"/>
        </w:trPr>
        <w:tc>
          <w:tcPr>
            <w:tcW w:w="81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w:t>
            </w:r>
          </w:p>
        </w:tc>
        <w:tc>
          <w:tcPr>
            <w:tcW w:w="900" w:type="dxa"/>
            <w:shd w:val="clear" w:color="000000" w:fill="FFFFFF"/>
            <w:vAlign w:val="center"/>
          </w:tcPr>
          <w:p w:rsidR="004827D9" w:rsidRPr="0055732A" w:rsidRDefault="004827D9" w:rsidP="004B31A1">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4827D9" w:rsidRPr="0055732A" w:rsidRDefault="004827D9" w:rsidP="004B31A1">
            <w:pPr>
              <w:jc w:val="center"/>
              <w:rPr>
                <w:rFonts w:ascii="Calibri" w:hAnsi="Calibri"/>
                <w:color w:val="000000"/>
                <w:sz w:val="20"/>
                <w:szCs w:val="20"/>
              </w:rPr>
            </w:pPr>
          </w:p>
        </w:tc>
        <w:tc>
          <w:tcPr>
            <w:tcW w:w="998"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4827D9" w:rsidRPr="0055732A" w:rsidRDefault="004827D9" w:rsidP="004B31A1">
            <w:pPr>
              <w:jc w:val="center"/>
              <w:rPr>
                <w:rFonts w:ascii="Calibri" w:hAnsi="Calibri"/>
                <w:color w:val="000000"/>
                <w:sz w:val="20"/>
                <w:szCs w:val="20"/>
              </w:rPr>
            </w:pPr>
          </w:p>
        </w:tc>
        <w:tc>
          <w:tcPr>
            <w:tcW w:w="1212" w:type="dxa"/>
            <w:shd w:val="clear" w:color="000000" w:fill="FFFFFF"/>
            <w:vAlign w:val="center"/>
          </w:tcPr>
          <w:p w:rsidR="004827D9" w:rsidRPr="0055732A" w:rsidRDefault="004827D9" w:rsidP="004B31A1">
            <w:pPr>
              <w:jc w:val="center"/>
              <w:rPr>
                <w:rFonts w:ascii="Calibri" w:hAnsi="Calibri"/>
                <w:color w:val="000000"/>
                <w:sz w:val="20"/>
                <w:szCs w:val="20"/>
              </w:rPr>
            </w:pPr>
            <w:r w:rsidRPr="0055732A">
              <w:rPr>
                <w:rFonts w:ascii="Calibri" w:hAnsi="Calibri"/>
                <w:color w:val="000000"/>
                <w:sz w:val="20"/>
                <w:szCs w:val="20"/>
              </w:rPr>
              <w:t>N</w:t>
            </w:r>
          </w:p>
        </w:tc>
      </w:tr>
    </w:tbl>
    <w:p w:rsidR="003D060A" w:rsidRDefault="003D060A"/>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785"/>
        <w:gridCol w:w="1212"/>
      </w:tblGrid>
      <w:tr w:rsidR="00776C9F" w:rsidTr="00776C9F">
        <w:trPr>
          <w:trHeight w:val="765"/>
        </w:trPr>
        <w:tc>
          <w:tcPr>
            <w:tcW w:w="810"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776C9F"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776C9F">
              <w:rPr>
                <w:rFonts w:ascii="Calibri" w:hAnsi="Calibri"/>
                <w:b/>
                <w:bCs/>
                <w:color w:val="000000"/>
                <w:sz w:val="20"/>
                <w:szCs w:val="20"/>
              </w:rPr>
              <w:t xml:space="preserve"> Field Name</w:t>
            </w:r>
          </w:p>
        </w:tc>
        <w:tc>
          <w:tcPr>
            <w:tcW w:w="990"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776C9F" w:rsidRPr="00582D02" w:rsidRDefault="00776C9F"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776C9F" w:rsidRDefault="00776C9F" w:rsidP="00776C9F">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b/>
                <w:bCs/>
                <w:color w:val="000000"/>
                <w:sz w:val="20"/>
                <w:szCs w:val="20"/>
              </w:rPr>
              <w:t>Repetition</w:t>
            </w:r>
          </w:p>
        </w:tc>
      </w:tr>
      <w:tr w:rsidR="00776C9F" w:rsidTr="00776C9F">
        <w:trPr>
          <w:trHeight w:val="765"/>
        </w:trPr>
        <w:tc>
          <w:tcPr>
            <w:tcW w:w="810" w:type="dxa"/>
            <w:shd w:val="clear" w:color="000000" w:fill="FFFFFF"/>
            <w:vAlign w:val="center"/>
            <w:hideMark/>
          </w:tcPr>
          <w:p w:rsidR="00776C9F" w:rsidRDefault="00776C9F" w:rsidP="00F34E1C">
            <w:pPr>
              <w:jc w:val="center"/>
              <w:rPr>
                <w:rFonts w:ascii="Calibri" w:hAnsi="Calibri"/>
                <w:b/>
                <w:bCs/>
                <w:color w:val="000000"/>
                <w:sz w:val="20"/>
                <w:szCs w:val="20"/>
              </w:rPr>
            </w:pPr>
            <w:r>
              <w:rPr>
                <w:rFonts w:ascii="Calibri" w:hAnsi="Calibri"/>
                <w:color w:val="000000"/>
                <w:sz w:val="20"/>
                <w:szCs w:val="20"/>
              </w:rPr>
              <w:lastRenderedPageBreak/>
              <w:t>QSURGN2</w:t>
            </w:r>
          </w:p>
        </w:tc>
        <w:tc>
          <w:tcPr>
            <w:tcW w:w="900" w:type="dxa"/>
            <w:shd w:val="clear" w:color="000000" w:fill="FFFFFF"/>
            <w:vAlign w:val="center"/>
            <w:hideMark/>
          </w:tcPr>
          <w:p w:rsidR="00776C9F" w:rsidRPr="005466CA" w:rsidRDefault="00776C9F"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776C9F" w:rsidRPr="005466CA" w:rsidRDefault="00776C9F"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776C9F"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776C9F" w:rsidRPr="005466CA" w:rsidRDefault="00776C9F"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776C9F" w:rsidRPr="005466CA" w:rsidRDefault="00776C9F"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776C9F" w:rsidRPr="005466CA" w:rsidRDefault="00776C9F"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776C9F" w:rsidRPr="005466CA" w:rsidRDefault="00776C9F"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776C9F" w:rsidRPr="005466CA" w:rsidRDefault="00776C9F" w:rsidP="00F34E1C">
            <w:pPr>
              <w:jc w:val="center"/>
              <w:rPr>
                <w:rFonts w:ascii="Calibri" w:hAnsi="Calibri"/>
                <w:color w:val="000000"/>
                <w:sz w:val="20"/>
                <w:szCs w:val="20"/>
              </w:rPr>
            </w:pPr>
          </w:p>
        </w:tc>
        <w:tc>
          <w:tcPr>
            <w:tcW w:w="998" w:type="dxa"/>
            <w:shd w:val="clear" w:color="000000" w:fill="FFFFFF"/>
            <w:vAlign w:val="center"/>
          </w:tcPr>
          <w:p w:rsidR="00776C9F" w:rsidRPr="005466CA" w:rsidRDefault="00486610" w:rsidP="00776C9F">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776C9F" w:rsidRPr="005466CA" w:rsidRDefault="00776C9F" w:rsidP="00F34E1C">
            <w:pPr>
              <w:jc w:val="center"/>
              <w:rPr>
                <w:rFonts w:ascii="Calibri" w:hAnsi="Calibri"/>
                <w:color w:val="000000"/>
                <w:sz w:val="20"/>
                <w:szCs w:val="20"/>
              </w:rPr>
            </w:pPr>
          </w:p>
        </w:tc>
        <w:tc>
          <w:tcPr>
            <w:tcW w:w="1212" w:type="dxa"/>
            <w:shd w:val="clear" w:color="000000" w:fill="FFFFFF"/>
            <w:vAlign w:val="center"/>
            <w:hideMark/>
          </w:tcPr>
          <w:p w:rsidR="00776C9F" w:rsidRPr="005466CA" w:rsidRDefault="00776C9F" w:rsidP="00F34E1C">
            <w:pPr>
              <w:jc w:val="center"/>
              <w:rPr>
                <w:rFonts w:ascii="Calibri" w:hAnsi="Calibri"/>
                <w:color w:val="000000"/>
                <w:sz w:val="20"/>
                <w:szCs w:val="20"/>
              </w:rPr>
            </w:pPr>
            <w:r w:rsidRPr="005466CA">
              <w:rPr>
                <w:rFonts w:ascii="Calibri" w:hAnsi="Calibri"/>
                <w:color w:val="000000"/>
                <w:sz w:val="20"/>
                <w:szCs w:val="20"/>
              </w:rPr>
              <w:t>Y</w:t>
            </w:r>
          </w:p>
        </w:tc>
      </w:tr>
      <w:tr w:rsidR="00486610" w:rsidTr="00486610">
        <w:trPr>
          <w:trHeight w:val="765"/>
        </w:trPr>
        <w:tc>
          <w:tcPr>
            <w:tcW w:w="810" w:type="dxa"/>
            <w:shd w:val="clear" w:color="000000" w:fill="FFFFFF"/>
            <w:vAlign w:val="center"/>
            <w:hideMark/>
          </w:tcPr>
          <w:p w:rsidR="00486610" w:rsidRDefault="00486610" w:rsidP="00F34E1C">
            <w:pPr>
              <w:jc w:val="center"/>
              <w:rPr>
                <w:rFonts w:ascii="Calibri" w:hAnsi="Calibri"/>
                <w:b/>
                <w:bCs/>
                <w:color w:val="000000"/>
                <w:sz w:val="20"/>
                <w:szCs w:val="20"/>
              </w:rPr>
            </w:pPr>
            <w:r>
              <w:rPr>
                <w:rFonts w:ascii="Calibri" w:hAnsi="Calibri"/>
                <w:color w:val="000000"/>
                <w:sz w:val="20"/>
                <w:szCs w:val="20"/>
              </w:rPr>
              <w:t>QSURGN2</w:t>
            </w:r>
          </w:p>
        </w:tc>
        <w:tc>
          <w:tcPr>
            <w:tcW w:w="900" w:type="dxa"/>
            <w:shd w:val="clear" w:color="000000" w:fill="FFFFFF"/>
            <w:vAlign w:val="center"/>
            <w:hideMark/>
          </w:tcPr>
          <w:p w:rsidR="00486610" w:rsidRPr="005466CA" w:rsidRDefault="00486610"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486610" w:rsidRPr="005466CA" w:rsidRDefault="00486610"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486610" w:rsidRPr="005466CA" w:rsidRDefault="00486610"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486610" w:rsidRPr="005466CA" w:rsidRDefault="00486610"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486610" w:rsidRPr="005466CA" w:rsidRDefault="00486610"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486610" w:rsidRPr="005466CA" w:rsidRDefault="00486610"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486610" w:rsidRPr="005466CA" w:rsidRDefault="00486610"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486610" w:rsidRPr="005466CA" w:rsidRDefault="00486610" w:rsidP="00F34E1C">
            <w:pPr>
              <w:jc w:val="center"/>
              <w:rPr>
                <w:rFonts w:ascii="Calibri" w:hAnsi="Calibri"/>
                <w:color w:val="000000"/>
                <w:sz w:val="20"/>
                <w:szCs w:val="20"/>
              </w:rPr>
            </w:pPr>
          </w:p>
        </w:tc>
        <w:tc>
          <w:tcPr>
            <w:tcW w:w="998" w:type="dxa"/>
            <w:shd w:val="clear" w:color="000000" w:fill="FFFFFF"/>
            <w:vAlign w:val="center"/>
          </w:tcPr>
          <w:p w:rsidR="00486610" w:rsidRDefault="00486610" w:rsidP="00486610">
            <w:pPr>
              <w:jc w:val="center"/>
            </w:pPr>
            <w:r w:rsidRPr="004420CD">
              <w:rPr>
                <w:rFonts w:ascii="Calibri" w:hAnsi="Calibri"/>
                <w:color w:val="000000"/>
                <w:sz w:val="20"/>
                <w:szCs w:val="20"/>
              </w:rPr>
              <w:t>OR</w:t>
            </w:r>
          </w:p>
        </w:tc>
        <w:tc>
          <w:tcPr>
            <w:tcW w:w="785" w:type="dxa"/>
            <w:shd w:val="clear" w:color="000000" w:fill="FFFFFF"/>
            <w:vAlign w:val="center"/>
            <w:hideMark/>
          </w:tcPr>
          <w:p w:rsidR="00486610" w:rsidRPr="005466CA" w:rsidRDefault="00486610" w:rsidP="00F34E1C">
            <w:pPr>
              <w:jc w:val="center"/>
              <w:rPr>
                <w:rFonts w:ascii="Calibri" w:hAnsi="Calibri"/>
                <w:color w:val="000000"/>
                <w:sz w:val="20"/>
                <w:szCs w:val="20"/>
              </w:rPr>
            </w:pPr>
          </w:p>
        </w:tc>
        <w:tc>
          <w:tcPr>
            <w:tcW w:w="1212" w:type="dxa"/>
            <w:shd w:val="clear" w:color="000000" w:fill="FFFFFF"/>
            <w:vAlign w:val="center"/>
            <w:hideMark/>
          </w:tcPr>
          <w:p w:rsidR="00486610" w:rsidRPr="005466CA" w:rsidRDefault="00486610" w:rsidP="00F34E1C">
            <w:pPr>
              <w:jc w:val="center"/>
              <w:rPr>
                <w:rFonts w:ascii="Calibri" w:hAnsi="Calibri"/>
                <w:color w:val="000000"/>
                <w:sz w:val="20"/>
                <w:szCs w:val="20"/>
              </w:rPr>
            </w:pPr>
            <w:r w:rsidRPr="005466CA">
              <w:rPr>
                <w:rFonts w:ascii="Calibri" w:hAnsi="Calibri"/>
                <w:color w:val="000000"/>
                <w:sz w:val="20"/>
                <w:szCs w:val="20"/>
              </w:rPr>
              <w:t>Y</w:t>
            </w:r>
          </w:p>
        </w:tc>
      </w:tr>
      <w:tr w:rsidR="0098523E" w:rsidTr="00486610">
        <w:trPr>
          <w:trHeight w:val="765"/>
        </w:trPr>
        <w:tc>
          <w:tcPr>
            <w:tcW w:w="810" w:type="dxa"/>
            <w:shd w:val="clear" w:color="000000" w:fill="FFFFFF"/>
            <w:vAlign w:val="center"/>
            <w:hideMark/>
          </w:tcPr>
          <w:p w:rsidR="0098523E" w:rsidRDefault="0098523E" w:rsidP="001775C7">
            <w:pPr>
              <w:jc w:val="center"/>
              <w:rPr>
                <w:rFonts w:ascii="Calibri" w:hAnsi="Calibri"/>
                <w:bCs/>
                <w:color w:val="000000"/>
                <w:sz w:val="20"/>
                <w:szCs w:val="20"/>
              </w:rPr>
            </w:pPr>
            <w:r>
              <w:rPr>
                <w:rFonts w:ascii="Calibri" w:hAnsi="Calibri"/>
                <w:bCs/>
                <w:color w:val="000000"/>
                <w:sz w:val="20"/>
                <w:szCs w:val="20"/>
              </w:rPr>
              <w:t>QSURGN2</w:t>
            </w:r>
          </w:p>
        </w:tc>
        <w:tc>
          <w:tcPr>
            <w:tcW w:w="900" w:type="dxa"/>
            <w:shd w:val="clear" w:color="000000" w:fill="FFFFFF"/>
            <w:vAlign w:val="center"/>
            <w:hideMark/>
          </w:tcPr>
          <w:p w:rsidR="0098523E" w:rsidRPr="005466CA" w:rsidRDefault="0098523E"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98523E" w:rsidRPr="00582D02" w:rsidRDefault="0098523E"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98523E" w:rsidRPr="00582D02" w:rsidRDefault="0098523E"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98523E" w:rsidRPr="00582D02" w:rsidRDefault="0098523E"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98523E" w:rsidRPr="00582D02" w:rsidRDefault="0098523E" w:rsidP="001775C7">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98523E" w:rsidRPr="00582D02" w:rsidRDefault="0098523E" w:rsidP="001775C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98523E" w:rsidRPr="00582D02" w:rsidRDefault="0098523E" w:rsidP="001775C7">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98523E" w:rsidRPr="00582D02" w:rsidRDefault="0098523E" w:rsidP="001775C7">
            <w:pPr>
              <w:jc w:val="center"/>
              <w:rPr>
                <w:rFonts w:ascii="Calibri" w:hAnsi="Calibri"/>
                <w:color w:val="000000"/>
                <w:sz w:val="20"/>
                <w:szCs w:val="20"/>
              </w:rPr>
            </w:pPr>
          </w:p>
        </w:tc>
        <w:tc>
          <w:tcPr>
            <w:tcW w:w="998" w:type="dxa"/>
            <w:shd w:val="clear" w:color="000000" w:fill="FFFFFF"/>
            <w:vAlign w:val="center"/>
          </w:tcPr>
          <w:p w:rsidR="0098523E" w:rsidRPr="00582D02" w:rsidRDefault="000B1BFC" w:rsidP="001775C7">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98523E" w:rsidRPr="00582D02" w:rsidRDefault="0098523E" w:rsidP="001775C7">
            <w:pPr>
              <w:jc w:val="center"/>
              <w:rPr>
                <w:rFonts w:ascii="Calibri" w:hAnsi="Calibri"/>
                <w:color w:val="000000"/>
                <w:sz w:val="20"/>
                <w:szCs w:val="20"/>
              </w:rPr>
            </w:pPr>
          </w:p>
        </w:tc>
        <w:tc>
          <w:tcPr>
            <w:tcW w:w="1212" w:type="dxa"/>
            <w:shd w:val="clear" w:color="000000" w:fill="FFFFFF"/>
            <w:vAlign w:val="center"/>
            <w:hideMark/>
          </w:tcPr>
          <w:p w:rsidR="0098523E" w:rsidRPr="00582D02" w:rsidRDefault="0098523E" w:rsidP="001775C7">
            <w:pPr>
              <w:jc w:val="center"/>
              <w:rPr>
                <w:rFonts w:ascii="Calibri" w:hAnsi="Calibri"/>
                <w:color w:val="000000"/>
                <w:sz w:val="20"/>
                <w:szCs w:val="20"/>
              </w:rPr>
            </w:pPr>
            <w:r>
              <w:rPr>
                <w:rFonts w:ascii="Calibri" w:hAnsi="Calibri"/>
                <w:color w:val="000000"/>
                <w:sz w:val="20"/>
                <w:szCs w:val="20"/>
              </w:rPr>
              <w:t>Y</w:t>
            </w:r>
          </w:p>
        </w:tc>
      </w:tr>
      <w:tr w:rsidR="00B6351B" w:rsidTr="00486610">
        <w:trPr>
          <w:trHeight w:val="765"/>
        </w:trPr>
        <w:tc>
          <w:tcPr>
            <w:tcW w:w="810" w:type="dxa"/>
            <w:shd w:val="clear" w:color="000000" w:fill="FFFFFF"/>
            <w:vAlign w:val="center"/>
            <w:hideMark/>
          </w:tcPr>
          <w:p w:rsidR="00B6351B" w:rsidRDefault="00B6351B" w:rsidP="00F34E1C">
            <w:pPr>
              <w:jc w:val="center"/>
              <w:rPr>
                <w:rFonts w:ascii="Calibri" w:hAnsi="Calibri"/>
                <w:b/>
                <w:bCs/>
                <w:color w:val="000000"/>
                <w:sz w:val="20"/>
                <w:szCs w:val="20"/>
              </w:rPr>
            </w:pPr>
            <w:r>
              <w:rPr>
                <w:rFonts w:ascii="Calibri" w:hAnsi="Calibri"/>
                <w:color w:val="000000"/>
                <w:sz w:val="20"/>
                <w:szCs w:val="20"/>
              </w:rPr>
              <w:t>QSURGN2</w:t>
            </w:r>
          </w:p>
        </w:tc>
        <w:tc>
          <w:tcPr>
            <w:tcW w:w="900" w:type="dxa"/>
            <w:shd w:val="clear" w:color="000000" w:fill="FFFFFF"/>
            <w:vAlign w:val="center"/>
            <w:hideMark/>
          </w:tcPr>
          <w:p w:rsidR="00B6351B" w:rsidRPr="005466CA" w:rsidRDefault="003E58E9"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B6351B" w:rsidRPr="005466CA" w:rsidRDefault="00B6351B" w:rsidP="00F34E1C">
            <w:pPr>
              <w:jc w:val="center"/>
              <w:rPr>
                <w:rFonts w:ascii="Calibri" w:hAnsi="Calibri"/>
                <w:color w:val="000000"/>
                <w:sz w:val="20"/>
                <w:szCs w:val="20"/>
              </w:rPr>
            </w:pPr>
            <w:r>
              <w:rPr>
                <w:rFonts w:ascii="Calibri" w:hAnsi="Calibri"/>
                <w:color w:val="000000"/>
                <w:sz w:val="20"/>
                <w:szCs w:val="20"/>
              </w:rPr>
              <w:t>SUBIEN(</w:t>
            </w:r>
            <w:r w:rsidR="00B14E44">
              <w:rPr>
                <w:rFonts w:ascii="Calibri" w:hAnsi="Calibri"/>
                <w:color w:val="000000"/>
                <w:sz w:val="20"/>
                <w:szCs w:val="20"/>
              </w:rPr>
              <w:t>.</w:t>
            </w:r>
            <w:r>
              <w:rPr>
                <w:rFonts w:ascii="Calibri" w:hAnsi="Calibri"/>
                <w:color w:val="000000"/>
                <w:sz w:val="20"/>
                <w:szCs w:val="20"/>
              </w:rPr>
              <w:t>48)</w:t>
            </w:r>
          </w:p>
        </w:tc>
        <w:tc>
          <w:tcPr>
            <w:tcW w:w="1800" w:type="dxa"/>
            <w:shd w:val="clear" w:color="000000" w:fill="FFFFFF"/>
            <w:vAlign w:val="center"/>
            <w:hideMark/>
          </w:tcPr>
          <w:p w:rsidR="00B6351B" w:rsidRPr="005466CA" w:rsidRDefault="00B6351B"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B6351B" w:rsidRPr="005466CA" w:rsidRDefault="00B6351B"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6351B" w:rsidRPr="00582D02" w:rsidRDefault="008244E2"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6351B" w:rsidRPr="00582D02" w:rsidRDefault="00B6351B"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6351B" w:rsidRPr="00582D02" w:rsidRDefault="00B6351B"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B6351B" w:rsidRPr="00582D02" w:rsidRDefault="00B6351B" w:rsidP="00CF5084">
            <w:pPr>
              <w:jc w:val="center"/>
              <w:rPr>
                <w:rFonts w:ascii="Calibri" w:hAnsi="Calibri"/>
                <w:color w:val="000000"/>
                <w:sz w:val="20"/>
                <w:szCs w:val="20"/>
              </w:rPr>
            </w:pPr>
          </w:p>
        </w:tc>
        <w:tc>
          <w:tcPr>
            <w:tcW w:w="998" w:type="dxa"/>
            <w:shd w:val="clear" w:color="000000" w:fill="FFFFFF"/>
            <w:vAlign w:val="center"/>
          </w:tcPr>
          <w:p w:rsidR="00B6351B" w:rsidRPr="00582D02" w:rsidRDefault="009A5D2A" w:rsidP="00CF50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B6351B" w:rsidRPr="00582D02" w:rsidRDefault="00B6351B" w:rsidP="00CF5084">
            <w:pPr>
              <w:jc w:val="center"/>
              <w:rPr>
                <w:rFonts w:ascii="Calibri" w:hAnsi="Calibri"/>
                <w:color w:val="000000"/>
                <w:sz w:val="20"/>
                <w:szCs w:val="20"/>
              </w:rPr>
            </w:pPr>
          </w:p>
        </w:tc>
        <w:tc>
          <w:tcPr>
            <w:tcW w:w="1212" w:type="dxa"/>
            <w:shd w:val="clear" w:color="000000" w:fill="FFFFFF"/>
            <w:vAlign w:val="center"/>
            <w:hideMark/>
          </w:tcPr>
          <w:p w:rsidR="00B6351B" w:rsidRPr="00582D02" w:rsidRDefault="00B6351B" w:rsidP="00CF5084">
            <w:pPr>
              <w:jc w:val="center"/>
              <w:rPr>
                <w:rFonts w:ascii="Calibri" w:hAnsi="Calibri"/>
                <w:color w:val="000000"/>
                <w:sz w:val="20"/>
                <w:szCs w:val="20"/>
              </w:rPr>
            </w:pPr>
            <w:r>
              <w:rPr>
                <w:rFonts w:ascii="Calibri" w:hAnsi="Calibri"/>
                <w:color w:val="000000"/>
                <w:sz w:val="20"/>
                <w:szCs w:val="20"/>
              </w:rPr>
              <w:t>Y</w:t>
            </w:r>
          </w:p>
        </w:tc>
      </w:tr>
      <w:tr w:rsidR="00B6351B" w:rsidTr="00486610">
        <w:trPr>
          <w:trHeight w:val="255"/>
        </w:trPr>
        <w:tc>
          <w:tcPr>
            <w:tcW w:w="81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QSURGN2</w:t>
            </w:r>
          </w:p>
        </w:tc>
        <w:tc>
          <w:tcPr>
            <w:tcW w:w="900" w:type="dxa"/>
            <w:shd w:val="clear" w:color="000000" w:fill="FFFFFF"/>
            <w:vAlign w:val="center"/>
            <w:hideMark/>
          </w:tcPr>
          <w:p w:rsidR="00B6351B" w:rsidRDefault="003E58E9" w:rsidP="00F34E1C">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B6351B" w:rsidRDefault="00B6351B" w:rsidP="00F34E1C">
            <w:pPr>
              <w:jc w:val="center"/>
              <w:rPr>
                <w:rFonts w:ascii="Calibri" w:hAnsi="Calibri"/>
                <w:color w:val="000000"/>
                <w:sz w:val="20"/>
                <w:szCs w:val="20"/>
              </w:rPr>
            </w:pPr>
            <w:proofErr w:type="spellStart"/>
            <w:r>
              <w:rPr>
                <w:rFonts w:ascii="Calibri" w:hAnsi="Calibri"/>
                <w:color w:val="000000"/>
                <w:sz w:val="20"/>
                <w:szCs w:val="20"/>
              </w:rPr>
              <w:t>TimeTournApp</w:t>
            </w:r>
            <w:proofErr w:type="spellEnd"/>
          </w:p>
        </w:tc>
        <w:tc>
          <w:tcPr>
            <w:tcW w:w="180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TIME TOURNIQUET APPLIED</w:t>
            </w:r>
          </w:p>
        </w:tc>
        <w:tc>
          <w:tcPr>
            <w:tcW w:w="99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B6351B" w:rsidRDefault="00532C70" w:rsidP="00F34E1C">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B6351B" w:rsidRDefault="00B6351B" w:rsidP="00486610">
            <w:pPr>
              <w:jc w:val="center"/>
            </w:pPr>
            <w:r w:rsidRPr="004420CD">
              <w:rPr>
                <w:rFonts w:ascii="Calibri" w:hAnsi="Calibri"/>
                <w:color w:val="000000"/>
                <w:sz w:val="20"/>
                <w:szCs w:val="20"/>
              </w:rPr>
              <w:t>OR</w:t>
            </w:r>
          </w:p>
        </w:tc>
        <w:tc>
          <w:tcPr>
            <w:tcW w:w="785" w:type="dxa"/>
            <w:shd w:val="clear" w:color="000000" w:fill="FFFFFF"/>
            <w:vAlign w:val="center"/>
            <w:hideMark/>
          </w:tcPr>
          <w:p w:rsidR="00B6351B" w:rsidRDefault="00B6351B" w:rsidP="00F34E1C">
            <w:pPr>
              <w:jc w:val="center"/>
              <w:rPr>
                <w:rFonts w:ascii="Calibri" w:hAnsi="Calibri"/>
                <w:color w:val="000000"/>
                <w:sz w:val="20"/>
                <w:szCs w:val="20"/>
              </w:rPr>
            </w:pPr>
          </w:p>
        </w:tc>
        <w:tc>
          <w:tcPr>
            <w:tcW w:w="1212"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Y</w:t>
            </w:r>
          </w:p>
        </w:tc>
      </w:tr>
      <w:tr w:rsidR="00B6351B" w:rsidTr="00486610">
        <w:trPr>
          <w:trHeight w:val="1520"/>
        </w:trPr>
        <w:tc>
          <w:tcPr>
            <w:tcW w:w="81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QSURGN2</w:t>
            </w:r>
          </w:p>
        </w:tc>
        <w:tc>
          <w:tcPr>
            <w:tcW w:w="900" w:type="dxa"/>
            <w:shd w:val="clear" w:color="000000" w:fill="FFFFFF"/>
            <w:vAlign w:val="center"/>
            <w:hideMark/>
          </w:tcPr>
          <w:p w:rsidR="00B6351B" w:rsidRDefault="003E58E9" w:rsidP="00F34E1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B6351B" w:rsidRDefault="00B6351B" w:rsidP="00F34E1C">
            <w:pPr>
              <w:jc w:val="center"/>
              <w:rPr>
                <w:rFonts w:ascii="Calibri" w:hAnsi="Calibri"/>
                <w:color w:val="000000"/>
                <w:sz w:val="20"/>
                <w:szCs w:val="20"/>
              </w:rPr>
            </w:pPr>
            <w:proofErr w:type="spellStart"/>
            <w:r>
              <w:rPr>
                <w:rFonts w:ascii="Calibri" w:hAnsi="Calibri"/>
                <w:color w:val="000000"/>
                <w:sz w:val="20"/>
                <w:szCs w:val="20"/>
              </w:rPr>
              <w:t>SiteApp</w:t>
            </w:r>
            <w:proofErr w:type="spellEnd"/>
          </w:p>
        </w:tc>
        <w:tc>
          <w:tcPr>
            <w:tcW w:w="180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SITE APPLIED</w:t>
            </w:r>
          </w:p>
        </w:tc>
        <w:tc>
          <w:tcPr>
            <w:tcW w:w="99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6351B" w:rsidRDefault="00B6351B" w:rsidP="00F34E1C">
            <w:pPr>
              <w:jc w:val="center"/>
              <w:rPr>
                <w:rFonts w:ascii="Calibri" w:hAnsi="Calibri"/>
                <w:color w:val="000000"/>
                <w:sz w:val="20"/>
                <w:szCs w:val="20"/>
              </w:rPr>
            </w:pPr>
          </w:p>
        </w:tc>
        <w:tc>
          <w:tcPr>
            <w:tcW w:w="998" w:type="dxa"/>
            <w:shd w:val="clear" w:color="000000" w:fill="FFFFFF"/>
            <w:vAlign w:val="center"/>
          </w:tcPr>
          <w:p w:rsidR="00B6351B" w:rsidRDefault="00B6351B" w:rsidP="00F34E1C">
            <w:pPr>
              <w:jc w:val="center"/>
              <w:rPr>
                <w:rFonts w:ascii="Calibri" w:hAnsi="Calibri"/>
                <w:color w:val="000000"/>
                <w:sz w:val="20"/>
                <w:szCs w:val="20"/>
              </w:rPr>
            </w:pPr>
          </w:p>
        </w:tc>
        <w:tc>
          <w:tcPr>
            <w:tcW w:w="998" w:type="dxa"/>
            <w:shd w:val="clear" w:color="000000" w:fill="FFFFFF"/>
            <w:vAlign w:val="center"/>
          </w:tcPr>
          <w:p w:rsidR="00B6351B" w:rsidRDefault="00B6351B" w:rsidP="00486610">
            <w:pPr>
              <w:jc w:val="center"/>
            </w:pPr>
            <w:r w:rsidRPr="004420CD">
              <w:rPr>
                <w:rFonts w:ascii="Calibri" w:hAnsi="Calibri"/>
                <w:color w:val="000000"/>
                <w:sz w:val="20"/>
                <w:szCs w:val="20"/>
              </w:rPr>
              <w:t>OR</w:t>
            </w:r>
          </w:p>
        </w:tc>
        <w:tc>
          <w:tcPr>
            <w:tcW w:w="785"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RIGHT UPPER LEG; RIGHT UPPER ARM; LEFT UPPER LEG; LEFT UPPER ARM; RIGHT ANKLE; LEFT ANKLE; RIGHT LOWER ARM; LEFT LOWER ARM; OTHER</w:t>
            </w:r>
          </w:p>
        </w:tc>
        <w:tc>
          <w:tcPr>
            <w:tcW w:w="1212"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Y</w:t>
            </w:r>
          </w:p>
        </w:tc>
      </w:tr>
      <w:tr w:rsidR="00B6351B" w:rsidTr="00486610">
        <w:trPr>
          <w:trHeight w:val="255"/>
        </w:trPr>
        <w:tc>
          <w:tcPr>
            <w:tcW w:w="81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QSURGN2</w:t>
            </w:r>
          </w:p>
        </w:tc>
        <w:tc>
          <w:tcPr>
            <w:tcW w:w="900" w:type="dxa"/>
            <w:shd w:val="clear" w:color="000000" w:fill="FFFFFF"/>
            <w:vAlign w:val="center"/>
            <w:hideMark/>
          </w:tcPr>
          <w:p w:rsidR="00B6351B" w:rsidRDefault="003E58E9" w:rsidP="00F34E1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B6351B" w:rsidRDefault="00B6351B" w:rsidP="00F34E1C">
            <w:pPr>
              <w:jc w:val="center"/>
              <w:rPr>
                <w:rFonts w:ascii="Calibri" w:hAnsi="Calibri"/>
                <w:color w:val="000000"/>
                <w:sz w:val="20"/>
                <w:szCs w:val="20"/>
              </w:rPr>
            </w:pPr>
            <w:proofErr w:type="spellStart"/>
            <w:r>
              <w:rPr>
                <w:rFonts w:ascii="Calibri" w:hAnsi="Calibri"/>
                <w:color w:val="000000"/>
                <w:sz w:val="20"/>
                <w:szCs w:val="20"/>
              </w:rPr>
              <w:t>TournAppBy</w:t>
            </w:r>
            <w:proofErr w:type="spellEnd"/>
          </w:p>
        </w:tc>
        <w:tc>
          <w:tcPr>
            <w:tcW w:w="180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TOURNIQUET APPL. BY</w:t>
            </w:r>
          </w:p>
        </w:tc>
        <w:tc>
          <w:tcPr>
            <w:tcW w:w="99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B6351B" w:rsidRDefault="00B6351B" w:rsidP="00F34E1C">
            <w:pPr>
              <w:jc w:val="center"/>
              <w:rPr>
                <w:rFonts w:ascii="Calibri" w:hAnsi="Calibri"/>
                <w:color w:val="000000"/>
                <w:sz w:val="20"/>
                <w:szCs w:val="20"/>
              </w:rPr>
            </w:pPr>
          </w:p>
        </w:tc>
        <w:tc>
          <w:tcPr>
            <w:tcW w:w="998" w:type="dxa"/>
            <w:shd w:val="clear" w:color="000000" w:fill="FFFFFF"/>
            <w:vAlign w:val="center"/>
          </w:tcPr>
          <w:p w:rsidR="00B6351B" w:rsidRDefault="00B6351B" w:rsidP="00486610">
            <w:pPr>
              <w:jc w:val="center"/>
            </w:pPr>
            <w:r w:rsidRPr="004420CD">
              <w:rPr>
                <w:rFonts w:ascii="Calibri" w:hAnsi="Calibri"/>
                <w:color w:val="000000"/>
                <w:sz w:val="20"/>
                <w:szCs w:val="20"/>
              </w:rPr>
              <w:t>OR</w:t>
            </w:r>
          </w:p>
        </w:tc>
        <w:tc>
          <w:tcPr>
            <w:tcW w:w="785" w:type="dxa"/>
            <w:shd w:val="clear" w:color="000000" w:fill="FFFFFF"/>
            <w:vAlign w:val="center"/>
            <w:hideMark/>
          </w:tcPr>
          <w:p w:rsidR="00B6351B" w:rsidRDefault="00B6351B" w:rsidP="00F34E1C">
            <w:pPr>
              <w:jc w:val="center"/>
              <w:rPr>
                <w:rFonts w:ascii="Calibri" w:hAnsi="Calibri"/>
                <w:color w:val="000000"/>
                <w:sz w:val="20"/>
                <w:szCs w:val="20"/>
              </w:rPr>
            </w:pPr>
          </w:p>
        </w:tc>
        <w:tc>
          <w:tcPr>
            <w:tcW w:w="1212"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Y</w:t>
            </w:r>
          </w:p>
        </w:tc>
      </w:tr>
      <w:tr w:rsidR="00B6351B" w:rsidTr="00486610">
        <w:trPr>
          <w:trHeight w:val="255"/>
        </w:trPr>
        <w:tc>
          <w:tcPr>
            <w:tcW w:w="81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QSURGN2</w:t>
            </w:r>
          </w:p>
        </w:tc>
        <w:tc>
          <w:tcPr>
            <w:tcW w:w="900" w:type="dxa"/>
            <w:shd w:val="clear" w:color="000000" w:fill="FFFFFF"/>
            <w:vAlign w:val="center"/>
            <w:hideMark/>
          </w:tcPr>
          <w:p w:rsidR="00B6351B" w:rsidRDefault="003E58E9" w:rsidP="00F34E1C">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B6351B" w:rsidRDefault="00B6351B" w:rsidP="00F34E1C">
            <w:pPr>
              <w:jc w:val="center"/>
              <w:rPr>
                <w:rFonts w:ascii="Calibri" w:hAnsi="Calibri"/>
                <w:color w:val="000000"/>
                <w:sz w:val="20"/>
                <w:szCs w:val="20"/>
              </w:rPr>
            </w:pPr>
            <w:proofErr w:type="spellStart"/>
            <w:r>
              <w:rPr>
                <w:rFonts w:ascii="Calibri" w:hAnsi="Calibri"/>
                <w:color w:val="000000"/>
                <w:sz w:val="20"/>
                <w:szCs w:val="20"/>
              </w:rPr>
              <w:t>TimeTournRel</w:t>
            </w:r>
            <w:proofErr w:type="spellEnd"/>
          </w:p>
        </w:tc>
        <w:tc>
          <w:tcPr>
            <w:tcW w:w="180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TIME TOURNIQUET REL.</w:t>
            </w:r>
          </w:p>
        </w:tc>
        <w:tc>
          <w:tcPr>
            <w:tcW w:w="99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B6351B" w:rsidRDefault="00532C70" w:rsidP="00F34E1C">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B6351B" w:rsidRDefault="00B6351B" w:rsidP="00486610">
            <w:pPr>
              <w:jc w:val="center"/>
            </w:pPr>
            <w:r w:rsidRPr="004420CD">
              <w:rPr>
                <w:rFonts w:ascii="Calibri" w:hAnsi="Calibri"/>
                <w:color w:val="000000"/>
                <w:sz w:val="20"/>
                <w:szCs w:val="20"/>
              </w:rPr>
              <w:t>OR</w:t>
            </w:r>
          </w:p>
        </w:tc>
        <w:tc>
          <w:tcPr>
            <w:tcW w:w="785" w:type="dxa"/>
            <w:shd w:val="clear" w:color="000000" w:fill="FFFFFF"/>
            <w:vAlign w:val="center"/>
            <w:hideMark/>
          </w:tcPr>
          <w:p w:rsidR="00B6351B" w:rsidRDefault="00B6351B" w:rsidP="00F34E1C">
            <w:pPr>
              <w:jc w:val="center"/>
              <w:rPr>
                <w:rFonts w:ascii="Calibri" w:hAnsi="Calibri"/>
                <w:color w:val="000000"/>
                <w:sz w:val="20"/>
                <w:szCs w:val="20"/>
              </w:rPr>
            </w:pPr>
          </w:p>
        </w:tc>
        <w:tc>
          <w:tcPr>
            <w:tcW w:w="1212"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Y</w:t>
            </w:r>
          </w:p>
        </w:tc>
      </w:tr>
      <w:tr w:rsidR="00B6351B" w:rsidTr="00486610">
        <w:trPr>
          <w:trHeight w:val="255"/>
        </w:trPr>
        <w:tc>
          <w:tcPr>
            <w:tcW w:w="81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QSURGN2</w:t>
            </w:r>
          </w:p>
        </w:tc>
        <w:tc>
          <w:tcPr>
            <w:tcW w:w="900" w:type="dxa"/>
            <w:shd w:val="clear" w:color="000000" w:fill="FFFFFF"/>
            <w:vAlign w:val="center"/>
            <w:hideMark/>
          </w:tcPr>
          <w:p w:rsidR="00B6351B" w:rsidRDefault="003E58E9" w:rsidP="00F34E1C">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Pressure</w:t>
            </w:r>
          </w:p>
        </w:tc>
        <w:tc>
          <w:tcPr>
            <w:tcW w:w="180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PRESSURE</w:t>
            </w:r>
          </w:p>
        </w:tc>
        <w:tc>
          <w:tcPr>
            <w:tcW w:w="99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12</w:t>
            </w:r>
          </w:p>
        </w:tc>
        <w:tc>
          <w:tcPr>
            <w:tcW w:w="998" w:type="dxa"/>
            <w:shd w:val="clear" w:color="000000" w:fill="FFFFFF"/>
            <w:vAlign w:val="center"/>
          </w:tcPr>
          <w:p w:rsidR="00B6351B" w:rsidRDefault="00B6351B" w:rsidP="00F34E1C">
            <w:pPr>
              <w:jc w:val="center"/>
              <w:rPr>
                <w:rFonts w:ascii="Calibri" w:hAnsi="Calibri"/>
                <w:color w:val="000000"/>
                <w:sz w:val="20"/>
                <w:szCs w:val="20"/>
              </w:rPr>
            </w:pPr>
          </w:p>
        </w:tc>
        <w:tc>
          <w:tcPr>
            <w:tcW w:w="998" w:type="dxa"/>
            <w:shd w:val="clear" w:color="000000" w:fill="FFFFFF"/>
            <w:vAlign w:val="center"/>
          </w:tcPr>
          <w:p w:rsidR="00B6351B" w:rsidRDefault="00B6351B" w:rsidP="00486610">
            <w:pPr>
              <w:jc w:val="center"/>
            </w:pPr>
            <w:r w:rsidRPr="004420CD">
              <w:rPr>
                <w:rFonts w:ascii="Calibri" w:hAnsi="Calibri"/>
                <w:color w:val="000000"/>
                <w:sz w:val="20"/>
                <w:szCs w:val="20"/>
              </w:rPr>
              <w:t>OR</w:t>
            </w:r>
          </w:p>
        </w:tc>
        <w:tc>
          <w:tcPr>
            <w:tcW w:w="785" w:type="dxa"/>
            <w:shd w:val="clear" w:color="000000" w:fill="FFFFFF"/>
            <w:vAlign w:val="center"/>
            <w:hideMark/>
          </w:tcPr>
          <w:p w:rsidR="00B6351B" w:rsidRDefault="00B6351B" w:rsidP="00F34E1C">
            <w:pPr>
              <w:jc w:val="center"/>
              <w:rPr>
                <w:rFonts w:ascii="Calibri" w:hAnsi="Calibri"/>
                <w:color w:val="000000"/>
                <w:sz w:val="20"/>
                <w:szCs w:val="20"/>
              </w:rPr>
            </w:pPr>
          </w:p>
        </w:tc>
        <w:tc>
          <w:tcPr>
            <w:tcW w:w="1212" w:type="dxa"/>
            <w:shd w:val="clear" w:color="000000" w:fill="FFFFFF"/>
            <w:vAlign w:val="center"/>
            <w:hideMark/>
          </w:tcPr>
          <w:p w:rsidR="00B6351B" w:rsidRDefault="00B6351B" w:rsidP="00F34E1C">
            <w:pPr>
              <w:jc w:val="center"/>
              <w:rPr>
                <w:rFonts w:ascii="Calibri" w:hAnsi="Calibri"/>
                <w:color w:val="000000"/>
                <w:sz w:val="20"/>
                <w:szCs w:val="20"/>
              </w:rPr>
            </w:pPr>
            <w:r>
              <w:rPr>
                <w:rFonts w:ascii="Calibri" w:hAnsi="Calibri"/>
                <w:color w:val="000000"/>
                <w:sz w:val="20"/>
                <w:szCs w:val="20"/>
              </w:rPr>
              <w:t>Y</w:t>
            </w:r>
          </w:p>
        </w:tc>
      </w:tr>
      <w:tr w:rsidR="00462FAC" w:rsidTr="00486610">
        <w:trPr>
          <w:trHeight w:val="255"/>
        </w:trPr>
        <w:tc>
          <w:tcPr>
            <w:tcW w:w="810" w:type="dxa"/>
            <w:shd w:val="clear" w:color="000000" w:fill="FFFFFF"/>
            <w:vAlign w:val="center"/>
          </w:tcPr>
          <w:p w:rsidR="00462FAC" w:rsidRPr="0055732A" w:rsidRDefault="00462FAC"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N2</w:t>
            </w:r>
          </w:p>
        </w:tc>
        <w:tc>
          <w:tcPr>
            <w:tcW w:w="900" w:type="dxa"/>
            <w:shd w:val="clear" w:color="000000" w:fill="FFFFFF"/>
            <w:vAlign w:val="center"/>
          </w:tcPr>
          <w:p w:rsidR="00462FAC" w:rsidRPr="0055732A" w:rsidRDefault="00462FAC" w:rsidP="004B31A1">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tcPr>
          <w:p w:rsidR="00462FAC" w:rsidRPr="0055732A" w:rsidRDefault="00462FAC"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462FAC" w:rsidRPr="0055732A" w:rsidRDefault="00462FAC"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462FAC" w:rsidRPr="0055732A" w:rsidRDefault="00462FAC"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462FAC" w:rsidRPr="0055732A" w:rsidRDefault="00462FAC"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462FAC" w:rsidRPr="0055732A" w:rsidRDefault="00462FAC"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462FAC" w:rsidRPr="0055732A" w:rsidRDefault="00462FAC"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462FAC" w:rsidRPr="0055732A" w:rsidRDefault="00462FAC" w:rsidP="004B31A1">
            <w:pPr>
              <w:jc w:val="center"/>
              <w:rPr>
                <w:rFonts w:ascii="Calibri" w:hAnsi="Calibri"/>
                <w:color w:val="000000"/>
                <w:sz w:val="20"/>
                <w:szCs w:val="20"/>
              </w:rPr>
            </w:pPr>
          </w:p>
        </w:tc>
        <w:tc>
          <w:tcPr>
            <w:tcW w:w="998" w:type="dxa"/>
            <w:shd w:val="clear" w:color="000000" w:fill="FFFFFF"/>
            <w:vAlign w:val="center"/>
          </w:tcPr>
          <w:p w:rsidR="00462FAC" w:rsidRPr="0055732A" w:rsidRDefault="00462FAC"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462FAC" w:rsidRPr="0055732A" w:rsidRDefault="00462FAC" w:rsidP="004B31A1">
            <w:pPr>
              <w:jc w:val="center"/>
              <w:rPr>
                <w:rFonts w:ascii="Calibri" w:hAnsi="Calibri"/>
                <w:color w:val="000000"/>
                <w:sz w:val="20"/>
                <w:szCs w:val="20"/>
              </w:rPr>
            </w:pPr>
          </w:p>
        </w:tc>
        <w:tc>
          <w:tcPr>
            <w:tcW w:w="1212" w:type="dxa"/>
            <w:shd w:val="clear" w:color="000000" w:fill="FFFFFF"/>
            <w:vAlign w:val="center"/>
          </w:tcPr>
          <w:p w:rsidR="00462FAC" w:rsidRPr="0055732A" w:rsidRDefault="00462FAC" w:rsidP="004B31A1">
            <w:pPr>
              <w:jc w:val="center"/>
              <w:rPr>
                <w:rFonts w:ascii="Calibri" w:hAnsi="Calibri"/>
                <w:color w:val="000000"/>
                <w:sz w:val="20"/>
                <w:szCs w:val="20"/>
              </w:rPr>
            </w:pPr>
            <w:r w:rsidRPr="0055732A">
              <w:rPr>
                <w:rFonts w:ascii="Calibri" w:hAnsi="Calibri"/>
                <w:color w:val="000000"/>
                <w:sz w:val="20"/>
                <w:szCs w:val="20"/>
              </w:rPr>
              <w:t>N</w:t>
            </w:r>
          </w:p>
        </w:tc>
      </w:tr>
    </w:tbl>
    <w:p w:rsidR="001C1315" w:rsidRDefault="001C1315"/>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785"/>
        <w:gridCol w:w="1212"/>
      </w:tblGrid>
      <w:tr w:rsidR="00217684" w:rsidTr="00217684">
        <w:trPr>
          <w:trHeight w:val="765"/>
        </w:trPr>
        <w:tc>
          <w:tcPr>
            <w:tcW w:w="81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lastRenderedPageBreak/>
              <w:t>Extract File</w:t>
            </w:r>
          </w:p>
        </w:tc>
        <w:tc>
          <w:tcPr>
            <w:tcW w:w="90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217684" w:rsidRDefault="003F21BC" w:rsidP="00217684">
            <w:pPr>
              <w:jc w:val="center"/>
              <w:rPr>
                <w:rFonts w:ascii="Calibri" w:hAnsi="Calibri"/>
                <w:b/>
                <w:bCs/>
                <w:color w:val="000000"/>
                <w:sz w:val="20"/>
                <w:szCs w:val="20"/>
              </w:rPr>
            </w:pPr>
            <w:r>
              <w:rPr>
                <w:rFonts w:ascii="Calibri" w:hAnsi="Calibri"/>
                <w:b/>
                <w:bCs/>
                <w:color w:val="000000"/>
                <w:sz w:val="20"/>
                <w:szCs w:val="20"/>
              </w:rPr>
              <w:t>VistA</w:t>
            </w:r>
            <w:r w:rsidR="00217684">
              <w:rPr>
                <w:rFonts w:ascii="Calibri" w:hAnsi="Calibri"/>
                <w:b/>
                <w:bCs/>
                <w:color w:val="000000"/>
                <w:sz w:val="20"/>
                <w:szCs w:val="20"/>
              </w:rPr>
              <w:t xml:space="preserve"> Field Name</w:t>
            </w:r>
          </w:p>
        </w:tc>
        <w:tc>
          <w:tcPr>
            <w:tcW w:w="99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217684" w:rsidRPr="00582D02" w:rsidRDefault="00217684" w:rsidP="00217684">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Repetition</w:t>
            </w:r>
          </w:p>
        </w:tc>
      </w:tr>
      <w:tr w:rsidR="00217684" w:rsidTr="00217684">
        <w:trPr>
          <w:trHeight w:val="765"/>
        </w:trPr>
        <w:tc>
          <w:tcPr>
            <w:tcW w:w="81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color w:val="000000"/>
                <w:sz w:val="20"/>
                <w:szCs w:val="20"/>
              </w:rPr>
              <w:t>QSURGN4</w:t>
            </w:r>
          </w:p>
        </w:tc>
        <w:tc>
          <w:tcPr>
            <w:tcW w:w="90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217684" w:rsidRPr="005466CA" w:rsidRDefault="004779CD" w:rsidP="00217684">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217684" w:rsidRPr="005466CA" w:rsidRDefault="00217684" w:rsidP="00217684">
            <w:pPr>
              <w:jc w:val="center"/>
              <w:rPr>
                <w:rFonts w:ascii="Calibri" w:hAnsi="Calibri"/>
                <w:color w:val="000000"/>
                <w:sz w:val="20"/>
                <w:szCs w:val="20"/>
              </w:rPr>
            </w:pPr>
          </w:p>
        </w:tc>
        <w:tc>
          <w:tcPr>
            <w:tcW w:w="998" w:type="dxa"/>
            <w:shd w:val="clear" w:color="000000" w:fill="FFFFFF"/>
            <w:vAlign w:val="center"/>
          </w:tcPr>
          <w:p w:rsidR="00217684" w:rsidRPr="005466CA" w:rsidRDefault="004F0520"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217684" w:rsidRPr="005466CA" w:rsidRDefault="00217684" w:rsidP="00217684">
            <w:pPr>
              <w:jc w:val="center"/>
              <w:rPr>
                <w:rFonts w:ascii="Calibri" w:hAnsi="Calibri"/>
                <w:color w:val="000000"/>
                <w:sz w:val="20"/>
                <w:szCs w:val="20"/>
              </w:rPr>
            </w:pPr>
          </w:p>
        </w:tc>
        <w:tc>
          <w:tcPr>
            <w:tcW w:w="1212"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Y</w:t>
            </w:r>
          </w:p>
        </w:tc>
      </w:tr>
      <w:tr w:rsidR="00217684" w:rsidTr="00217684">
        <w:trPr>
          <w:trHeight w:val="765"/>
        </w:trPr>
        <w:tc>
          <w:tcPr>
            <w:tcW w:w="81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color w:val="000000"/>
                <w:sz w:val="20"/>
                <w:szCs w:val="20"/>
              </w:rPr>
              <w:t>QSURGN4</w:t>
            </w:r>
          </w:p>
        </w:tc>
        <w:tc>
          <w:tcPr>
            <w:tcW w:w="90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217684" w:rsidRPr="005466CA" w:rsidRDefault="00217684" w:rsidP="00217684">
            <w:pPr>
              <w:jc w:val="center"/>
              <w:rPr>
                <w:rFonts w:ascii="Calibri" w:hAnsi="Calibri"/>
                <w:color w:val="000000"/>
                <w:sz w:val="20"/>
                <w:szCs w:val="20"/>
              </w:rPr>
            </w:pPr>
          </w:p>
        </w:tc>
        <w:tc>
          <w:tcPr>
            <w:tcW w:w="998" w:type="dxa"/>
            <w:shd w:val="clear" w:color="000000" w:fill="FFFFFF"/>
            <w:vAlign w:val="center"/>
          </w:tcPr>
          <w:p w:rsidR="00217684" w:rsidRPr="005466CA" w:rsidRDefault="004F0520"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217684" w:rsidRPr="005466CA" w:rsidRDefault="00217684" w:rsidP="00217684">
            <w:pPr>
              <w:jc w:val="center"/>
              <w:rPr>
                <w:rFonts w:ascii="Calibri" w:hAnsi="Calibri"/>
                <w:color w:val="000000"/>
                <w:sz w:val="20"/>
                <w:szCs w:val="20"/>
              </w:rPr>
            </w:pPr>
          </w:p>
        </w:tc>
        <w:tc>
          <w:tcPr>
            <w:tcW w:w="1212"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Y</w:t>
            </w:r>
          </w:p>
        </w:tc>
      </w:tr>
      <w:tr w:rsidR="006A031E" w:rsidTr="00217684">
        <w:trPr>
          <w:trHeight w:val="765"/>
        </w:trPr>
        <w:tc>
          <w:tcPr>
            <w:tcW w:w="810" w:type="dxa"/>
            <w:shd w:val="clear" w:color="000000" w:fill="FFFFFF"/>
            <w:vAlign w:val="center"/>
            <w:hideMark/>
          </w:tcPr>
          <w:p w:rsidR="006A031E" w:rsidRDefault="006A031E" w:rsidP="0098523E">
            <w:pPr>
              <w:jc w:val="center"/>
              <w:rPr>
                <w:rFonts w:ascii="Calibri" w:hAnsi="Calibri"/>
                <w:bCs/>
                <w:color w:val="000000"/>
                <w:sz w:val="20"/>
                <w:szCs w:val="20"/>
              </w:rPr>
            </w:pPr>
            <w:r>
              <w:rPr>
                <w:rFonts w:ascii="Calibri" w:hAnsi="Calibri"/>
                <w:bCs/>
                <w:color w:val="000000"/>
                <w:sz w:val="20"/>
                <w:szCs w:val="20"/>
              </w:rPr>
              <w:t>QSURGN4</w:t>
            </w:r>
          </w:p>
        </w:tc>
        <w:tc>
          <w:tcPr>
            <w:tcW w:w="900" w:type="dxa"/>
            <w:shd w:val="clear" w:color="000000" w:fill="FFFFFF"/>
            <w:vAlign w:val="center"/>
            <w:hideMark/>
          </w:tcPr>
          <w:p w:rsidR="006A031E" w:rsidRPr="005466CA" w:rsidRDefault="006A031E"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6A031E" w:rsidRPr="00582D02" w:rsidRDefault="006A031E"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6A031E" w:rsidRPr="00582D02" w:rsidRDefault="006A031E"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6A031E" w:rsidRPr="00582D02" w:rsidRDefault="006A031E"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6A031E" w:rsidRPr="00582D02" w:rsidRDefault="00D92C7E"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6A031E" w:rsidRPr="00582D02" w:rsidRDefault="006A031E"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6A031E" w:rsidRPr="00582D02" w:rsidRDefault="006A031E"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6A031E" w:rsidRPr="00582D02" w:rsidRDefault="006A031E" w:rsidP="00CF5084">
            <w:pPr>
              <w:jc w:val="center"/>
              <w:rPr>
                <w:rFonts w:ascii="Calibri" w:hAnsi="Calibri"/>
                <w:color w:val="000000"/>
                <w:sz w:val="20"/>
                <w:szCs w:val="20"/>
              </w:rPr>
            </w:pPr>
          </w:p>
        </w:tc>
        <w:tc>
          <w:tcPr>
            <w:tcW w:w="998" w:type="dxa"/>
            <w:shd w:val="clear" w:color="000000" w:fill="FFFFFF"/>
            <w:vAlign w:val="center"/>
          </w:tcPr>
          <w:p w:rsidR="006A031E" w:rsidRPr="00582D02" w:rsidRDefault="006A031E" w:rsidP="00CF50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6A031E" w:rsidRPr="00582D02" w:rsidRDefault="006A031E" w:rsidP="00CF5084">
            <w:pPr>
              <w:jc w:val="center"/>
              <w:rPr>
                <w:rFonts w:ascii="Calibri" w:hAnsi="Calibri"/>
                <w:color w:val="000000"/>
                <w:sz w:val="20"/>
                <w:szCs w:val="20"/>
              </w:rPr>
            </w:pPr>
          </w:p>
        </w:tc>
        <w:tc>
          <w:tcPr>
            <w:tcW w:w="1212" w:type="dxa"/>
            <w:shd w:val="clear" w:color="000000" w:fill="FFFFFF"/>
            <w:vAlign w:val="center"/>
            <w:hideMark/>
          </w:tcPr>
          <w:p w:rsidR="006A031E" w:rsidRPr="00582D02" w:rsidRDefault="006A031E" w:rsidP="00CF5084">
            <w:pPr>
              <w:jc w:val="center"/>
              <w:rPr>
                <w:rFonts w:ascii="Calibri" w:hAnsi="Calibri"/>
                <w:color w:val="000000"/>
                <w:sz w:val="20"/>
                <w:szCs w:val="20"/>
              </w:rPr>
            </w:pPr>
            <w:r>
              <w:rPr>
                <w:rFonts w:ascii="Calibri" w:hAnsi="Calibri"/>
                <w:color w:val="000000"/>
                <w:sz w:val="20"/>
                <w:szCs w:val="20"/>
              </w:rPr>
              <w:t>Y</w:t>
            </w:r>
          </w:p>
        </w:tc>
      </w:tr>
      <w:tr w:rsidR="0098523E" w:rsidTr="00217684">
        <w:trPr>
          <w:trHeight w:val="765"/>
        </w:trPr>
        <w:tc>
          <w:tcPr>
            <w:tcW w:w="810" w:type="dxa"/>
            <w:shd w:val="clear" w:color="000000" w:fill="FFFFFF"/>
            <w:vAlign w:val="center"/>
            <w:hideMark/>
          </w:tcPr>
          <w:p w:rsidR="0098523E" w:rsidRDefault="0098523E" w:rsidP="00217684">
            <w:pPr>
              <w:jc w:val="center"/>
              <w:rPr>
                <w:rFonts w:ascii="Calibri" w:hAnsi="Calibri"/>
                <w:b/>
                <w:bCs/>
                <w:color w:val="000000"/>
                <w:sz w:val="20"/>
                <w:szCs w:val="20"/>
              </w:rPr>
            </w:pPr>
            <w:r>
              <w:rPr>
                <w:rFonts w:ascii="Calibri" w:hAnsi="Calibri"/>
                <w:color w:val="000000"/>
                <w:sz w:val="20"/>
                <w:szCs w:val="20"/>
              </w:rPr>
              <w:t>QSURGN4</w:t>
            </w:r>
          </w:p>
        </w:tc>
        <w:tc>
          <w:tcPr>
            <w:tcW w:w="900" w:type="dxa"/>
            <w:shd w:val="clear" w:color="000000" w:fill="FFFFFF"/>
            <w:vAlign w:val="center"/>
            <w:hideMark/>
          </w:tcPr>
          <w:p w:rsidR="0098523E" w:rsidRDefault="0098523E" w:rsidP="001775C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98523E" w:rsidRPr="005466CA" w:rsidRDefault="0098523E" w:rsidP="00217684">
            <w:pPr>
              <w:jc w:val="center"/>
              <w:rPr>
                <w:rFonts w:ascii="Calibri" w:hAnsi="Calibri"/>
                <w:color w:val="000000"/>
                <w:sz w:val="20"/>
                <w:szCs w:val="20"/>
              </w:rPr>
            </w:pPr>
            <w:r>
              <w:rPr>
                <w:rFonts w:ascii="Calibri" w:hAnsi="Calibri"/>
                <w:color w:val="000000"/>
                <w:sz w:val="20"/>
                <w:szCs w:val="20"/>
              </w:rPr>
              <w:t>SUBIEN(.27)</w:t>
            </w:r>
          </w:p>
        </w:tc>
        <w:tc>
          <w:tcPr>
            <w:tcW w:w="1800" w:type="dxa"/>
            <w:shd w:val="clear" w:color="000000" w:fill="FFFFFF"/>
            <w:vAlign w:val="center"/>
            <w:hideMark/>
          </w:tcPr>
          <w:p w:rsidR="0098523E" w:rsidRPr="005466CA" w:rsidRDefault="0098523E" w:rsidP="00217684">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98523E" w:rsidRPr="005466CA" w:rsidRDefault="0098523E" w:rsidP="002176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98523E" w:rsidRPr="005466CA" w:rsidRDefault="0098523E" w:rsidP="002176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98523E" w:rsidRPr="005466CA" w:rsidRDefault="0098523E" w:rsidP="002176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98523E" w:rsidRPr="005466CA" w:rsidRDefault="0098523E" w:rsidP="00217684">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98523E" w:rsidRPr="005466CA" w:rsidRDefault="0098523E" w:rsidP="00217684">
            <w:pPr>
              <w:jc w:val="center"/>
              <w:rPr>
                <w:rFonts w:ascii="Calibri" w:hAnsi="Calibri"/>
                <w:color w:val="000000"/>
                <w:sz w:val="20"/>
                <w:szCs w:val="20"/>
              </w:rPr>
            </w:pPr>
          </w:p>
        </w:tc>
        <w:tc>
          <w:tcPr>
            <w:tcW w:w="998" w:type="dxa"/>
            <w:shd w:val="clear" w:color="000000" w:fill="FFFFFF"/>
            <w:vAlign w:val="center"/>
          </w:tcPr>
          <w:p w:rsidR="0098523E" w:rsidRPr="005466CA" w:rsidRDefault="0098523E"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98523E" w:rsidRPr="005466CA" w:rsidRDefault="0098523E" w:rsidP="00217684">
            <w:pPr>
              <w:jc w:val="center"/>
              <w:rPr>
                <w:rFonts w:ascii="Calibri" w:hAnsi="Calibri"/>
                <w:color w:val="000000"/>
                <w:sz w:val="20"/>
                <w:szCs w:val="20"/>
              </w:rPr>
            </w:pPr>
          </w:p>
        </w:tc>
        <w:tc>
          <w:tcPr>
            <w:tcW w:w="1212" w:type="dxa"/>
            <w:shd w:val="clear" w:color="000000" w:fill="FFFFFF"/>
            <w:vAlign w:val="center"/>
            <w:hideMark/>
          </w:tcPr>
          <w:p w:rsidR="0098523E" w:rsidRPr="005466CA" w:rsidRDefault="0098523E" w:rsidP="00217684">
            <w:pPr>
              <w:jc w:val="center"/>
              <w:rPr>
                <w:rFonts w:ascii="Calibri" w:hAnsi="Calibri"/>
                <w:color w:val="000000"/>
                <w:sz w:val="20"/>
                <w:szCs w:val="20"/>
              </w:rPr>
            </w:pPr>
            <w:r>
              <w:rPr>
                <w:rFonts w:ascii="Calibri" w:hAnsi="Calibri"/>
                <w:color w:val="000000"/>
                <w:sz w:val="20"/>
                <w:szCs w:val="20"/>
              </w:rPr>
              <w:t>N</w:t>
            </w:r>
          </w:p>
        </w:tc>
      </w:tr>
      <w:tr w:rsidR="0098523E" w:rsidTr="00217684">
        <w:trPr>
          <w:trHeight w:val="255"/>
        </w:trPr>
        <w:tc>
          <w:tcPr>
            <w:tcW w:w="81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QSURGN4</w:t>
            </w:r>
          </w:p>
        </w:tc>
        <w:tc>
          <w:tcPr>
            <w:tcW w:w="900" w:type="dxa"/>
            <w:shd w:val="clear" w:color="000000" w:fill="FFFFFF"/>
            <w:vAlign w:val="center"/>
            <w:hideMark/>
          </w:tcPr>
          <w:p w:rsidR="0098523E" w:rsidRDefault="0098523E" w:rsidP="001775C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98523E" w:rsidRDefault="0098523E" w:rsidP="00217684">
            <w:pPr>
              <w:jc w:val="center"/>
              <w:rPr>
                <w:rFonts w:ascii="Calibri" w:hAnsi="Calibri"/>
                <w:color w:val="000000"/>
                <w:sz w:val="20"/>
                <w:szCs w:val="20"/>
              </w:rPr>
            </w:pPr>
            <w:proofErr w:type="spellStart"/>
            <w:r>
              <w:rPr>
                <w:rFonts w:ascii="Calibri" w:hAnsi="Calibri"/>
                <w:color w:val="000000"/>
                <w:sz w:val="20"/>
                <w:szCs w:val="20"/>
              </w:rPr>
              <w:t>RepFluidType</w:t>
            </w:r>
            <w:proofErr w:type="spellEnd"/>
          </w:p>
        </w:tc>
        <w:tc>
          <w:tcPr>
            <w:tcW w:w="180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REPLACEMENT FLUID TYPE</w:t>
            </w:r>
          </w:p>
        </w:tc>
        <w:tc>
          <w:tcPr>
            <w:tcW w:w="99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98523E" w:rsidRDefault="0098523E" w:rsidP="00217684">
            <w:pPr>
              <w:jc w:val="center"/>
              <w:rPr>
                <w:rFonts w:ascii="Calibri" w:hAnsi="Calibri"/>
                <w:color w:val="000000"/>
                <w:sz w:val="20"/>
                <w:szCs w:val="20"/>
              </w:rPr>
            </w:pPr>
          </w:p>
        </w:tc>
        <w:tc>
          <w:tcPr>
            <w:tcW w:w="998" w:type="dxa"/>
            <w:shd w:val="clear" w:color="000000" w:fill="FFFFFF"/>
            <w:vAlign w:val="center"/>
          </w:tcPr>
          <w:p w:rsidR="0098523E" w:rsidRDefault="0098523E"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98523E" w:rsidRDefault="0098523E" w:rsidP="00217684">
            <w:pPr>
              <w:jc w:val="center"/>
              <w:rPr>
                <w:rFonts w:ascii="Calibri" w:hAnsi="Calibri"/>
                <w:color w:val="000000"/>
                <w:sz w:val="20"/>
                <w:szCs w:val="20"/>
              </w:rPr>
            </w:pPr>
          </w:p>
        </w:tc>
        <w:tc>
          <w:tcPr>
            <w:tcW w:w="1212"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Y</w:t>
            </w:r>
          </w:p>
        </w:tc>
      </w:tr>
      <w:tr w:rsidR="0098523E" w:rsidTr="00217684">
        <w:trPr>
          <w:trHeight w:val="255"/>
        </w:trPr>
        <w:tc>
          <w:tcPr>
            <w:tcW w:w="81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QSURGN4</w:t>
            </w:r>
          </w:p>
        </w:tc>
        <w:tc>
          <w:tcPr>
            <w:tcW w:w="900" w:type="dxa"/>
            <w:shd w:val="clear" w:color="000000" w:fill="FFFFFF"/>
            <w:vAlign w:val="center"/>
            <w:hideMark/>
          </w:tcPr>
          <w:p w:rsidR="0098523E" w:rsidRDefault="0098523E" w:rsidP="001775C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98523E" w:rsidRDefault="0098523E" w:rsidP="00217684">
            <w:pPr>
              <w:jc w:val="center"/>
              <w:rPr>
                <w:rFonts w:ascii="Calibri" w:hAnsi="Calibri"/>
                <w:color w:val="000000"/>
                <w:sz w:val="20"/>
                <w:szCs w:val="20"/>
              </w:rPr>
            </w:pPr>
            <w:proofErr w:type="spellStart"/>
            <w:r>
              <w:rPr>
                <w:rFonts w:ascii="Calibri" w:hAnsi="Calibri"/>
                <w:color w:val="000000"/>
                <w:sz w:val="20"/>
                <w:szCs w:val="20"/>
              </w:rPr>
              <w:t>FluidQty</w:t>
            </w:r>
            <w:proofErr w:type="spellEnd"/>
          </w:p>
        </w:tc>
        <w:tc>
          <w:tcPr>
            <w:tcW w:w="180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QTY OF FLUID</w:t>
            </w:r>
          </w:p>
        </w:tc>
        <w:tc>
          <w:tcPr>
            <w:tcW w:w="99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6</w:t>
            </w:r>
          </w:p>
        </w:tc>
        <w:tc>
          <w:tcPr>
            <w:tcW w:w="998" w:type="dxa"/>
            <w:shd w:val="clear" w:color="000000" w:fill="FFFFFF"/>
            <w:vAlign w:val="center"/>
          </w:tcPr>
          <w:p w:rsidR="0098523E" w:rsidRDefault="0098523E" w:rsidP="00217684">
            <w:pPr>
              <w:jc w:val="center"/>
              <w:rPr>
                <w:rFonts w:ascii="Calibri" w:hAnsi="Calibri"/>
                <w:color w:val="000000"/>
                <w:sz w:val="20"/>
                <w:szCs w:val="20"/>
              </w:rPr>
            </w:pPr>
          </w:p>
        </w:tc>
        <w:tc>
          <w:tcPr>
            <w:tcW w:w="998" w:type="dxa"/>
            <w:shd w:val="clear" w:color="000000" w:fill="FFFFFF"/>
            <w:vAlign w:val="center"/>
          </w:tcPr>
          <w:p w:rsidR="0098523E" w:rsidRDefault="0098523E"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98523E" w:rsidRDefault="0098523E" w:rsidP="00217684">
            <w:pPr>
              <w:jc w:val="center"/>
              <w:rPr>
                <w:rFonts w:ascii="Calibri" w:hAnsi="Calibri"/>
                <w:color w:val="000000"/>
                <w:sz w:val="20"/>
                <w:szCs w:val="20"/>
              </w:rPr>
            </w:pPr>
          </w:p>
        </w:tc>
        <w:tc>
          <w:tcPr>
            <w:tcW w:w="1212"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Y</w:t>
            </w:r>
          </w:p>
        </w:tc>
      </w:tr>
      <w:tr w:rsidR="0098523E" w:rsidTr="00217684">
        <w:trPr>
          <w:trHeight w:val="255"/>
        </w:trPr>
        <w:tc>
          <w:tcPr>
            <w:tcW w:w="81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QSURGN4</w:t>
            </w:r>
          </w:p>
        </w:tc>
        <w:tc>
          <w:tcPr>
            <w:tcW w:w="900" w:type="dxa"/>
            <w:shd w:val="clear" w:color="000000" w:fill="FFFFFF"/>
            <w:vAlign w:val="center"/>
            <w:hideMark/>
          </w:tcPr>
          <w:p w:rsidR="0098523E" w:rsidRDefault="0098523E" w:rsidP="001775C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98523E" w:rsidRDefault="0098523E" w:rsidP="00217684">
            <w:pPr>
              <w:jc w:val="center"/>
              <w:rPr>
                <w:rFonts w:ascii="Calibri" w:hAnsi="Calibri"/>
                <w:color w:val="000000"/>
                <w:sz w:val="20"/>
                <w:szCs w:val="20"/>
              </w:rPr>
            </w:pPr>
            <w:proofErr w:type="spellStart"/>
            <w:r>
              <w:rPr>
                <w:rFonts w:ascii="Calibri" w:hAnsi="Calibri"/>
                <w:color w:val="000000"/>
                <w:sz w:val="20"/>
                <w:szCs w:val="20"/>
              </w:rPr>
              <w:t>SourceID</w:t>
            </w:r>
            <w:proofErr w:type="spellEnd"/>
          </w:p>
        </w:tc>
        <w:tc>
          <w:tcPr>
            <w:tcW w:w="180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SOURCE ID</w:t>
            </w:r>
          </w:p>
        </w:tc>
        <w:tc>
          <w:tcPr>
            <w:tcW w:w="99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98523E" w:rsidRDefault="0098523E" w:rsidP="00217684">
            <w:pPr>
              <w:jc w:val="center"/>
              <w:rPr>
                <w:rFonts w:ascii="Calibri" w:hAnsi="Calibri"/>
                <w:color w:val="000000"/>
                <w:sz w:val="20"/>
                <w:szCs w:val="20"/>
              </w:rPr>
            </w:pPr>
          </w:p>
        </w:tc>
        <w:tc>
          <w:tcPr>
            <w:tcW w:w="998" w:type="dxa"/>
            <w:shd w:val="clear" w:color="000000" w:fill="FFFFFF"/>
            <w:vAlign w:val="center"/>
          </w:tcPr>
          <w:p w:rsidR="0098523E" w:rsidRDefault="0098523E"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98523E" w:rsidRDefault="0098523E" w:rsidP="00217684">
            <w:pPr>
              <w:jc w:val="center"/>
              <w:rPr>
                <w:rFonts w:ascii="Calibri" w:hAnsi="Calibri"/>
                <w:color w:val="000000"/>
                <w:sz w:val="20"/>
                <w:szCs w:val="20"/>
              </w:rPr>
            </w:pPr>
          </w:p>
        </w:tc>
        <w:tc>
          <w:tcPr>
            <w:tcW w:w="1212"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Y</w:t>
            </w:r>
          </w:p>
        </w:tc>
      </w:tr>
      <w:tr w:rsidR="0098523E" w:rsidTr="00217684">
        <w:trPr>
          <w:trHeight w:val="255"/>
        </w:trPr>
        <w:tc>
          <w:tcPr>
            <w:tcW w:w="81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QSURGN4</w:t>
            </w:r>
          </w:p>
        </w:tc>
        <w:tc>
          <w:tcPr>
            <w:tcW w:w="900" w:type="dxa"/>
            <w:shd w:val="clear" w:color="000000" w:fill="FFFFFF"/>
            <w:vAlign w:val="center"/>
            <w:hideMark/>
          </w:tcPr>
          <w:p w:rsidR="0098523E" w:rsidRDefault="0098523E" w:rsidP="001775C7">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VAID</w:t>
            </w:r>
          </w:p>
        </w:tc>
        <w:tc>
          <w:tcPr>
            <w:tcW w:w="180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VA IDENT</w:t>
            </w:r>
          </w:p>
        </w:tc>
        <w:tc>
          <w:tcPr>
            <w:tcW w:w="99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98523E" w:rsidRDefault="0098523E" w:rsidP="00217684">
            <w:pPr>
              <w:jc w:val="center"/>
              <w:rPr>
                <w:rFonts w:ascii="Calibri" w:hAnsi="Calibri"/>
                <w:color w:val="000000"/>
                <w:sz w:val="20"/>
                <w:szCs w:val="20"/>
              </w:rPr>
            </w:pPr>
          </w:p>
        </w:tc>
        <w:tc>
          <w:tcPr>
            <w:tcW w:w="998" w:type="dxa"/>
            <w:shd w:val="clear" w:color="000000" w:fill="FFFFFF"/>
            <w:vAlign w:val="center"/>
          </w:tcPr>
          <w:p w:rsidR="0098523E" w:rsidRDefault="0098523E"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98523E" w:rsidRDefault="0098523E" w:rsidP="00217684">
            <w:pPr>
              <w:jc w:val="center"/>
              <w:rPr>
                <w:rFonts w:ascii="Calibri" w:hAnsi="Calibri"/>
                <w:color w:val="000000"/>
                <w:sz w:val="20"/>
                <w:szCs w:val="20"/>
              </w:rPr>
            </w:pPr>
          </w:p>
        </w:tc>
        <w:tc>
          <w:tcPr>
            <w:tcW w:w="1212"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Y</w:t>
            </w:r>
          </w:p>
        </w:tc>
      </w:tr>
      <w:tr w:rsidR="0098523E" w:rsidTr="00217684">
        <w:trPr>
          <w:trHeight w:val="765"/>
        </w:trPr>
        <w:tc>
          <w:tcPr>
            <w:tcW w:w="81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QSURGN4</w:t>
            </w:r>
          </w:p>
        </w:tc>
        <w:tc>
          <w:tcPr>
            <w:tcW w:w="90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98523E" w:rsidRDefault="0098523E" w:rsidP="00217684">
            <w:pPr>
              <w:jc w:val="center"/>
              <w:rPr>
                <w:rFonts w:ascii="Calibri" w:hAnsi="Calibri"/>
                <w:color w:val="000000"/>
                <w:sz w:val="20"/>
                <w:szCs w:val="20"/>
              </w:rPr>
            </w:pPr>
            <w:proofErr w:type="spellStart"/>
            <w:r>
              <w:rPr>
                <w:rFonts w:ascii="Calibri" w:hAnsi="Calibri"/>
                <w:color w:val="000000"/>
                <w:sz w:val="20"/>
                <w:szCs w:val="20"/>
              </w:rPr>
              <w:t>RepFluidCmnts</w:t>
            </w:r>
            <w:proofErr w:type="spellEnd"/>
          </w:p>
        </w:tc>
        <w:tc>
          <w:tcPr>
            <w:tcW w:w="180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REPLACEMENT FLUID COMMENT</w:t>
            </w:r>
            <w:r w:rsidR="00E50B50">
              <w:rPr>
                <w:rFonts w:ascii="Calibri" w:hAnsi="Calibri"/>
                <w:color w:val="000000"/>
                <w:sz w:val="20"/>
                <w:szCs w:val="20"/>
              </w:rPr>
              <w:t>S</w:t>
            </w:r>
          </w:p>
        </w:tc>
        <w:tc>
          <w:tcPr>
            <w:tcW w:w="99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98523E" w:rsidRDefault="0098523E" w:rsidP="00217684">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98523E" w:rsidRDefault="0098523E" w:rsidP="00217684">
            <w:pPr>
              <w:jc w:val="center"/>
              <w:rPr>
                <w:rFonts w:ascii="Calibri" w:hAnsi="Calibri"/>
                <w:color w:val="000000"/>
                <w:sz w:val="20"/>
                <w:szCs w:val="20"/>
              </w:rPr>
            </w:pPr>
          </w:p>
        </w:tc>
        <w:tc>
          <w:tcPr>
            <w:tcW w:w="998" w:type="dxa"/>
            <w:shd w:val="clear" w:color="000000" w:fill="FFFFFF"/>
            <w:vAlign w:val="center"/>
          </w:tcPr>
          <w:p w:rsidR="0098523E" w:rsidRDefault="0098523E"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98523E" w:rsidRDefault="0098523E" w:rsidP="00217684">
            <w:pPr>
              <w:jc w:val="center"/>
              <w:rPr>
                <w:rFonts w:ascii="Calibri" w:hAnsi="Calibri"/>
                <w:color w:val="000000"/>
                <w:sz w:val="20"/>
                <w:szCs w:val="20"/>
              </w:rPr>
            </w:pPr>
          </w:p>
        </w:tc>
        <w:tc>
          <w:tcPr>
            <w:tcW w:w="1212" w:type="dxa"/>
            <w:shd w:val="clear" w:color="000000" w:fill="FFFFFF"/>
            <w:vAlign w:val="center"/>
            <w:hideMark/>
          </w:tcPr>
          <w:p w:rsidR="0098523E" w:rsidRDefault="0098523E" w:rsidP="00217684">
            <w:pPr>
              <w:jc w:val="center"/>
              <w:rPr>
                <w:rFonts w:ascii="Calibri" w:hAnsi="Calibri"/>
                <w:color w:val="000000"/>
                <w:sz w:val="20"/>
                <w:szCs w:val="20"/>
              </w:rPr>
            </w:pPr>
            <w:r>
              <w:rPr>
                <w:rFonts w:ascii="Calibri" w:hAnsi="Calibri"/>
                <w:color w:val="000000"/>
                <w:sz w:val="20"/>
                <w:szCs w:val="20"/>
              </w:rPr>
              <w:t>Y</w:t>
            </w:r>
          </w:p>
        </w:tc>
      </w:tr>
      <w:tr w:rsidR="000314FA" w:rsidTr="00217684">
        <w:trPr>
          <w:trHeight w:val="765"/>
        </w:trPr>
        <w:tc>
          <w:tcPr>
            <w:tcW w:w="81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w:t>
            </w:r>
          </w:p>
        </w:tc>
        <w:tc>
          <w:tcPr>
            <w:tcW w:w="900" w:type="dxa"/>
            <w:shd w:val="clear" w:color="000000" w:fill="FFFFFF"/>
            <w:vAlign w:val="center"/>
          </w:tcPr>
          <w:p w:rsidR="000314FA" w:rsidRPr="0055732A" w:rsidRDefault="000314FA" w:rsidP="004B31A1">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0314FA" w:rsidRPr="0055732A" w:rsidRDefault="000314FA" w:rsidP="004B31A1">
            <w:pPr>
              <w:jc w:val="center"/>
              <w:rPr>
                <w:rFonts w:ascii="Calibri" w:hAnsi="Calibri"/>
                <w:color w:val="000000"/>
                <w:sz w:val="20"/>
                <w:szCs w:val="20"/>
              </w:rPr>
            </w:pPr>
          </w:p>
        </w:tc>
        <w:tc>
          <w:tcPr>
            <w:tcW w:w="998"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0314FA" w:rsidRPr="0055732A" w:rsidRDefault="000314FA" w:rsidP="004B31A1">
            <w:pPr>
              <w:jc w:val="center"/>
              <w:rPr>
                <w:rFonts w:ascii="Calibri" w:hAnsi="Calibri"/>
                <w:color w:val="000000"/>
                <w:sz w:val="20"/>
                <w:szCs w:val="20"/>
              </w:rPr>
            </w:pPr>
          </w:p>
        </w:tc>
        <w:tc>
          <w:tcPr>
            <w:tcW w:w="1212"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N</w:t>
            </w:r>
          </w:p>
        </w:tc>
      </w:tr>
    </w:tbl>
    <w:p w:rsidR="001C1315" w:rsidRDefault="001C1315"/>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785"/>
        <w:gridCol w:w="1212"/>
      </w:tblGrid>
      <w:tr w:rsidR="00217684" w:rsidTr="00217684">
        <w:trPr>
          <w:trHeight w:val="765"/>
        </w:trPr>
        <w:tc>
          <w:tcPr>
            <w:tcW w:w="81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217684" w:rsidRDefault="003F21BC" w:rsidP="00217684">
            <w:pPr>
              <w:jc w:val="center"/>
              <w:rPr>
                <w:rFonts w:ascii="Calibri" w:hAnsi="Calibri"/>
                <w:b/>
                <w:bCs/>
                <w:color w:val="000000"/>
                <w:sz w:val="20"/>
                <w:szCs w:val="20"/>
              </w:rPr>
            </w:pPr>
            <w:r>
              <w:rPr>
                <w:rFonts w:ascii="Calibri" w:hAnsi="Calibri"/>
                <w:b/>
                <w:bCs/>
                <w:color w:val="000000"/>
                <w:sz w:val="20"/>
                <w:szCs w:val="20"/>
              </w:rPr>
              <w:t>VistA</w:t>
            </w:r>
            <w:r w:rsidR="00217684">
              <w:rPr>
                <w:rFonts w:ascii="Calibri" w:hAnsi="Calibri"/>
                <w:b/>
                <w:bCs/>
                <w:color w:val="000000"/>
                <w:sz w:val="20"/>
                <w:szCs w:val="20"/>
              </w:rPr>
              <w:t xml:space="preserve"> Field Name</w:t>
            </w:r>
          </w:p>
        </w:tc>
        <w:tc>
          <w:tcPr>
            <w:tcW w:w="99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217684" w:rsidRPr="00582D02" w:rsidRDefault="00217684" w:rsidP="00217684">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Repetition</w:t>
            </w:r>
          </w:p>
        </w:tc>
      </w:tr>
      <w:tr w:rsidR="00217684" w:rsidTr="00217684">
        <w:trPr>
          <w:trHeight w:val="765"/>
        </w:trPr>
        <w:tc>
          <w:tcPr>
            <w:tcW w:w="81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color w:val="000000"/>
                <w:sz w:val="20"/>
                <w:szCs w:val="20"/>
              </w:rPr>
              <w:t>QSURGN5</w:t>
            </w:r>
          </w:p>
        </w:tc>
        <w:tc>
          <w:tcPr>
            <w:tcW w:w="90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217684" w:rsidRPr="005466CA" w:rsidRDefault="004779CD" w:rsidP="00217684">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217684" w:rsidRPr="005466CA" w:rsidRDefault="00217684" w:rsidP="00217684">
            <w:pPr>
              <w:jc w:val="center"/>
              <w:rPr>
                <w:rFonts w:ascii="Calibri" w:hAnsi="Calibri"/>
                <w:color w:val="000000"/>
                <w:sz w:val="20"/>
                <w:szCs w:val="20"/>
              </w:rPr>
            </w:pPr>
          </w:p>
        </w:tc>
        <w:tc>
          <w:tcPr>
            <w:tcW w:w="998" w:type="dxa"/>
            <w:shd w:val="clear" w:color="000000" w:fill="FFFFFF"/>
            <w:vAlign w:val="center"/>
          </w:tcPr>
          <w:p w:rsidR="00217684" w:rsidRPr="005466CA" w:rsidRDefault="004F0520"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217684" w:rsidRPr="005466CA" w:rsidRDefault="00217684" w:rsidP="00217684">
            <w:pPr>
              <w:jc w:val="center"/>
              <w:rPr>
                <w:rFonts w:ascii="Calibri" w:hAnsi="Calibri"/>
                <w:color w:val="000000"/>
                <w:sz w:val="20"/>
                <w:szCs w:val="20"/>
              </w:rPr>
            </w:pPr>
          </w:p>
        </w:tc>
        <w:tc>
          <w:tcPr>
            <w:tcW w:w="1212" w:type="dxa"/>
            <w:shd w:val="clear" w:color="000000" w:fill="FFFFFF"/>
            <w:vAlign w:val="center"/>
            <w:hideMark/>
          </w:tcPr>
          <w:p w:rsidR="00217684" w:rsidRPr="005466CA" w:rsidRDefault="00217684" w:rsidP="00217684">
            <w:pPr>
              <w:jc w:val="center"/>
              <w:rPr>
                <w:rFonts w:ascii="Calibri" w:hAnsi="Calibri"/>
                <w:color w:val="000000"/>
                <w:sz w:val="20"/>
                <w:szCs w:val="20"/>
              </w:rPr>
            </w:pPr>
            <w:r>
              <w:rPr>
                <w:rFonts w:ascii="Calibri" w:hAnsi="Calibri"/>
                <w:color w:val="000000"/>
                <w:sz w:val="20"/>
                <w:szCs w:val="20"/>
              </w:rPr>
              <w:t>Y</w:t>
            </w:r>
          </w:p>
        </w:tc>
      </w:tr>
      <w:tr w:rsidR="00217684" w:rsidTr="00217684">
        <w:trPr>
          <w:trHeight w:val="765"/>
        </w:trPr>
        <w:tc>
          <w:tcPr>
            <w:tcW w:w="810" w:type="dxa"/>
            <w:shd w:val="clear" w:color="000000" w:fill="FFFFFF"/>
            <w:vAlign w:val="center"/>
            <w:hideMark/>
          </w:tcPr>
          <w:p w:rsidR="00217684" w:rsidRDefault="00217684" w:rsidP="00217684">
            <w:pPr>
              <w:jc w:val="center"/>
              <w:rPr>
                <w:rFonts w:ascii="Calibri" w:hAnsi="Calibri"/>
                <w:b/>
                <w:bCs/>
                <w:color w:val="000000"/>
                <w:sz w:val="20"/>
                <w:szCs w:val="20"/>
              </w:rPr>
            </w:pPr>
            <w:r>
              <w:rPr>
                <w:rFonts w:ascii="Calibri" w:hAnsi="Calibri"/>
                <w:color w:val="000000"/>
                <w:sz w:val="20"/>
                <w:szCs w:val="20"/>
              </w:rPr>
              <w:t>QSURGN5</w:t>
            </w:r>
          </w:p>
        </w:tc>
        <w:tc>
          <w:tcPr>
            <w:tcW w:w="90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217684" w:rsidRPr="005466CA" w:rsidRDefault="00217684" w:rsidP="00217684">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217684" w:rsidRPr="005466CA" w:rsidRDefault="00217684" w:rsidP="00217684">
            <w:pPr>
              <w:jc w:val="center"/>
              <w:rPr>
                <w:rFonts w:ascii="Calibri" w:hAnsi="Calibri"/>
                <w:color w:val="000000"/>
                <w:sz w:val="20"/>
                <w:szCs w:val="20"/>
              </w:rPr>
            </w:pPr>
          </w:p>
        </w:tc>
        <w:tc>
          <w:tcPr>
            <w:tcW w:w="998" w:type="dxa"/>
            <w:shd w:val="clear" w:color="000000" w:fill="FFFFFF"/>
            <w:vAlign w:val="center"/>
          </w:tcPr>
          <w:p w:rsidR="00217684" w:rsidRPr="005466CA" w:rsidRDefault="004F0520"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217684" w:rsidRPr="005466CA" w:rsidRDefault="00217684" w:rsidP="00217684">
            <w:pPr>
              <w:jc w:val="center"/>
              <w:rPr>
                <w:rFonts w:ascii="Calibri" w:hAnsi="Calibri"/>
                <w:color w:val="000000"/>
                <w:sz w:val="20"/>
                <w:szCs w:val="20"/>
              </w:rPr>
            </w:pPr>
          </w:p>
        </w:tc>
        <w:tc>
          <w:tcPr>
            <w:tcW w:w="1212" w:type="dxa"/>
            <w:shd w:val="clear" w:color="000000" w:fill="FFFFFF"/>
            <w:vAlign w:val="center"/>
            <w:hideMark/>
          </w:tcPr>
          <w:p w:rsidR="00217684" w:rsidRPr="005466CA" w:rsidRDefault="00217684" w:rsidP="00217684">
            <w:pPr>
              <w:jc w:val="center"/>
              <w:rPr>
                <w:rFonts w:ascii="Calibri" w:hAnsi="Calibri"/>
                <w:color w:val="000000"/>
                <w:sz w:val="20"/>
                <w:szCs w:val="20"/>
              </w:rPr>
            </w:pPr>
            <w:r>
              <w:rPr>
                <w:rFonts w:ascii="Calibri" w:hAnsi="Calibri"/>
                <w:color w:val="000000"/>
                <w:sz w:val="20"/>
                <w:szCs w:val="20"/>
              </w:rPr>
              <w:t>N</w:t>
            </w:r>
          </w:p>
        </w:tc>
      </w:tr>
      <w:tr w:rsidR="00467797" w:rsidTr="00217684">
        <w:trPr>
          <w:trHeight w:val="765"/>
        </w:trPr>
        <w:tc>
          <w:tcPr>
            <w:tcW w:w="810" w:type="dxa"/>
            <w:shd w:val="clear" w:color="000000" w:fill="FFFFFF"/>
            <w:vAlign w:val="center"/>
            <w:hideMark/>
          </w:tcPr>
          <w:p w:rsidR="00467797" w:rsidRDefault="00467797" w:rsidP="0020209F">
            <w:pPr>
              <w:jc w:val="center"/>
              <w:rPr>
                <w:rFonts w:ascii="Calibri" w:hAnsi="Calibri"/>
                <w:bCs/>
                <w:color w:val="000000"/>
                <w:sz w:val="20"/>
                <w:szCs w:val="20"/>
              </w:rPr>
            </w:pPr>
            <w:r>
              <w:rPr>
                <w:rFonts w:ascii="Calibri" w:hAnsi="Calibri"/>
                <w:bCs/>
                <w:color w:val="000000"/>
                <w:sz w:val="20"/>
                <w:szCs w:val="20"/>
              </w:rPr>
              <w:t>QSURGN5</w:t>
            </w:r>
          </w:p>
        </w:tc>
        <w:tc>
          <w:tcPr>
            <w:tcW w:w="900" w:type="dxa"/>
            <w:shd w:val="clear" w:color="000000" w:fill="FFFFFF"/>
            <w:vAlign w:val="center"/>
            <w:hideMark/>
          </w:tcPr>
          <w:p w:rsidR="00467797" w:rsidRPr="005466CA" w:rsidRDefault="00467797"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467797" w:rsidRPr="00582D02" w:rsidRDefault="00467797"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467797" w:rsidRPr="00582D02" w:rsidRDefault="00467797"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467797" w:rsidRPr="00582D02" w:rsidRDefault="00467797"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67797" w:rsidRPr="00582D02" w:rsidRDefault="00D7696B"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67797" w:rsidRPr="00582D02" w:rsidRDefault="00467797"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67797" w:rsidRPr="00582D02" w:rsidRDefault="00467797"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467797" w:rsidRPr="00582D02" w:rsidRDefault="00467797" w:rsidP="00CF5084">
            <w:pPr>
              <w:jc w:val="center"/>
              <w:rPr>
                <w:rFonts w:ascii="Calibri" w:hAnsi="Calibri"/>
                <w:color w:val="000000"/>
                <w:sz w:val="20"/>
                <w:szCs w:val="20"/>
              </w:rPr>
            </w:pPr>
          </w:p>
        </w:tc>
        <w:tc>
          <w:tcPr>
            <w:tcW w:w="998" w:type="dxa"/>
            <w:shd w:val="clear" w:color="000000" w:fill="FFFFFF"/>
            <w:vAlign w:val="center"/>
          </w:tcPr>
          <w:p w:rsidR="00467797" w:rsidRPr="00582D02" w:rsidRDefault="00467797" w:rsidP="00CF50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467797" w:rsidRPr="00582D02" w:rsidRDefault="00467797" w:rsidP="00CF5084">
            <w:pPr>
              <w:jc w:val="center"/>
              <w:rPr>
                <w:rFonts w:ascii="Calibri" w:hAnsi="Calibri"/>
                <w:color w:val="000000"/>
                <w:sz w:val="20"/>
                <w:szCs w:val="20"/>
              </w:rPr>
            </w:pPr>
          </w:p>
        </w:tc>
        <w:tc>
          <w:tcPr>
            <w:tcW w:w="1212" w:type="dxa"/>
            <w:shd w:val="clear" w:color="000000" w:fill="FFFFFF"/>
            <w:vAlign w:val="center"/>
            <w:hideMark/>
          </w:tcPr>
          <w:p w:rsidR="00467797" w:rsidRPr="00582D02" w:rsidRDefault="002F068D" w:rsidP="00CF5084">
            <w:pPr>
              <w:jc w:val="center"/>
              <w:rPr>
                <w:rFonts w:ascii="Calibri" w:hAnsi="Calibri"/>
                <w:color w:val="000000"/>
                <w:sz w:val="20"/>
                <w:szCs w:val="20"/>
              </w:rPr>
            </w:pPr>
            <w:r>
              <w:rPr>
                <w:rFonts w:ascii="Calibri" w:hAnsi="Calibri"/>
                <w:color w:val="000000"/>
                <w:sz w:val="20"/>
                <w:szCs w:val="20"/>
              </w:rPr>
              <w:t>N</w:t>
            </w:r>
          </w:p>
        </w:tc>
      </w:tr>
      <w:tr w:rsidR="00467797" w:rsidTr="00217684">
        <w:trPr>
          <w:trHeight w:val="765"/>
        </w:trPr>
        <w:tc>
          <w:tcPr>
            <w:tcW w:w="810" w:type="dxa"/>
            <w:shd w:val="clear" w:color="000000" w:fill="FFFFFF"/>
            <w:vAlign w:val="center"/>
            <w:hideMark/>
          </w:tcPr>
          <w:p w:rsidR="00467797" w:rsidRDefault="00467797" w:rsidP="00217684">
            <w:pPr>
              <w:jc w:val="center"/>
              <w:rPr>
                <w:rFonts w:ascii="Calibri" w:hAnsi="Calibri"/>
                <w:b/>
                <w:bCs/>
                <w:color w:val="000000"/>
                <w:sz w:val="20"/>
                <w:szCs w:val="20"/>
              </w:rPr>
            </w:pPr>
            <w:r>
              <w:rPr>
                <w:rFonts w:ascii="Calibri" w:hAnsi="Calibri"/>
                <w:color w:val="000000"/>
                <w:sz w:val="20"/>
                <w:szCs w:val="20"/>
              </w:rPr>
              <w:t>QSURGN5</w:t>
            </w:r>
          </w:p>
        </w:tc>
        <w:tc>
          <w:tcPr>
            <w:tcW w:w="900" w:type="dxa"/>
            <w:shd w:val="clear" w:color="000000" w:fill="FFFFFF"/>
            <w:vAlign w:val="center"/>
            <w:hideMark/>
          </w:tcPr>
          <w:p w:rsidR="00467797" w:rsidRPr="005466CA" w:rsidRDefault="00467797" w:rsidP="00217684">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467797" w:rsidRPr="005466CA" w:rsidRDefault="00467797" w:rsidP="00217684">
            <w:pPr>
              <w:jc w:val="center"/>
              <w:rPr>
                <w:rFonts w:ascii="Calibri" w:hAnsi="Calibri"/>
                <w:color w:val="000000"/>
                <w:sz w:val="20"/>
                <w:szCs w:val="20"/>
              </w:rPr>
            </w:pPr>
            <w:r>
              <w:rPr>
                <w:rFonts w:ascii="Calibri" w:hAnsi="Calibri"/>
                <w:color w:val="000000"/>
                <w:sz w:val="20"/>
                <w:szCs w:val="20"/>
              </w:rPr>
              <w:t>SUBIEN(.28)</w:t>
            </w:r>
          </w:p>
        </w:tc>
        <w:tc>
          <w:tcPr>
            <w:tcW w:w="1800" w:type="dxa"/>
            <w:shd w:val="clear" w:color="000000" w:fill="FFFFFF"/>
            <w:vAlign w:val="center"/>
            <w:hideMark/>
          </w:tcPr>
          <w:p w:rsidR="00467797" w:rsidRPr="005466CA" w:rsidRDefault="00467797" w:rsidP="00217684">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467797" w:rsidRPr="005466CA" w:rsidRDefault="00467797" w:rsidP="002176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67797" w:rsidRPr="005466CA" w:rsidRDefault="00467797" w:rsidP="002176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67797" w:rsidRPr="005466CA" w:rsidRDefault="00467797" w:rsidP="002176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67797" w:rsidRPr="005466CA" w:rsidRDefault="00467797" w:rsidP="00217684">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467797" w:rsidRPr="005466CA" w:rsidRDefault="00467797" w:rsidP="00217684">
            <w:pPr>
              <w:jc w:val="center"/>
              <w:rPr>
                <w:rFonts w:ascii="Calibri" w:hAnsi="Calibri"/>
                <w:color w:val="000000"/>
                <w:sz w:val="20"/>
                <w:szCs w:val="20"/>
              </w:rPr>
            </w:pPr>
          </w:p>
        </w:tc>
        <w:tc>
          <w:tcPr>
            <w:tcW w:w="998" w:type="dxa"/>
            <w:shd w:val="clear" w:color="000000" w:fill="FFFFFF"/>
            <w:vAlign w:val="center"/>
          </w:tcPr>
          <w:p w:rsidR="00467797" w:rsidRPr="005466CA" w:rsidRDefault="00467797"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467797" w:rsidRPr="005466CA" w:rsidRDefault="00467797" w:rsidP="00217684">
            <w:pPr>
              <w:jc w:val="center"/>
              <w:rPr>
                <w:rFonts w:ascii="Calibri" w:hAnsi="Calibri"/>
                <w:color w:val="000000"/>
                <w:sz w:val="20"/>
                <w:szCs w:val="20"/>
              </w:rPr>
            </w:pPr>
          </w:p>
        </w:tc>
        <w:tc>
          <w:tcPr>
            <w:tcW w:w="1212" w:type="dxa"/>
            <w:shd w:val="clear" w:color="000000" w:fill="FFFFFF"/>
            <w:vAlign w:val="center"/>
            <w:hideMark/>
          </w:tcPr>
          <w:p w:rsidR="00467797" w:rsidRPr="005466CA" w:rsidRDefault="00467797" w:rsidP="00217684">
            <w:pPr>
              <w:jc w:val="center"/>
              <w:rPr>
                <w:rFonts w:ascii="Calibri" w:hAnsi="Calibri"/>
                <w:color w:val="000000"/>
                <w:sz w:val="20"/>
                <w:szCs w:val="20"/>
              </w:rPr>
            </w:pPr>
            <w:r>
              <w:rPr>
                <w:rFonts w:ascii="Calibri" w:hAnsi="Calibri"/>
                <w:color w:val="000000"/>
                <w:sz w:val="20"/>
                <w:szCs w:val="20"/>
              </w:rPr>
              <w:t>N</w:t>
            </w:r>
          </w:p>
        </w:tc>
      </w:tr>
      <w:tr w:rsidR="00467797" w:rsidTr="00217684">
        <w:trPr>
          <w:trHeight w:val="765"/>
        </w:trPr>
        <w:tc>
          <w:tcPr>
            <w:tcW w:w="810" w:type="dxa"/>
            <w:shd w:val="clear" w:color="000000" w:fill="FFFFFF"/>
            <w:vAlign w:val="center"/>
            <w:hideMark/>
          </w:tcPr>
          <w:p w:rsidR="00467797" w:rsidRDefault="00467797" w:rsidP="00217684">
            <w:pPr>
              <w:jc w:val="center"/>
              <w:rPr>
                <w:rFonts w:ascii="Calibri" w:hAnsi="Calibri"/>
                <w:color w:val="000000"/>
                <w:sz w:val="20"/>
                <w:szCs w:val="20"/>
              </w:rPr>
            </w:pPr>
            <w:r>
              <w:rPr>
                <w:rFonts w:ascii="Calibri" w:hAnsi="Calibri"/>
                <w:color w:val="000000"/>
                <w:sz w:val="20"/>
                <w:szCs w:val="20"/>
              </w:rPr>
              <w:t>QSURGN5</w:t>
            </w:r>
          </w:p>
        </w:tc>
        <w:tc>
          <w:tcPr>
            <w:tcW w:w="900" w:type="dxa"/>
            <w:shd w:val="clear" w:color="000000" w:fill="FFFFFF"/>
            <w:vAlign w:val="center"/>
            <w:hideMark/>
          </w:tcPr>
          <w:p w:rsidR="00467797" w:rsidRDefault="00467797" w:rsidP="00217684">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467797" w:rsidRDefault="00467797" w:rsidP="00217684">
            <w:pPr>
              <w:jc w:val="center"/>
              <w:rPr>
                <w:rFonts w:ascii="Calibri" w:hAnsi="Calibri"/>
                <w:color w:val="000000"/>
                <w:sz w:val="20"/>
                <w:szCs w:val="20"/>
              </w:rPr>
            </w:pPr>
            <w:proofErr w:type="spellStart"/>
            <w:r>
              <w:rPr>
                <w:rFonts w:ascii="Calibri" w:hAnsi="Calibri"/>
                <w:color w:val="000000"/>
                <w:sz w:val="20"/>
                <w:szCs w:val="20"/>
              </w:rPr>
              <w:t>GenComm</w:t>
            </w:r>
            <w:proofErr w:type="spellEnd"/>
          </w:p>
        </w:tc>
        <w:tc>
          <w:tcPr>
            <w:tcW w:w="1800" w:type="dxa"/>
            <w:shd w:val="clear" w:color="000000" w:fill="FFFFFF"/>
            <w:vAlign w:val="center"/>
            <w:hideMark/>
          </w:tcPr>
          <w:p w:rsidR="00467797" w:rsidRDefault="0063483B" w:rsidP="00217684">
            <w:pPr>
              <w:jc w:val="center"/>
              <w:rPr>
                <w:rFonts w:ascii="Calibri" w:hAnsi="Calibri"/>
                <w:color w:val="000000"/>
                <w:sz w:val="20"/>
                <w:szCs w:val="20"/>
              </w:rPr>
            </w:pPr>
            <w:r>
              <w:rPr>
                <w:rFonts w:ascii="Calibri" w:hAnsi="Calibri"/>
                <w:color w:val="000000"/>
                <w:sz w:val="20"/>
                <w:szCs w:val="20"/>
              </w:rPr>
              <w:t xml:space="preserve">GENERAL </w:t>
            </w:r>
            <w:r w:rsidR="00467797">
              <w:rPr>
                <w:rFonts w:ascii="Calibri" w:hAnsi="Calibri"/>
                <w:color w:val="000000"/>
                <w:sz w:val="20"/>
                <w:szCs w:val="20"/>
              </w:rPr>
              <w:t>COMMENTS</w:t>
            </w:r>
          </w:p>
        </w:tc>
        <w:tc>
          <w:tcPr>
            <w:tcW w:w="990" w:type="dxa"/>
            <w:shd w:val="clear" w:color="000000" w:fill="FFFFFF"/>
            <w:vAlign w:val="center"/>
            <w:hideMark/>
          </w:tcPr>
          <w:p w:rsidR="00467797" w:rsidRDefault="00467797" w:rsidP="00217684">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467797" w:rsidRDefault="00467797" w:rsidP="00217684">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467797" w:rsidRDefault="00467797" w:rsidP="00217684">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467797" w:rsidRDefault="00467797" w:rsidP="00217684">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467797" w:rsidRDefault="00467797" w:rsidP="00217684">
            <w:pPr>
              <w:jc w:val="center"/>
              <w:rPr>
                <w:rFonts w:ascii="Calibri" w:hAnsi="Calibri"/>
                <w:color w:val="000000"/>
                <w:sz w:val="20"/>
                <w:szCs w:val="20"/>
              </w:rPr>
            </w:pPr>
          </w:p>
        </w:tc>
        <w:tc>
          <w:tcPr>
            <w:tcW w:w="998" w:type="dxa"/>
            <w:shd w:val="clear" w:color="000000" w:fill="FFFFFF"/>
            <w:vAlign w:val="center"/>
          </w:tcPr>
          <w:p w:rsidR="00467797" w:rsidRDefault="00467797"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467797" w:rsidRDefault="00467797" w:rsidP="00217684">
            <w:pPr>
              <w:jc w:val="center"/>
              <w:rPr>
                <w:rFonts w:ascii="Calibri" w:hAnsi="Calibri"/>
                <w:color w:val="000000"/>
                <w:sz w:val="20"/>
                <w:szCs w:val="20"/>
              </w:rPr>
            </w:pPr>
          </w:p>
        </w:tc>
        <w:tc>
          <w:tcPr>
            <w:tcW w:w="1212" w:type="dxa"/>
            <w:shd w:val="clear" w:color="000000" w:fill="FFFFFF"/>
            <w:vAlign w:val="center"/>
            <w:hideMark/>
          </w:tcPr>
          <w:p w:rsidR="00467797" w:rsidRDefault="00467797" w:rsidP="00217684">
            <w:pPr>
              <w:jc w:val="center"/>
              <w:rPr>
                <w:rFonts w:ascii="Calibri" w:hAnsi="Calibri"/>
                <w:color w:val="000000"/>
                <w:sz w:val="20"/>
                <w:szCs w:val="20"/>
              </w:rPr>
            </w:pPr>
            <w:r>
              <w:rPr>
                <w:rFonts w:ascii="Calibri" w:hAnsi="Calibri"/>
                <w:color w:val="000000"/>
                <w:sz w:val="20"/>
                <w:szCs w:val="20"/>
              </w:rPr>
              <w:t>N</w:t>
            </w:r>
          </w:p>
        </w:tc>
      </w:tr>
      <w:tr w:rsidR="000314FA" w:rsidTr="00217684">
        <w:trPr>
          <w:trHeight w:val="765"/>
        </w:trPr>
        <w:tc>
          <w:tcPr>
            <w:tcW w:w="81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lastRenderedPageBreak/>
              <w:t>QSURG</w:t>
            </w:r>
            <w:r>
              <w:rPr>
                <w:rFonts w:ascii="Calibri" w:hAnsi="Calibri"/>
                <w:color w:val="000000"/>
                <w:sz w:val="20"/>
                <w:szCs w:val="20"/>
              </w:rPr>
              <w:t>N5</w:t>
            </w:r>
          </w:p>
        </w:tc>
        <w:tc>
          <w:tcPr>
            <w:tcW w:w="900" w:type="dxa"/>
            <w:shd w:val="clear" w:color="000000" w:fill="FFFFFF"/>
            <w:vAlign w:val="center"/>
          </w:tcPr>
          <w:p w:rsidR="000314FA" w:rsidRPr="0055732A" w:rsidRDefault="000314FA" w:rsidP="004B31A1">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0314FA" w:rsidRPr="0055732A" w:rsidRDefault="000314FA" w:rsidP="004B31A1">
            <w:pPr>
              <w:jc w:val="center"/>
              <w:rPr>
                <w:rFonts w:ascii="Calibri" w:hAnsi="Calibri"/>
                <w:color w:val="000000"/>
                <w:sz w:val="20"/>
                <w:szCs w:val="20"/>
              </w:rPr>
            </w:pPr>
          </w:p>
        </w:tc>
        <w:tc>
          <w:tcPr>
            <w:tcW w:w="998"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0314FA" w:rsidRPr="0055732A" w:rsidRDefault="000314FA" w:rsidP="004B31A1">
            <w:pPr>
              <w:jc w:val="center"/>
              <w:rPr>
                <w:rFonts w:ascii="Calibri" w:hAnsi="Calibri"/>
                <w:color w:val="000000"/>
                <w:sz w:val="20"/>
                <w:szCs w:val="20"/>
              </w:rPr>
            </w:pPr>
          </w:p>
        </w:tc>
        <w:tc>
          <w:tcPr>
            <w:tcW w:w="1212" w:type="dxa"/>
            <w:shd w:val="clear" w:color="000000" w:fill="FFFFFF"/>
            <w:vAlign w:val="center"/>
          </w:tcPr>
          <w:p w:rsidR="000314FA" w:rsidRPr="0055732A" w:rsidRDefault="000314FA" w:rsidP="004B31A1">
            <w:pPr>
              <w:jc w:val="center"/>
              <w:rPr>
                <w:rFonts w:ascii="Calibri" w:hAnsi="Calibri"/>
                <w:color w:val="000000"/>
                <w:sz w:val="20"/>
                <w:szCs w:val="20"/>
              </w:rPr>
            </w:pPr>
            <w:r w:rsidRPr="0055732A">
              <w:rPr>
                <w:rFonts w:ascii="Calibri" w:hAnsi="Calibri"/>
                <w:color w:val="000000"/>
                <w:sz w:val="20"/>
                <w:szCs w:val="20"/>
              </w:rPr>
              <w:t>N</w:t>
            </w:r>
          </w:p>
        </w:tc>
      </w:tr>
    </w:tbl>
    <w:p w:rsidR="003D060A" w:rsidRDefault="003D060A"/>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785"/>
        <w:gridCol w:w="1212"/>
      </w:tblGrid>
      <w:tr w:rsidR="00217684" w:rsidTr="00217684">
        <w:trPr>
          <w:trHeight w:val="765"/>
        </w:trPr>
        <w:tc>
          <w:tcPr>
            <w:tcW w:w="810"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217684"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217684">
              <w:rPr>
                <w:rFonts w:ascii="Calibri" w:hAnsi="Calibri"/>
                <w:b/>
                <w:bCs/>
                <w:color w:val="000000"/>
                <w:sz w:val="20"/>
                <w:szCs w:val="20"/>
              </w:rPr>
              <w:t xml:space="preserve"> Field Name</w:t>
            </w:r>
          </w:p>
        </w:tc>
        <w:tc>
          <w:tcPr>
            <w:tcW w:w="990"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217684" w:rsidRPr="00582D02" w:rsidRDefault="00217684"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217684" w:rsidRDefault="00217684" w:rsidP="00217684">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b/>
                <w:bCs/>
                <w:color w:val="000000"/>
                <w:sz w:val="20"/>
                <w:szCs w:val="20"/>
              </w:rPr>
              <w:t>Repetition</w:t>
            </w:r>
          </w:p>
        </w:tc>
      </w:tr>
      <w:tr w:rsidR="00217684" w:rsidTr="00217684">
        <w:trPr>
          <w:trHeight w:val="765"/>
        </w:trPr>
        <w:tc>
          <w:tcPr>
            <w:tcW w:w="810"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217684"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217684" w:rsidRPr="005466CA" w:rsidRDefault="00217684" w:rsidP="00F34E1C">
            <w:pPr>
              <w:jc w:val="center"/>
              <w:rPr>
                <w:rFonts w:ascii="Calibri" w:hAnsi="Calibri"/>
                <w:color w:val="000000"/>
                <w:sz w:val="20"/>
                <w:szCs w:val="20"/>
              </w:rPr>
            </w:pPr>
          </w:p>
        </w:tc>
        <w:tc>
          <w:tcPr>
            <w:tcW w:w="998" w:type="dxa"/>
            <w:shd w:val="clear" w:color="000000" w:fill="FFFFFF"/>
            <w:vAlign w:val="center"/>
          </w:tcPr>
          <w:p w:rsidR="00217684" w:rsidRPr="005466CA" w:rsidRDefault="004F0520"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217684" w:rsidRPr="005466CA" w:rsidRDefault="00217684" w:rsidP="00F34E1C">
            <w:pPr>
              <w:jc w:val="center"/>
              <w:rPr>
                <w:rFonts w:ascii="Calibri" w:hAnsi="Calibri"/>
                <w:color w:val="000000"/>
                <w:sz w:val="20"/>
                <w:szCs w:val="20"/>
              </w:rPr>
            </w:pPr>
          </w:p>
        </w:tc>
        <w:tc>
          <w:tcPr>
            <w:tcW w:w="1212"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Y</w:t>
            </w:r>
          </w:p>
        </w:tc>
      </w:tr>
      <w:tr w:rsidR="00217684" w:rsidTr="00217684">
        <w:trPr>
          <w:trHeight w:val="765"/>
        </w:trPr>
        <w:tc>
          <w:tcPr>
            <w:tcW w:w="810" w:type="dxa"/>
            <w:shd w:val="clear" w:color="000000" w:fill="FFFFFF"/>
            <w:vAlign w:val="center"/>
            <w:hideMark/>
          </w:tcPr>
          <w:p w:rsidR="00217684" w:rsidRDefault="00217684" w:rsidP="00F34E1C">
            <w:pPr>
              <w:jc w:val="center"/>
              <w:rPr>
                <w:rFonts w:ascii="Calibri" w:hAnsi="Calibri"/>
                <w:b/>
                <w:bCs/>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217684" w:rsidRPr="005466CA" w:rsidRDefault="00217684" w:rsidP="00F34E1C">
            <w:pPr>
              <w:jc w:val="center"/>
              <w:rPr>
                <w:rFonts w:ascii="Calibri" w:hAnsi="Calibri"/>
                <w:color w:val="000000"/>
                <w:sz w:val="20"/>
                <w:szCs w:val="20"/>
              </w:rPr>
            </w:pPr>
          </w:p>
        </w:tc>
        <w:tc>
          <w:tcPr>
            <w:tcW w:w="998" w:type="dxa"/>
            <w:shd w:val="clear" w:color="000000" w:fill="FFFFFF"/>
            <w:vAlign w:val="center"/>
          </w:tcPr>
          <w:p w:rsidR="00217684" w:rsidRPr="005466CA" w:rsidRDefault="004F0520"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217684" w:rsidRPr="005466CA" w:rsidRDefault="00217684" w:rsidP="00F34E1C">
            <w:pPr>
              <w:jc w:val="center"/>
              <w:rPr>
                <w:rFonts w:ascii="Calibri" w:hAnsi="Calibri"/>
                <w:color w:val="000000"/>
                <w:sz w:val="20"/>
                <w:szCs w:val="20"/>
              </w:rPr>
            </w:pPr>
          </w:p>
        </w:tc>
        <w:tc>
          <w:tcPr>
            <w:tcW w:w="1212" w:type="dxa"/>
            <w:shd w:val="clear" w:color="000000" w:fill="FFFFFF"/>
            <w:vAlign w:val="center"/>
            <w:hideMark/>
          </w:tcPr>
          <w:p w:rsidR="00217684" w:rsidRPr="005466CA" w:rsidRDefault="00217684" w:rsidP="00F34E1C">
            <w:pPr>
              <w:jc w:val="center"/>
              <w:rPr>
                <w:rFonts w:ascii="Calibri" w:hAnsi="Calibri"/>
                <w:color w:val="000000"/>
                <w:sz w:val="20"/>
                <w:szCs w:val="20"/>
              </w:rPr>
            </w:pPr>
            <w:r w:rsidRPr="005466CA">
              <w:rPr>
                <w:rFonts w:ascii="Calibri" w:hAnsi="Calibri"/>
                <w:color w:val="000000"/>
                <w:sz w:val="20"/>
                <w:szCs w:val="20"/>
              </w:rPr>
              <w:t>Y</w:t>
            </w:r>
          </w:p>
        </w:tc>
      </w:tr>
      <w:tr w:rsidR="00186919" w:rsidTr="00217684">
        <w:trPr>
          <w:trHeight w:val="765"/>
        </w:trPr>
        <w:tc>
          <w:tcPr>
            <w:tcW w:w="810" w:type="dxa"/>
            <w:shd w:val="clear" w:color="000000" w:fill="FFFFFF"/>
            <w:vAlign w:val="center"/>
            <w:hideMark/>
          </w:tcPr>
          <w:p w:rsidR="00186919" w:rsidRDefault="00186919" w:rsidP="001775C7">
            <w:pPr>
              <w:jc w:val="center"/>
              <w:rPr>
                <w:rFonts w:ascii="Calibri" w:hAnsi="Calibri"/>
                <w:bCs/>
                <w:color w:val="000000"/>
                <w:sz w:val="20"/>
                <w:szCs w:val="20"/>
              </w:rPr>
            </w:pPr>
            <w:r>
              <w:rPr>
                <w:rFonts w:ascii="Calibri" w:hAnsi="Calibri"/>
                <w:bCs/>
                <w:color w:val="000000"/>
                <w:sz w:val="20"/>
                <w:szCs w:val="20"/>
              </w:rPr>
              <w:t>QSURGN6</w:t>
            </w:r>
          </w:p>
        </w:tc>
        <w:tc>
          <w:tcPr>
            <w:tcW w:w="900" w:type="dxa"/>
            <w:shd w:val="clear" w:color="000000" w:fill="FFFFFF"/>
            <w:vAlign w:val="center"/>
            <w:hideMark/>
          </w:tcPr>
          <w:p w:rsidR="00186919" w:rsidRPr="005466CA" w:rsidRDefault="00186919"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186919" w:rsidRPr="00582D02" w:rsidRDefault="00186919"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186919" w:rsidRPr="00582D02" w:rsidRDefault="00186919"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186919" w:rsidRPr="00582D02" w:rsidRDefault="00186919"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186919" w:rsidRPr="00582D02" w:rsidRDefault="00C83636"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86919" w:rsidRPr="00582D02" w:rsidRDefault="00186919"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186919" w:rsidRPr="00582D02" w:rsidRDefault="00186919"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186919" w:rsidRPr="00582D02" w:rsidRDefault="00186919" w:rsidP="00CF5084">
            <w:pPr>
              <w:jc w:val="center"/>
              <w:rPr>
                <w:rFonts w:ascii="Calibri" w:hAnsi="Calibri"/>
                <w:color w:val="000000"/>
                <w:sz w:val="20"/>
                <w:szCs w:val="20"/>
              </w:rPr>
            </w:pPr>
          </w:p>
        </w:tc>
        <w:tc>
          <w:tcPr>
            <w:tcW w:w="998" w:type="dxa"/>
            <w:shd w:val="clear" w:color="000000" w:fill="FFFFFF"/>
            <w:vAlign w:val="center"/>
          </w:tcPr>
          <w:p w:rsidR="00186919" w:rsidRPr="00582D02" w:rsidRDefault="00186919" w:rsidP="00186919">
            <w:pPr>
              <w:ind w:left="720" w:hanging="720"/>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Pr="00582D02" w:rsidRDefault="00186919" w:rsidP="00CF5084">
            <w:pPr>
              <w:jc w:val="center"/>
              <w:rPr>
                <w:rFonts w:ascii="Calibri" w:hAnsi="Calibri"/>
                <w:color w:val="000000"/>
                <w:sz w:val="20"/>
                <w:szCs w:val="20"/>
              </w:rPr>
            </w:pPr>
          </w:p>
        </w:tc>
        <w:tc>
          <w:tcPr>
            <w:tcW w:w="1212" w:type="dxa"/>
            <w:shd w:val="clear" w:color="000000" w:fill="FFFFFF"/>
            <w:vAlign w:val="center"/>
            <w:hideMark/>
          </w:tcPr>
          <w:p w:rsidR="00186919" w:rsidRPr="00582D02" w:rsidRDefault="00186919" w:rsidP="00CF5084">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765"/>
        </w:trPr>
        <w:tc>
          <w:tcPr>
            <w:tcW w:w="810" w:type="dxa"/>
            <w:shd w:val="clear" w:color="000000" w:fill="FFFFFF"/>
            <w:vAlign w:val="center"/>
            <w:hideMark/>
          </w:tcPr>
          <w:p w:rsidR="00186919" w:rsidRDefault="00186919" w:rsidP="00F34E1C">
            <w:pPr>
              <w:jc w:val="center"/>
              <w:rPr>
                <w:rFonts w:ascii="Calibri" w:hAnsi="Calibri"/>
                <w:b/>
                <w:bCs/>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186919" w:rsidRPr="005466CA" w:rsidRDefault="00186919" w:rsidP="00F34E1C">
            <w:pPr>
              <w:jc w:val="center"/>
              <w:rPr>
                <w:rFonts w:ascii="Calibri" w:hAnsi="Calibri"/>
                <w:color w:val="000000"/>
                <w:sz w:val="20"/>
                <w:szCs w:val="20"/>
              </w:rPr>
            </w:pPr>
            <w:r>
              <w:rPr>
                <w:rFonts w:ascii="Calibri" w:hAnsi="Calibri"/>
                <w:color w:val="000000"/>
                <w:sz w:val="20"/>
                <w:szCs w:val="20"/>
              </w:rPr>
              <w:t>SUBIEN(.37)</w:t>
            </w:r>
          </w:p>
        </w:tc>
        <w:tc>
          <w:tcPr>
            <w:tcW w:w="1800" w:type="dxa"/>
            <w:shd w:val="clear" w:color="000000" w:fill="FFFFFF"/>
            <w:vAlign w:val="center"/>
            <w:hideMark/>
          </w:tcPr>
          <w:p w:rsidR="00186919" w:rsidRPr="005466CA" w:rsidRDefault="00186919"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186919" w:rsidRPr="005466CA" w:rsidRDefault="00186919"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186919" w:rsidRPr="005466CA" w:rsidRDefault="00186919"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86919" w:rsidRPr="005466CA" w:rsidRDefault="00186919"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186919" w:rsidRPr="005466CA" w:rsidRDefault="00186919"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186919" w:rsidRPr="005466CA" w:rsidRDefault="00186919" w:rsidP="00F34E1C">
            <w:pPr>
              <w:jc w:val="center"/>
              <w:rPr>
                <w:rFonts w:ascii="Calibri" w:hAnsi="Calibri"/>
                <w:color w:val="000000"/>
                <w:sz w:val="20"/>
                <w:szCs w:val="20"/>
              </w:rPr>
            </w:pPr>
          </w:p>
        </w:tc>
        <w:tc>
          <w:tcPr>
            <w:tcW w:w="998" w:type="dxa"/>
            <w:shd w:val="clear" w:color="000000" w:fill="FFFFFF"/>
            <w:vAlign w:val="center"/>
          </w:tcPr>
          <w:p w:rsidR="00186919" w:rsidRPr="005466CA" w:rsidRDefault="00186919"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Pr="005466CA"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Pr="005466CA" w:rsidRDefault="00186919" w:rsidP="00F34E1C">
            <w:pPr>
              <w:jc w:val="center"/>
              <w:rPr>
                <w:rFonts w:ascii="Calibri" w:hAnsi="Calibri"/>
                <w:color w:val="000000"/>
                <w:sz w:val="20"/>
                <w:szCs w:val="20"/>
              </w:rPr>
            </w:pPr>
            <w:r>
              <w:rPr>
                <w:rFonts w:ascii="Calibri" w:hAnsi="Calibri"/>
                <w:color w:val="000000"/>
                <w:sz w:val="20"/>
                <w:szCs w:val="20"/>
              </w:rPr>
              <w:t>N</w:t>
            </w:r>
          </w:p>
        </w:tc>
      </w:tr>
      <w:tr w:rsidR="00186919" w:rsidTr="00217684">
        <w:trPr>
          <w:trHeight w:val="229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AnesTech</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ANESTHESIA TECHNIQUE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25</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186919"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GENERAL MONITORED ANESTHESIA CARE;  SPINAL; EPIDURAL; REGIONAL; OTHER, LOCAL;NO ANESTHESIA</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PrincTech</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PRINCIPAL TECH</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186919"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76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PatStat</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PATIENT STATUS</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E7E48"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INDUCED;    AWAKE;   SEDATED</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331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lastRenderedPageBreak/>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Approach</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APPROACH</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26</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186919"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DIRECT VISION LARYNGOSCOPY;           RAPID SEQUENCE;     BLIND;     BLIND LARYNGOSCOPY;     FIBEROPTIC LARYNGOSCOPY</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76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Route</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ROUTE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12</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270D20"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ORAL; NASAL; TRACHEOSTOMY</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306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LaryngoType</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LARYNGOSCOPE TYPE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23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270D20"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MACINTOSH; MILLER; GUEDEL; WIS-FOREGGER; FIBEROPTIC STYLET; FIBEROPTIC BRONCHOSCOPE;  FIBEROPTIC LARYNGOSCOPE; OTHER</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25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LaryngoSize</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LARYNGOSCOPE SIZE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952594" w:rsidRDefault="00952594" w:rsidP="0095259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lastRenderedPageBreak/>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StyletUsed</w:t>
            </w:r>
            <w:proofErr w:type="spellEnd"/>
            <w:r>
              <w:rPr>
                <w:rFonts w:ascii="Calibri" w:hAnsi="Calibri"/>
                <w:color w:val="000000"/>
                <w:sz w:val="20"/>
                <w:szCs w:val="20"/>
              </w:rPr>
              <w:t>?</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STYLET USED (Y/N)</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52594"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LidocTop</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LIDOCAINE TOPICAL</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D61782"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LidocIV</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LIDOCAINE IV</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7B24F1"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3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TubeType</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TUBE TYPE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24</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7B24F1"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PVC LOW PRESSURE; SILASTIC LOW PRESSURE; REINFORCED; BIVONA CUFF; 2 LUMEN; RT. ENDOBRONCHIAL; 2 LUMEN, LT; ENDOBRONCHIAL; TRACHEOSTOMY CUFFED; LASER PROTECTED; OTHER</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25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TubeSize</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TUBE SIZE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E811FF"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62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17</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Trauma</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TRAUMA</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31</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D4185F"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 xml:space="preserve">NONE; LIP LACERATION OR HEMATOMA; </w:t>
            </w:r>
            <w:r>
              <w:rPr>
                <w:rFonts w:ascii="Calibri" w:hAnsi="Calibri"/>
                <w:color w:val="000000"/>
                <w:sz w:val="20"/>
                <w:szCs w:val="20"/>
              </w:rPr>
              <w:lastRenderedPageBreak/>
              <w:t>TOOTH CHIPPED; LOOSENED OR LOST; TONGUE HEMATOMA OR LACERATION; PHARYNGEAL LACERATION; OTHER LARYNGEAL INJURY; FAILURE TO INTUBATE AS INTENDED</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lastRenderedPageBreak/>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lastRenderedPageBreak/>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18</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BiteBlock</w:t>
            </w:r>
            <w:proofErr w:type="spellEnd"/>
            <w:r>
              <w:rPr>
                <w:rFonts w:ascii="Calibri" w:hAnsi="Calibri"/>
                <w:color w:val="000000"/>
                <w:sz w:val="20"/>
                <w:szCs w:val="20"/>
              </w:rPr>
              <w:t>?</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BITE BLOCK (Y/N)</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19</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TubeLube</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TUBE LUBRICATION</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25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20</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TapedAtLen</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TAPED AT LENGTH</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21</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BrthSndsOkBilat</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BREATH SOUNDS OK BILAT</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22</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HeatMoistExch</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HEAT, MOISTURE EXCHANGER</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A52A7C"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23</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BactFiltInCircuit</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BACT. FILTER IN CIRCUIT</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C20A43"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25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24</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EndVentTV</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END VENT. T.V.</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25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25</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EndVentRate</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END VENT. RATE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4</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26</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ExtubIn</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EXTUBATED IN</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4</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5E5068" w:rsidRDefault="005E5068" w:rsidP="005E5068">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OR; PACU; SICU</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lastRenderedPageBreak/>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27</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ReintubW</w:t>
            </w:r>
            <w:proofErr w:type="spellEnd"/>
            <w:r>
              <w:rPr>
                <w:rFonts w:ascii="Calibri" w:hAnsi="Calibri"/>
                <w:color w:val="000000"/>
                <w:sz w:val="20"/>
                <w:szCs w:val="20"/>
              </w:rPr>
              <w:t>/I8Hrs</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REINTUBATED W/I 8 HRS.</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5E5068"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28</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Preoxy</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PREOXYGENATION</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29</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Continous</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CONTINUOUS</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551AE5"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76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30</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Baricity</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BARICITY</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6E6092" w:rsidP="00551AE5">
            <w:pPr>
              <w:rPr>
                <w:rFonts w:ascii="Calibri" w:hAnsi="Calibri"/>
                <w:color w:val="000000"/>
                <w:sz w:val="20"/>
                <w:szCs w:val="20"/>
              </w:rPr>
            </w:pPr>
            <w:r>
              <w:rPr>
                <w:rFonts w:ascii="Calibri" w:hAnsi="Calibri"/>
                <w:color w:val="000000"/>
                <w:sz w:val="20"/>
                <w:szCs w:val="20"/>
              </w:rPr>
              <w:t xml:space="preserve">    </w:t>
            </w:r>
            <w:r w:rsidR="00551AE5">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HYPERBARIC; HYPOBARIC; ISOBARIC</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76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31</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PuncSite</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PUNCTURE SITE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551AE5"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L2-3; L3-4; L4-5; L5-S1; OTHER</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32</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SpinAppr</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SPINAL APPROACH</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MIDLINE; LATERAL</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76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33</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NeedleSize</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NEEDLE SIZE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F92A85"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20G; 22G; 25G; 16 G TOUHY; 26G</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127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34</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EpidMethod</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EPIDURAL METHOD</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18</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HANGING DROP; LOSS OF RESISTANCE; BOTH</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35</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MutlAttempts</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MULTIPLE ATTEMPTS</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25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36</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TestDoseVol</w:t>
            </w:r>
            <w:proofErr w:type="spellEnd"/>
            <w:r>
              <w:rPr>
                <w:rFonts w:ascii="Calibri" w:hAnsi="Calibri"/>
                <w:color w:val="000000"/>
                <w:sz w:val="20"/>
                <w:szCs w:val="20"/>
              </w:rPr>
              <w:t>(ml)</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TEST DOSE VOL (ml)</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2</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E825B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37</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DuralPunc</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DURAL PUNCTURE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6B47A1"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25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38</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CathRemBy</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CATHETER REMOVED BY</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6B47A1"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102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39</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AdminMeth</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ADMINISTRATION METHOD</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13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BOLUS; INTERMITTENT; DRIP INFUSION</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35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lastRenderedPageBreak/>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40</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Purpose</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PURPOSE</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24</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FOR SURGICAL PROCEDURE; FOR PAIN RELIEF POST-OP; FOR CHRONIC PAIN CONTROL</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25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41</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ExtubBy</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EXTUBATED BY</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6F3823"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76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42</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AnesComm</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ANESTHESIA COMMENTS</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186919" w:rsidRDefault="00186919" w:rsidP="00F34E1C">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43</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MonAnesCare</w:t>
            </w:r>
            <w:proofErr w:type="spellEnd"/>
            <w:r>
              <w:rPr>
                <w:rFonts w:ascii="Calibri" w:hAnsi="Calibri"/>
                <w:color w:val="000000"/>
                <w:sz w:val="20"/>
                <w:szCs w:val="20"/>
              </w:rPr>
              <w:t>?</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 xml:space="preserve">MONITORED ANES </w:t>
            </w:r>
            <w:proofErr w:type="gramStart"/>
            <w:r>
              <w:rPr>
                <w:rFonts w:ascii="Calibri" w:hAnsi="Calibri"/>
                <w:color w:val="000000"/>
                <w:sz w:val="20"/>
                <w:szCs w:val="20"/>
              </w:rPr>
              <w:t>CARE ?</w:t>
            </w:r>
            <w:proofErr w:type="gramEnd"/>
            <w:r>
              <w:rPr>
                <w:rFonts w:ascii="Calibri" w:hAnsi="Calibri"/>
                <w:color w:val="000000"/>
                <w:sz w:val="20"/>
                <w:szCs w:val="20"/>
              </w:rPr>
              <w:t xml:space="preserve"> (Y/N)</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9A5D2A" w:rsidP="002176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510"/>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44</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Intub</w:t>
            </w:r>
            <w:proofErr w:type="spellEnd"/>
            <w:r>
              <w:rPr>
                <w:rFonts w:ascii="Calibri" w:hAnsi="Calibri"/>
                <w:color w:val="000000"/>
                <w:sz w:val="20"/>
                <w:szCs w:val="20"/>
              </w:rPr>
              <w:t>?</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proofErr w:type="gramStart"/>
            <w:r>
              <w:rPr>
                <w:rFonts w:ascii="Calibri" w:hAnsi="Calibri"/>
                <w:color w:val="000000"/>
                <w:sz w:val="20"/>
                <w:szCs w:val="20"/>
              </w:rPr>
              <w:t>INTUBATED ?</w:t>
            </w:r>
            <w:proofErr w:type="gramEnd"/>
            <w:r>
              <w:rPr>
                <w:rFonts w:ascii="Calibri" w:hAnsi="Calibri"/>
                <w:color w:val="000000"/>
                <w:sz w:val="20"/>
                <w:szCs w:val="20"/>
              </w:rPr>
              <w:t xml:space="preserve"> (Y/N)</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186919"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YES;               NO</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76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1775C7">
            <w:pPr>
              <w:jc w:val="center"/>
              <w:rPr>
                <w:rFonts w:ascii="Calibri" w:hAnsi="Calibri"/>
                <w:color w:val="000000"/>
                <w:sz w:val="20"/>
                <w:szCs w:val="20"/>
              </w:rPr>
            </w:pPr>
            <w:r>
              <w:rPr>
                <w:rFonts w:ascii="Calibri" w:hAnsi="Calibri"/>
                <w:color w:val="000000"/>
                <w:sz w:val="20"/>
                <w:szCs w:val="20"/>
              </w:rPr>
              <w:t>45</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Level</w:t>
            </w:r>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LEVEL</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9</w:t>
            </w:r>
          </w:p>
        </w:tc>
        <w:tc>
          <w:tcPr>
            <w:tcW w:w="998" w:type="dxa"/>
            <w:shd w:val="clear" w:color="000000" w:fill="FFFFFF"/>
            <w:vAlign w:val="center"/>
          </w:tcPr>
          <w:p w:rsidR="00186919" w:rsidRDefault="00186919" w:rsidP="00F34E1C">
            <w:pPr>
              <w:jc w:val="center"/>
              <w:rPr>
                <w:rFonts w:ascii="Calibri" w:hAnsi="Calibri"/>
                <w:color w:val="000000"/>
                <w:sz w:val="20"/>
                <w:szCs w:val="20"/>
              </w:rPr>
            </w:pPr>
          </w:p>
        </w:tc>
        <w:tc>
          <w:tcPr>
            <w:tcW w:w="998" w:type="dxa"/>
            <w:shd w:val="clear" w:color="000000" w:fill="FFFFFF"/>
            <w:vAlign w:val="center"/>
          </w:tcPr>
          <w:p w:rsidR="00186919" w:rsidRDefault="007B72D5"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T4; T6; T8; T10; T12; ONE-SIDED</w:t>
            </w: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186919" w:rsidTr="00217684">
        <w:trPr>
          <w:trHeight w:val="255"/>
        </w:trPr>
        <w:tc>
          <w:tcPr>
            <w:tcW w:w="81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QSURGN6</w:t>
            </w:r>
          </w:p>
        </w:tc>
        <w:tc>
          <w:tcPr>
            <w:tcW w:w="9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46</w:t>
            </w:r>
          </w:p>
        </w:tc>
        <w:tc>
          <w:tcPr>
            <w:tcW w:w="1260" w:type="dxa"/>
            <w:shd w:val="clear" w:color="000000" w:fill="FFFFFF"/>
            <w:vAlign w:val="center"/>
            <w:hideMark/>
          </w:tcPr>
          <w:p w:rsidR="00186919" w:rsidRDefault="00186919" w:rsidP="00F34E1C">
            <w:pPr>
              <w:jc w:val="center"/>
              <w:rPr>
                <w:rFonts w:ascii="Calibri" w:hAnsi="Calibri"/>
                <w:color w:val="000000"/>
                <w:sz w:val="20"/>
                <w:szCs w:val="20"/>
              </w:rPr>
            </w:pPr>
            <w:proofErr w:type="spellStart"/>
            <w:r>
              <w:rPr>
                <w:rFonts w:ascii="Calibri" w:hAnsi="Calibri"/>
                <w:color w:val="000000"/>
                <w:sz w:val="20"/>
                <w:szCs w:val="20"/>
              </w:rPr>
              <w:t>Dt</w:t>
            </w:r>
            <w:proofErr w:type="spellEnd"/>
            <w:r>
              <w:rPr>
                <w:rFonts w:ascii="Calibri" w:hAnsi="Calibri"/>
                <w:color w:val="000000"/>
                <w:sz w:val="20"/>
                <w:szCs w:val="20"/>
              </w:rPr>
              <w:t>/</w:t>
            </w:r>
            <w:proofErr w:type="spellStart"/>
            <w:r>
              <w:rPr>
                <w:rFonts w:ascii="Calibri" w:hAnsi="Calibri"/>
                <w:color w:val="000000"/>
                <w:sz w:val="20"/>
                <w:szCs w:val="20"/>
              </w:rPr>
              <w:t>TimeCathRem</w:t>
            </w:r>
            <w:proofErr w:type="spellEnd"/>
          </w:p>
        </w:tc>
        <w:tc>
          <w:tcPr>
            <w:tcW w:w="180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DATE/TIME CATHETER REMOVED</w:t>
            </w:r>
          </w:p>
        </w:tc>
        <w:tc>
          <w:tcPr>
            <w:tcW w:w="99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186919" w:rsidRDefault="00532C70" w:rsidP="00F34E1C">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186919" w:rsidRDefault="00883102" w:rsidP="002176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186919" w:rsidRDefault="00186919" w:rsidP="00F34E1C">
            <w:pPr>
              <w:jc w:val="center"/>
              <w:rPr>
                <w:rFonts w:ascii="Calibri" w:hAnsi="Calibri"/>
                <w:color w:val="000000"/>
                <w:sz w:val="20"/>
                <w:szCs w:val="20"/>
              </w:rPr>
            </w:pPr>
          </w:p>
        </w:tc>
        <w:tc>
          <w:tcPr>
            <w:tcW w:w="1212" w:type="dxa"/>
            <w:shd w:val="clear" w:color="000000" w:fill="FFFFFF"/>
            <w:vAlign w:val="center"/>
            <w:hideMark/>
          </w:tcPr>
          <w:p w:rsidR="00186919" w:rsidRDefault="00186919" w:rsidP="00F34E1C">
            <w:pPr>
              <w:jc w:val="center"/>
              <w:rPr>
                <w:rFonts w:ascii="Calibri" w:hAnsi="Calibri"/>
                <w:color w:val="000000"/>
                <w:sz w:val="20"/>
                <w:szCs w:val="20"/>
              </w:rPr>
            </w:pPr>
            <w:r>
              <w:rPr>
                <w:rFonts w:ascii="Calibri" w:hAnsi="Calibri"/>
                <w:color w:val="000000"/>
                <w:sz w:val="20"/>
                <w:szCs w:val="20"/>
              </w:rPr>
              <w:t>Y</w:t>
            </w:r>
          </w:p>
        </w:tc>
      </w:tr>
      <w:tr w:rsidR="003C4C41" w:rsidTr="00217684">
        <w:trPr>
          <w:trHeight w:val="255"/>
        </w:trPr>
        <w:tc>
          <w:tcPr>
            <w:tcW w:w="81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QSURG</w:t>
            </w:r>
            <w:r w:rsidR="008901AA">
              <w:rPr>
                <w:rFonts w:ascii="Calibri" w:hAnsi="Calibri"/>
                <w:color w:val="000000"/>
                <w:sz w:val="20"/>
                <w:szCs w:val="20"/>
              </w:rPr>
              <w:t>N6</w:t>
            </w:r>
          </w:p>
        </w:tc>
        <w:tc>
          <w:tcPr>
            <w:tcW w:w="900" w:type="dxa"/>
            <w:shd w:val="clear" w:color="000000" w:fill="FFFFFF"/>
            <w:vAlign w:val="center"/>
          </w:tcPr>
          <w:p w:rsidR="003C4C41" w:rsidRPr="0055732A" w:rsidRDefault="003C4C41" w:rsidP="004B31A1">
            <w:pPr>
              <w:jc w:val="center"/>
              <w:rPr>
                <w:rFonts w:ascii="Calibri" w:hAnsi="Calibri"/>
                <w:color w:val="000000"/>
                <w:sz w:val="20"/>
                <w:szCs w:val="20"/>
              </w:rPr>
            </w:pPr>
            <w:r>
              <w:rPr>
                <w:rFonts w:ascii="Calibri" w:hAnsi="Calibri"/>
                <w:color w:val="000000"/>
                <w:sz w:val="20"/>
                <w:szCs w:val="20"/>
              </w:rPr>
              <w:t>47</w:t>
            </w:r>
          </w:p>
        </w:tc>
        <w:tc>
          <w:tcPr>
            <w:tcW w:w="126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3C4C41" w:rsidRPr="0055732A" w:rsidRDefault="003C4C41" w:rsidP="004B31A1">
            <w:pPr>
              <w:jc w:val="center"/>
              <w:rPr>
                <w:rFonts w:ascii="Calibri" w:hAnsi="Calibri"/>
                <w:color w:val="000000"/>
                <w:sz w:val="20"/>
                <w:szCs w:val="20"/>
              </w:rPr>
            </w:pPr>
          </w:p>
        </w:tc>
        <w:tc>
          <w:tcPr>
            <w:tcW w:w="998"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3C4C41" w:rsidRPr="0055732A" w:rsidRDefault="003C4C41" w:rsidP="004B31A1">
            <w:pPr>
              <w:jc w:val="center"/>
              <w:rPr>
                <w:rFonts w:ascii="Calibri" w:hAnsi="Calibri"/>
                <w:color w:val="000000"/>
                <w:sz w:val="20"/>
                <w:szCs w:val="20"/>
              </w:rPr>
            </w:pPr>
          </w:p>
        </w:tc>
        <w:tc>
          <w:tcPr>
            <w:tcW w:w="1212"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N</w:t>
            </w:r>
          </w:p>
        </w:tc>
      </w:tr>
    </w:tbl>
    <w:p w:rsidR="001C1315" w:rsidRDefault="001C1315"/>
    <w:p w:rsidR="00CC13AC" w:rsidRDefault="00CC13AC"/>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785"/>
        <w:gridCol w:w="1212"/>
      </w:tblGrid>
      <w:tr w:rsidR="004B0F73" w:rsidTr="004B0F73">
        <w:trPr>
          <w:trHeight w:val="765"/>
        </w:trPr>
        <w:tc>
          <w:tcPr>
            <w:tcW w:w="810"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4B0F73"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4B0F73">
              <w:rPr>
                <w:rFonts w:ascii="Calibri" w:hAnsi="Calibri"/>
                <w:b/>
                <w:bCs/>
                <w:color w:val="000000"/>
                <w:sz w:val="20"/>
                <w:szCs w:val="20"/>
              </w:rPr>
              <w:t xml:space="preserve"> Field Name</w:t>
            </w:r>
          </w:p>
        </w:tc>
        <w:tc>
          <w:tcPr>
            <w:tcW w:w="990"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4B0F73" w:rsidRPr="00582D02" w:rsidRDefault="004B0F73"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4B0F73" w:rsidRDefault="004B0F73" w:rsidP="004B0F73">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b/>
                <w:bCs/>
                <w:color w:val="000000"/>
                <w:sz w:val="20"/>
                <w:szCs w:val="20"/>
              </w:rPr>
              <w:t>Repetition</w:t>
            </w:r>
          </w:p>
        </w:tc>
      </w:tr>
      <w:tr w:rsidR="004B0F73" w:rsidTr="004B0F73">
        <w:trPr>
          <w:trHeight w:val="765"/>
        </w:trPr>
        <w:tc>
          <w:tcPr>
            <w:tcW w:w="810"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color w:val="000000"/>
                <w:sz w:val="20"/>
                <w:szCs w:val="20"/>
              </w:rPr>
              <w:t>QSURGN6A</w:t>
            </w:r>
          </w:p>
        </w:tc>
        <w:tc>
          <w:tcPr>
            <w:tcW w:w="90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4B0F73"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4B0F73" w:rsidRPr="005466CA" w:rsidRDefault="004B0F73" w:rsidP="00F34E1C">
            <w:pPr>
              <w:jc w:val="center"/>
              <w:rPr>
                <w:rFonts w:ascii="Calibri" w:hAnsi="Calibri"/>
                <w:color w:val="000000"/>
                <w:sz w:val="20"/>
                <w:szCs w:val="20"/>
              </w:rPr>
            </w:pPr>
          </w:p>
        </w:tc>
        <w:tc>
          <w:tcPr>
            <w:tcW w:w="998" w:type="dxa"/>
            <w:shd w:val="clear" w:color="000000" w:fill="FFFFFF"/>
            <w:vAlign w:val="center"/>
          </w:tcPr>
          <w:p w:rsidR="004B0F73" w:rsidRPr="005466CA" w:rsidRDefault="00CC13AC" w:rsidP="004B0F73">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4B0F73" w:rsidRPr="005466CA" w:rsidRDefault="004B0F73" w:rsidP="00F34E1C">
            <w:pPr>
              <w:jc w:val="center"/>
              <w:rPr>
                <w:rFonts w:ascii="Calibri" w:hAnsi="Calibri"/>
                <w:color w:val="000000"/>
                <w:sz w:val="20"/>
                <w:szCs w:val="20"/>
              </w:rPr>
            </w:pPr>
          </w:p>
        </w:tc>
        <w:tc>
          <w:tcPr>
            <w:tcW w:w="1212"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Y</w:t>
            </w:r>
          </w:p>
        </w:tc>
      </w:tr>
      <w:tr w:rsidR="004B0F73" w:rsidTr="004B0F73">
        <w:trPr>
          <w:trHeight w:val="765"/>
        </w:trPr>
        <w:tc>
          <w:tcPr>
            <w:tcW w:w="810" w:type="dxa"/>
            <w:shd w:val="clear" w:color="000000" w:fill="FFFFFF"/>
            <w:vAlign w:val="center"/>
            <w:hideMark/>
          </w:tcPr>
          <w:p w:rsidR="004B0F73" w:rsidRDefault="004B0F73" w:rsidP="00F34E1C">
            <w:pPr>
              <w:jc w:val="center"/>
              <w:rPr>
                <w:rFonts w:ascii="Calibri" w:hAnsi="Calibri"/>
                <w:b/>
                <w:bCs/>
                <w:color w:val="000000"/>
                <w:sz w:val="20"/>
                <w:szCs w:val="20"/>
              </w:rPr>
            </w:pPr>
            <w:r>
              <w:rPr>
                <w:rFonts w:ascii="Calibri" w:hAnsi="Calibri"/>
                <w:color w:val="000000"/>
                <w:sz w:val="20"/>
                <w:szCs w:val="20"/>
              </w:rPr>
              <w:t>QSURGN6A</w:t>
            </w:r>
          </w:p>
        </w:tc>
        <w:tc>
          <w:tcPr>
            <w:tcW w:w="90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4B0F73" w:rsidRPr="005466CA" w:rsidRDefault="004B0F73" w:rsidP="00F34E1C">
            <w:pPr>
              <w:jc w:val="center"/>
              <w:rPr>
                <w:rFonts w:ascii="Calibri" w:hAnsi="Calibri"/>
                <w:color w:val="000000"/>
                <w:sz w:val="20"/>
                <w:szCs w:val="20"/>
              </w:rPr>
            </w:pPr>
          </w:p>
        </w:tc>
        <w:tc>
          <w:tcPr>
            <w:tcW w:w="998" w:type="dxa"/>
            <w:shd w:val="clear" w:color="000000" w:fill="FFFFFF"/>
            <w:vAlign w:val="center"/>
          </w:tcPr>
          <w:p w:rsidR="004B0F73" w:rsidRPr="005466CA" w:rsidRDefault="00CC13AC" w:rsidP="004B0F73">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4B0F73" w:rsidRPr="005466CA" w:rsidRDefault="004B0F73" w:rsidP="00F34E1C">
            <w:pPr>
              <w:jc w:val="center"/>
              <w:rPr>
                <w:rFonts w:ascii="Calibri" w:hAnsi="Calibri"/>
                <w:color w:val="000000"/>
                <w:sz w:val="20"/>
                <w:szCs w:val="20"/>
              </w:rPr>
            </w:pPr>
          </w:p>
        </w:tc>
        <w:tc>
          <w:tcPr>
            <w:tcW w:w="1212" w:type="dxa"/>
            <w:shd w:val="clear" w:color="000000" w:fill="FFFFFF"/>
            <w:vAlign w:val="center"/>
            <w:hideMark/>
          </w:tcPr>
          <w:p w:rsidR="004B0F73" w:rsidRPr="005466CA" w:rsidRDefault="004B0F73" w:rsidP="00F34E1C">
            <w:pPr>
              <w:jc w:val="center"/>
              <w:rPr>
                <w:rFonts w:ascii="Calibri" w:hAnsi="Calibri"/>
                <w:color w:val="000000"/>
                <w:sz w:val="20"/>
                <w:szCs w:val="20"/>
              </w:rPr>
            </w:pPr>
            <w:r w:rsidRPr="005466CA">
              <w:rPr>
                <w:rFonts w:ascii="Calibri" w:hAnsi="Calibri"/>
                <w:color w:val="000000"/>
                <w:sz w:val="20"/>
                <w:szCs w:val="20"/>
              </w:rPr>
              <w:t>Y</w:t>
            </w:r>
          </w:p>
        </w:tc>
      </w:tr>
      <w:tr w:rsidR="007E7124" w:rsidTr="004B0F73">
        <w:trPr>
          <w:trHeight w:val="765"/>
        </w:trPr>
        <w:tc>
          <w:tcPr>
            <w:tcW w:w="810" w:type="dxa"/>
            <w:shd w:val="clear" w:color="000000" w:fill="FFFFFF"/>
            <w:vAlign w:val="center"/>
            <w:hideMark/>
          </w:tcPr>
          <w:p w:rsidR="007E7124" w:rsidRDefault="007E7124" w:rsidP="001775C7">
            <w:pPr>
              <w:jc w:val="center"/>
              <w:rPr>
                <w:rFonts w:ascii="Calibri" w:hAnsi="Calibri"/>
                <w:bCs/>
                <w:color w:val="000000"/>
                <w:sz w:val="20"/>
                <w:szCs w:val="20"/>
              </w:rPr>
            </w:pPr>
            <w:r>
              <w:rPr>
                <w:rFonts w:ascii="Calibri" w:hAnsi="Calibri"/>
                <w:bCs/>
                <w:color w:val="000000"/>
                <w:sz w:val="20"/>
                <w:szCs w:val="20"/>
              </w:rPr>
              <w:t>QSURGN6A</w:t>
            </w:r>
          </w:p>
        </w:tc>
        <w:tc>
          <w:tcPr>
            <w:tcW w:w="900" w:type="dxa"/>
            <w:shd w:val="clear" w:color="000000" w:fill="FFFFFF"/>
            <w:vAlign w:val="center"/>
            <w:hideMark/>
          </w:tcPr>
          <w:p w:rsidR="007E7124" w:rsidRPr="005466CA" w:rsidRDefault="007E7124"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7E7124" w:rsidRPr="00582D02" w:rsidRDefault="007E7124"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7E7124" w:rsidRPr="00582D02" w:rsidRDefault="007E7124"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7E7124" w:rsidRPr="00582D02" w:rsidRDefault="007E7124"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7E7124" w:rsidRPr="00582D02" w:rsidRDefault="00C83636"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E7124" w:rsidRPr="00582D02" w:rsidRDefault="007E7124"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7E7124" w:rsidRPr="00582D02" w:rsidRDefault="007E7124"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7E7124" w:rsidRPr="00582D02" w:rsidRDefault="007E7124" w:rsidP="00CF5084">
            <w:pPr>
              <w:jc w:val="center"/>
              <w:rPr>
                <w:rFonts w:ascii="Calibri" w:hAnsi="Calibri"/>
                <w:color w:val="000000"/>
                <w:sz w:val="20"/>
                <w:szCs w:val="20"/>
              </w:rPr>
            </w:pPr>
          </w:p>
        </w:tc>
        <w:tc>
          <w:tcPr>
            <w:tcW w:w="998" w:type="dxa"/>
            <w:shd w:val="clear" w:color="000000" w:fill="FFFFFF"/>
            <w:vAlign w:val="center"/>
          </w:tcPr>
          <w:p w:rsidR="007E7124" w:rsidRPr="00582D02" w:rsidRDefault="007E7124" w:rsidP="00CF5084">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7E7124" w:rsidRPr="00582D02" w:rsidRDefault="007E7124" w:rsidP="00CF5084">
            <w:pPr>
              <w:jc w:val="center"/>
              <w:rPr>
                <w:rFonts w:ascii="Calibri" w:hAnsi="Calibri"/>
                <w:color w:val="000000"/>
                <w:sz w:val="20"/>
                <w:szCs w:val="20"/>
              </w:rPr>
            </w:pPr>
          </w:p>
        </w:tc>
        <w:tc>
          <w:tcPr>
            <w:tcW w:w="1212" w:type="dxa"/>
            <w:shd w:val="clear" w:color="000000" w:fill="FFFFFF"/>
            <w:vAlign w:val="center"/>
            <w:hideMark/>
          </w:tcPr>
          <w:p w:rsidR="007E7124" w:rsidRPr="00582D02" w:rsidRDefault="007E7124" w:rsidP="00CF5084">
            <w:pPr>
              <w:jc w:val="center"/>
              <w:rPr>
                <w:rFonts w:ascii="Calibri" w:hAnsi="Calibri"/>
                <w:color w:val="000000"/>
                <w:sz w:val="20"/>
                <w:szCs w:val="20"/>
              </w:rPr>
            </w:pPr>
            <w:r>
              <w:rPr>
                <w:rFonts w:ascii="Calibri" w:hAnsi="Calibri"/>
                <w:color w:val="000000"/>
                <w:sz w:val="20"/>
                <w:szCs w:val="20"/>
              </w:rPr>
              <w:t>Y</w:t>
            </w:r>
          </w:p>
        </w:tc>
      </w:tr>
      <w:tr w:rsidR="007E7124" w:rsidTr="004B0F73">
        <w:trPr>
          <w:trHeight w:val="765"/>
        </w:trPr>
        <w:tc>
          <w:tcPr>
            <w:tcW w:w="810" w:type="dxa"/>
            <w:shd w:val="clear" w:color="000000" w:fill="FFFFFF"/>
            <w:vAlign w:val="center"/>
            <w:hideMark/>
          </w:tcPr>
          <w:p w:rsidR="007E7124" w:rsidRDefault="007E7124" w:rsidP="00F34E1C">
            <w:pPr>
              <w:jc w:val="center"/>
              <w:rPr>
                <w:rFonts w:ascii="Calibri" w:hAnsi="Calibri"/>
                <w:b/>
                <w:bCs/>
                <w:color w:val="000000"/>
                <w:sz w:val="20"/>
                <w:szCs w:val="20"/>
              </w:rPr>
            </w:pPr>
            <w:r>
              <w:rPr>
                <w:rFonts w:ascii="Calibri" w:hAnsi="Calibri"/>
                <w:color w:val="000000"/>
                <w:sz w:val="20"/>
                <w:szCs w:val="20"/>
              </w:rPr>
              <w:lastRenderedPageBreak/>
              <w:t>QSURGN6A</w:t>
            </w:r>
          </w:p>
        </w:tc>
        <w:tc>
          <w:tcPr>
            <w:tcW w:w="900" w:type="dxa"/>
            <w:shd w:val="clear" w:color="000000" w:fill="FFFFFF"/>
            <w:vAlign w:val="center"/>
            <w:hideMark/>
          </w:tcPr>
          <w:p w:rsidR="007E7124" w:rsidRPr="005466CA" w:rsidRDefault="007E7124"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7E7124" w:rsidRPr="005466CA" w:rsidRDefault="007E7124" w:rsidP="00F34E1C">
            <w:pPr>
              <w:jc w:val="center"/>
              <w:rPr>
                <w:rFonts w:ascii="Calibri" w:hAnsi="Calibri"/>
                <w:color w:val="000000"/>
                <w:sz w:val="20"/>
                <w:szCs w:val="20"/>
              </w:rPr>
            </w:pPr>
            <w:r>
              <w:rPr>
                <w:rFonts w:ascii="Calibri" w:hAnsi="Calibri"/>
                <w:color w:val="000000"/>
                <w:sz w:val="20"/>
                <w:szCs w:val="20"/>
              </w:rPr>
              <w:t>SUBIEN(.37)</w:t>
            </w:r>
          </w:p>
        </w:tc>
        <w:tc>
          <w:tcPr>
            <w:tcW w:w="1800" w:type="dxa"/>
            <w:shd w:val="clear" w:color="000000" w:fill="FFFFFF"/>
            <w:vAlign w:val="center"/>
            <w:hideMark/>
          </w:tcPr>
          <w:p w:rsidR="007E7124" w:rsidRPr="005466CA" w:rsidRDefault="007E7124"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7E7124" w:rsidRPr="005466CA" w:rsidRDefault="007E7124"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7E7124" w:rsidRPr="005466CA" w:rsidRDefault="007E7124"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E7124" w:rsidRPr="005466CA" w:rsidRDefault="007E7124"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7E7124" w:rsidRPr="005466CA" w:rsidRDefault="007E7124"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7E7124" w:rsidRPr="005466CA" w:rsidRDefault="007E7124" w:rsidP="00F34E1C">
            <w:pPr>
              <w:jc w:val="center"/>
              <w:rPr>
                <w:rFonts w:ascii="Calibri" w:hAnsi="Calibri"/>
                <w:color w:val="000000"/>
                <w:sz w:val="20"/>
                <w:szCs w:val="20"/>
              </w:rPr>
            </w:pPr>
          </w:p>
        </w:tc>
        <w:tc>
          <w:tcPr>
            <w:tcW w:w="998" w:type="dxa"/>
            <w:shd w:val="clear" w:color="000000" w:fill="FFFFFF"/>
            <w:vAlign w:val="center"/>
          </w:tcPr>
          <w:p w:rsidR="007E7124" w:rsidRPr="005466CA" w:rsidRDefault="007E7124" w:rsidP="004B0F73">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7E7124" w:rsidRPr="005466CA" w:rsidRDefault="007E7124" w:rsidP="00F34E1C">
            <w:pPr>
              <w:jc w:val="center"/>
              <w:rPr>
                <w:rFonts w:ascii="Calibri" w:hAnsi="Calibri"/>
                <w:color w:val="000000"/>
                <w:sz w:val="20"/>
                <w:szCs w:val="20"/>
              </w:rPr>
            </w:pPr>
          </w:p>
        </w:tc>
        <w:tc>
          <w:tcPr>
            <w:tcW w:w="1212" w:type="dxa"/>
            <w:shd w:val="clear" w:color="000000" w:fill="FFFFFF"/>
            <w:vAlign w:val="center"/>
            <w:hideMark/>
          </w:tcPr>
          <w:p w:rsidR="007E7124" w:rsidRPr="005466CA" w:rsidRDefault="007E7124" w:rsidP="00F34E1C">
            <w:pPr>
              <w:jc w:val="center"/>
              <w:rPr>
                <w:rFonts w:ascii="Calibri" w:hAnsi="Calibri"/>
                <w:color w:val="000000"/>
                <w:sz w:val="20"/>
                <w:szCs w:val="20"/>
              </w:rPr>
            </w:pPr>
            <w:r>
              <w:rPr>
                <w:rFonts w:ascii="Calibri" w:hAnsi="Calibri"/>
                <w:color w:val="000000"/>
                <w:sz w:val="20"/>
                <w:szCs w:val="20"/>
              </w:rPr>
              <w:t>Y</w:t>
            </w:r>
          </w:p>
        </w:tc>
      </w:tr>
      <w:tr w:rsidR="007E7124" w:rsidTr="004B0F73">
        <w:trPr>
          <w:trHeight w:val="765"/>
        </w:trPr>
        <w:tc>
          <w:tcPr>
            <w:tcW w:w="810" w:type="dxa"/>
            <w:shd w:val="clear" w:color="000000" w:fill="FFFFFF"/>
            <w:vAlign w:val="center"/>
            <w:hideMark/>
          </w:tcPr>
          <w:p w:rsidR="007E7124" w:rsidRDefault="007E7124" w:rsidP="00F34E1C">
            <w:pPr>
              <w:jc w:val="center"/>
              <w:rPr>
                <w:rFonts w:ascii="Calibri" w:hAnsi="Calibri"/>
                <w:b/>
                <w:bCs/>
                <w:color w:val="000000"/>
                <w:sz w:val="20"/>
                <w:szCs w:val="20"/>
              </w:rPr>
            </w:pPr>
            <w:r>
              <w:rPr>
                <w:rFonts w:ascii="Calibri" w:hAnsi="Calibri"/>
                <w:color w:val="000000"/>
                <w:sz w:val="20"/>
                <w:szCs w:val="20"/>
              </w:rPr>
              <w:t>QSURGN6A</w:t>
            </w:r>
          </w:p>
        </w:tc>
        <w:tc>
          <w:tcPr>
            <w:tcW w:w="90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SUBSUBIEN(24)</w:t>
            </w:r>
          </w:p>
        </w:tc>
        <w:tc>
          <w:tcPr>
            <w:tcW w:w="180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7E7124" w:rsidRPr="005466CA" w:rsidRDefault="007E7124" w:rsidP="00F34E1C">
            <w:pPr>
              <w:jc w:val="center"/>
              <w:rPr>
                <w:rFonts w:ascii="Calibri" w:hAnsi="Calibri"/>
                <w:color w:val="000000"/>
                <w:sz w:val="20"/>
                <w:szCs w:val="20"/>
              </w:rPr>
            </w:pPr>
          </w:p>
        </w:tc>
        <w:tc>
          <w:tcPr>
            <w:tcW w:w="998" w:type="dxa"/>
            <w:shd w:val="clear" w:color="000000" w:fill="FFFFFF"/>
            <w:vAlign w:val="center"/>
          </w:tcPr>
          <w:p w:rsidR="007E7124" w:rsidRPr="005466CA" w:rsidRDefault="007E7124" w:rsidP="004B0F73">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7E7124" w:rsidRPr="005466CA" w:rsidRDefault="007E7124" w:rsidP="00F34E1C">
            <w:pPr>
              <w:jc w:val="center"/>
              <w:rPr>
                <w:rFonts w:ascii="Calibri" w:hAnsi="Calibri"/>
                <w:color w:val="000000"/>
                <w:sz w:val="20"/>
                <w:szCs w:val="20"/>
              </w:rPr>
            </w:pPr>
          </w:p>
        </w:tc>
        <w:tc>
          <w:tcPr>
            <w:tcW w:w="1212"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N</w:t>
            </w:r>
          </w:p>
        </w:tc>
      </w:tr>
      <w:tr w:rsidR="007E7124" w:rsidTr="004B0F73">
        <w:trPr>
          <w:trHeight w:val="255"/>
        </w:trPr>
        <w:tc>
          <w:tcPr>
            <w:tcW w:w="81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QSURGN6A</w:t>
            </w:r>
          </w:p>
        </w:tc>
        <w:tc>
          <w:tcPr>
            <w:tcW w:w="90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7E7124" w:rsidRDefault="007E7124" w:rsidP="00F34E1C">
            <w:pPr>
              <w:jc w:val="center"/>
              <w:rPr>
                <w:rFonts w:ascii="Calibri" w:hAnsi="Calibri"/>
                <w:color w:val="000000"/>
                <w:sz w:val="20"/>
                <w:szCs w:val="20"/>
              </w:rPr>
            </w:pPr>
            <w:proofErr w:type="spellStart"/>
            <w:r>
              <w:rPr>
                <w:rFonts w:ascii="Calibri" w:hAnsi="Calibri"/>
                <w:color w:val="000000"/>
                <w:sz w:val="20"/>
                <w:szCs w:val="20"/>
              </w:rPr>
              <w:t>AnesAgents</w:t>
            </w:r>
            <w:proofErr w:type="spellEnd"/>
          </w:p>
        </w:tc>
        <w:tc>
          <w:tcPr>
            <w:tcW w:w="180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ANESTHESIA AGENTS</w:t>
            </w:r>
          </w:p>
        </w:tc>
        <w:tc>
          <w:tcPr>
            <w:tcW w:w="99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7E7124" w:rsidRDefault="007E7124" w:rsidP="00F34E1C">
            <w:pPr>
              <w:jc w:val="center"/>
              <w:rPr>
                <w:rFonts w:ascii="Calibri" w:hAnsi="Calibri"/>
                <w:color w:val="000000"/>
                <w:sz w:val="20"/>
                <w:szCs w:val="20"/>
              </w:rPr>
            </w:pPr>
          </w:p>
        </w:tc>
        <w:tc>
          <w:tcPr>
            <w:tcW w:w="998" w:type="dxa"/>
            <w:shd w:val="clear" w:color="000000" w:fill="FFFFFF"/>
            <w:vAlign w:val="center"/>
          </w:tcPr>
          <w:p w:rsidR="007E7124" w:rsidRDefault="007E7124" w:rsidP="004B0F73">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7E7124" w:rsidRDefault="007E7124" w:rsidP="00F34E1C">
            <w:pPr>
              <w:jc w:val="center"/>
              <w:rPr>
                <w:rFonts w:ascii="Calibri" w:hAnsi="Calibri"/>
                <w:color w:val="000000"/>
                <w:sz w:val="20"/>
                <w:szCs w:val="20"/>
              </w:rPr>
            </w:pPr>
          </w:p>
        </w:tc>
        <w:tc>
          <w:tcPr>
            <w:tcW w:w="1212"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Y</w:t>
            </w:r>
          </w:p>
        </w:tc>
      </w:tr>
      <w:tr w:rsidR="007E7124" w:rsidTr="004B0F73">
        <w:trPr>
          <w:trHeight w:val="255"/>
        </w:trPr>
        <w:tc>
          <w:tcPr>
            <w:tcW w:w="81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QSURGN6A</w:t>
            </w:r>
          </w:p>
        </w:tc>
        <w:tc>
          <w:tcPr>
            <w:tcW w:w="90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Dose(mg)</w:t>
            </w:r>
          </w:p>
        </w:tc>
        <w:tc>
          <w:tcPr>
            <w:tcW w:w="180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DOSE (mg)</w:t>
            </w:r>
          </w:p>
        </w:tc>
        <w:tc>
          <w:tcPr>
            <w:tcW w:w="99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E7124" w:rsidRDefault="003F0B99"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9</w:t>
            </w:r>
          </w:p>
        </w:tc>
        <w:tc>
          <w:tcPr>
            <w:tcW w:w="998" w:type="dxa"/>
            <w:shd w:val="clear" w:color="000000" w:fill="FFFFFF"/>
            <w:vAlign w:val="center"/>
          </w:tcPr>
          <w:p w:rsidR="007E7124" w:rsidRDefault="007E7124" w:rsidP="00F34E1C">
            <w:pPr>
              <w:jc w:val="center"/>
              <w:rPr>
                <w:rFonts w:ascii="Calibri" w:hAnsi="Calibri"/>
                <w:color w:val="000000"/>
                <w:sz w:val="20"/>
                <w:szCs w:val="20"/>
              </w:rPr>
            </w:pPr>
          </w:p>
        </w:tc>
        <w:tc>
          <w:tcPr>
            <w:tcW w:w="998" w:type="dxa"/>
            <w:shd w:val="clear" w:color="000000" w:fill="FFFFFF"/>
            <w:vAlign w:val="center"/>
          </w:tcPr>
          <w:p w:rsidR="007E7124" w:rsidRDefault="007E7124" w:rsidP="004B0F73">
            <w:pPr>
              <w:jc w:val="center"/>
              <w:rPr>
                <w:rFonts w:ascii="Calibri" w:hAnsi="Calibri"/>
                <w:color w:val="000000"/>
                <w:sz w:val="20"/>
                <w:szCs w:val="20"/>
              </w:rPr>
            </w:pPr>
            <w:r>
              <w:rPr>
                <w:rFonts w:ascii="Calibri" w:hAnsi="Calibri"/>
                <w:color w:val="000000"/>
                <w:sz w:val="20"/>
                <w:szCs w:val="20"/>
              </w:rPr>
              <w:t>BOTH</w:t>
            </w:r>
          </w:p>
        </w:tc>
        <w:tc>
          <w:tcPr>
            <w:tcW w:w="785" w:type="dxa"/>
            <w:shd w:val="clear" w:color="000000" w:fill="FFFFFF"/>
            <w:vAlign w:val="center"/>
            <w:hideMark/>
          </w:tcPr>
          <w:p w:rsidR="007E7124" w:rsidRDefault="007E7124" w:rsidP="00F34E1C">
            <w:pPr>
              <w:jc w:val="center"/>
              <w:rPr>
                <w:rFonts w:ascii="Calibri" w:hAnsi="Calibri"/>
                <w:color w:val="000000"/>
                <w:sz w:val="20"/>
                <w:szCs w:val="20"/>
              </w:rPr>
            </w:pPr>
          </w:p>
        </w:tc>
        <w:tc>
          <w:tcPr>
            <w:tcW w:w="1212" w:type="dxa"/>
            <w:shd w:val="clear" w:color="000000" w:fill="FFFFFF"/>
            <w:vAlign w:val="center"/>
            <w:hideMark/>
          </w:tcPr>
          <w:p w:rsidR="007E7124" w:rsidRDefault="007E7124" w:rsidP="00F34E1C">
            <w:pPr>
              <w:jc w:val="center"/>
              <w:rPr>
                <w:rFonts w:ascii="Calibri" w:hAnsi="Calibri"/>
                <w:color w:val="000000"/>
                <w:sz w:val="20"/>
                <w:szCs w:val="20"/>
              </w:rPr>
            </w:pPr>
            <w:r>
              <w:rPr>
                <w:rFonts w:ascii="Calibri" w:hAnsi="Calibri"/>
                <w:color w:val="000000"/>
                <w:sz w:val="20"/>
                <w:szCs w:val="20"/>
              </w:rPr>
              <w:t>Y</w:t>
            </w:r>
          </w:p>
        </w:tc>
      </w:tr>
      <w:tr w:rsidR="003C4C41" w:rsidTr="004B0F73">
        <w:trPr>
          <w:trHeight w:val="255"/>
        </w:trPr>
        <w:tc>
          <w:tcPr>
            <w:tcW w:w="81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N6A</w:t>
            </w:r>
          </w:p>
        </w:tc>
        <w:tc>
          <w:tcPr>
            <w:tcW w:w="900" w:type="dxa"/>
            <w:shd w:val="clear" w:color="000000" w:fill="FFFFFF"/>
            <w:vAlign w:val="center"/>
          </w:tcPr>
          <w:p w:rsidR="003C4C41" w:rsidRPr="0055732A" w:rsidRDefault="003C4C41" w:rsidP="004B31A1">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3C4C41" w:rsidRPr="0055732A" w:rsidRDefault="003C4C41" w:rsidP="004B31A1">
            <w:pPr>
              <w:jc w:val="center"/>
              <w:rPr>
                <w:rFonts w:ascii="Calibri" w:hAnsi="Calibri"/>
                <w:color w:val="000000"/>
                <w:sz w:val="20"/>
                <w:szCs w:val="20"/>
              </w:rPr>
            </w:pPr>
          </w:p>
        </w:tc>
        <w:tc>
          <w:tcPr>
            <w:tcW w:w="998"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3C4C41" w:rsidRPr="0055732A" w:rsidRDefault="003C4C41" w:rsidP="004B31A1">
            <w:pPr>
              <w:jc w:val="center"/>
              <w:rPr>
                <w:rFonts w:ascii="Calibri" w:hAnsi="Calibri"/>
                <w:color w:val="000000"/>
                <w:sz w:val="20"/>
                <w:szCs w:val="20"/>
              </w:rPr>
            </w:pPr>
          </w:p>
        </w:tc>
        <w:tc>
          <w:tcPr>
            <w:tcW w:w="1212" w:type="dxa"/>
            <w:shd w:val="clear" w:color="000000" w:fill="FFFFFF"/>
            <w:vAlign w:val="center"/>
          </w:tcPr>
          <w:p w:rsidR="003C4C41" w:rsidRPr="0055732A" w:rsidRDefault="003C4C41" w:rsidP="004B31A1">
            <w:pPr>
              <w:jc w:val="center"/>
              <w:rPr>
                <w:rFonts w:ascii="Calibri" w:hAnsi="Calibri"/>
                <w:color w:val="000000"/>
                <w:sz w:val="20"/>
                <w:szCs w:val="20"/>
              </w:rPr>
            </w:pPr>
            <w:r w:rsidRPr="0055732A">
              <w:rPr>
                <w:rFonts w:ascii="Calibri" w:hAnsi="Calibri"/>
                <w:color w:val="000000"/>
                <w:sz w:val="20"/>
                <w:szCs w:val="20"/>
              </w:rPr>
              <w:t>N</w:t>
            </w:r>
          </w:p>
        </w:tc>
      </w:tr>
    </w:tbl>
    <w:p w:rsidR="001C1315" w:rsidRDefault="001C1315"/>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785"/>
        <w:gridCol w:w="1212"/>
      </w:tblGrid>
      <w:tr w:rsidR="00FA07FC" w:rsidTr="00B3161C">
        <w:trPr>
          <w:trHeight w:val="765"/>
        </w:trPr>
        <w:tc>
          <w:tcPr>
            <w:tcW w:w="810"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FA07FC"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FA07FC">
              <w:rPr>
                <w:rFonts w:ascii="Calibri" w:hAnsi="Calibri"/>
                <w:b/>
                <w:bCs/>
                <w:color w:val="000000"/>
                <w:sz w:val="20"/>
                <w:szCs w:val="20"/>
              </w:rPr>
              <w:t xml:space="preserve"> Field Name</w:t>
            </w:r>
          </w:p>
        </w:tc>
        <w:tc>
          <w:tcPr>
            <w:tcW w:w="990"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FA07FC" w:rsidRPr="00582D02" w:rsidRDefault="00FA07FC"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FA07FC" w:rsidRDefault="00FA07FC" w:rsidP="00FA07FC">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b/>
                <w:bCs/>
                <w:color w:val="000000"/>
                <w:sz w:val="20"/>
                <w:szCs w:val="20"/>
              </w:rPr>
              <w:t>Repetition</w:t>
            </w:r>
          </w:p>
        </w:tc>
      </w:tr>
      <w:tr w:rsidR="00FA07FC" w:rsidTr="00B3161C">
        <w:trPr>
          <w:trHeight w:val="765"/>
        </w:trPr>
        <w:tc>
          <w:tcPr>
            <w:tcW w:w="810"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color w:val="000000"/>
                <w:sz w:val="20"/>
                <w:szCs w:val="20"/>
              </w:rPr>
              <w:t>QSURGN6B</w:t>
            </w:r>
          </w:p>
        </w:tc>
        <w:tc>
          <w:tcPr>
            <w:tcW w:w="90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FA07FC"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FA07FC" w:rsidRPr="005466CA" w:rsidRDefault="00FA07FC" w:rsidP="00F34E1C">
            <w:pPr>
              <w:jc w:val="center"/>
              <w:rPr>
                <w:rFonts w:ascii="Calibri" w:hAnsi="Calibri"/>
                <w:color w:val="000000"/>
                <w:sz w:val="20"/>
                <w:szCs w:val="20"/>
              </w:rPr>
            </w:pPr>
          </w:p>
        </w:tc>
        <w:tc>
          <w:tcPr>
            <w:tcW w:w="998" w:type="dxa"/>
            <w:shd w:val="clear" w:color="000000" w:fill="FFFFFF"/>
            <w:vAlign w:val="center"/>
          </w:tcPr>
          <w:p w:rsidR="00FA07FC" w:rsidRPr="005466CA" w:rsidRDefault="009A5D2A" w:rsidP="00FA07FC">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FA07FC" w:rsidRPr="005466CA" w:rsidRDefault="00FA07FC" w:rsidP="00F34E1C">
            <w:pPr>
              <w:jc w:val="center"/>
              <w:rPr>
                <w:rFonts w:ascii="Calibri" w:hAnsi="Calibri"/>
                <w:color w:val="000000"/>
                <w:sz w:val="20"/>
                <w:szCs w:val="20"/>
              </w:rPr>
            </w:pPr>
          </w:p>
        </w:tc>
        <w:tc>
          <w:tcPr>
            <w:tcW w:w="1212"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Y</w:t>
            </w:r>
          </w:p>
        </w:tc>
      </w:tr>
      <w:tr w:rsidR="00FA07FC" w:rsidTr="00B3161C">
        <w:trPr>
          <w:trHeight w:val="765"/>
        </w:trPr>
        <w:tc>
          <w:tcPr>
            <w:tcW w:w="810" w:type="dxa"/>
            <w:shd w:val="clear" w:color="000000" w:fill="FFFFFF"/>
            <w:vAlign w:val="center"/>
            <w:hideMark/>
          </w:tcPr>
          <w:p w:rsidR="00FA07FC" w:rsidRDefault="00FA07FC" w:rsidP="00F34E1C">
            <w:pPr>
              <w:jc w:val="center"/>
              <w:rPr>
                <w:rFonts w:ascii="Calibri" w:hAnsi="Calibri"/>
                <w:b/>
                <w:bCs/>
                <w:color w:val="000000"/>
                <w:sz w:val="20"/>
                <w:szCs w:val="20"/>
              </w:rPr>
            </w:pPr>
            <w:r>
              <w:rPr>
                <w:rFonts w:ascii="Calibri" w:hAnsi="Calibri"/>
                <w:color w:val="000000"/>
                <w:sz w:val="20"/>
                <w:szCs w:val="20"/>
              </w:rPr>
              <w:t>QSURGN6B</w:t>
            </w:r>
          </w:p>
        </w:tc>
        <w:tc>
          <w:tcPr>
            <w:tcW w:w="90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FA07FC" w:rsidRPr="005466CA" w:rsidRDefault="00FA07FC" w:rsidP="00F34E1C">
            <w:pPr>
              <w:jc w:val="center"/>
              <w:rPr>
                <w:rFonts w:ascii="Calibri" w:hAnsi="Calibri"/>
                <w:color w:val="000000"/>
                <w:sz w:val="20"/>
                <w:szCs w:val="20"/>
              </w:rPr>
            </w:pPr>
          </w:p>
        </w:tc>
        <w:tc>
          <w:tcPr>
            <w:tcW w:w="998" w:type="dxa"/>
            <w:shd w:val="clear" w:color="000000" w:fill="FFFFFF"/>
            <w:vAlign w:val="center"/>
          </w:tcPr>
          <w:p w:rsidR="00FA07FC" w:rsidRPr="005466CA" w:rsidRDefault="009A5D2A" w:rsidP="00FA07FC">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FA07FC" w:rsidRPr="005466CA" w:rsidRDefault="00FA07FC" w:rsidP="00F34E1C">
            <w:pPr>
              <w:jc w:val="center"/>
              <w:rPr>
                <w:rFonts w:ascii="Calibri" w:hAnsi="Calibri"/>
                <w:color w:val="000000"/>
                <w:sz w:val="20"/>
                <w:szCs w:val="20"/>
              </w:rPr>
            </w:pPr>
          </w:p>
        </w:tc>
        <w:tc>
          <w:tcPr>
            <w:tcW w:w="1212" w:type="dxa"/>
            <w:shd w:val="clear" w:color="000000" w:fill="FFFFFF"/>
            <w:vAlign w:val="center"/>
            <w:hideMark/>
          </w:tcPr>
          <w:p w:rsidR="00FA07FC" w:rsidRPr="005466CA" w:rsidRDefault="00FA07FC" w:rsidP="00F34E1C">
            <w:pPr>
              <w:jc w:val="center"/>
              <w:rPr>
                <w:rFonts w:ascii="Calibri" w:hAnsi="Calibri"/>
                <w:color w:val="000000"/>
                <w:sz w:val="20"/>
                <w:szCs w:val="20"/>
              </w:rPr>
            </w:pPr>
            <w:r w:rsidRPr="005466CA">
              <w:rPr>
                <w:rFonts w:ascii="Calibri" w:hAnsi="Calibri"/>
                <w:color w:val="000000"/>
                <w:sz w:val="20"/>
                <w:szCs w:val="20"/>
              </w:rPr>
              <w:t>Y</w:t>
            </w:r>
          </w:p>
        </w:tc>
      </w:tr>
      <w:tr w:rsidR="00211B95" w:rsidTr="00B3161C">
        <w:trPr>
          <w:trHeight w:val="765"/>
        </w:trPr>
        <w:tc>
          <w:tcPr>
            <w:tcW w:w="810" w:type="dxa"/>
            <w:shd w:val="clear" w:color="000000" w:fill="FFFFFF"/>
            <w:vAlign w:val="center"/>
            <w:hideMark/>
          </w:tcPr>
          <w:p w:rsidR="00211B95" w:rsidRDefault="00211B95" w:rsidP="008148C7">
            <w:pPr>
              <w:jc w:val="center"/>
              <w:rPr>
                <w:rFonts w:ascii="Calibri" w:hAnsi="Calibri"/>
                <w:bCs/>
                <w:color w:val="000000"/>
                <w:sz w:val="20"/>
                <w:szCs w:val="20"/>
              </w:rPr>
            </w:pPr>
            <w:r>
              <w:rPr>
                <w:rFonts w:ascii="Calibri" w:hAnsi="Calibri"/>
                <w:bCs/>
                <w:color w:val="000000"/>
                <w:sz w:val="20"/>
                <w:szCs w:val="20"/>
              </w:rPr>
              <w:t>QSURGN6B</w:t>
            </w:r>
          </w:p>
        </w:tc>
        <w:tc>
          <w:tcPr>
            <w:tcW w:w="900" w:type="dxa"/>
            <w:shd w:val="clear" w:color="000000" w:fill="FFFFFF"/>
            <w:vAlign w:val="center"/>
            <w:hideMark/>
          </w:tcPr>
          <w:p w:rsidR="00211B95" w:rsidRPr="005466CA" w:rsidRDefault="00211B95"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211B95" w:rsidRPr="00582D02" w:rsidRDefault="00211B95"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211B95" w:rsidRPr="00582D02" w:rsidRDefault="00211B95"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211B95" w:rsidRPr="00582D02" w:rsidRDefault="00211B95"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211B95" w:rsidRPr="00582D02" w:rsidRDefault="00267DB9"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211B95" w:rsidRPr="00582D02" w:rsidRDefault="00211B95"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211B95" w:rsidRPr="00582D02" w:rsidRDefault="00211B95"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211B95" w:rsidRPr="00582D02" w:rsidRDefault="00211B95" w:rsidP="00CF5084">
            <w:pPr>
              <w:jc w:val="center"/>
              <w:rPr>
                <w:rFonts w:ascii="Calibri" w:hAnsi="Calibri"/>
                <w:color w:val="000000"/>
                <w:sz w:val="20"/>
                <w:szCs w:val="20"/>
              </w:rPr>
            </w:pPr>
          </w:p>
        </w:tc>
        <w:tc>
          <w:tcPr>
            <w:tcW w:w="998" w:type="dxa"/>
            <w:shd w:val="clear" w:color="000000" w:fill="FFFFFF"/>
            <w:vAlign w:val="center"/>
          </w:tcPr>
          <w:p w:rsidR="00211B95" w:rsidRPr="00582D02" w:rsidRDefault="009A5D2A" w:rsidP="00CF5084">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211B95" w:rsidRPr="00582D02" w:rsidRDefault="00211B95" w:rsidP="00CF5084">
            <w:pPr>
              <w:jc w:val="center"/>
              <w:rPr>
                <w:rFonts w:ascii="Calibri" w:hAnsi="Calibri"/>
                <w:color w:val="000000"/>
                <w:sz w:val="20"/>
                <w:szCs w:val="20"/>
              </w:rPr>
            </w:pPr>
          </w:p>
        </w:tc>
        <w:tc>
          <w:tcPr>
            <w:tcW w:w="1212" w:type="dxa"/>
            <w:shd w:val="clear" w:color="000000" w:fill="FFFFFF"/>
            <w:vAlign w:val="center"/>
            <w:hideMark/>
          </w:tcPr>
          <w:p w:rsidR="00211B95" w:rsidRPr="00582D02" w:rsidRDefault="00211B95" w:rsidP="00CF5084">
            <w:pPr>
              <w:jc w:val="center"/>
              <w:rPr>
                <w:rFonts w:ascii="Calibri" w:hAnsi="Calibri"/>
                <w:color w:val="000000"/>
                <w:sz w:val="20"/>
                <w:szCs w:val="20"/>
              </w:rPr>
            </w:pPr>
            <w:r>
              <w:rPr>
                <w:rFonts w:ascii="Calibri" w:hAnsi="Calibri"/>
                <w:color w:val="000000"/>
                <w:sz w:val="20"/>
                <w:szCs w:val="20"/>
              </w:rPr>
              <w:t>Y</w:t>
            </w:r>
          </w:p>
        </w:tc>
      </w:tr>
      <w:tr w:rsidR="00211B95" w:rsidTr="00B3161C">
        <w:trPr>
          <w:trHeight w:val="765"/>
        </w:trPr>
        <w:tc>
          <w:tcPr>
            <w:tcW w:w="810" w:type="dxa"/>
            <w:shd w:val="clear" w:color="000000" w:fill="FFFFFF"/>
            <w:vAlign w:val="center"/>
            <w:hideMark/>
          </w:tcPr>
          <w:p w:rsidR="00211B95" w:rsidRDefault="00211B95" w:rsidP="00F34E1C">
            <w:pPr>
              <w:jc w:val="center"/>
              <w:rPr>
                <w:rFonts w:ascii="Calibri" w:hAnsi="Calibri"/>
                <w:b/>
                <w:bCs/>
                <w:color w:val="000000"/>
                <w:sz w:val="20"/>
                <w:szCs w:val="20"/>
              </w:rPr>
            </w:pPr>
            <w:r>
              <w:rPr>
                <w:rFonts w:ascii="Calibri" w:hAnsi="Calibri"/>
                <w:color w:val="000000"/>
                <w:sz w:val="20"/>
                <w:szCs w:val="20"/>
              </w:rPr>
              <w:t>QSURGN6B</w:t>
            </w:r>
          </w:p>
        </w:tc>
        <w:tc>
          <w:tcPr>
            <w:tcW w:w="900" w:type="dxa"/>
            <w:shd w:val="clear" w:color="000000" w:fill="FFFFFF"/>
            <w:vAlign w:val="center"/>
            <w:hideMark/>
          </w:tcPr>
          <w:p w:rsidR="00211B95" w:rsidRPr="005466CA" w:rsidRDefault="00211B95"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211B95" w:rsidRPr="005466CA" w:rsidRDefault="00211B95" w:rsidP="00F34E1C">
            <w:pPr>
              <w:jc w:val="center"/>
              <w:rPr>
                <w:rFonts w:ascii="Calibri" w:hAnsi="Calibri"/>
                <w:color w:val="000000"/>
                <w:sz w:val="20"/>
                <w:szCs w:val="20"/>
              </w:rPr>
            </w:pPr>
            <w:r>
              <w:rPr>
                <w:rFonts w:ascii="Calibri" w:hAnsi="Calibri"/>
                <w:color w:val="000000"/>
                <w:sz w:val="20"/>
                <w:szCs w:val="20"/>
              </w:rPr>
              <w:t>SUBIEN(.37)</w:t>
            </w:r>
          </w:p>
        </w:tc>
        <w:tc>
          <w:tcPr>
            <w:tcW w:w="1800" w:type="dxa"/>
            <w:shd w:val="clear" w:color="000000" w:fill="FFFFFF"/>
            <w:vAlign w:val="center"/>
            <w:hideMark/>
          </w:tcPr>
          <w:p w:rsidR="00211B95" w:rsidRPr="005466CA" w:rsidRDefault="00211B95"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211B95" w:rsidRPr="005466CA" w:rsidRDefault="00211B95"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211B95" w:rsidRPr="005466CA" w:rsidRDefault="00211B95"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211B95" w:rsidRPr="005466CA" w:rsidRDefault="00211B95"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211B95" w:rsidRPr="005466CA" w:rsidRDefault="00211B95"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211B95" w:rsidRPr="005466CA" w:rsidRDefault="00211B95" w:rsidP="00F34E1C">
            <w:pPr>
              <w:jc w:val="center"/>
              <w:rPr>
                <w:rFonts w:ascii="Calibri" w:hAnsi="Calibri"/>
                <w:color w:val="000000"/>
                <w:sz w:val="20"/>
                <w:szCs w:val="20"/>
              </w:rPr>
            </w:pPr>
          </w:p>
        </w:tc>
        <w:tc>
          <w:tcPr>
            <w:tcW w:w="998" w:type="dxa"/>
            <w:shd w:val="clear" w:color="000000" w:fill="FFFFFF"/>
            <w:vAlign w:val="center"/>
          </w:tcPr>
          <w:p w:rsidR="00211B95" w:rsidRPr="005466CA" w:rsidRDefault="009A5D2A" w:rsidP="00FA07FC">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211B95" w:rsidRPr="005466CA" w:rsidRDefault="00211B95" w:rsidP="00F34E1C">
            <w:pPr>
              <w:jc w:val="center"/>
              <w:rPr>
                <w:rFonts w:ascii="Calibri" w:hAnsi="Calibri"/>
                <w:color w:val="000000"/>
                <w:sz w:val="20"/>
                <w:szCs w:val="20"/>
              </w:rPr>
            </w:pPr>
          </w:p>
        </w:tc>
        <w:tc>
          <w:tcPr>
            <w:tcW w:w="1212" w:type="dxa"/>
            <w:shd w:val="clear" w:color="000000" w:fill="FFFFFF"/>
            <w:vAlign w:val="center"/>
            <w:hideMark/>
          </w:tcPr>
          <w:p w:rsidR="00211B95" w:rsidRPr="005466CA" w:rsidRDefault="00211B95" w:rsidP="00F34E1C">
            <w:pPr>
              <w:jc w:val="center"/>
              <w:rPr>
                <w:rFonts w:ascii="Calibri" w:hAnsi="Calibri"/>
                <w:color w:val="000000"/>
                <w:sz w:val="20"/>
                <w:szCs w:val="20"/>
              </w:rPr>
            </w:pPr>
            <w:r>
              <w:rPr>
                <w:rFonts w:ascii="Calibri" w:hAnsi="Calibri"/>
                <w:color w:val="000000"/>
                <w:sz w:val="20"/>
                <w:szCs w:val="20"/>
              </w:rPr>
              <w:t>Y</w:t>
            </w:r>
          </w:p>
        </w:tc>
      </w:tr>
      <w:tr w:rsidR="00211B95" w:rsidTr="00B3161C">
        <w:trPr>
          <w:trHeight w:val="765"/>
        </w:trPr>
        <w:tc>
          <w:tcPr>
            <w:tcW w:w="810" w:type="dxa"/>
            <w:shd w:val="clear" w:color="000000" w:fill="FFFFFF"/>
            <w:vAlign w:val="center"/>
            <w:hideMark/>
          </w:tcPr>
          <w:p w:rsidR="00211B95" w:rsidRDefault="00211B95" w:rsidP="00F34E1C">
            <w:pPr>
              <w:jc w:val="center"/>
              <w:rPr>
                <w:rFonts w:ascii="Calibri" w:hAnsi="Calibri"/>
                <w:b/>
                <w:bCs/>
                <w:color w:val="000000"/>
                <w:sz w:val="20"/>
                <w:szCs w:val="20"/>
              </w:rPr>
            </w:pPr>
            <w:r>
              <w:rPr>
                <w:rFonts w:ascii="Calibri" w:hAnsi="Calibri"/>
                <w:color w:val="000000"/>
                <w:sz w:val="20"/>
                <w:szCs w:val="20"/>
              </w:rPr>
              <w:t>QSURGN6B</w:t>
            </w:r>
          </w:p>
        </w:tc>
        <w:tc>
          <w:tcPr>
            <w:tcW w:w="90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SUBSUBIEN(32)</w:t>
            </w:r>
          </w:p>
        </w:tc>
        <w:tc>
          <w:tcPr>
            <w:tcW w:w="180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211B95" w:rsidRPr="005466CA" w:rsidRDefault="00211B95" w:rsidP="00F34E1C">
            <w:pPr>
              <w:jc w:val="center"/>
              <w:rPr>
                <w:rFonts w:ascii="Calibri" w:hAnsi="Calibri"/>
                <w:color w:val="000000"/>
                <w:sz w:val="20"/>
                <w:szCs w:val="20"/>
              </w:rPr>
            </w:pPr>
          </w:p>
        </w:tc>
        <w:tc>
          <w:tcPr>
            <w:tcW w:w="998" w:type="dxa"/>
            <w:shd w:val="clear" w:color="000000" w:fill="FFFFFF"/>
            <w:vAlign w:val="center"/>
          </w:tcPr>
          <w:p w:rsidR="00211B95" w:rsidRPr="005466CA" w:rsidRDefault="009A5D2A" w:rsidP="00FA07FC">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211B95" w:rsidRPr="005466CA" w:rsidRDefault="00211B95" w:rsidP="00F34E1C">
            <w:pPr>
              <w:jc w:val="center"/>
              <w:rPr>
                <w:rFonts w:ascii="Calibri" w:hAnsi="Calibri"/>
                <w:color w:val="000000"/>
                <w:sz w:val="20"/>
                <w:szCs w:val="20"/>
              </w:rPr>
            </w:pPr>
          </w:p>
        </w:tc>
        <w:tc>
          <w:tcPr>
            <w:tcW w:w="1212"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N</w:t>
            </w:r>
          </w:p>
        </w:tc>
      </w:tr>
      <w:tr w:rsidR="00211B95" w:rsidTr="00B3161C">
        <w:trPr>
          <w:trHeight w:val="255"/>
        </w:trPr>
        <w:tc>
          <w:tcPr>
            <w:tcW w:w="81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QSURGN6B</w:t>
            </w:r>
          </w:p>
        </w:tc>
        <w:tc>
          <w:tcPr>
            <w:tcW w:w="90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211B95" w:rsidRDefault="00211B95" w:rsidP="00F34E1C">
            <w:pPr>
              <w:jc w:val="center"/>
              <w:rPr>
                <w:rFonts w:ascii="Calibri" w:hAnsi="Calibri"/>
                <w:color w:val="000000"/>
                <w:sz w:val="20"/>
                <w:szCs w:val="20"/>
              </w:rPr>
            </w:pPr>
            <w:proofErr w:type="spellStart"/>
            <w:r>
              <w:rPr>
                <w:rFonts w:ascii="Calibri" w:hAnsi="Calibri"/>
                <w:color w:val="000000"/>
                <w:sz w:val="20"/>
                <w:szCs w:val="20"/>
              </w:rPr>
              <w:t>TestDose</w:t>
            </w:r>
            <w:proofErr w:type="spellEnd"/>
          </w:p>
        </w:tc>
        <w:tc>
          <w:tcPr>
            <w:tcW w:w="180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TEST DOSE</w:t>
            </w:r>
          </w:p>
        </w:tc>
        <w:tc>
          <w:tcPr>
            <w:tcW w:w="99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211B95" w:rsidRDefault="00211B95" w:rsidP="00F34E1C">
            <w:pPr>
              <w:jc w:val="center"/>
              <w:rPr>
                <w:rFonts w:ascii="Calibri" w:hAnsi="Calibri"/>
                <w:color w:val="000000"/>
                <w:sz w:val="20"/>
                <w:szCs w:val="20"/>
              </w:rPr>
            </w:pPr>
          </w:p>
        </w:tc>
        <w:tc>
          <w:tcPr>
            <w:tcW w:w="998" w:type="dxa"/>
            <w:shd w:val="clear" w:color="000000" w:fill="FFFFFF"/>
            <w:vAlign w:val="center"/>
          </w:tcPr>
          <w:p w:rsidR="00211B95" w:rsidRDefault="009A5D2A" w:rsidP="00FA07FC">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211B95" w:rsidRDefault="00211B95" w:rsidP="00F34E1C">
            <w:pPr>
              <w:jc w:val="center"/>
              <w:rPr>
                <w:rFonts w:ascii="Calibri" w:hAnsi="Calibri"/>
                <w:color w:val="000000"/>
                <w:sz w:val="20"/>
                <w:szCs w:val="20"/>
              </w:rPr>
            </w:pPr>
          </w:p>
        </w:tc>
        <w:tc>
          <w:tcPr>
            <w:tcW w:w="1212"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Y</w:t>
            </w:r>
          </w:p>
        </w:tc>
      </w:tr>
      <w:tr w:rsidR="00211B95" w:rsidTr="00B3161C">
        <w:trPr>
          <w:trHeight w:val="255"/>
        </w:trPr>
        <w:tc>
          <w:tcPr>
            <w:tcW w:w="81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QSURGN6B</w:t>
            </w:r>
          </w:p>
        </w:tc>
        <w:tc>
          <w:tcPr>
            <w:tcW w:w="90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Dose(mg)</w:t>
            </w:r>
          </w:p>
        </w:tc>
        <w:tc>
          <w:tcPr>
            <w:tcW w:w="180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DOSE (mg)</w:t>
            </w:r>
          </w:p>
        </w:tc>
        <w:tc>
          <w:tcPr>
            <w:tcW w:w="99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211B95" w:rsidRDefault="003F0B99"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211B95" w:rsidRDefault="00211B95" w:rsidP="00F34E1C">
            <w:pPr>
              <w:jc w:val="center"/>
              <w:rPr>
                <w:rFonts w:ascii="Calibri" w:hAnsi="Calibri"/>
                <w:color w:val="000000"/>
                <w:sz w:val="20"/>
                <w:szCs w:val="20"/>
              </w:rPr>
            </w:pPr>
          </w:p>
        </w:tc>
        <w:tc>
          <w:tcPr>
            <w:tcW w:w="998" w:type="dxa"/>
            <w:shd w:val="clear" w:color="000000" w:fill="FFFFFF"/>
            <w:vAlign w:val="center"/>
          </w:tcPr>
          <w:p w:rsidR="00211B95" w:rsidRDefault="009A5D2A" w:rsidP="00FA07FC">
            <w:pPr>
              <w:jc w:val="center"/>
              <w:rPr>
                <w:rFonts w:ascii="Calibri" w:hAnsi="Calibri"/>
                <w:color w:val="000000"/>
                <w:sz w:val="20"/>
                <w:szCs w:val="20"/>
              </w:rPr>
            </w:pPr>
            <w:r>
              <w:rPr>
                <w:rFonts w:ascii="Calibri" w:hAnsi="Calibri"/>
                <w:color w:val="000000"/>
                <w:sz w:val="20"/>
                <w:szCs w:val="20"/>
              </w:rPr>
              <w:t>OR</w:t>
            </w:r>
          </w:p>
        </w:tc>
        <w:tc>
          <w:tcPr>
            <w:tcW w:w="785" w:type="dxa"/>
            <w:shd w:val="clear" w:color="000000" w:fill="FFFFFF"/>
            <w:vAlign w:val="center"/>
            <w:hideMark/>
          </w:tcPr>
          <w:p w:rsidR="00211B95" w:rsidRDefault="00211B95" w:rsidP="00F34E1C">
            <w:pPr>
              <w:jc w:val="center"/>
              <w:rPr>
                <w:rFonts w:ascii="Calibri" w:hAnsi="Calibri"/>
                <w:color w:val="000000"/>
                <w:sz w:val="20"/>
                <w:szCs w:val="20"/>
              </w:rPr>
            </w:pPr>
          </w:p>
        </w:tc>
        <w:tc>
          <w:tcPr>
            <w:tcW w:w="1212" w:type="dxa"/>
            <w:shd w:val="clear" w:color="000000" w:fill="FFFFFF"/>
            <w:vAlign w:val="center"/>
            <w:hideMark/>
          </w:tcPr>
          <w:p w:rsidR="00211B95" w:rsidRDefault="00211B95" w:rsidP="00F34E1C">
            <w:pPr>
              <w:jc w:val="center"/>
              <w:rPr>
                <w:rFonts w:ascii="Calibri" w:hAnsi="Calibri"/>
                <w:color w:val="000000"/>
                <w:sz w:val="20"/>
                <w:szCs w:val="20"/>
              </w:rPr>
            </w:pPr>
            <w:r>
              <w:rPr>
                <w:rFonts w:ascii="Calibri" w:hAnsi="Calibri"/>
                <w:color w:val="000000"/>
                <w:sz w:val="20"/>
                <w:szCs w:val="20"/>
              </w:rPr>
              <w:t>Y</w:t>
            </w:r>
          </w:p>
        </w:tc>
      </w:tr>
      <w:tr w:rsidR="00232CAE" w:rsidTr="00232CAE">
        <w:trPr>
          <w:trHeight w:val="255"/>
        </w:trPr>
        <w:tc>
          <w:tcPr>
            <w:tcW w:w="810" w:type="dxa"/>
            <w:shd w:val="clear" w:color="000000" w:fill="FFFFFF"/>
            <w:vAlign w:val="center"/>
          </w:tcPr>
          <w:p w:rsidR="00232CAE" w:rsidRPr="0055732A" w:rsidRDefault="00232CAE"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N6B</w:t>
            </w:r>
          </w:p>
        </w:tc>
        <w:tc>
          <w:tcPr>
            <w:tcW w:w="900" w:type="dxa"/>
            <w:shd w:val="clear" w:color="000000" w:fill="FFFFFF"/>
            <w:vAlign w:val="center"/>
          </w:tcPr>
          <w:p w:rsidR="00232CAE" w:rsidRPr="0055732A" w:rsidRDefault="00232CAE" w:rsidP="004B31A1">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tcPr>
          <w:p w:rsidR="00232CAE" w:rsidRPr="0055732A" w:rsidRDefault="00232CAE"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232CAE" w:rsidRPr="0055732A" w:rsidRDefault="00232CAE"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232CAE" w:rsidRPr="0055732A" w:rsidRDefault="00232CAE"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232CAE" w:rsidRPr="0055732A" w:rsidRDefault="00232CAE"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232CAE" w:rsidRPr="0055732A" w:rsidRDefault="00232CAE"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232CAE" w:rsidRPr="0055732A" w:rsidRDefault="00232CAE"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232CAE" w:rsidRPr="0055732A" w:rsidRDefault="00232CAE" w:rsidP="004B31A1">
            <w:pPr>
              <w:jc w:val="center"/>
              <w:rPr>
                <w:rFonts w:ascii="Calibri" w:hAnsi="Calibri"/>
                <w:color w:val="000000"/>
                <w:sz w:val="20"/>
                <w:szCs w:val="20"/>
              </w:rPr>
            </w:pPr>
          </w:p>
        </w:tc>
        <w:tc>
          <w:tcPr>
            <w:tcW w:w="998" w:type="dxa"/>
            <w:shd w:val="clear" w:color="000000" w:fill="FFFFFF"/>
            <w:vAlign w:val="center"/>
          </w:tcPr>
          <w:p w:rsidR="00232CAE" w:rsidRPr="0055732A" w:rsidRDefault="00232CAE"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232CAE" w:rsidRPr="0055732A" w:rsidRDefault="00232CAE" w:rsidP="004B31A1">
            <w:pPr>
              <w:jc w:val="center"/>
              <w:rPr>
                <w:rFonts w:ascii="Calibri" w:hAnsi="Calibri"/>
                <w:color w:val="000000"/>
                <w:sz w:val="20"/>
                <w:szCs w:val="20"/>
              </w:rPr>
            </w:pPr>
          </w:p>
        </w:tc>
        <w:tc>
          <w:tcPr>
            <w:tcW w:w="1212" w:type="dxa"/>
            <w:shd w:val="clear" w:color="000000" w:fill="FFFFFF"/>
            <w:vAlign w:val="center"/>
          </w:tcPr>
          <w:p w:rsidR="00232CAE" w:rsidRPr="0055732A" w:rsidRDefault="00232CAE" w:rsidP="004B31A1">
            <w:pPr>
              <w:jc w:val="center"/>
              <w:rPr>
                <w:rFonts w:ascii="Calibri" w:hAnsi="Calibri"/>
                <w:color w:val="000000"/>
                <w:sz w:val="20"/>
                <w:szCs w:val="20"/>
              </w:rPr>
            </w:pPr>
            <w:r w:rsidRPr="0055732A">
              <w:rPr>
                <w:rFonts w:ascii="Calibri" w:hAnsi="Calibri"/>
                <w:color w:val="000000"/>
                <w:sz w:val="20"/>
                <w:szCs w:val="20"/>
              </w:rPr>
              <w:t>N</w:t>
            </w:r>
          </w:p>
        </w:tc>
      </w:tr>
    </w:tbl>
    <w:p w:rsidR="001C1315" w:rsidRDefault="001C1315"/>
    <w:p w:rsidR="008148C7" w:rsidRDefault="008148C7"/>
    <w:p w:rsidR="003B685F" w:rsidRDefault="003B685F"/>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785"/>
        <w:gridCol w:w="1212"/>
      </w:tblGrid>
      <w:tr w:rsidR="00B3161C" w:rsidTr="00B3161C">
        <w:trPr>
          <w:trHeight w:val="765"/>
        </w:trPr>
        <w:tc>
          <w:tcPr>
            <w:tcW w:w="810" w:type="dxa"/>
            <w:shd w:val="clear" w:color="000000" w:fill="FFFFFF"/>
            <w:vAlign w:val="center"/>
            <w:hideMark/>
          </w:tcPr>
          <w:p w:rsidR="00B3161C" w:rsidRDefault="00B3161C"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B3161C" w:rsidRDefault="00B3161C"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B3161C" w:rsidRDefault="00B3161C"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B3161C"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B3161C">
              <w:rPr>
                <w:rFonts w:ascii="Calibri" w:hAnsi="Calibri"/>
                <w:b/>
                <w:bCs/>
                <w:color w:val="000000"/>
                <w:sz w:val="20"/>
                <w:szCs w:val="20"/>
              </w:rPr>
              <w:t xml:space="preserve"> Field Name</w:t>
            </w:r>
          </w:p>
        </w:tc>
        <w:tc>
          <w:tcPr>
            <w:tcW w:w="990" w:type="dxa"/>
            <w:shd w:val="clear" w:color="000000" w:fill="FFFFFF"/>
            <w:vAlign w:val="center"/>
            <w:hideMark/>
          </w:tcPr>
          <w:p w:rsidR="00B3161C" w:rsidRDefault="00B3161C"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B3161C" w:rsidRDefault="00B3161C"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B3161C" w:rsidRDefault="00B3161C"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B3161C" w:rsidRDefault="00B3161C"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B3161C" w:rsidRPr="00582D02" w:rsidRDefault="00B3161C"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B3161C" w:rsidRDefault="00B3161C" w:rsidP="00B3161C">
            <w:pPr>
              <w:jc w:val="center"/>
              <w:rPr>
                <w:rFonts w:ascii="Calibri" w:hAnsi="Calibri"/>
                <w:b/>
                <w:bCs/>
                <w:color w:val="000000"/>
                <w:sz w:val="20"/>
                <w:szCs w:val="20"/>
              </w:rPr>
            </w:pPr>
            <w:r>
              <w:rPr>
                <w:rFonts w:ascii="Calibri" w:hAnsi="Calibri"/>
                <w:b/>
                <w:bCs/>
                <w:color w:val="000000"/>
                <w:sz w:val="20"/>
                <w:szCs w:val="20"/>
              </w:rPr>
              <w:t>OR / NON-OR</w:t>
            </w:r>
          </w:p>
        </w:tc>
        <w:tc>
          <w:tcPr>
            <w:tcW w:w="785" w:type="dxa"/>
            <w:shd w:val="clear" w:color="000000" w:fill="FFFFFF"/>
            <w:vAlign w:val="center"/>
            <w:hideMark/>
          </w:tcPr>
          <w:p w:rsidR="00B3161C" w:rsidRDefault="00B3161C" w:rsidP="00B3161C">
            <w:pPr>
              <w:jc w:val="center"/>
              <w:rPr>
                <w:rFonts w:ascii="Calibri" w:hAnsi="Calibri"/>
                <w:b/>
                <w:bCs/>
                <w:color w:val="000000"/>
                <w:sz w:val="20"/>
                <w:szCs w:val="20"/>
              </w:rPr>
            </w:pPr>
            <w:r>
              <w:rPr>
                <w:rFonts w:ascii="Calibri" w:hAnsi="Calibri"/>
                <w:b/>
                <w:bCs/>
                <w:color w:val="000000"/>
                <w:sz w:val="20"/>
                <w:szCs w:val="20"/>
              </w:rPr>
              <w:t>Code Values</w:t>
            </w:r>
          </w:p>
        </w:tc>
        <w:tc>
          <w:tcPr>
            <w:tcW w:w="1212" w:type="dxa"/>
            <w:shd w:val="clear" w:color="000000" w:fill="FFFFFF"/>
            <w:vAlign w:val="center"/>
            <w:hideMark/>
          </w:tcPr>
          <w:p w:rsidR="00B3161C" w:rsidRDefault="00B3161C" w:rsidP="00F34E1C">
            <w:pPr>
              <w:jc w:val="center"/>
              <w:rPr>
                <w:rFonts w:ascii="Calibri" w:hAnsi="Calibri"/>
                <w:b/>
                <w:bCs/>
                <w:color w:val="000000"/>
                <w:sz w:val="20"/>
                <w:szCs w:val="20"/>
              </w:rPr>
            </w:pPr>
            <w:r>
              <w:rPr>
                <w:rFonts w:ascii="Calibri" w:hAnsi="Calibri"/>
                <w:b/>
                <w:bCs/>
                <w:color w:val="000000"/>
                <w:sz w:val="20"/>
                <w:szCs w:val="20"/>
              </w:rPr>
              <w:t>Repetition</w:t>
            </w:r>
          </w:p>
        </w:tc>
      </w:tr>
      <w:tr w:rsidR="00E61AF6" w:rsidTr="00E61AF6">
        <w:trPr>
          <w:trHeight w:val="765"/>
        </w:trPr>
        <w:tc>
          <w:tcPr>
            <w:tcW w:w="810" w:type="dxa"/>
            <w:shd w:val="clear" w:color="000000" w:fill="FFFFFF"/>
            <w:vAlign w:val="center"/>
            <w:hideMark/>
          </w:tcPr>
          <w:p w:rsidR="00E61AF6" w:rsidRDefault="00E61AF6" w:rsidP="00F34E1C">
            <w:pPr>
              <w:jc w:val="center"/>
              <w:rPr>
                <w:rFonts w:ascii="Calibri" w:hAnsi="Calibri"/>
                <w:b/>
                <w:bCs/>
                <w:color w:val="000000"/>
                <w:sz w:val="20"/>
                <w:szCs w:val="20"/>
              </w:rPr>
            </w:pPr>
            <w:r>
              <w:rPr>
                <w:rFonts w:ascii="Calibri" w:hAnsi="Calibri"/>
                <w:color w:val="000000"/>
                <w:sz w:val="20"/>
                <w:szCs w:val="20"/>
              </w:rPr>
              <w:t>QSURGN6C</w:t>
            </w:r>
          </w:p>
        </w:tc>
        <w:tc>
          <w:tcPr>
            <w:tcW w:w="90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E61AF6"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E61AF6" w:rsidRPr="005466CA" w:rsidRDefault="00E61AF6" w:rsidP="00F34E1C">
            <w:pPr>
              <w:jc w:val="center"/>
              <w:rPr>
                <w:rFonts w:ascii="Calibri" w:hAnsi="Calibri"/>
                <w:color w:val="000000"/>
                <w:sz w:val="20"/>
                <w:szCs w:val="20"/>
              </w:rPr>
            </w:pPr>
          </w:p>
        </w:tc>
        <w:tc>
          <w:tcPr>
            <w:tcW w:w="998" w:type="dxa"/>
            <w:shd w:val="clear" w:color="000000" w:fill="FFFFFF"/>
            <w:vAlign w:val="center"/>
          </w:tcPr>
          <w:p w:rsidR="00E61AF6" w:rsidRDefault="00E61AF6" w:rsidP="00E61AF6">
            <w:pPr>
              <w:jc w:val="center"/>
            </w:pPr>
            <w:r w:rsidRPr="00BD15D0">
              <w:rPr>
                <w:rFonts w:ascii="Calibri" w:hAnsi="Calibri"/>
                <w:color w:val="000000"/>
                <w:sz w:val="20"/>
                <w:szCs w:val="20"/>
              </w:rPr>
              <w:t>BOTH</w:t>
            </w:r>
          </w:p>
        </w:tc>
        <w:tc>
          <w:tcPr>
            <w:tcW w:w="785" w:type="dxa"/>
            <w:shd w:val="clear" w:color="000000" w:fill="FFFFFF"/>
            <w:vAlign w:val="center"/>
            <w:hideMark/>
          </w:tcPr>
          <w:p w:rsidR="00E61AF6" w:rsidRPr="005466CA" w:rsidRDefault="00E61AF6" w:rsidP="00F34E1C">
            <w:pPr>
              <w:jc w:val="center"/>
              <w:rPr>
                <w:rFonts w:ascii="Calibri" w:hAnsi="Calibri"/>
                <w:color w:val="000000"/>
                <w:sz w:val="20"/>
                <w:szCs w:val="20"/>
              </w:rPr>
            </w:pPr>
          </w:p>
        </w:tc>
        <w:tc>
          <w:tcPr>
            <w:tcW w:w="1212"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Y</w:t>
            </w:r>
          </w:p>
        </w:tc>
      </w:tr>
      <w:tr w:rsidR="00E61AF6" w:rsidTr="00E61AF6">
        <w:trPr>
          <w:trHeight w:val="765"/>
        </w:trPr>
        <w:tc>
          <w:tcPr>
            <w:tcW w:w="810" w:type="dxa"/>
            <w:shd w:val="clear" w:color="000000" w:fill="FFFFFF"/>
            <w:vAlign w:val="center"/>
            <w:hideMark/>
          </w:tcPr>
          <w:p w:rsidR="00E61AF6" w:rsidRDefault="00E61AF6" w:rsidP="00F34E1C">
            <w:pPr>
              <w:jc w:val="center"/>
              <w:rPr>
                <w:rFonts w:ascii="Calibri" w:hAnsi="Calibri"/>
                <w:b/>
                <w:bCs/>
                <w:color w:val="000000"/>
                <w:sz w:val="20"/>
                <w:szCs w:val="20"/>
              </w:rPr>
            </w:pPr>
            <w:r>
              <w:rPr>
                <w:rFonts w:ascii="Calibri" w:hAnsi="Calibri"/>
                <w:color w:val="000000"/>
                <w:sz w:val="20"/>
                <w:szCs w:val="20"/>
              </w:rPr>
              <w:t>QSURGN6C</w:t>
            </w:r>
          </w:p>
        </w:tc>
        <w:tc>
          <w:tcPr>
            <w:tcW w:w="90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E61AF6" w:rsidRPr="005466CA" w:rsidRDefault="00E61AF6" w:rsidP="00F34E1C">
            <w:pPr>
              <w:jc w:val="center"/>
              <w:rPr>
                <w:rFonts w:ascii="Calibri" w:hAnsi="Calibri"/>
                <w:color w:val="000000"/>
                <w:sz w:val="20"/>
                <w:szCs w:val="20"/>
              </w:rPr>
            </w:pPr>
          </w:p>
        </w:tc>
        <w:tc>
          <w:tcPr>
            <w:tcW w:w="998" w:type="dxa"/>
            <w:shd w:val="clear" w:color="000000" w:fill="FFFFFF"/>
            <w:vAlign w:val="center"/>
          </w:tcPr>
          <w:p w:rsidR="00E61AF6" w:rsidRDefault="00E61AF6" w:rsidP="00E61AF6">
            <w:pPr>
              <w:jc w:val="center"/>
            </w:pPr>
            <w:r w:rsidRPr="00BD15D0">
              <w:rPr>
                <w:rFonts w:ascii="Calibri" w:hAnsi="Calibri"/>
                <w:color w:val="000000"/>
                <w:sz w:val="20"/>
                <w:szCs w:val="20"/>
              </w:rPr>
              <w:t>BOTH</w:t>
            </w:r>
          </w:p>
        </w:tc>
        <w:tc>
          <w:tcPr>
            <w:tcW w:w="785" w:type="dxa"/>
            <w:shd w:val="clear" w:color="000000" w:fill="FFFFFF"/>
            <w:vAlign w:val="center"/>
            <w:hideMark/>
          </w:tcPr>
          <w:p w:rsidR="00E61AF6" w:rsidRPr="005466CA" w:rsidRDefault="00E61AF6" w:rsidP="00F34E1C">
            <w:pPr>
              <w:jc w:val="center"/>
              <w:rPr>
                <w:rFonts w:ascii="Calibri" w:hAnsi="Calibri"/>
                <w:color w:val="000000"/>
                <w:sz w:val="20"/>
                <w:szCs w:val="20"/>
              </w:rPr>
            </w:pPr>
          </w:p>
        </w:tc>
        <w:tc>
          <w:tcPr>
            <w:tcW w:w="1212" w:type="dxa"/>
            <w:shd w:val="clear" w:color="000000" w:fill="FFFFFF"/>
            <w:vAlign w:val="center"/>
            <w:hideMark/>
          </w:tcPr>
          <w:p w:rsidR="00E61AF6" w:rsidRPr="005466CA" w:rsidRDefault="00E61AF6" w:rsidP="00F34E1C">
            <w:pPr>
              <w:jc w:val="center"/>
              <w:rPr>
                <w:rFonts w:ascii="Calibri" w:hAnsi="Calibri"/>
                <w:color w:val="000000"/>
                <w:sz w:val="20"/>
                <w:szCs w:val="20"/>
              </w:rPr>
            </w:pPr>
            <w:r w:rsidRPr="005466CA">
              <w:rPr>
                <w:rFonts w:ascii="Calibri" w:hAnsi="Calibri"/>
                <w:color w:val="000000"/>
                <w:sz w:val="20"/>
                <w:szCs w:val="20"/>
              </w:rPr>
              <w:t>Y</w:t>
            </w:r>
          </w:p>
        </w:tc>
      </w:tr>
      <w:tr w:rsidR="00E61AF6" w:rsidTr="00E61AF6">
        <w:trPr>
          <w:trHeight w:val="765"/>
        </w:trPr>
        <w:tc>
          <w:tcPr>
            <w:tcW w:w="810" w:type="dxa"/>
            <w:shd w:val="clear" w:color="000000" w:fill="FFFFFF"/>
            <w:vAlign w:val="center"/>
            <w:hideMark/>
          </w:tcPr>
          <w:p w:rsidR="00E61AF6" w:rsidRDefault="00E61AF6" w:rsidP="008148C7">
            <w:pPr>
              <w:jc w:val="center"/>
              <w:rPr>
                <w:rFonts w:ascii="Calibri" w:hAnsi="Calibri"/>
                <w:bCs/>
                <w:color w:val="000000"/>
                <w:sz w:val="20"/>
                <w:szCs w:val="20"/>
              </w:rPr>
            </w:pPr>
            <w:r>
              <w:rPr>
                <w:rFonts w:ascii="Calibri" w:hAnsi="Calibri"/>
                <w:bCs/>
                <w:color w:val="000000"/>
                <w:sz w:val="20"/>
                <w:szCs w:val="20"/>
              </w:rPr>
              <w:lastRenderedPageBreak/>
              <w:t>QSURGN6C</w:t>
            </w:r>
          </w:p>
        </w:tc>
        <w:tc>
          <w:tcPr>
            <w:tcW w:w="900" w:type="dxa"/>
            <w:shd w:val="clear" w:color="000000" w:fill="FFFFFF"/>
            <w:vAlign w:val="center"/>
            <w:hideMark/>
          </w:tcPr>
          <w:p w:rsidR="00E61AF6" w:rsidRPr="005466CA" w:rsidRDefault="00E61AF6"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E61AF6" w:rsidRPr="00582D02" w:rsidRDefault="00E61AF6"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E61AF6" w:rsidRPr="00582D02" w:rsidRDefault="00E61AF6"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E61AF6" w:rsidRPr="00582D02" w:rsidRDefault="00E61AF6"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61AF6" w:rsidRPr="00582D02" w:rsidRDefault="00E61AF6"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61AF6" w:rsidRPr="00582D02" w:rsidRDefault="00E61AF6"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61AF6" w:rsidRPr="00582D02" w:rsidRDefault="00E61AF6"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E61AF6" w:rsidRPr="00582D02" w:rsidRDefault="00E61AF6" w:rsidP="00CF5084">
            <w:pPr>
              <w:jc w:val="center"/>
              <w:rPr>
                <w:rFonts w:ascii="Calibri" w:hAnsi="Calibri"/>
                <w:color w:val="000000"/>
                <w:sz w:val="20"/>
                <w:szCs w:val="20"/>
              </w:rPr>
            </w:pPr>
          </w:p>
        </w:tc>
        <w:tc>
          <w:tcPr>
            <w:tcW w:w="998" w:type="dxa"/>
            <w:shd w:val="clear" w:color="000000" w:fill="FFFFFF"/>
            <w:vAlign w:val="center"/>
          </w:tcPr>
          <w:p w:rsidR="00E61AF6" w:rsidRDefault="00E61AF6" w:rsidP="00E61AF6">
            <w:pPr>
              <w:jc w:val="center"/>
            </w:pPr>
            <w:r w:rsidRPr="00BD15D0">
              <w:rPr>
                <w:rFonts w:ascii="Calibri" w:hAnsi="Calibri"/>
                <w:color w:val="000000"/>
                <w:sz w:val="20"/>
                <w:szCs w:val="20"/>
              </w:rPr>
              <w:t>BOTH</w:t>
            </w:r>
          </w:p>
        </w:tc>
        <w:tc>
          <w:tcPr>
            <w:tcW w:w="785" w:type="dxa"/>
            <w:shd w:val="clear" w:color="000000" w:fill="FFFFFF"/>
            <w:vAlign w:val="center"/>
            <w:hideMark/>
          </w:tcPr>
          <w:p w:rsidR="00E61AF6" w:rsidRPr="00582D02" w:rsidRDefault="00E61AF6" w:rsidP="00CF5084">
            <w:pPr>
              <w:jc w:val="center"/>
              <w:rPr>
                <w:rFonts w:ascii="Calibri" w:hAnsi="Calibri"/>
                <w:color w:val="000000"/>
                <w:sz w:val="20"/>
                <w:szCs w:val="20"/>
              </w:rPr>
            </w:pPr>
          </w:p>
        </w:tc>
        <w:tc>
          <w:tcPr>
            <w:tcW w:w="1212" w:type="dxa"/>
            <w:shd w:val="clear" w:color="000000" w:fill="FFFFFF"/>
            <w:vAlign w:val="center"/>
            <w:hideMark/>
          </w:tcPr>
          <w:p w:rsidR="00E61AF6" w:rsidRPr="00582D02" w:rsidRDefault="00E61AF6" w:rsidP="00CF5084">
            <w:pPr>
              <w:jc w:val="center"/>
              <w:rPr>
                <w:rFonts w:ascii="Calibri" w:hAnsi="Calibri"/>
                <w:color w:val="000000"/>
                <w:sz w:val="20"/>
                <w:szCs w:val="20"/>
              </w:rPr>
            </w:pPr>
            <w:r>
              <w:rPr>
                <w:rFonts w:ascii="Calibri" w:hAnsi="Calibri"/>
                <w:color w:val="000000"/>
                <w:sz w:val="20"/>
                <w:szCs w:val="20"/>
              </w:rPr>
              <w:t>Y</w:t>
            </w:r>
          </w:p>
        </w:tc>
      </w:tr>
      <w:tr w:rsidR="00E61AF6" w:rsidTr="00E61AF6">
        <w:trPr>
          <w:trHeight w:val="765"/>
        </w:trPr>
        <w:tc>
          <w:tcPr>
            <w:tcW w:w="810" w:type="dxa"/>
            <w:shd w:val="clear" w:color="000000" w:fill="FFFFFF"/>
            <w:vAlign w:val="center"/>
            <w:hideMark/>
          </w:tcPr>
          <w:p w:rsidR="00E61AF6" w:rsidRPr="009677E6" w:rsidRDefault="00E61AF6" w:rsidP="00F34E1C">
            <w:pPr>
              <w:jc w:val="center"/>
              <w:rPr>
                <w:rFonts w:ascii="Calibri" w:hAnsi="Calibri"/>
                <w:color w:val="000000"/>
                <w:sz w:val="20"/>
                <w:szCs w:val="20"/>
              </w:rPr>
            </w:pPr>
            <w:r>
              <w:rPr>
                <w:rFonts w:ascii="Calibri" w:hAnsi="Calibri"/>
                <w:color w:val="000000"/>
                <w:sz w:val="20"/>
                <w:szCs w:val="20"/>
              </w:rPr>
              <w:t>QSURGN6C</w:t>
            </w:r>
          </w:p>
        </w:tc>
        <w:tc>
          <w:tcPr>
            <w:tcW w:w="900" w:type="dxa"/>
            <w:shd w:val="clear" w:color="000000" w:fill="FFFFFF"/>
            <w:vAlign w:val="center"/>
            <w:hideMark/>
          </w:tcPr>
          <w:p w:rsidR="00E61AF6" w:rsidRPr="005466CA" w:rsidRDefault="00E61AF6"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E61AF6" w:rsidRPr="005466CA" w:rsidRDefault="00E61AF6" w:rsidP="00F34E1C">
            <w:pPr>
              <w:jc w:val="center"/>
              <w:rPr>
                <w:rFonts w:ascii="Calibri" w:hAnsi="Calibri"/>
                <w:color w:val="000000"/>
                <w:sz w:val="20"/>
                <w:szCs w:val="20"/>
              </w:rPr>
            </w:pPr>
            <w:r>
              <w:rPr>
                <w:rFonts w:ascii="Calibri" w:hAnsi="Calibri"/>
                <w:color w:val="000000"/>
                <w:sz w:val="20"/>
                <w:szCs w:val="20"/>
              </w:rPr>
              <w:t>SUBIEN(.37)</w:t>
            </w:r>
          </w:p>
        </w:tc>
        <w:tc>
          <w:tcPr>
            <w:tcW w:w="1800" w:type="dxa"/>
            <w:shd w:val="clear" w:color="000000" w:fill="FFFFFF"/>
            <w:vAlign w:val="center"/>
            <w:hideMark/>
          </w:tcPr>
          <w:p w:rsidR="00E61AF6" w:rsidRPr="005466CA" w:rsidRDefault="00E61AF6"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E61AF6" w:rsidRPr="005466CA" w:rsidRDefault="00E61AF6"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61AF6" w:rsidRPr="005466CA" w:rsidRDefault="00E61AF6"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61AF6" w:rsidRPr="005466CA" w:rsidRDefault="00E61AF6"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61AF6" w:rsidRPr="005466CA" w:rsidRDefault="00E61AF6"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E61AF6" w:rsidRPr="005466CA" w:rsidRDefault="00E61AF6" w:rsidP="00F34E1C">
            <w:pPr>
              <w:jc w:val="center"/>
              <w:rPr>
                <w:rFonts w:ascii="Calibri" w:hAnsi="Calibri"/>
                <w:color w:val="000000"/>
                <w:sz w:val="20"/>
                <w:szCs w:val="20"/>
              </w:rPr>
            </w:pPr>
          </w:p>
        </w:tc>
        <w:tc>
          <w:tcPr>
            <w:tcW w:w="998" w:type="dxa"/>
            <w:shd w:val="clear" w:color="000000" w:fill="FFFFFF"/>
            <w:vAlign w:val="center"/>
          </w:tcPr>
          <w:p w:rsidR="00E61AF6" w:rsidRDefault="00E61AF6" w:rsidP="00E61AF6">
            <w:pPr>
              <w:jc w:val="center"/>
            </w:pPr>
            <w:r w:rsidRPr="00BD15D0">
              <w:rPr>
                <w:rFonts w:ascii="Calibri" w:hAnsi="Calibri"/>
                <w:color w:val="000000"/>
                <w:sz w:val="20"/>
                <w:szCs w:val="20"/>
              </w:rPr>
              <w:t>BOTH</w:t>
            </w:r>
          </w:p>
        </w:tc>
        <w:tc>
          <w:tcPr>
            <w:tcW w:w="785" w:type="dxa"/>
            <w:shd w:val="clear" w:color="000000" w:fill="FFFFFF"/>
            <w:vAlign w:val="center"/>
            <w:hideMark/>
          </w:tcPr>
          <w:p w:rsidR="00E61AF6" w:rsidRPr="005466CA" w:rsidRDefault="00E61AF6" w:rsidP="00F34E1C">
            <w:pPr>
              <w:jc w:val="center"/>
              <w:rPr>
                <w:rFonts w:ascii="Calibri" w:hAnsi="Calibri"/>
                <w:color w:val="000000"/>
                <w:sz w:val="20"/>
                <w:szCs w:val="20"/>
              </w:rPr>
            </w:pPr>
          </w:p>
        </w:tc>
        <w:tc>
          <w:tcPr>
            <w:tcW w:w="1212" w:type="dxa"/>
            <w:shd w:val="clear" w:color="000000" w:fill="FFFFFF"/>
            <w:vAlign w:val="center"/>
            <w:hideMark/>
          </w:tcPr>
          <w:p w:rsidR="00E61AF6" w:rsidRPr="005466CA" w:rsidRDefault="00E61AF6" w:rsidP="00F34E1C">
            <w:pPr>
              <w:jc w:val="center"/>
              <w:rPr>
                <w:rFonts w:ascii="Calibri" w:hAnsi="Calibri"/>
                <w:color w:val="000000"/>
                <w:sz w:val="20"/>
                <w:szCs w:val="20"/>
              </w:rPr>
            </w:pPr>
            <w:r>
              <w:rPr>
                <w:rFonts w:ascii="Calibri" w:hAnsi="Calibri"/>
                <w:color w:val="000000"/>
                <w:sz w:val="20"/>
                <w:szCs w:val="20"/>
              </w:rPr>
              <w:t>Y</w:t>
            </w:r>
          </w:p>
        </w:tc>
      </w:tr>
      <w:tr w:rsidR="00E61AF6" w:rsidTr="00E61AF6">
        <w:trPr>
          <w:trHeight w:val="765"/>
        </w:trPr>
        <w:tc>
          <w:tcPr>
            <w:tcW w:w="810" w:type="dxa"/>
            <w:shd w:val="clear" w:color="000000" w:fill="FFFFFF"/>
            <w:vAlign w:val="center"/>
            <w:hideMark/>
          </w:tcPr>
          <w:p w:rsidR="00E61AF6" w:rsidRDefault="00E61AF6" w:rsidP="00F34E1C">
            <w:pPr>
              <w:jc w:val="center"/>
              <w:rPr>
                <w:rFonts w:ascii="Calibri" w:hAnsi="Calibri"/>
                <w:b/>
                <w:bCs/>
                <w:color w:val="000000"/>
                <w:sz w:val="20"/>
                <w:szCs w:val="20"/>
              </w:rPr>
            </w:pPr>
            <w:r>
              <w:rPr>
                <w:rFonts w:ascii="Calibri" w:hAnsi="Calibri"/>
                <w:color w:val="000000"/>
                <w:sz w:val="20"/>
                <w:szCs w:val="20"/>
              </w:rPr>
              <w:t>QSURGN6C</w:t>
            </w:r>
          </w:p>
        </w:tc>
        <w:tc>
          <w:tcPr>
            <w:tcW w:w="900" w:type="dxa"/>
            <w:shd w:val="clear" w:color="000000" w:fill="FFFFFF"/>
            <w:vAlign w:val="center"/>
            <w:hideMark/>
          </w:tcPr>
          <w:p w:rsidR="00E61AF6" w:rsidRPr="00D25238" w:rsidRDefault="00E61AF6" w:rsidP="00F34E1C">
            <w:pPr>
              <w:jc w:val="center"/>
              <w:rPr>
                <w:rFonts w:ascii="Calibri" w:hAnsi="Calibri"/>
                <w:bCs/>
                <w:color w:val="000000"/>
                <w:sz w:val="20"/>
                <w:szCs w:val="20"/>
              </w:rPr>
            </w:pPr>
            <w:r>
              <w:rPr>
                <w:rFonts w:ascii="Calibri" w:hAnsi="Calibri"/>
                <w:bCs/>
                <w:color w:val="000000"/>
                <w:sz w:val="20"/>
                <w:szCs w:val="20"/>
              </w:rPr>
              <w:t>5</w:t>
            </w:r>
          </w:p>
        </w:tc>
        <w:tc>
          <w:tcPr>
            <w:tcW w:w="1260" w:type="dxa"/>
            <w:shd w:val="clear" w:color="000000" w:fill="FFFFFF"/>
            <w:vAlign w:val="center"/>
            <w:hideMark/>
          </w:tcPr>
          <w:p w:rsidR="00E61AF6" w:rsidRPr="00D25238" w:rsidRDefault="00E61AF6" w:rsidP="00F34E1C">
            <w:pPr>
              <w:jc w:val="center"/>
              <w:rPr>
                <w:rFonts w:ascii="Calibri" w:hAnsi="Calibri"/>
                <w:bCs/>
                <w:color w:val="000000"/>
                <w:sz w:val="20"/>
                <w:szCs w:val="20"/>
              </w:rPr>
            </w:pPr>
            <w:r>
              <w:rPr>
                <w:rFonts w:ascii="Calibri" w:hAnsi="Calibri"/>
                <w:bCs/>
                <w:color w:val="000000"/>
                <w:sz w:val="20"/>
                <w:szCs w:val="20"/>
              </w:rPr>
              <w:t>SUBSUBIEN(38)</w:t>
            </w:r>
          </w:p>
        </w:tc>
        <w:tc>
          <w:tcPr>
            <w:tcW w:w="1800" w:type="dxa"/>
            <w:shd w:val="clear" w:color="000000" w:fill="FFFFFF"/>
            <w:vAlign w:val="center"/>
            <w:hideMark/>
          </w:tcPr>
          <w:p w:rsidR="00E61AF6" w:rsidRPr="00D25238" w:rsidRDefault="00E61AF6" w:rsidP="00F34E1C">
            <w:pPr>
              <w:jc w:val="center"/>
              <w:rPr>
                <w:rFonts w:ascii="Calibri" w:hAnsi="Calibri"/>
                <w:bCs/>
                <w:color w:val="000000"/>
                <w:sz w:val="20"/>
                <w:szCs w:val="20"/>
              </w:rPr>
            </w:pPr>
            <w:r>
              <w:rPr>
                <w:rFonts w:ascii="Calibri" w:hAnsi="Calibri"/>
                <w:bCs/>
                <w:color w:val="000000"/>
                <w:sz w:val="20"/>
                <w:szCs w:val="20"/>
              </w:rPr>
              <w:t>N/A</w:t>
            </w:r>
          </w:p>
        </w:tc>
        <w:tc>
          <w:tcPr>
            <w:tcW w:w="990" w:type="dxa"/>
            <w:shd w:val="clear" w:color="000000" w:fill="FFFFFF"/>
            <w:vAlign w:val="center"/>
            <w:hideMark/>
          </w:tcPr>
          <w:p w:rsidR="00E61AF6" w:rsidRPr="00D25238" w:rsidRDefault="00E61AF6" w:rsidP="00F34E1C">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E61AF6" w:rsidRPr="00D25238" w:rsidRDefault="00E61AF6" w:rsidP="00F34E1C">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E61AF6" w:rsidRPr="00D25238" w:rsidRDefault="00E61AF6" w:rsidP="00F34E1C">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E61AF6" w:rsidRPr="00D25238" w:rsidRDefault="00E61AF6" w:rsidP="00F34E1C">
            <w:pPr>
              <w:jc w:val="center"/>
              <w:rPr>
                <w:rFonts w:ascii="Calibri" w:hAnsi="Calibri"/>
                <w:bCs/>
                <w:color w:val="000000"/>
                <w:sz w:val="20"/>
                <w:szCs w:val="20"/>
              </w:rPr>
            </w:pPr>
            <w:r w:rsidRPr="00D25238">
              <w:rPr>
                <w:rFonts w:ascii="Calibri" w:hAnsi="Calibri"/>
                <w:bCs/>
                <w:color w:val="000000"/>
                <w:sz w:val="20"/>
                <w:szCs w:val="20"/>
              </w:rPr>
              <w:t>15</w:t>
            </w:r>
          </w:p>
        </w:tc>
        <w:tc>
          <w:tcPr>
            <w:tcW w:w="998" w:type="dxa"/>
            <w:shd w:val="clear" w:color="000000" w:fill="FFFFFF"/>
            <w:vAlign w:val="center"/>
          </w:tcPr>
          <w:p w:rsidR="00E61AF6" w:rsidRDefault="00E61AF6" w:rsidP="00F34E1C">
            <w:pPr>
              <w:jc w:val="center"/>
              <w:rPr>
                <w:rFonts w:ascii="Calibri" w:hAnsi="Calibri"/>
                <w:b/>
                <w:bCs/>
                <w:color w:val="000000"/>
                <w:sz w:val="20"/>
                <w:szCs w:val="20"/>
              </w:rPr>
            </w:pPr>
          </w:p>
        </w:tc>
        <w:tc>
          <w:tcPr>
            <w:tcW w:w="998" w:type="dxa"/>
            <w:shd w:val="clear" w:color="000000" w:fill="FFFFFF"/>
            <w:vAlign w:val="center"/>
          </w:tcPr>
          <w:p w:rsidR="00E61AF6" w:rsidRDefault="00E61AF6" w:rsidP="00E61AF6">
            <w:pPr>
              <w:jc w:val="center"/>
            </w:pPr>
            <w:r w:rsidRPr="00BD15D0">
              <w:rPr>
                <w:rFonts w:ascii="Calibri" w:hAnsi="Calibri"/>
                <w:color w:val="000000"/>
                <w:sz w:val="20"/>
                <w:szCs w:val="20"/>
              </w:rPr>
              <w:t>BOTH</w:t>
            </w:r>
          </w:p>
        </w:tc>
        <w:tc>
          <w:tcPr>
            <w:tcW w:w="785" w:type="dxa"/>
            <w:shd w:val="clear" w:color="000000" w:fill="FFFFFF"/>
            <w:vAlign w:val="center"/>
            <w:hideMark/>
          </w:tcPr>
          <w:p w:rsidR="00E61AF6" w:rsidRDefault="00E61AF6" w:rsidP="00F34E1C">
            <w:pPr>
              <w:jc w:val="center"/>
              <w:rPr>
                <w:rFonts w:ascii="Calibri" w:hAnsi="Calibri"/>
                <w:b/>
                <w:bCs/>
                <w:color w:val="000000"/>
                <w:sz w:val="20"/>
                <w:szCs w:val="20"/>
              </w:rPr>
            </w:pPr>
          </w:p>
        </w:tc>
        <w:tc>
          <w:tcPr>
            <w:tcW w:w="1212" w:type="dxa"/>
            <w:shd w:val="clear" w:color="000000" w:fill="FFFFFF"/>
            <w:vAlign w:val="center"/>
            <w:hideMark/>
          </w:tcPr>
          <w:p w:rsidR="00E61AF6" w:rsidRPr="00D25238" w:rsidRDefault="00E61AF6" w:rsidP="00F34E1C">
            <w:pPr>
              <w:jc w:val="center"/>
              <w:rPr>
                <w:rFonts w:ascii="Calibri" w:hAnsi="Calibri"/>
                <w:bCs/>
                <w:color w:val="000000"/>
                <w:sz w:val="20"/>
                <w:szCs w:val="20"/>
              </w:rPr>
            </w:pPr>
            <w:r>
              <w:rPr>
                <w:rFonts w:ascii="Calibri" w:hAnsi="Calibri"/>
                <w:bCs/>
                <w:color w:val="000000"/>
                <w:sz w:val="20"/>
                <w:szCs w:val="20"/>
              </w:rPr>
              <w:t>N</w:t>
            </w:r>
          </w:p>
        </w:tc>
      </w:tr>
      <w:tr w:rsidR="00E61AF6" w:rsidTr="00E61AF6">
        <w:trPr>
          <w:trHeight w:val="255"/>
        </w:trPr>
        <w:tc>
          <w:tcPr>
            <w:tcW w:w="81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QSURGN6C</w:t>
            </w:r>
          </w:p>
        </w:tc>
        <w:tc>
          <w:tcPr>
            <w:tcW w:w="90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E61AF6" w:rsidRDefault="00E61AF6" w:rsidP="00F34E1C">
            <w:pPr>
              <w:jc w:val="center"/>
              <w:rPr>
                <w:rFonts w:ascii="Calibri" w:hAnsi="Calibri"/>
                <w:color w:val="000000"/>
                <w:sz w:val="20"/>
                <w:szCs w:val="20"/>
              </w:rPr>
            </w:pPr>
            <w:proofErr w:type="spellStart"/>
            <w:r>
              <w:rPr>
                <w:rFonts w:ascii="Calibri" w:hAnsi="Calibri"/>
                <w:color w:val="000000"/>
                <w:sz w:val="20"/>
                <w:szCs w:val="20"/>
              </w:rPr>
              <w:t>BlockSite</w:t>
            </w:r>
            <w:proofErr w:type="spellEnd"/>
          </w:p>
        </w:tc>
        <w:tc>
          <w:tcPr>
            <w:tcW w:w="180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BLOCK SITE</w:t>
            </w:r>
          </w:p>
        </w:tc>
        <w:tc>
          <w:tcPr>
            <w:tcW w:w="99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80</w:t>
            </w:r>
          </w:p>
        </w:tc>
        <w:tc>
          <w:tcPr>
            <w:tcW w:w="998" w:type="dxa"/>
            <w:shd w:val="clear" w:color="000000" w:fill="FFFFFF"/>
            <w:vAlign w:val="center"/>
          </w:tcPr>
          <w:p w:rsidR="00E61AF6" w:rsidRDefault="00E61AF6" w:rsidP="00F34E1C">
            <w:pPr>
              <w:jc w:val="center"/>
              <w:rPr>
                <w:rFonts w:ascii="Calibri" w:hAnsi="Calibri"/>
                <w:color w:val="000000"/>
                <w:sz w:val="20"/>
                <w:szCs w:val="20"/>
              </w:rPr>
            </w:pPr>
          </w:p>
        </w:tc>
        <w:tc>
          <w:tcPr>
            <w:tcW w:w="998" w:type="dxa"/>
            <w:shd w:val="clear" w:color="000000" w:fill="FFFFFF"/>
            <w:vAlign w:val="center"/>
          </w:tcPr>
          <w:p w:rsidR="00E61AF6" w:rsidRDefault="00E61AF6" w:rsidP="00E61AF6">
            <w:pPr>
              <w:jc w:val="center"/>
            </w:pPr>
            <w:r w:rsidRPr="00BD15D0">
              <w:rPr>
                <w:rFonts w:ascii="Calibri" w:hAnsi="Calibri"/>
                <w:color w:val="000000"/>
                <w:sz w:val="20"/>
                <w:szCs w:val="20"/>
              </w:rPr>
              <w:t>BOTH</w:t>
            </w:r>
          </w:p>
        </w:tc>
        <w:tc>
          <w:tcPr>
            <w:tcW w:w="785" w:type="dxa"/>
            <w:shd w:val="clear" w:color="000000" w:fill="FFFFFF"/>
            <w:vAlign w:val="center"/>
            <w:hideMark/>
          </w:tcPr>
          <w:p w:rsidR="00E61AF6" w:rsidRDefault="00E61AF6" w:rsidP="00F34E1C">
            <w:pPr>
              <w:jc w:val="center"/>
              <w:rPr>
                <w:rFonts w:ascii="Calibri" w:hAnsi="Calibri"/>
                <w:color w:val="000000"/>
                <w:sz w:val="20"/>
                <w:szCs w:val="20"/>
              </w:rPr>
            </w:pPr>
          </w:p>
        </w:tc>
        <w:tc>
          <w:tcPr>
            <w:tcW w:w="1212"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Y</w:t>
            </w:r>
          </w:p>
        </w:tc>
      </w:tr>
      <w:tr w:rsidR="00E61AF6" w:rsidTr="00E61AF6">
        <w:trPr>
          <w:trHeight w:val="255"/>
        </w:trPr>
        <w:tc>
          <w:tcPr>
            <w:tcW w:w="81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QSURGN6C</w:t>
            </w:r>
          </w:p>
        </w:tc>
        <w:tc>
          <w:tcPr>
            <w:tcW w:w="90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E61AF6" w:rsidRDefault="00E61AF6" w:rsidP="00F34E1C">
            <w:pPr>
              <w:jc w:val="center"/>
              <w:rPr>
                <w:rFonts w:ascii="Calibri" w:hAnsi="Calibri"/>
                <w:color w:val="000000"/>
                <w:sz w:val="20"/>
                <w:szCs w:val="20"/>
              </w:rPr>
            </w:pPr>
            <w:proofErr w:type="spellStart"/>
            <w:r>
              <w:rPr>
                <w:rFonts w:ascii="Calibri" w:hAnsi="Calibri"/>
                <w:color w:val="000000"/>
                <w:sz w:val="20"/>
                <w:szCs w:val="20"/>
              </w:rPr>
              <w:t>NeedleLen</w:t>
            </w:r>
            <w:proofErr w:type="spellEnd"/>
          </w:p>
        </w:tc>
        <w:tc>
          <w:tcPr>
            <w:tcW w:w="180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NEEDLE LENGTH, CM.</w:t>
            </w:r>
          </w:p>
        </w:tc>
        <w:tc>
          <w:tcPr>
            <w:tcW w:w="99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6</w:t>
            </w:r>
          </w:p>
        </w:tc>
        <w:tc>
          <w:tcPr>
            <w:tcW w:w="998" w:type="dxa"/>
            <w:shd w:val="clear" w:color="000000" w:fill="FFFFFF"/>
            <w:vAlign w:val="center"/>
          </w:tcPr>
          <w:p w:rsidR="00E61AF6" w:rsidRDefault="00E61AF6" w:rsidP="00F34E1C">
            <w:pPr>
              <w:jc w:val="center"/>
              <w:rPr>
                <w:rFonts w:ascii="Calibri" w:hAnsi="Calibri"/>
                <w:color w:val="000000"/>
                <w:sz w:val="20"/>
                <w:szCs w:val="20"/>
              </w:rPr>
            </w:pPr>
          </w:p>
        </w:tc>
        <w:tc>
          <w:tcPr>
            <w:tcW w:w="998" w:type="dxa"/>
            <w:shd w:val="clear" w:color="000000" w:fill="FFFFFF"/>
            <w:vAlign w:val="center"/>
          </w:tcPr>
          <w:p w:rsidR="00E61AF6" w:rsidRDefault="00E61AF6" w:rsidP="00E61AF6">
            <w:pPr>
              <w:jc w:val="center"/>
            </w:pPr>
            <w:r w:rsidRPr="00BD15D0">
              <w:rPr>
                <w:rFonts w:ascii="Calibri" w:hAnsi="Calibri"/>
                <w:color w:val="000000"/>
                <w:sz w:val="20"/>
                <w:szCs w:val="20"/>
              </w:rPr>
              <w:t>BOTH</w:t>
            </w:r>
          </w:p>
        </w:tc>
        <w:tc>
          <w:tcPr>
            <w:tcW w:w="785" w:type="dxa"/>
            <w:shd w:val="clear" w:color="000000" w:fill="FFFFFF"/>
            <w:vAlign w:val="center"/>
            <w:hideMark/>
          </w:tcPr>
          <w:p w:rsidR="00E61AF6" w:rsidRDefault="00E61AF6" w:rsidP="00F34E1C">
            <w:pPr>
              <w:jc w:val="center"/>
              <w:rPr>
                <w:rFonts w:ascii="Calibri" w:hAnsi="Calibri"/>
                <w:color w:val="000000"/>
                <w:sz w:val="20"/>
                <w:szCs w:val="20"/>
              </w:rPr>
            </w:pPr>
          </w:p>
        </w:tc>
        <w:tc>
          <w:tcPr>
            <w:tcW w:w="1212"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Y</w:t>
            </w:r>
          </w:p>
        </w:tc>
      </w:tr>
      <w:tr w:rsidR="00E61AF6" w:rsidTr="00E61AF6">
        <w:trPr>
          <w:trHeight w:val="255"/>
        </w:trPr>
        <w:tc>
          <w:tcPr>
            <w:tcW w:w="81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QSURGN6C</w:t>
            </w:r>
          </w:p>
        </w:tc>
        <w:tc>
          <w:tcPr>
            <w:tcW w:w="90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E61AF6" w:rsidRDefault="00E61AF6" w:rsidP="00F34E1C">
            <w:pPr>
              <w:jc w:val="center"/>
              <w:rPr>
                <w:rFonts w:ascii="Calibri" w:hAnsi="Calibri"/>
                <w:color w:val="000000"/>
                <w:sz w:val="20"/>
                <w:szCs w:val="20"/>
              </w:rPr>
            </w:pPr>
            <w:proofErr w:type="spellStart"/>
            <w:r>
              <w:rPr>
                <w:rFonts w:ascii="Calibri" w:hAnsi="Calibri"/>
                <w:color w:val="000000"/>
                <w:sz w:val="20"/>
                <w:szCs w:val="20"/>
              </w:rPr>
              <w:t>NeedleGau</w:t>
            </w:r>
            <w:proofErr w:type="spellEnd"/>
          </w:p>
        </w:tc>
        <w:tc>
          <w:tcPr>
            <w:tcW w:w="180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NEEDLE GAUGE</w:t>
            </w:r>
          </w:p>
        </w:tc>
        <w:tc>
          <w:tcPr>
            <w:tcW w:w="99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2</w:t>
            </w:r>
          </w:p>
        </w:tc>
        <w:tc>
          <w:tcPr>
            <w:tcW w:w="998" w:type="dxa"/>
            <w:shd w:val="clear" w:color="000000" w:fill="FFFFFF"/>
            <w:vAlign w:val="center"/>
          </w:tcPr>
          <w:p w:rsidR="00E61AF6" w:rsidRDefault="00E61AF6" w:rsidP="00F34E1C">
            <w:pPr>
              <w:jc w:val="center"/>
              <w:rPr>
                <w:rFonts w:ascii="Calibri" w:hAnsi="Calibri"/>
                <w:color w:val="000000"/>
                <w:sz w:val="20"/>
                <w:szCs w:val="20"/>
              </w:rPr>
            </w:pPr>
          </w:p>
        </w:tc>
        <w:tc>
          <w:tcPr>
            <w:tcW w:w="998" w:type="dxa"/>
            <w:shd w:val="clear" w:color="000000" w:fill="FFFFFF"/>
            <w:vAlign w:val="center"/>
          </w:tcPr>
          <w:p w:rsidR="00E61AF6" w:rsidRDefault="00E61AF6" w:rsidP="00E61AF6">
            <w:pPr>
              <w:jc w:val="center"/>
            </w:pPr>
            <w:r w:rsidRPr="00BD15D0">
              <w:rPr>
                <w:rFonts w:ascii="Calibri" w:hAnsi="Calibri"/>
                <w:color w:val="000000"/>
                <w:sz w:val="20"/>
                <w:szCs w:val="20"/>
              </w:rPr>
              <w:t>BOTH</w:t>
            </w:r>
          </w:p>
        </w:tc>
        <w:tc>
          <w:tcPr>
            <w:tcW w:w="785" w:type="dxa"/>
            <w:shd w:val="clear" w:color="000000" w:fill="FFFFFF"/>
            <w:vAlign w:val="center"/>
            <w:hideMark/>
          </w:tcPr>
          <w:p w:rsidR="00E61AF6" w:rsidRDefault="00E61AF6" w:rsidP="00F34E1C">
            <w:pPr>
              <w:jc w:val="center"/>
              <w:rPr>
                <w:rFonts w:ascii="Calibri" w:hAnsi="Calibri"/>
                <w:color w:val="000000"/>
                <w:sz w:val="20"/>
                <w:szCs w:val="20"/>
              </w:rPr>
            </w:pPr>
          </w:p>
        </w:tc>
        <w:tc>
          <w:tcPr>
            <w:tcW w:w="1212" w:type="dxa"/>
            <w:shd w:val="clear" w:color="000000" w:fill="FFFFFF"/>
            <w:vAlign w:val="center"/>
            <w:hideMark/>
          </w:tcPr>
          <w:p w:rsidR="00E61AF6" w:rsidRDefault="00E61AF6" w:rsidP="00F34E1C">
            <w:pPr>
              <w:jc w:val="center"/>
              <w:rPr>
                <w:rFonts w:ascii="Calibri" w:hAnsi="Calibri"/>
                <w:color w:val="000000"/>
                <w:sz w:val="20"/>
                <w:szCs w:val="20"/>
              </w:rPr>
            </w:pPr>
            <w:r>
              <w:rPr>
                <w:rFonts w:ascii="Calibri" w:hAnsi="Calibri"/>
                <w:color w:val="000000"/>
                <w:sz w:val="20"/>
                <w:szCs w:val="20"/>
              </w:rPr>
              <w:t>Y</w:t>
            </w:r>
          </w:p>
        </w:tc>
      </w:tr>
      <w:tr w:rsidR="00F96B2C" w:rsidTr="00E61AF6">
        <w:trPr>
          <w:trHeight w:val="255"/>
        </w:trPr>
        <w:tc>
          <w:tcPr>
            <w:tcW w:w="810" w:type="dxa"/>
            <w:shd w:val="clear" w:color="000000" w:fill="FFFFFF"/>
            <w:vAlign w:val="center"/>
          </w:tcPr>
          <w:p w:rsidR="00F96B2C" w:rsidRPr="0055732A" w:rsidRDefault="00F96B2C"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N6C</w:t>
            </w:r>
          </w:p>
        </w:tc>
        <w:tc>
          <w:tcPr>
            <w:tcW w:w="900" w:type="dxa"/>
            <w:shd w:val="clear" w:color="000000" w:fill="FFFFFF"/>
            <w:vAlign w:val="center"/>
          </w:tcPr>
          <w:p w:rsidR="00F96B2C" w:rsidRPr="0055732A" w:rsidRDefault="00F96B2C" w:rsidP="004B31A1">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tcPr>
          <w:p w:rsidR="00F96B2C" w:rsidRPr="0055732A" w:rsidRDefault="00F96B2C"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F96B2C" w:rsidRPr="0055732A" w:rsidRDefault="00F96B2C"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F96B2C" w:rsidRPr="0055732A" w:rsidRDefault="00F96B2C"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F96B2C" w:rsidRPr="0055732A" w:rsidRDefault="00F96B2C"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F96B2C" w:rsidRPr="0055732A" w:rsidRDefault="00F96B2C"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F96B2C" w:rsidRPr="0055732A" w:rsidRDefault="00F96B2C"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F96B2C" w:rsidRPr="0055732A" w:rsidRDefault="00F96B2C" w:rsidP="004B31A1">
            <w:pPr>
              <w:jc w:val="center"/>
              <w:rPr>
                <w:rFonts w:ascii="Calibri" w:hAnsi="Calibri"/>
                <w:color w:val="000000"/>
                <w:sz w:val="20"/>
                <w:szCs w:val="20"/>
              </w:rPr>
            </w:pPr>
          </w:p>
        </w:tc>
        <w:tc>
          <w:tcPr>
            <w:tcW w:w="998" w:type="dxa"/>
            <w:shd w:val="clear" w:color="000000" w:fill="FFFFFF"/>
            <w:vAlign w:val="center"/>
          </w:tcPr>
          <w:p w:rsidR="00F96B2C" w:rsidRPr="0055732A" w:rsidRDefault="00F96B2C" w:rsidP="004B31A1">
            <w:pPr>
              <w:jc w:val="center"/>
              <w:rPr>
                <w:rFonts w:ascii="Calibri" w:hAnsi="Calibri"/>
                <w:color w:val="000000"/>
                <w:sz w:val="20"/>
                <w:szCs w:val="20"/>
              </w:rPr>
            </w:pPr>
            <w:r w:rsidRPr="0055732A">
              <w:rPr>
                <w:rFonts w:ascii="Calibri" w:hAnsi="Calibri"/>
                <w:color w:val="000000"/>
                <w:sz w:val="20"/>
                <w:szCs w:val="20"/>
              </w:rPr>
              <w:t>BOTH</w:t>
            </w:r>
          </w:p>
        </w:tc>
        <w:tc>
          <w:tcPr>
            <w:tcW w:w="785" w:type="dxa"/>
            <w:shd w:val="clear" w:color="000000" w:fill="FFFFFF"/>
            <w:vAlign w:val="center"/>
          </w:tcPr>
          <w:p w:rsidR="00F96B2C" w:rsidRPr="0055732A" w:rsidRDefault="00F96B2C" w:rsidP="004B31A1">
            <w:pPr>
              <w:jc w:val="center"/>
              <w:rPr>
                <w:rFonts w:ascii="Calibri" w:hAnsi="Calibri"/>
                <w:color w:val="000000"/>
                <w:sz w:val="20"/>
                <w:szCs w:val="20"/>
              </w:rPr>
            </w:pPr>
          </w:p>
        </w:tc>
        <w:tc>
          <w:tcPr>
            <w:tcW w:w="1212" w:type="dxa"/>
            <w:shd w:val="clear" w:color="000000" w:fill="FFFFFF"/>
            <w:vAlign w:val="center"/>
          </w:tcPr>
          <w:p w:rsidR="00F96B2C" w:rsidRPr="0055732A" w:rsidRDefault="00F96B2C" w:rsidP="004B31A1">
            <w:pPr>
              <w:jc w:val="center"/>
              <w:rPr>
                <w:rFonts w:ascii="Calibri" w:hAnsi="Calibri"/>
                <w:color w:val="000000"/>
                <w:sz w:val="20"/>
                <w:szCs w:val="20"/>
              </w:rPr>
            </w:pPr>
            <w:r w:rsidRPr="0055732A">
              <w:rPr>
                <w:rFonts w:ascii="Calibri" w:hAnsi="Calibri"/>
                <w:color w:val="000000"/>
                <w:sz w:val="20"/>
                <w:szCs w:val="20"/>
              </w:rPr>
              <w:t>N</w:t>
            </w:r>
          </w:p>
        </w:tc>
      </w:tr>
    </w:tbl>
    <w:p w:rsidR="00C233FD" w:rsidRDefault="00C233FD"/>
    <w:p w:rsidR="00844037" w:rsidRDefault="00844037"/>
    <w:p w:rsidR="00844037" w:rsidRDefault="00844037"/>
    <w:p w:rsidR="00844037" w:rsidRDefault="00844037"/>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98"/>
        <w:gridCol w:w="999"/>
      </w:tblGrid>
      <w:tr w:rsidR="00C233FD" w:rsidTr="00C233FD">
        <w:trPr>
          <w:trHeight w:val="765"/>
        </w:trPr>
        <w:tc>
          <w:tcPr>
            <w:tcW w:w="810"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C233FD" w:rsidRDefault="003F21BC" w:rsidP="00C233FD">
            <w:pPr>
              <w:jc w:val="center"/>
              <w:rPr>
                <w:rFonts w:ascii="Calibri" w:hAnsi="Calibri"/>
                <w:b/>
                <w:bCs/>
                <w:color w:val="000000"/>
                <w:sz w:val="20"/>
                <w:szCs w:val="20"/>
              </w:rPr>
            </w:pPr>
            <w:r>
              <w:rPr>
                <w:rFonts w:ascii="Calibri" w:hAnsi="Calibri"/>
                <w:b/>
                <w:bCs/>
                <w:color w:val="000000"/>
                <w:sz w:val="20"/>
                <w:szCs w:val="20"/>
              </w:rPr>
              <w:t>VistA</w:t>
            </w:r>
            <w:r w:rsidR="00C233FD">
              <w:rPr>
                <w:rFonts w:ascii="Calibri" w:hAnsi="Calibri"/>
                <w:b/>
                <w:bCs/>
                <w:color w:val="000000"/>
                <w:sz w:val="20"/>
                <w:szCs w:val="20"/>
              </w:rPr>
              <w:t xml:space="preserve"> Field Name</w:t>
            </w:r>
          </w:p>
        </w:tc>
        <w:tc>
          <w:tcPr>
            <w:tcW w:w="990"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C233FD" w:rsidRPr="00582D02" w:rsidRDefault="00C233FD" w:rsidP="00C233FD">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C233FD" w:rsidRDefault="00C75A37" w:rsidP="00C233FD">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b/>
                <w:bCs/>
                <w:color w:val="000000"/>
                <w:sz w:val="20"/>
                <w:szCs w:val="20"/>
              </w:rPr>
              <w:t>Repetition</w:t>
            </w:r>
          </w:p>
        </w:tc>
      </w:tr>
      <w:tr w:rsidR="00C233FD" w:rsidTr="00C233FD">
        <w:trPr>
          <w:trHeight w:val="765"/>
        </w:trPr>
        <w:tc>
          <w:tcPr>
            <w:tcW w:w="810"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color w:val="000000"/>
                <w:sz w:val="20"/>
                <w:szCs w:val="20"/>
              </w:rPr>
              <w:t>QSURGN7</w:t>
            </w:r>
          </w:p>
        </w:tc>
        <w:tc>
          <w:tcPr>
            <w:tcW w:w="90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C233FD" w:rsidRPr="005466CA" w:rsidRDefault="004779CD" w:rsidP="00C233FD">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C233FD" w:rsidRPr="005466CA" w:rsidRDefault="00C233FD" w:rsidP="00C233FD">
            <w:pPr>
              <w:jc w:val="center"/>
              <w:rPr>
                <w:rFonts w:ascii="Calibri" w:hAnsi="Calibri"/>
                <w:color w:val="000000"/>
                <w:sz w:val="20"/>
                <w:szCs w:val="20"/>
              </w:rPr>
            </w:pPr>
          </w:p>
        </w:tc>
        <w:tc>
          <w:tcPr>
            <w:tcW w:w="998" w:type="dxa"/>
            <w:shd w:val="clear" w:color="000000" w:fill="FFFFFF"/>
            <w:vAlign w:val="center"/>
          </w:tcPr>
          <w:p w:rsidR="00C233FD" w:rsidRPr="005466CA" w:rsidRDefault="00431493" w:rsidP="00C233F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C233FD" w:rsidRPr="005466CA" w:rsidRDefault="00C233FD" w:rsidP="00C233FD">
            <w:pPr>
              <w:jc w:val="center"/>
              <w:rPr>
                <w:rFonts w:ascii="Calibri" w:hAnsi="Calibri"/>
                <w:color w:val="000000"/>
                <w:sz w:val="20"/>
                <w:szCs w:val="20"/>
              </w:rPr>
            </w:pPr>
          </w:p>
        </w:tc>
        <w:tc>
          <w:tcPr>
            <w:tcW w:w="999"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Y</w:t>
            </w:r>
          </w:p>
        </w:tc>
      </w:tr>
      <w:tr w:rsidR="00C233FD" w:rsidTr="00C233FD">
        <w:trPr>
          <w:trHeight w:val="765"/>
        </w:trPr>
        <w:tc>
          <w:tcPr>
            <w:tcW w:w="810" w:type="dxa"/>
            <w:shd w:val="clear" w:color="000000" w:fill="FFFFFF"/>
            <w:vAlign w:val="center"/>
            <w:hideMark/>
          </w:tcPr>
          <w:p w:rsidR="00C233FD" w:rsidRDefault="00C233FD" w:rsidP="00C233FD">
            <w:pPr>
              <w:jc w:val="center"/>
              <w:rPr>
                <w:rFonts w:ascii="Calibri" w:hAnsi="Calibri"/>
                <w:b/>
                <w:bCs/>
                <w:color w:val="000000"/>
                <w:sz w:val="20"/>
                <w:szCs w:val="20"/>
              </w:rPr>
            </w:pPr>
            <w:r>
              <w:rPr>
                <w:rFonts w:ascii="Calibri" w:hAnsi="Calibri"/>
                <w:color w:val="000000"/>
                <w:sz w:val="20"/>
                <w:szCs w:val="20"/>
              </w:rPr>
              <w:t>QSURGN7</w:t>
            </w:r>
          </w:p>
        </w:tc>
        <w:tc>
          <w:tcPr>
            <w:tcW w:w="90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C233FD" w:rsidRPr="005466CA" w:rsidRDefault="00C233FD" w:rsidP="00C233F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C233FD" w:rsidRPr="005466CA" w:rsidRDefault="00C233FD" w:rsidP="00C233FD">
            <w:pPr>
              <w:jc w:val="center"/>
              <w:rPr>
                <w:rFonts w:ascii="Calibri" w:hAnsi="Calibri"/>
                <w:color w:val="000000"/>
                <w:sz w:val="20"/>
                <w:szCs w:val="20"/>
              </w:rPr>
            </w:pPr>
          </w:p>
        </w:tc>
        <w:tc>
          <w:tcPr>
            <w:tcW w:w="998" w:type="dxa"/>
            <w:shd w:val="clear" w:color="000000" w:fill="FFFFFF"/>
            <w:vAlign w:val="center"/>
          </w:tcPr>
          <w:p w:rsidR="00C233FD" w:rsidRPr="005466CA" w:rsidRDefault="00431493" w:rsidP="00C233F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C233FD" w:rsidRPr="005466CA" w:rsidRDefault="00C233FD" w:rsidP="00C233FD">
            <w:pPr>
              <w:jc w:val="center"/>
              <w:rPr>
                <w:rFonts w:ascii="Calibri" w:hAnsi="Calibri"/>
                <w:color w:val="000000"/>
                <w:sz w:val="20"/>
                <w:szCs w:val="20"/>
              </w:rPr>
            </w:pPr>
          </w:p>
        </w:tc>
        <w:tc>
          <w:tcPr>
            <w:tcW w:w="999" w:type="dxa"/>
            <w:shd w:val="clear" w:color="000000" w:fill="FFFFFF"/>
            <w:vAlign w:val="center"/>
            <w:hideMark/>
          </w:tcPr>
          <w:p w:rsidR="00C233FD" w:rsidRPr="005466CA" w:rsidRDefault="00C233FD" w:rsidP="00C233FD">
            <w:pPr>
              <w:jc w:val="center"/>
              <w:rPr>
                <w:rFonts w:ascii="Calibri" w:hAnsi="Calibri"/>
                <w:color w:val="000000"/>
                <w:sz w:val="20"/>
                <w:szCs w:val="20"/>
              </w:rPr>
            </w:pPr>
            <w:r>
              <w:rPr>
                <w:rFonts w:ascii="Calibri" w:hAnsi="Calibri"/>
                <w:color w:val="000000"/>
                <w:sz w:val="20"/>
                <w:szCs w:val="20"/>
              </w:rPr>
              <w:t>N</w:t>
            </w:r>
          </w:p>
        </w:tc>
      </w:tr>
      <w:tr w:rsidR="00CC6D79" w:rsidTr="00C233FD">
        <w:trPr>
          <w:trHeight w:val="765"/>
        </w:trPr>
        <w:tc>
          <w:tcPr>
            <w:tcW w:w="810" w:type="dxa"/>
            <w:shd w:val="clear" w:color="000000" w:fill="FFFFFF"/>
            <w:vAlign w:val="center"/>
            <w:hideMark/>
          </w:tcPr>
          <w:p w:rsidR="00CC6D79" w:rsidRDefault="00CC6D79" w:rsidP="001775C7">
            <w:pPr>
              <w:jc w:val="center"/>
              <w:rPr>
                <w:rFonts w:ascii="Calibri" w:hAnsi="Calibri"/>
                <w:bCs/>
                <w:color w:val="000000"/>
                <w:sz w:val="20"/>
                <w:szCs w:val="20"/>
              </w:rPr>
            </w:pPr>
            <w:r>
              <w:rPr>
                <w:rFonts w:ascii="Calibri" w:hAnsi="Calibri"/>
                <w:bCs/>
                <w:color w:val="000000"/>
                <w:sz w:val="20"/>
                <w:szCs w:val="20"/>
              </w:rPr>
              <w:t>QSURGN7</w:t>
            </w:r>
          </w:p>
        </w:tc>
        <w:tc>
          <w:tcPr>
            <w:tcW w:w="900" w:type="dxa"/>
            <w:shd w:val="clear" w:color="000000" w:fill="FFFFFF"/>
            <w:vAlign w:val="center"/>
            <w:hideMark/>
          </w:tcPr>
          <w:p w:rsidR="00CC6D79" w:rsidRPr="005466CA" w:rsidRDefault="00CC6D79"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CC6D79" w:rsidRPr="00582D02" w:rsidRDefault="00CC6D79"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CC6D79" w:rsidRPr="00582D02" w:rsidRDefault="00CC6D79"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CC6D79" w:rsidRPr="00582D02" w:rsidRDefault="00CC6D79"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CC6D79" w:rsidRPr="00582D02" w:rsidRDefault="00D04E0F"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CC6D79" w:rsidRPr="00582D02" w:rsidRDefault="00CC6D79"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CC6D79" w:rsidRPr="00582D02" w:rsidRDefault="00CC6D79"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CC6D79" w:rsidRPr="00582D02" w:rsidRDefault="00CC6D79" w:rsidP="00CF5084">
            <w:pPr>
              <w:jc w:val="center"/>
              <w:rPr>
                <w:rFonts w:ascii="Calibri" w:hAnsi="Calibri"/>
                <w:color w:val="000000"/>
                <w:sz w:val="20"/>
                <w:szCs w:val="20"/>
              </w:rPr>
            </w:pPr>
          </w:p>
        </w:tc>
        <w:tc>
          <w:tcPr>
            <w:tcW w:w="998" w:type="dxa"/>
            <w:shd w:val="clear" w:color="000000" w:fill="FFFFFF"/>
            <w:vAlign w:val="center"/>
          </w:tcPr>
          <w:p w:rsidR="00CC6D79" w:rsidRPr="00582D02" w:rsidRDefault="00CC6D79"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CC6D79" w:rsidRPr="00582D02" w:rsidRDefault="00CC6D79" w:rsidP="00CF5084">
            <w:pPr>
              <w:jc w:val="center"/>
              <w:rPr>
                <w:rFonts w:ascii="Calibri" w:hAnsi="Calibri"/>
                <w:color w:val="000000"/>
                <w:sz w:val="20"/>
                <w:szCs w:val="20"/>
              </w:rPr>
            </w:pPr>
          </w:p>
        </w:tc>
        <w:tc>
          <w:tcPr>
            <w:tcW w:w="999" w:type="dxa"/>
            <w:shd w:val="clear" w:color="000000" w:fill="FFFFFF"/>
            <w:vAlign w:val="center"/>
            <w:hideMark/>
          </w:tcPr>
          <w:p w:rsidR="00CC6D79" w:rsidRPr="00582D02" w:rsidRDefault="002F068D" w:rsidP="00CF5084">
            <w:pPr>
              <w:jc w:val="center"/>
              <w:rPr>
                <w:rFonts w:ascii="Calibri" w:hAnsi="Calibri"/>
                <w:color w:val="000000"/>
                <w:sz w:val="20"/>
                <w:szCs w:val="20"/>
              </w:rPr>
            </w:pPr>
            <w:r>
              <w:rPr>
                <w:rFonts w:ascii="Calibri" w:hAnsi="Calibri"/>
                <w:color w:val="000000"/>
                <w:sz w:val="20"/>
                <w:szCs w:val="20"/>
              </w:rPr>
              <w:t>N</w:t>
            </w:r>
          </w:p>
        </w:tc>
      </w:tr>
      <w:tr w:rsidR="00CC6D79" w:rsidTr="00C233FD">
        <w:trPr>
          <w:trHeight w:val="765"/>
        </w:trPr>
        <w:tc>
          <w:tcPr>
            <w:tcW w:w="810" w:type="dxa"/>
            <w:shd w:val="clear" w:color="000000" w:fill="FFFFFF"/>
            <w:vAlign w:val="center"/>
            <w:hideMark/>
          </w:tcPr>
          <w:p w:rsidR="00CC6D79" w:rsidRDefault="00CC6D79" w:rsidP="00C233FD">
            <w:pPr>
              <w:jc w:val="center"/>
              <w:rPr>
                <w:rFonts w:ascii="Calibri" w:hAnsi="Calibri"/>
                <w:b/>
                <w:bCs/>
                <w:color w:val="000000"/>
                <w:sz w:val="20"/>
                <w:szCs w:val="20"/>
              </w:rPr>
            </w:pPr>
            <w:r>
              <w:rPr>
                <w:rFonts w:ascii="Calibri" w:hAnsi="Calibri"/>
                <w:color w:val="000000"/>
                <w:sz w:val="20"/>
                <w:szCs w:val="20"/>
              </w:rPr>
              <w:t>QSURGN7</w:t>
            </w:r>
          </w:p>
        </w:tc>
        <w:tc>
          <w:tcPr>
            <w:tcW w:w="900" w:type="dxa"/>
            <w:shd w:val="clear" w:color="000000" w:fill="FFFFFF"/>
            <w:vAlign w:val="center"/>
            <w:hideMark/>
          </w:tcPr>
          <w:p w:rsidR="00CC6D79" w:rsidRPr="005466CA" w:rsidRDefault="00CC6D79" w:rsidP="00C233FD">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CC6D79" w:rsidRPr="005466CA" w:rsidRDefault="00CC6D79" w:rsidP="00C233FD">
            <w:pPr>
              <w:jc w:val="center"/>
              <w:rPr>
                <w:rFonts w:ascii="Calibri" w:hAnsi="Calibri"/>
                <w:color w:val="000000"/>
                <w:sz w:val="20"/>
                <w:szCs w:val="20"/>
              </w:rPr>
            </w:pPr>
            <w:r>
              <w:rPr>
                <w:rFonts w:ascii="Calibri" w:hAnsi="Calibri"/>
                <w:color w:val="000000"/>
                <w:sz w:val="20"/>
                <w:szCs w:val="20"/>
              </w:rPr>
              <w:t>SUBIEN(.29)</w:t>
            </w:r>
          </w:p>
        </w:tc>
        <w:tc>
          <w:tcPr>
            <w:tcW w:w="1800" w:type="dxa"/>
            <w:shd w:val="clear" w:color="000000" w:fill="FFFFFF"/>
            <w:vAlign w:val="center"/>
            <w:hideMark/>
          </w:tcPr>
          <w:p w:rsidR="00CC6D79" w:rsidRPr="005466CA" w:rsidRDefault="00CC6D79" w:rsidP="00C233FD">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CC6D79" w:rsidRPr="005466CA" w:rsidRDefault="00CC6D79" w:rsidP="00C233F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CC6D79" w:rsidRPr="005466CA" w:rsidRDefault="00CC6D79" w:rsidP="00C233FD">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CC6D79" w:rsidRPr="005466CA" w:rsidRDefault="00CC6D79" w:rsidP="00C233FD">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CC6D79" w:rsidRPr="005466CA" w:rsidRDefault="00CC6D79" w:rsidP="00C233FD">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CC6D79" w:rsidRPr="005466CA" w:rsidRDefault="00CC6D79" w:rsidP="00C233FD">
            <w:pPr>
              <w:jc w:val="center"/>
              <w:rPr>
                <w:rFonts w:ascii="Calibri" w:hAnsi="Calibri"/>
                <w:color w:val="000000"/>
                <w:sz w:val="20"/>
                <w:szCs w:val="20"/>
              </w:rPr>
            </w:pPr>
          </w:p>
        </w:tc>
        <w:tc>
          <w:tcPr>
            <w:tcW w:w="998" w:type="dxa"/>
            <w:shd w:val="clear" w:color="000000" w:fill="FFFFFF"/>
            <w:vAlign w:val="center"/>
          </w:tcPr>
          <w:p w:rsidR="00CC6D79" w:rsidRPr="005466CA" w:rsidRDefault="00CC6D79" w:rsidP="00C233F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CC6D79" w:rsidRPr="005466CA" w:rsidRDefault="00CC6D79" w:rsidP="00C233FD">
            <w:pPr>
              <w:jc w:val="center"/>
              <w:rPr>
                <w:rFonts w:ascii="Calibri" w:hAnsi="Calibri"/>
                <w:color w:val="000000"/>
                <w:sz w:val="20"/>
                <w:szCs w:val="20"/>
              </w:rPr>
            </w:pPr>
          </w:p>
        </w:tc>
        <w:tc>
          <w:tcPr>
            <w:tcW w:w="999" w:type="dxa"/>
            <w:shd w:val="clear" w:color="000000" w:fill="FFFFFF"/>
            <w:vAlign w:val="center"/>
            <w:hideMark/>
          </w:tcPr>
          <w:p w:rsidR="00CC6D79" w:rsidRPr="005466CA" w:rsidRDefault="00CC6D79" w:rsidP="00C233FD">
            <w:pPr>
              <w:jc w:val="center"/>
              <w:rPr>
                <w:rFonts w:ascii="Calibri" w:hAnsi="Calibri"/>
                <w:color w:val="000000"/>
                <w:sz w:val="20"/>
                <w:szCs w:val="20"/>
              </w:rPr>
            </w:pPr>
            <w:r>
              <w:rPr>
                <w:rFonts w:ascii="Calibri" w:hAnsi="Calibri"/>
                <w:color w:val="000000"/>
                <w:sz w:val="20"/>
                <w:szCs w:val="20"/>
              </w:rPr>
              <w:t>N</w:t>
            </w:r>
          </w:p>
        </w:tc>
      </w:tr>
      <w:tr w:rsidR="00CC6D79" w:rsidTr="00C233FD">
        <w:trPr>
          <w:trHeight w:val="765"/>
        </w:trPr>
        <w:tc>
          <w:tcPr>
            <w:tcW w:w="810" w:type="dxa"/>
            <w:shd w:val="clear" w:color="000000" w:fill="FFFFFF"/>
            <w:vAlign w:val="center"/>
            <w:hideMark/>
          </w:tcPr>
          <w:p w:rsidR="00CC6D79" w:rsidRDefault="00CC6D79" w:rsidP="00C233FD">
            <w:pPr>
              <w:jc w:val="center"/>
              <w:rPr>
                <w:rFonts w:ascii="Calibri" w:hAnsi="Calibri"/>
                <w:color w:val="000000"/>
                <w:sz w:val="20"/>
                <w:szCs w:val="20"/>
              </w:rPr>
            </w:pPr>
            <w:r>
              <w:rPr>
                <w:rFonts w:ascii="Calibri" w:hAnsi="Calibri"/>
                <w:color w:val="000000"/>
                <w:sz w:val="20"/>
                <w:szCs w:val="20"/>
              </w:rPr>
              <w:t>QSURGN7</w:t>
            </w:r>
          </w:p>
        </w:tc>
        <w:tc>
          <w:tcPr>
            <w:tcW w:w="900" w:type="dxa"/>
            <w:shd w:val="clear" w:color="000000" w:fill="FFFFFF"/>
            <w:vAlign w:val="center"/>
            <w:hideMark/>
          </w:tcPr>
          <w:p w:rsidR="00CC6D79" w:rsidRDefault="00CC6D79" w:rsidP="00C233FD">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CC6D79" w:rsidRDefault="00CC6D79" w:rsidP="00C233FD">
            <w:pPr>
              <w:jc w:val="center"/>
              <w:rPr>
                <w:rFonts w:ascii="Calibri" w:hAnsi="Calibri"/>
                <w:color w:val="000000"/>
                <w:sz w:val="20"/>
                <w:szCs w:val="20"/>
              </w:rPr>
            </w:pPr>
            <w:proofErr w:type="spellStart"/>
            <w:r>
              <w:rPr>
                <w:rFonts w:ascii="Calibri" w:hAnsi="Calibri"/>
                <w:color w:val="000000"/>
                <w:sz w:val="20"/>
                <w:szCs w:val="20"/>
              </w:rPr>
              <w:t>NurseCareComm</w:t>
            </w:r>
            <w:proofErr w:type="spellEnd"/>
          </w:p>
        </w:tc>
        <w:tc>
          <w:tcPr>
            <w:tcW w:w="1800" w:type="dxa"/>
            <w:shd w:val="clear" w:color="000000" w:fill="FFFFFF"/>
            <w:vAlign w:val="center"/>
            <w:hideMark/>
          </w:tcPr>
          <w:p w:rsidR="00CC6D79" w:rsidRDefault="00CC6D79" w:rsidP="00C233FD">
            <w:pPr>
              <w:jc w:val="center"/>
              <w:rPr>
                <w:rFonts w:ascii="Calibri" w:hAnsi="Calibri"/>
                <w:color w:val="000000"/>
                <w:sz w:val="20"/>
                <w:szCs w:val="20"/>
              </w:rPr>
            </w:pPr>
            <w:r>
              <w:rPr>
                <w:rFonts w:ascii="Calibri" w:hAnsi="Calibri"/>
                <w:color w:val="000000"/>
                <w:sz w:val="20"/>
                <w:szCs w:val="20"/>
              </w:rPr>
              <w:t>NURSING CARE COMMENTS</w:t>
            </w:r>
          </w:p>
        </w:tc>
        <w:tc>
          <w:tcPr>
            <w:tcW w:w="990" w:type="dxa"/>
            <w:shd w:val="clear" w:color="000000" w:fill="FFFFFF"/>
            <w:vAlign w:val="center"/>
            <w:hideMark/>
          </w:tcPr>
          <w:p w:rsidR="00CC6D79" w:rsidRDefault="00CC6D79" w:rsidP="00C233F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C6D79" w:rsidRDefault="00CC6D79" w:rsidP="00C233F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C6D79" w:rsidRDefault="00CC6D79" w:rsidP="00C233FD">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CC6D79" w:rsidRDefault="00CC6D79" w:rsidP="00C233FD">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CC6D79" w:rsidRDefault="00CC6D79" w:rsidP="00C233FD">
            <w:pPr>
              <w:jc w:val="center"/>
              <w:rPr>
                <w:rFonts w:ascii="Calibri" w:hAnsi="Calibri"/>
                <w:color w:val="000000"/>
                <w:sz w:val="20"/>
                <w:szCs w:val="20"/>
              </w:rPr>
            </w:pPr>
          </w:p>
        </w:tc>
        <w:tc>
          <w:tcPr>
            <w:tcW w:w="998" w:type="dxa"/>
            <w:shd w:val="clear" w:color="000000" w:fill="FFFFFF"/>
            <w:vAlign w:val="center"/>
          </w:tcPr>
          <w:p w:rsidR="00CC6D79" w:rsidRDefault="00CC6D79" w:rsidP="00C233F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CC6D79" w:rsidRDefault="00CC6D79" w:rsidP="00C233FD">
            <w:pPr>
              <w:jc w:val="center"/>
              <w:rPr>
                <w:rFonts w:ascii="Calibri" w:hAnsi="Calibri"/>
                <w:color w:val="000000"/>
                <w:sz w:val="20"/>
                <w:szCs w:val="20"/>
              </w:rPr>
            </w:pPr>
          </w:p>
        </w:tc>
        <w:tc>
          <w:tcPr>
            <w:tcW w:w="999" w:type="dxa"/>
            <w:shd w:val="clear" w:color="000000" w:fill="FFFFFF"/>
            <w:vAlign w:val="center"/>
            <w:hideMark/>
          </w:tcPr>
          <w:p w:rsidR="00CC6D79" w:rsidRDefault="00CC6D79" w:rsidP="00C233FD">
            <w:pPr>
              <w:jc w:val="center"/>
              <w:rPr>
                <w:rFonts w:ascii="Calibri" w:hAnsi="Calibri"/>
                <w:color w:val="000000"/>
                <w:sz w:val="20"/>
                <w:szCs w:val="20"/>
              </w:rPr>
            </w:pPr>
            <w:r>
              <w:rPr>
                <w:rFonts w:ascii="Calibri" w:hAnsi="Calibri"/>
                <w:color w:val="000000"/>
                <w:sz w:val="20"/>
                <w:szCs w:val="20"/>
              </w:rPr>
              <w:t>N</w:t>
            </w:r>
          </w:p>
        </w:tc>
      </w:tr>
      <w:tr w:rsidR="002F08C9" w:rsidTr="00C233FD">
        <w:trPr>
          <w:trHeight w:val="765"/>
        </w:trPr>
        <w:tc>
          <w:tcPr>
            <w:tcW w:w="81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N7</w:t>
            </w:r>
          </w:p>
        </w:tc>
        <w:tc>
          <w:tcPr>
            <w:tcW w:w="900" w:type="dxa"/>
            <w:shd w:val="clear" w:color="000000" w:fill="FFFFFF"/>
            <w:vAlign w:val="center"/>
          </w:tcPr>
          <w:p w:rsidR="002F08C9" w:rsidRPr="0055732A" w:rsidRDefault="002F08C9" w:rsidP="004B31A1">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2F08C9" w:rsidRPr="0055732A" w:rsidRDefault="002F08C9" w:rsidP="004B31A1">
            <w:pPr>
              <w:jc w:val="center"/>
              <w:rPr>
                <w:rFonts w:ascii="Calibri" w:hAnsi="Calibri"/>
                <w:color w:val="000000"/>
                <w:sz w:val="20"/>
                <w:szCs w:val="20"/>
              </w:rPr>
            </w:pPr>
          </w:p>
        </w:tc>
        <w:tc>
          <w:tcPr>
            <w:tcW w:w="998"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2F08C9" w:rsidRPr="0055732A" w:rsidRDefault="002F08C9" w:rsidP="004B31A1">
            <w:pPr>
              <w:jc w:val="center"/>
              <w:rPr>
                <w:rFonts w:ascii="Calibri" w:hAnsi="Calibri"/>
                <w:color w:val="000000"/>
                <w:sz w:val="20"/>
                <w:szCs w:val="20"/>
              </w:rPr>
            </w:pPr>
          </w:p>
        </w:tc>
        <w:tc>
          <w:tcPr>
            <w:tcW w:w="999"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N</w:t>
            </w:r>
          </w:p>
        </w:tc>
      </w:tr>
    </w:tbl>
    <w:p w:rsidR="003B685F" w:rsidRDefault="003B685F"/>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98"/>
        <w:gridCol w:w="999"/>
      </w:tblGrid>
      <w:tr w:rsidR="00363E8F" w:rsidTr="00363E8F">
        <w:trPr>
          <w:trHeight w:val="765"/>
        </w:trPr>
        <w:tc>
          <w:tcPr>
            <w:tcW w:w="810"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363E8F"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363E8F">
              <w:rPr>
                <w:rFonts w:ascii="Calibri" w:hAnsi="Calibri"/>
                <w:b/>
                <w:bCs/>
                <w:color w:val="000000"/>
                <w:sz w:val="20"/>
                <w:szCs w:val="20"/>
              </w:rPr>
              <w:t xml:space="preserve"> Field Name</w:t>
            </w:r>
          </w:p>
        </w:tc>
        <w:tc>
          <w:tcPr>
            <w:tcW w:w="990"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363E8F" w:rsidRPr="00582D02" w:rsidRDefault="00363E8F"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363E8F" w:rsidRDefault="00363E8F" w:rsidP="00363E8F">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b/>
                <w:bCs/>
                <w:color w:val="000000"/>
                <w:sz w:val="20"/>
                <w:szCs w:val="20"/>
              </w:rPr>
              <w:t>Repetition</w:t>
            </w:r>
          </w:p>
        </w:tc>
      </w:tr>
      <w:tr w:rsidR="00363E8F" w:rsidTr="00363E8F">
        <w:trPr>
          <w:trHeight w:val="765"/>
        </w:trPr>
        <w:tc>
          <w:tcPr>
            <w:tcW w:w="810"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color w:val="000000"/>
                <w:sz w:val="20"/>
                <w:szCs w:val="20"/>
              </w:rPr>
              <w:t>QSURGN9</w:t>
            </w:r>
          </w:p>
        </w:tc>
        <w:tc>
          <w:tcPr>
            <w:tcW w:w="90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363E8F"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363E8F" w:rsidRPr="005466CA" w:rsidRDefault="00363E8F" w:rsidP="00F34E1C">
            <w:pPr>
              <w:jc w:val="center"/>
              <w:rPr>
                <w:rFonts w:ascii="Calibri" w:hAnsi="Calibri"/>
                <w:color w:val="000000"/>
                <w:sz w:val="20"/>
                <w:szCs w:val="20"/>
              </w:rPr>
            </w:pPr>
          </w:p>
        </w:tc>
        <w:tc>
          <w:tcPr>
            <w:tcW w:w="998" w:type="dxa"/>
            <w:shd w:val="clear" w:color="000000" w:fill="FFFFFF"/>
            <w:vAlign w:val="center"/>
          </w:tcPr>
          <w:p w:rsidR="00363E8F" w:rsidRPr="005466CA" w:rsidRDefault="00431493" w:rsidP="00363E8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363E8F" w:rsidRPr="005466CA" w:rsidRDefault="00363E8F" w:rsidP="00F34E1C">
            <w:pPr>
              <w:jc w:val="center"/>
              <w:rPr>
                <w:rFonts w:ascii="Calibri" w:hAnsi="Calibri"/>
                <w:color w:val="000000"/>
                <w:sz w:val="20"/>
                <w:szCs w:val="20"/>
              </w:rPr>
            </w:pPr>
          </w:p>
        </w:tc>
        <w:tc>
          <w:tcPr>
            <w:tcW w:w="999"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Y</w:t>
            </w:r>
          </w:p>
        </w:tc>
      </w:tr>
      <w:tr w:rsidR="00363E8F" w:rsidTr="00363E8F">
        <w:trPr>
          <w:trHeight w:val="765"/>
        </w:trPr>
        <w:tc>
          <w:tcPr>
            <w:tcW w:w="810" w:type="dxa"/>
            <w:shd w:val="clear" w:color="000000" w:fill="FFFFFF"/>
            <w:vAlign w:val="center"/>
            <w:hideMark/>
          </w:tcPr>
          <w:p w:rsidR="00363E8F" w:rsidRDefault="00363E8F" w:rsidP="00F34E1C">
            <w:pPr>
              <w:jc w:val="center"/>
              <w:rPr>
                <w:rFonts w:ascii="Calibri" w:hAnsi="Calibri"/>
                <w:b/>
                <w:bCs/>
                <w:color w:val="000000"/>
                <w:sz w:val="20"/>
                <w:szCs w:val="20"/>
              </w:rPr>
            </w:pPr>
            <w:r>
              <w:rPr>
                <w:rFonts w:ascii="Calibri" w:hAnsi="Calibri"/>
                <w:color w:val="000000"/>
                <w:sz w:val="20"/>
                <w:szCs w:val="20"/>
              </w:rPr>
              <w:lastRenderedPageBreak/>
              <w:t>QSURGN9</w:t>
            </w:r>
          </w:p>
        </w:tc>
        <w:tc>
          <w:tcPr>
            <w:tcW w:w="90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363E8F" w:rsidRPr="005466CA" w:rsidRDefault="00363E8F"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363E8F" w:rsidRPr="005466CA" w:rsidRDefault="00363E8F" w:rsidP="00F34E1C">
            <w:pPr>
              <w:jc w:val="center"/>
              <w:rPr>
                <w:rFonts w:ascii="Calibri" w:hAnsi="Calibri"/>
                <w:color w:val="000000"/>
                <w:sz w:val="20"/>
                <w:szCs w:val="20"/>
              </w:rPr>
            </w:pPr>
          </w:p>
        </w:tc>
        <w:tc>
          <w:tcPr>
            <w:tcW w:w="998" w:type="dxa"/>
            <w:shd w:val="clear" w:color="000000" w:fill="FFFFFF"/>
            <w:vAlign w:val="center"/>
          </w:tcPr>
          <w:p w:rsidR="00363E8F" w:rsidRPr="005466CA" w:rsidRDefault="00431493" w:rsidP="00363E8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363E8F" w:rsidRPr="005466CA" w:rsidRDefault="00363E8F" w:rsidP="00F34E1C">
            <w:pPr>
              <w:jc w:val="center"/>
              <w:rPr>
                <w:rFonts w:ascii="Calibri" w:hAnsi="Calibri"/>
                <w:color w:val="000000"/>
                <w:sz w:val="20"/>
                <w:szCs w:val="20"/>
              </w:rPr>
            </w:pPr>
          </w:p>
        </w:tc>
        <w:tc>
          <w:tcPr>
            <w:tcW w:w="999" w:type="dxa"/>
            <w:shd w:val="clear" w:color="000000" w:fill="FFFFFF"/>
            <w:vAlign w:val="center"/>
            <w:hideMark/>
          </w:tcPr>
          <w:p w:rsidR="00363E8F" w:rsidRPr="005466CA" w:rsidRDefault="00363E8F" w:rsidP="00F34E1C">
            <w:pPr>
              <w:jc w:val="center"/>
              <w:rPr>
                <w:rFonts w:ascii="Calibri" w:hAnsi="Calibri"/>
                <w:color w:val="000000"/>
                <w:sz w:val="20"/>
                <w:szCs w:val="20"/>
              </w:rPr>
            </w:pPr>
            <w:r>
              <w:rPr>
                <w:rFonts w:ascii="Calibri" w:hAnsi="Calibri"/>
                <w:color w:val="000000"/>
                <w:sz w:val="20"/>
                <w:szCs w:val="20"/>
              </w:rPr>
              <w:t>N</w:t>
            </w:r>
          </w:p>
        </w:tc>
      </w:tr>
      <w:tr w:rsidR="00CC6D79" w:rsidTr="00363E8F">
        <w:trPr>
          <w:trHeight w:val="765"/>
        </w:trPr>
        <w:tc>
          <w:tcPr>
            <w:tcW w:w="810" w:type="dxa"/>
            <w:shd w:val="clear" w:color="000000" w:fill="FFFFFF"/>
            <w:vAlign w:val="center"/>
            <w:hideMark/>
          </w:tcPr>
          <w:p w:rsidR="00CC6D79" w:rsidRDefault="00CC6D79" w:rsidP="001775C7">
            <w:pPr>
              <w:jc w:val="center"/>
              <w:rPr>
                <w:rFonts w:ascii="Calibri" w:hAnsi="Calibri"/>
                <w:bCs/>
                <w:color w:val="000000"/>
                <w:sz w:val="20"/>
                <w:szCs w:val="20"/>
              </w:rPr>
            </w:pPr>
            <w:r>
              <w:rPr>
                <w:rFonts w:ascii="Calibri" w:hAnsi="Calibri"/>
                <w:bCs/>
                <w:color w:val="000000"/>
                <w:sz w:val="20"/>
                <w:szCs w:val="20"/>
              </w:rPr>
              <w:t>QSURGN9</w:t>
            </w:r>
          </w:p>
        </w:tc>
        <w:tc>
          <w:tcPr>
            <w:tcW w:w="900" w:type="dxa"/>
            <w:shd w:val="clear" w:color="000000" w:fill="FFFFFF"/>
            <w:vAlign w:val="center"/>
            <w:hideMark/>
          </w:tcPr>
          <w:p w:rsidR="00CC6D79" w:rsidRPr="005466CA" w:rsidRDefault="00CC6D79"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CC6D79" w:rsidRPr="00582D02" w:rsidRDefault="00CC6D79"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CC6D79" w:rsidRPr="00582D02" w:rsidRDefault="00CC6D79"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CC6D79" w:rsidRPr="00582D02" w:rsidRDefault="00CC6D79"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CC6D79" w:rsidRPr="00582D02" w:rsidRDefault="007A66D9"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CC6D79" w:rsidRPr="00582D02" w:rsidRDefault="00CC6D79"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CC6D79" w:rsidRPr="00582D02" w:rsidRDefault="00CC6D79"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CC6D79" w:rsidRPr="00582D02" w:rsidRDefault="00CC6D79" w:rsidP="00CF5084">
            <w:pPr>
              <w:jc w:val="center"/>
              <w:rPr>
                <w:rFonts w:ascii="Calibri" w:hAnsi="Calibri"/>
                <w:color w:val="000000"/>
                <w:sz w:val="20"/>
                <w:szCs w:val="20"/>
              </w:rPr>
            </w:pPr>
          </w:p>
        </w:tc>
        <w:tc>
          <w:tcPr>
            <w:tcW w:w="998" w:type="dxa"/>
            <w:shd w:val="clear" w:color="000000" w:fill="FFFFFF"/>
            <w:vAlign w:val="center"/>
          </w:tcPr>
          <w:p w:rsidR="00CC6D79" w:rsidRPr="00582D02" w:rsidRDefault="00CC6D79" w:rsidP="00CF50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CC6D79" w:rsidRPr="00582D02" w:rsidRDefault="00CC6D79" w:rsidP="00CF5084">
            <w:pPr>
              <w:jc w:val="center"/>
              <w:rPr>
                <w:rFonts w:ascii="Calibri" w:hAnsi="Calibri"/>
                <w:color w:val="000000"/>
                <w:sz w:val="20"/>
                <w:szCs w:val="20"/>
              </w:rPr>
            </w:pPr>
          </w:p>
        </w:tc>
        <w:tc>
          <w:tcPr>
            <w:tcW w:w="999" w:type="dxa"/>
            <w:shd w:val="clear" w:color="000000" w:fill="FFFFFF"/>
            <w:vAlign w:val="center"/>
            <w:hideMark/>
          </w:tcPr>
          <w:p w:rsidR="00CC6D79" w:rsidRPr="00582D02" w:rsidRDefault="002F068D" w:rsidP="00CF5084">
            <w:pPr>
              <w:jc w:val="center"/>
              <w:rPr>
                <w:rFonts w:ascii="Calibri" w:hAnsi="Calibri"/>
                <w:color w:val="000000"/>
                <w:sz w:val="20"/>
                <w:szCs w:val="20"/>
              </w:rPr>
            </w:pPr>
            <w:r>
              <w:rPr>
                <w:rFonts w:ascii="Calibri" w:hAnsi="Calibri"/>
                <w:color w:val="000000"/>
                <w:sz w:val="20"/>
                <w:szCs w:val="20"/>
              </w:rPr>
              <w:t>N</w:t>
            </w:r>
          </w:p>
        </w:tc>
      </w:tr>
      <w:tr w:rsidR="00CC6D79" w:rsidTr="00363E8F">
        <w:trPr>
          <w:trHeight w:val="765"/>
        </w:trPr>
        <w:tc>
          <w:tcPr>
            <w:tcW w:w="810" w:type="dxa"/>
            <w:shd w:val="clear" w:color="000000" w:fill="FFFFFF"/>
            <w:vAlign w:val="center"/>
            <w:hideMark/>
          </w:tcPr>
          <w:p w:rsidR="00CC6D79" w:rsidRDefault="00CC6D79" w:rsidP="00F34E1C">
            <w:pPr>
              <w:jc w:val="center"/>
              <w:rPr>
                <w:rFonts w:ascii="Calibri" w:hAnsi="Calibri"/>
                <w:b/>
                <w:bCs/>
                <w:color w:val="000000"/>
                <w:sz w:val="20"/>
                <w:szCs w:val="20"/>
              </w:rPr>
            </w:pPr>
            <w:r>
              <w:rPr>
                <w:rFonts w:ascii="Calibri" w:hAnsi="Calibri"/>
                <w:color w:val="000000"/>
                <w:sz w:val="20"/>
                <w:szCs w:val="20"/>
              </w:rPr>
              <w:t>QSURGN9</w:t>
            </w:r>
          </w:p>
        </w:tc>
        <w:tc>
          <w:tcPr>
            <w:tcW w:w="900" w:type="dxa"/>
            <w:shd w:val="clear" w:color="000000" w:fill="FFFFFF"/>
            <w:vAlign w:val="center"/>
            <w:hideMark/>
          </w:tcPr>
          <w:p w:rsidR="00CC6D79" w:rsidRPr="005466CA" w:rsidRDefault="00CC6D79"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CC6D79" w:rsidRPr="005466CA" w:rsidRDefault="00E82DBF" w:rsidP="00E82DBF">
            <w:pPr>
              <w:jc w:val="center"/>
              <w:rPr>
                <w:rFonts w:ascii="Calibri" w:hAnsi="Calibri"/>
                <w:color w:val="000000"/>
                <w:sz w:val="20"/>
                <w:szCs w:val="20"/>
              </w:rPr>
            </w:pPr>
            <w:r>
              <w:rPr>
                <w:rFonts w:ascii="Calibri" w:hAnsi="Calibri"/>
                <w:color w:val="000000"/>
                <w:sz w:val="20"/>
                <w:szCs w:val="20"/>
              </w:rPr>
              <w:t>SUBIEN(4</w:t>
            </w:r>
            <w:r w:rsidR="00CC6D79">
              <w:rPr>
                <w:rFonts w:ascii="Calibri" w:hAnsi="Calibri"/>
                <w:color w:val="000000"/>
                <w:sz w:val="20"/>
                <w:szCs w:val="20"/>
              </w:rPr>
              <w:t>9)</w:t>
            </w:r>
          </w:p>
        </w:tc>
        <w:tc>
          <w:tcPr>
            <w:tcW w:w="1800" w:type="dxa"/>
            <w:shd w:val="clear" w:color="000000" w:fill="FFFFFF"/>
            <w:vAlign w:val="center"/>
            <w:hideMark/>
          </w:tcPr>
          <w:p w:rsidR="00CC6D79" w:rsidRPr="005466CA" w:rsidRDefault="00CC6D79"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CC6D79" w:rsidRPr="005466CA" w:rsidRDefault="00CC6D79"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CC6D79" w:rsidRPr="005466CA" w:rsidRDefault="00CC6D79"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CC6D79" w:rsidRPr="005466CA" w:rsidRDefault="00CC6D79"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CC6D79" w:rsidRPr="005466CA" w:rsidRDefault="00CC6D79"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CC6D79" w:rsidRPr="005466CA" w:rsidRDefault="00CC6D79" w:rsidP="00F34E1C">
            <w:pPr>
              <w:jc w:val="center"/>
              <w:rPr>
                <w:rFonts w:ascii="Calibri" w:hAnsi="Calibri"/>
                <w:color w:val="000000"/>
                <w:sz w:val="20"/>
                <w:szCs w:val="20"/>
              </w:rPr>
            </w:pPr>
          </w:p>
        </w:tc>
        <w:tc>
          <w:tcPr>
            <w:tcW w:w="998" w:type="dxa"/>
            <w:shd w:val="clear" w:color="000000" w:fill="FFFFFF"/>
            <w:vAlign w:val="center"/>
          </w:tcPr>
          <w:p w:rsidR="00CC6D79" w:rsidRPr="005466CA" w:rsidRDefault="00CC6D79" w:rsidP="00363E8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CC6D79" w:rsidRPr="005466CA" w:rsidRDefault="00CC6D79" w:rsidP="00F34E1C">
            <w:pPr>
              <w:jc w:val="center"/>
              <w:rPr>
                <w:rFonts w:ascii="Calibri" w:hAnsi="Calibri"/>
                <w:color w:val="000000"/>
                <w:sz w:val="20"/>
                <w:szCs w:val="20"/>
              </w:rPr>
            </w:pPr>
          </w:p>
        </w:tc>
        <w:tc>
          <w:tcPr>
            <w:tcW w:w="999" w:type="dxa"/>
            <w:shd w:val="clear" w:color="000000" w:fill="FFFFFF"/>
            <w:vAlign w:val="center"/>
            <w:hideMark/>
          </w:tcPr>
          <w:p w:rsidR="00CC6D79" w:rsidRPr="005466CA" w:rsidRDefault="00CC6D79" w:rsidP="00F34E1C">
            <w:pPr>
              <w:jc w:val="center"/>
              <w:rPr>
                <w:rFonts w:ascii="Calibri" w:hAnsi="Calibri"/>
                <w:color w:val="000000"/>
                <w:sz w:val="20"/>
                <w:szCs w:val="20"/>
              </w:rPr>
            </w:pPr>
            <w:r>
              <w:rPr>
                <w:rFonts w:ascii="Calibri" w:hAnsi="Calibri"/>
                <w:color w:val="000000"/>
                <w:sz w:val="20"/>
                <w:szCs w:val="20"/>
              </w:rPr>
              <w:t>N</w:t>
            </w:r>
          </w:p>
        </w:tc>
      </w:tr>
      <w:tr w:rsidR="00CC6D79" w:rsidTr="00363E8F">
        <w:trPr>
          <w:trHeight w:val="765"/>
        </w:trPr>
        <w:tc>
          <w:tcPr>
            <w:tcW w:w="810" w:type="dxa"/>
            <w:shd w:val="clear" w:color="000000" w:fill="FFFFFF"/>
            <w:vAlign w:val="center"/>
            <w:hideMark/>
          </w:tcPr>
          <w:p w:rsidR="00CC6D79" w:rsidRDefault="00CC6D79" w:rsidP="00F34E1C">
            <w:pPr>
              <w:jc w:val="center"/>
              <w:rPr>
                <w:rFonts w:ascii="Calibri" w:hAnsi="Calibri"/>
                <w:color w:val="000000"/>
                <w:sz w:val="20"/>
                <w:szCs w:val="20"/>
              </w:rPr>
            </w:pPr>
            <w:r>
              <w:rPr>
                <w:rFonts w:ascii="Calibri" w:hAnsi="Calibri"/>
                <w:color w:val="000000"/>
                <w:sz w:val="20"/>
                <w:szCs w:val="20"/>
              </w:rPr>
              <w:t>QSURGN9</w:t>
            </w:r>
          </w:p>
        </w:tc>
        <w:tc>
          <w:tcPr>
            <w:tcW w:w="900" w:type="dxa"/>
            <w:shd w:val="clear" w:color="000000" w:fill="FFFFFF"/>
            <w:vAlign w:val="center"/>
            <w:hideMark/>
          </w:tcPr>
          <w:p w:rsidR="00CC6D79" w:rsidRDefault="00CC6D79" w:rsidP="00F34E1C">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CC6D79" w:rsidRDefault="00CC6D79" w:rsidP="00F34E1C">
            <w:pPr>
              <w:jc w:val="center"/>
              <w:rPr>
                <w:rFonts w:ascii="Calibri" w:hAnsi="Calibri"/>
                <w:color w:val="000000"/>
                <w:sz w:val="20"/>
                <w:szCs w:val="20"/>
              </w:rPr>
            </w:pPr>
            <w:r>
              <w:rPr>
                <w:rFonts w:ascii="Calibri" w:hAnsi="Calibri"/>
                <w:color w:val="000000"/>
                <w:sz w:val="20"/>
                <w:szCs w:val="20"/>
              </w:rPr>
              <w:t>specimens</w:t>
            </w:r>
          </w:p>
        </w:tc>
        <w:tc>
          <w:tcPr>
            <w:tcW w:w="1800" w:type="dxa"/>
            <w:shd w:val="clear" w:color="000000" w:fill="FFFFFF"/>
            <w:vAlign w:val="center"/>
            <w:hideMark/>
          </w:tcPr>
          <w:p w:rsidR="00CC6D79" w:rsidRDefault="00CC6D79" w:rsidP="00F34E1C">
            <w:pPr>
              <w:jc w:val="center"/>
              <w:rPr>
                <w:rFonts w:ascii="Calibri" w:hAnsi="Calibri"/>
                <w:color w:val="000000"/>
                <w:sz w:val="20"/>
                <w:szCs w:val="20"/>
              </w:rPr>
            </w:pPr>
            <w:r>
              <w:rPr>
                <w:rFonts w:ascii="Calibri" w:hAnsi="Calibri"/>
                <w:color w:val="000000"/>
                <w:sz w:val="20"/>
                <w:szCs w:val="20"/>
              </w:rPr>
              <w:t>SPECIMENS</w:t>
            </w:r>
          </w:p>
        </w:tc>
        <w:tc>
          <w:tcPr>
            <w:tcW w:w="990" w:type="dxa"/>
            <w:shd w:val="clear" w:color="000000" w:fill="FFFFFF"/>
            <w:vAlign w:val="center"/>
            <w:hideMark/>
          </w:tcPr>
          <w:p w:rsidR="00CC6D79" w:rsidRDefault="00CC6D79"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CC6D79" w:rsidRDefault="00CC6D79"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CC6D79" w:rsidRDefault="00CC6D79"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CC6D79" w:rsidRDefault="00CC6D79" w:rsidP="00F34E1C">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CC6D79" w:rsidRDefault="00CC6D79" w:rsidP="00F34E1C">
            <w:pPr>
              <w:jc w:val="center"/>
              <w:rPr>
                <w:rFonts w:ascii="Calibri" w:hAnsi="Calibri"/>
                <w:color w:val="000000"/>
                <w:sz w:val="20"/>
                <w:szCs w:val="20"/>
              </w:rPr>
            </w:pPr>
          </w:p>
        </w:tc>
        <w:tc>
          <w:tcPr>
            <w:tcW w:w="998" w:type="dxa"/>
            <w:shd w:val="clear" w:color="000000" w:fill="FFFFFF"/>
            <w:vAlign w:val="center"/>
          </w:tcPr>
          <w:p w:rsidR="00CC6D79" w:rsidRDefault="00CC6D79" w:rsidP="00363E8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CC6D79" w:rsidRDefault="00CC6D79" w:rsidP="00F34E1C">
            <w:pPr>
              <w:jc w:val="center"/>
              <w:rPr>
                <w:rFonts w:ascii="Calibri" w:hAnsi="Calibri"/>
                <w:color w:val="000000"/>
                <w:sz w:val="20"/>
                <w:szCs w:val="20"/>
              </w:rPr>
            </w:pPr>
          </w:p>
        </w:tc>
        <w:tc>
          <w:tcPr>
            <w:tcW w:w="999" w:type="dxa"/>
            <w:shd w:val="clear" w:color="000000" w:fill="FFFFFF"/>
            <w:vAlign w:val="center"/>
            <w:hideMark/>
          </w:tcPr>
          <w:p w:rsidR="00CC6D79" w:rsidRDefault="00CC6D79" w:rsidP="00F34E1C">
            <w:pPr>
              <w:jc w:val="center"/>
              <w:rPr>
                <w:rFonts w:ascii="Calibri" w:hAnsi="Calibri"/>
                <w:color w:val="000000"/>
                <w:sz w:val="20"/>
                <w:szCs w:val="20"/>
              </w:rPr>
            </w:pPr>
            <w:r>
              <w:rPr>
                <w:rFonts w:ascii="Calibri" w:hAnsi="Calibri"/>
                <w:color w:val="000000"/>
                <w:sz w:val="20"/>
                <w:szCs w:val="20"/>
              </w:rPr>
              <w:t>N</w:t>
            </w:r>
          </w:p>
        </w:tc>
      </w:tr>
      <w:tr w:rsidR="002F08C9" w:rsidTr="00363E8F">
        <w:trPr>
          <w:trHeight w:val="765"/>
        </w:trPr>
        <w:tc>
          <w:tcPr>
            <w:tcW w:w="81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N9</w:t>
            </w:r>
          </w:p>
        </w:tc>
        <w:tc>
          <w:tcPr>
            <w:tcW w:w="900" w:type="dxa"/>
            <w:shd w:val="clear" w:color="000000" w:fill="FFFFFF"/>
            <w:vAlign w:val="center"/>
          </w:tcPr>
          <w:p w:rsidR="002F08C9" w:rsidRPr="0055732A" w:rsidRDefault="002F08C9" w:rsidP="004B31A1">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2F08C9" w:rsidRPr="0055732A" w:rsidRDefault="002F08C9" w:rsidP="004B31A1">
            <w:pPr>
              <w:jc w:val="center"/>
              <w:rPr>
                <w:rFonts w:ascii="Calibri" w:hAnsi="Calibri"/>
                <w:color w:val="000000"/>
                <w:sz w:val="20"/>
                <w:szCs w:val="20"/>
              </w:rPr>
            </w:pPr>
          </w:p>
        </w:tc>
        <w:tc>
          <w:tcPr>
            <w:tcW w:w="998"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2F08C9" w:rsidRPr="0055732A" w:rsidRDefault="002F08C9" w:rsidP="004B31A1">
            <w:pPr>
              <w:jc w:val="center"/>
              <w:rPr>
                <w:rFonts w:ascii="Calibri" w:hAnsi="Calibri"/>
                <w:color w:val="000000"/>
                <w:sz w:val="20"/>
                <w:szCs w:val="20"/>
              </w:rPr>
            </w:pPr>
          </w:p>
        </w:tc>
        <w:tc>
          <w:tcPr>
            <w:tcW w:w="999" w:type="dxa"/>
            <w:shd w:val="clear" w:color="000000" w:fill="FFFFFF"/>
            <w:vAlign w:val="center"/>
          </w:tcPr>
          <w:p w:rsidR="002F08C9" w:rsidRPr="0055732A" w:rsidRDefault="002F08C9" w:rsidP="004B31A1">
            <w:pPr>
              <w:jc w:val="center"/>
              <w:rPr>
                <w:rFonts w:ascii="Calibri" w:hAnsi="Calibri"/>
                <w:color w:val="000000"/>
                <w:sz w:val="20"/>
                <w:szCs w:val="20"/>
              </w:rPr>
            </w:pPr>
            <w:r w:rsidRPr="0055732A">
              <w:rPr>
                <w:rFonts w:ascii="Calibri" w:hAnsi="Calibri"/>
                <w:color w:val="000000"/>
                <w:sz w:val="20"/>
                <w:szCs w:val="20"/>
              </w:rPr>
              <w:t>N</w:t>
            </w:r>
          </w:p>
        </w:tc>
      </w:tr>
    </w:tbl>
    <w:p w:rsidR="001C1315" w:rsidRDefault="001C1315"/>
    <w:tbl>
      <w:tblPr>
        <w:tblW w:w="117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0"/>
        <w:gridCol w:w="990"/>
        <w:gridCol w:w="990"/>
        <w:gridCol w:w="990"/>
        <w:gridCol w:w="1080"/>
      </w:tblGrid>
      <w:tr w:rsidR="00CF30D4" w:rsidTr="00CF30D4">
        <w:trPr>
          <w:trHeight w:val="765"/>
        </w:trPr>
        <w:tc>
          <w:tcPr>
            <w:tcW w:w="81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CF30D4"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CF30D4">
              <w:rPr>
                <w:rFonts w:ascii="Calibri" w:hAnsi="Calibri"/>
                <w:b/>
                <w:bCs/>
                <w:color w:val="000000"/>
                <w:sz w:val="20"/>
                <w:szCs w:val="20"/>
              </w:rPr>
              <w:t xml:space="preserve"> Field Name</w:t>
            </w:r>
          </w:p>
        </w:tc>
        <w:tc>
          <w:tcPr>
            <w:tcW w:w="99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CF30D4" w:rsidRPr="00582D02" w:rsidRDefault="00CF30D4" w:rsidP="00F34E1C">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CF30D4" w:rsidRDefault="00CF30D4" w:rsidP="00CF30D4">
            <w:pPr>
              <w:jc w:val="center"/>
              <w:rPr>
                <w:rFonts w:ascii="Calibri" w:hAnsi="Calibri"/>
                <w:b/>
                <w:bCs/>
                <w:color w:val="000000"/>
                <w:sz w:val="20"/>
                <w:szCs w:val="20"/>
              </w:rPr>
            </w:pPr>
            <w:r>
              <w:rPr>
                <w:rFonts w:ascii="Calibri" w:hAnsi="Calibri"/>
                <w:b/>
                <w:bCs/>
                <w:color w:val="000000"/>
                <w:sz w:val="20"/>
                <w:szCs w:val="20"/>
              </w:rPr>
              <w:t>OR / NON-OR</w:t>
            </w:r>
          </w:p>
        </w:tc>
        <w:tc>
          <w:tcPr>
            <w:tcW w:w="99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08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b/>
                <w:bCs/>
                <w:color w:val="000000"/>
                <w:sz w:val="20"/>
                <w:szCs w:val="20"/>
              </w:rPr>
              <w:t>Repetition</w:t>
            </w:r>
          </w:p>
        </w:tc>
      </w:tr>
      <w:tr w:rsidR="00CF30D4" w:rsidTr="00CF30D4">
        <w:trPr>
          <w:trHeight w:val="765"/>
        </w:trPr>
        <w:tc>
          <w:tcPr>
            <w:tcW w:w="81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color w:val="000000"/>
                <w:sz w:val="20"/>
                <w:szCs w:val="20"/>
              </w:rPr>
              <w:t>QSURGN10</w:t>
            </w:r>
          </w:p>
        </w:tc>
        <w:tc>
          <w:tcPr>
            <w:tcW w:w="90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CF30D4"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CF30D4" w:rsidRPr="005466CA" w:rsidRDefault="00CF30D4" w:rsidP="00F34E1C">
            <w:pPr>
              <w:jc w:val="center"/>
              <w:rPr>
                <w:rFonts w:ascii="Calibri" w:hAnsi="Calibri"/>
                <w:color w:val="000000"/>
                <w:sz w:val="20"/>
                <w:szCs w:val="20"/>
              </w:rPr>
            </w:pPr>
          </w:p>
        </w:tc>
        <w:tc>
          <w:tcPr>
            <w:tcW w:w="990" w:type="dxa"/>
            <w:shd w:val="clear" w:color="000000" w:fill="FFFFFF"/>
            <w:vAlign w:val="center"/>
          </w:tcPr>
          <w:p w:rsidR="00CF30D4" w:rsidRPr="005466CA" w:rsidRDefault="00664DE4" w:rsidP="00CF30D4">
            <w:pPr>
              <w:jc w:val="center"/>
              <w:rPr>
                <w:rFonts w:ascii="Calibri" w:hAnsi="Calibri"/>
                <w:color w:val="000000"/>
                <w:sz w:val="20"/>
                <w:szCs w:val="20"/>
              </w:rPr>
            </w:pPr>
            <w:r>
              <w:rPr>
                <w:rFonts w:ascii="Calibri" w:hAnsi="Calibri"/>
                <w:color w:val="000000"/>
                <w:sz w:val="20"/>
                <w:szCs w:val="20"/>
              </w:rPr>
              <w:t>OR</w:t>
            </w:r>
          </w:p>
        </w:tc>
        <w:tc>
          <w:tcPr>
            <w:tcW w:w="990" w:type="dxa"/>
            <w:shd w:val="clear" w:color="000000" w:fill="FFFFFF"/>
            <w:vAlign w:val="center"/>
            <w:hideMark/>
          </w:tcPr>
          <w:p w:rsidR="00CF30D4" w:rsidRPr="005466CA" w:rsidRDefault="00CF30D4" w:rsidP="00F34E1C">
            <w:pPr>
              <w:jc w:val="center"/>
              <w:rPr>
                <w:rFonts w:ascii="Calibri" w:hAnsi="Calibri"/>
                <w:color w:val="000000"/>
                <w:sz w:val="20"/>
                <w:szCs w:val="20"/>
              </w:rPr>
            </w:pPr>
          </w:p>
        </w:tc>
        <w:tc>
          <w:tcPr>
            <w:tcW w:w="108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Y</w:t>
            </w:r>
          </w:p>
        </w:tc>
      </w:tr>
      <w:tr w:rsidR="00CF30D4" w:rsidTr="00CF30D4">
        <w:trPr>
          <w:trHeight w:val="765"/>
        </w:trPr>
        <w:tc>
          <w:tcPr>
            <w:tcW w:w="810" w:type="dxa"/>
            <w:shd w:val="clear" w:color="000000" w:fill="FFFFFF"/>
            <w:vAlign w:val="center"/>
            <w:hideMark/>
          </w:tcPr>
          <w:p w:rsidR="00CF30D4" w:rsidRDefault="00CF30D4" w:rsidP="00F34E1C">
            <w:pPr>
              <w:jc w:val="center"/>
              <w:rPr>
                <w:rFonts w:ascii="Calibri" w:hAnsi="Calibri"/>
                <w:b/>
                <w:bCs/>
                <w:color w:val="000000"/>
                <w:sz w:val="20"/>
                <w:szCs w:val="20"/>
              </w:rPr>
            </w:pPr>
            <w:r>
              <w:rPr>
                <w:rFonts w:ascii="Calibri" w:hAnsi="Calibri"/>
                <w:color w:val="000000"/>
                <w:sz w:val="20"/>
                <w:szCs w:val="20"/>
              </w:rPr>
              <w:t>QSURGN10</w:t>
            </w:r>
          </w:p>
        </w:tc>
        <w:tc>
          <w:tcPr>
            <w:tcW w:w="90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CF30D4" w:rsidRPr="005466CA" w:rsidRDefault="00CF30D4" w:rsidP="00F34E1C">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CF30D4" w:rsidRPr="005466CA" w:rsidRDefault="00CF30D4" w:rsidP="00F34E1C">
            <w:pPr>
              <w:jc w:val="center"/>
              <w:rPr>
                <w:rFonts w:ascii="Calibri" w:hAnsi="Calibri"/>
                <w:color w:val="000000"/>
                <w:sz w:val="20"/>
                <w:szCs w:val="20"/>
              </w:rPr>
            </w:pPr>
          </w:p>
        </w:tc>
        <w:tc>
          <w:tcPr>
            <w:tcW w:w="990" w:type="dxa"/>
            <w:shd w:val="clear" w:color="000000" w:fill="FFFFFF"/>
            <w:vAlign w:val="center"/>
          </w:tcPr>
          <w:p w:rsidR="00CF30D4" w:rsidRPr="005466CA" w:rsidRDefault="00664DE4" w:rsidP="00CF30D4">
            <w:pPr>
              <w:jc w:val="center"/>
              <w:rPr>
                <w:rFonts w:ascii="Calibri" w:hAnsi="Calibri"/>
                <w:color w:val="000000"/>
                <w:sz w:val="20"/>
                <w:szCs w:val="20"/>
              </w:rPr>
            </w:pPr>
            <w:r>
              <w:rPr>
                <w:rFonts w:ascii="Calibri" w:hAnsi="Calibri"/>
                <w:color w:val="000000"/>
                <w:sz w:val="20"/>
                <w:szCs w:val="20"/>
              </w:rPr>
              <w:t>OR</w:t>
            </w:r>
          </w:p>
        </w:tc>
        <w:tc>
          <w:tcPr>
            <w:tcW w:w="990" w:type="dxa"/>
            <w:shd w:val="clear" w:color="000000" w:fill="FFFFFF"/>
            <w:vAlign w:val="center"/>
            <w:hideMark/>
          </w:tcPr>
          <w:p w:rsidR="00CF30D4" w:rsidRPr="005466CA" w:rsidRDefault="00CF30D4" w:rsidP="00F34E1C">
            <w:pPr>
              <w:jc w:val="center"/>
              <w:rPr>
                <w:rFonts w:ascii="Calibri" w:hAnsi="Calibri"/>
                <w:color w:val="000000"/>
                <w:sz w:val="20"/>
                <w:szCs w:val="20"/>
              </w:rPr>
            </w:pPr>
          </w:p>
        </w:tc>
        <w:tc>
          <w:tcPr>
            <w:tcW w:w="1080" w:type="dxa"/>
            <w:shd w:val="clear" w:color="000000" w:fill="FFFFFF"/>
            <w:vAlign w:val="center"/>
            <w:hideMark/>
          </w:tcPr>
          <w:p w:rsidR="00CF30D4" w:rsidRPr="005466CA" w:rsidRDefault="00CF30D4" w:rsidP="00F34E1C">
            <w:pPr>
              <w:jc w:val="center"/>
              <w:rPr>
                <w:rFonts w:ascii="Calibri" w:hAnsi="Calibri"/>
                <w:color w:val="000000"/>
                <w:sz w:val="20"/>
                <w:szCs w:val="20"/>
              </w:rPr>
            </w:pPr>
            <w:r>
              <w:rPr>
                <w:rFonts w:ascii="Calibri" w:hAnsi="Calibri"/>
                <w:color w:val="000000"/>
                <w:sz w:val="20"/>
                <w:szCs w:val="20"/>
              </w:rPr>
              <w:t>N</w:t>
            </w:r>
          </w:p>
        </w:tc>
      </w:tr>
      <w:tr w:rsidR="003B0050" w:rsidTr="00CF30D4">
        <w:trPr>
          <w:trHeight w:val="765"/>
        </w:trPr>
        <w:tc>
          <w:tcPr>
            <w:tcW w:w="810" w:type="dxa"/>
            <w:shd w:val="clear" w:color="000000" w:fill="FFFFFF"/>
            <w:vAlign w:val="center"/>
            <w:hideMark/>
          </w:tcPr>
          <w:p w:rsidR="003B0050" w:rsidRDefault="003B0050" w:rsidP="00C10AD1">
            <w:pPr>
              <w:jc w:val="center"/>
              <w:rPr>
                <w:rFonts w:ascii="Calibri" w:hAnsi="Calibri"/>
                <w:bCs/>
                <w:color w:val="000000"/>
                <w:sz w:val="20"/>
                <w:szCs w:val="20"/>
              </w:rPr>
            </w:pPr>
            <w:r>
              <w:rPr>
                <w:rFonts w:ascii="Calibri" w:hAnsi="Calibri"/>
                <w:bCs/>
                <w:color w:val="000000"/>
                <w:sz w:val="20"/>
                <w:szCs w:val="20"/>
              </w:rPr>
              <w:t>QSURGN10</w:t>
            </w:r>
          </w:p>
        </w:tc>
        <w:tc>
          <w:tcPr>
            <w:tcW w:w="900" w:type="dxa"/>
            <w:shd w:val="clear" w:color="000000" w:fill="FFFFFF"/>
            <w:vAlign w:val="center"/>
            <w:hideMark/>
          </w:tcPr>
          <w:p w:rsidR="003B0050" w:rsidRPr="005466CA" w:rsidRDefault="003B0050"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3B0050" w:rsidRPr="00582D02" w:rsidRDefault="003B0050"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3B0050" w:rsidRPr="00582D02" w:rsidRDefault="003B0050"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3B0050" w:rsidRPr="00582D02" w:rsidRDefault="003B0050"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3B0050" w:rsidRPr="00582D02" w:rsidRDefault="00955EFB"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3B0050" w:rsidRPr="00582D02" w:rsidRDefault="003B0050" w:rsidP="00CF5084">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3B0050" w:rsidRPr="00582D02" w:rsidRDefault="003B0050" w:rsidP="00CF5084">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3B0050" w:rsidRPr="00582D02" w:rsidRDefault="003B0050" w:rsidP="00CF5084">
            <w:pPr>
              <w:jc w:val="center"/>
              <w:rPr>
                <w:rFonts w:ascii="Calibri" w:hAnsi="Calibri"/>
                <w:color w:val="000000"/>
                <w:sz w:val="20"/>
                <w:szCs w:val="20"/>
              </w:rPr>
            </w:pPr>
          </w:p>
        </w:tc>
        <w:tc>
          <w:tcPr>
            <w:tcW w:w="990" w:type="dxa"/>
            <w:shd w:val="clear" w:color="000000" w:fill="FFFFFF"/>
            <w:vAlign w:val="center"/>
          </w:tcPr>
          <w:p w:rsidR="003B0050" w:rsidRPr="00582D02" w:rsidRDefault="003B0050" w:rsidP="00CF5084">
            <w:pPr>
              <w:jc w:val="center"/>
              <w:rPr>
                <w:rFonts w:ascii="Calibri" w:hAnsi="Calibri"/>
                <w:color w:val="000000"/>
                <w:sz w:val="20"/>
                <w:szCs w:val="20"/>
              </w:rPr>
            </w:pPr>
            <w:r>
              <w:rPr>
                <w:rFonts w:ascii="Calibri" w:hAnsi="Calibri"/>
                <w:color w:val="000000"/>
                <w:sz w:val="20"/>
                <w:szCs w:val="20"/>
              </w:rPr>
              <w:t>OR</w:t>
            </w:r>
          </w:p>
        </w:tc>
        <w:tc>
          <w:tcPr>
            <w:tcW w:w="990" w:type="dxa"/>
            <w:shd w:val="clear" w:color="000000" w:fill="FFFFFF"/>
            <w:vAlign w:val="center"/>
            <w:hideMark/>
          </w:tcPr>
          <w:p w:rsidR="003B0050" w:rsidRPr="00582D02" w:rsidRDefault="003B0050" w:rsidP="00955EFB">
            <w:pPr>
              <w:rPr>
                <w:rFonts w:ascii="Calibri" w:hAnsi="Calibri"/>
                <w:color w:val="000000"/>
                <w:sz w:val="20"/>
                <w:szCs w:val="20"/>
              </w:rPr>
            </w:pPr>
          </w:p>
        </w:tc>
        <w:tc>
          <w:tcPr>
            <w:tcW w:w="1080" w:type="dxa"/>
            <w:shd w:val="clear" w:color="000000" w:fill="FFFFFF"/>
            <w:vAlign w:val="center"/>
            <w:hideMark/>
          </w:tcPr>
          <w:p w:rsidR="003B0050" w:rsidRPr="00582D02" w:rsidRDefault="002F068D" w:rsidP="00CF5084">
            <w:pPr>
              <w:jc w:val="center"/>
              <w:rPr>
                <w:rFonts w:ascii="Calibri" w:hAnsi="Calibri"/>
                <w:color w:val="000000"/>
                <w:sz w:val="20"/>
                <w:szCs w:val="20"/>
              </w:rPr>
            </w:pPr>
            <w:r>
              <w:rPr>
                <w:rFonts w:ascii="Calibri" w:hAnsi="Calibri"/>
                <w:color w:val="000000"/>
                <w:sz w:val="20"/>
                <w:szCs w:val="20"/>
              </w:rPr>
              <w:t>N</w:t>
            </w:r>
          </w:p>
        </w:tc>
      </w:tr>
      <w:tr w:rsidR="003B0050" w:rsidTr="00CF30D4">
        <w:trPr>
          <w:trHeight w:val="765"/>
        </w:trPr>
        <w:tc>
          <w:tcPr>
            <w:tcW w:w="810" w:type="dxa"/>
            <w:shd w:val="clear" w:color="000000" w:fill="FFFFFF"/>
            <w:vAlign w:val="center"/>
            <w:hideMark/>
          </w:tcPr>
          <w:p w:rsidR="003B0050" w:rsidRDefault="003B0050" w:rsidP="00F34E1C">
            <w:pPr>
              <w:jc w:val="center"/>
              <w:rPr>
                <w:rFonts w:ascii="Calibri" w:hAnsi="Calibri"/>
                <w:b/>
                <w:bCs/>
                <w:color w:val="000000"/>
                <w:sz w:val="20"/>
                <w:szCs w:val="20"/>
              </w:rPr>
            </w:pPr>
            <w:r>
              <w:rPr>
                <w:rFonts w:ascii="Calibri" w:hAnsi="Calibri"/>
                <w:color w:val="000000"/>
                <w:sz w:val="20"/>
                <w:szCs w:val="20"/>
              </w:rPr>
              <w:t>QSURGN10</w:t>
            </w:r>
          </w:p>
        </w:tc>
        <w:tc>
          <w:tcPr>
            <w:tcW w:w="900" w:type="dxa"/>
            <w:shd w:val="clear" w:color="000000" w:fill="FFFFFF"/>
            <w:vAlign w:val="center"/>
            <w:hideMark/>
          </w:tcPr>
          <w:p w:rsidR="003B0050" w:rsidRPr="005466CA" w:rsidRDefault="003B0050"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3B0050" w:rsidRPr="005466CA" w:rsidRDefault="003B0050" w:rsidP="00F34E1C">
            <w:pPr>
              <w:jc w:val="center"/>
              <w:rPr>
                <w:rFonts w:ascii="Calibri" w:hAnsi="Calibri"/>
                <w:color w:val="000000"/>
                <w:sz w:val="20"/>
                <w:szCs w:val="20"/>
              </w:rPr>
            </w:pPr>
            <w:r>
              <w:rPr>
                <w:rFonts w:ascii="Calibri" w:hAnsi="Calibri"/>
                <w:color w:val="000000"/>
                <w:sz w:val="20"/>
                <w:szCs w:val="20"/>
              </w:rPr>
              <w:t>SUBIEN(1)</w:t>
            </w:r>
          </w:p>
        </w:tc>
        <w:tc>
          <w:tcPr>
            <w:tcW w:w="1800" w:type="dxa"/>
            <w:shd w:val="clear" w:color="000000" w:fill="FFFFFF"/>
            <w:vAlign w:val="center"/>
            <w:hideMark/>
          </w:tcPr>
          <w:p w:rsidR="003B0050" w:rsidRPr="005466CA" w:rsidRDefault="003B0050"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3B0050" w:rsidRPr="005466CA" w:rsidRDefault="003B0050"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3B0050" w:rsidRPr="005466CA" w:rsidRDefault="003B0050"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3B0050" w:rsidRPr="005466CA" w:rsidRDefault="003B0050" w:rsidP="00F34E1C">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3B0050" w:rsidRPr="005466CA" w:rsidRDefault="003B0050" w:rsidP="00F34E1C">
            <w:pPr>
              <w:jc w:val="center"/>
              <w:rPr>
                <w:rFonts w:ascii="Calibri" w:hAnsi="Calibri"/>
                <w:color w:val="000000"/>
                <w:sz w:val="20"/>
                <w:szCs w:val="20"/>
              </w:rPr>
            </w:pPr>
            <w:r>
              <w:rPr>
                <w:rFonts w:ascii="Calibri" w:hAnsi="Calibri"/>
                <w:color w:val="000000"/>
                <w:sz w:val="20"/>
                <w:szCs w:val="20"/>
              </w:rPr>
              <w:t>15</w:t>
            </w:r>
          </w:p>
        </w:tc>
        <w:tc>
          <w:tcPr>
            <w:tcW w:w="990" w:type="dxa"/>
            <w:shd w:val="clear" w:color="000000" w:fill="FFFFFF"/>
            <w:vAlign w:val="center"/>
          </w:tcPr>
          <w:p w:rsidR="003B0050" w:rsidRPr="005466CA" w:rsidRDefault="003B0050" w:rsidP="00F34E1C">
            <w:pPr>
              <w:jc w:val="center"/>
              <w:rPr>
                <w:rFonts w:ascii="Calibri" w:hAnsi="Calibri"/>
                <w:color w:val="000000"/>
                <w:sz w:val="20"/>
                <w:szCs w:val="20"/>
              </w:rPr>
            </w:pPr>
          </w:p>
        </w:tc>
        <w:tc>
          <w:tcPr>
            <w:tcW w:w="990" w:type="dxa"/>
            <w:shd w:val="clear" w:color="000000" w:fill="FFFFFF"/>
            <w:vAlign w:val="center"/>
          </w:tcPr>
          <w:p w:rsidR="003B0050" w:rsidRPr="005466CA" w:rsidRDefault="003B0050" w:rsidP="00CF30D4">
            <w:pPr>
              <w:jc w:val="center"/>
              <w:rPr>
                <w:rFonts w:ascii="Calibri" w:hAnsi="Calibri"/>
                <w:color w:val="000000"/>
                <w:sz w:val="20"/>
                <w:szCs w:val="20"/>
              </w:rPr>
            </w:pPr>
            <w:r>
              <w:rPr>
                <w:rFonts w:ascii="Calibri" w:hAnsi="Calibri"/>
                <w:color w:val="000000"/>
                <w:sz w:val="20"/>
                <w:szCs w:val="20"/>
              </w:rPr>
              <w:t>OR</w:t>
            </w:r>
          </w:p>
        </w:tc>
        <w:tc>
          <w:tcPr>
            <w:tcW w:w="990" w:type="dxa"/>
            <w:shd w:val="clear" w:color="000000" w:fill="FFFFFF"/>
            <w:vAlign w:val="center"/>
            <w:hideMark/>
          </w:tcPr>
          <w:p w:rsidR="003B0050" w:rsidRPr="005466CA" w:rsidRDefault="003B0050" w:rsidP="00F34E1C">
            <w:pPr>
              <w:jc w:val="center"/>
              <w:rPr>
                <w:rFonts w:ascii="Calibri" w:hAnsi="Calibri"/>
                <w:color w:val="000000"/>
                <w:sz w:val="20"/>
                <w:szCs w:val="20"/>
              </w:rPr>
            </w:pPr>
          </w:p>
        </w:tc>
        <w:tc>
          <w:tcPr>
            <w:tcW w:w="1080" w:type="dxa"/>
            <w:shd w:val="clear" w:color="000000" w:fill="FFFFFF"/>
            <w:vAlign w:val="center"/>
            <w:hideMark/>
          </w:tcPr>
          <w:p w:rsidR="003B0050" w:rsidRPr="005466CA" w:rsidRDefault="003B0050" w:rsidP="00F34E1C">
            <w:pPr>
              <w:jc w:val="center"/>
              <w:rPr>
                <w:rFonts w:ascii="Calibri" w:hAnsi="Calibri"/>
                <w:color w:val="000000"/>
                <w:sz w:val="20"/>
                <w:szCs w:val="20"/>
              </w:rPr>
            </w:pPr>
            <w:r>
              <w:rPr>
                <w:rFonts w:ascii="Calibri" w:hAnsi="Calibri"/>
                <w:color w:val="000000"/>
                <w:sz w:val="20"/>
                <w:szCs w:val="20"/>
              </w:rPr>
              <w:t>N</w:t>
            </w:r>
          </w:p>
        </w:tc>
      </w:tr>
      <w:tr w:rsidR="003B0050" w:rsidTr="00CF30D4">
        <w:trPr>
          <w:trHeight w:val="765"/>
        </w:trPr>
        <w:tc>
          <w:tcPr>
            <w:tcW w:w="810" w:type="dxa"/>
            <w:shd w:val="clear" w:color="000000" w:fill="FFFFFF"/>
            <w:vAlign w:val="center"/>
            <w:hideMark/>
          </w:tcPr>
          <w:p w:rsidR="003B0050" w:rsidRDefault="003B0050" w:rsidP="00F34E1C">
            <w:pPr>
              <w:jc w:val="center"/>
              <w:rPr>
                <w:rFonts w:ascii="Calibri" w:hAnsi="Calibri"/>
                <w:color w:val="000000"/>
                <w:sz w:val="20"/>
                <w:szCs w:val="20"/>
              </w:rPr>
            </w:pPr>
            <w:r>
              <w:rPr>
                <w:rFonts w:ascii="Calibri" w:hAnsi="Calibri"/>
                <w:color w:val="000000"/>
                <w:sz w:val="20"/>
                <w:szCs w:val="20"/>
              </w:rPr>
              <w:t>QSURGN10</w:t>
            </w:r>
          </w:p>
        </w:tc>
        <w:tc>
          <w:tcPr>
            <w:tcW w:w="900" w:type="dxa"/>
            <w:shd w:val="clear" w:color="000000" w:fill="FFFFFF"/>
            <w:vAlign w:val="center"/>
            <w:hideMark/>
          </w:tcPr>
          <w:p w:rsidR="003B0050" w:rsidRDefault="003B0050" w:rsidP="00F34E1C">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3B0050" w:rsidRDefault="003B0050" w:rsidP="00F34E1C">
            <w:pPr>
              <w:jc w:val="center"/>
              <w:rPr>
                <w:rFonts w:ascii="Calibri" w:hAnsi="Calibri"/>
                <w:color w:val="000000"/>
                <w:sz w:val="20"/>
                <w:szCs w:val="20"/>
              </w:rPr>
            </w:pPr>
            <w:proofErr w:type="spellStart"/>
            <w:r>
              <w:rPr>
                <w:rFonts w:ascii="Calibri" w:hAnsi="Calibri"/>
                <w:color w:val="000000"/>
                <w:sz w:val="20"/>
                <w:szCs w:val="20"/>
              </w:rPr>
              <w:t>OccurComments</w:t>
            </w:r>
            <w:proofErr w:type="spellEnd"/>
          </w:p>
        </w:tc>
        <w:tc>
          <w:tcPr>
            <w:tcW w:w="1800" w:type="dxa"/>
            <w:shd w:val="clear" w:color="000000" w:fill="FFFFFF"/>
            <w:vAlign w:val="center"/>
            <w:hideMark/>
          </w:tcPr>
          <w:p w:rsidR="009B47F1" w:rsidRPr="00A9730C" w:rsidRDefault="009B47F1" w:rsidP="009B47F1">
            <w:pPr>
              <w:jc w:val="center"/>
              <w:rPr>
                <w:rFonts w:ascii="Calibri" w:hAnsi="Calibri"/>
                <w:color w:val="000000"/>
                <w:sz w:val="20"/>
                <w:szCs w:val="20"/>
              </w:rPr>
            </w:pPr>
            <w:r w:rsidRPr="00A9730C">
              <w:rPr>
                <w:rFonts w:ascii="Calibri" w:hAnsi="Calibri"/>
                <w:color w:val="000000"/>
                <w:sz w:val="20"/>
                <w:szCs w:val="20"/>
              </w:rPr>
              <w:t>OCCURRENCE COMMENTS</w:t>
            </w:r>
          </w:p>
          <w:p w:rsidR="003B0050" w:rsidRDefault="003B0050" w:rsidP="00F34E1C">
            <w:pPr>
              <w:jc w:val="center"/>
              <w:rPr>
                <w:rFonts w:ascii="Calibri" w:hAnsi="Calibri"/>
                <w:color w:val="000000"/>
                <w:sz w:val="20"/>
                <w:szCs w:val="20"/>
              </w:rPr>
            </w:pPr>
          </w:p>
        </w:tc>
        <w:tc>
          <w:tcPr>
            <w:tcW w:w="990" w:type="dxa"/>
            <w:shd w:val="clear" w:color="000000" w:fill="FFFFFF"/>
            <w:vAlign w:val="center"/>
            <w:hideMark/>
          </w:tcPr>
          <w:p w:rsidR="003B0050" w:rsidRDefault="003B005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3B0050" w:rsidRDefault="003B0050"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3B0050" w:rsidRDefault="003B0050" w:rsidP="00F34E1C">
            <w:pPr>
              <w:jc w:val="center"/>
              <w:rPr>
                <w:rFonts w:ascii="Calibri" w:hAnsi="Calibri"/>
                <w:color w:val="000000"/>
                <w:sz w:val="20"/>
                <w:szCs w:val="20"/>
              </w:rPr>
            </w:pPr>
            <w:r>
              <w:rPr>
                <w:rFonts w:ascii="Calibri" w:hAnsi="Calibri"/>
                <w:color w:val="000000"/>
                <w:sz w:val="20"/>
                <w:szCs w:val="20"/>
              </w:rPr>
              <w:t>0</w:t>
            </w:r>
          </w:p>
        </w:tc>
        <w:tc>
          <w:tcPr>
            <w:tcW w:w="630" w:type="dxa"/>
            <w:shd w:val="clear" w:color="auto" w:fill="auto"/>
            <w:vAlign w:val="center"/>
            <w:hideMark/>
          </w:tcPr>
          <w:p w:rsidR="003B0050" w:rsidRDefault="003B0050" w:rsidP="00F34E1C">
            <w:pPr>
              <w:jc w:val="center"/>
              <w:rPr>
                <w:rFonts w:ascii="Cambria" w:hAnsi="Cambria"/>
                <w:color w:val="000000"/>
                <w:sz w:val="28"/>
                <w:szCs w:val="28"/>
              </w:rPr>
            </w:pPr>
            <w:r>
              <w:rPr>
                <w:rFonts w:ascii="Cambria" w:hAnsi="Cambria"/>
                <w:color w:val="000000"/>
                <w:sz w:val="28"/>
                <w:szCs w:val="28"/>
              </w:rPr>
              <w:t>∞</w:t>
            </w:r>
          </w:p>
        </w:tc>
        <w:tc>
          <w:tcPr>
            <w:tcW w:w="990" w:type="dxa"/>
            <w:vAlign w:val="center"/>
          </w:tcPr>
          <w:p w:rsidR="003B0050" w:rsidRDefault="003B0050" w:rsidP="00F34E1C">
            <w:pPr>
              <w:jc w:val="center"/>
              <w:rPr>
                <w:rFonts w:ascii="Calibri" w:hAnsi="Calibri"/>
                <w:color w:val="000000"/>
                <w:sz w:val="20"/>
                <w:szCs w:val="20"/>
              </w:rPr>
            </w:pPr>
          </w:p>
        </w:tc>
        <w:tc>
          <w:tcPr>
            <w:tcW w:w="990" w:type="dxa"/>
            <w:shd w:val="clear" w:color="000000" w:fill="FFFFFF"/>
            <w:vAlign w:val="center"/>
          </w:tcPr>
          <w:p w:rsidR="003B0050" w:rsidRDefault="003B0050" w:rsidP="00CF30D4">
            <w:pPr>
              <w:jc w:val="center"/>
              <w:rPr>
                <w:rFonts w:ascii="Calibri" w:hAnsi="Calibri"/>
                <w:color w:val="000000"/>
                <w:sz w:val="20"/>
                <w:szCs w:val="20"/>
              </w:rPr>
            </w:pPr>
            <w:r>
              <w:rPr>
                <w:rFonts w:ascii="Calibri" w:hAnsi="Calibri"/>
                <w:color w:val="000000"/>
                <w:sz w:val="20"/>
                <w:szCs w:val="20"/>
              </w:rPr>
              <w:t>OR</w:t>
            </w:r>
          </w:p>
        </w:tc>
        <w:tc>
          <w:tcPr>
            <w:tcW w:w="990" w:type="dxa"/>
            <w:shd w:val="clear" w:color="000000" w:fill="FFFFFF"/>
            <w:vAlign w:val="center"/>
            <w:hideMark/>
          </w:tcPr>
          <w:p w:rsidR="003B0050" w:rsidRDefault="003B0050" w:rsidP="00F34E1C">
            <w:pPr>
              <w:jc w:val="center"/>
              <w:rPr>
                <w:rFonts w:ascii="Calibri" w:hAnsi="Calibri"/>
                <w:color w:val="000000"/>
                <w:sz w:val="20"/>
                <w:szCs w:val="20"/>
              </w:rPr>
            </w:pPr>
          </w:p>
        </w:tc>
        <w:tc>
          <w:tcPr>
            <w:tcW w:w="1080" w:type="dxa"/>
            <w:shd w:val="clear" w:color="000000" w:fill="FFFFFF"/>
            <w:vAlign w:val="center"/>
            <w:hideMark/>
          </w:tcPr>
          <w:p w:rsidR="003B0050" w:rsidRDefault="003B0050" w:rsidP="00F34E1C">
            <w:pPr>
              <w:jc w:val="center"/>
              <w:rPr>
                <w:rFonts w:ascii="Calibri" w:hAnsi="Calibri"/>
                <w:color w:val="000000"/>
                <w:sz w:val="20"/>
                <w:szCs w:val="20"/>
              </w:rPr>
            </w:pPr>
            <w:r>
              <w:rPr>
                <w:rFonts w:ascii="Calibri" w:hAnsi="Calibri"/>
                <w:color w:val="000000"/>
                <w:sz w:val="20"/>
                <w:szCs w:val="20"/>
              </w:rPr>
              <w:t>N</w:t>
            </w:r>
          </w:p>
        </w:tc>
      </w:tr>
      <w:tr w:rsidR="004B31A1" w:rsidTr="00CF30D4">
        <w:trPr>
          <w:trHeight w:val="765"/>
        </w:trPr>
        <w:tc>
          <w:tcPr>
            <w:tcW w:w="810" w:type="dxa"/>
            <w:shd w:val="clear" w:color="000000" w:fill="FFFFFF"/>
            <w:vAlign w:val="center"/>
          </w:tcPr>
          <w:p w:rsidR="004B31A1" w:rsidRPr="0055732A" w:rsidRDefault="004B31A1" w:rsidP="004B31A1">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N10</w:t>
            </w:r>
          </w:p>
        </w:tc>
        <w:tc>
          <w:tcPr>
            <w:tcW w:w="900" w:type="dxa"/>
            <w:shd w:val="clear" w:color="000000" w:fill="FFFFFF"/>
            <w:vAlign w:val="center"/>
          </w:tcPr>
          <w:p w:rsidR="004B31A1" w:rsidRPr="0055732A" w:rsidRDefault="004B31A1" w:rsidP="004B31A1">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4B31A1" w:rsidRPr="0055732A" w:rsidRDefault="004B31A1" w:rsidP="004B31A1">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4B31A1" w:rsidRPr="0055732A" w:rsidRDefault="004B31A1" w:rsidP="004B31A1">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4B31A1" w:rsidRPr="0055732A" w:rsidRDefault="004B31A1" w:rsidP="004B31A1">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4B31A1" w:rsidRPr="0055732A" w:rsidRDefault="004B31A1" w:rsidP="004B31A1">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4B31A1" w:rsidRPr="0055732A" w:rsidRDefault="004B31A1" w:rsidP="004B31A1">
            <w:pPr>
              <w:jc w:val="center"/>
              <w:rPr>
                <w:rFonts w:ascii="Calibri" w:hAnsi="Calibri"/>
                <w:color w:val="000000"/>
                <w:sz w:val="20"/>
                <w:szCs w:val="20"/>
              </w:rPr>
            </w:pPr>
            <w:r w:rsidRPr="0055732A">
              <w:rPr>
                <w:rFonts w:ascii="Calibri" w:hAnsi="Calibri"/>
                <w:color w:val="000000"/>
                <w:sz w:val="20"/>
                <w:szCs w:val="20"/>
              </w:rPr>
              <w:t>3</w:t>
            </w:r>
          </w:p>
        </w:tc>
        <w:tc>
          <w:tcPr>
            <w:tcW w:w="630" w:type="dxa"/>
            <w:shd w:val="clear" w:color="auto" w:fill="auto"/>
            <w:vAlign w:val="center"/>
          </w:tcPr>
          <w:p w:rsidR="004B31A1" w:rsidRPr="0055732A" w:rsidRDefault="004B31A1" w:rsidP="004B31A1">
            <w:pPr>
              <w:jc w:val="center"/>
              <w:rPr>
                <w:rFonts w:ascii="Calibri" w:hAnsi="Calibri"/>
                <w:color w:val="000000"/>
                <w:sz w:val="20"/>
                <w:szCs w:val="20"/>
              </w:rPr>
            </w:pPr>
            <w:r w:rsidRPr="0055732A">
              <w:rPr>
                <w:rFonts w:ascii="Calibri" w:hAnsi="Calibri"/>
                <w:color w:val="000000"/>
                <w:sz w:val="20"/>
                <w:szCs w:val="20"/>
              </w:rPr>
              <w:t>7</w:t>
            </w:r>
          </w:p>
        </w:tc>
        <w:tc>
          <w:tcPr>
            <w:tcW w:w="990" w:type="dxa"/>
            <w:vAlign w:val="center"/>
          </w:tcPr>
          <w:p w:rsidR="004B31A1" w:rsidRPr="0055732A" w:rsidRDefault="004B31A1" w:rsidP="004B31A1">
            <w:pPr>
              <w:jc w:val="center"/>
              <w:rPr>
                <w:rFonts w:ascii="Calibri" w:hAnsi="Calibri"/>
                <w:color w:val="000000"/>
                <w:sz w:val="20"/>
                <w:szCs w:val="20"/>
              </w:rPr>
            </w:pPr>
          </w:p>
        </w:tc>
        <w:tc>
          <w:tcPr>
            <w:tcW w:w="990" w:type="dxa"/>
            <w:shd w:val="clear" w:color="000000" w:fill="FFFFFF"/>
            <w:vAlign w:val="center"/>
          </w:tcPr>
          <w:p w:rsidR="004B31A1" w:rsidRPr="0055732A" w:rsidRDefault="004B31A1" w:rsidP="004B31A1">
            <w:pPr>
              <w:jc w:val="center"/>
              <w:rPr>
                <w:rFonts w:ascii="Calibri" w:hAnsi="Calibri"/>
                <w:color w:val="000000"/>
                <w:sz w:val="20"/>
                <w:szCs w:val="20"/>
              </w:rPr>
            </w:pPr>
            <w:r w:rsidRPr="0055732A">
              <w:rPr>
                <w:rFonts w:ascii="Calibri" w:hAnsi="Calibri"/>
                <w:color w:val="000000"/>
                <w:sz w:val="20"/>
                <w:szCs w:val="20"/>
              </w:rPr>
              <w:t>BOTH</w:t>
            </w:r>
          </w:p>
        </w:tc>
        <w:tc>
          <w:tcPr>
            <w:tcW w:w="990" w:type="dxa"/>
            <w:shd w:val="clear" w:color="000000" w:fill="FFFFFF"/>
            <w:vAlign w:val="center"/>
          </w:tcPr>
          <w:p w:rsidR="004B31A1" w:rsidRPr="0055732A" w:rsidRDefault="004B31A1" w:rsidP="004B31A1">
            <w:pPr>
              <w:jc w:val="center"/>
              <w:rPr>
                <w:rFonts w:ascii="Calibri" w:hAnsi="Calibri"/>
                <w:color w:val="000000"/>
                <w:sz w:val="20"/>
                <w:szCs w:val="20"/>
              </w:rPr>
            </w:pPr>
          </w:p>
        </w:tc>
        <w:tc>
          <w:tcPr>
            <w:tcW w:w="1080" w:type="dxa"/>
            <w:shd w:val="clear" w:color="000000" w:fill="FFFFFF"/>
            <w:vAlign w:val="center"/>
          </w:tcPr>
          <w:p w:rsidR="004B31A1" w:rsidRPr="0055732A" w:rsidRDefault="004B31A1" w:rsidP="004B31A1">
            <w:pPr>
              <w:jc w:val="center"/>
              <w:rPr>
                <w:rFonts w:ascii="Calibri" w:hAnsi="Calibri"/>
                <w:color w:val="000000"/>
                <w:sz w:val="20"/>
                <w:szCs w:val="20"/>
              </w:rPr>
            </w:pPr>
            <w:r w:rsidRPr="0055732A">
              <w:rPr>
                <w:rFonts w:ascii="Calibri" w:hAnsi="Calibri"/>
                <w:color w:val="000000"/>
                <w:sz w:val="20"/>
                <w:szCs w:val="20"/>
              </w:rPr>
              <w:t>N</w:t>
            </w:r>
          </w:p>
        </w:tc>
      </w:tr>
    </w:tbl>
    <w:p w:rsidR="00674871" w:rsidRDefault="00674871"/>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65"/>
        <w:gridCol w:w="1032"/>
      </w:tblGrid>
      <w:tr w:rsidR="0005091D" w:rsidTr="0005091D">
        <w:trPr>
          <w:trHeight w:val="765"/>
        </w:trPr>
        <w:tc>
          <w:tcPr>
            <w:tcW w:w="810"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05091D" w:rsidRDefault="003F21BC" w:rsidP="0005091D">
            <w:pPr>
              <w:jc w:val="center"/>
              <w:rPr>
                <w:rFonts w:ascii="Calibri" w:hAnsi="Calibri"/>
                <w:b/>
                <w:bCs/>
                <w:color w:val="000000"/>
                <w:sz w:val="20"/>
                <w:szCs w:val="20"/>
              </w:rPr>
            </w:pPr>
            <w:r>
              <w:rPr>
                <w:rFonts w:ascii="Calibri" w:hAnsi="Calibri"/>
                <w:b/>
                <w:bCs/>
                <w:color w:val="000000"/>
                <w:sz w:val="20"/>
                <w:szCs w:val="20"/>
              </w:rPr>
              <w:t>VistA</w:t>
            </w:r>
            <w:r w:rsidR="0005091D">
              <w:rPr>
                <w:rFonts w:ascii="Calibri" w:hAnsi="Calibri"/>
                <w:b/>
                <w:bCs/>
                <w:color w:val="000000"/>
                <w:sz w:val="20"/>
                <w:szCs w:val="20"/>
              </w:rPr>
              <w:t xml:space="preserve"> Field Name</w:t>
            </w:r>
          </w:p>
        </w:tc>
        <w:tc>
          <w:tcPr>
            <w:tcW w:w="990"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05091D" w:rsidRPr="00582D02" w:rsidRDefault="0005091D" w:rsidP="0005091D">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OR / NON-OR</w:t>
            </w:r>
          </w:p>
        </w:tc>
        <w:tc>
          <w:tcPr>
            <w:tcW w:w="965"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Code Values</w:t>
            </w:r>
          </w:p>
        </w:tc>
        <w:tc>
          <w:tcPr>
            <w:tcW w:w="1032"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b/>
                <w:bCs/>
                <w:color w:val="000000"/>
                <w:sz w:val="20"/>
                <w:szCs w:val="20"/>
              </w:rPr>
              <w:t>Repetition</w:t>
            </w:r>
          </w:p>
        </w:tc>
      </w:tr>
      <w:tr w:rsidR="0005091D" w:rsidTr="0005091D">
        <w:trPr>
          <w:trHeight w:val="765"/>
        </w:trPr>
        <w:tc>
          <w:tcPr>
            <w:tcW w:w="810"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color w:val="000000"/>
                <w:sz w:val="20"/>
                <w:szCs w:val="20"/>
              </w:rPr>
              <w:t>QSURGN11</w:t>
            </w:r>
          </w:p>
        </w:tc>
        <w:tc>
          <w:tcPr>
            <w:tcW w:w="90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05091D" w:rsidRPr="005466CA" w:rsidRDefault="004779CD" w:rsidP="0005091D">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05091D" w:rsidRPr="005466CA" w:rsidRDefault="0005091D" w:rsidP="0005091D">
            <w:pPr>
              <w:jc w:val="center"/>
              <w:rPr>
                <w:rFonts w:ascii="Calibri" w:hAnsi="Calibri"/>
                <w:color w:val="000000"/>
                <w:sz w:val="20"/>
                <w:szCs w:val="20"/>
              </w:rPr>
            </w:pPr>
          </w:p>
        </w:tc>
        <w:tc>
          <w:tcPr>
            <w:tcW w:w="998" w:type="dxa"/>
            <w:shd w:val="clear" w:color="000000" w:fill="FFFFFF"/>
            <w:vAlign w:val="center"/>
          </w:tcPr>
          <w:p w:rsidR="0005091D" w:rsidRPr="005466CA" w:rsidRDefault="009A5D2A" w:rsidP="0005091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05091D" w:rsidRPr="005466CA" w:rsidRDefault="0005091D" w:rsidP="0005091D">
            <w:pPr>
              <w:jc w:val="center"/>
              <w:rPr>
                <w:rFonts w:ascii="Calibri" w:hAnsi="Calibri"/>
                <w:color w:val="000000"/>
                <w:sz w:val="20"/>
                <w:szCs w:val="20"/>
              </w:rPr>
            </w:pPr>
          </w:p>
        </w:tc>
        <w:tc>
          <w:tcPr>
            <w:tcW w:w="1032"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Y</w:t>
            </w:r>
          </w:p>
        </w:tc>
      </w:tr>
      <w:tr w:rsidR="0005091D" w:rsidTr="0005091D">
        <w:trPr>
          <w:trHeight w:val="765"/>
        </w:trPr>
        <w:tc>
          <w:tcPr>
            <w:tcW w:w="810" w:type="dxa"/>
            <w:shd w:val="clear" w:color="000000" w:fill="FFFFFF"/>
            <w:vAlign w:val="center"/>
            <w:hideMark/>
          </w:tcPr>
          <w:p w:rsidR="0005091D" w:rsidRDefault="0005091D" w:rsidP="0005091D">
            <w:pPr>
              <w:jc w:val="center"/>
              <w:rPr>
                <w:rFonts w:ascii="Calibri" w:hAnsi="Calibri"/>
                <w:b/>
                <w:bCs/>
                <w:color w:val="000000"/>
                <w:sz w:val="20"/>
                <w:szCs w:val="20"/>
              </w:rPr>
            </w:pPr>
            <w:r>
              <w:rPr>
                <w:rFonts w:ascii="Calibri" w:hAnsi="Calibri"/>
                <w:color w:val="000000"/>
                <w:sz w:val="20"/>
                <w:szCs w:val="20"/>
              </w:rPr>
              <w:t>QSURGN11</w:t>
            </w:r>
          </w:p>
        </w:tc>
        <w:tc>
          <w:tcPr>
            <w:tcW w:w="90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05091D" w:rsidRPr="005466CA" w:rsidRDefault="0005091D" w:rsidP="0005091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05091D" w:rsidRPr="005466CA" w:rsidRDefault="0005091D" w:rsidP="0005091D">
            <w:pPr>
              <w:jc w:val="center"/>
              <w:rPr>
                <w:rFonts w:ascii="Calibri" w:hAnsi="Calibri"/>
                <w:color w:val="000000"/>
                <w:sz w:val="20"/>
                <w:szCs w:val="20"/>
              </w:rPr>
            </w:pPr>
          </w:p>
        </w:tc>
        <w:tc>
          <w:tcPr>
            <w:tcW w:w="998" w:type="dxa"/>
            <w:shd w:val="clear" w:color="000000" w:fill="FFFFFF"/>
            <w:vAlign w:val="center"/>
          </w:tcPr>
          <w:p w:rsidR="0005091D" w:rsidRPr="005466CA" w:rsidRDefault="009A5D2A" w:rsidP="0005091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05091D" w:rsidRPr="005466CA" w:rsidRDefault="0005091D" w:rsidP="0005091D">
            <w:pPr>
              <w:jc w:val="center"/>
              <w:rPr>
                <w:rFonts w:ascii="Calibri" w:hAnsi="Calibri"/>
                <w:color w:val="000000"/>
                <w:sz w:val="20"/>
                <w:szCs w:val="20"/>
              </w:rPr>
            </w:pPr>
          </w:p>
        </w:tc>
        <w:tc>
          <w:tcPr>
            <w:tcW w:w="1032" w:type="dxa"/>
            <w:shd w:val="clear" w:color="000000" w:fill="FFFFFF"/>
            <w:vAlign w:val="center"/>
            <w:hideMark/>
          </w:tcPr>
          <w:p w:rsidR="0005091D" w:rsidRPr="005466CA" w:rsidRDefault="0005091D" w:rsidP="0005091D">
            <w:pPr>
              <w:jc w:val="center"/>
              <w:rPr>
                <w:rFonts w:ascii="Calibri" w:hAnsi="Calibri"/>
                <w:color w:val="000000"/>
                <w:sz w:val="20"/>
                <w:szCs w:val="20"/>
              </w:rPr>
            </w:pPr>
            <w:r>
              <w:rPr>
                <w:rFonts w:ascii="Calibri" w:hAnsi="Calibri"/>
                <w:color w:val="000000"/>
                <w:sz w:val="20"/>
                <w:szCs w:val="20"/>
              </w:rPr>
              <w:t>Y</w:t>
            </w:r>
          </w:p>
        </w:tc>
      </w:tr>
      <w:tr w:rsidR="00EE2769" w:rsidTr="0005091D">
        <w:trPr>
          <w:trHeight w:val="765"/>
        </w:trPr>
        <w:tc>
          <w:tcPr>
            <w:tcW w:w="810" w:type="dxa"/>
            <w:shd w:val="clear" w:color="000000" w:fill="FFFFFF"/>
            <w:vAlign w:val="center"/>
            <w:hideMark/>
          </w:tcPr>
          <w:p w:rsidR="00EE2769" w:rsidRDefault="00EE2769" w:rsidP="00FC34F1">
            <w:pPr>
              <w:jc w:val="center"/>
              <w:rPr>
                <w:rFonts w:ascii="Calibri" w:hAnsi="Calibri"/>
                <w:bCs/>
                <w:color w:val="000000"/>
                <w:sz w:val="20"/>
                <w:szCs w:val="20"/>
              </w:rPr>
            </w:pPr>
            <w:r>
              <w:rPr>
                <w:rFonts w:ascii="Calibri" w:hAnsi="Calibri"/>
                <w:bCs/>
                <w:color w:val="000000"/>
                <w:sz w:val="20"/>
                <w:szCs w:val="20"/>
              </w:rPr>
              <w:t>QSURGN11</w:t>
            </w:r>
          </w:p>
        </w:tc>
        <w:tc>
          <w:tcPr>
            <w:tcW w:w="900" w:type="dxa"/>
            <w:shd w:val="clear" w:color="000000" w:fill="FFFFFF"/>
            <w:vAlign w:val="center"/>
            <w:hideMark/>
          </w:tcPr>
          <w:p w:rsidR="00EE2769" w:rsidRPr="005466CA" w:rsidRDefault="00EE2769"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EE2769" w:rsidRPr="00582D02" w:rsidRDefault="00EE2769"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EE2769" w:rsidRPr="00582D02" w:rsidRDefault="00EE2769"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EE2769" w:rsidRPr="00582D02" w:rsidRDefault="00EE2769"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E2769" w:rsidRPr="00582D02" w:rsidRDefault="008A65F0"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E2769" w:rsidRPr="00582D02" w:rsidRDefault="00EE2769"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E2769" w:rsidRPr="00582D02" w:rsidRDefault="00EE2769"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EE2769" w:rsidRPr="00582D02" w:rsidRDefault="00EE2769" w:rsidP="00CF5084">
            <w:pPr>
              <w:jc w:val="center"/>
              <w:rPr>
                <w:rFonts w:ascii="Calibri" w:hAnsi="Calibri"/>
                <w:color w:val="000000"/>
                <w:sz w:val="20"/>
                <w:szCs w:val="20"/>
              </w:rPr>
            </w:pPr>
          </w:p>
        </w:tc>
        <w:tc>
          <w:tcPr>
            <w:tcW w:w="998" w:type="dxa"/>
            <w:shd w:val="clear" w:color="000000" w:fill="FFFFFF"/>
            <w:vAlign w:val="center"/>
          </w:tcPr>
          <w:p w:rsidR="00EE2769" w:rsidRPr="00582D02" w:rsidRDefault="009A5D2A" w:rsidP="00CF5084">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E2769" w:rsidRPr="00582D02" w:rsidRDefault="00EE2769" w:rsidP="00CF5084">
            <w:pPr>
              <w:jc w:val="center"/>
              <w:rPr>
                <w:rFonts w:ascii="Calibri" w:hAnsi="Calibri"/>
                <w:color w:val="000000"/>
                <w:sz w:val="20"/>
                <w:szCs w:val="20"/>
              </w:rPr>
            </w:pPr>
          </w:p>
        </w:tc>
        <w:tc>
          <w:tcPr>
            <w:tcW w:w="1032" w:type="dxa"/>
            <w:shd w:val="clear" w:color="000000" w:fill="FFFFFF"/>
            <w:vAlign w:val="center"/>
            <w:hideMark/>
          </w:tcPr>
          <w:p w:rsidR="00EE2769" w:rsidRPr="00582D02" w:rsidRDefault="00EE2769" w:rsidP="00CF5084">
            <w:pPr>
              <w:jc w:val="center"/>
              <w:rPr>
                <w:rFonts w:ascii="Calibri" w:hAnsi="Calibri"/>
                <w:color w:val="000000"/>
                <w:sz w:val="20"/>
                <w:szCs w:val="20"/>
              </w:rPr>
            </w:pPr>
            <w:r>
              <w:rPr>
                <w:rFonts w:ascii="Calibri" w:hAnsi="Calibri"/>
                <w:color w:val="000000"/>
                <w:sz w:val="20"/>
                <w:szCs w:val="20"/>
              </w:rPr>
              <w:t>Y</w:t>
            </w:r>
          </w:p>
        </w:tc>
      </w:tr>
      <w:tr w:rsidR="00EE2769" w:rsidTr="0005091D">
        <w:trPr>
          <w:trHeight w:val="765"/>
        </w:trPr>
        <w:tc>
          <w:tcPr>
            <w:tcW w:w="810" w:type="dxa"/>
            <w:shd w:val="clear" w:color="000000" w:fill="FFFFFF"/>
            <w:vAlign w:val="center"/>
            <w:hideMark/>
          </w:tcPr>
          <w:p w:rsidR="00EE2769" w:rsidRDefault="00EE2769" w:rsidP="0005091D">
            <w:pPr>
              <w:jc w:val="center"/>
              <w:rPr>
                <w:rFonts w:ascii="Calibri" w:hAnsi="Calibri"/>
                <w:b/>
                <w:bCs/>
                <w:color w:val="000000"/>
                <w:sz w:val="20"/>
                <w:szCs w:val="20"/>
              </w:rPr>
            </w:pPr>
            <w:r>
              <w:rPr>
                <w:rFonts w:ascii="Calibri" w:hAnsi="Calibri"/>
                <w:color w:val="000000"/>
                <w:sz w:val="20"/>
                <w:szCs w:val="20"/>
              </w:rPr>
              <w:lastRenderedPageBreak/>
              <w:t>QSURGN11</w:t>
            </w:r>
          </w:p>
        </w:tc>
        <w:tc>
          <w:tcPr>
            <w:tcW w:w="900" w:type="dxa"/>
            <w:shd w:val="clear" w:color="000000" w:fill="FFFFFF"/>
            <w:vAlign w:val="center"/>
            <w:hideMark/>
          </w:tcPr>
          <w:p w:rsidR="00EE2769" w:rsidRPr="005466CA" w:rsidRDefault="00EE2769" w:rsidP="0005091D">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EE2769" w:rsidRPr="005466CA" w:rsidRDefault="00EE2769" w:rsidP="0005091D">
            <w:pPr>
              <w:jc w:val="center"/>
              <w:rPr>
                <w:rFonts w:ascii="Calibri" w:hAnsi="Calibri"/>
                <w:color w:val="000000"/>
                <w:sz w:val="20"/>
                <w:szCs w:val="20"/>
              </w:rPr>
            </w:pPr>
            <w:r>
              <w:rPr>
                <w:rFonts w:ascii="Calibri" w:hAnsi="Calibri"/>
                <w:color w:val="000000"/>
                <w:sz w:val="20"/>
                <w:szCs w:val="20"/>
              </w:rPr>
              <w:t>SUBIEN(1.05)</w:t>
            </w:r>
          </w:p>
        </w:tc>
        <w:tc>
          <w:tcPr>
            <w:tcW w:w="1800" w:type="dxa"/>
            <w:shd w:val="clear" w:color="000000" w:fill="FFFFFF"/>
            <w:vAlign w:val="center"/>
            <w:hideMark/>
          </w:tcPr>
          <w:p w:rsidR="00EE2769" w:rsidRPr="005466CA" w:rsidRDefault="00EE2769" w:rsidP="0005091D">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EE2769" w:rsidRPr="005466CA" w:rsidRDefault="00EE2769" w:rsidP="0005091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E2769" w:rsidRPr="005466CA" w:rsidRDefault="00EE2769" w:rsidP="0005091D">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E2769" w:rsidRPr="005466CA" w:rsidRDefault="00EE2769" w:rsidP="0005091D">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E2769" w:rsidRPr="005466CA" w:rsidRDefault="00EE2769" w:rsidP="0005091D">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EE2769" w:rsidRPr="005466CA" w:rsidRDefault="00EE2769" w:rsidP="0005091D">
            <w:pPr>
              <w:jc w:val="center"/>
              <w:rPr>
                <w:rFonts w:ascii="Calibri" w:hAnsi="Calibri"/>
                <w:color w:val="000000"/>
                <w:sz w:val="20"/>
                <w:szCs w:val="20"/>
              </w:rPr>
            </w:pPr>
          </w:p>
        </w:tc>
        <w:tc>
          <w:tcPr>
            <w:tcW w:w="998" w:type="dxa"/>
            <w:shd w:val="clear" w:color="000000" w:fill="FFFFFF"/>
            <w:vAlign w:val="center"/>
          </w:tcPr>
          <w:p w:rsidR="00EE2769" w:rsidRPr="005466CA" w:rsidRDefault="009A5D2A" w:rsidP="0005091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E2769" w:rsidRPr="005466CA" w:rsidRDefault="00EE2769" w:rsidP="0005091D">
            <w:pPr>
              <w:jc w:val="center"/>
              <w:rPr>
                <w:rFonts w:ascii="Calibri" w:hAnsi="Calibri"/>
                <w:color w:val="000000"/>
                <w:sz w:val="20"/>
                <w:szCs w:val="20"/>
              </w:rPr>
            </w:pPr>
          </w:p>
        </w:tc>
        <w:tc>
          <w:tcPr>
            <w:tcW w:w="1032" w:type="dxa"/>
            <w:shd w:val="clear" w:color="000000" w:fill="FFFFFF"/>
            <w:vAlign w:val="center"/>
            <w:hideMark/>
          </w:tcPr>
          <w:p w:rsidR="00EE2769" w:rsidRPr="005466CA" w:rsidRDefault="00EE2769" w:rsidP="0005091D">
            <w:pPr>
              <w:jc w:val="center"/>
              <w:rPr>
                <w:rFonts w:ascii="Calibri" w:hAnsi="Calibri"/>
                <w:color w:val="000000"/>
                <w:sz w:val="20"/>
                <w:szCs w:val="20"/>
              </w:rPr>
            </w:pPr>
            <w:r>
              <w:rPr>
                <w:rFonts w:ascii="Calibri" w:hAnsi="Calibri"/>
                <w:color w:val="000000"/>
                <w:sz w:val="20"/>
                <w:szCs w:val="20"/>
              </w:rPr>
              <w:t>N</w:t>
            </w:r>
          </w:p>
        </w:tc>
      </w:tr>
      <w:tr w:rsidR="00EE2769" w:rsidTr="0005091D">
        <w:trPr>
          <w:trHeight w:val="255"/>
        </w:trPr>
        <w:tc>
          <w:tcPr>
            <w:tcW w:w="81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QSURGN11</w:t>
            </w:r>
          </w:p>
        </w:tc>
        <w:tc>
          <w:tcPr>
            <w:tcW w:w="90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EE2769" w:rsidRDefault="00EE2769" w:rsidP="0005091D">
            <w:pPr>
              <w:jc w:val="center"/>
              <w:rPr>
                <w:rFonts w:ascii="Calibri" w:hAnsi="Calibri"/>
                <w:color w:val="000000"/>
                <w:sz w:val="20"/>
                <w:szCs w:val="20"/>
              </w:rPr>
            </w:pPr>
            <w:proofErr w:type="spellStart"/>
            <w:r>
              <w:rPr>
                <w:rFonts w:ascii="Calibri" w:hAnsi="Calibri"/>
                <w:color w:val="000000"/>
                <w:sz w:val="20"/>
                <w:szCs w:val="20"/>
              </w:rPr>
              <w:t>reqBloodKind</w:t>
            </w:r>
            <w:proofErr w:type="spellEnd"/>
          </w:p>
        </w:tc>
        <w:tc>
          <w:tcPr>
            <w:tcW w:w="180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REQ BLOOD KIND</w:t>
            </w:r>
          </w:p>
        </w:tc>
        <w:tc>
          <w:tcPr>
            <w:tcW w:w="99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45</w:t>
            </w:r>
          </w:p>
        </w:tc>
        <w:tc>
          <w:tcPr>
            <w:tcW w:w="998" w:type="dxa"/>
            <w:shd w:val="clear" w:color="000000" w:fill="FFFFFF"/>
            <w:vAlign w:val="center"/>
          </w:tcPr>
          <w:p w:rsidR="00EE2769" w:rsidRDefault="00EE2769" w:rsidP="0005091D">
            <w:pPr>
              <w:jc w:val="center"/>
              <w:rPr>
                <w:rFonts w:ascii="Calibri" w:hAnsi="Calibri"/>
                <w:color w:val="000000"/>
                <w:sz w:val="20"/>
                <w:szCs w:val="20"/>
              </w:rPr>
            </w:pPr>
          </w:p>
        </w:tc>
        <w:tc>
          <w:tcPr>
            <w:tcW w:w="998" w:type="dxa"/>
            <w:shd w:val="clear" w:color="000000" w:fill="FFFFFF"/>
            <w:vAlign w:val="center"/>
          </w:tcPr>
          <w:p w:rsidR="00EE2769" w:rsidRDefault="009A5D2A" w:rsidP="0005091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E2769" w:rsidRDefault="00EE2769" w:rsidP="0005091D">
            <w:pPr>
              <w:jc w:val="center"/>
              <w:rPr>
                <w:rFonts w:ascii="Calibri" w:hAnsi="Calibri"/>
                <w:color w:val="000000"/>
                <w:sz w:val="20"/>
                <w:szCs w:val="20"/>
              </w:rPr>
            </w:pPr>
          </w:p>
        </w:tc>
        <w:tc>
          <w:tcPr>
            <w:tcW w:w="1032"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Y</w:t>
            </w:r>
          </w:p>
        </w:tc>
      </w:tr>
      <w:tr w:rsidR="00EE2769" w:rsidTr="0005091D">
        <w:trPr>
          <w:trHeight w:val="255"/>
        </w:trPr>
        <w:tc>
          <w:tcPr>
            <w:tcW w:w="81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QSURGN11</w:t>
            </w:r>
          </w:p>
        </w:tc>
        <w:tc>
          <w:tcPr>
            <w:tcW w:w="90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EE2769" w:rsidRDefault="00EE2769" w:rsidP="0005091D">
            <w:pPr>
              <w:jc w:val="center"/>
              <w:rPr>
                <w:rFonts w:ascii="Calibri" w:hAnsi="Calibri"/>
                <w:color w:val="000000"/>
                <w:sz w:val="20"/>
                <w:szCs w:val="20"/>
              </w:rPr>
            </w:pPr>
            <w:proofErr w:type="spellStart"/>
            <w:r>
              <w:rPr>
                <w:rFonts w:ascii="Calibri" w:hAnsi="Calibri"/>
                <w:color w:val="000000"/>
                <w:sz w:val="20"/>
                <w:szCs w:val="20"/>
              </w:rPr>
              <w:t>UnitsReq</w:t>
            </w:r>
            <w:proofErr w:type="spellEnd"/>
          </w:p>
        </w:tc>
        <w:tc>
          <w:tcPr>
            <w:tcW w:w="180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UNITS REQ</w:t>
            </w:r>
          </w:p>
        </w:tc>
        <w:tc>
          <w:tcPr>
            <w:tcW w:w="99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EE2769" w:rsidRDefault="00EE2769" w:rsidP="0005091D">
            <w:pPr>
              <w:jc w:val="center"/>
              <w:rPr>
                <w:rFonts w:ascii="Calibri" w:hAnsi="Calibri"/>
                <w:color w:val="000000"/>
                <w:sz w:val="20"/>
                <w:szCs w:val="20"/>
              </w:rPr>
            </w:pPr>
          </w:p>
        </w:tc>
        <w:tc>
          <w:tcPr>
            <w:tcW w:w="998" w:type="dxa"/>
            <w:shd w:val="clear" w:color="000000" w:fill="FFFFFF"/>
            <w:vAlign w:val="center"/>
          </w:tcPr>
          <w:p w:rsidR="00EE2769" w:rsidRDefault="00EE2769" w:rsidP="0005091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E2769" w:rsidRDefault="00EE2769" w:rsidP="0005091D">
            <w:pPr>
              <w:jc w:val="center"/>
              <w:rPr>
                <w:rFonts w:ascii="Calibri" w:hAnsi="Calibri"/>
                <w:color w:val="000000"/>
                <w:sz w:val="20"/>
                <w:szCs w:val="20"/>
              </w:rPr>
            </w:pPr>
          </w:p>
        </w:tc>
        <w:tc>
          <w:tcPr>
            <w:tcW w:w="1032"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Y</w:t>
            </w:r>
          </w:p>
        </w:tc>
      </w:tr>
      <w:tr w:rsidR="00EE2769" w:rsidTr="0005091D">
        <w:trPr>
          <w:trHeight w:val="765"/>
        </w:trPr>
        <w:tc>
          <w:tcPr>
            <w:tcW w:w="81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QSURGN11</w:t>
            </w:r>
          </w:p>
        </w:tc>
        <w:tc>
          <w:tcPr>
            <w:tcW w:w="90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EE2769" w:rsidRDefault="00EE2769" w:rsidP="0005091D">
            <w:pPr>
              <w:jc w:val="center"/>
              <w:rPr>
                <w:rFonts w:ascii="Calibri" w:hAnsi="Calibri"/>
                <w:color w:val="000000"/>
                <w:sz w:val="20"/>
                <w:szCs w:val="20"/>
              </w:rPr>
            </w:pPr>
            <w:proofErr w:type="spellStart"/>
            <w:r>
              <w:rPr>
                <w:rFonts w:ascii="Calibri" w:hAnsi="Calibri"/>
                <w:color w:val="000000"/>
                <w:sz w:val="20"/>
                <w:szCs w:val="20"/>
              </w:rPr>
              <w:t>ScrXMatchAutolog</w:t>
            </w:r>
            <w:proofErr w:type="spellEnd"/>
          </w:p>
        </w:tc>
        <w:tc>
          <w:tcPr>
            <w:tcW w:w="180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SCREEN, CROSSMATCH, AUTOLOGUS</w:t>
            </w:r>
          </w:p>
        </w:tc>
        <w:tc>
          <w:tcPr>
            <w:tcW w:w="99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EE2769" w:rsidRDefault="00EE2769" w:rsidP="0005091D">
            <w:pPr>
              <w:jc w:val="center"/>
              <w:rPr>
                <w:rFonts w:ascii="Calibri" w:hAnsi="Calibri"/>
                <w:color w:val="000000"/>
                <w:sz w:val="20"/>
                <w:szCs w:val="20"/>
              </w:rPr>
            </w:pPr>
          </w:p>
        </w:tc>
        <w:tc>
          <w:tcPr>
            <w:tcW w:w="998" w:type="dxa"/>
            <w:shd w:val="clear" w:color="000000" w:fill="FFFFFF"/>
            <w:vAlign w:val="center"/>
          </w:tcPr>
          <w:p w:rsidR="00EE2769" w:rsidRDefault="00EE2769" w:rsidP="0005091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CROSSMATCH; SCREEN; AUTOLOGOUS</w:t>
            </w:r>
          </w:p>
        </w:tc>
        <w:tc>
          <w:tcPr>
            <w:tcW w:w="1032"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Y</w:t>
            </w:r>
          </w:p>
        </w:tc>
      </w:tr>
      <w:tr w:rsidR="00EE2769" w:rsidTr="0005091D">
        <w:trPr>
          <w:trHeight w:val="765"/>
        </w:trPr>
        <w:tc>
          <w:tcPr>
            <w:tcW w:w="81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QSURGN11</w:t>
            </w:r>
          </w:p>
        </w:tc>
        <w:tc>
          <w:tcPr>
            <w:tcW w:w="90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EE2769" w:rsidRDefault="00EE2769" w:rsidP="0005091D">
            <w:pPr>
              <w:jc w:val="center"/>
              <w:rPr>
                <w:rFonts w:ascii="Calibri" w:hAnsi="Calibri"/>
                <w:color w:val="000000"/>
                <w:sz w:val="20"/>
                <w:szCs w:val="20"/>
              </w:rPr>
            </w:pPr>
            <w:proofErr w:type="spellStart"/>
            <w:r>
              <w:rPr>
                <w:rFonts w:ascii="Calibri" w:hAnsi="Calibri"/>
                <w:color w:val="000000"/>
                <w:sz w:val="20"/>
                <w:szCs w:val="20"/>
              </w:rPr>
              <w:t>ReasNotUsedSTD</w:t>
            </w:r>
            <w:proofErr w:type="spellEnd"/>
          </w:p>
        </w:tc>
        <w:tc>
          <w:tcPr>
            <w:tcW w:w="180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REASON NOT USED STD</w:t>
            </w:r>
          </w:p>
        </w:tc>
        <w:tc>
          <w:tcPr>
            <w:tcW w:w="990" w:type="dxa"/>
            <w:shd w:val="clear" w:color="000000" w:fill="FFFFFF"/>
            <w:vAlign w:val="center"/>
            <w:hideMark/>
          </w:tcPr>
          <w:p w:rsidR="00EE2769" w:rsidRDefault="00EE2769" w:rsidP="0005091D">
            <w:pPr>
              <w:jc w:val="center"/>
              <w:rPr>
                <w:rFonts w:ascii="Calibri" w:hAnsi="Calibri"/>
                <w:color w:val="000000"/>
                <w:sz w:val="20"/>
                <w:szCs w:val="20"/>
              </w:rPr>
            </w:pPr>
          </w:p>
        </w:tc>
        <w:tc>
          <w:tcPr>
            <w:tcW w:w="72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EE2769" w:rsidRDefault="00EE2769" w:rsidP="0005091D">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EE2769" w:rsidRDefault="00EE2769" w:rsidP="0005091D">
            <w:pPr>
              <w:jc w:val="center"/>
              <w:rPr>
                <w:rFonts w:ascii="Calibri" w:hAnsi="Calibri"/>
                <w:color w:val="000000"/>
                <w:sz w:val="20"/>
                <w:szCs w:val="20"/>
              </w:rPr>
            </w:pPr>
          </w:p>
        </w:tc>
        <w:tc>
          <w:tcPr>
            <w:tcW w:w="998" w:type="dxa"/>
            <w:shd w:val="clear" w:color="000000" w:fill="FFFFFF"/>
            <w:vAlign w:val="center"/>
          </w:tcPr>
          <w:p w:rsidR="00EE2769" w:rsidRDefault="009A5D2A" w:rsidP="0005091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E2769" w:rsidRDefault="00EE2769" w:rsidP="0005091D">
            <w:pPr>
              <w:jc w:val="center"/>
              <w:rPr>
                <w:rFonts w:ascii="Calibri" w:hAnsi="Calibri"/>
                <w:color w:val="000000"/>
                <w:sz w:val="20"/>
                <w:szCs w:val="20"/>
              </w:rPr>
            </w:pPr>
          </w:p>
        </w:tc>
        <w:tc>
          <w:tcPr>
            <w:tcW w:w="1032" w:type="dxa"/>
            <w:shd w:val="clear" w:color="000000" w:fill="FFFFFF"/>
            <w:vAlign w:val="center"/>
            <w:hideMark/>
          </w:tcPr>
          <w:p w:rsidR="00EE2769" w:rsidRDefault="00EE2769" w:rsidP="0005091D">
            <w:pPr>
              <w:jc w:val="center"/>
              <w:rPr>
                <w:rFonts w:ascii="Calibri" w:hAnsi="Calibri"/>
                <w:color w:val="000000"/>
                <w:sz w:val="20"/>
                <w:szCs w:val="20"/>
              </w:rPr>
            </w:pPr>
            <w:r>
              <w:rPr>
                <w:rFonts w:ascii="Calibri" w:hAnsi="Calibri"/>
                <w:color w:val="000000"/>
                <w:sz w:val="20"/>
                <w:szCs w:val="20"/>
              </w:rPr>
              <w:t>Y</w:t>
            </w:r>
          </w:p>
        </w:tc>
      </w:tr>
      <w:tr w:rsidR="001805A8" w:rsidTr="0005091D">
        <w:trPr>
          <w:trHeight w:val="765"/>
        </w:trPr>
        <w:tc>
          <w:tcPr>
            <w:tcW w:w="810" w:type="dxa"/>
            <w:shd w:val="clear" w:color="000000" w:fill="FFFFFF"/>
            <w:vAlign w:val="center"/>
          </w:tcPr>
          <w:p w:rsidR="001805A8" w:rsidRPr="0055732A" w:rsidRDefault="001805A8"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N11</w:t>
            </w:r>
          </w:p>
        </w:tc>
        <w:tc>
          <w:tcPr>
            <w:tcW w:w="900" w:type="dxa"/>
            <w:shd w:val="clear" w:color="000000" w:fill="FFFFFF"/>
            <w:vAlign w:val="center"/>
          </w:tcPr>
          <w:p w:rsidR="001805A8" w:rsidRPr="0055732A" w:rsidRDefault="001805A8" w:rsidP="0065208C">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tcPr>
          <w:p w:rsidR="001805A8" w:rsidRPr="0055732A" w:rsidRDefault="001805A8" w:rsidP="0065208C">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1805A8" w:rsidRPr="0055732A" w:rsidRDefault="001805A8" w:rsidP="0065208C">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1805A8" w:rsidRPr="0055732A" w:rsidRDefault="001805A8"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1805A8" w:rsidRPr="0055732A" w:rsidRDefault="001805A8"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1805A8" w:rsidRPr="0055732A" w:rsidRDefault="001805A8"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1805A8" w:rsidRPr="0055732A" w:rsidRDefault="001805A8"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1805A8" w:rsidRPr="0055732A" w:rsidRDefault="001805A8" w:rsidP="0065208C">
            <w:pPr>
              <w:jc w:val="center"/>
              <w:rPr>
                <w:rFonts w:ascii="Calibri" w:hAnsi="Calibri"/>
                <w:color w:val="000000"/>
                <w:sz w:val="20"/>
                <w:szCs w:val="20"/>
              </w:rPr>
            </w:pPr>
          </w:p>
        </w:tc>
        <w:tc>
          <w:tcPr>
            <w:tcW w:w="998" w:type="dxa"/>
            <w:shd w:val="clear" w:color="000000" w:fill="FFFFFF"/>
            <w:vAlign w:val="center"/>
          </w:tcPr>
          <w:p w:rsidR="001805A8" w:rsidRPr="0055732A" w:rsidRDefault="001805A8" w:rsidP="0065208C">
            <w:pPr>
              <w:jc w:val="center"/>
              <w:rPr>
                <w:rFonts w:ascii="Calibri" w:hAnsi="Calibri"/>
                <w:color w:val="000000"/>
                <w:sz w:val="20"/>
                <w:szCs w:val="20"/>
              </w:rPr>
            </w:pPr>
            <w:r w:rsidRPr="0055732A">
              <w:rPr>
                <w:rFonts w:ascii="Calibri" w:hAnsi="Calibri"/>
                <w:color w:val="000000"/>
                <w:sz w:val="20"/>
                <w:szCs w:val="20"/>
              </w:rPr>
              <w:t>BOTH</w:t>
            </w:r>
          </w:p>
        </w:tc>
        <w:tc>
          <w:tcPr>
            <w:tcW w:w="965" w:type="dxa"/>
            <w:shd w:val="clear" w:color="000000" w:fill="FFFFFF"/>
            <w:vAlign w:val="center"/>
          </w:tcPr>
          <w:p w:rsidR="001805A8" w:rsidRPr="0055732A" w:rsidRDefault="001805A8" w:rsidP="0065208C">
            <w:pPr>
              <w:jc w:val="center"/>
              <w:rPr>
                <w:rFonts w:ascii="Calibri" w:hAnsi="Calibri"/>
                <w:color w:val="000000"/>
                <w:sz w:val="20"/>
                <w:szCs w:val="20"/>
              </w:rPr>
            </w:pPr>
          </w:p>
        </w:tc>
        <w:tc>
          <w:tcPr>
            <w:tcW w:w="1032" w:type="dxa"/>
            <w:shd w:val="clear" w:color="000000" w:fill="FFFFFF"/>
            <w:vAlign w:val="center"/>
          </w:tcPr>
          <w:p w:rsidR="001805A8" w:rsidRPr="0055732A" w:rsidRDefault="001805A8" w:rsidP="0065208C">
            <w:pPr>
              <w:jc w:val="center"/>
              <w:rPr>
                <w:rFonts w:ascii="Calibri" w:hAnsi="Calibri"/>
                <w:color w:val="000000"/>
                <w:sz w:val="20"/>
                <w:szCs w:val="20"/>
              </w:rPr>
            </w:pPr>
            <w:r w:rsidRPr="0055732A">
              <w:rPr>
                <w:rFonts w:ascii="Calibri" w:hAnsi="Calibri"/>
                <w:color w:val="000000"/>
                <w:sz w:val="20"/>
                <w:szCs w:val="20"/>
              </w:rPr>
              <w:t>N</w:t>
            </w:r>
          </w:p>
        </w:tc>
      </w:tr>
    </w:tbl>
    <w:p w:rsidR="001C1315" w:rsidRDefault="001C1315"/>
    <w:p w:rsidR="00336F79" w:rsidRDefault="00336F79"/>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65"/>
        <w:gridCol w:w="1032"/>
      </w:tblGrid>
      <w:tr w:rsidR="00201F22" w:rsidTr="00201F22">
        <w:trPr>
          <w:trHeight w:val="765"/>
        </w:trPr>
        <w:tc>
          <w:tcPr>
            <w:tcW w:w="810" w:type="dxa"/>
            <w:shd w:val="clear" w:color="000000" w:fill="FFFFFF"/>
            <w:vAlign w:val="center"/>
            <w:hideMark/>
          </w:tcPr>
          <w:p w:rsidR="00201F22" w:rsidRDefault="00201F22"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201F22" w:rsidRDefault="00201F22"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201F22" w:rsidRDefault="00201F22"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201F22"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201F22">
              <w:rPr>
                <w:rFonts w:ascii="Calibri" w:hAnsi="Calibri"/>
                <w:b/>
                <w:bCs/>
                <w:color w:val="000000"/>
                <w:sz w:val="20"/>
                <w:szCs w:val="20"/>
              </w:rPr>
              <w:t xml:space="preserve"> Field Name</w:t>
            </w:r>
          </w:p>
        </w:tc>
        <w:tc>
          <w:tcPr>
            <w:tcW w:w="990" w:type="dxa"/>
            <w:shd w:val="clear" w:color="000000" w:fill="FFFFFF"/>
            <w:vAlign w:val="center"/>
            <w:hideMark/>
          </w:tcPr>
          <w:p w:rsidR="00201F22" w:rsidRDefault="00201F22"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201F22" w:rsidRDefault="00201F22"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201F22" w:rsidRDefault="00201F22"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201F22" w:rsidRDefault="00201F22"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201F22" w:rsidRPr="00582D02" w:rsidRDefault="00201F22"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201F22" w:rsidRDefault="00201F22" w:rsidP="00201F22">
            <w:pPr>
              <w:jc w:val="center"/>
              <w:rPr>
                <w:rFonts w:ascii="Calibri" w:hAnsi="Calibri"/>
                <w:b/>
                <w:bCs/>
                <w:color w:val="000000"/>
                <w:sz w:val="20"/>
                <w:szCs w:val="20"/>
              </w:rPr>
            </w:pPr>
            <w:r>
              <w:rPr>
                <w:rFonts w:ascii="Calibri" w:hAnsi="Calibri"/>
                <w:b/>
                <w:bCs/>
                <w:color w:val="000000"/>
                <w:sz w:val="20"/>
                <w:szCs w:val="20"/>
              </w:rPr>
              <w:t>OR / NON-OR</w:t>
            </w:r>
          </w:p>
        </w:tc>
        <w:tc>
          <w:tcPr>
            <w:tcW w:w="965" w:type="dxa"/>
            <w:shd w:val="clear" w:color="000000" w:fill="FFFFFF"/>
            <w:vAlign w:val="center"/>
            <w:hideMark/>
          </w:tcPr>
          <w:p w:rsidR="00201F22" w:rsidRDefault="00201F22"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032" w:type="dxa"/>
            <w:shd w:val="clear" w:color="000000" w:fill="FFFFFF"/>
            <w:vAlign w:val="center"/>
            <w:hideMark/>
          </w:tcPr>
          <w:p w:rsidR="00201F22" w:rsidRDefault="00201F22" w:rsidP="00F34E1C">
            <w:pPr>
              <w:jc w:val="center"/>
              <w:rPr>
                <w:rFonts w:ascii="Calibri" w:hAnsi="Calibri"/>
                <w:b/>
                <w:bCs/>
                <w:color w:val="000000"/>
                <w:sz w:val="20"/>
                <w:szCs w:val="20"/>
              </w:rPr>
            </w:pPr>
            <w:r>
              <w:rPr>
                <w:rFonts w:ascii="Calibri" w:hAnsi="Calibri"/>
                <w:b/>
                <w:bCs/>
                <w:color w:val="000000"/>
                <w:sz w:val="20"/>
                <w:szCs w:val="20"/>
              </w:rPr>
              <w:t>Repetition</w:t>
            </w:r>
          </w:p>
        </w:tc>
      </w:tr>
      <w:tr w:rsidR="00201F22" w:rsidTr="00201F22">
        <w:trPr>
          <w:trHeight w:val="765"/>
        </w:trPr>
        <w:tc>
          <w:tcPr>
            <w:tcW w:w="810" w:type="dxa"/>
            <w:shd w:val="clear" w:color="000000" w:fill="FFFFFF"/>
            <w:vAlign w:val="center"/>
            <w:hideMark/>
          </w:tcPr>
          <w:p w:rsidR="00201F22" w:rsidRDefault="00201F22" w:rsidP="00201F22">
            <w:pPr>
              <w:jc w:val="center"/>
            </w:pPr>
            <w:r w:rsidRPr="0031401F">
              <w:rPr>
                <w:rFonts w:ascii="Calibri" w:hAnsi="Calibri"/>
                <w:color w:val="000000"/>
                <w:sz w:val="20"/>
                <w:szCs w:val="20"/>
              </w:rPr>
              <w:t>QSURGN12</w:t>
            </w:r>
          </w:p>
        </w:tc>
        <w:tc>
          <w:tcPr>
            <w:tcW w:w="90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201F22"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201F22" w:rsidRPr="005466CA" w:rsidRDefault="00201F22" w:rsidP="00F34E1C">
            <w:pPr>
              <w:jc w:val="center"/>
              <w:rPr>
                <w:rFonts w:ascii="Calibri" w:hAnsi="Calibri"/>
                <w:color w:val="000000"/>
                <w:sz w:val="20"/>
                <w:szCs w:val="20"/>
              </w:rPr>
            </w:pPr>
          </w:p>
        </w:tc>
        <w:tc>
          <w:tcPr>
            <w:tcW w:w="998" w:type="dxa"/>
            <w:shd w:val="clear" w:color="000000" w:fill="FFFFFF"/>
            <w:vAlign w:val="center"/>
          </w:tcPr>
          <w:p w:rsidR="00201F22" w:rsidRPr="005466CA" w:rsidRDefault="009A5D2A" w:rsidP="00201F22">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201F22" w:rsidRPr="005466CA" w:rsidRDefault="00201F22" w:rsidP="00F34E1C">
            <w:pPr>
              <w:jc w:val="center"/>
              <w:rPr>
                <w:rFonts w:ascii="Calibri" w:hAnsi="Calibri"/>
                <w:color w:val="000000"/>
                <w:sz w:val="20"/>
                <w:szCs w:val="20"/>
              </w:rPr>
            </w:pPr>
          </w:p>
        </w:tc>
        <w:tc>
          <w:tcPr>
            <w:tcW w:w="1032"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Y</w:t>
            </w:r>
          </w:p>
        </w:tc>
      </w:tr>
      <w:tr w:rsidR="00201F22" w:rsidTr="00201F22">
        <w:trPr>
          <w:trHeight w:val="765"/>
        </w:trPr>
        <w:tc>
          <w:tcPr>
            <w:tcW w:w="810" w:type="dxa"/>
            <w:shd w:val="clear" w:color="000000" w:fill="FFFFFF"/>
            <w:vAlign w:val="center"/>
            <w:hideMark/>
          </w:tcPr>
          <w:p w:rsidR="00201F22" w:rsidRDefault="00201F22" w:rsidP="00201F22">
            <w:pPr>
              <w:jc w:val="center"/>
            </w:pPr>
            <w:r w:rsidRPr="0031401F">
              <w:rPr>
                <w:rFonts w:ascii="Calibri" w:hAnsi="Calibri"/>
                <w:color w:val="000000"/>
                <w:sz w:val="20"/>
                <w:szCs w:val="20"/>
              </w:rPr>
              <w:t>QSURGN12</w:t>
            </w:r>
          </w:p>
        </w:tc>
        <w:tc>
          <w:tcPr>
            <w:tcW w:w="90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201F22" w:rsidRPr="005466CA" w:rsidRDefault="00201F22"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201F22" w:rsidRPr="005466CA" w:rsidRDefault="00201F22" w:rsidP="00F34E1C">
            <w:pPr>
              <w:jc w:val="center"/>
              <w:rPr>
                <w:rFonts w:ascii="Calibri" w:hAnsi="Calibri"/>
                <w:color w:val="000000"/>
                <w:sz w:val="20"/>
                <w:szCs w:val="20"/>
              </w:rPr>
            </w:pPr>
          </w:p>
        </w:tc>
        <w:tc>
          <w:tcPr>
            <w:tcW w:w="998" w:type="dxa"/>
            <w:shd w:val="clear" w:color="000000" w:fill="FFFFFF"/>
            <w:vAlign w:val="center"/>
          </w:tcPr>
          <w:p w:rsidR="00201F22" w:rsidRPr="005466CA" w:rsidRDefault="009A5D2A" w:rsidP="00201F22">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201F22" w:rsidRPr="005466CA" w:rsidRDefault="00201F22" w:rsidP="00F34E1C">
            <w:pPr>
              <w:jc w:val="center"/>
              <w:rPr>
                <w:rFonts w:ascii="Calibri" w:hAnsi="Calibri"/>
                <w:color w:val="000000"/>
                <w:sz w:val="20"/>
                <w:szCs w:val="20"/>
              </w:rPr>
            </w:pPr>
          </w:p>
        </w:tc>
        <w:tc>
          <w:tcPr>
            <w:tcW w:w="1032" w:type="dxa"/>
            <w:shd w:val="clear" w:color="000000" w:fill="FFFFFF"/>
            <w:vAlign w:val="center"/>
            <w:hideMark/>
          </w:tcPr>
          <w:p w:rsidR="00201F22" w:rsidRPr="005466CA" w:rsidRDefault="00005835" w:rsidP="00F34E1C">
            <w:pPr>
              <w:jc w:val="center"/>
              <w:rPr>
                <w:rFonts w:ascii="Calibri" w:hAnsi="Calibri"/>
                <w:color w:val="000000"/>
                <w:sz w:val="20"/>
                <w:szCs w:val="20"/>
              </w:rPr>
            </w:pPr>
            <w:r>
              <w:rPr>
                <w:rFonts w:ascii="Calibri" w:hAnsi="Calibri"/>
                <w:color w:val="000000"/>
                <w:sz w:val="20"/>
                <w:szCs w:val="20"/>
              </w:rPr>
              <w:t>N</w:t>
            </w:r>
          </w:p>
        </w:tc>
      </w:tr>
      <w:tr w:rsidR="008C62E7" w:rsidTr="00201F22">
        <w:trPr>
          <w:trHeight w:val="765"/>
        </w:trPr>
        <w:tc>
          <w:tcPr>
            <w:tcW w:w="810" w:type="dxa"/>
            <w:shd w:val="clear" w:color="000000" w:fill="FFFFFF"/>
            <w:vAlign w:val="center"/>
            <w:hideMark/>
          </w:tcPr>
          <w:p w:rsidR="008C62E7" w:rsidRDefault="008C62E7" w:rsidP="008F0B0A">
            <w:pPr>
              <w:jc w:val="center"/>
              <w:rPr>
                <w:rFonts w:ascii="Calibri" w:hAnsi="Calibri"/>
                <w:bCs/>
                <w:color w:val="000000"/>
                <w:sz w:val="20"/>
                <w:szCs w:val="20"/>
              </w:rPr>
            </w:pPr>
            <w:r>
              <w:rPr>
                <w:rFonts w:ascii="Calibri" w:hAnsi="Calibri"/>
                <w:bCs/>
                <w:color w:val="000000"/>
                <w:sz w:val="20"/>
                <w:szCs w:val="20"/>
              </w:rPr>
              <w:t>QSURGN12</w:t>
            </w:r>
          </w:p>
        </w:tc>
        <w:tc>
          <w:tcPr>
            <w:tcW w:w="900" w:type="dxa"/>
            <w:shd w:val="clear" w:color="000000" w:fill="FFFFFF"/>
            <w:vAlign w:val="center"/>
            <w:hideMark/>
          </w:tcPr>
          <w:p w:rsidR="008C62E7" w:rsidRPr="005466CA" w:rsidRDefault="008C62E7"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8C62E7" w:rsidRPr="00582D02" w:rsidRDefault="008C62E7"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8C62E7" w:rsidRPr="00582D02" w:rsidRDefault="008C62E7"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8C62E7" w:rsidRPr="00582D02" w:rsidRDefault="008C62E7"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8C62E7" w:rsidRPr="00582D02" w:rsidRDefault="00D92C7E"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C62E7" w:rsidRPr="00582D02" w:rsidRDefault="008C62E7"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8C62E7" w:rsidRPr="00582D02" w:rsidRDefault="008C62E7"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8C62E7" w:rsidRPr="00582D02" w:rsidRDefault="008C62E7" w:rsidP="00CF5084">
            <w:pPr>
              <w:jc w:val="center"/>
              <w:rPr>
                <w:rFonts w:ascii="Calibri" w:hAnsi="Calibri"/>
                <w:color w:val="000000"/>
                <w:sz w:val="20"/>
                <w:szCs w:val="20"/>
              </w:rPr>
            </w:pPr>
          </w:p>
        </w:tc>
        <w:tc>
          <w:tcPr>
            <w:tcW w:w="998" w:type="dxa"/>
            <w:shd w:val="clear" w:color="000000" w:fill="FFFFFF"/>
            <w:vAlign w:val="center"/>
          </w:tcPr>
          <w:p w:rsidR="008C62E7" w:rsidRPr="00582D02" w:rsidRDefault="009A5D2A" w:rsidP="00CF5084">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8C62E7" w:rsidRPr="00582D02" w:rsidRDefault="008C62E7" w:rsidP="00CF5084">
            <w:pPr>
              <w:jc w:val="center"/>
              <w:rPr>
                <w:rFonts w:ascii="Calibri" w:hAnsi="Calibri"/>
                <w:color w:val="000000"/>
                <w:sz w:val="20"/>
                <w:szCs w:val="20"/>
              </w:rPr>
            </w:pPr>
          </w:p>
        </w:tc>
        <w:tc>
          <w:tcPr>
            <w:tcW w:w="1032" w:type="dxa"/>
            <w:shd w:val="clear" w:color="000000" w:fill="FFFFFF"/>
            <w:vAlign w:val="center"/>
            <w:hideMark/>
          </w:tcPr>
          <w:p w:rsidR="008C62E7" w:rsidRPr="00582D02" w:rsidRDefault="002F068D" w:rsidP="00CF5084">
            <w:pPr>
              <w:jc w:val="center"/>
              <w:rPr>
                <w:rFonts w:ascii="Calibri" w:hAnsi="Calibri"/>
                <w:color w:val="000000"/>
                <w:sz w:val="20"/>
                <w:szCs w:val="20"/>
              </w:rPr>
            </w:pPr>
            <w:r>
              <w:rPr>
                <w:rFonts w:ascii="Calibri" w:hAnsi="Calibri"/>
                <w:color w:val="000000"/>
                <w:sz w:val="20"/>
                <w:szCs w:val="20"/>
              </w:rPr>
              <w:t>N</w:t>
            </w:r>
          </w:p>
        </w:tc>
      </w:tr>
      <w:tr w:rsidR="008C62E7" w:rsidTr="00201F22">
        <w:trPr>
          <w:trHeight w:val="765"/>
        </w:trPr>
        <w:tc>
          <w:tcPr>
            <w:tcW w:w="810" w:type="dxa"/>
            <w:shd w:val="clear" w:color="000000" w:fill="FFFFFF"/>
            <w:vAlign w:val="center"/>
            <w:hideMark/>
          </w:tcPr>
          <w:p w:rsidR="008C62E7" w:rsidRDefault="008C62E7" w:rsidP="00201F22">
            <w:pPr>
              <w:jc w:val="center"/>
            </w:pPr>
            <w:r w:rsidRPr="0031401F">
              <w:rPr>
                <w:rFonts w:ascii="Calibri" w:hAnsi="Calibri"/>
                <w:color w:val="000000"/>
                <w:sz w:val="20"/>
                <w:szCs w:val="20"/>
              </w:rPr>
              <w:t>QSURGN12</w:t>
            </w:r>
          </w:p>
        </w:tc>
        <w:tc>
          <w:tcPr>
            <w:tcW w:w="900" w:type="dxa"/>
            <w:shd w:val="clear" w:color="000000" w:fill="FFFFFF"/>
            <w:vAlign w:val="center"/>
            <w:hideMark/>
          </w:tcPr>
          <w:p w:rsidR="008C62E7" w:rsidRPr="005466CA" w:rsidRDefault="008C62E7"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8C62E7" w:rsidRPr="005466CA" w:rsidRDefault="008C62E7" w:rsidP="00F34E1C">
            <w:pPr>
              <w:jc w:val="center"/>
              <w:rPr>
                <w:rFonts w:ascii="Calibri" w:hAnsi="Calibri"/>
                <w:color w:val="000000"/>
                <w:sz w:val="20"/>
                <w:szCs w:val="20"/>
              </w:rPr>
            </w:pPr>
            <w:r>
              <w:rPr>
                <w:rFonts w:ascii="Calibri" w:hAnsi="Calibri"/>
                <w:color w:val="000000"/>
                <w:sz w:val="20"/>
                <w:szCs w:val="20"/>
              </w:rPr>
              <w:t>SUBIEN</w:t>
            </w:r>
            <w:r w:rsidR="00D92C7E">
              <w:rPr>
                <w:rFonts w:ascii="Calibri" w:hAnsi="Calibri"/>
                <w:color w:val="000000"/>
                <w:sz w:val="20"/>
                <w:szCs w:val="20"/>
              </w:rPr>
              <w:t>(1.15)</w:t>
            </w:r>
          </w:p>
        </w:tc>
        <w:tc>
          <w:tcPr>
            <w:tcW w:w="1800" w:type="dxa"/>
            <w:shd w:val="clear" w:color="000000" w:fill="FFFFFF"/>
            <w:vAlign w:val="center"/>
            <w:hideMark/>
          </w:tcPr>
          <w:p w:rsidR="008C62E7" w:rsidRPr="005466CA" w:rsidRDefault="008C62E7"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8C62E7" w:rsidRPr="005466CA" w:rsidRDefault="008C62E7"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8C62E7" w:rsidRPr="005466CA" w:rsidRDefault="008C62E7"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C62E7" w:rsidRPr="005466CA" w:rsidRDefault="008C62E7"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8C62E7" w:rsidRPr="005466CA" w:rsidRDefault="008C62E7"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8C62E7" w:rsidRPr="005466CA" w:rsidRDefault="008C62E7" w:rsidP="00F34E1C">
            <w:pPr>
              <w:jc w:val="center"/>
              <w:rPr>
                <w:rFonts w:ascii="Calibri" w:hAnsi="Calibri"/>
                <w:color w:val="000000"/>
                <w:sz w:val="20"/>
                <w:szCs w:val="20"/>
              </w:rPr>
            </w:pPr>
          </w:p>
        </w:tc>
        <w:tc>
          <w:tcPr>
            <w:tcW w:w="998" w:type="dxa"/>
            <w:shd w:val="clear" w:color="000000" w:fill="FFFFFF"/>
            <w:vAlign w:val="center"/>
          </w:tcPr>
          <w:p w:rsidR="008C62E7" w:rsidRPr="005466CA" w:rsidRDefault="009A5D2A" w:rsidP="00201F22">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8C62E7" w:rsidRPr="005466CA" w:rsidRDefault="008C62E7" w:rsidP="00F34E1C">
            <w:pPr>
              <w:jc w:val="center"/>
              <w:rPr>
                <w:rFonts w:ascii="Calibri" w:hAnsi="Calibri"/>
                <w:color w:val="000000"/>
                <w:sz w:val="20"/>
                <w:szCs w:val="20"/>
              </w:rPr>
            </w:pPr>
          </w:p>
        </w:tc>
        <w:tc>
          <w:tcPr>
            <w:tcW w:w="1032" w:type="dxa"/>
            <w:shd w:val="clear" w:color="000000" w:fill="FFFFFF"/>
            <w:vAlign w:val="center"/>
            <w:hideMark/>
          </w:tcPr>
          <w:p w:rsidR="008C62E7" w:rsidRPr="005466CA" w:rsidRDefault="008C62E7" w:rsidP="00F34E1C">
            <w:pPr>
              <w:jc w:val="center"/>
              <w:rPr>
                <w:rFonts w:ascii="Calibri" w:hAnsi="Calibri"/>
                <w:color w:val="000000"/>
                <w:sz w:val="20"/>
                <w:szCs w:val="20"/>
              </w:rPr>
            </w:pPr>
            <w:r>
              <w:rPr>
                <w:rFonts w:ascii="Calibri" w:hAnsi="Calibri"/>
                <w:color w:val="000000"/>
                <w:sz w:val="20"/>
                <w:szCs w:val="20"/>
              </w:rPr>
              <w:t>N</w:t>
            </w:r>
          </w:p>
        </w:tc>
      </w:tr>
      <w:tr w:rsidR="008C62E7" w:rsidTr="00201F22">
        <w:trPr>
          <w:trHeight w:val="765"/>
        </w:trPr>
        <w:tc>
          <w:tcPr>
            <w:tcW w:w="810" w:type="dxa"/>
            <w:shd w:val="clear" w:color="000000" w:fill="FFFFFF"/>
            <w:vAlign w:val="center"/>
            <w:hideMark/>
          </w:tcPr>
          <w:p w:rsidR="008C62E7" w:rsidRDefault="008C62E7" w:rsidP="00201F22">
            <w:pPr>
              <w:jc w:val="center"/>
            </w:pPr>
            <w:r w:rsidRPr="0031401F">
              <w:rPr>
                <w:rFonts w:ascii="Calibri" w:hAnsi="Calibri"/>
                <w:color w:val="000000"/>
                <w:sz w:val="20"/>
                <w:szCs w:val="20"/>
              </w:rPr>
              <w:t>QSURGN12</w:t>
            </w:r>
          </w:p>
        </w:tc>
        <w:tc>
          <w:tcPr>
            <w:tcW w:w="900" w:type="dxa"/>
            <w:shd w:val="clear" w:color="000000" w:fill="FFFFFF"/>
            <w:vAlign w:val="center"/>
            <w:hideMark/>
          </w:tcPr>
          <w:p w:rsidR="008C62E7" w:rsidRDefault="008C62E7" w:rsidP="00F34E1C">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8C62E7" w:rsidRDefault="008C62E7" w:rsidP="00F34E1C">
            <w:pPr>
              <w:jc w:val="center"/>
              <w:rPr>
                <w:rFonts w:ascii="Calibri" w:hAnsi="Calibri"/>
                <w:color w:val="000000"/>
                <w:sz w:val="20"/>
                <w:szCs w:val="20"/>
              </w:rPr>
            </w:pPr>
            <w:proofErr w:type="spellStart"/>
            <w:r>
              <w:rPr>
                <w:rFonts w:ascii="Calibri" w:hAnsi="Calibri"/>
                <w:color w:val="000000"/>
                <w:sz w:val="20"/>
                <w:szCs w:val="20"/>
              </w:rPr>
              <w:t>SurgDict</w:t>
            </w:r>
            <w:proofErr w:type="spellEnd"/>
          </w:p>
        </w:tc>
        <w:tc>
          <w:tcPr>
            <w:tcW w:w="1800" w:type="dxa"/>
            <w:shd w:val="clear" w:color="000000" w:fill="FFFFFF"/>
            <w:vAlign w:val="center"/>
            <w:hideMark/>
          </w:tcPr>
          <w:p w:rsidR="008C62E7" w:rsidRDefault="008C62E7" w:rsidP="00F34E1C">
            <w:pPr>
              <w:jc w:val="center"/>
              <w:rPr>
                <w:rFonts w:ascii="Calibri" w:hAnsi="Calibri"/>
                <w:color w:val="000000"/>
                <w:sz w:val="20"/>
                <w:szCs w:val="20"/>
              </w:rPr>
            </w:pPr>
            <w:r>
              <w:rPr>
                <w:rFonts w:ascii="Calibri" w:hAnsi="Calibri"/>
                <w:color w:val="000000"/>
                <w:sz w:val="20"/>
                <w:szCs w:val="20"/>
              </w:rPr>
              <w:t>SURGEON'S DICTATION</w:t>
            </w:r>
          </w:p>
        </w:tc>
        <w:tc>
          <w:tcPr>
            <w:tcW w:w="990" w:type="dxa"/>
            <w:shd w:val="clear" w:color="000000" w:fill="FFFFFF"/>
            <w:vAlign w:val="center"/>
            <w:hideMark/>
          </w:tcPr>
          <w:p w:rsidR="008C62E7" w:rsidRDefault="008C62E7"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8C62E7" w:rsidRDefault="008C62E7"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8C62E7" w:rsidRDefault="008C62E7"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8C62E7" w:rsidRDefault="008C62E7" w:rsidP="00F34E1C">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8C62E7" w:rsidRDefault="008C62E7" w:rsidP="00F34E1C">
            <w:pPr>
              <w:jc w:val="center"/>
              <w:rPr>
                <w:rFonts w:ascii="Calibri" w:hAnsi="Calibri"/>
                <w:color w:val="000000"/>
                <w:sz w:val="20"/>
                <w:szCs w:val="20"/>
              </w:rPr>
            </w:pPr>
          </w:p>
        </w:tc>
        <w:tc>
          <w:tcPr>
            <w:tcW w:w="998" w:type="dxa"/>
            <w:shd w:val="clear" w:color="000000" w:fill="FFFFFF"/>
            <w:vAlign w:val="center"/>
          </w:tcPr>
          <w:p w:rsidR="008C62E7" w:rsidRDefault="009A5D2A" w:rsidP="00201F22">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8C62E7" w:rsidRDefault="008C62E7" w:rsidP="00F34E1C">
            <w:pPr>
              <w:jc w:val="center"/>
              <w:rPr>
                <w:rFonts w:ascii="Calibri" w:hAnsi="Calibri"/>
                <w:color w:val="000000"/>
                <w:sz w:val="20"/>
                <w:szCs w:val="20"/>
              </w:rPr>
            </w:pPr>
          </w:p>
        </w:tc>
        <w:tc>
          <w:tcPr>
            <w:tcW w:w="1032" w:type="dxa"/>
            <w:shd w:val="clear" w:color="000000" w:fill="FFFFFF"/>
            <w:vAlign w:val="center"/>
            <w:hideMark/>
          </w:tcPr>
          <w:p w:rsidR="008C62E7" w:rsidRDefault="008C62E7" w:rsidP="00F34E1C">
            <w:pPr>
              <w:jc w:val="center"/>
              <w:rPr>
                <w:rFonts w:ascii="Calibri" w:hAnsi="Calibri"/>
                <w:color w:val="000000"/>
                <w:sz w:val="20"/>
                <w:szCs w:val="20"/>
              </w:rPr>
            </w:pPr>
            <w:r>
              <w:rPr>
                <w:rFonts w:ascii="Calibri" w:hAnsi="Calibri"/>
                <w:color w:val="000000"/>
                <w:sz w:val="20"/>
                <w:szCs w:val="20"/>
              </w:rPr>
              <w:t>N</w:t>
            </w:r>
          </w:p>
        </w:tc>
      </w:tr>
      <w:tr w:rsidR="008B6CD5" w:rsidTr="00201F22">
        <w:trPr>
          <w:trHeight w:val="765"/>
        </w:trPr>
        <w:tc>
          <w:tcPr>
            <w:tcW w:w="810" w:type="dxa"/>
            <w:shd w:val="clear" w:color="000000" w:fill="FFFFFF"/>
            <w:vAlign w:val="center"/>
          </w:tcPr>
          <w:p w:rsidR="008B6CD5" w:rsidRPr="0055732A" w:rsidRDefault="008B6CD5"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N12</w:t>
            </w:r>
          </w:p>
        </w:tc>
        <w:tc>
          <w:tcPr>
            <w:tcW w:w="900" w:type="dxa"/>
            <w:shd w:val="clear" w:color="000000" w:fill="FFFFFF"/>
            <w:vAlign w:val="center"/>
          </w:tcPr>
          <w:p w:rsidR="008B6CD5" w:rsidRPr="0055732A" w:rsidRDefault="008B6CD5" w:rsidP="0065208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8B6CD5" w:rsidRPr="0055732A" w:rsidRDefault="008B6CD5" w:rsidP="0065208C">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8B6CD5" w:rsidRPr="0055732A" w:rsidRDefault="008B6CD5" w:rsidP="0065208C">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8B6CD5" w:rsidRPr="0055732A" w:rsidRDefault="008B6CD5"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8B6CD5" w:rsidRPr="0055732A" w:rsidRDefault="008B6CD5"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8B6CD5" w:rsidRPr="0055732A" w:rsidRDefault="008B6CD5"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8B6CD5" w:rsidRPr="0055732A" w:rsidRDefault="008B6CD5"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8B6CD5" w:rsidRPr="0055732A" w:rsidRDefault="008B6CD5" w:rsidP="0065208C">
            <w:pPr>
              <w:jc w:val="center"/>
              <w:rPr>
                <w:rFonts w:ascii="Calibri" w:hAnsi="Calibri"/>
                <w:color w:val="000000"/>
                <w:sz w:val="20"/>
                <w:szCs w:val="20"/>
              </w:rPr>
            </w:pPr>
          </w:p>
        </w:tc>
        <w:tc>
          <w:tcPr>
            <w:tcW w:w="998" w:type="dxa"/>
            <w:shd w:val="clear" w:color="000000" w:fill="FFFFFF"/>
            <w:vAlign w:val="center"/>
          </w:tcPr>
          <w:p w:rsidR="008B6CD5" w:rsidRPr="0055732A" w:rsidRDefault="008B6CD5" w:rsidP="0065208C">
            <w:pPr>
              <w:jc w:val="center"/>
              <w:rPr>
                <w:rFonts w:ascii="Calibri" w:hAnsi="Calibri"/>
                <w:color w:val="000000"/>
                <w:sz w:val="20"/>
                <w:szCs w:val="20"/>
              </w:rPr>
            </w:pPr>
            <w:r w:rsidRPr="0055732A">
              <w:rPr>
                <w:rFonts w:ascii="Calibri" w:hAnsi="Calibri"/>
                <w:color w:val="000000"/>
                <w:sz w:val="20"/>
                <w:szCs w:val="20"/>
              </w:rPr>
              <w:t>BOTH</w:t>
            </w:r>
          </w:p>
        </w:tc>
        <w:tc>
          <w:tcPr>
            <w:tcW w:w="965" w:type="dxa"/>
            <w:shd w:val="clear" w:color="000000" w:fill="FFFFFF"/>
            <w:vAlign w:val="center"/>
          </w:tcPr>
          <w:p w:rsidR="008B6CD5" w:rsidRPr="0055732A" w:rsidRDefault="008B6CD5" w:rsidP="0065208C">
            <w:pPr>
              <w:jc w:val="center"/>
              <w:rPr>
                <w:rFonts w:ascii="Calibri" w:hAnsi="Calibri"/>
                <w:color w:val="000000"/>
                <w:sz w:val="20"/>
                <w:szCs w:val="20"/>
              </w:rPr>
            </w:pPr>
          </w:p>
        </w:tc>
        <w:tc>
          <w:tcPr>
            <w:tcW w:w="1032" w:type="dxa"/>
            <w:shd w:val="clear" w:color="000000" w:fill="FFFFFF"/>
            <w:vAlign w:val="center"/>
          </w:tcPr>
          <w:p w:rsidR="008B6CD5" w:rsidRPr="0055732A" w:rsidRDefault="008B6CD5" w:rsidP="0065208C">
            <w:pPr>
              <w:jc w:val="center"/>
              <w:rPr>
                <w:rFonts w:ascii="Calibri" w:hAnsi="Calibri"/>
                <w:color w:val="000000"/>
                <w:sz w:val="20"/>
                <w:szCs w:val="20"/>
              </w:rPr>
            </w:pPr>
            <w:r w:rsidRPr="0055732A">
              <w:rPr>
                <w:rFonts w:ascii="Calibri" w:hAnsi="Calibri"/>
                <w:color w:val="000000"/>
                <w:sz w:val="20"/>
                <w:szCs w:val="20"/>
              </w:rPr>
              <w:t>N</w:t>
            </w:r>
          </w:p>
        </w:tc>
      </w:tr>
    </w:tbl>
    <w:p w:rsidR="001C1315" w:rsidRDefault="001C1315"/>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65"/>
        <w:gridCol w:w="1032"/>
      </w:tblGrid>
      <w:tr w:rsidR="006A6566" w:rsidTr="006A6566">
        <w:trPr>
          <w:trHeight w:val="765"/>
        </w:trPr>
        <w:tc>
          <w:tcPr>
            <w:tcW w:w="810" w:type="dxa"/>
            <w:shd w:val="clear" w:color="000000" w:fill="FFFFFF"/>
            <w:vAlign w:val="center"/>
            <w:hideMark/>
          </w:tcPr>
          <w:p w:rsidR="006A6566" w:rsidRDefault="006A6566"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6A6566" w:rsidRDefault="006A6566"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6A6566" w:rsidRDefault="006A6566"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6A6566"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6A6566">
              <w:rPr>
                <w:rFonts w:ascii="Calibri" w:hAnsi="Calibri"/>
                <w:b/>
                <w:bCs/>
                <w:color w:val="000000"/>
                <w:sz w:val="20"/>
                <w:szCs w:val="20"/>
              </w:rPr>
              <w:t xml:space="preserve"> Field Name</w:t>
            </w:r>
          </w:p>
        </w:tc>
        <w:tc>
          <w:tcPr>
            <w:tcW w:w="990" w:type="dxa"/>
            <w:shd w:val="clear" w:color="000000" w:fill="FFFFFF"/>
            <w:vAlign w:val="center"/>
            <w:hideMark/>
          </w:tcPr>
          <w:p w:rsidR="006A6566" w:rsidRDefault="006A6566"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6A6566" w:rsidRDefault="006A6566"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6A6566" w:rsidRDefault="006A6566"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6A6566" w:rsidRDefault="006A6566"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6A6566" w:rsidRPr="00582D02" w:rsidRDefault="006A6566"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6A6566" w:rsidRDefault="006A6566" w:rsidP="006A6566">
            <w:pPr>
              <w:jc w:val="center"/>
              <w:rPr>
                <w:rFonts w:ascii="Calibri" w:hAnsi="Calibri"/>
                <w:b/>
                <w:bCs/>
                <w:color w:val="000000"/>
                <w:sz w:val="20"/>
                <w:szCs w:val="20"/>
              </w:rPr>
            </w:pPr>
            <w:r>
              <w:rPr>
                <w:rFonts w:ascii="Calibri" w:hAnsi="Calibri"/>
                <w:b/>
                <w:bCs/>
                <w:color w:val="000000"/>
                <w:sz w:val="20"/>
                <w:szCs w:val="20"/>
              </w:rPr>
              <w:t>OR / NON-OR</w:t>
            </w:r>
          </w:p>
        </w:tc>
        <w:tc>
          <w:tcPr>
            <w:tcW w:w="965" w:type="dxa"/>
            <w:shd w:val="clear" w:color="000000" w:fill="FFFFFF"/>
            <w:vAlign w:val="center"/>
            <w:hideMark/>
          </w:tcPr>
          <w:p w:rsidR="006A6566" w:rsidRDefault="006A6566"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032" w:type="dxa"/>
            <w:shd w:val="clear" w:color="000000" w:fill="FFFFFF"/>
            <w:vAlign w:val="center"/>
            <w:hideMark/>
          </w:tcPr>
          <w:p w:rsidR="006A6566" w:rsidRDefault="006A6566" w:rsidP="00F34E1C">
            <w:pPr>
              <w:jc w:val="center"/>
              <w:rPr>
                <w:rFonts w:ascii="Calibri" w:hAnsi="Calibri"/>
                <w:b/>
                <w:bCs/>
                <w:color w:val="000000"/>
                <w:sz w:val="20"/>
                <w:szCs w:val="20"/>
              </w:rPr>
            </w:pPr>
            <w:r>
              <w:rPr>
                <w:rFonts w:ascii="Calibri" w:hAnsi="Calibri"/>
                <w:b/>
                <w:bCs/>
                <w:color w:val="000000"/>
                <w:sz w:val="20"/>
                <w:szCs w:val="20"/>
              </w:rPr>
              <w:t>Repetition</w:t>
            </w:r>
          </w:p>
        </w:tc>
      </w:tr>
      <w:tr w:rsidR="006A6566" w:rsidTr="006A6566">
        <w:trPr>
          <w:trHeight w:val="765"/>
        </w:trPr>
        <w:tc>
          <w:tcPr>
            <w:tcW w:w="810" w:type="dxa"/>
            <w:shd w:val="clear" w:color="000000" w:fill="FFFFFF"/>
            <w:vAlign w:val="center"/>
            <w:hideMark/>
          </w:tcPr>
          <w:p w:rsidR="006A6566" w:rsidRPr="006A6566" w:rsidRDefault="006A6566" w:rsidP="00F34E1C">
            <w:pPr>
              <w:jc w:val="center"/>
              <w:rPr>
                <w:rFonts w:ascii="Calibri" w:hAnsi="Calibri"/>
                <w:bCs/>
                <w:color w:val="000000"/>
                <w:sz w:val="20"/>
                <w:szCs w:val="20"/>
              </w:rPr>
            </w:pPr>
            <w:r>
              <w:rPr>
                <w:rFonts w:ascii="Calibri" w:hAnsi="Calibri"/>
                <w:bCs/>
                <w:color w:val="000000"/>
                <w:sz w:val="20"/>
                <w:szCs w:val="20"/>
              </w:rPr>
              <w:t>QSURGN13</w:t>
            </w:r>
          </w:p>
        </w:tc>
        <w:tc>
          <w:tcPr>
            <w:tcW w:w="90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6A6566"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6A6566" w:rsidRPr="005466CA" w:rsidRDefault="006A6566" w:rsidP="00F34E1C">
            <w:pPr>
              <w:jc w:val="center"/>
              <w:rPr>
                <w:rFonts w:ascii="Calibri" w:hAnsi="Calibri"/>
                <w:color w:val="000000"/>
                <w:sz w:val="20"/>
                <w:szCs w:val="20"/>
              </w:rPr>
            </w:pPr>
          </w:p>
        </w:tc>
        <w:tc>
          <w:tcPr>
            <w:tcW w:w="998" w:type="dxa"/>
            <w:shd w:val="clear" w:color="000000" w:fill="FFFFFF"/>
            <w:vAlign w:val="center"/>
          </w:tcPr>
          <w:p w:rsidR="006A6566" w:rsidRPr="005466CA" w:rsidRDefault="00497FFD" w:rsidP="006A6566">
            <w:pPr>
              <w:jc w:val="center"/>
              <w:rPr>
                <w:rFonts w:ascii="Calibri" w:hAnsi="Calibri"/>
                <w:color w:val="000000"/>
                <w:sz w:val="20"/>
                <w:szCs w:val="20"/>
              </w:rPr>
            </w:pPr>
            <w:r>
              <w:rPr>
                <w:rFonts w:ascii="Calibri" w:hAnsi="Calibri"/>
                <w:color w:val="000000"/>
                <w:sz w:val="20"/>
                <w:szCs w:val="20"/>
              </w:rPr>
              <w:t>BOTH</w:t>
            </w:r>
          </w:p>
        </w:tc>
        <w:tc>
          <w:tcPr>
            <w:tcW w:w="965" w:type="dxa"/>
            <w:shd w:val="clear" w:color="000000" w:fill="FFFFFF"/>
            <w:vAlign w:val="center"/>
            <w:hideMark/>
          </w:tcPr>
          <w:p w:rsidR="006A6566" w:rsidRPr="005466CA" w:rsidRDefault="006A6566" w:rsidP="00F34E1C">
            <w:pPr>
              <w:jc w:val="center"/>
              <w:rPr>
                <w:rFonts w:ascii="Calibri" w:hAnsi="Calibri"/>
                <w:color w:val="000000"/>
                <w:sz w:val="20"/>
                <w:szCs w:val="20"/>
              </w:rPr>
            </w:pPr>
          </w:p>
        </w:tc>
        <w:tc>
          <w:tcPr>
            <w:tcW w:w="1032"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Y</w:t>
            </w:r>
          </w:p>
        </w:tc>
      </w:tr>
      <w:tr w:rsidR="006A6566" w:rsidTr="006A6566">
        <w:trPr>
          <w:trHeight w:val="765"/>
        </w:trPr>
        <w:tc>
          <w:tcPr>
            <w:tcW w:w="810" w:type="dxa"/>
            <w:shd w:val="clear" w:color="000000" w:fill="FFFFFF"/>
            <w:vAlign w:val="center"/>
            <w:hideMark/>
          </w:tcPr>
          <w:p w:rsidR="006A6566" w:rsidRPr="006A6566" w:rsidRDefault="006A6566" w:rsidP="00F34E1C">
            <w:pPr>
              <w:jc w:val="center"/>
              <w:rPr>
                <w:rFonts w:ascii="Calibri" w:hAnsi="Calibri"/>
                <w:bCs/>
                <w:color w:val="000000"/>
                <w:sz w:val="20"/>
                <w:szCs w:val="20"/>
              </w:rPr>
            </w:pPr>
            <w:r>
              <w:rPr>
                <w:rFonts w:ascii="Calibri" w:hAnsi="Calibri"/>
                <w:bCs/>
                <w:color w:val="000000"/>
                <w:sz w:val="20"/>
                <w:szCs w:val="20"/>
              </w:rPr>
              <w:lastRenderedPageBreak/>
              <w:t>QSURGN13</w:t>
            </w:r>
          </w:p>
        </w:tc>
        <w:tc>
          <w:tcPr>
            <w:tcW w:w="90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6A6566" w:rsidRPr="005466CA" w:rsidRDefault="006A6566"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6A6566" w:rsidRPr="005466CA" w:rsidRDefault="006A6566" w:rsidP="00F34E1C">
            <w:pPr>
              <w:jc w:val="center"/>
              <w:rPr>
                <w:rFonts w:ascii="Calibri" w:hAnsi="Calibri"/>
                <w:color w:val="000000"/>
                <w:sz w:val="20"/>
                <w:szCs w:val="20"/>
              </w:rPr>
            </w:pPr>
          </w:p>
        </w:tc>
        <w:tc>
          <w:tcPr>
            <w:tcW w:w="998" w:type="dxa"/>
            <w:shd w:val="clear" w:color="000000" w:fill="FFFFFF"/>
            <w:vAlign w:val="center"/>
          </w:tcPr>
          <w:p w:rsidR="006A6566" w:rsidRPr="005466CA" w:rsidRDefault="00497FFD" w:rsidP="006A6566">
            <w:pPr>
              <w:jc w:val="center"/>
              <w:rPr>
                <w:rFonts w:ascii="Calibri" w:hAnsi="Calibri"/>
                <w:color w:val="000000"/>
                <w:sz w:val="20"/>
                <w:szCs w:val="20"/>
              </w:rPr>
            </w:pPr>
            <w:r>
              <w:rPr>
                <w:rFonts w:ascii="Calibri" w:hAnsi="Calibri"/>
                <w:color w:val="000000"/>
                <w:sz w:val="20"/>
                <w:szCs w:val="20"/>
              </w:rPr>
              <w:t>BOTH</w:t>
            </w:r>
          </w:p>
        </w:tc>
        <w:tc>
          <w:tcPr>
            <w:tcW w:w="965" w:type="dxa"/>
            <w:shd w:val="clear" w:color="000000" w:fill="FFFFFF"/>
            <w:vAlign w:val="center"/>
            <w:hideMark/>
          </w:tcPr>
          <w:p w:rsidR="006A6566" w:rsidRPr="005466CA" w:rsidRDefault="006A6566" w:rsidP="00F34E1C">
            <w:pPr>
              <w:jc w:val="center"/>
              <w:rPr>
                <w:rFonts w:ascii="Calibri" w:hAnsi="Calibri"/>
                <w:color w:val="000000"/>
                <w:sz w:val="20"/>
                <w:szCs w:val="20"/>
              </w:rPr>
            </w:pPr>
          </w:p>
        </w:tc>
        <w:tc>
          <w:tcPr>
            <w:tcW w:w="1032" w:type="dxa"/>
            <w:shd w:val="clear" w:color="000000" w:fill="FFFFFF"/>
            <w:vAlign w:val="center"/>
            <w:hideMark/>
          </w:tcPr>
          <w:p w:rsidR="006A6566" w:rsidRPr="005466CA" w:rsidRDefault="006A6566" w:rsidP="00F34E1C">
            <w:pPr>
              <w:jc w:val="center"/>
              <w:rPr>
                <w:rFonts w:ascii="Calibri" w:hAnsi="Calibri"/>
                <w:color w:val="000000"/>
                <w:sz w:val="20"/>
                <w:szCs w:val="20"/>
              </w:rPr>
            </w:pPr>
            <w:r>
              <w:rPr>
                <w:rFonts w:ascii="Calibri" w:hAnsi="Calibri"/>
                <w:color w:val="000000"/>
                <w:sz w:val="20"/>
                <w:szCs w:val="20"/>
              </w:rPr>
              <w:t>Y</w:t>
            </w:r>
          </w:p>
        </w:tc>
      </w:tr>
      <w:tr w:rsidR="00516F6B" w:rsidTr="006A6566">
        <w:trPr>
          <w:trHeight w:val="765"/>
        </w:trPr>
        <w:tc>
          <w:tcPr>
            <w:tcW w:w="810" w:type="dxa"/>
            <w:shd w:val="clear" w:color="000000" w:fill="FFFFFF"/>
            <w:vAlign w:val="center"/>
            <w:hideMark/>
          </w:tcPr>
          <w:p w:rsidR="00516F6B" w:rsidRDefault="00037836" w:rsidP="001775C7">
            <w:pPr>
              <w:jc w:val="center"/>
              <w:rPr>
                <w:rFonts w:ascii="Calibri" w:hAnsi="Calibri"/>
                <w:bCs/>
                <w:color w:val="000000"/>
                <w:sz w:val="20"/>
                <w:szCs w:val="20"/>
              </w:rPr>
            </w:pPr>
            <w:r>
              <w:rPr>
                <w:rFonts w:ascii="Calibri" w:hAnsi="Calibri"/>
                <w:bCs/>
                <w:color w:val="000000"/>
                <w:sz w:val="20"/>
                <w:szCs w:val="20"/>
              </w:rPr>
              <w:t>QSURGN13</w:t>
            </w:r>
          </w:p>
        </w:tc>
        <w:tc>
          <w:tcPr>
            <w:tcW w:w="900" w:type="dxa"/>
            <w:shd w:val="clear" w:color="000000" w:fill="FFFFFF"/>
            <w:vAlign w:val="center"/>
            <w:hideMark/>
          </w:tcPr>
          <w:p w:rsidR="00516F6B" w:rsidRPr="005466CA" w:rsidRDefault="00516F6B"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516F6B" w:rsidRPr="00582D02" w:rsidRDefault="00516F6B"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516F6B" w:rsidRPr="00582D02" w:rsidRDefault="00516F6B"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516F6B" w:rsidRPr="00582D02" w:rsidRDefault="00516F6B"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516F6B" w:rsidRPr="00582D02" w:rsidRDefault="00037836"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516F6B" w:rsidRPr="00582D02" w:rsidRDefault="00516F6B"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516F6B" w:rsidRPr="00582D02" w:rsidRDefault="00516F6B"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516F6B" w:rsidRPr="00582D02" w:rsidRDefault="00516F6B" w:rsidP="00CF5084">
            <w:pPr>
              <w:jc w:val="center"/>
              <w:rPr>
                <w:rFonts w:ascii="Calibri" w:hAnsi="Calibri"/>
                <w:color w:val="000000"/>
                <w:sz w:val="20"/>
                <w:szCs w:val="20"/>
              </w:rPr>
            </w:pPr>
          </w:p>
        </w:tc>
        <w:tc>
          <w:tcPr>
            <w:tcW w:w="998" w:type="dxa"/>
            <w:shd w:val="clear" w:color="000000" w:fill="FFFFFF"/>
            <w:vAlign w:val="center"/>
          </w:tcPr>
          <w:p w:rsidR="00516F6B" w:rsidRPr="00582D02" w:rsidRDefault="00516F6B" w:rsidP="00CF5084">
            <w:pPr>
              <w:jc w:val="center"/>
              <w:rPr>
                <w:rFonts w:ascii="Calibri" w:hAnsi="Calibri"/>
                <w:color w:val="000000"/>
                <w:sz w:val="20"/>
                <w:szCs w:val="20"/>
              </w:rPr>
            </w:pPr>
            <w:r>
              <w:rPr>
                <w:rFonts w:ascii="Calibri" w:hAnsi="Calibri"/>
                <w:color w:val="000000"/>
                <w:sz w:val="20"/>
                <w:szCs w:val="20"/>
              </w:rPr>
              <w:t>BOTH</w:t>
            </w:r>
          </w:p>
        </w:tc>
        <w:tc>
          <w:tcPr>
            <w:tcW w:w="965" w:type="dxa"/>
            <w:shd w:val="clear" w:color="000000" w:fill="FFFFFF"/>
            <w:vAlign w:val="center"/>
            <w:hideMark/>
          </w:tcPr>
          <w:p w:rsidR="00516F6B" w:rsidRPr="00582D02" w:rsidRDefault="00516F6B" w:rsidP="00CF5084">
            <w:pPr>
              <w:jc w:val="center"/>
              <w:rPr>
                <w:rFonts w:ascii="Calibri" w:hAnsi="Calibri"/>
                <w:color w:val="000000"/>
                <w:sz w:val="20"/>
                <w:szCs w:val="20"/>
              </w:rPr>
            </w:pPr>
          </w:p>
        </w:tc>
        <w:tc>
          <w:tcPr>
            <w:tcW w:w="1032" w:type="dxa"/>
            <w:shd w:val="clear" w:color="000000" w:fill="FFFFFF"/>
            <w:vAlign w:val="center"/>
            <w:hideMark/>
          </w:tcPr>
          <w:p w:rsidR="00516F6B" w:rsidRPr="00582D02" w:rsidRDefault="00516F6B" w:rsidP="00CF5084">
            <w:pPr>
              <w:jc w:val="center"/>
              <w:rPr>
                <w:rFonts w:ascii="Calibri" w:hAnsi="Calibri"/>
                <w:color w:val="000000"/>
                <w:sz w:val="20"/>
                <w:szCs w:val="20"/>
              </w:rPr>
            </w:pPr>
            <w:r>
              <w:rPr>
                <w:rFonts w:ascii="Calibri" w:hAnsi="Calibri"/>
                <w:color w:val="000000"/>
                <w:sz w:val="20"/>
                <w:szCs w:val="20"/>
              </w:rPr>
              <w:t>Y</w:t>
            </w:r>
          </w:p>
        </w:tc>
      </w:tr>
      <w:tr w:rsidR="00516F6B" w:rsidTr="006A6566">
        <w:trPr>
          <w:trHeight w:val="765"/>
        </w:trPr>
        <w:tc>
          <w:tcPr>
            <w:tcW w:w="810" w:type="dxa"/>
            <w:shd w:val="clear" w:color="000000" w:fill="FFFFFF"/>
            <w:vAlign w:val="center"/>
            <w:hideMark/>
          </w:tcPr>
          <w:p w:rsidR="00516F6B" w:rsidRPr="006A6566" w:rsidRDefault="00516F6B" w:rsidP="00F34E1C">
            <w:pPr>
              <w:jc w:val="center"/>
              <w:rPr>
                <w:rFonts w:ascii="Calibri" w:hAnsi="Calibri"/>
                <w:bCs/>
                <w:color w:val="000000"/>
                <w:sz w:val="20"/>
                <w:szCs w:val="20"/>
              </w:rPr>
            </w:pPr>
            <w:r>
              <w:rPr>
                <w:rFonts w:ascii="Calibri" w:hAnsi="Calibri"/>
                <w:bCs/>
                <w:color w:val="000000"/>
                <w:sz w:val="20"/>
                <w:szCs w:val="20"/>
              </w:rPr>
              <w:t>QSURGN13</w:t>
            </w:r>
          </w:p>
        </w:tc>
        <w:tc>
          <w:tcPr>
            <w:tcW w:w="900" w:type="dxa"/>
            <w:shd w:val="clear" w:color="000000" w:fill="FFFFFF"/>
            <w:vAlign w:val="center"/>
            <w:hideMark/>
          </w:tcPr>
          <w:p w:rsidR="00516F6B" w:rsidRPr="005466CA" w:rsidRDefault="00516F6B"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516F6B" w:rsidRPr="005466CA" w:rsidRDefault="00516F6B" w:rsidP="00F34E1C">
            <w:pPr>
              <w:jc w:val="center"/>
              <w:rPr>
                <w:rFonts w:ascii="Calibri" w:hAnsi="Calibri"/>
                <w:color w:val="000000"/>
                <w:sz w:val="20"/>
                <w:szCs w:val="20"/>
              </w:rPr>
            </w:pPr>
            <w:r>
              <w:rPr>
                <w:rFonts w:ascii="Calibri" w:hAnsi="Calibri"/>
                <w:color w:val="000000"/>
                <w:sz w:val="20"/>
                <w:szCs w:val="20"/>
              </w:rPr>
              <w:t>SUBIEN</w:t>
            </w:r>
            <w:r w:rsidR="00037836">
              <w:rPr>
                <w:rFonts w:ascii="Calibri" w:hAnsi="Calibri"/>
                <w:color w:val="000000"/>
                <w:sz w:val="20"/>
                <w:szCs w:val="20"/>
              </w:rPr>
              <w:t>(.42)</w:t>
            </w:r>
          </w:p>
        </w:tc>
        <w:tc>
          <w:tcPr>
            <w:tcW w:w="1800" w:type="dxa"/>
            <w:shd w:val="clear" w:color="000000" w:fill="FFFFFF"/>
            <w:vAlign w:val="center"/>
            <w:hideMark/>
          </w:tcPr>
          <w:p w:rsidR="00516F6B" w:rsidRPr="005466CA" w:rsidRDefault="00516F6B"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516F6B" w:rsidRPr="005466CA" w:rsidRDefault="00516F6B"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516F6B" w:rsidRPr="005466CA" w:rsidRDefault="00516F6B"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516F6B" w:rsidRPr="005466CA" w:rsidRDefault="00516F6B"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516F6B" w:rsidRPr="005466CA" w:rsidRDefault="00516F6B"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516F6B" w:rsidRPr="005466CA" w:rsidRDefault="00516F6B" w:rsidP="00F34E1C">
            <w:pPr>
              <w:jc w:val="center"/>
              <w:rPr>
                <w:rFonts w:ascii="Calibri" w:hAnsi="Calibri"/>
                <w:color w:val="000000"/>
                <w:sz w:val="20"/>
                <w:szCs w:val="20"/>
              </w:rPr>
            </w:pPr>
          </w:p>
        </w:tc>
        <w:tc>
          <w:tcPr>
            <w:tcW w:w="998" w:type="dxa"/>
            <w:shd w:val="clear" w:color="000000" w:fill="FFFFFF"/>
            <w:vAlign w:val="center"/>
          </w:tcPr>
          <w:p w:rsidR="00516F6B" w:rsidRPr="005466CA" w:rsidRDefault="00516F6B" w:rsidP="006A6566">
            <w:pPr>
              <w:jc w:val="center"/>
              <w:rPr>
                <w:rFonts w:ascii="Calibri" w:hAnsi="Calibri"/>
                <w:color w:val="000000"/>
                <w:sz w:val="20"/>
                <w:szCs w:val="20"/>
              </w:rPr>
            </w:pPr>
            <w:r>
              <w:rPr>
                <w:rFonts w:ascii="Calibri" w:hAnsi="Calibri"/>
                <w:color w:val="000000"/>
                <w:sz w:val="20"/>
                <w:szCs w:val="20"/>
              </w:rPr>
              <w:t>BOTH</w:t>
            </w:r>
          </w:p>
        </w:tc>
        <w:tc>
          <w:tcPr>
            <w:tcW w:w="965" w:type="dxa"/>
            <w:shd w:val="clear" w:color="000000" w:fill="FFFFFF"/>
            <w:vAlign w:val="center"/>
            <w:hideMark/>
          </w:tcPr>
          <w:p w:rsidR="00516F6B" w:rsidRPr="005466CA" w:rsidRDefault="00516F6B" w:rsidP="00F34E1C">
            <w:pPr>
              <w:jc w:val="center"/>
              <w:rPr>
                <w:rFonts w:ascii="Calibri" w:hAnsi="Calibri"/>
                <w:color w:val="000000"/>
                <w:sz w:val="20"/>
                <w:szCs w:val="20"/>
              </w:rPr>
            </w:pPr>
          </w:p>
        </w:tc>
        <w:tc>
          <w:tcPr>
            <w:tcW w:w="1032" w:type="dxa"/>
            <w:shd w:val="clear" w:color="000000" w:fill="FFFFFF"/>
            <w:vAlign w:val="center"/>
            <w:hideMark/>
          </w:tcPr>
          <w:p w:rsidR="00516F6B" w:rsidRPr="005466CA" w:rsidRDefault="00516F6B" w:rsidP="00F34E1C">
            <w:pPr>
              <w:jc w:val="center"/>
              <w:rPr>
                <w:rFonts w:ascii="Calibri" w:hAnsi="Calibri"/>
                <w:color w:val="000000"/>
                <w:sz w:val="20"/>
                <w:szCs w:val="20"/>
              </w:rPr>
            </w:pPr>
            <w:r>
              <w:rPr>
                <w:rFonts w:ascii="Calibri" w:hAnsi="Calibri"/>
                <w:color w:val="000000"/>
                <w:sz w:val="20"/>
                <w:szCs w:val="20"/>
              </w:rPr>
              <w:t>N</w:t>
            </w:r>
          </w:p>
        </w:tc>
      </w:tr>
      <w:tr w:rsidR="00516F6B" w:rsidTr="006A6566">
        <w:trPr>
          <w:trHeight w:val="255"/>
        </w:trPr>
        <w:tc>
          <w:tcPr>
            <w:tcW w:w="81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QSURGN13</w:t>
            </w:r>
          </w:p>
        </w:tc>
        <w:tc>
          <w:tcPr>
            <w:tcW w:w="90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Completed</w:t>
            </w:r>
          </w:p>
        </w:tc>
        <w:tc>
          <w:tcPr>
            <w:tcW w:w="180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COMPLETED</w:t>
            </w:r>
          </w:p>
        </w:tc>
        <w:tc>
          <w:tcPr>
            <w:tcW w:w="99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516F6B" w:rsidRDefault="00516F6B" w:rsidP="00F34E1C">
            <w:pPr>
              <w:jc w:val="center"/>
              <w:rPr>
                <w:rFonts w:ascii="Calibri" w:hAnsi="Calibri"/>
                <w:color w:val="000000"/>
                <w:sz w:val="20"/>
                <w:szCs w:val="20"/>
              </w:rPr>
            </w:pPr>
          </w:p>
        </w:tc>
        <w:tc>
          <w:tcPr>
            <w:tcW w:w="998" w:type="dxa"/>
            <w:shd w:val="clear" w:color="000000" w:fill="FFFFFF"/>
            <w:vAlign w:val="center"/>
          </w:tcPr>
          <w:p w:rsidR="00516F6B" w:rsidRDefault="00AA3D39" w:rsidP="006A6566">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YES; NO</w:t>
            </w:r>
          </w:p>
        </w:tc>
        <w:tc>
          <w:tcPr>
            <w:tcW w:w="1032"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Y</w:t>
            </w:r>
          </w:p>
        </w:tc>
      </w:tr>
      <w:tr w:rsidR="00516F6B" w:rsidTr="006A6566">
        <w:trPr>
          <w:trHeight w:val="765"/>
        </w:trPr>
        <w:tc>
          <w:tcPr>
            <w:tcW w:w="81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QSURGN13</w:t>
            </w:r>
          </w:p>
        </w:tc>
        <w:tc>
          <w:tcPr>
            <w:tcW w:w="90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516F6B" w:rsidRDefault="00516F6B" w:rsidP="00F34E1C">
            <w:pPr>
              <w:jc w:val="center"/>
              <w:rPr>
                <w:rFonts w:ascii="Calibri" w:hAnsi="Calibri"/>
                <w:color w:val="000000"/>
                <w:sz w:val="20"/>
                <w:szCs w:val="20"/>
              </w:rPr>
            </w:pPr>
            <w:proofErr w:type="spellStart"/>
            <w:r>
              <w:rPr>
                <w:rFonts w:ascii="Calibri" w:hAnsi="Calibri"/>
                <w:color w:val="000000"/>
                <w:sz w:val="20"/>
                <w:szCs w:val="20"/>
              </w:rPr>
              <w:t>ProcCodeComm</w:t>
            </w:r>
            <w:proofErr w:type="spellEnd"/>
          </w:p>
        </w:tc>
        <w:tc>
          <w:tcPr>
            <w:tcW w:w="180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PROCEDURE CODE COMMENTS</w:t>
            </w:r>
          </w:p>
        </w:tc>
        <w:tc>
          <w:tcPr>
            <w:tcW w:w="99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516F6B" w:rsidRDefault="00516F6B" w:rsidP="00F34E1C">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516F6B" w:rsidRDefault="00516F6B" w:rsidP="00F34E1C">
            <w:pPr>
              <w:jc w:val="center"/>
              <w:rPr>
                <w:rFonts w:ascii="Calibri" w:hAnsi="Calibri"/>
                <w:color w:val="000000"/>
                <w:sz w:val="20"/>
                <w:szCs w:val="20"/>
              </w:rPr>
            </w:pPr>
          </w:p>
        </w:tc>
        <w:tc>
          <w:tcPr>
            <w:tcW w:w="998" w:type="dxa"/>
            <w:shd w:val="clear" w:color="000000" w:fill="FFFFFF"/>
            <w:vAlign w:val="center"/>
          </w:tcPr>
          <w:p w:rsidR="00516F6B" w:rsidRDefault="00516F6B" w:rsidP="006A6566">
            <w:pPr>
              <w:jc w:val="center"/>
              <w:rPr>
                <w:rFonts w:ascii="Calibri" w:hAnsi="Calibri"/>
                <w:color w:val="000000"/>
                <w:sz w:val="20"/>
                <w:szCs w:val="20"/>
              </w:rPr>
            </w:pPr>
            <w:r>
              <w:rPr>
                <w:rFonts w:ascii="Calibri" w:hAnsi="Calibri"/>
                <w:color w:val="000000"/>
                <w:sz w:val="20"/>
                <w:szCs w:val="20"/>
              </w:rPr>
              <w:t>BOTH</w:t>
            </w:r>
          </w:p>
        </w:tc>
        <w:tc>
          <w:tcPr>
            <w:tcW w:w="965" w:type="dxa"/>
            <w:shd w:val="clear" w:color="000000" w:fill="FFFFFF"/>
            <w:vAlign w:val="center"/>
            <w:hideMark/>
          </w:tcPr>
          <w:p w:rsidR="00516F6B" w:rsidRDefault="00516F6B" w:rsidP="00F34E1C">
            <w:pPr>
              <w:jc w:val="center"/>
              <w:rPr>
                <w:rFonts w:ascii="Calibri" w:hAnsi="Calibri"/>
                <w:color w:val="000000"/>
                <w:sz w:val="20"/>
                <w:szCs w:val="20"/>
              </w:rPr>
            </w:pPr>
          </w:p>
        </w:tc>
        <w:tc>
          <w:tcPr>
            <w:tcW w:w="1032" w:type="dxa"/>
            <w:shd w:val="clear" w:color="000000" w:fill="FFFFFF"/>
            <w:vAlign w:val="center"/>
            <w:hideMark/>
          </w:tcPr>
          <w:p w:rsidR="00516F6B" w:rsidRDefault="00516F6B" w:rsidP="00F34E1C">
            <w:pPr>
              <w:jc w:val="center"/>
              <w:rPr>
                <w:rFonts w:ascii="Calibri" w:hAnsi="Calibri"/>
                <w:color w:val="000000"/>
                <w:sz w:val="20"/>
                <w:szCs w:val="20"/>
              </w:rPr>
            </w:pPr>
            <w:r>
              <w:rPr>
                <w:rFonts w:ascii="Calibri" w:hAnsi="Calibri"/>
                <w:color w:val="000000"/>
                <w:sz w:val="20"/>
                <w:szCs w:val="20"/>
              </w:rPr>
              <w:t>Y</w:t>
            </w:r>
          </w:p>
        </w:tc>
      </w:tr>
      <w:tr w:rsidR="00C60281" w:rsidTr="006A6566">
        <w:trPr>
          <w:trHeight w:val="765"/>
        </w:trPr>
        <w:tc>
          <w:tcPr>
            <w:tcW w:w="810" w:type="dxa"/>
            <w:shd w:val="clear" w:color="000000" w:fill="FFFFFF"/>
            <w:vAlign w:val="center"/>
          </w:tcPr>
          <w:p w:rsidR="00C60281" w:rsidRPr="0055732A" w:rsidRDefault="00C60281"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N13</w:t>
            </w:r>
          </w:p>
        </w:tc>
        <w:tc>
          <w:tcPr>
            <w:tcW w:w="900" w:type="dxa"/>
            <w:shd w:val="clear" w:color="000000" w:fill="FFFFFF"/>
            <w:vAlign w:val="center"/>
          </w:tcPr>
          <w:p w:rsidR="00C60281" w:rsidRPr="0055732A" w:rsidRDefault="00C60281" w:rsidP="0065208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C60281" w:rsidRPr="0055732A" w:rsidRDefault="00C60281" w:rsidP="0065208C">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C60281" w:rsidRPr="0055732A" w:rsidRDefault="00C60281" w:rsidP="0065208C">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C60281" w:rsidRPr="0055732A" w:rsidRDefault="00C60281"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C60281" w:rsidRPr="0055732A" w:rsidRDefault="00C60281"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C60281" w:rsidRPr="0055732A" w:rsidRDefault="00C60281"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C60281" w:rsidRPr="0055732A" w:rsidRDefault="00C60281"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C60281" w:rsidRPr="0055732A" w:rsidRDefault="00C60281" w:rsidP="0065208C">
            <w:pPr>
              <w:jc w:val="center"/>
              <w:rPr>
                <w:rFonts w:ascii="Calibri" w:hAnsi="Calibri"/>
                <w:color w:val="000000"/>
                <w:sz w:val="20"/>
                <w:szCs w:val="20"/>
              </w:rPr>
            </w:pPr>
          </w:p>
        </w:tc>
        <w:tc>
          <w:tcPr>
            <w:tcW w:w="998" w:type="dxa"/>
            <w:shd w:val="clear" w:color="000000" w:fill="FFFFFF"/>
            <w:vAlign w:val="center"/>
          </w:tcPr>
          <w:p w:rsidR="00C60281" w:rsidRPr="0055732A" w:rsidRDefault="00C60281" w:rsidP="0065208C">
            <w:pPr>
              <w:jc w:val="center"/>
              <w:rPr>
                <w:rFonts w:ascii="Calibri" w:hAnsi="Calibri"/>
                <w:color w:val="000000"/>
                <w:sz w:val="20"/>
                <w:szCs w:val="20"/>
              </w:rPr>
            </w:pPr>
            <w:r w:rsidRPr="0055732A">
              <w:rPr>
                <w:rFonts w:ascii="Calibri" w:hAnsi="Calibri"/>
                <w:color w:val="000000"/>
                <w:sz w:val="20"/>
                <w:szCs w:val="20"/>
              </w:rPr>
              <w:t>BOTH</w:t>
            </w:r>
          </w:p>
        </w:tc>
        <w:tc>
          <w:tcPr>
            <w:tcW w:w="965" w:type="dxa"/>
            <w:shd w:val="clear" w:color="000000" w:fill="FFFFFF"/>
            <w:vAlign w:val="center"/>
          </w:tcPr>
          <w:p w:rsidR="00C60281" w:rsidRPr="0055732A" w:rsidRDefault="00C60281" w:rsidP="0065208C">
            <w:pPr>
              <w:jc w:val="center"/>
              <w:rPr>
                <w:rFonts w:ascii="Calibri" w:hAnsi="Calibri"/>
                <w:color w:val="000000"/>
                <w:sz w:val="20"/>
                <w:szCs w:val="20"/>
              </w:rPr>
            </w:pPr>
          </w:p>
        </w:tc>
        <w:tc>
          <w:tcPr>
            <w:tcW w:w="1032" w:type="dxa"/>
            <w:shd w:val="clear" w:color="000000" w:fill="FFFFFF"/>
            <w:vAlign w:val="center"/>
          </w:tcPr>
          <w:p w:rsidR="00C60281" w:rsidRPr="0055732A" w:rsidRDefault="00C60281" w:rsidP="0065208C">
            <w:pPr>
              <w:jc w:val="center"/>
              <w:rPr>
                <w:rFonts w:ascii="Calibri" w:hAnsi="Calibri"/>
                <w:color w:val="000000"/>
                <w:sz w:val="20"/>
                <w:szCs w:val="20"/>
              </w:rPr>
            </w:pPr>
            <w:r w:rsidRPr="0055732A">
              <w:rPr>
                <w:rFonts w:ascii="Calibri" w:hAnsi="Calibri"/>
                <w:color w:val="000000"/>
                <w:sz w:val="20"/>
                <w:szCs w:val="20"/>
              </w:rPr>
              <w:t>N</w:t>
            </w:r>
          </w:p>
        </w:tc>
      </w:tr>
    </w:tbl>
    <w:p w:rsidR="003B685F" w:rsidRDefault="003B685F"/>
    <w:p w:rsidR="00C60281" w:rsidRDefault="00C60281"/>
    <w:p w:rsidR="00C60281" w:rsidRDefault="00C60281"/>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65"/>
        <w:gridCol w:w="1032"/>
      </w:tblGrid>
      <w:tr w:rsidR="00DE5F2F" w:rsidTr="00DE5F2F">
        <w:trPr>
          <w:trHeight w:val="765"/>
        </w:trPr>
        <w:tc>
          <w:tcPr>
            <w:tcW w:w="810" w:type="dxa"/>
            <w:shd w:val="clear" w:color="000000" w:fill="FFFFFF"/>
            <w:vAlign w:val="center"/>
            <w:hideMark/>
          </w:tcPr>
          <w:p w:rsidR="00DE5F2F" w:rsidRDefault="00DE5F2F"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DE5F2F" w:rsidRDefault="00DE5F2F"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DE5F2F" w:rsidRDefault="00DE5F2F"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DE5F2F"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DE5F2F">
              <w:rPr>
                <w:rFonts w:ascii="Calibri" w:hAnsi="Calibri"/>
                <w:b/>
                <w:bCs/>
                <w:color w:val="000000"/>
                <w:sz w:val="20"/>
                <w:szCs w:val="20"/>
              </w:rPr>
              <w:t xml:space="preserve"> Field Name</w:t>
            </w:r>
          </w:p>
        </w:tc>
        <w:tc>
          <w:tcPr>
            <w:tcW w:w="990" w:type="dxa"/>
            <w:shd w:val="clear" w:color="000000" w:fill="FFFFFF"/>
            <w:vAlign w:val="center"/>
            <w:hideMark/>
          </w:tcPr>
          <w:p w:rsidR="00DE5F2F" w:rsidRDefault="00DE5F2F"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DE5F2F" w:rsidRDefault="00DE5F2F"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DE5F2F" w:rsidRDefault="00DE5F2F"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DE5F2F" w:rsidRDefault="00DE5F2F"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DE5F2F" w:rsidRPr="00582D02" w:rsidRDefault="00DE5F2F"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OR / NON-OR</w:t>
            </w:r>
          </w:p>
        </w:tc>
        <w:tc>
          <w:tcPr>
            <w:tcW w:w="965" w:type="dxa"/>
            <w:shd w:val="clear" w:color="000000" w:fill="FFFFFF"/>
            <w:vAlign w:val="center"/>
            <w:hideMark/>
          </w:tcPr>
          <w:p w:rsidR="00DE5F2F" w:rsidRDefault="00DE5F2F" w:rsidP="00F34E1C">
            <w:pPr>
              <w:jc w:val="center"/>
              <w:rPr>
                <w:rFonts w:ascii="Calibri" w:hAnsi="Calibri"/>
                <w:b/>
                <w:bCs/>
                <w:color w:val="000000"/>
                <w:sz w:val="20"/>
                <w:szCs w:val="20"/>
              </w:rPr>
            </w:pPr>
            <w:r>
              <w:rPr>
                <w:rFonts w:ascii="Calibri" w:hAnsi="Calibri"/>
                <w:b/>
                <w:bCs/>
                <w:color w:val="000000"/>
                <w:sz w:val="20"/>
                <w:szCs w:val="20"/>
              </w:rPr>
              <w:t>Code Values</w:t>
            </w:r>
          </w:p>
        </w:tc>
        <w:tc>
          <w:tcPr>
            <w:tcW w:w="1032" w:type="dxa"/>
            <w:shd w:val="clear" w:color="000000" w:fill="FFFFFF"/>
            <w:vAlign w:val="center"/>
            <w:hideMark/>
          </w:tcPr>
          <w:p w:rsidR="00DE5F2F" w:rsidRDefault="00DE5F2F" w:rsidP="00F34E1C">
            <w:pPr>
              <w:jc w:val="center"/>
              <w:rPr>
                <w:rFonts w:ascii="Calibri" w:hAnsi="Calibri"/>
                <w:b/>
                <w:bCs/>
                <w:color w:val="000000"/>
                <w:sz w:val="20"/>
                <w:szCs w:val="20"/>
              </w:rPr>
            </w:pPr>
            <w:r>
              <w:rPr>
                <w:rFonts w:ascii="Calibri" w:hAnsi="Calibri"/>
                <w:b/>
                <w:bCs/>
                <w:color w:val="000000"/>
                <w:sz w:val="20"/>
                <w:szCs w:val="20"/>
              </w:rPr>
              <w:t>Repetition</w:t>
            </w:r>
          </w:p>
        </w:tc>
      </w:tr>
      <w:tr w:rsidR="00DE5F2F" w:rsidTr="00DE5F2F">
        <w:trPr>
          <w:trHeight w:val="765"/>
        </w:trPr>
        <w:tc>
          <w:tcPr>
            <w:tcW w:w="810" w:type="dxa"/>
            <w:shd w:val="clear" w:color="000000" w:fill="FFFFFF"/>
            <w:vAlign w:val="center"/>
            <w:hideMark/>
          </w:tcPr>
          <w:p w:rsidR="00DE5F2F" w:rsidRPr="000C1A7C" w:rsidRDefault="000C1A7C" w:rsidP="00F34E1C">
            <w:pPr>
              <w:jc w:val="center"/>
              <w:rPr>
                <w:rFonts w:ascii="Calibri" w:hAnsi="Calibri"/>
                <w:bCs/>
                <w:color w:val="000000"/>
                <w:sz w:val="20"/>
                <w:szCs w:val="20"/>
              </w:rPr>
            </w:pPr>
            <w:r>
              <w:rPr>
                <w:rFonts w:ascii="Calibri" w:hAnsi="Calibri"/>
                <w:bCs/>
                <w:color w:val="000000"/>
                <w:sz w:val="20"/>
                <w:szCs w:val="20"/>
              </w:rPr>
              <w:t>QSURGN13A</w:t>
            </w:r>
          </w:p>
        </w:tc>
        <w:tc>
          <w:tcPr>
            <w:tcW w:w="90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DE5F2F"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DE5F2F" w:rsidRPr="005466CA" w:rsidRDefault="00DE5F2F" w:rsidP="00F34E1C">
            <w:pPr>
              <w:jc w:val="center"/>
              <w:rPr>
                <w:rFonts w:ascii="Calibri" w:hAnsi="Calibri"/>
                <w:color w:val="000000"/>
                <w:sz w:val="20"/>
                <w:szCs w:val="20"/>
              </w:rPr>
            </w:pPr>
          </w:p>
        </w:tc>
        <w:tc>
          <w:tcPr>
            <w:tcW w:w="998" w:type="dxa"/>
            <w:shd w:val="clear" w:color="000000" w:fill="FFFFFF"/>
            <w:vAlign w:val="center"/>
          </w:tcPr>
          <w:p w:rsidR="00DE5F2F" w:rsidRPr="005466CA" w:rsidRDefault="00402475" w:rsidP="00DE5F2F">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DE5F2F" w:rsidRPr="005466CA" w:rsidRDefault="00DE5F2F" w:rsidP="00F34E1C">
            <w:pPr>
              <w:jc w:val="center"/>
              <w:rPr>
                <w:rFonts w:ascii="Calibri" w:hAnsi="Calibri"/>
                <w:color w:val="000000"/>
                <w:sz w:val="20"/>
                <w:szCs w:val="20"/>
              </w:rPr>
            </w:pPr>
          </w:p>
        </w:tc>
        <w:tc>
          <w:tcPr>
            <w:tcW w:w="1032"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Y</w:t>
            </w:r>
          </w:p>
        </w:tc>
      </w:tr>
      <w:tr w:rsidR="00DE5F2F" w:rsidTr="00DE5F2F">
        <w:trPr>
          <w:trHeight w:val="765"/>
        </w:trPr>
        <w:tc>
          <w:tcPr>
            <w:tcW w:w="810" w:type="dxa"/>
            <w:shd w:val="clear" w:color="000000" w:fill="FFFFFF"/>
            <w:vAlign w:val="center"/>
            <w:hideMark/>
          </w:tcPr>
          <w:p w:rsidR="00DE5F2F" w:rsidRPr="000C1A7C" w:rsidRDefault="000C1A7C" w:rsidP="00F34E1C">
            <w:pPr>
              <w:jc w:val="center"/>
              <w:rPr>
                <w:rFonts w:ascii="Calibri" w:hAnsi="Calibri"/>
                <w:bCs/>
                <w:color w:val="000000"/>
                <w:sz w:val="20"/>
                <w:szCs w:val="20"/>
              </w:rPr>
            </w:pPr>
            <w:r>
              <w:rPr>
                <w:rFonts w:ascii="Calibri" w:hAnsi="Calibri"/>
                <w:bCs/>
                <w:color w:val="000000"/>
                <w:sz w:val="20"/>
                <w:szCs w:val="20"/>
              </w:rPr>
              <w:t>QSURGN13A</w:t>
            </w:r>
          </w:p>
        </w:tc>
        <w:tc>
          <w:tcPr>
            <w:tcW w:w="90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DE5F2F" w:rsidRPr="005466CA" w:rsidRDefault="00DE5F2F"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DE5F2F" w:rsidRPr="005466CA" w:rsidRDefault="00DE5F2F" w:rsidP="00F34E1C">
            <w:pPr>
              <w:jc w:val="center"/>
              <w:rPr>
                <w:rFonts w:ascii="Calibri" w:hAnsi="Calibri"/>
                <w:color w:val="000000"/>
                <w:sz w:val="20"/>
                <w:szCs w:val="20"/>
              </w:rPr>
            </w:pPr>
          </w:p>
        </w:tc>
        <w:tc>
          <w:tcPr>
            <w:tcW w:w="998" w:type="dxa"/>
            <w:shd w:val="clear" w:color="000000" w:fill="FFFFFF"/>
            <w:vAlign w:val="center"/>
          </w:tcPr>
          <w:p w:rsidR="00DE5F2F" w:rsidRPr="005466CA" w:rsidRDefault="00402475" w:rsidP="00DE5F2F">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DE5F2F" w:rsidRPr="005466CA" w:rsidRDefault="00DE5F2F" w:rsidP="00F34E1C">
            <w:pPr>
              <w:jc w:val="center"/>
              <w:rPr>
                <w:rFonts w:ascii="Calibri" w:hAnsi="Calibri"/>
                <w:color w:val="000000"/>
                <w:sz w:val="20"/>
                <w:szCs w:val="20"/>
              </w:rPr>
            </w:pPr>
          </w:p>
        </w:tc>
        <w:tc>
          <w:tcPr>
            <w:tcW w:w="1032" w:type="dxa"/>
            <w:shd w:val="clear" w:color="000000" w:fill="FFFFFF"/>
            <w:vAlign w:val="center"/>
            <w:hideMark/>
          </w:tcPr>
          <w:p w:rsidR="00DE5F2F" w:rsidRPr="005466CA" w:rsidRDefault="00DE5F2F" w:rsidP="00F34E1C">
            <w:pPr>
              <w:jc w:val="center"/>
              <w:rPr>
                <w:rFonts w:ascii="Calibri" w:hAnsi="Calibri"/>
                <w:color w:val="000000"/>
                <w:sz w:val="20"/>
                <w:szCs w:val="20"/>
              </w:rPr>
            </w:pPr>
            <w:r>
              <w:rPr>
                <w:rFonts w:ascii="Calibri" w:hAnsi="Calibri"/>
                <w:color w:val="000000"/>
                <w:sz w:val="20"/>
                <w:szCs w:val="20"/>
              </w:rPr>
              <w:t>Y</w:t>
            </w:r>
          </w:p>
        </w:tc>
      </w:tr>
      <w:tr w:rsidR="00B35370" w:rsidTr="00DE5F2F">
        <w:trPr>
          <w:trHeight w:val="765"/>
        </w:trPr>
        <w:tc>
          <w:tcPr>
            <w:tcW w:w="810" w:type="dxa"/>
            <w:shd w:val="clear" w:color="000000" w:fill="FFFFFF"/>
            <w:vAlign w:val="center"/>
            <w:hideMark/>
          </w:tcPr>
          <w:p w:rsidR="00B35370" w:rsidRDefault="00B35370" w:rsidP="00CB4E97">
            <w:pPr>
              <w:jc w:val="center"/>
              <w:rPr>
                <w:rFonts w:ascii="Calibri" w:hAnsi="Calibri"/>
                <w:bCs/>
                <w:color w:val="000000"/>
                <w:sz w:val="20"/>
                <w:szCs w:val="20"/>
              </w:rPr>
            </w:pPr>
            <w:r>
              <w:rPr>
                <w:rFonts w:ascii="Calibri" w:hAnsi="Calibri"/>
                <w:bCs/>
                <w:color w:val="000000"/>
                <w:sz w:val="20"/>
                <w:szCs w:val="20"/>
              </w:rPr>
              <w:t>QSURGN13A</w:t>
            </w:r>
          </w:p>
        </w:tc>
        <w:tc>
          <w:tcPr>
            <w:tcW w:w="900" w:type="dxa"/>
            <w:shd w:val="clear" w:color="000000" w:fill="FFFFFF"/>
            <w:vAlign w:val="center"/>
            <w:hideMark/>
          </w:tcPr>
          <w:p w:rsidR="00B35370" w:rsidRPr="005466CA" w:rsidRDefault="00B35370"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B35370" w:rsidRPr="00582D02" w:rsidRDefault="00B35370"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B35370" w:rsidRPr="00582D02" w:rsidRDefault="00B35370"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B35370" w:rsidRPr="00582D02" w:rsidRDefault="00B35370"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35370" w:rsidRPr="00582D02" w:rsidRDefault="00BF64C8"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35370" w:rsidRPr="00582D02" w:rsidRDefault="00B35370"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35370" w:rsidRPr="00582D02" w:rsidRDefault="00B35370"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B35370" w:rsidRPr="00582D02" w:rsidRDefault="00B35370" w:rsidP="00CF5084">
            <w:pPr>
              <w:jc w:val="center"/>
              <w:rPr>
                <w:rFonts w:ascii="Calibri" w:hAnsi="Calibri"/>
                <w:color w:val="000000"/>
                <w:sz w:val="20"/>
                <w:szCs w:val="20"/>
              </w:rPr>
            </w:pPr>
          </w:p>
        </w:tc>
        <w:tc>
          <w:tcPr>
            <w:tcW w:w="998" w:type="dxa"/>
            <w:shd w:val="clear" w:color="000000" w:fill="FFFFFF"/>
            <w:vAlign w:val="center"/>
          </w:tcPr>
          <w:p w:rsidR="00B35370" w:rsidRPr="00582D02" w:rsidRDefault="00402475" w:rsidP="00CF5084">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B35370" w:rsidRPr="00582D02" w:rsidRDefault="00B35370" w:rsidP="00CF5084">
            <w:pPr>
              <w:jc w:val="center"/>
              <w:rPr>
                <w:rFonts w:ascii="Calibri" w:hAnsi="Calibri"/>
                <w:color w:val="000000"/>
                <w:sz w:val="20"/>
                <w:szCs w:val="20"/>
              </w:rPr>
            </w:pPr>
          </w:p>
        </w:tc>
        <w:tc>
          <w:tcPr>
            <w:tcW w:w="1032" w:type="dxa"/>
            <w:shd w:val="clear" w:color="000000" w:fill="FFFFFF"/>
            <w:vAlign w:val="center"/>
            <w:hideMark/>
          </w:tcPr>
          <w:p w:rsidR="00B35370" w:rsidRPr="00582D02" w:rsidRDefault="00B35370" w:rsidP="00CF5084">
            <w:pPr>
              <w:jc w:val="center"/>
              <w:rPr>
                <w:rFonts w:ascii="Calibri" w:hAnsi="Calibri"/>
                <w:color w:val="000000"/>
                <w:sz w:val="20"/>
                <w:szCs w:val="20"/>
              </w:rPr>
            </w:pPr>
            <w:r>
              <w:rPr>
                <w:rFonts w:ascii="Calibri" w:hAnsi="Calibri"/>
                <w:color w:val="000000"/>
                <w:sz w:val="20"/>
                <w:szCs w:val="20"/>
              </w:rPr>
              <w:t>Y</w:t>
            </w:r>
          </w:p>
        </w:tc>
      </w:tr>
      <w:tr w:rsidR="00B35370" w:rsidTr="00DE5F2F">
        <w:trPr>
          <w:trHeight w:val="765"/>
        </w:trPr>
        <w:tc>
          <w:tcPr>
            <w:tcW w:w="810" w:type="dxa"/>
            <w:shd w:val="clear" w:color="000000" w:fill="FFFFFF"/>
            <w:vAlign w:val="center"/>
            <w:hideMark/>
          </w:tcPr>
          <w:p w:rsidR="00B35370" w:rsidRPr="000C1A7C" w:rsidRDefault="00B35370" w:rsidP="00F34E1C">
            <w:pPr>
              <w:jc w:val="center"/>
              <w:rPr>
                <w:rFonts w:ascii="Calibri" w:hAnsi="Calibri"/>
                <w:bCs/>
                <w:color w:val="000000"/>
                <w:sz w:val="20"/>
                <w:szCs w:val="20"/>
              </w:rPr>
            </w:pPr>
            <w:r>
              <w:rPr>
                <w:rFonts w:ascii="Calibri" w:hAnsi="Calibri"/>
                <w:bCs/>
                <w:color w:val="000000"/>
                <w:sz w:val="20"/>
                <w:szCs w:val="20"/>
              </w:rPr>
              <w:t>QSURGN13A</w:t>
            </w:r>
          </w:p>
        </w:tc>
        <w:tc>
          <w:tcPr>
            <w:tcW w:w="900" w:type="dxa"/>
            <w:shd w:val="clear" w:color="000000" w:fill="FFFFFF"/>
            <w:vAlign w:val="center"/>
            <w:hideMark/>
          </w:tcPr>
          <w:p w:rsidR="00B35370" w:rsidRPr="005466CA" w:rsidRDefault="00B35370"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B35370" w:rsidRPr="005466CA" w:rsidRDefault="00B35370" w:rsidP="00F34E1C">
            <w:pPr>
              <w:jc w:val="center"/>
              <w:rPr>
                <w:rFonts w:ascii="Calibri" w:hAnsi="Calibri"/>
                <w:color w:val="000000"/>
                <w:sz w:val="20"/>
                <w:szCs w:val="20"/>
              </w:rPr>
            </w:pPr>
            <w:r>
              <w:rPr>
                <w:rFonts w:ascii="Calibri" w:hAnsi="Calibri"/>
                <w:color w:val="000000"/>
                <w:sz w:val="20"/>
                <w:szCs w:val="20"/>
              </w:rPr>
              <w:t>SUBIEN</w:t>
            </w:r>
            <w:r w:rsidR="002C3729">
              <w:rPr>
                <w:rFonts w:ascii="Calibri" w:hAnsi="Calibri"/>
                <w:color w:val="000000"/>
                <w:sz w:val="20"/>
                <w:szCs w:val="20"/>
              </w:rPr>
              <w:t>(.42)</w:t>
            </w:r>
          </w:p>
        </w:tc>
        <w:tc>
          <w:tcPr>
            <w:tcW w:w="1800" w:type="dxa"/>
            <w:shd w:val="clear" w:color="000000" w:fill="FFFFFF"/>
            <w:vAlign w:val="center"/>
            <w:hideMark/>
          </w:tcPr>
          <w:p w:rsidR="00B35370" w:rsidRPr="005466CA" w:rsidRDefault="00B35370"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B35370" w:rsidRPr="005466CA" w:rsidRDefault="00B35370"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35370" w:rsidRPr="005466CA" w:rsidRDefault="00B35370"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35370" w:rsidRPr="005466CA" w:rsidRDefault="00B35370"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35370" w:rsidRPr="005466CA" w:rsidRDefault="00B35370"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B35370" w:rsidRPr="005466CA" w:rsidRDefault="00B35370" w:rsidP="00F34E1C">
            <w:pPr>
              <w:jc w:val="center"/>
              <w:rPr>
                <w:rFonts w:ascii="Calibri" w:hAnsi="Calibri"/>
                <w:color w:val="000000"/>
                <w:sz w:val="20"/>
                <w:szCs w:val="20"/>
              </w:rPr>
            </w:pPr>
          </w:p>
        </w:tc>
        <w:tc>
          <w:tcPr>
            <w:tcW w:w="998" w:type="dxa"/>
            <w:shd w:val="clear" w:color="000000" w:fill="FFFFFF"/>
            <w:vAlign w:val="center"/>
          </w:tcPr>
          <w:p w:rsidR="00B35370" w:rsidRPr="005466CA" w:rsidRDefault="00402475" w:rsidP="00DE5F2F">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B35370" w:rsidRPr="005466CA" w:rsidRDefault="00B35370" w:rsidP="00F34E1C">
            <w:pPr>
              <w:jc w:val="center"/>
              <w:rPr>
                <w:rFonts w:ascii="Calibri" w:hAnsi="Calibri"/>
                <w:color w:val="000000"/>
                <w:sz w:val="20"/>
                <w:szCs w:val="20"/>
              </w:rPr>
            </w:pPr>
          </w:p>
        </w:tc>
        <w:tc>
          <w:tcPr>
            <w:tcW w:w="1032" w:type="dxa"/>
            <w:shd w:val="clear" w:color="000000" w:fill="FFFFFF"/>
            <w:vAlign w:val="center"/>
            <w:hideMark/>
          </w:tcPr>
          <w:p w:rsidR="00B35370" w:rsidRPr="005466CA" w:rsidRDefault="00B35370" w:rsidP="00F34E1C">
            <w:pPr>
              <w:jc w:val="center"/>
              <w:rPr>
                <w:rFonts w:ascii="Calibri" w:hAnsi="Calibri"/>
                <w:color w:val="000000"/>
                <w:sz w:val="20"/>
                <w:szCs w:val="20"/>
              </w:rPr>
            </w:pPr>
            <w:r>
              <w:rPr>
                <w:rFonts w:ascii="Calibri" w:hAnsi="Calibri"/>
                <w:color w:val="000000"/>
                <w:sz w:val="20"/>
                <w:szCs w:val="20"/>
              </w:rPr>
              <w:t>Y</w:t>
            </w:r>
          </w:p>
        </w:tc>
      </w:tr>
      <w:tr w:rsidR="00B35370" w:rsidTr="00DE5F2F">
        <w:trPr>
          <w:trHeight w:val="765"/>
        </w:trPr>
        <w:tc>
          <w:tcPr>
            <w:tcW w:w="810" w:type="dxa"/>
            <w:shd w:val="clear" w:color="000000" w:fill="FFFFFF"/>
            <w:vAlign w:val="center"/>
            <w:hideMark/>
          </w:tcPr>
          <w:p w:rsidR="00B35370" w:rsidRPr="00C40E45" w:rsidRDefault="00B35370" w:rsidP="00F34E1C">
            <w:pPr>
              <w:jc w:val="center"/>
              <w:rPr>
                <w:rFonts w:ascii="Calibri" w:hAnsi="Calibri"/>
                <w:bCs/>
                <w:color w:val="000000"/>
                <w:sz w:val="20"/>
                <w:szCs w:val="20"/>
              </w:rPr>
            </w:pPr>
            <w:r>
              <w:rPr>
                <w:rFonts w:ascii="Calibri" w:hAnsi="Calibri"/>
                <w:bCs/>
                <w:color w:val="000000"/>
                <w:sz w:val="20"/>
                <w:szCs w:val="20"/>
              </w:rPr>
              <w:t>QSURGN13A</w:t>
            </w:r>
          </w:p>
        </w:tc>
        <w:tc>
          <w:tcPr>
            <w:tcW w:w="900" w:type="dxa"/>
            <w:shd w:val="clear" w:color="000000" w:fill="FFFFFF"/>
            <w:vAlign w:val="center"/>
            <w:hideMark/>
          </w:tcPr>
          <w:p w:rsidR="00B35370" w:rsidRPr="00C40E45" w:rsidRDefault="00B35370" w:rsidP="00F34E1C">
            <w:pPr>
              <w:jc w:val="center"/>
              <w:rPr>
                <w:rFonts w:ascii="Calibri" w:hAnsi="Calibri"/>
                <w:bCs/>
                <w:color w:val="000000"/>
                <w:sz w:val="20"/>
                <w:szCs w:val="20"/>
              </w:rPr>
            </w:pPr>
            <w:r>
              <w:rPr>
                <w:rFonts w:ascii="Calibri" w:hAnsi="Calibri"/>
                <w:bCs/>
                <w:color w:val="000000"/>
                <w:sz w:val="20"/>
                <w:szCs w:val="20"/>
              </w:rPr>
              <w:t>5</w:t>
            </w:r>
          </w:p>
        </w:tc>
        <w:tc>
          <w:tcPr>
            <w:tcW w:w="1260" w:type="dxa"/>
            <w:shd w:val="clear" w:color="000000" w:fill="FFFFFF"/>
            <w:vAlign w:val="center"/>
            <w:hideMark/>
          </w:tcPr>
          <w:p w:rsidR="00B35370" w:rsidRPr="00C40E45" w:rsidRDefault="00B35370" w:rsidP="00F34E1C">
            <w:pPr>
              <w:jc w:val="center"/>
              <w:rPr>
                <w:rFonts w:ascii="Calibri" w:hAnsi="Calibri"/>
                <w:bCs/>
                <w:color w:val="000000"/>
                <w:sz w:val="20"/>
                <w:szCs w:val="20"/>
              </w:rPr>
            </w:pPr>
            <w:r>
              <w:rPr>
                <w:rFonts w:ascii="Calibri" w:hAnsi="Calibri"/>
                <w:bCs/>
                <w:color w:val="000000"/>
                <w:sz w:val="20"/>
                <w:szCs w:val="20"/>
              </w:rPr>
              <w:t>SUBSUBIEN</w:t>
            </w:r>
            <w:r w:rsidR="002C3729">
              <w:rPr>
                <w:rFonts w:ascii="Calibri" w:hAnsi="Calibri"/>
                <w:bCs/>
                <w:color w:val="000000"/>
                <w:sz w:val="20"/>
                <w:szCs w:val="20"/>
              </w:rPr>
              <w:t>(4)</w:t>
            </w:r>
          </w:p>
        </w:tc>
        <w:tc>
          <w:tcPr>
            <w:tcW w:w="1800" w:type="dxa"/>
            <w:shd w:val="clear" w:color="000000" w:fill="FFFFFF"/>
            <w:vAlign w:val="center"/>
            <w:hideMark/>
          </w:tcPr>
          <w:p w:rsidR="00B35370" w:rsidRPr="00C40E45" w:rsidRDefault="00B35370" w:rsidP="00F34E1C">
            <w:pPr>
              <w:jc w:val="center"/>
              <w:rPr>
                <w:rFonts w:ascii="Calibri" w:hAnsi="Calibri"/>
                <w:bCs/>
                <w:color w:val="000000"/>
                <w:sz w:val="20"/>
                <w:szCs w:val="20"/>
              </w:rPr>
            </w:pPr>
            <w:r>
              <w:rPr>
                <w:rFonts w:ascii="Calibri" w:hAnsi="Calibri"/>
                <w:bCs/>
                <w:color w:val="000000"/>
                <w:sz w:val="20"/>
                <w:szCs w:val="20"/>
              </w:rPr>
              <w:t>N/A</w:t>
            </w:r>
          </w:p>
        </w:tc>
        <w:tc>
          <w:tcPr>
            <w:tcW w:w="990" w:type="dxa"/>
            <w:shd w:val="clear" w:color="000000" w:fill="FFFFFF"/>
            <w:vAlign w:val="center"/>
            <w:hideMark/>
          </w:tcPr>
          <w:p w:rsidR="00B35370" w:rsidRPr="00C40E45" w:rsidRDefault="00B35370" w:rsidP="00F34E1C">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B35370" w:rsidRPr="00C40E45" w:rsidRDefault="00B35370" w:rsidP="00F34E1C">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B35370" w:rsidRPr="00C40E45" w:rsidRDefault="00B35370" w:rsidP="00F34E1C">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B35370" w:rsidRPr="00C40E45" w:rsidRDefault="00B35370" w:rsidP="00F34E1C">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B35370" w:rsidRPr="00C40E45" w:rsidRDefault="00B35370" w:rsidP="00F34E1C">
            <w:pPr>
              <w:jc w:val="center"/>
              <w:rPr>
                <w:rFonts w:ascii="Calibri" w:hAnsi="Calibri"/>
                <w:bCs/>
                <w:color w:val="000000"/>
                <w:sz w:val="20"/>
                <w:szCs w:val="20"/>
              </w:rPr>
            </w:pPr>
          </w:p>
        </w:tc>
        <w:tc>
          <w:tcPr>
            <w:tcW w:w="998" w:type="dxa"/>
            <w:shd w:val="clear" w:color="000000" w:fill="FFFFFF"/>
            <w:vAlign w:val="center"/>
          </w:tcPr>
          <w:p w:rsidR="00B35370" w:rsidRPr="00C40E45" w:rsidRDefault="00402475" w:rsidP="00DE5F2F">
            <w:pPr>
              <w:jc w:val="center"/>
              <w:rPr>
                <w:rFonts w:ascii="Calibri" w:hAnsi="Calibri"/>
                <w:bCs/>
                <w:color w:val="000000"/>
                <w:sz w:val="20"/>
                <w:szCs w:val="20"/>
              </w:rPr>
            </w:pPr>
            <w:r>
              <w:rPr>
                <w:rFonts w:ascii="Calibri" w:hAnsi="Calibri"/>
                <w:bCs/>
                <w:color w:val="000000"/>
                <w:sz w:val="20"/>
                <w:szCs w:val="20"/>
              </w:rPr>
              <w:t>OR</w:t>
            </w:r>
          </w:p>
        </w:tc>
        <w:tc>
          <w:tcPr>
            <w:tcW w:w="965" w:type="dxa"/>
            <w:shd w:val="clear" w:color="000000" w:fill="FFFFFF"/>
            <w:vAlign w:val="center"/>
            <w:hideMark/>
          </w:tcPr>
          <w:p w:rsidR="00B35370" w:rsidRPr="00C40E45" w:rsidRDefault="00B35370" w:rsidP="00F34E1C">
            <w:pPr>
              <w:jc w:val="center"/>
              <w:rPr>
                <w:rFonts w:ascii="Calibri" w:hAnsi="Calibri"/>
                <w:bCs/>
                <w:color w:val="000000"/>
                <w:sz w:val="20"/>
                <w:szCs w:val="20"/>
              </w:rPr>
            </w:pPr>
          </w:p>
        </w:tc>
        <w:tc>
          <w:tcPr>
            <w:tcW w:w="1032" w:type="dxa"/>
            <w:shd w:val="clear" w:color="000000" w:fill="FFFFFF"/>
            <w:vAlign w:val="center"/>
            <w:hideMark/>
          </w:tcPr>
          <w:p w:rsidR="00B35370" w:rsidRPr="00C40E45" w:rsidRDefault="00B35370" w:rsidP="00F34E1C">
            <w:pPr>
              <w:jc w:val="center"/>
              <w:rPr>
                <w:rFonts w:ascii="Calibri" w:hAnsi="Calibri"/>
                <w:bCs/>
                <w:color w:val="000000"/>
                <w:sz w:val="20"/>
                <w:szCs w:val="20"/>
              </w:rPr>
            </w:pPr>
            <w:r>
              <w:rPr>
                <w:rFonts w:ascii="Calibri" w:hAnsi="Calibri"/>
                <w:bCs/>
                <w:color w:val="000000"/>
                <w:sz w:val="20"/>
                <w:szCs w:val="20"/>
              </w:rPr>
              <w:t>N</w:t>
            </w:r>
          </w:p>
        </w:tc>
      </w:tr>
      <w:tr w:rsidR="00B35370" w:rsidTr="00DE5F2F">
        <w:trPr>
          <w:trHeight w:val="510"/>
        </w:trPr>
        <w:tc>
          <w:tcPr>
            <w:tcW w:w="810" w:type="dxa"/>
            <w:shd w:val="clear" w:color="000000" w:fill="FFFFFF"/>
            <w:vAlign w:val="center"/>
            <w:hideMark/>
          </w:tcPr>
          <w:p w:rsidR="00B35370" w:rsidRDefault="00B35370" w:rsidP="00F34E1C">
            <w:pPr>
              <w:jc w:val="center"/>
              <w:rPr>
                <w:rFonts w:ascii="Calibri" w:hAnsi="Calibri"/>
                <w:color w:val="000000"/>
                <w:sz w:val="20"/>
                <w:szCs w:val="20"/>
              </w:rPr>
            </w:pPr>
            <w:r>
              <w:rPr>
                <w:rFonts w:ascii="Calibri" w:hAnsi="Calibri"/>
                <w:color w:val="000000"/>
                <w:sz w:val="20"/>
                <w:szCs w:val="20"/>
              </w:rPr>
              <w:t>QSURGN13A</w:t>
            </w:r>
          </w:p>
        </w:tc>
        <w:tc>
          <w:tcPr>
            <w:tcW w:w="900" w:type="dxa"/>
            <w:shd w:val="clear" w:color="000000" w:fill="FFFFFF"/>
            <w:vAlign w:val="center"/>
            <w:hideMark/>
          </w:tcPr>
          <w:p w:rsidR="00B35370" w:rsidRDefault="00B35370" w:rsidP="00F34E1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B35370" w:rsidRDefault="00B35370" w:rsidP="00F34E1C">
            <w:pPr>
              <w:jc w:val="center"/>
              <w:rPr>
                <w:rFonts w:ascii="Calibri" w:hAnsi="Calibri"/>
                <w:color w:val="000000"/>
                <w:sz w:val="20"/>
                <w:szCs w:val="20"/>
              </w:rPr>
            </w:pPr>
            <w:proofErr w:type="spellStart"/>
            <w:r>
              <w:rPr>
                <w:rFonts w:ascii="Calibri" w:hAnsi="Calibri"/>
                <w:color w:val="000000"/>
                <w:sz w:val="20"/>
                <w:szCs w:val="20"/>
              </w:rPr>
              <w:t>OtherProcCPT_Mod</w:t>
            </w:r>
            <w:proofErr w:type="spellEnd"/>
          </w:p>
        </w:tc>
        <w:tc>
          <w:tcPr>
            <w:tcW w:w="1800" w:type="dxa"/>
            <w:shd w:val="clear" w:color="000000" w:fill="FFFFFF"/>
            <w:vAlign w:val="center"/>
            <w:hideMark/>
          </w:tcPr>
          <w:p w:rsidR="00B35370" w:rsidRDefault="00B35370" w:rsidP="00F34E1C">
            <w:pPr>
              <w:jc w:val="center"/>
              <w:rPr>
                <w:rFonts w:ascii="Calibri" w:hAnsi="Calibri"/>
                <w:color w:val="000000"/>
                <w:sz w:val="20"/>
                <w:szCs w:val="20"/>
              </w:rPr>
            </w:pPr>
            <w:r>
              <w:rPr>
                <w:rFonts w:ascii="Calibri" w:hAnsi="Calibri"/>
                <w:color w:val="000000"/>
                <w:sz w:val="20"/>
                <w:szCs w:val="20"/>
              </w:rPr>
              <w:t>OTHER PROCEDURE CPT MODIFIER</w:t>
            </w:r>
          </w:p>
        </w:tc>
        <w:tc>
          <w:tcPr>
            <w:tcW w:w="990" w:type="dxa"/>
            <w:shd w:val="clear" w:color="000000" w:fill="FFFFFF"/>
            <w:vAlign w:val="center"/>
            <w:hideMark/>
          </w:tcPr>
          <w:p w:rsidR="00B35370" w:rsidRDefault="00B35370"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35370" w:rsidRDefault="00B35370"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B35370" w:rsidRDefault="00B35370"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35370" w:rsidRDefault="00B35370" w:rsidP="00F34E1C">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B35370" w:rsidRDefault="00B35370" w:rsidP="00F34E1C">
            <w:pPr>
              <w:jc w:val="center"/>
              <w:rPr>
                <w:rFonts w:ascii="Calibri" w:hAnsi="Calibri"/>
                <w:color w:val="000000"/>
                <w:sz w:val="20"/>
                <w:szCs w:val="20"/>
              </w:rPr>
            </w:pPr>
          </w:p>
        </w:tc>
        <w:tc>
          <w:tcPr>
            <w:tcW w:w="998" w:type="dxa"/>
            <w:shd w:val="clear" w:color="000000" w:fill="FFFFFF"/>
            <w:vAlign w:val="center"/>
          </w:tcPr>
          <w:p w:rsidR="00B35370" w:rsidRDefault="00402475" w:rsidP="00DE5F2F">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B35370" w:rsidRDefault="00B35370" w:rsidP="00F34E1C">
            <w:pPr>
              <w:jc w:val="center"/>
              <w:rPr>
                <w:rFonts w:ascii="Calibri" w:hAnsi="Calibri"/>
                <w:color w:val="000000"/>
                <w:sz w:val="20"/>
                <w:szCs w:val="20"/>
              </w:rPr>
            </w:pPr>
          </w:p>
        </w:tc>
        <w:tc>
          <w:tcPr>
            <w:tcW w:w="1032" w:type="dxa"/>
            <w:shd w:val="clear" w:color="000000" w:fill="FFFFFF"/>
            <w:vAlign w:val="center"/>
            <w:hideMark/>
          </w:tcPr>
          <w:p w:rsidR="00B35370" w:rsidRDefault="00B35370" w:rsidP="00F34E1C">
            <w:pPr>
              <w:jc w:val="center"/>
              <w:rPr>
                <w:rFonts w:ascii="Calibri" w:hAnsi="Calibri"/>
                <w:color w:val="000000"/>
                <w:sz w:val="20"/>
                <w:szCs w:val="20"/>
              </w:rPr>
            </w:pPr>
            <w:r>
              <w:rPr>
                <w:rFonts w:ascii="Calibri" w:hAnsi="Calibri"/>
                <w:color w:val="000000"/>
                <w:sz w:val="20"/>
                <w:szCs w:val="20"/>
              </w:rPr>
              <w:t>Y</w:t>
            </w:r>
          </w:p>
        </w:tc>
      </w:tr>
      <w:tr w:rsidR="00F869D5" w:rsidTr="00DE5F2F">
        <w:trPr>
          <w:trHeight w:val="510"/>
        </w:trPr>
        <w:tc>
          <w:tcPr>
            <w:tcW w:w="810" w:type="dxa"/>
            <w:shd w:val="clear" w:color="000000" w:fill="FFFFFF"/>
            <w:vAlign w:val="center"/>
          </w:tcPr>
          <w:p w:rsidR="00F869D5" w:rsidRPr="0055732A" w:rsidRDefault="00F869D5"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N13A</w:t>
            </w:r>
          </w:p>
        </w:tc>
        <w:tc>
          <w:tcPr>
            <w:tcW w:w="900" w:type="dxa"/>
            <w:shd w:val="clear" w:color="000000" w:fill="FFFFFF"/>
            <w:vAlign w:val="center"/>
          </w:tcPr>
          <w:p w:rsidR="00F869D5" w:rsidRPr="0055732A" w:rsidRDefault="00F869D5" w:rsidP="0065208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F869D5" w:rsidRPr="0055732A" w:rsidRDefault="00F869D5" w:rsidP="0065208C">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F869D5" w:rsidRPr="0055732A" w:rsidRDefault="00F869D5" w:rsidP="0065208C">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F869D5" w:rsidRPr="0055732A" w:rsidRDefault="00F869D5"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F869D5" w:rsidRPr="0055732A" w:rsidRDefault="00F869D5"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F869D5" w:rsidRPr="0055732A" w:rsidRDefault="00F869D5"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F869D5" w:rsidRPr="0055732A" w:rsidRDefault="00F869D5"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F869D5" w:rsidRPr="0055732A" w:rsidRDefault="00F869D5" w:rsidP="0065208C">
            <w:pPr>
              <w:jc w:val="center"/>
              <w:rPr>
                <w:rFonts w:ascii="Calibri" w:hAnsi="Calibri"/>
                <w:color w:val="000000"/>
                <w:sz w:val="20"/>
                <w:szCs w:val="20"/>
              </w:rPr>
            </w:pPr>
          </w:p>
        </w:tc>
        <w:tc>
          <w:tcPr>
            <w:tcW w:w="998" w:type="dxa"/>
            <w:shd w:val="clear" w:color="000000" w:fill="FFFFFF"/>
            <w:vAlign w:val="center"/>
          </w:tcPr>
          <w:p w:rsidR="00F869D5" w:rsidRPr="0055732A" w:rsidRDefault="00F869D5" w:rsidP="0065208C">
            <w:pPr>
              <w:jc w:val="center"/>
              <w:rPr>
                <w:rFonts w:ascii="Calibri" w:hAnsi="Calibri"/>
                <w:color w:val="000000"/>
                <w:sz w:val="20"/>
                <w:szCs w:val="20"/>
              </w:rPr>
            </w:pPr>
            <w:r w:rsidRPr="0055732A">
              <w:rPr>
                <w:rFonts w:ascii="Calibri" w:hAnsi="Calibri"/>
                <w:color w:val="000000"/>
                <w:sz w:val="20"/>
                <w:szCs w:val="20"/>
              </w:rPr>
              <w:t>BOTH</w:t>
            </w:r>
          </w:p>
        </w:tc>
        <w:tc>
          <w:tcPr>
            <w:tcW w:w="965" w:type="dxa"/>
            <w:shd w:val="clear" w:color="000000" w:fill="FFFFFF"/>
            <w:vAlign w:val="center"/>
          </w:tcPr>
          <w:p w:rsidR="00F869D5" w:rsidRPr="0055732A" w:rsidRDefault="00F869D5" w:rsidP="0065208C">
            <w:pPr>
              <w:jc w:val="center"/>
              <w:rPr>
                <w:rFonts w:ascii="Calibri" w:hAnsi="Calibri"/>
                <w:color w:val="000000"/>
                <w:sz w:val="20"/>
                <w:szCs w:val="20"/>
              </w:rPr>
            </w:pPr>
          </w:p>
        </w:tc>
        <w:tc>
          <w:tcPr>
            <w:tcW w:w="1032" w:type="dxa"/>
            <w:shd w:val="clear" w:color="000000" w:fill="FFFFFF"/>
            <w:vAlign w:val="center"/>
          </w:tcPr>
          <w:p w:rsidR="00F869D5" w:rsidRPr="0055732A" w:rsidRDefault="00F869D5" w:rsidP="0065208C">
            <w:pPr>
              <w:jc w:val="center"/>
              <w:rPr>
                <w:rFonts w:ascii="Calibri" w:hAnsi="Calibri"/>
                <w:color w:val="000000"/>
                <w:sz w:val="20"/>
                <w:szCs w:val="20"/>
              </w:rPr>
            </w:pPr>
            <w:r w:rsidRPr="0055732A">
              <w:rPr>
                <w:rFonts w:ascii="Calibri" w:hAnsi="Calibri"/>
                <w:color w:val="000000"/>
                <w:sz w:val="20"/>
                <w:szCs w:val="20"/>
              </w:rPr>
              <w:t>N</w:t>
            </w:r>
          </w:p>
        </w:tc>
      </w:tr>
    </w:tbl>
    <w:p w:rsidR="00E90CBE" w:rsidRDefault="00E90CBE"/>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65"/>
        <w:gridCol w:w="1032"/>
      </w:tblGrid>
      <w:tr w:rsidR="00DE5F2F" w:rsidTr="00DE5F2F">
        <w:trPr>
          <w:trHeight w:val="765"/>
        </w:trPr>
        <w:tc>
          <w:tcPr>
            <w:tcW w:w="810" w:type="dxa"/>
            <w:shd w:val="clear" w:color="000000" w:fill="FFFFFF"/>
            <w:vAlign w:val="center"/>
            <w:hideMark/>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DE5F2F" w:rsidRDefault="003F21BC" w:rsidP="00DE5F2F">
            <w:pPr>
              <w:jc w:val="center"/>
              <w:rPr>
                <w:rFonts w:ascii="Calibri" w:hAnsi="Calibri"/>
                <w:b/>
                <w:bCs/>
                <w:color w:val="000000"/>
                <w:sz w:val="20"/>
                <w:szCs w:val="20"/>
              </w:rPr>
            </w:pPr>
            <w:r>
              <w:rPr>
                <w:rFonts w:ascii="Calibri" w:hAnsi="Calibri"/>
                <w:b/>
                <w:bCs/>
                <w:color w:val="000000"/>
                <w:sz w:val="20"/>
                <w:szCs w:val="20"/>
              </w:rPr>
              <w:t>VistA</w:t>
            </w:r>
            <w:r w:rsidR="00DE5F2F">
              <w:rPr>
                <w:rFonts w:ascii="Calibri" w:hAnsi="Calibri"/>
                <w:b/>
                <w:bCs/>
                <w:color w:val="000000"/>
                <w:sz w:val="20"/>
                <w:szCs w:val="20"/>
              </w:rPr>
              <w:t xml:space="preserve"> Field Name</w:t>
            </w:r>
          </w:p>
        </w:tc>
        <w:tc>
          <w:tcPr>
            <w:tcW w:w="990" w:type="dxa"/>
            <w:shd w:val="clear" w:color="000000" w:fill="FFFFFF"/>
            <w:vAlign w:val="center"/>
            <w:hideMark/>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DE5F2F" w:rsidRPr="00582D02" w:rsidRDefault="00DE5F2F" w:rsidP="00DE5F2F">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DE5F2F" w:rsidRDefault="000C1A7C" w:rsidP="00DE5F2F">
            <w:pPr>
              <w:jc w:val="center"/>
              <w:rPr>
                <w:rFonts w:ascii="Calibri" w:hAnsi="Calibri"/>
                <w:b/>
                <w:bCs/>
                <w:color w:val="000000"/>
                <w:sz w:val="20"/>
                <w:szCs w:val="20"/>
              </w:rPr>
            </w:pPr>
            <w:r>
              <w:rPr>
                <w:rFonts w:ascii="Calibri" w:hAnsi="Calibri"/>
                <w:b/>
                <w:bCs/>
                <w:color w:val="000000"/>
                <w:sz w:val="20"/>
                <w:szCs w:val="20"/>
              </w:rPr>
              <w:t>OR / NON-OR</w:t>
            </w:r>
          </w:p>
        </w:tc>
        <w:tc>
          <w:tcPr>
            <w:tcW w:w="965" w:type="dxa"/>
            <w:shd w:val="clear" w:color="000000" w:fill="FFFFFF"/>
            <w:vAlign w:val="center"/>
            <w:hideMark/>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Code Values</w:t>
            </w:r>
          </w:p>
        </w:tc>
        <w:tc>
          <w:tcPr>
            <w:tcW w:w="1032" w:type="dxa"/>
            <w:shd w:val="clear" w:color="000000" w:fill="FFFFFF"/>
            <w:vAlign w:val="center"/>
            <w:hideMark/>
          </w:tcPr>
          <w:p w:rsidR="00DE5F2F" w:rsidRDefault="00DE5F2F" w:rsidP="00DE5F2F">
            <w:pPr>
              <w:jc w:val="center"/>
              <w:rPr>
                <w:rFonts w:ascii="Calibri" w:hAnsi="Calibri"/>
                <w:b/>
                <w:bCs/>
                <w:color w:val="000000"/>
                <w:sz w:val="20"/>
                <w:szCs w:val="20"/>
              </w:rPr>
            </w:pPr>
            <w:r>
              <w:rPr>
                <w:rFonts w:ascii="Calibri" w:hAnsi="Calibri"/>
                <w:b/>
                <w:bCs/>
                <w:color w:val="000000"/>
                <w:sz w:val="20"/>
                <w:szCs w:val="20"/>
              </w:rPr>
              <w:t>Repetition</w:t>
            </w:r>
          </w:p>
        </w:tc>
      </w:tr>
      <w:tr w:rsidR="009F7FD9" w:rsidTr="00582F9A">
        <w:trPr>
          <w:trHeight w:val="765"/>
        </w:trPr>
        <w:tc>
          <w:tcPr>
            <w:tcW w:w="810" w:type="dxa"/>
            <w:shd w:val="clear" w:color="000000" w:fill="FFFFFF"/>
            <w:vAlign w:val="center"/>
            <w:hideMark/>
          </w:tcPr>
          <w:p w:rsidR="009F7FD9" w:rsidRDefault="009F7FD9" w:rsidP="00582F9A">
            <w:pPr>
              <w:jc w:val="center"/>
            </w:pPr>
            <w:r w:rsidRPr="00170515">
              <w:rPr>
                <w:rFonts w:ascii="Calibri" w:hAnsi="Calibri"/>
                <w:color w:val="000000"/>
                <w:sz w:val="20"/>
                <w:szCs w:val="20"/>
              </w:rPr>
              <w:t>QSURGN13B</w:t>
            </w:r>
          </w:p>
        </w:tc>
        <w:tc>
          <w:tcPr>
            <w:tcW w:w="90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9F7FD9" w:rsidRPr="005466CA" w:rsidRDefault="004779CD" w:rsidP="00DE5F2F">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DE5F2F">
            <w:pPr>
              <w:jc w:val="center"/>
              <w:rPr>
                <w:rFonts w:ascii="Calibri" w:hAnsi="Calibri"/>
                <w:color w:val="000000"/>
                <w:sz w:val="20"/>
                <w:szCs w:val="20"/>
              </w:rPr>
            </w:pPr>
          </w:p>
        </w:tc>
        <w:tc>
          <w:tcPr>
            <w:tcW w:w="998" w:type="dxa"/>
            <w:shd w:val="clear" w:color="000000" w:fill="FFFFFF"/>
            <w:vAlign w:val="center"/>
          </w:tcPr>
          <w:p w:rsidR="009F7FD9" w:rsidRPr="005466CA" w:rsidRDefault="009A5D2A" w:rsidP="00DE5F2F">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9F7FD9" w:rsidRPr="005466CA" w:rsidRDefault="009F7FD9" w:rsidP="00DE5F2F">
            <w:pPr>
              <w:jc w:val="center"/>
              <w:rPr>
                <w:rFonts w:ascii="Calibri" w:hAnsi="Calibri"/>
                <w:color w:val="000000"/>
                <w:sz w:val="20"/>
                <w:szCs w:val="20"/>
              </w:rPr>
            </w:pPr>
          </w:p>
        </w:tc>
        <w:tc>
          <w:tcPr>
            <w:tcW w:w="1032"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Y</w:t>
            </w:r>
          </w:p>
        </w:tc>
      </w:tr>
      <w:tr w:rsidR="009F7FD9" w:rsidTr="00582F9A">
        <w:trPr>
          <w:trHeight w:val="765"/>
        </w:trPr>
        <w:tc>
          <w:tcPr>
            <w:tcW w:w="810" w:type="dxa"/>
            <w:shd w:val="clear" w:color="000000" w:fill="FFFFFF"/>
            <w:vAlign w:val="center"/>
            <w:hideMark/>
          </w:tcPr>
          <w:p w:rsidR="009F7FD9" w:rsidRDefault="009F7FD9" w:rsidP="00582F9A">
            <w:pPr>
              <w:jc w:val="center"/>
            </w:pPr>
            <w:r w:rsidRPr="00170515">
              <w:rPr>
                <w:rFonts w:ascii="Calibri" w:hAnsi="Calibri"/>
                <w:color w:val="000000"/>
                <w:sz w:val="20"/>
                <w:szCs w:val="20"/>
              </w:rPr>
              <w:lastRenderedPageBreak/>
              <w:t>QSURGN13B</w:t>
            </w:r>
          </w:p>
        </w:tc>
        <w:tc>
          <w:tcPr>
            <w:tcW w:w="90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DE5F2F">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DE5F2F">
            <w:pPr>
              <w:jc w:val="center"/>
              <w:rPr>
                <w:rFonts w:ascii="Calibri" w:hAnsi="Calibri"/>
                <w:color w:val="000000"/>
                <w:sz w:val="20"/>
                <w:szCs w:val="20"/>
              </w:rPr>
            </w:pPr>
          </w:p>
        </w:tc>
        <w:tc>
          <w:tcPr>
            <w:tcW w:w="998" w:type="dxa"/>
            <w:shd w:val="clear" w:color="000000" w:fill="FFFFFF"/>
            <w:vAlign w:val="center"/>
          </w:tcPr>
          <w:p w:rsidR="009F7FD9" w:rsidRPr="005466CA" w:rsidRDefault="009A5D2A" w:rsidP="00DE5F2F">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9F7FD9" w:rsidRPr="005466CA" w:rsidRDefault="009F7FD9" w:rsidP="00DE5F2F">
            <w:pPr>
              <w:jc w:val="center"/>
              <w:rPr>
                <w:rFonts w:ascii="Calibri" w:hAnsi="Calibri"/>
                <w:color w:val="000000"/>
                <w:sz w:val="20"/>
                <w:szCs w:val="20"/>
              </w:rPr>
            </w:pPr>
          </w:p>
        </w:tc>
        <w:tc>
          <w:tcPr>
            <w:tcW w:w="1032" w:type="dxa"/>
            <w:shd w:val="clear" w:color="000000" w:fill="FFFFFF"/>
            <w:vAlign w:val="center"/>
            <w:hideMark/>
          </w:tcPr>
          <w:p w:rsidR="009F7FD9" w:rsidRPr="005466CA" w:rsidRDefault="009F7FD9" w:rsidP="00DE5F2F">
            <w:pPr>
              <w:jc w:val="center"/>
              <w:rPr>
                <w:rFonts w:ascii="Calibri" w:hAnsi="Calibri"/>
                <w:color w:val="000000"/>
                <w:sz w:val="20"/>
                <w:szCs w:val="20"/>
              </w:rPr>
            </w:pPr>
            <w:r>
              <w:rPr>
                <w:rFonts w:ascii="Calibri" w:hAnsi="Calibri"/>
                <w:color w:val="000000"/>
                <w:sz w:val="20"/>
                <w:szCs w:val="20"/>
              </w:rPr>
              <w:t>Y</w:t>
            </w:r>
          </w:p>
        </w:tc>
      </w:tr>
      <w:tr w:rsidR="00D87A43" w:rsidTr="00582F9A">
        <w:trPr>
          <w:trHeight w:val="765"/>
        </w:trPr>
        <w:tc>
          <w:tcPr>
            <w:tcW w:w="810" w:type="dxa"/>
            <w:shd w:val="clear" w:color="000000" w:fill="FFFFFF"/>
            <w:vAlign w:val="center"/>
            <w:hideMark/>
          </w:tcPr>
          <w:p w:rsidR="00D87A43" w:rsidRDefault="00D87A43" w:rsidP="00582F9A">
            <w:pPr>
              <w:jc w:val="center"/>
              <w:rPr>
                <w:rFonts w:ascii="Calibri" w:hAnsi="Calibri"/>
                <w:bCs/>
                <w:color w:val="000000"/>
                <w:sz w:val="20"/>
                <w:szCs w:val="20"/>
              </w:rPr>
            </w:pPr>
            <w:r>
              <w:rPr>
                <w:rFonts w:ascii="Calibri" w:hAnsi="Calibri"/>
                <w:bCs/>
                <w:color w:val="000000"/>
                <w:sz w:val="20"/>
                <w:szCs w:val="20"/>
              </w:rPr>
              <w:t>QSURGN13B</w:t>
            </w:r>
          </w:p>
        </w:tc>
        <w:tc>
          <w:tcPr>
            <w:tcW w:w="900" w:type="dxa"/>
            <w:shd w:val="clear" w:color="000000" w:fill="FFFFFF"/>
            <w:vAlign w:val="center"/>
            <w:hideMark/>
          </w:tcPr>
          <w:p w:rsidR="00D87A43" w:rsidRPr="005466CA" w:rsidRDefault="00D87A43"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D87A43" w:rsidRPr="00582D02" w:rsidRDefault="00D87A43"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D87A43" w:rsidRPr="00582D02" w:rsidRDefault="00D87A43"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D87A43" w:rsidRPr="00582D02" w:rsidRDefault="00D87A43"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87A43" w:rsidRPr="00582D02" w:rsidRDefault="00C34B57"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D87A43" w:rsidRPr="00582D02" w:rsidRDefault="00D87A43"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D87A43" w:rsidRPr="00582D02" w:rsidRDefault="00D87A43"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D87A43" w:rsidRPr="00582D02" w:rsidRDefault="00D87A43" w:rsidP="00CF5084">
            <w:pPr>
              <w:jc w:val="center"/>
              <w:rPr>
                <w:rFonts w:ascii="Calibri" w:hAnsi="Calibri"/>
                <w:color w:val="000000"/>
                <w:sz w:val="20"/>
                <w:szCs w:val="20"/>
              </w:rPr>
            </w:pPr>
          </w:p>
        </w:tc>
        <w:tc>
          <w:tcPr>
            <w:tcW w:w="998" w:type="dxa"/>
            <w:shd w:val="clear" w:color="000000" w:fill="FFFFFF"/>
            <w:vAlign w:val="center"/>
          </w:tcPr>
          <w:p w:rsidR="00D87A43" w:rsidRPr="00582D02" w:rsidRDefault="009A5D2A" w:rsidP="00CF5084">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D87A43" w:rsidRPr="00582D02" w:rsidRDefault="00D87A43" w:rsidP="00CF5084">
            <w:pPr>
              <w:jc w:val="center"/>
              <w:rPr>
                <w:rFonts w:ascii="Calibri" w:hAnsi="Calibri"/>
                <w:color w:val="000000"/>
                <w:sz w:val="20"/>
                <w:szCs w:val="20"/>
              </w:rPr>
            </w:pPr>
          </w:p>
        </w:tc>
        <w:tc>
          <w:tcPr>
            <w:tcW w:w="1032" w:type="dxa"/>
            <w:shd w:val="clear" w:color="000000" w:fill="FFFFFF"/>
            <w:vAlign w:val="center"/>
            <w:hideMark/>
          </w:tcPr>
          <w:p w:rsidR="00D87A43" w:rsidRPr="00582D02" w:rsidRDefault="00D87A43" w:rsidP="00CF5084">
            <w:pPr>
              <w:jc w:val="center"/>
              <w:rPr>
                <w:rFonts w:ascii="Calibri" w:hAnsi="Calibri"/>
                <w:color w:val="000000"/>
                <w:sz w:val="20"/>
                <w:szCs w:val="20"/>
              </w:rPr>
            </w:pPr>
            <w:r>
              <w:rPr>
                <w:rFonts w:ascii="Calibri" w:hAnsi="Calibri"/>
                <w:color w:val="000000"/>
                <w:sz w:val="20"/>
                <w:szCs w:val="20"/>
              </w:rPr>
              <w:t>Y</w:t>
            </w:r>
          </w:p>
        </w:tc>
      </w:tr>
      <w:tr w:rsidR="00D87A43" w:rsidTr="00582F9A">
        <w:trPr>
          <w:trHeight w:val="765"/>
        </w:trPr>
        <w:tc>
          <w:tcPr>
            <w:tcW w:w="810" w:type="dxa"/>
            <w:shd w:val="clear" w:color="000000" w:fill="FFFFFF"/>
            <w:vAlign w:val="center"/>
            <w:hideMark/>
          </w:tcPr>
          <w:p w:rsidR="00D87A43" w:rsidRDefault="00D87A43" w:rsidP="00582F9A">
            <w:pPr>
              <w:jc w:val="center"/>
            </w:pPr>
            <w:r w:rsidRPr="00170515">
              <w:rPr>
                <w:rFonts w:ascii="Calibri" w:hAnsi="Calibri"/>
                <w:color w:val="000000"/>
                <w:sz w:val="20"/>
                <w:szCs w:val="20"/>
              </w:rPr>
              <w:t>QSURGN13B</w:t>
            </w:r>
          </w:p>
        </w:tc>
        <w:tc>
          <w:tcPr>
            <w:tcW w:w="900" w:type="dxa"/>
            <w:shd w:val="clear" w:color="000000" w:fill="FFFFFF"/>
            <w:vAlign w:val="center"/>
            <w:hideMark/>
          </w:tcPr>
          <w:p w:rsidR="00D87A43" w:rsidRPr="005466CA" w:rsidRDefault="00D87A43" w:rsidP="00DE5F2F">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D87A43" w:rsidRPr="005466CA" w:rsidRDefault="00D87A43" w:rsidP="00DE5F2F">
            <w:pPr>
              <w:jc w:val="center"/>
              <w:rPr>
                <w:rFonts w:ascii="Calibri" w:hAnsi="Calibri"/>
                <w:color w:val="000000"/>
                <w:sz w:val="20"/>
                <w:szCs w:val="20"/>
              </w:rPr>
            </w:pPr>
            <w:r>
              <w:rPr>
                <w:rFonts w:ascii="Calibri" w:hAnsi="Calibri"/>
                <w:color w:val="000000"/>
                <w:sz w:val="20"/>
                <w:szCs w:val="20"/>
              </w:rPr>
              <w:t>SUBIEN</w:t>
            </w:r>
            <w:r w:rsidR="00C34B57">
              <w:rPr>
                <w:rFonts w:ascii="Calibri" w:hAnsi="Calibri"/>
                <w:color w:val="000000"/>
                <w:sz w:val="20"/>
                <w:szCs w:val="20"/>
              </w:rPr>
              <w:t>(.42)</w:t>
            </w:r>
          </w:p>
        </w:tc>
        <w:tc>
          <w:tcPr>
            <w:tcW w:w="1800" w:type="dxa"/>
            <w:shd w:val="clear" w:color="000000" w:fill="FFFFFF"/>
            <w:vAlign w:val="center"/>
            <w:hideMark/>
          </w:tcPr>
          <w:p w:rsidR="00D87A43" w:rsidRPr="005466CA" w:rsidRDefault="00D87A43" w:rsidP="00DE5F2F">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D87A43" w:rsidRPr="005466CA" w:rsidRDefault="00D87A43" w:rsidP="00DE5F2F">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87A43" w:rsidRPr="005466CA" w:rsidRDefault="00D87A43" w:rsidP="00DE5F2F">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D87A43" w:rsidRPr="005466CA" w:rsidRDefault="00D87A43" w:rsidP="00DE5F2F">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D87A43" w:rsidRPr="005466CA" w:rsidRDefault="00D87A43" w:rsidP="00DE5F2F">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D87A43" w:rsidRPr="005466CA" w:rsidRDefault="00D87A43" w:rsidP="00DE5F2F">
            <w:pPr>
              <w:jc w:val="center"/>
              <w:rPr>
                <w:rFonts w:ascii="Calibri" w:hAnsi="Calibri"/>
                <w:color w:val="000000"/>
                <w:sz w:val="20"/>
                <w:szCs w:val="20"/>
              </w:rPr>
            </w:pPr>
          </w:p>
        </w:tc>
        <w:tc>
          <w:tcPr>
            <w:tcW w:w="998" w:type="dxa"/>
            <w:shd w:val="clear" w:color="000000" w:fill="FFFFFF"/>
            <w:vAlign w:val="center"/>
          </w:tcPr>
          <w:p w:rsidR="00D87A43" w:rsidRPr="005466CA" w:rsidRDefault="009A5D2A" w:rsidP="00DE5F2F">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D87A43" w:rsidRPr="005466CA" w:rsidRDefault="00D87A43" w:rsidP="00DE5F2F">
            <w:pPr>
              <w:jc w:val="center"/>
              <w:rPr>
                <w:rFonts w:ascii="Calibri" w:hAnsi="Calibri"/>
                <w:color w:val="000000"/>
                <w:sz w:val="20"/>
                <w:szCs w:val="20"/>
              </w:rPr>
            </w:pPr>
          </w:p>
        </w:tc>
        <w:tc>
          <w:tcPr>
            <w:tcW w:w="1032" w:type="dxa"/>
            <w:shd w:val="clear" w:color="000000" w:fill="FFFFFF"/>
            <w:vAlign w:val="center"/>
            <w:hideMark/>
          </w:tcPr>
          <w:p w:rsidR="00D87A43" w:rsidRPr="005466CA" w:rsidRDefault="00D87A43" w:rsidP="00DE5F2F">
            <w:pPr>
              <w:jc w:val="center"/>
              <w:rPr>
                <w:rFonts w:ascii="Calibri" w:hAnsi="Calibri"/>
                <w:color w:val="000000"/>
                <w:sz w:val="20"/>
                <w:szCs w:val="20"/>
              </w:rPr>
            </w:pPr>
            <w:r>
              <w:rPr>
                <w:rFonts w:ascii="Calibri" w:hAnsi="Calibri"/>
                <w:color w:val="000000"/>
                <w:sz w:val="20"/>
                <w:szCs w:val="20"/>
              </w:rPr>
              <w:t>Y</w:t>
            </w:r>
          </w:p>
        </w:tc>
      </w:tr>
      <w:tr w:rsidR="00D87A43" w:rsidRPr="00C120A7" w:rsidTr="00582F9A">
        <w:trPr>
          <w:trHeight w:val="765"/>
        </w:trPr>
        <w:tc>
          <w:tcPr>
            <w:tcW w:w="810" w:type="dxa"/>
            <w:shd w:val="clear" w:color="000000" w:fill="FFFFFF"/>
            <w:vAlign w:val="center"/>
            <w:hideMark/>
          </w:tcPr>
          <w:p w:rsidR="00D87A43" w:rsidRDefault="00D87A43" w:rsidP="00582F9A">
            <w:pPr>
              <w:jc w:val="center"/>
            </w:pPr>
            <w:r w:rsidRPr="00170515">
              <w:rPr>
                <w:rFonts w:ascii="Calibri" w:hAnsi="Calibri"/>
                <w:color w:val="000000"/>
                <w:sz w:val="20"/>
                <w:szCs w:val="20"/>
              </w:rPr>
              <w:t>QSURGN13B</w:t>
            </w:r>
          </w:p>
        </w:tc>
        <w:tc>
          <w:tcPr>
            <w:tcW w:w="900" w:type="dxa"/>
            <w:shd w:val="clear" w:color="000000" w:fill="FFFFFF"/>
            <w:vAlign w:val="center"/>
            <w:hideMark/>
          </w:tcPr>
          <w:p w:rsidR="00D87A43" w:rsidRPr="00C120A7" w:rsidRDefault="00D87A43" w:rsidP="00DE5F2F">
            <w:pPr>
              <w:jc w:val="center"/>
              <w:rPr>
                <w:rFonts w:ascii="Calibri" w:hAnsi="Calibri"/>
                <w:bCs/>
                <w:color w:val="000000"/>
                <w:sz w:val="20"/>
                <w:szCs w:val="20"/>
              </w:rPr>
            </w:pPr>
            <w:r>
              <w:rPr>
                <w:rFonts w:ascii="Calibri" w:hAnsi="Calibri"/>
                <w:bCs/>
                <w:color w:val="000000"/>
                <w:sz w:val="20"/>
                <w:szCs w:val="20"/>
              </w:rPr>
              <w:t>5</w:t>
            </w:r>
          </w:p>
        </w:tc>
        <w:tc>
          <w:tcPr>
            <w:tcW w:w="1260" w:type="dxa"/>
            <w:shd w:val="clear" w:color="000000" w:fill="FFFFFF"/>
            <w:vAlign w:val="center"/>
            <w:hideMark/>
          </w:tcPr>
          <w:p w:rsidR="00D87A43" w:rsidRPr="00C120A7" w:rsidRDefault="00D87A43" w:rsidP="00DE5F2F">
            <w:pPr>
              <w:jc w:val="center"/>
              <w:rPr>
                <w:rFonts w:ascii="Calibri" w:hAnsi="Calibri"/>
                <w:bCs/>
                <w:color w:val="000000"/>
                <w:sz w:val="20"/>
                <w:szCs w:val="20"/>
              </w:rPr>
            </w:pPr>
            <w:r>
              <w:rPr>
                <w:rFonts w:ascii="Calibri" w:hAnsi="Calibri"/>
                <w:bCs/>
                <w:color w:val="000000"/>
                <w:sz w:val="20"/>
                <w:szCs w:val="20"/>
              </w:rPr>
              <w:t>SUBSUBIEN</w:t>
            </w:r>
            <w:r w:rsidR="00C34B57">
              <w:rPr>
                <w:rFonts w:ascii="Calibri" w:hAnsi="Calibri"/>
                <w:bCs/>
                <w:color w:val="000000"/>
                <w:sz w:val="20"/>
                <w:szCs w:val="20"/>
              </w:rPr>
              <w:t>(5)</w:t>
            </w:r>
          </w:p>
        </w:tc>
        <w:tc>
          <w:tcPr>
            <w:tcW w:w="1800" w:type="dxa"/>
            <w:shd w:val="clear" w:color="000000" w:fill="FFFFFF"/>
            <w:vAlign w:val="center"/>
            <w:hideMark/>
          </w:tcPr>
          <w:p w:rsidR="00D87A43" w:rsidRPr="00C120A7" w:rsidRDefault="00D87A43" w:rsidP="00DE5F2F">
            <w:pPr>
              <w:jc w:val="center"/>
              <w:rPr>
                <w:rFonts w:ascii="Calibri" w:hAnsi="Calibri"/>
                <w:bCs/>
                <w:color w:val="000000"/>
                <w:sz w:val="20"/>
                <w:szCs w:val="20"/>
              </w:rPr>
            </w:pPr>
            <w:r>
              <w:rPr>
                <w:rFonts w:ascii="Calibri" w:hAnsi="Calibri"/>
                <w:bCs/>
                <w:color w:val="000000"/>
                <w:sz w:val="20"/>
                <w:szCs w:val="20"/>
              </w:rPr>
              <w:t>N/A</w:t>
            </w:r>
          </w:p>
        </w:tc>
        <w:tc>
          <w:tcPr>
            <w:tcW w:w="990" w:type="dxa"/>
            <w:shd w:val="clear" w:color="000000" w:fill="FFFFFF"/>
            <w:vAlign w:val="center"/>
            <w:hideMark/>
          </w:tcPr>
          <w:p w:rsidR="00D87A43" w:rsidRPr="00C120A7" w:rsidRDefault="00D87A43" w:rsidP="00DE5F2F">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D87A43" w:rsidRPr="00C120A7" w:rsidRDefault="00D87A43" w:rsidP="00DE5F2F">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D87A43" w:rsidRPr="00C120A7" w:rsidRDefault="00D87A43" w:rsidP="00DE5F2F">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D87A43" w:rsidRPr="00C120A7" w:rsidRDefault="00D87A43" w:rsidP="00DE5F2F">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D87A43" w:rsidRPr="00C120A7" w:rsidRDefault="00D87A43" w:rsidP="00DE5F2F">
            <w:pPr>
              <w:jc w:val="center"/>
              <w:rPr>
                <w:rFonts w:ascii="Calibri" w:hAnsi="Calibri"/>
                <w:bCs/>
                <w:color w:val="000000"/>
                <w:sz w:val="20"/>
                <w:szCs w:val="20"/>
              </w:rPr>
            </w:pPr>
          </w:p>
        </w:tc>
        <w:tc>
          <w:tcPr>
            <w:tcW w:w="998" w:type="dxa"/>
            <w:shd w:val="clear" w:color="000000" w:fill="FFFFFF"/>
            <w:vAlign w:val="center"/>
          </w:tcPr>
          <w:p w:rsidR="00D87A43" w:rsidRPr="00C120A7" w:rsidRDefault="009A5D2A" w:rsidP="00DE5F2F">
            <w:pPr>
              <w:jc w:val="center"/>
              <w:rPr>
                <w:rFonts w:ascii="Calibri" w:hAnsi="Calibri"/>
                <w:bCs/>
                <w:color w:val="000000"/>
                <w:sz w:val="20"/>
                <w:szCs w:val="20"/>
              </w:rPr>
            </w:pPr>
            <w:r>
              <w:rPr>
                <w:rFonts w:ascii="Calibri" w:hAnsi="Calibri"/>
                <w:color w:val="000000"/>
                <w:sz w:val="20"/>
                <w:szCs w:val="20"/>
              </w:rPr>
              <w:t>OR</w:t>
            </w:r>
          </w:p>
        </w:tc>
        <w:tc>
          <w:tcPr>
            <w:tcW w:w="965" w:type="dxa"/>
            <w:shd w:val="clear" w:color="000000" w:fill="FFFFFF"/>
            <w:vAlign w:val="center"/>
            <w:hideMark/>
          </w:tcPr>
          <w:p w:rsidR="00D87A43" w:rsidRPr="00C120A7" w:rsidRDefault="00D87A43" w:rsidP="00DE5F2F">
            <w:pPr>
              <w:jc w:val="center"/>
              <w:rPr>
                <w:rFonts w:ascii="Calibri" w:hAnsi="Calibri"/>
                <w:bCs/>
                <w:color w:val="000000"/>
                <w:sz w:val="20"/>
                <w:szCs w:val="20"/>
              </w:rPr>
            </w:pPr>
          </w:p>
        </w:tc>
        <w:tc>
          <w:tcPr>
            <w:tcW w:w="1032" w:type="dxa"/>
            <w:shd w:val="clear" w:color="000000" w:fill="FFFFFF"/>
            <w:vAlign w:val="center"/>
            <w:hideMark/>
          </w:tcPr>
          <w:p w:rsidR="00D87A43" w:rsidRPr="00C120A7" w:rsidRDefault="00D87A43" w:rsidP="00DE5F2F">
            <w:pPr>
              <w:jc w:val="center"/>
              <w:rPr>
                <w:rFonts w:ascii="Calibri" w:hAnsi="Calibri"/>
                <w:bCs/>
                <w:color w:val="000000"/>
                <w:sz w:val="20"/>
                <w:szCs w:val="20"/>
              </w:rPr>
            </w:pPr>
            <w:r>
              <w:rPr>
                <w:rFonts w:ascii="Calibri" w:hAnsi="Calibri"/>
                <w:bCs/>
                <w:color w:val="000000"/>
                <w:sz w:val="20"/>
                <w:szCs w:val="20"/>
              </w:rPr>
              <w:t>N</w:t>
            </w:r>
          </w:p>
        </w:tc>
      </w:tr>
      <w:tr w:rsidR="00D87A43" w:rsidTr="00582F9A">
        <w:trPr>
          <w:trHeight w:val="255"/>
        </w:trPr>
        <w:tc>
          <w:tcPr>
            <w:tcW w:w="810" w:type="dxa"/>
            <w:shd w:val="clear" w:color="000000" w:fill="FFFFFF"/>
            <w:vAlign w:val="center"/>
            <w:hideMark/>
          </w:tcPr>
          <w:p w:rsidR="00D87A43" w:rsidRDefault="00D87A43" w:rsidP="00582F9A">
            <w:pPr>
              <w:jc w:val="center"/>
              <w:rPr>
                <w:rFonts w:ascii="Calibri" w:hAnsi="Calibri"/>
                <w:color w:val="000000"/>
                <w:sz w:val="20"/>
                <w:szCs w:val="20"/>
              </w:rPr>
            </w:pPr>
            <w:r>
              <w:rPr>
                <w:rFonts w:ascii="Calibri" w:hAnsi="Calibri"/>
                <w:color w:val="000000"/>
                <w:sz w:val="20"/>
                <w:szCs w:val="20"/>
              </w:rPr>
              <w:t>QSURGN13B</w:t>
            </w:r>
          </w:p>
        </w:tc>
        <w:tc>
          <w:tcPr>
            <w:tcW w:w="900" w:type="dxa"/>
            <w:shd w:val="clear" w:color="000000" w:fill="FFFFFF"/>
            <w:vAlign w:val="center"/>
            <w:hideMark/>
          </w:tcPr>
          <w:p w:rsidR="00D87A43" w:rsidRDefault="00D87A43" w:rsidP="00DE5F2F">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D87A43" w:rsidRDefault="00D87A43" w:rsidP="00DE5F2F">
            <w:pPr>
              <w:jc w:val="center"/>
              <w:rPr>
                <w:rFonts w:ascii="Calibri" w:hAnsi="Calibri"/>
                <w:color w:val="000000"/>
                <w:sz w:val="20"/>
                <w:szCs w:val="20"/>
              </w:rPr>
            </w:pPr>
            <w:proofErr w:type="spellStart"/>
            <w:r>
              <w:rPr>
                <w:rFonts w:ascii="Calibri" w:hAnsi="Calibri"/>
                <w:color w:val="000000"/>
                <w:sz w:val="20"/>
                <w:szCs w:val="20"/>
              </w:rPr>
              <w:t>OtherAssocDiag</w:t>
            </w:r>
            <w:proofErr w:type="spellEnd"/>
          </w:p>
        </w:tc>
        <w:tc>
          <w:tcPr>
            <w:tcW w:w="1800" w:type="dxa"/>
            <w:shd w:val="clear" w:color="000000" w:fill="FFFFFF"/>
            <w:vAlign w:val="center"/>
            <w:hideMark/>
          </w:tcPr>
          <w:p w:rsidR="00D87A43" w:rsidRDefault="00D87A43" w:rsidP="00DE5F2F">
            <w:pPr>
              <w:jc w:val="center"/>
              <w:rPr>
                <w:rFonts w:ascii="Calibri" w:hAnsi="Calibri"/>
                <w:color w:val="000000"/>
                <w:sz w:val="20"/>
                <w:szCs w:val="20"/>
              </w:rPr>
            </w:pPr>
            <w:r>
              <w:rPr>
                <w:rFonts w:ascii="Calibri" w:hAnsi="Calibri"/>
                <w:color w:val="000000"/>
                <w:sz w:val="20"/>
                <w:szCs w:val="20"/>
              </w:rPr>
              <w:t>OTHER ASSOC DIAGNOSIS</w:t>
            </w:r>
          </w:p>
        </w:tc>
        <w:tc>
          <w:tcPr>
            <w:tcW w:w="990" w:type="dxa"/>
            <w:shd w:val="clear" w:color="000000" w:fill="FFFFFF"/>
            <w:vAlign w:val="center"/>
            <w:hideMark/>
          </w:tcPr>
          <w:p w:rsidR="00D87A43" w:rsidRDefault="00D87A43" w:rsidP="00DE5F2F">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87A43" w:rsidRDefault="00D87A43" w:rsidP="00DE5F2F">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D87A43" w:rsidRDefault="00D87A43" w:rsidP="00DE5F2F">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D87A43" w:rsidRDefault="00D87A43" w:rsidP="00DE5F2F">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D87A43" w:rsidRDefault="00D87A43" w:rsidP="00DE5F2F">
            <w:pPr>
              <w:jc w:val="center"/>
              <w:rPr>
                <w:rFonts w:ascii="Calibri" w:hAnsi="Calibri"/>
                <w:color w:val="000000"/>
                <w:sz w:val="20"/>
                <w:szCs w:val="20"/>
              </w:rPr>
            </w:pPr>
          </w:p>
        </w:tc>
        <w:tc>
          <w:tcPr>
            <w:tcW w:w="998" w:type="dxa"/>
            <w:shd w:val="clear" w:color="000000" w:fill="FFFFFF"/>
            <w:vAlign w:val="center"/>
          </w:tcPr>
          <w:p w:rsidR="00D87A43" w:rsidRDefault="009A5D2A" w:rsidP="00DE5F2F">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D87A43" w:rsidRDefault="00D87A43" w:rsidP="00DE5F2F">
            <w:pPr>
              <w:jc w:val="center"/>
              <w:rPr>
                <w:rFonts w:ascii="Calibri" w:hAnsi="Calibri"/>
                <w:color w:val="000000"/>
                <w:sz w:val="20"/>
                <w:szCs w:val="20"/>
              </w:rPr>
            </w:pPr>
          </w:p>
        </w:tc>
        <w:tc>
          <w:tcPr>
            <w:tcW w:w="1032" w:type="dxa"/>
            <w:shd w:val="clear" w:color="000000" w:fill="FFFFFF"/>
            <w:vAlign w:val="center"/>
            <w:hideMark/>
          </w:tcPr>
          <w:p w:rsidR="00D87A43" w:rsidRDefault="00D87A43" w:rsidP="00DE5F2F">
            <w:pPr>
              <w:jc w:val="center"/>
              <w:rPr>
                <w:rFonts w:ascii="Calibri" w:hAnsi="Calibri"/>
                <w:color w:val="000000"/>
                <w:sz w:val="20"/>
                <w:szCs w:val="20"/>
              </w:rPr>
            </w:pPr>
            <w:r>
              <w:rPr>
                <w:rFonts w:ascii="Calibri" w:hAnsi="Calibri"/>
                <w:color w:val="000000"/>
                <w:sz w:val="20"/>
                <w:szCs w:val="20"/>
              </w:rPr>
              <w:t>Y</w:t>
            </w:r>
          </w:p>
        </w:tc>
      </w:tr>
      <w:tr w:rsidR="00334DF7" w:rsidTr="00582F9A">
        <w:trPr>
          <w:trHeight w:val="255"/>
        </w:trPr>
        <w:tc>
          <w:tcPr>
            <w:tcW w:w="810" w:type="dxa"/>
            <w:shd w:val="clear" w:color="000000" w:fill="FFFFFF"/>
            <w:vAlign w:val="center"/>
          </w:tcPr>
          <w:p w:rsidR="00334DF7" w:rsidRPr="0055732A" w:rsidRDefault="00334DF7" w:rsidP="0065208C">
            <w:pPr>
              <w:jc w:val="center"/>
              <w:rPr>
                <w:rFonts w:ascii="Calibri" w:hAnsi="Calibri"/>
                <w:color w:val="000000"/>
                <w:sz w:val="20"/>
                <w:szCs w:val="20"/>
              </w:rPr>
            </w:pPr>
            <w:r w:rsidRPr="0055732A">
              <w:rPr>
                <w:rFonts w:ascii="Calibri" w:hAnsi="Calibri"/>
                <w:color w:val="000000"/>
                <w:sz w:val="20"/>
                <w:szCs w:val="20"/>
              </w:rPr>
              <w:t>QSURG</w:t>
            </w:r>
            <w:r w:rsidR="003933C6">
              <w:rPr>
                <w:rFonts w:ascii="Calibri" w:hAnsi="Calibri"/>
                <w:color w:val="000000"/>
                <w:sz w:val="20"/>
                <w:szCs w:val="20"/>
              </w:rPr>
              <w:t>N13B</w:t>
            </w:r>
          </w:p>
        </w:tc>
        <w:tc>
          <w:tcPr>
            <w:tcW w:w="900" w:type="dxa"/>
            <w:shd w:val="clear" w:color="000000" w:fill="FFFFFF"/>
            <w:vAlign w:val="center"/>
          </w:tcPr>
          <w:p w:rsidR="00334DF7" w:rsidRPr="0055732A" w:rsidRDefault="00BA722F" w:rsidP="0065208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334DF7" w:rsidRPr="0055732A" w:rsidRDefault="00334DF7" w:rsidP="0065208C">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334DF7" w:rsidRPr="0055732A" w:rsidRDefault="00334DF7" w:rsidP="0065208C">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334DF7" w:rsidRPr="0055732A" w:rsidRDefault="00334DF7"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334DF7" w:rsidRPr="0055732A" w:rsidRDefault="00334DF7"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334DF7" w:rsidRPr="0055732A" w:rsidRDefault="00334DF7"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334DF7" w:rsidRPr="0055732A" w:rsidRDefault="00334DF7"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334DF7" w:rsidRPr="0055732A" w:rsidRDefault="00334DF7" w:rsidP="0065208C">
            <w:pPr>
              <w:jc w:val="center"/>
              <w:rPr>
                <w:rFonts w:ascii="Calibri" w:hAnsi="Calibri"/>
                <w:color w:val="000000"/>
                <w:sz w:val="20"/>
                <w:szCs w:val="20"/>
              </w:rPr>
            </w:pPr>
          </w:p>
        </w:tc>
        <w:tc>
          <w:tcPr>
            <w:tcW w:w="998" w:type="dxa"/>
            <w:shd w:val="clear" w:color="000000" w:fill="FFFFFF"/>
            <w:vAlign w:val="center"/>
          </w:tcPr>
          <w:p w:rsidR="00334DF7" w:rsidRPr="0055732A" w:rsidRDefault="00334DF7" w:rsidP="0065208C">
            <w:pPr>
              <w:jc w:val="center"/>
              <w:rPr>
                <w:rFonts w:ascii="Calibri" w:hAnsi="Calibri"/>
                <w:color w:val="000000"/>
                <w:sz w:val="20"/>
                <w:szCs w:val="20"/>
              </w:rPr>
            </w:pPr>
            <w:r w:rsidRPr="0055732A">
              <w:rPr>
                <w:rFonts w:ascii="Calibri" w:hAnsi="Calibri"/>
                <w:color w:val="000000"/>
                <w:sz w:val="20"/>
                <w:szCs w:val="20"/>
              </w:rPr>
              <w:t>BOTH</w:t>
            </w:r>
          </w:p>
        </w:tc>
        <w:tc>
          <w:tcPr>
            <w:tcW w:w="965" w:type="dxa"/>
            <w:shd w:val="clear" w:color="000000" w:fill="FFFFFF"/>
            <w:vAlign w:val="center"/>
          </w:tcPr>
          <w:p w:rsidR="00334DF7" w:rsidRPr="0055732A" w:rsidRDefault="00334DF7" w:rsidP="0065208C">
            <w:pPr>
              <w:jc w:val="center"/>
              <w:rPr>
                <w:rFonts w:ascii="Calibri" w:hAnsi="Calibri"/>
                <w:color w:val="000000"/>
                <w:sz w:val="20"/>
                <w:szCs w:val="20"/>
              </w:rPr>
            </w:pPr>
          </w:p>
        </w:tc>
        <w:tc>
          <w:tcPr>
            <w:tcW w:w="1032" w:type="dxa"/>
            <w:shd w:val="clear" w:color="000000" w:fill="FFFFFF"/>
            <w:vAlign w:val="center"/>
          </w:tcPr>
          <w:p w:rsidR="00334DF7" w:rsidRPr="0055732A" w:rsidRDefault="00334DF7" w:rsidP="0065208C">
            <w:pPr>
              <w:jc w:val="center"/>
              <w:rPr>
                <w:rFonts w:ascii="Calibri" w:hAnsi="Calibri"/>
                <w:color w:val="000000"/>
                <w:sz w:val="20"/>
                <w:szCs w:val="20"/>
              </w:rPr>
            </w:pPr>
            <w:r w:rsidRPr="0055732A">
              <w:rPr>
                <w:rFonts w:ascii="Calibri" w:hAnsi="Calibri"/>
                <w:color w:val="000000"/>
                <w:sz w:val="20"/>
                <w:szCs w:val="20"/>
              </w:rPr>
              <w:t>N</w:t>
            </w:r>
          </w:p>
        </w:tc>
      </w:tr>
    </w:tbl>
    <w:p w:rsidR="00197621" w:rsidRDefault="00197621"/>
    <w:p w:rsidR="003933C6" w:rsidRDefault="003933C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98"/>
        <w:gridCol w:w="999"/>
      </w:tblGrid>
      <w:tr w:rsidR="00197621" w:rsidTr="00197621">
        <w:trPr>
          <w:trHeight w:val="765"/>
        </w:trPr>
        <w:tc>
          <w:tcPr>
            <w:tcW w:w="810" w:type="dxa"/>
            <w:shd w:val="clear" w:color="000000" w:fill="FFFFFF"/>
            <w:vAlign w:val="center"/>
            <w:hideMark/>
          </w:tcPr>
          <w:p w:rsidR="00197621" w:rsidRDefault="00197621"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197621" w:rsidRDefault="00197621"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197621" w:rsidRDefault="00197621"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197621"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197621">
              <w:rPr>
                <w:rFonts w:ascii="Calibri" w:hAnsi="Calibri"/>
                <w:b/>
                <w:bCs/>
                <w:color w:val="000000"/>
                <w:sz w:val="20"/>
                <w:szCs w:val="20"/>
              </w:rPr>
              <w:t xml:space="preserve"> Field Name</w:t>
            </w:r>
          </w:p>
        </w:tc>
        <w:tc>
          <w:tcPr>
            <w:tcW w:w="990" w:type="dxa"/>
            <w:shd w:val="clear" w:color="000000" w:fill="FFFFFF"/>
            <w:vAlign w:val="center"/>
            <w:hideMark/>
          </w:tcPr>
          <w:p w:rsidR="00197621" w:rsidRDefault="00197621"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197621" w:rsidRDefault="00197621"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197621" w:rsidRDefault="00197621"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197621" w:rsidRDefault="00197621"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197621" w:rsidRPr="00582D02" w:rsidRDefault="00197621"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197621" w:rsidRDefault="00197621" w:rsidP="00197621">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197621" w:rsidRDefault="00197621" w:rsidP="00F34E1C">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197621" w:rsidRDefault="00197621" w:rsidP="00F34E1C">
            <w:pPr>
              <w:jc w:val="center"/>
              <w:rPr>
                <w:rFonts w:ascii="Calibri" w:hAnsi="Calibri"/>
                <w:b/>
                <w:bCs/>
                <w:color w:val="000000"/>
                <w:sz w:val="20"/>
                <w:szCs w:val="20"/>
              </w:rPr>
            </w:pPr>
            <w:r>
              <w:rPr>
                <w:rFonts w:ascii="Calibri" w:hAnsi="Calibri"/>
                <w:b/>
                <w:bCs/>
                <w:color w:val="000000"/>
                <w:sz w:val="20"/>
                <w:szCs w:val="20"/>
              </w:rPr>
              <w:t>Repetition</w:t>
            </w:r>
          </w:p>
        </w:tc>
      </w:tr>
      <w:tr w:rsidR="009F7FD9" w:rsidTr="008C07C6">
        <w:trPr>
          <w:trHeight w:val="765"/>
        </w:trPr>
        <w:tc>
          <w:tcPr>
            <w:tcW w:w="810" w:type="dxa"/>
            <w:shd w:val="clear" w:color="000000" w:fill="FFFFFF"/>
            <w:vAlign w:val="center"/>
            <w:hideMark/>
          </w:tcPr>
          <w:p w:rsidR="009F7FD9" w:rsidRDefault="009F7FD9" w:rsidP="008C07C6">
            <w:pPr>
              <w:jc w:val="center"/>
            </w:pPr>
            <w:r w:rsidRPr="006122EE">
              <w:rPr>
                <w:rFonts w:ascii="Calibri" w:hAnsi="Calibri"/>
                <w:color w:val="000000"/>
                <w:sz w:val="20"/>
                <w:szCs w:val="20"/>
              </w:rPr>
              <w:t>QSURGN14</w:t>
            </w:r>
          </w:p>
        </w:tc>
        <w:tc>
          <w:tcPr>
            <w:tcW w:w="90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9F7FD9"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F34E1C">
            <w:pPr>
              <w:jc w:val="center"/>
              <w:rPr>
                <w:rFonts w:ascii="Calibri" w:hAnsi="Calibri"/>
                <w:color w:val="000000"/>
                <w:sz w:val="20"/>
                <w:szCs w:val="20"/>
              </w:rPr>
            </w:pPr>
          </w:p>
        </w:tc>
        <w:tc>
          <w:tcPr>
            <w:tcW w:w="998" w:type="dxa"/>
            <w:shd w:val="clear" w:color="000000" w:fill="FFFFFF"/>
            <w:vAlign w:val="center"/>
          </w:tcPr>
          <w:p w:rsidR="009F7FD9" w:rsidRPr="005466CA" w:rsidRDefault="009A5D2A" w:rsidP="0019762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F34E1C">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Y</w:t>
            </w:r>
          </w:p>
        </w:tc>
      </w:tr>
      <w:tr w:rsidR="009F7FD9" w:rsidTr="008C07C6">
        <w:trPr>
          <w:trHeight w:val="765"/>
        </w:trPr>
        <w:tc>
          <w:tcPr>
            <w:tcW w:w="810" w:type="dxa"/>
            <w:shd w:val="clear" w:color="000000" w:fill="FFFFFF"/>
            <w:vAlign w:val="center"/>
            <w:hideMark/>
          </w:tcPr>
          <w:p w:rsidR="009F7FD9" w:rsidRDefault="009F7FD9" w:rsidP="008C07C6">
            <w:pPr>
              <w:jc w:val="center"/>
            </w:pPr>
            <w:r w:rsidRPr="006122EE">
              <w:rPr>
                <w:rFonts w:ascii="Calibri" w:hAnsi="Calibri"/>
                <w:color w:val="000000"/>
                <w:sz w:val="20"/>
                <w:szCs w:val="20"/>
              </w:rPr>
              <w:t>QSURGN14</w:t>
            </w:r>
          </w:p>
        </w:tc>
        <w:tc>
          <w:tcPr>
            <w:tcW w:w="90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F34E1C">
            <w:pPr>
              <w:jc w:val="center"/>
              <w:rPr>
                <w:rFonts w:ascii="Calibri" w:hAnsi="Calibri"/>
                <w:color w:val="000000"/>
                <w:sz w:val="20"/>
                <w:szCs w:val="20"/>
              </w:rPr>
            </w:pPr>
          </w:p>
        </w:tc>
        <w:tc>
          <w:tcPr>
            <w:tcW w:w="998" w:type="dxa"/>
            <w:shd w:val="clear" w:color="000000" w:fill="FFFFFF"/>
            <w:vAlign w:val="center"/>
          </w:tcPr>
          <w:p w:rsidR="009F7FD9" w:rsidRPr="005466CA" w:rsidRDefault="009A5D2A" w:rsidP="0019762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F34E1C">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F34E1C">
            <w:pPr>
              <w:jc w:val="center"/>
              <w:rPr>
                <w:rFonts w:ascii="Calibri" w:hAnsi="Calibri"/>
                <w:color w:val="000000"/>
                <w:sz w:val="20"/>
                <w:szCs w:val="20"/>
              </w:rPr>
            </w:pPr>
            <w:r>
              <w:rPr>
                <w:rFonts w:ascii="Calibri" w:hAnsi="Calibri"/>
                <w:color w:val="000000"/>
                <w:sz w:val="20"/>
                <w:szCs w:val="20"/>
              </w:rPr>
              <w:t>Y</w:t>
            </w:r>
          </w:p>
        </w:tc>
      </w:tr>
      <w:tr w:rsidR="00E937C2" w:rsidTr="008C07C6">
        <w:trPr>
          <w:trHeight w:val="765"/>
        </w:trPr>
        <w:tc>
          <w:tcPr>
            <w:tcW w:w="810" w:type="dxa"/>
            <w:shd w:val="clear" w:color="000000" w:fill="FFFFFF"/>
            <w:vAlign w:val="center"/>
            <w:hideMark/>
          </w:tcPr>
          <w:p w:rsidR="00E937C2" w:rsidRDefault="00E937C2" w:rsidP="008C07C6">
            <w:pPr>
              <w:jc w:val="center"/>
              <w:rPr>
                <w:rFonts w:ascii="Calibri" w:hAnsi="Calibri"/>
                <w:bCs/>
                <w:color w:val="000000"/>
                <w:sz w:val="20"/>
                <w:szCs w:val="20"/>
              </w:rPr>
            </w:pPr>
            <w:r>
              <w:rPr>
                <w:rFonts w:ascii="Calibri" w:hAnsi="Calibri"/>
                <w:bCs/>
                <w:color w:val="000000"/>
                <w:sz w:val="20"/>
                <w:szCs w:val="20"/>
              </w:rPr>
              <w:t>QSURGN14</w:t>
            </w:r>
          </w:p>
        </w:tc>
        <w:tc>
          <w:tcPr>
            <w:tcW w:w="900" w:type="dxa"/>
            <w:shd w:val="clear" w:color="000000" w:fill="FFFFFF"/>
            <w:vAlign w:val="center"/>
            <w:hideMark/>
          </w:tcPr>
          <w:p w:rsidR="00E937C2" w:rsidRPr="005466CA" w:rsidRDefault="00E937C2"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E937C2" w:rsidRPr="00582D02" w:rsidRDefault="00E937C2"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E937C2" w:rsidRPr="00582D02" w:rsidRDefault="00E937C2"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E937C2" w:rsidRPr="00582D02" w:rsidRDefault="00E937C2"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Pr="00582D02" w:rsidRDefault="003256AE"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937C2" w:rsidRPr="00582D02" w:rsidRDefault="00E937C2"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937C2" w:rsidRPr="00582D02" w:rsidRDefault="00E937C2"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E937C2" w:rsidRPr="00582D02" w:rsidRDefault="00E937C2" w:rsidP="00CF5084">
            <w:pPr>
              <w:jc w:val="center"/>
              <w:rPr>
                <w:rFonts w:ascii="Calibri" w:hAnsi="Calibri"/>
                <w:color w:val="000000"/>
                <w:sz w:val="20"/>
                <w:szCs w:val="20"/>
              </w:rPr>
            </w:pPr>
          </w:p>
        </w:tc>
        <w:tc>
          <w:tcPr>
            <w:tcW w:w="998" w:type="dxa"/>
            <w:shd w:val="clear" w:color="000000" w:fill="FFFFFF"/>
            <w:vAlign w:val="center"/>
          </w:tcPr>
          <w:p w:rsidR="00E937C2" w:rsidRPr="00582D02" w:rsidRDefault="009A5D2A"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Pr="00582D02" w:rsidRDefault="00E937C2" w:rsidP="00CF5084">
            <w:pPr>
              <w:jc w:val="center"/>
              <w:rPr>
                <w:rFonts w:ascii="Calibri" w:hAnsi="Calibri"/>
                <w:color w:val="000000"/>
                <w:sz w:val="20"/>
                <w:szCs w:val="20"/>
              </w:rPr>
            </w:pPr>
          </w:p>
        </w:tc>
        <w:tc>
          <w:tcPr>
            <w:tcW w:w="999" w:type="dxa"/>
            <w:shd w:val="clear" w:color="000000" w:fill="FFFFFF"/>
            <w:vAlign w:val="center"/>
            <w:hideMark/>
          </w:tcPr>
          <w:p w:rsidR="00E937C2" w:rsidRPr="00582D02" w:rsidRDefault="00E937C2" w:rsidP="00CF5084">
            <w:pPr>
              <w:jc w:val="center"/>
              <w:rPr>
                <w:rFonts w:ascii="Calibri" w:hAnsi="Calibri"/>
                <w:color w:val="000000"/>
                <w:sz w:val="20"/>
                <w:szCs w:val="20"/>
              </w:rPr>
            </w:pPr>
            <w:r>
              <w:rPr>
                <w:rFonts w:ascii="Calibri" w:hAnsi="Calibri"/>
                <w:color w:val="000000"/>
                <w:sz w:val="20"/>
                <w:szCs w:val="20"/>
              </w:rPr>
              <w:t>Y</w:t>
            </w:r>
          </w:p>
        </w:tc>
      </w:tr>
      <w:tr w:rsidR="00E937C2" w:rsidTr="008C07C6">
        <w:trPr>
          <w:trHeight w:val="765"/>
        </w:trPr>
        <w:tc>
          <w:tcPr>
            <w:tcW w:w="810" w:type="dxa"/>
            <w:shd w:val="clear" w:color="000000" w:fill="FFFFFF"/>
            <w:vAlign w:val="center"/>
            <w:hideMark/>
          </w:tcPr>
          <w:p w:rsidR="00E937C2" w:rsidRDefault="00E937C2" w:rsidP="008C07C6">
            <w:pPr>
              <w:jc w:val="center"/>
            </w:pPr>
            <w:r w:rsidRPr="006122EE">
              <w:rPr>
                <w:rFonts w:ascii="Calibri" w:hAnsi="Calibri"/>
                <w:color w:val="000000"/>
                <w:sz w:val="20"/>
                <w:szCs w:val="20"/>
              </w:rPr>
              <w:t>QSURGN14</w:t>
            </w:r>
          </w:p>
        </w:tc>
        <w:tc>
          <w:tcPr>
            <w:tcW w:w="900" w:type="dxa"/>
            <w:shd w:val="clear" w:color="000000" w:fill="FFFFFF"/>
            <w:vAlign w:val="center"/>
            <w:hideMark/>
          </w:tcPr>
          <w:p w:rsidR="00E937C2" w:rsidRPr="005466CA" w:rsidRDefault="00E937C2"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E937C2" w:rsidRPr="005466CA" w:rsidRDefault="00E937C2" w:rsidP="00F34E1C">
            <w:pPr>
              <w:jc w:val="center"/>
              <w:rPr>
                <w:rFonts w:ascii="Calibri" w:hAnsi="Calibri"/>
                <w:color w:val="000000"/>
                <w:sz w:val="20"/>
                <w:szCs w:val="20"/>
              </w:rPr>
            </w:pPr>
            <w:r>
              <w:rPr>
                <w:rFonts w:ascii="Calibri" w:hAnsi="Calibri"/>
                <w:color w:val="000000"/>
                <w:sz w:val="20"/>
                <w:szCs w:val="20"/>
              </w:rPr>
              <w:t>SUBIEN</w:t>
            </w:r>
            <w:r w:rsidR="008C07C6" w:rsidRPr="008C07C6">
              <w:rPr>
                <w:rFonts w:ascii="Calibri" w:hAnsi="Calibri"/>
                <w:color w:val="000000"/>
                <w:sz w:val="20"/>
                <w:szCs w:val="20"/>
              </w:rPr>
              <w:t>(.72)</w:t>
            </w:r>
          </w:p>
        </w:tc>
        <w:tc>
          <w:tcPr>
            <w:tcW w:w="1800" w:type="dxa"/>
            <w:shd w:val="clear" w:color="000000" w:fill="FFFFFF"/>
            <w:vAlign w:val="center"/>
            <w:hideMark/>
          </w:tcPr>
          <w:p w:rsidR="00E937C2" w:rsidRPr="005466CA" w:rsidRDefault="00E937C2"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E937C2" w:rsidRPr="005466CA" w:rsidRDefault="00E937C2"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Pr="005466CA" w:rsidRDefault="00E937C2"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937C2" w:rsidRPr="005466CA" w:rsidRDefault="00E937C2"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937C2" w:rsidRPr="005466CA" w:rsidRDefault="00E937C2"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E937C2" w:rsidRPr="005466CA" w:rsidRDefault="00E937C2" w:rsidP="00F34E1C">
            <w:pPr>
              <w:jc w:val="center"/>
              <w:rPr>
                <w:rFonts w:ascii="Calibri" w:hAnsi="Calibri"/>
                <w:color w:val="000000"/>
                <w:sz w:val="20"/>
                <w:szCs w:val="20"/>
              </w:rPr>
            </w:pPr>
          </w:p>
        </w:tc>
        <w:tc>
          <w:tcPr>
            <w:tcW w:w="998" w:type="dxa"/>
            <w:shd w:val="clear" w:color="000000" w:fill="FFFFFF"/>
            <w:vAlign w:val="center"/>
          </w:tcPr>
          <w:p w:rsidR="00E937C2" w:rsidRPr="005466CA" w:rsidRDefault="00E937C2" w:rsidP="0019762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Pr="005466CA" w:rsidRDefault="00E937C2" w:rsidP="00F34E1C">
            <w:pPr>
              <w:jc w:val="center"/>
              <w:rPr>
                <w:rFonts w:ascii="Calibri" w:hAnsi="Calibri"/>
                <w:color w:val="000000"/>
                <w:sz w:val="20"/>
                <w:szCs w:val="20"/>
              </w:rPr>
            </w:pPr>
          </w:p>
        </w:tc>
        <w:tc>
          <w:tcPr>
            <w:tcW w:w="999" w:type="dxa"/>
            <w:shd w:val="clear" w:color="000000" w:fill="FFFFFF"/>
            <w:vAlign w:val="center"/>
            <w:hideMark/>
          </w:tcPr>
          <w:p w:rsidR="00E937C2" w:rsidRPr="005466CA" w:rsidRDefault="00E937C2" w:rsidP="00F34E1C">
            <w:pPr>
              <w:jc w:val="center"/>
              <w:rPr>
                <w:rFonts w:ascii="Calibri" w:hAnsi="Calibri"/>
                <w:color w:val="000000"/>
                <w:sz w:val="20"/>
                <w:szCs w:val="20"/>
              </w:rPr>
            </w:pPr>
            <w:r>
              <w:rPr>
                <w:rFonts w:ascii="Calibri" w:hAnsi="Calibri"/>
                <w:color w:val="000000"/>
                <w:sz w:val="20"/>
                <w:szCs w:val="20"/>
              </w:rPr>
              <w:t>N</w:t>
            </w:r>
          </w:p>
        </w:tc>
      </w:tr>
      <w:tr w:rsidR="00E937C2" w:rsidTr="008C07C6">
        <w:trPr>
          <w:trHeight w:val="255"/>
        </w:trPr>
        <w:tc>
          <w:tcPr>
            <w:tcW w:w="810" w:type="dxa"/>
            <w:shd w:val="clear" w:color="000000" w:fill="FFFFFF"/>
            <w:vAlign w:val="center"/>
            <w:hideMark/>
          </w:tcPr>
          <w:p w:rsidR="00E937C2" w:rsidRDefault="00E937C2" w:rsidP="008C07C6">
            <w:pPr>
              <w:jc w:val="center"/>
              <w:rPr>
                <w:rFonts w:ascii="Calibri" w:hAnsi="Calibri"/>
                <w:color w:val="000000"/>
                <w:sz w:val="20"/>
                <w:szCs w:val="20"/>
              </w:rPr>
            </w:pPr>
            <w:r>
              <w:rPr>
                <w:rFonts w:ascii="Calibri" w:hAnsi="Calibri"/>
                <w:color w:val="000000"/>
                <w:sz w:val="20"/>
                <w:szCs w:val="20"/>
              </w:rPr>
              <w:t>QSURGN14</w:t>
            </w:r>
          </w:p>
        </w:tc>
        <w:tc>
          <w:tcPr>
            <w:tcW w:w="90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E937C2" w:rsidRDefault="00E937C2" w:rsidP="00F34E1C">
            <w:pPr>
              <w:jc w:val="center"/>
              <w:rPr>
                <w:rFonts w:ascii="Calibri" w:hAnsi="Calibri"/>
                <w:color w:val="000000"/>
                <w:sz w:val="20"/>
                <w:szCs w:val="20"/>
              </w:rPr>
            </w:pPr>
            <w:proofErr w:type="spellStart"/>
            <w:r>
              <w:rPr>
                <w:rFonts w:ascii="Calibri" w:hAnsi="Calibri"/>
                <w:color w:val="000000"/>
                <w:sz w:val="20"/>
                <w:szCs w:val="20"/>
              </w:rPr>
              <w:t>OtherPreopDiag</w:t>
            </w:r>
            <w:proofErr w:type="spellEnd"/>
          </w:p>
        </w:tc>
        <w:tc>
          <w:tcPr>
            <w:tcW w:w="180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OTHER PREOP DIAGNOSIS</w:t>
            </w:r>
          </w:p>
        </w:tc>
        <w:tc>
          <w:tcPr>
            <w:tcW w:w="99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E937C2" w:rsidRDefault="00E937C2" w:rsidP="00F34E1C">
            <w:pPr>
              <w:jc w:val="center"/>
              <w:rPr>
                <w:rFonts w:ascii="Calibri" w:hAnsi="Calibri"/>
                <w:color w:val="000000"/>
                <w:sz w:val="20"/>
                <w:szCs w:val="20"/>
              </w:rPr>
            </w:pPr>
          </w:p>
        </w:tc>
        <w:tc>
          <w:tcPr>
            <w:tcW w:w="998" w:type="dxa"/>
            <w:shd w:val="clear" w:color="000000" w:fill="FFFFFF"/>
            <w:vAlign w:val="center"/>
          </w:tcPr>
          <w:p w:rsidR="00E937C2" w:rsidRDefault="00E937C2" w:rsidP="0019762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F34E1C">
            <w:pPr>
              <w:jc w:val="center"/>
              <w:rPr>
                <w:rFonts w:ascii="Calibri" w:hAnsi="Calibri"/>
                <w:color w:val="000000"/>
                <w:sz w:val="20"/>
                <w:szCs w:val="20"/>
              </w:rPr>
            </w:pPr>
          </w:p>
        </w:tc>
        <w:tc>
          <w:tcPr>
            <w:tcW w:w="999"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Y</w:t>
            </w:r>
          </w:p>
        </w:tc>
      </w:tr>
      <w:tr w:rsidR="00E937C2" w:rsidTr="008C07C6">
        <w:trPr>
          <w:trHeight w:val="255"/>
        </w:trPr>
        <w:tc>
          <w:tcPr>
            <w:tcW w:w="810" w:type="dxa"/>
            <w:shd w:val="clear" w:color="000000" w:fill="FFFFFF"/>
            <w:vAlign w:val="center"/>
            <w:hideMark/>
          </w:tcPr>
          <w:p w:rsidR="00E937C2" w:rsidRDefault="00E937C2" w:rsidP="008C07C6">
            <w:pPr>
              <w:jc w:val="center"/>
              <w:rPr>
                <w:rFonts w:ascii="Calibri" w:hAnsi="Calibri"/>
                <w:color w:val="000000"/>
                <w:sz w:val="20"/>
                <w:szCs w:val="20"/>
              </w:rPr>
            </w:pPr>
            <w:r>
              <w:rPr>
                <w:rFonts w:ascii="Calibri" w:hAnsi="Calibri"/>
                <w:color w:val="000000"/>
                <w:sz w:val="20"/>
                <w:szCs w:val="20"/>
              </w:rPr>
              <w:t>QSURGN14</w:t>
            </w:r>
          </w:p>
        </w:tc>
        <w:tc>
          <w:tcPr>
            <w:tcW w:w="90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E937C2" w:rsidRDefault="00E937C2" w:rsidP="00F34E1C">
            <w:pPr>
              <w:jc w:val="center"/>
              <w:rPr>
                <w:rFonts w:ascii="Calibri" w:hAnsi="Calibri"/>
                <w:color w:val="000000"/>
                <w:sz w:val="20"/>
                <w:szCs w:val="20"/>
              </w:rPr>
            </w:pPr>
            <w:proofErr w:type="spellStart"/>
            <w:r>
              <w:rPr>
                <w:rFonts w:ascii="Calibri" w:hAnsi="Calibri"/>
                <w:color w:val="000000"/>
                <w:sz w:val="20"/>
                <w:szCs w:val="20"/>
              </w:rPr>
              <w:t>ICD_DiagCode</w:t>
            </w:r>
            <w:proofErr w:type="spellEnd"/>
          </w:p>
        </w:tc>
        <w:tc>
          <w:tcPr>
            <w:tcW w:w="180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ICD DIAGNOSIS CODE</w:t>
            </w:r>
          </w:p>
        </w:tc>
        <w:tc>
          <w:tcPr>
            <w:tcW w:w="99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E937C2" w:rsidRDefault="00E937C2" w:rsidP="00F34E1C">
            <w:pPr>
              <w:jc w:val="center"/>
              <w:rPr>
                <w:rFonts w:ascii="Calibri" w:hAnsi="Calibri"/>
                <w:color w:val="000000"/>
                <w:sz w:val="20"/>
                <w:szCs w:val="20"/>
              </w:rPr>
            </w:pPr>
          </w:p>
        </w:tc>
        <w:tc>
          <w:tcPr>
            <w:tcW w:w="998" w:type="dxa"/>
            <w:shd w:val="clear" w:color="000000" w:fill="FFFFFF"/>
            <w:vAlign w:val="center"/>
          </w:tcPr>
          <w:p w:rsidR="00E937C2" w:rsidRDefault="009A5D2A" w:rsidP="0019762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F34E1C">
            <w:pPr>
              <w:jc w:val="center"/>
              <w:rPr>
                <w:rFonts w:ascii="Calibri" w:hAnsi="Calibri"/>
                <w:color w:val="000000"/>
                <w:sz w:val="20"/>
                <w:szCs w:val="20"/>
              </w:rPr>
            </w:pPr>
          </w:p>
        </w:tc>
        <w:tc>
          <w:tcPr>
            <w:tcW w:w="999"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Y</w:t>
            </w:r>
          </w:p>
        </w:tc>
      </w:tr>
      <w:tr w:rsidR="00E937C2" w:rsidTr="008C07C6">
        <w:trPr>
          <w:trHeight w:val="765"/>
        </w:trPr>
        <w:tc>
          <w:tcPr>
            <w:tcW w:w="810" w:type="dxa"/>
            <w:shd w:val="clear" w:color="000000" w:fill="FFFFFF"/>
            <w:vAlign w:val="center"/>
            <w:hideMark/>
          </w:tcPr>
          <w:p w:rsidR="00E937C2" w:rsidRDefault="00E937C2" w:rsidP="008C07C6">
            <w:pPr>
              <w:jc w:val="center"/>
              <w:rPr>
                <w:rFonts w:ascii="Calibri" w:hAnsi="Calibri"/>
                <w:color w:val="000000"/>
                <w:sz w:val="20"/>
                <w:szCs w:val="20"/>
              </w:rPr>
            </w:pPr>
            <w:r>
              <w:rPr>
                <w:rFonts w:ascii="Calibri" w:hAnsi="Calibri"/>
                <w:color w:val="000000"/>
                <w:sz w:val="20"/>
                <w:szCs w:val="20"/>
              </w:rPr>
              <w:t>QSURGN14</w:t>
            </w:r>
          </w:p>
        </w:tc>
        <w:tc>
          <w:tcPr>
            <w:tcW w:w="90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E937C2" w:rsidRDefault="00E937C2" w:rsidP="00F34E1C">
            <w:pPr>
              <w:jc w:val="center"/>
              <w:rPr>
                <w:rFonts w:ascii="Calibri" w:hAnsi="Calibri"/>
                <w:color w:val="000000"/>
                <w:sz w:val="20"/>
                <w:szCs w:val="20"/>
              </w:rPr>
            </w:pPr>
            <w:proofErr w:type="spellStart"/>
            <w:r>
              <w:rPr>
                <w:rFonts w:ascii="Calibri" w:hAnsi="Calibri"/>
                <w:color w:val="000000"/>
                <w:sz w:val="20"/>
                <w:szCs w:val="20"/>
              </w:rPr>
              <w:t>DiagComm</w:t>
            </w:r>
            <w:proofErr w:type="spellEnd"/>
          </w:p>
        </w:tc>
        <w:tc>
          <w:tcPr>
            <w:tcW w:w="180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DIAGNOSIS COMMENTS</w:t>
            </w:r>
          </w:p>
        </w:tc>
        <w:tc>
          <w:tcPr>
            <w:tcW w:w="99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E937C2" w:rsidRDefault="00E937C2" w:rsidP="00F34E1C">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E937C2" w:rsidRDefault="00E937C2" w:rsidP="00F34E1C">
            <w:pPr>
              <w:jc w:val="center"/>
              <w:rPr>
                <w:rFonts w:ascii="Calibri" w:hAnsi="Calibri"/>
                <w:color w:val="000000"/>
                <w:sz w:val="20"/>
                <w:szCs w:val="20"/>
              </w:rPr>
            </w:pPr>
          </w:p>
        </w:tc>
        <w:tc>
          <w:tcPr>
            <w:tcW w:w="998" w:type="dxa"/>
            <w:shd w:val="clear" w:color="000000" w:fill="FFFFFF"/>
            <w:vAlign w:val="center"/>
          </w:tcPr>
          <w:p w:rsidR="00E937C2" w:rsidRDefault="00E937C2" w:rsidP="0019762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F34E1C">
            <w:pPr>
              <w:jc w:val="center"/>
              <w:rPr>
                <w:rFonts w:ascii="Calibri" w:hAnsi="Calibri"/>
                <w:color w:val="000000"/>
                <w:sz w:val="20"/>
                <w:szCs w:val="20"/>
              </w:rPr>
            </w:pPr>
          </w:p>
        </w:tc>
        <w:tc>
          <w:tcPr>
            <w:tcW w:w="999" w:type="dxa"/>
            <w:shd w:val="clear" w:color="000000" w:fill="FFFFFF"/>
            <w:vAlign w:val="center"/>
            <w:hideMark/>
          </w:tcPr>
          <w:p w:rsidR="00E937C2" w:rsidRDefault="00E937C2" w:rsidP="00F34E1C">
            <w:pPr>
              <w:jc w:val="center"/>
              <w:rPr>
                <w:rFonts w:ascii="Calibri" w:hAnsi="Calibri"/>
                <w:color w:val="000000"/>
                <w:sz w:val="20"/>
                <w:szCs w:val="20"/>
              </w:rPr>
            </w:pPr>
            <w:r>
              <w:rPr>
                <w:rFonts w:ascii="Calibri" w:hAnsi="Calibri"/>
                <w:color w:val="000000"/>
                <w:sz w:val="20"/>
                <w:szCs w:val="20"/>
              </w:rPr>
              <w:t>Y</w:t>
            </w:r>
          </w:p>
        </w:tc>
      </w:tr>
      <w:tr w:rsidR="00DD43DB" w:rsidTr="008C07C6">
        <w:trPr>
          <w:trHeight w:val="765"/>
        </w:trPr>
        <w:tc>
          <w:tcPr>
            <w:tcW w:w="810" w:type="dxa"/>
            <w:shd w:val="clear" w:color="000000" w:fill="FFFFFF"/>
            <w:vAlign w:val="center"/>
          </w:tcPr>
          <w:p w:rsidR="00DD43DB" w:rsidRPr="0055732A" w:rsidRDefault="00DD43DB"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N14</w:t>
            </w:r>
          </w:p>
        </w:tc>
        <w:tc>
          <w:tcPr>
            <w:tcW w:w="900" w:type="dxa"/>
            <w:shd w:val="clear" w:color="000000" w:fill="FFFFFF"/>
            <w:vAlign w:val="center"/>
          </w:tcPr>
          <w:p w:rsidR="00DD43DB" w:rsidRPr="0055732A" w:rsidRDefault="00DD43DB" w:rsidP="0065208C">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tcPr>
          <w:p w:rsidR="00DD43DB" w:rsidRPr="0055732A" w:rsidRDefault="00DD43DB" w:rsidP="0065208C">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DD43DB" w:rsidRPr="0055732A" w:rsidRDefault="00DD43DB" w:rsidP="0065208C">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DD43DB" w:rsidRPr="0055732A" w:rsidRDefault="00DD43DB"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DD43DB" w:rsidRPr="0055732A" w:rsidRDefault="00DD43DB"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DD43DB" w:rsidRPr="0055732A" w:rsidRDefault="00DD43DB"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DD43DB" w:rsidRPr="0055732A" w:rsidRDefault="00DD43DB"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DD43DB" w:rsidRPr="0055732A" w:rsidRDefault="00DD43DB" w:rsidP="0065208C">
            <w:pPr>
              <w:jc w:val="center"/>
              <w:rPr>
                <w:rFonts w:ascii="Calibri" w:hAnsi="Calibri"/>
                <w:color w:val="000000"/>
                <w:sz w:val="20"/>
                <w:szCs w:val="20"/>
              </w:rPr>
            </w:pPr>
          </w:p>
        </w:tc>
        <w:tc>
          <w:tcPr>
            <w:tcW w:w="998" w:type="dxa"/>
            <w:shd w:val="clear" w:color="000000" w:fill="FFFFFF"/>
            <w:vAlign w:val="center"/>
          </w:tcPr>
          <w:p w:rsidR="00DD43DB" w:rsidRPr="0055732A" w:rsidRDefault="00DD43DB"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DD43DB" w:rsidRPr="0055732A" w:rsidRDefault="00DD43DB" w:rsidP="0065208C">
            <w:pPr>
              <w:jc w:val="center"/>
              <w:rPr>
                <w:rFonts w:ascii="Calibri" w:hAnsi="Calibri"/>
                <w:color w:val="000000"/>
                <w:sz w:val="20"/>
                <w:szCs w:val="20"/>
              </w:rPr>
            </w:pPr>
          </w:p>
        </w:tc>
        <w:tc>
          <w:tcPr>
            <w:tcW w:w="999" w:type="dxa"/>
            <w:shd w:val="clear" w:color="000000" w:fill="FFFFFF"/>
            <w:vAlign w:val="center"/>
          </w:tcPr>
          <w:p w:rsidR="00DD43DB" w:rsidRPr="0055732A" w:rsidRDefault="00DD43DB" w:rsidP="0065208C">
            <w:pPr>
              <w:jc w:val="center"/>
              <w:rPr>
                <w:rFonts w:ascii="Calibri" w:hAnsi="Calibri"/>
                <w:color w:val="000000"/>
                <w:sz w:val="20"/>
                <w:szCs w:val="20"/>
              </w:rPr>
            </w:pPr>
            <w:r w:rsidRPr="0055732A">
              <w:rPr>
                <w:rFonts w:ascii="Calibri" w:hAnsi="Calibri"/>
                <w:color w:val="000000"/>
                <w:sz w:val="20"/>
                <w:szCs w:val="20"/>
              </w:rPr>
              <w:t>N</w:t>
            </w:r>
          </w:p>
        </w:tc>
      </w:tr>
    </w:tbl>
    <w:p w:rsidR="00424980" w:rsidRDefault="00424980"/>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98"/>
        <w:gridCol w:w="999"/>
      </w:tblGrid>
      <w:tr w:rsidR="00BD119D" w:rsidTr="00BD119D">
        <w:trPr>
          <w:trHeight w:val="765"/>
        </w:trPr>
        <w:tc>
          <w:tcPr>
            <w:tcW w:w="81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BD119D" w:rsidRDefault="003F21BC" w:rsidP="00BD119D">
            <w:pPr>
              <w:jc w:val="center"/>
              <w:rPr>
                <w:rFonts w:ascii="Calibri" w:hAnsi="Calibri"/>
                <w:b/>
                <w:bCs/>
                <w:color w:val="000000"/>
                <w:sz w:val="20"/>
                <w:szCs w:val="20"/>
              </w:rPr>
            </w:pPr>
            <w:r>
              <w:rPr>
                <w:rFonts w:ascii="Calibri" w:hAnsi="Calibri"/>
                <w:b/>
                <w:bCs/>
                <w:color w:val="000000"/>
                <w:sz w:val="20"/>
                <w:szCs w:val="20"/>
              </w:rPr>
              <w:t>VistA</w:t>
            </w:r>
            <w:r w:rsidR="00BD119D">
              <w:rPr>
                <w:rFonts w:ascii="Calibri" w:hAnsi="Calibri"/>
                <w:b/>
                <w:bCs/>
                <w:color w:val="000000"/>
                <w:sz w:val="20"/>
                <w:szCs w:val="20"/>
              </w:rPr>
              <w:t xml:space="preserve"> Field Name</w:t>
            </w:r>
          </w:p>
        </w:tc>
        <w:tc>
          <w:tcPr>
            <w:tcW w:w="99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BD119D" w:rsidRPr="00582D02" w:rsidRDefault="00BD119D" w:rsidP="00BD119D">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Repetition</w:t>
            </w:r>
          </w:p>
        </w:tc>
      </w:tr>
      <w:tr w:rsidR="009F7FD9" w:rsidTr="00246B01">
        <w:trPr>
          <w:trHeight w:val="765"/>
        </w:trPr>
        <w:tc>
          <w:tcPr>
            <w:tcW w:w="810" w:type="dxa"/>
            <w:shd w:val="clear" w:color="000000" w:fill="FFFFFF"/>
            <w:vAlign w:val="center"/>
            <w:hideMark/>
          </w:tcPr>
          <w:p w:rsidR="009F7FD9" w:rsidRDefault="009F7FD9" w:rsidP="00246B01">
            <w:pPr>
              <w:jc w:val="center"/>
            </w:pPr>
            <w:r w:rsidRPr="008E00BF">
              <w:rPr>
                <w:rFonts w:ascii="Calibri" w:hAnsi="Calibri"/>
                <w:color w:val="000000"/>
                <w:sz w:val="20"/>
                <w:szCs w:val="20"/>
              </w:rPr>
              <w:t>QSURGN15</w:t>
            </w:r>
          </w:p>
        </w:tc>
        <w:tc>
          <w:tcPr>
            <w:tcW w:w="90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9F7FD9" w:rsidRPr="005466CA" w:rsidRDefault="004779CD" w:rsidP="00BD119D">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BD119D">
            <w:pPr>
              <w:jc w:val="center"/>
              <w:rPr>
                <w:rFonts w:ascii="Calibri" w:hAnsi="Calibri"/>
                <w:color w:val="000000"/>
                <w:sz w:val="20"/>
                <w:szCs w:val="20"/>
              </w:rPr>
            </w:pPr>
          </w:p>
        </w:tc>
        <w:tc>
          <w:tcPr>
            <w:tcW w:w="998" w:type="dxa"/>
            <w:shd w:val="clear" w:color="000000" w:fill="FFFFFF"/>
            <w:vAlign w:val="center"/>
          </w:tcPr>
          <w:p w:rsidR="009F7FD9" w:rsidRPr="005466CA" w:rsidRDefault="000829B0" w:rsidP="00BD119D">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BD119D">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Y</w:t>
            </w:r>
          </w:p>
        </w:tc>
      </w:tr>
      <w:tr w:rsidR="009F7FD9" w:rsidTr="00246B01">
        <w:trPr>
          <w:trHeight w:val="765"/>
        </w:trPr>
        <w:tc>
          <w:tcPr>
            <w:tcW w:w="810" w:type="dxa"/>
            <w:shd w:val="clear" w:color="000000" w:fill="FFFFFF"/>
            <w:vAlign w:val="center"/>
            <w:hideMark/>
          </w:tcPr>
          <w:p w:rsidR="009F7FD9" w:rsidRDefault="009F7FD9" w:rsidP="00246B01">
            <w:pPr>
              <w:jc w:val="center"/>
            </w:pPr>
            <w:r w:rsidRPr="008E00BF">
              <w:rPr>
                <w:rFonts w:ascii="Calibri" w:hAnsi="Calibri"/>
                <w:color w:val="000000"/>
                <w:sz w:val="20"/>
                <w:szCs w:val="20"/>
              </w:rPr>
              <w:lastRenderedPageBreak/>
              <w:t>QSURGN15</w:t>
            </w:r>
          </w:p>
        </w:tc>
        <w:tc>
          <w:tcPr>
            <w:tcW w:w="90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BD119D">
            <w:pPr>
              <w:jc w:val="center"/>
              <w:rPr>
                <w:rFonts w:ascii="Calibri" w:hAnsi="Calibri"/>
                <w:color w:val="000000"/>
                <w:sz w:val="20"/>
                <w:szCs w:val="20"/>
              </w:rPr>
            </w:pPr>
          </w:p>
        </w:tc>
        <w:tc>
          <w:tcPr>
            <w:tcW w:w="998" w:type="dxa"/>
            <w:shd w:val="clear" w:color="000000" w:fill="FFFFFF"/>
            <w:vAlign w:val="center"/>
          </w:tcPr>
          <w:p w:rsidR="009F7FD9" w:rsidRPr="005466CA" w:rsidRDefault="000829B0" w:rsidP="00BD119D">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BD119D">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765"/>
        </w:trPr>
        <w:tc>
          <w:tcPr>
            <w:tcW w:w="810" w:type="dxa"/>
            <w:shd w:val="clear" w:color="000000" w:fill="FFFFFF"/>
            <w:vAlign w:val="center"/>
            <w:hideMark/>
          </w:tcPr>
          <w:p w:rsidR="00E937C2" w:rsidRDefault="00E937C2" w:rsidP="00246B01">
            <w:pPr>
              <w:jc w:val="center"/>
              <w:rPr>
                <w:rFonts w:ascii="Calibri" w:hAnsi="Calibri"/>
                <w:bCs/>
                <w:color w:val="000000"/>
                <w:sz w:val="20"/>
                <w:szCs w:val="20"/>
              </w:rPr>
            </w:pPr>
            <w:r>
              <w:rPr>
                <w:rFonts w:ascii="Calibri" w:hAnsi="Calibri"/>
                <w:bCs/>
                <w:color w:val="000000"/>
                <w:sz w:val="20"/>
                <w:szCs w:val="20"/>
              </w:rPr>
              <w:t>QSURGN15</w:t>
            </w:r>
          </w:p>
        </w:tc>
        <w:tc>
          <w:tcPr>
            <w:tcW w:w="900" w:type="dxa"/>
            <w:shd w:val="clear" w:color="000000" w:fill="FFFFFF"/>
            <w:vAlign w:val="center"/>
            <w:hideMark/>
          </w:tcPr>
          <w:p w:rsidR="00E937C2" w:rsidRPr="005466CA" w:rsidRDefault="00E937C2"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E937C2" w:rsidRPr="00582D02" w:rsidRDefault="00E937C2"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E937C2" w:rsidRPr="00582D02" w:rsidRDefault="00E937C2"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E937C2" w:rsidRPr="00582D02" w:rsidRDefault="00E937C2"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Pr="00582D02" w:rsidRDefault="00116F3F"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937C2" w:rsidRPr="00582D02" w:rsidRDefault="00E937C2"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937C2" w:rsidRPr="00582D02" w:rsidRDefault="00E937C2"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E937C2" w:rsidRPr="00582D02" w:rsidRDefault="00E937C2" w:rsidP="00CF5084">
            <w:pPr>
              <w:jc w:val="center"/>
              <w:rPr>
                <w:rFonts w:ascii="Calibri" w:hAnsi="Calibri"/>
                <w:color w:val="000000"/>
                <w:sz w:val="20"/>
                <w:szCs w:val="20"/>
              </w:rPr>
            </w:pPr>
          </w:p>
        </w:tc>
        <w:tc>
          <w:tcPr>
            <w:tcW w:w="998" w:type="dxa"/>
            <w:shd w:val="clear" w:color="000000" w:fill="FFFFFF"/>
            <w:vAlign w:val="center"/>
          </w:tcPr>
          <w:p w:rsidR="00E937C2" w:rsidRPr="00582D02" w:rsidRDefault="00E937C2" w:rsidP="00CF50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E937C2" w:rsidRPr="00582D02" w:rsidRDefault="00E937C2" w:rsidP="00CF5084">
            <w:pPr>
              <w:jc w:val="center"/>
              <w:rPr>
                <w:rFonts w:ascii="Calibri" w:hAnsi="Calibri"/>
                <w:color w:val="000000"/>
                <w:sz w:val="20"/>
                <w:szCs w:val="20"/>
              </w:rPr>
            </w:pPr>
          </w:p>
        </w:tc>
        <w:tc>
          <w:tcPr>
            <w:tcW w:w="999" w:type="dxa"/>
            <w:shd w:val="clear" w:color="000000" w:fill="FFFFFF"/>
            <w:vAlign w:val="center"/>
            <w:hideMark/>
          </w:tcPr>
          <w:p w:rsidR="00E937C2" w:rsidRPr="00582D02" w:rsidRDefault="00E937C2" w:rsidP="00CF5084">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765"/>
        </w:trPr>
        <w:tc>
          <w:tcPr>
            <w:tcW w:w="810" w:type="dxa"/>
            <w:shd w:val="clear" w:color="000000" w:fill="FFFFFF"/>
            <w:vAlign w:val="center"/>
            <w:hideMark/>
          </w:tcPr>
          <w:p w:rsidR="00E937C2" w:rsidRDefault="00E937C2" w:rsidP="00246B01">
            <w:pPr>
              <w:jc w:val="center"/>
            </w:pPr>
            <w:r w:rsidRPr="008E00BF">
              <w:rPr>
                <w:rFonts w:ascii="Calibri" w:hAnsi="Calibri"/>
                <w:color w:val="000000"/>
                <w:sz w:val="20"/>
                <w:szCs w:val="20"/>
              </w:rPr>
              <w:t>QSURGN15</w:t>
            </w:r>
          </w:p>
        </w:tc>
        <w:tc>
          <w:tcPr>
            <w:tcW w:w="900" w:type="dxa"/>
            <w:shd w:val="clear" w:color="000000" w:fill="FFFFFF"/>
            <w:vAlign w:val="center"/>
            <w:hideMark/>
          </w:tcPr>
          <w:p w:rsidR="00E937C2" w:rsidRPr="005466CA" w:rsidRDefault="00E937C2" w:rsidP="00BD119D">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E937C2" w:rsidRPr="005466CA" w:rsidRDefault="00E937C2" w:rsidP="00BD119D">
            <w:pPr>
              <w:jc w:val="center"/>
              <w:rPr>
                <w:rFonts w:ascii="Calibri" w:hAnsi="Calibri"/>
                <w:color w:val="000000"/>
                <w:sz w:val="20"/>
                <w:szCs w:val="20"/>
              </w:rPr>
            </w:pPr>
            <w:r>
              <w:rPr>
                <w:rFonts w:ascii="Calibri" w:hAnsi="Calibri"/>
                <w:color w:val="000000"/>
                <w:sz w:val="20"/>
                <w:szCs w:val="20"/>
              </w:rPr>
              <w:t>SUBIEN</w:t>
            </w:r>
            <w:r w:rsidR="00246B01" w:rsidRPr="00246B01">
              <w:rPr>
                <w:rFonts w:ascii="Calibri" w:hAnsi="Calibri"/>
                <w:color w:val="000000"/>
                <w:sz w:val="20"/>
                <w:szCs w:val="20"/>
              </w:rPr>
              <w:t>(.74)</w:t>
            </w:r>
          </w:p>
        </w:tc>
        <w:tc>
          <w:tcPr>
            <w:tcW w:w="1800" w:type="dxa"/>
            <w:shd w:val="clear" w:color="000000" w:fill="FFFFFF"/>
            <w:vAlign w:val="center"/>
            <w:hideMark/>
          </w:tcPr>
          <w:p w:rsidR="00E937C2" w:rsidRPr="005466CA" w:rsidRDefault="00E937C2" w:rsidP="00BD119D">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E937C2" w:rsidRPr="005466CA" w:rsidRDefault="00E937C2"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Pr="005466CA" w:rsidRDefault="00E937C2" w:rsidP="00BD119D">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937C2" w:rsidRPr="005466CA" w:rsidRDefault="00E937C2" w:rsidP="00BD119D">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937C2" w:rsidRPr="005466CA" w:rsidRDefault="00E937C2" w:rsidP="00BD119D">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E937C2" w:rsidRPr="005466CA" w:rsidRDefault="00E937C2" w:rsidP="00BD119D">
            <w:pPr>
              <w:jc w:val="center"/>
              <w:rPr>
                <w:rFonts w:ascii="Calibri" w:hAnsi="Calibri"/>
                <w:color w:val="000000"/>
                <w:sz w:val="20"/>
                <w:szCs w:val="20"/>
              </w:rPr>
            </w:pPr>
          </w:p>
        </w:tc>
        <w:tc>
          <w:tcPr>
            <w:tcW w:w="998" w:type="dxa"/>
            <w:shd w:val="clear" w:color="000000" w:fill="FFFFFF"/>
            <w:vAlign w:val="center"/>
          </w:tcPr>
          <w:p w:rsidR="00E937C2" w:rsidRPr="005466CA" w:rsidRDefault="00E937C2" w:rsidP="00BD119D">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E937C2" w:rsidRPr="005466CA" w:rsidRDefault="00E937C2" w:rsidP="00BD119D">
            <w:pPr>
              <w:jc w:val="center"/>
              <w:rPr>
                <w:rFonts w:ascii="Calibri" w:hAnsi="Calibri"/>
                <w:color w:val="000000"/>
                <w:sz w:val="20"/>
                <w:szCs w:val="20"/>
              </w:rPr>
            </w:pPr>
          </w:p>
        </w:tc>
        <w:tc>
          <w:tcPr>
            <w:tcW w:w="999" w:type="dxa"/>
            <w:shd w:val="clear" w:color="000000" w:fill="FFFFFF"/>
            <w:vAlign w:val="center"/>
            <w:hideMark/>
          </w:tcPr>
          <w:p w:rsidR="00E937C2" w:rsidRPr="005466CA" w:rsidRDefault="00E937C2" w:rsidP="00BD119D">
            <w:pPr>
              <w:jc w:val="center"/>
              <w:rPr>
                <w:rFonts w:ascii="Calibri" w:hAnsi="Calibri"/>
                <w:color w:val="000000"/>
                <w:sz w:val="20"/>
                <w:szCs w:val="20"/>
              </w:rPr>
            </w:pPr>
            <w:r>
              <w:rPr>
                <w:rFonts w:ascii="Calibri" w:hAnsi="Calibri"/>
                <w:color w:val="000000"/>
                <w:sz w:val="20"/>
                <w:szCs w:val="20"/>
              </w:rPr>
              <w:t>N</w:t>
            </w:r>
          </w:p>
        </w:tc>
      </w:tr>
      <w:tr w:rsidR="00E937C2" w:rsidTr="00246B01">
        <w:trPr>
          <w:trHeight w:val="25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proofErr w:type="spellStart"/>
            <w:r>
              <w:rPr>
                <w:rFonts w:ascii="Calibri" w:hAnsi="Calibri"/>
                <w:color w:val="000000"/>
                <w:sz w:val="20"/>
                <w:szCs w:val="20"/>
              </w:rPr>
              <w:t>OtherPostopDiags</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OTHER POSTOP DIAGS</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E937C2" w:rsidP="00BD119D">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25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proofErr w:type="spellStart"/>
            <w:r>
              <w:rPr>
                <w:rFonts w:ascii="Calibri" w:hAnsi="Calibri"/>
                <w:color w:val="000000"/>
                <w:sz w:val="20"/>
                <w:szCs w:val="20"/>
              </w:rPr>
              <w:t>PlannedICD_DiagCode</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PLANNED ICD DIAGNOSIS CODE</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7</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C33406" w:rsidP="00BD119D">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76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proofErr w:type="spellStart"/>
            <w:r>
              <w:rPr>
                <w:rFonts w:ascii="Calibri" w:hAnsi="Calibri"/>
                <w:color w:val="000000"/>
                <w:sz w:val="20"/>
                <w:szCs w:val="20"/>
              </w:rPr>
              <w:t>DiagComm</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DIAGNOSIS COMMENTS</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E937C2" w:rsidRDefault="00E937C2" w:rsidP="00BD119D">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8E16FB"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25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proofErr w:type="spellStart"/>
            <w:r>
              <w:rPr>
                <w:rFonts w:ascii="Calibri" w:hAnsi="Calibri"/>
                <w:color w:val="000000"/>
                <w:sz w:val="20"/>
                <w:szCs w:val="20"/>
              </w:rPr>
              <w:t>ServiceConnec</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SERVICE CONNECTED</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2</w:t>
            </w:r>
          </w:p>
        </w:tc>
        <w:tc>
          <w:tcPr>
            <w:tcW w:w="63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YES; NO</w:t>
            </w: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25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proofErr w:type="spellStart"/>
            <w:r>
              <w:rPr>
                <w:rFonts w:ascii="Calibri" w:hAnsi="Calibri"/>
                <w:color w:val="000000"/>
                <w:sz w:val="20"/>
                <w:szCs w:val="20"/>
              </w:rPr>
              <w:t>AgentOrangeExp</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AGENT ORANGE EXPOSURE</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2</w:t>
            </w:r>
          </w:p>
        </w:tc>
        <w:tc>
          <w:tcPr>
            <w:tcW w:w="63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YES; NO</w:t>
            </w: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25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proofErr w:type="spellStart"/>
            <w:r>
              <w:rPr>
                <w:rFonts w:ascii="Calibri" w:hAnsi="Calibri"/>
                <w:color w:val="000000"/>
                <w:sz w:val="20"/>
                <w:szCs w:val="20"/>
              </w:rPr>
              <w:t>IonRadExp</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IONIZING RADIATION EXPOSURE</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2</w:t>
            </w:r>
          </w:p>
        </w:tc>
        <w:tc>
          <w:tcPr>
            <w:tcW w:w="63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YES; NO</w:t>
            </w: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25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E15F04">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proofErr w:type="spellStart"/>
            <w:r>
              <w:rPr>
                <w:rFonts w:ascii="Calibri" w:hAnsi="Calibri"/>
                <w:color w:val="000000"/>
                <w:sz w:val="20"/>
                <w:szCs w:val="20"/>
              </w:rPr>
              <w:t>MilSexTrauma</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MILITARY SEXUAL TRAUMA</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2</w:t>
            </w:r>
          </w:p>
        </w:tc>
        <w:tc>
          <w:tcPr>
            <w:tcW w:w="63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FC7AFB"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YES; NO</w:t>
            </w: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25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Head/</w:t>
            </w:r>
            <w:proofErr w:type="spellStart"/>
            <w:r>
              <w:rPr>
                <w:rFonts w:ascii="Calibri" w:hAnsi="Calibri"/>
                <w:color w:val="000000"/>
                <w:sz w:val="20"/>
                <w:szCs w:val="20"/>
              </w:rPr>
              <w:t>NeckCancer</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HEAD AND/OR NECK CANCER</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2</w:t>
            </w:r>
          </w:p>
        </w:tc>
        <w:tc>
          <w:tcPr>
            <w:tcW w:w="639" w:type="dxa"/>
            <w:shd w:val="clear" w:color="000000" w:fill="FFFFFF"/>
            <w:vAlign w:val="center"/>
            <w:hideMark/>
          </w:tcPr>
          <w:p w:rsidR="00E937C2" w:rsidRDefault="00E937C2" w:rsidP="00BD119D">
            <w:pPr>
              <w:jc w:val="center"/>
              <w:rPr>
                <w:rFonts w:ascii="Cambria" w:hAnsi="Cambria"/>
                <w:color w:val="000000"/>
                <w:sz w:val="20"/>
                <w:szCs w:val="20"/>
              </w:rPr>
            </w:pPr>
            <w:r>
              <w:rPr>
                <w:rFonts w:ascii="Cambria" w:hAnsi="Cambria"/>
                <w:color w:val="000000"/>
                <w:sz w:val="20"/>
                <w:szCs w:val="20"/>
              </w:rPr>
              <w:t>3</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YES; NO</w:t>
            </w: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510"/>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13</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proofErr w:type="spellStart"/>
            <w:r>
              <w:rPr>
                <w:rFonts w:ascii="Calibri" w:hAnsi="Calibri"/>
                <w:color w:val="000000"/>
                <w:sz w:val="20"/>
                <w:szCs w:val="20"/>
              </w:rPr>
              <w:t>EnvironContam</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ENVIRONMENTAL CONTAMINANTS</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2</w:t>
            </w:r>
          </w:p>
        </w:tc>
        <w:tc>
          <w:tcPr>
            <w:tcW w:w="639" w:type="dxa"/>
            <w:shd w:val="clear" w:color="000000" w:fill="FFFFFF"/>
            <w:vAlign w:val="center"/>
            <w:hideMark/>
          </w:tcPr>
          <w:p w:rsidR="00E937C2" w:rsidRDefault="00E937C2" w:rsidP="00BD119D">
            <w:pPr>
              <w:jc w:val="center"/>
              <w:rPr>
                <w:rFonts w:ascii="Cambria" w:hAnsi="Cambria"/>
                <w:color w:val="000000"/>
                <w:sz w:val="20"/>
                <w:szCs w:val="20"/>
              </w:rPr>
            </w:pPr>
            <w:r>
              <w:rPr>
                <w:rFonts w:ascii="Cambria" w:hAnsi="Cambria"/>
                <w:color w:val="000000"/>
                <w:sz w:val="20"/>
                <w:szCs w:val="20"/>
              </w:rPr>
              <w:t>3</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YES; NO</w:t>
            </w: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25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14</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proofErr w:type="spellStart"/>
            <w:r>
              <w:rPr>
                <w:rFonts w:ascii="Calibri" w:hAnsi="Calibri"/>
                <w:color w:val="000000"/>
                <w:sz w:val="20"/>
                <w:szCs w:val="20"/>
              </w:rPr>
              <w:t>CombatVet</w:t>
            </w:r>
            <w:proofErr w:type="spellEnd"/>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COMBAT VET</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2</w:t>
            </w:r>
          </w:p>
        </w:tc>
        <w:tc>
          <w:tcPr>
            <w:tcW w:w="639" w:type="dxa"/>
            <w:shd w:val="clear" w:color="000000" w:fill="FFFFFF"/>
            <w:vAlign w:val="center"/>
            <w:hideMark/>
          </w:tcPr>
          <w:p w:rsidR="00E937C2" w:rsidRDefault="00E937C2" w:rsidP="00BD119D">
            <w:pPr>
              <w:jc w:val="center"/>
              <w:rPr>
                <w:rFonts w:ascii="Cambria" w:hAnsi="Cambria"/>
                <w:color w:val="000000"/>
                <w:sz w:val="20"/>
                <w:szCs w:val="20"/>
              </w:rPr>
            </w:pPr>
            <w:r>
              <w:rPr>
                <w:rFonts w:ascii="Cambria" w:hAnsi="Cambria"/>
                <w:color w:val="000000"/>
                <w:sz w:val="20"/>
                <w:szCs w:val="20"/>
              </w:rPr>
              <w:t>3</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YES; NO</w:t>
            </w: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E937C2" w:rsidTr="00246B01">
        <w:trPr>
          <w:trHeight w:val="255"/>
        </w:trPr>
        <w:tc>
          <w:tcPr>
            <w:tcW w:w="810" w:type="dxa"/>
            <w:shd w:val="clear" w:color="000000" w:fill="FFFFFF"/>
            <w:vAlign w:val="center"/>
            <w:hideMark/>
          </w:tcPr>
          <w:p w:rsidR="00E937C2" w:rsidRDefault="00E937C2" w:rsidP="00246B01">
            <w:pPr>
              <w:jc w:val="center"/>
              <w:rPr>
                <w:rFonts w:ascii="Calibri" w:hAnsi="Calibri"/>
                <w:color w:val="000000"/>
                <w:sz w:val="20"/>
                <w:szCs w:val="20"/>
              </w:rPr>
            </w:pPr>
            <w:r>
              <w:rPr>
                <w:rFonts w:ascii="Calibri" w:hAnsi="Calibri"/>
                <w:color w:val="000000"/>
                <w:sz w:val="20"/>
                <w:szCs w:val="20"/>
              </w:rPr>
              <w:t>QSURGN15</w:t>
            </w:r>
          </w:p>
        </w:tc>
        <w:tc>
          <w:tcPr>
            <w:tcW w:w="9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15</w:t>
            </w:r>
          </w:p>
        </w:tc>
        <w:tc>
          <w:tcPr>
            <w:tcW w:w="126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Proj112/Shad</w:t>
            </w:r>
          </w:p>
        </w:tc>
        <w:tc>
          <w:tcPr>
            <w:tcW w:w="180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PROJ 112/SHAD</w:t>
            </w:r>
          </w:p>
        </w:tc>
        <w:tc>
          <w:tcPr>
            <w:tcW w:w="99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2</w:t>
            </w:r>
          </w:p>
        </w:tc>
        <w:tc>
          <w:tcPr>
            <w:tcW w:w="639" w:type="dxa"/>
            <w:shd w:val="clear" w:color="000000" w:fill="FFFFFF"/>
            <w:vAlign w:val="center"/>
            <w:hideMark/>
          </w:tcPr>
          <w:p w:rsidR="00E937C2" w:rsidRDefault="00E937C2" w:rsidP="00BD119D">
            <w:pPr>
              <w:jc w:val="center"/>
              <w:rPr>
                <w:rFonts w:ascii="Cambria" w:hAnsi="Cambria"/>
                <w:color w:val="000000"/>
                <w:sz w:val="20"/>
                <w:szCs w:val="20"/>
              </w:rPr>
            </w:pPr>
            <w:r>
              <w:rPr>
                <w:rFonts w:ascii="Cambria" w:hAnsi="Cambria"/>
                <w:color w:val="000000"/>
                <w:sz w:val="20"/>
                <w:szCs w:val="20"/>
              </w:rPr>
              <w:t>3</w:t>
            </w:r>
          </w:p>
        </w:tc>
        <w:tc>
          <w:tcPr>
            <w:tcW w:w="998" w:type="dxa"/>
            <w:shd w:val="clear" w:color="000000" w:fill="FFFFFF"/>
            <w:vAlign w:val="center"/>
          </w:tcPr>
          <w:p w:rsidR="00E937C2" w:rsidRDefault="00E937C2" w:rsidP="00BD119D">
            <w:pPr>
              <w:jc w:val="center"/>
              <w:rPr>
                <w:rFonts w:ascii="Calibri" w:hAnsi="Calibri"/>
                <w:color w:val="000000"/>
                <w:sz w:val="20"/>
                <w:szCs w:val="20"/>
              </w:rPr>
            </w:pPr>
          </w:p>
        </w:tc>
        <w:tc>
          <w:tcPr>
            <w:tcW w:w="998" w:type="dxa"/>
            <w:shd w:val="clear" w:color="000000" w:fill="FFFFFF"/>
            <w:vAlign w:val="center"/>
          </w:tcPr>
          <w:p w:rsidR="00E937C2"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YES; NO</w:t>
            </w:r>
          </w:p>
        </w:tc>
        <w:tc>
          <w:tcPr>
            <w:tcW w:w="999" w:type="dxa"/>
            <w:shd w:val="clear" w:color="000000" w:fill="FFFFFF"/>
            <w:vAlign w:val="center"/>
            <w:hideMark/>
          </w:tcPr>
          <w:p w:rsidR="00E937C2" w:rsidRDefault="00E937C2" w:rsidP="00BD119D">
            <w:pPr>
              <w:jc w:val="center"/>
              <w:rPr>
                <w:rFonts w:ascii="Calibri" w:hAnsi="Calibri"/>
                <w:color w:val="000000"/>
                <w:sz w:val="20"/>
                <w:szCs w:val="20"/>
              </w:rPr>
            </w:pPr>
            <w:r>
              <w:rPr>
                <w:rFonts w:ascii="Calibri" w:hAnsi="Calibri"/>
                <w:color w:val="000000"/>
                <w:sz w:val="20"/>
                <w:szCs w:val="20"/>
              </w:rPr>
              <w:t>Y</w:t>
            </w:r>
          </w:p>
        </w:tc>
      </w:tr>
      <w:tr w:rsidR="009113F7" w:rsidTr="00246B01">
        <w:trPr>
          <w:trHeight w:val="255"/>
        </w:trPr>
        <w:tc>
          <w:tcPr>
            <w:tcW w:w="810" w:type="dxa"/>
            <w:shd w:val="clear" w:color="000000" w:fill="FFFFFF"/>
            <w:vAlign w:val="center"/>
          </w:tcPr>
          <w:p w:rsidR="009113F7" w:rsidRPr="0055732A" w:rsidRDefault="009113F7"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N15</w:t>
            </w:r>
          </w:p>
        </w:tc>
        <w:tc>
          <w:tcPr>
            <w:tcW w:w="900" w:type="dxa"/>
            <w:shd w:val="clear" w:color="000000" w:fill="FFFFFF"/>
            <w:vAlign w:val="center"/>
          </w:tcPr>
          <w:p w:rsidR="009113F7" w:rsidRPr="0055732A" w:rsidRDefault="009113F7" w:rsidP="0065208C">
            <w:pPr>
              <w:jc w:val="center"/>
              <w:rPr>
                <w:rFonts w:ascii="Calibri" w:hAnsi="Calibri"/>
                <w:color w:val="000000"/>
                <w:sz w:val="20"/>
                <w:szCs w:val="20"/>
              </w:rPr>
            </w:pPr>
            <w:r>
              <w:rPr>
                <w:rFonts w:ascii="Calibri" w:hAnsi="Calibri"/>
                <w:color w:val="000000"/>
                <w:sz w:val="20"/>
                <w:szCs w:val="20"/>
              </w:rPr>
              <w:t>16</w:t>
            </w:r>
          </w:p>
        </w:tc>
        <w:tc>
          <w:tcPr>
            <w:tcW w:w="1260" w:type="dxa"/>
            <w:shd w:val="clear" w:color="000000" w:fill="FFFFFF"/>
            <w:vAlign w:val="center"/>
          </w:tcPr>
          <w:p w:rsidR="009113F7" w:rsidRPr="0055732A" w:rsidRDefault="009113F7" w:rsidP="0065208C">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9113F7" w:rsidRPr="0055732A" w:rsidRDefault="009113F7" w:rsidP="0065208C">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9113F7" w:rsidRPr="0055732A" w:rsidRDefault="009113F7"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9113F7" w:rsidRPr="0055732A" w:rsidRDefault="009113F7"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9113F7" w:rsidRPr="0055732A" w:rsidRDefault="009113F7"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9113F7" w:rsidRPr="0055732A" w:rsidRDefault="009113F7"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9113F7" w:rsidRPr="0055732A" w:rsidRDefault="009113F7" w:rsidP="0065208C">
            <w:pPr>
              <w:jc w:val="center"/>
              <w:rPr>
                <w:rFonts w:ascii="Calibri" w:hAnsi="Calibri"/>
                <w:color w:val="000000"/>
                <w:sz w:val="20"/>
                <w:szCs w:val="20"/>
              </w:rPr>
            </w:pPr>
          </w:p>
        </w:tc>
        <w:tc>
          <w:tcPr>
            <w:tcW w:w="998" w:type="dxa"/>
            <w:shd w:val="clear" w:color="000000" w:fill="FFFFFF"/>
            <w:vAlign w:val="center"/>
          </w:tcPr>
          <w:p w:rsidR="009113F7" w:rsidRPr="0055732A" w:rsidRDefault="009113F7"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9113F7" w:rsidRPr="0055732A" w:rsidRDefault="009113F7" w:rsidP="0065208C">
            <w:pPr>
              <w:jc w:val="center"/>
              <w:rPr>
                <w:rFonts w:ascii="Calibri" w:hAnsi="Calibri"/>
                <w:color w:val="000000"/>
                <w:sz w:val="20"/>
                <w:szCs w:val="20"/>
              </w:rPr>
            </w:pPr>
          </w:p>
        </w:tc>
        <w:tc>
          <w:tcPr>
            <w:tcW w:w="999" w:type="dxa"/>
            <w:shd w:val="clear" w:color="000000" w:fill="FFFFFF"/>
            <w:vAlign w:val="center"/>
          </w:tcPr>
          <w:p w:rsidR="009113F7" w:rsidRPr="0055732A" w:rsidRDefault="009113F7" w:rsidP="0065208C">
            <w:pPr>
              <w:jc w:val="center"/>
              <w:rPr>
                <w:rFonts w:ascii="Calibri" w:hAnsi="Calibri"/>
                <w:color w:val="000000"/>
                <w:sz w:val="20"/>
                <w:szCs w:val="20"/>
              </w:rPr>
            </w:pPr>
            <w:r w:rsidRPr="0055732A">
              <w:rPr>
                <w:rFonts w:ascii="Calibri" w:hAnsi="Calibri"/>
                <w:color w:val="000000"/>
                <w:sz w:val="20"/>
                <w:szCs w:val="20"/>
              </w:rPr>
              <w:t>N</w:t>
            </w:r>
          </w:p>
        </w:tc>
      </w:tr>
    </w:tbl>
    <w:p w:rsidR="00674871" w:rsidRDefault="00674871"/>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98"/>
        <w:gridCol w:w="999"/>
      </w:tblGrid>
      <w:tr w:rsidR="00BD119D" w:rsidTr="006A6B0B">
        <w:trPr>
          <w:trHeight w:val="765"/>
        </w:trPr>
        <w:tc>
          <w:tcPr>
            <w:tcW w:w="81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BD119D" w:rsidRDefault="003F21BC" w:rsidP="00BD119D">
            <w:pPr>
              <w:jc w:val="center"/>
              <w:rPr>
                <w:rFonts w:ascii="Calibri" w:hAnsi="Calibri"/>
                <w:b/>
                <w:bCs/>
                <w:color w:val="000000"/>
                <w:sz w:val="20"/>
                <w:szCs w:val="20"/>
              </w:rPr>
            </w:pPr>
            <w:r>
              <w:rPr>
                <w:rFonts w:ascii="Calibri" w:hAnsi="Calibri"/>
                <w:b/>
                <w:bCs/>
                <w:color w:val="000000"/>
                <w:sz w:val="20"/>
                <w:szCs w:val="20"/>
              </w:rPr>
              <w:t>VistA</w:t>
            </w:r>
            <w:r w:rsidR="00BD119D">
              <w:rPr>
                <w:rFonts w:ascii="Calibri" w:hAnsi="Calibri"/>
                <w:b/>
                <w:bCs/>
                <w:color w:val="000000"/>
                <w:sz w:val="20"/>
                <w:szCs w:val="20"/>
              </w:rPr>
              <w:t xml:space="preserve"> Field Name</w:t>
            </w:r>
          </w:p>
        </w:tc>
        <w:tc>
          <w:tcPr>
            <w:tcW w:w="99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BD119D" w:rsidRPr="00582D02" w:rsidRDefault="00BD119D" w:rsidP="00BD119D">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BD119D" w:rsidRDefault="00BD119D" w:rsidP="00BD119D">
            <w:pPr>
              <w:jc w:val="center"/>
              <w:rPr>
                <w:rFonts w:ascii="Calibri" w:hAnsi="Calibri"/>
                <w:b/>
                <w:bCs/>
                <w:color w:val="000000"/>
                <w:sz w:val="20"/>
                <w:szCs w:val="20"/>
              </w:rPr>
            </w:pPr>
            <w:r>
              <w:rPr>
                <w:rFonts w:ascii="Calibri" w:hAnsi="Calibri"/>
                <w:b/>
                <w:bCs/>
                <w:color w:val="000000"/>
                <w:sz w:val="20"/>
                <w:szCs w:val="20"/>
              </w:rPr>
              <w:t>Repetition</w:t>
            </w:r>
          </w:p>
        </w:tc>
      </w:tr>
      <w:tr w:rsidR="009F7FD9" w:rsidTr="00311DC8">
        <w:trPr>
          <w:trHeight w:val="765"/>
        </w:trPr>
        <w:tc>
          <w:tcPr>
            <w:tcW w:w="810" w:type="dxa"/>
            <w:shd w:val="clear" w:color="000000" w:fill="FFFFFF"/>
            <w:vAlign w:val="center"/>
            <w:hideMark/>
          </w:tcPr>
          <w:p w:rsidR="009F7FD9" w:rsidRDefault="009F7FD9" w:rsidP="00311DC8">
            <w:pPr>
              <w:jc w:val="center"/>
            </w:pPr>
            <w:r w:rsidRPr="003F308F">
              <w:rPr>
                <w:rFonts w:ascii="Calibri" w:hAnsi="Calibri"/>
                <w:color w:val="000000"/>
                <w:sz w:val="20"/>
                <w:szCs w:val="20"/>
              </w:rPr>
              <w:t>QSURGN16</w:t>
            </w:r>
          </w:p>
        </w:tc>
        <w:tc>
          <w:tcPr>
            <w:tcW w:w="90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9F7FD9" w:rsidRPr="005466CA" w:rsidRDefault="004779CD" w:rsidP="00BD119D">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BD119D">
            <w:pPr>
              <w:jc w:val="center"/>
              <w:rPr>
                <w:rFonts w:ascii="Calibri" w:hAnsi="Calibri"/>
                <w:color w:val="000000"/>
                <w:sz w:val="20"/>
                <w:szCs w:val="20"/>
              </w:rPr>
            </w:pPr>
          </w:p>
        </w:tc>
        <w:tc>
          <w:tcPr>
            <w:tcW w:w="998" w:type="dxa"/>
            <w:shd w:val="clear" w:color="000000" w:fill="FFFFFF"/>
            <w:vAlign w:val="center"/>
          </w:tcPr>
          <w:p w:rsidR="009F7FD9" w:rsidRPr="005466CA"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BD119D">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Y</w:t>
            </w:r>
          </w:p>
        </w:tc>
      </w:tr>
      <w:tr w:rsidR="009F7FD9" w:rsidTr="00311DC8">
        <w:trPr>
          <w:trHeight w:val="765"/>
        </w:trPr>
        <w:tc>
          <w:tcPr>
            <w:tcW w:w="810" w:type="dxa"/>
            <w:shd w:val="clear" w:color="000000" w:fill="FFFFFF"/>
            <w:vAlign w:val="center"/>
            <w:hideMark/>
          </w:tcPr>
          <w:p w:rsidR="009F7FD9" w:rsidRDefault="009F7FD9" w:rsidP="00311DC8">
            <w:pPr>
              <w:jc w:val="center"/>
            </w:pPr>
            <w:r w:rsidRPr="003F308F">
              <w:rPr>
                <w:rFonts w:ascii="Calibri" w:hAnsi="Calibri"/>
                <w:color w:val="000000"/>
                <w:sz w:val="20"/>
                <w:szCs w:val="20"/>
              </w:rPr>
              <w:t>QSURGN16</w:t>
            </w:r>
          </w:p>
        </w:tc>
        <w:tc>
          <w:tcPr>
            <w:tcW w:w="90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BD119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BD119D">
            <w:pPr>
              <w:jc w:val="center"/>
              <w:rPr>
                <w:rFonts w:ascii="Calibri" w:hAnsi="Calibri"/>
                <w:color w:val="000000"/>
                <w:sz w:val="20"/>
                <w:szCs w:val="20"/>
              </w:rPr>
            </w:pPr>
          </w:p>
        </w:tc>
        <w:tc>
          <w:tcPr>
            <w:tcW w:w="998" w:type="dxa"/>
            <w:shd w:val="clear" w:color="000000" w:fill="FFFFFF"/>
            <w:vAlign w:val="center"/>
          </w:tcPr>
          <w:p w:rsidR="009F7FD9" w:rsidRPr="005466CA"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BD119D">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BD119D">
            <w:pPr>
              <w:jc w:val="center"/>
              <w:rPr>
                <w:rFonts w:ascii="Calibri" w:hAnsi="Calibri"/>
                <w:color w:val="000000"/>
                <w:sz w:val="20"/>
                <w:szCs w:val="20"/>
              </w:rPr>
            </w:pPr>
            <w:r>
              <w:rPr>
                <w:rFonts w:ascii="Calibri" w:hAnsi="Calibri"/>
                <w:color w:val="000000"/>
                <w:sz w:val="20"/>
                <w:szCs w:val="20"/>
              </w:rPr>
              <w:t>Y</w:t>
            </w:r>
          </w:p>
        </w:tc>
      </w:tr>
      <w:tr w:rsidR="004C5B4F" w:rsidTr="00311DC8">
        <w:trPr>
          <w:trHeight w:val="765"/>
        </w:trPr>
        <w:tc>
          <w:tcPr>
            <w:tcW w:w="810" w:type="dxa"/>
            <w:shd w:val="clear" w:color="000000" w:fill="FFFFFF"/>
            <w:vAlign w:val="center"/>
            <w:hideMark/>
          </w:tcPr>
          <w:p w:rsidR="004C5B4F" w:rsidRDefault="004C5B4F" w:rsidP="00311DC8">
            <w:pPr>
              <w:jc w:val="center"/>
              <w:rPr>
                <w:rFonts w:ascii="Calibri" w:hAnsi="Calibri"/>
                <w:bCs/>
                <w:color w:val="000000"/>
                <w:sz w:val="20"/>
                <w:szCs w:val="20"/>
              </w:rPr>
            </w:pPr>
            <w:r>
              <w:rPr>
                <w:rFonts w:ascii="Calibri" w:hAnsi="Calibri"/>
                <w:bCs/>
                <w:color w:val="000000"/>
                <w:sz w:val="20"/>
                <w:szCs w:val="20"/>
              </w:rPr>
              <w:t>QSURGN16</w:t>
            </w:r>
          </w:p>
        </w:tc>
        <w:tc>
          <w:tcPr>
            <w:tcW w:w="900" w:type="dxa"/>
            <w:shd w:val="clear" w:color="000000" w:fill="FFFFFF"/>
            <w:vAlign w:val="center"/>
            <w:hideMark/>
          </w:tcPr>
          <w:p w:rsidR="004C5B4F" w:rsidRPr="005466CA" w:rsidRDefault="004C5B4F"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4C5B4F" w:rsidRPr="00582D02" w:rsidRDefault="004C5B4F"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4C5B4F" w:rsidRPr="00582D02" w:rsidRDefault="004C5B4F"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4C5B4F" w:rsidRPr="00582D02" w:rsidRDefault="004C5B4F"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C5B4F" w:rsidRPr="00582D02" w:rsidRDefault="00311DC8"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C5B4F" w:rsidRPr="00582D02" w:rsidRDefault="004C5B4F"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C5B4F" w:rsidRPr="00582D02" w:rsidRDefault="004C5B4F"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4C5B4F" w:rsidRPr="00582D02" w:rsidRDefault="004C5B4F" w:rsidP="00CF5084">
            <w:pPr>
              <w:jc w:val="center"/>
              <w:rPr>
                <w:rFonts w:ascii="Calibri" w:hAnsi="Calibri"/>
                <w:color w:val="000000"/>
                <w:sz w:val="20"/>
                <w:szCs w:val="20"/>
              </w:rPr>
            </w:pPr>
          </w:p>
        </w:tc>
        <w:tc>
          <w:tcPr>
            <w:tcW w:w="998" w:type="dxa"/>
            <w:shd w:val="clear" w:color="000000" w:fill="FFFFFF"/>
            <w:vAlign w:val="center"/>
          </w:tcPr>
          <w:p w:rsidR="004C5B4F" w:rsidRPr="00582D02" w:rsidRDefault="009A5D2A"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4C5B4F" w:rsidRPr="00582D02" w:rsidRDefault="004C5B4F" w:rsidP="00CF5084">
            <w:pPr>
              <w:jc w:val="center"/>
              <w:rPr>
                <w:rFonts w:ascii="Calibri" w:hAnsi="Calibri"/>
                <w:color w:val="000000"/>
                <w:sz w:val="20"/>
                <w:szCs w:val="20"/>
              </w:rPr>
            </w:pPr>
          </w:p>
        </w:tc>
        <w:tc>
          <w:tcPr>
            <w:tcW w:w="999" w:type="dxa"/>
            <w:shd w:val="clear" w:color="000000" w:fill="FFFFFF"/>
            <w:vAlign w:val="center"/>
            <w:hideMark/>
          </w:tcPr>
          <w:p w:rsidR="004C5B4F" w:rsidRPr="00582D02" w:rsidRDefault="004C5B4F" w:rsidP="00CF5084">
            <w:pPr>
              <w:jc w:val="center"/>
              <w:rPr>
                <w:rFonts w:ascii="Calibri" w:hAnsi="Calibri"/>
                <w:color w:val="000000"/>
                <w:sz w:val="20"/>
                <w:szCs w:val="20"/>
              </w:rPr>
            </w:pPr>
            <w:r>
              <w:rPr>
                <w:rFonts w:ascii="Calibri" w:hAnsi="Calibri"/>
                <w:color w:val="000000"/>
                <w:sz w:val="20"/>
                <w:szCs w:val="20"/>
              </w:rPr>
              <w:t>Y</w:t>
            </w:r>
          </w:p>
        </w:tc>
      </w:tr>
      <w:tr w:rsidR="004C5B4F" w:rsidTr="00311DC8">
        <w:trPr>
          <w:trHeight w:val="765"/>
        </w:trPr>
        <w:tc>
          <w:tcPr>
            <w:tcW w:w="810" w:type="dxa"/>
            <w:shd w:val="clear" w:color="000000" w:fill="FFFFFF"/>
            <w:vAlign w:val="center"/>
            <w:hideMark/>
          </w:tcPr>
          <w:p w:rsidR="004C5B4F" w:rsidRDefault="004C5B4F" w:rsidP="00311DC8">
            <w:pPr>
              <w:jc w:val="center"/>
            </w:pPr>
            <w:r w:rsidRPr="003F308F">
              <w:rPr>
                <w:rFonts w:ascii="Calibri" w:hAnsi="Calibri"/>
                <w:color w:val="000000"/>
                <w:sz w:val="20"/>
                <w:szCs w:val="20"/>
              </w:rPr>
              <w:lastRenderedPageBreak/>
              <w:t>QSURGN16</w:t>
            </w:r>
          </w:p>
        </w:tc>
        <w:tc>
          <w:tcPr>
            <w:tcW w:w="900" w:type="dxa"/>
            <w:shd w:val="clear" w:color="000000" w:fill="FFFFFF"/>
            <w:vAlign w:val="center"/>
            <w:hideMark/>
          </w:tcPr>
          <w:p w:rsidR="004C5B4F" w:rsidRPr="005466CA" w:rsidRDefault="004C5B4F" w:rsidP="00BD119D">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4C5B4F" w:rsidRPr="005466CA" w:rsidRDefault="004C5B4F" w:rsidP="00BD119D">
            <w:pPr>
              <w:jc w:val="center"/>
              <w:rPr>
                <w:rFonts w:ascii="Calibri" w:hAnsi="Calibri"/>
                <w:color w:val="000000"/>
                <w:sz w:val="20"/>
                <w:szCs w:val="20"/>
              </w:rPr>
            </w:pPr>
            <w:r>
              <w:rPr>
                <w:rFonts w:ascii="Calibri" w:hAnsi="Calibri"/>
                <w:color w:val="000000"/>
                <w:sz w:val="20"/>
                <w:szCs w:val="20"/>
              </w:rPr>
              <w:t>SUBIEN</w:t>
            </w:r>
            <w:r w:rsidR="00311DC8" w:rsidRPr="00311DC8">
              <w:rPr>
                <w:rFonts w:ascii="Calibri" w:hAnsi="Calibri"/>
                <w:color w:val="000000"/>
                <w:sz w:val="20"/>
                <w:szCs w:val="20"/>
              </w:rPr>
              <w:t>(1.16)</w:t>
            </w:r>
          </w:p>
        </w:tc>
        <w:tc>
          <w:tcPr>
            <w:tcW w:w="1800" w:type="dxa"/>
            <w:shd w:val="clear" w:color="000000" w:fill="FFFFFF"/>
            <w:vAlign w:val="center"/>
            <w:hideMark/>
          </w:tcPr>
          <w:p w:rsidR="004C5B4F" w:rsidRPr="005466CA" w:rsidRDefault="004C5B4F" w:rsidP="00BD119D">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4C5B4F" w:rsidRPr="005466CA" w:rsidRDefault="004C5B4F" w:rsidP="00BD119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C5B4F" w:rsidRPr="005466CA" w:rsidRDefault="004C5B4F" w:rsidP="00BD119D">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C5B4F" w:rsidRPr="005466CA" w:rsidRDefault="004C5B4F" w:rsidP="00BD119D">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C5B4F" w:rsidRPr="005466CA" w:rsidRDefault="004C5B4F" w:rsidP="00BD119D">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4C5B4F" w:rsidRPr="005466CA" w:rsidRDefault="004C5B4F" w:rsidP="00BD119D">
            <w:pPr>
              <w:jc w:val="center"/>
              <w:rPr>
                <w:rFonts w:ascii="Calibri" w:hAnsi="Calibri"/>
                <w:color w:val="000000"/>
                <w:sz w:val="20"/>
                <w:szCs w:val="20"/>
              </w:rPr>
            </w:pPr>
          </w:p>
        </w:tc>
        <w:tc>
          <w:tcPr>
            <w:tcW w:w="998" w:type="dxa"/>
            <w:shd w:val="clear" w:color="000000" w:fill="FFFFFF"/>
            <w:vAlign w:val="center"/>
          </w:tcPr>
          <w:p w:rsidR="004C5B4F" w:rsidRPr="005466CA"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4C5B4F" w:rsidRPr="005466CA" w:rsidRDefault="004C5B4F" w:rsidP="00BD119D">
            <w:pPr>
              <w:jc w:val="center"/>
              <w:rPr>
                <w:rFonts w:ascii="Calibri" w:hAnsi="Calibri"/>
                <w:color w:val="000000"/>
                <w:sz w:val="20"/>
                <w:szCs w:val="20"/>
              </w:rPr>
            </w:pPr>
          </w:p>
        </w:tc>
        <w:tc>
          <w:tcPr>
            <w:tcW w:w="999" w:type="dxa"/>
            <w:shd w:val="clear" w:color="000000" w:fill="FFFFFF"/>
            <w:vAlign w:val="center"/>
            <w:hideMark/>
          </w:tcPr>
          <w:p w:rsidR="004C5B4F" w:rsidRPr="005466CA" w:rsidRDefault="004C5B4F" w:rsidP="00BD119D">
            <w:pPr>
              <w:jc w:val="center"/>
              <w:rPr>
                <w:rFonts w:ascii="Calibri" w:hAnsi="Calibri"/>
                <w:color w:val="000000"/>
                <w:sz w:val="20"/>
                <w:szCs w:val="20"/>
              </w:rPr>
            </w:pPr>
            <w:r>
              <w:rPr>
                <w:rFonts w:ascii="Calibri" w:hAnsi="Calibri"/>
                <w:color w:val="000000"/>
                <w:sz w:val="20"/>
                <w:szCs w:val="20"/>
              </w:rPr>
              <w:t>N</w:t>
            </w:r>
          </w:p>
        </w:tc>
      </w:tr>
      <w:tr w:rsidR="004C5B4F" w:rsidTr="00311DC8">
        <w:trPr>
          <w:trHeight w:val="510"/>
        </w:trPr>
        <w:tc>
          <w:tcPr>
            <w:tcW w:w="810" w:type="dxa"/>
            <w:shd w:val="clear" w:color="000000" w:fill="FFFFFF"/>
            <w:vAlign w:val="center"/>
            <w:hideMark/>
          </w:tcPr>
          <w:p w:rsidR="004C5B4F" w:rsidRDefault="004C5B4F" w:rsidP="00311DC8">
            <w:pPr>
              <w:jc w:val="center"/>
              <w:rPr>
                <w:rFonts w:ascii="Calibri" w:hAnsi="Calibri"/>
                <w:color w:val="000000"/>
                <w:sz w:val="20"/>
                <w:szCs w:val="20"/>
              </w:rPr>
            </w:pPr>
            <w:r>
              <w:rPr>
                <w:rFonts w:ascii="Calibri" w:hAnsi="Calibri"/>
                <w:color w:val="000000"/>
                <w:sz w:val="20"/>
                <w:szCs w:val="20"/>
              </w:rPr>
              <w:t>QSURGN16</w:t>
            </w:r>
          </w:p>
        </w:tc>
        <w:tc>
          <w:tcPr>
            <w:tcW w:w="90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4C5B4F" w:rsidRDefault="004C5B4F" w:rsidP="00BD119D">
            <w:pPr>
              <w:jc w:val="center"/>
              <w:rPr>
                <w:rFonts w:ascii="Calibri" w:hAnsi="Calibri"/>
                <w:color w:val="000000"/>
                <w:sz w:val="20"/>
                <w:szCs w:val="20"/>
              </w:rPr>
            </w:pPr>
            <w:proofErr w:type="spellStart"/>
            <w:r>
              <w:rPr>
                <w:rFonts w:ascii="Calibri" w:hAnsi="Calibri"/>
                <w:color w:val="000000"/>
                <w:sz w:val="20"/>
                <w:szCs w:val="20"/>
              </w:rPr>
              <w:t>SepCat</w:t>
            </w:r>
            <w:proofErr w:type="spellEnd"/>
          </w:p>
        </w:tc>
        <w:tc>
          <w:tcPr>
            <w:tcW w:w="180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SEPSIS CATEGORY</w:t>
            </w:r>
          </w:p>
        </w:tc>
        <w:tc>
          <w:tcPr>
            <w:tcW w:w="99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12</w:t>
            </w:r>
          </w:p>
        </w:tc>
        <w:tc>
          <w:tcPr>
            <w:tcW w:w="998" w:type="dxa"/>
            <w:shd w:val="clear" w:color="000000" w:fill="FFFFFF"/>
            <w:vAlign w:val="center"/>
          </w:tcPr>
          <w:p w:rsidR="004C5B4F" w:rsidRDefault="004C5B4F" w:rsidP="00BD119D">
            <w:pPr>
              <w:jc w:val="center"/>
              <w:rPr>
                <w:rFonts w:ascii="Calibri" w:hAnsi="Calibri"/>
                <w:color w:val="000000"/>
                <w:sz w:val="20"/>
                <w:szCs w:val="20"/>
              </w:rPr>
            </w:pPr>
          </w:p>
        </w:tc>
        <w:tc>
          <w:tcPr>
            <w:tcW w:w="998" w:type="dxa"/>
            <w:shd w:val="clear" w:color="000000" w:fill="FFFFFF"/>
            <w:vAlign w:val="center"/>
          </w:tcPr>
          <w:p w:rsidR="004C5B4F"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SIRS; SEPSIS; SEPTIC SHOCK</w:t>
            </w:r>
          </w:p>
        </w:tc>
        <w:tc>
          <w:tcPr>
            <w:tcW w:w="999"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Y</w:t>
            </w:r>
          </w:p>
        </w:tc>
      </w:tr>
      <w:tr w:rsidR="004C5B4F" w:rsidTr="00311DC8">
        <w:trPr>
          <w:trHeight w:val="765"/>
        </w:trPr>
        <w:tc>
          <w:tcPr>
            <w:tcW w:w="810" w:type="dxa"/>
            <w:shd w:val="clear" w:color="000000" w:fill="FFFFFF"/>
            <w:vAlign w:val="center"/>
            <w:hideMark/>
          </w:tcPr>
          <w:p w:rsidR="004C5B4F" w:rsidRDefault="004C5B4F" w:rsidP="00311DC8">
            <w:pPr>
              <w:jc w:val="center"/>
              <w:rPr>
                <w:rFonts w:ascii="Calibri" w:hAnsi="Calibri"/>
                <w:color w:val="000000"/>
                <w:sz w:val="20"/>
                <w:szCs w:val="20"/>
              </w:rPr>
            </w:pPr>
            <w:r>
              <w:rPr>
                <w:rFonts w:ascii="Calibri" w:hAnsi="Calibri"/>
                <w:color w:val="000000"/>
                <w:sz w:val="20"/>
                <w:szCs w:val="20"/>
              </w:rPr>
              <w:t>QSURGN16</w:t>
            </w:r>
          </w:p>
        </w:tc>
        <w:tc>
          <w:tcPr>
            <w:tcW w:w="90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4C5B4F" w:rsidRDefault="004C5B4F" w:rsidP="00BD119D">
            <w:pPr>
              <w:jc w:val="center"/>
              <w:rPr>
                <w:rFonts w:ascii="Calibri" w:hAnsi="Calibri"/>
                <w:color w:val="000000"/>
                <w:sz w:val="20"/>
                <w:szCs w:val="20"/>
              </w:rPr>
            </w:pPr>
            <w:proofErr w:type="spellStart"/>
            <w:r>
              <w:rPr>
                <w:rFonts w:ascii="Calibri" w:hAnsi="Calibri"/>
                <w:color w:val="000000"/>
                <w:sz w:val="20"/>
                <w:szCs w:val="20"/>
              </w:rPr>
              <w:t>CPB_Stat</w:t>
            </w:r>
            <w:proofErr w:type="spellEnd"/>
          </w:p>
        </w:tc>
        <w:tc>
          <w:tcPr>
            <w:tcW w:w="180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CPB STATUS</w:t>
            </w:r>
          </w:p>
        </w:tc>
        <w:tc>
          <w:tcPr>
            <w:tcW w:w="99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4C5B4F" w:rsidRDefault="004C5B4F" w:rsidP="00BD119D">
            <w:pPr>
              <w:jc w:val="center"/>
              <w:rPr>
                <w:rFonts w:ascii="Calibri" w:hAnsi="Calibri"/>
                <w:color w:val="000000"/>
                <w:sz w:val="20"/>
                <w:szCs w:val="20"/>
              </w:rPr>
            </w:pPr>
          </w:p>
        </w:tc>
        <w:tc>
          <w:tcPr>
            <w:tcW w:w="998" w:type="dxa"/>
            <w:shd w:val="clear" w:color="000000" w:fill="FFFFFF"/>
            <w:vAlign w:val="center"/>
          </w:tcPr>
          <w:p w:rsidR="004C5B4F"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None; On-bypass; Off-bypass</w:t>
            </w:r>
          </w:p>
        </w:tc>
        <w:tc>
          <w:tcPr>
            <w:tcW w:w="999"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Y</w:t>
            </w:r>
          </w:p>
        </w:tc>
      </w:tr>
      <w:tr w:rsidR="004C5B4F" w:rsidTr="00311DC8">
        <w:trPr>
          <w:trHeight w:val="765"/>
        </w:trPr>
        <w:tc>
          <w:tcPr>
            <w:tcW w:w="810" w:type="dxa"/>
            <w:shd w:val="clear" w:color="000000" w:fill="FFFFFF"/>
            <w:vAlign w:val="center"/>
            <w:hideMark/>
          </w:tcPr>
          <w:p w:rsidR="004C5B4F" w:rsidRDefault="004C5B4F" w:rsidP="00311DC8">
            <w:pPr>
              <w:jc w:val="center"/>
              <w:rPr>
                <w:rFonts w:ascii="Calibri" w:hAnsi="Calibri"/>
                <w:color w:val="000000"/>
                <w:sz w:val="20"/>
                <w:szCs w:val="20"/>
              </w:rPr>
            </w:pPr>
            <w:r>
              <w:rPr>
                <w:rFonts w:ascii="Calibri" w:hAnsi="Calibri"/>
                <w:color w:val="000000"/>
                <w:sz w:val="20"/>
                <w:szCs w:val="20"/>
              </w:rPr>
              <w:t>QSURGN16</w:t>
            </w:r>
          </w:p>
        </w:tc>
        <w:tc>
          <w:tcPr>
            <w:tcW w:w="90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4C5B4F" w:rsidRDefault="004C5B4F" w:rsidP="00BD119D">
            <w:pPr>
              <w:jc w:val="center"/>
              <w:rPr>
                <w:rFonts w:ascii="Calibri" w:hAnsi="Calibri"/>
                <w:color w:val="000000"/>
                <w:sz w:val="20"/>
                <w:szCs w:val="20"/>
              </w:rPr>
            </w:pPr>
            <w:proofErr w:type="spellStart"/>
            <w:r>
              <w:rPr>
                <w:rFonts w:ascii="Calibri" w:hAnsi="Calibri"/>
                <w:color w:val="000000"/>
                <w:sz w:val="20"/>
                <w:szCs w:val="20"/>
              </w:rPr>
              <w:t>OccurComm</w:t>
            </w:r>
            <w:proofErr w:type="spellEnd"/>
          </w:p>
        </w:tc>
        <w:tc>
          <w:tcPr>
            <w:tcW w:w="180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OCCURRENCE COMMENTS</w:t>
            </w:r>
          </w:p>
        </w:tc>
        <w:tc>
          <w:tcPr>
            <w:tcW w:w="99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4C5B4F" w:rsidRDefault="004C5B4F" w:rsidP="00BD119D">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4C5B4F" w:rsidRDefault="004C5B4F" w:rsidP="00BD119D">
            <w:pPr>
              <w:jc w:val="center"/>
              <w:rPr>
                <w:rFonts w:ascii="Calibri" w:hAnsi="Calibri"/>
                <w:color w:val="000000"/>
                <w:sz w:val="20"/>
                <w:szCs w:val="20"/>
              </w:rPr>
            </w:pPr>
          </w:p>
        </w:tc>
        <w:tc>
          <w:tcPr>
            <w:tcW w:w="998" w:type="dxa"/>
            <w:shd w:val="clear" w:color="000000" w:fill="FFFFFF"/>
            <w:vAlign w:val="center"/>
          </w:tcPr>
          <w:p w:rsidR="004C5B4F" w:rsidRDefault="009A5D2A" w:rsidP="00BD119D">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4C5B4F" w:rsidRDefault="004C5B4F" w:rsidP="00BD119D">
            <w:pPr>
              <w:jc w:val="center"/>
              <w:rPr>
                <w:rFonts w:ascii="Calibri" w:hAnsi="Calibri"/>
                <w:color w:val="000000"/>
                <w:sz w:val="20"/>
                <w:szCs w:val="20"/>
              </w:rPr>
            </w:pPr>
          </w:p>
        </w:tc>
        <w:tc>
          <w:tcPr>
            <w:tcW w:w="999" w:type="dxa"/>
            <w:shd w:val="clear" w:color="000000" w:fill="FFFFFF"/>
            <w:vAlign w:val="center"/>
            <w:hideMark/>
          </w:tcPr>
          <w:p w:rsidR="004C5B4F" w:rsidRDefault="004C5B4F" w:rsidP="00BD119D">
            <w:pPr>
              <w:jc w:val="center"/>
              <w:rPr>
                <w:rFonts w:ascii="Calibri" w:hAnsi="Calibri"/>
                <w:color w:val="000000"/>
                <w:sz w:val="20"/>
                <w:szCs w:val="20"/>
              </w:rPr>
            </w:pPr>
            <w:r>
              <w:rPr>
                <w:rFonts w:ascii="Calibri" w:hAnsi="Calibri"/>
                <w:color w:val="000000"/>
                <w:sz w:val="20"/>
                <w:szCs w:val="20"/>
              </w:rPr>
              <w:t>Y</w:t>
            </w:r>
          </w:p>
        </w:tc>
      </w:tr>
      <w:tr w:rsidR="009C49C1" w:rsidTr="00311DC8">
        <w:trPr>
          <w:trHeight w:val="765"/>
        </w:trPr>
        <w:tc>
          <w:tcPr>
            <w:tcW w:w="810" w:type="dxa"/>
            <w:shd w:val="clear" w:color="000000" w:fill="FFFFFF"/>
            <w:vAlign w:val="center"/>
          </w:tcPr>
          <w:p w:rsidR="009C49C1" w:rsidRPr="0055732A" w:rsidRDefault="009C49C1" w:rsidP="0065208C">
            <w:pPr>
              <w:jc w:val="center"/>
              <w:rPr>
                <w:rFonts w:ascii="Calibri" w:hAnsi="Calibri"/>
                <w:color w:val="000000"/>
                <w:sz w:val="20"/>
                <w:szCs w:val="20"/>
              </w:rPr>
            </w:pPr>
            <w:r w:rsidRPr="0055732A">
              <w:rPr>
                <w:rFonts w:ascii="Calibri" w:hAnsi="Calibri"/>
                <w:color w:val="000000"/>
                <w:sz w:val="20"/>
                <w:szCs w:val="20"/>
              </w:rPr>
              <w:t>QSURG</w:t>
            </w:r>
            <w:r w:rsidR="004E0F59">
              <w:rPr>
                <w:rFonts w:ascii="Calibri" w:hAnsi="Calibri"/>
                <w:color w:val="000000"/>
                <w:sz w:val="20"/>
                <w:szCs w:val="20"/>
              </w:rPr>
              <w:t>N16</w:t>
            </w:r>
          </w:p>
        </w:tc>
        <w:tc>
          <w:tcPr>
            <w:tcW w:w="900" w:type="dxa"/>
            <w:shd w:val="clear" w:color="000000" w:fill="FFFFFF"/>
            <w:vAlign w:val="center"/>
          </w:tcPr>
          <w:p w:rsidR="009C49C1" w:rsidRPr="0055732A" w:rsidRDefault="009C49C1" w:rsidP="0065208C">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tcPr>
          <w:p w:rsidR="009C49C1" w:rsidRPr="0055732A" w:rsidRDefault="009C49C1" w:rsidP="0065208C">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9C49C1" w:rsidRPr="0055732A" w:rsidRDefault="009C49C1" w:rsidP="0065208C">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9C49C1" w:rsidRPr="0055732A" w:rsidRDefault="009C49C1"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9C49C1" w:rsidRPr="0055732A" w:rsidRDefault="009C49C1"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9C49C1" w:rsidRPr="0055732A" w:rsidRDefault="009C49C1"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9C49C1" w:rsidRPr="0055732A" w:rsidRDefault="009C49C1"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9C49C1" w:rsidRPr="0055732A" w:rsidRDefault="009C49C1" w:rsidP="0065208C">
            <w:pPr>
              <w:jc w:val="center"/>
              <w:rPr>
                <w:rFonts w:ascii="Calibri" w:hAnsi="Calibri"/>
                <w:color w:val="000000"/>
                <w:sz w:val="20"/>
                <w:szCs w:val="20"/>
              </w:rPr>
            </w:pPr>
          </w:p>
        </w:tc>
        <w:tc>
          <w:tcPr>
            <w:tcW w:w="998" w:type="dxa"/>
            <w:shd w:val="clear" w:color="000000" w:fill="FFFFFF"/>
            <w:vAlign w:val="center"/>
          </w:tcPr>
          <w:p w:rsidR="009C49C1" w:rsidRPr="0055732A" w:rsidRDefault="009C49C1"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9C49C1" w:rsidRPr="0055732A" w:rsidRDefault="009C49C1" w:rsidP="0065208C">
            <w:pPr>
              <w:jc w:val="center"/>
              <w:rPr>
                <w:rFonts w:ascii="Calibri" w:hAnsi="Calibri"/>
                <w:color w:val="000000"/>
                <w:sz w:val="20"/>
                <w:szCs w:val="20"/>
              </w:rPr>
            </w:pPr>
          </w:p>
        </w:tc>
        <w:tc>
          <w:tcPr>
            <w:tcW w:w="999" w:type="dxa"/>
            <w:shd w:val="clear" w:color="000000" w:fill="FFFFFF"/>
            <w:vAlign w:val="center"/>
          </w:tcPr>
          <w:p w:rsidR="009C49C1" w:rsidRPr="0055732A" w:rsidRDefault="009C49C1" w:rsidP="0065208C">
            <w:pPr>
              <w:jc w:val="center"/>
              <w:rPr>
                <w:rFonts w:ascii="Calibri" w:hAnsi="Calibri"/>
                <w:color w:val="000000"/>
                <w:sz w:val="20"/>
                <w:szCs w:val="20"/>
              </w:rPr>
            </w:pPr>
            <w:r w:rsidRPr="0055732A">
              <w:rPr>
                <w:rFonts w:ascii="Calibri" w:hAnsi="Calibri"/>
                <w:color w:val="000000"/>
                <w:sz w:val="20"/>
                <w:szCs w:val="20"/>
              </w:rPr>
              <w:t>N</w:t>
            </w:r>
          </w:p>
        </w:tc>
      </w:tr>
    </w:tbl>
    <w:p w:rsidR="00625648" w:rsidRDefault="00625648"/>
    <w:p w:rsidR="00625648" w:rsidRDefault="00625648"/>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800"/>
        <w:gridCol w:w="990"/>
        <w:gridCol w:w="720"/>
        <w:gridCol w:w="630"/>
        <w:gridCol w:w="639"/>
        <w:gridCol w:w="998"/>
        <w:gridCol w:w="998"/>
        <w:gridCol w:w="998"/>
        <w:gridCol w:w="999"/>
      </w:tblGrid>
      <w:tr w:rsidR="006A6B0B" w:rsidTr="00250042">
        <w:trPr>
          <w:trHeight w:val="765"/>
        </w:trPr>
        <w:tc>
          <w:tcPr>
            <w:tcW w:w="810" w:type="dxa"/>
            <w:shd w:val="clear" w:color="000000" w:fill="FFFFFF"/>
            <w:vAlign w:val="center"/>
            <w:hideMark/>
          </w:tcPr>
          <w:p w:rsidR="006A6B0B" w:rsidRDefault="006A6B0B" w:rsidP="00F34E1C">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6A6B0B" w:rsidRDefault="006A6B0B" w:rsidP="00F34E1C">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6A6B0B" w:rsidRDefault="006A6B0B" w:rsidP="00F34E1C">
            <w:pPr>
              <w:jc w:val="center"/>
              <w:rPr>
                <w:rFonts w:ascii="Calibri" w:hAnsi="Calibri"/>
                <w:b/>
                <w:bCs/>
                <w:color w:val="000000"/>
                <w:sz w:val="20"/>
                <w:szCs w:val="20"/>
              </w:rPr>
            </w:pPr>
            <w:r>
              <w:rPr>
                <w:rFonts w:ascii="Calibri" w:hAnsi="Calibri"/>
                <w:b/>
                <w:bCs/>
                <w:color w:val="000000"/>
                <w:sz w:val="20"/>
                <w:szCs w:val="20"/>
              </w:rPr>
              <w:t>Extract Header</w:t>
            </w:r>
          </w:p>
        </w:tc>
        <w:tc>
          <w:tcPr>
            <w:tcW w:w="1800" w:type="dxa"/>
            <w:shd w:val="clear" w:color="000000" w:fill="FFFFFF"/>
            <w:vAlign w:val="center"/>
            <w:hideMark/>
          </w:tcPr>
          <w:p w:rsidR="006A6B0B" w:rsidRDefault="003F21BC" w:rsidP="00F34E1C">
            <w:pPr>
              <w:jc w:val="center"/>
              <w:rPr>
                <w:rFonts w:ascii="Calibri" w:hAnsi="Calibri"/>
                <w:b/>
                <w:bCs/>
                <w:color w:val="000000"/>
                <w:sz w:val="20"/>
                <w:szCs w:val="20"/>
              </w:rPr>
            </w:pPr>
            <w:r>
              <w:rPr>
                <w:rFonts w:ascii="Calibri" w:hAnsi="Calibri"/>
                <w:b/>
                <w:bCs/>
                <w:color w:val="000000"/>
                <w:sz w:val="20"/>
                <w:szCs w:val="20"/>
              </w:rPr>
              <w:t>VistA</w:t>
            </w:r>
            <w:r w:rsidR="006A6B0B">
              <w:rPr>
                <w:rFonts w:ascii="Calibri" w:hAnsi="Calibri"/>
                <w:b/>
                <w:bCs/>
                <w:color w:val="000000"/>
                <w:sz w:val="20"/>
                <w:szCs w:val="20"/>
              </w:rPr>
              <w:t xml:space="preserve"> Field Name</w:t>
            </w:r>
          </w:p>
        </w:tc>
        <w:tc>
          <w:tcPr>
            <w:tcW w:w="990" w:type="dxa"/>
            <w:shd w:val="clear" w:color="000000" w:fill="FFFFFF"/>
            <w:vAlign w:val="center"/>
            <w:hideMark/>
          </w:tcPr>
          <w:p w:rsidR="006A6B0B" w:rsidRDefault="006A6B0B" w:rsidP="00F34E1C">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6A6B0B" w:rsidRDefault="006A6B0B" w:rsidP="00F34E1C">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6A6B0B" w:rsidRDefault="006A6B0B" w:rsidP="00F34E1C">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6A6B0B" w:rsidRDefault="006A6B0B" w:rsidP="00F34E1C">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6A6B0B" w:rsidRPr="00582D02" w:rsidRDefault="006A6B0B" w:rsidP="00F34E1C">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6A6B0B" w:rsidRDefault="006A6B0B" w:rsidP="006A6B0B">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6A6B0B" w:rsidRDefault="006A6B0B" w:rsidP="00F34E1C">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6A6B0B" w:rsidRDefault="006A6B0B" w:rsidP="00F34E1C">
            <w:pPr>
              <w:jc w:val="center"/>
              <w:rPr>
                <w:rFonts w:ascii="Calibri" w:hAnsi="Calibri"/>
                <w:b/>
                <w:bCs/>
                <w:color w:val="000000"/>
                <w:sz w:val="20"/>
                <w:szCs w:val="20"/>
              </w:rPr>
            </w:pPr>
            <w:r>
              <w:rPr>
                <w:rFonts w:ascii="Calibri" w:hAnsi="Calibri"/>
                <w:b/>
                <w:bCs/>
                <w:color w:val="000000"/>
                <w:sz w:val="20"/>
                <w:szCs w:val="20"/>
              </w:rPr>
              <w:t>Repetition</w:t>
            </w:r>
          </w:p>
        </w:tc>
      </w:tr>
      <w:tr w:rsidR="009F7FD9" w:rsidTr="008F747B">
        <w:trPr>
          <w:trHeight w:val="765"/>
        </w:trPr>
        <w:tc>
          <w:tcPr>
            <w:tcW w:w="810" w:type="dxa"/>
            <w:shd w:val="clear" w:color="000000" w:fill="FFFFFF"/>
            <w:vAlign w:val="center"/>
            <w:hideMark/>
          </w:tcPr>
          <w:p w:rsidR="009F7FD9" w:rsidRDefault="009F7FD9" w:rsidP="008F747B">
            <w:pPr>
              <w:jc w:val="center"/>
            </w:pPr>
            <w:r w:rsidRPr="008731D1">
              <w:rPr>
                <w:rFonts w:ascii="Calibri" w:hAnsi="Calibri"/>
                <w:color w:val="000000"/>
                <w:sz w:val="20"/>
                <w:szCs w:val="20"/>
              </w:rPr>
              <w:t>QSURGN17</w:t>
            </w:r>
          </w:p>
        </w:tc>
        <w:tc>
          <w:tcPr>
            <w:tcW w:w="90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DFN</w:t>
            </w:r>
          </w:p>
        </w:tc>
        <w:tc>
          <w:tcPr>
            <w:tcW w:w="1800" w:type="dxa"/>
            <w:shd w:val="clear" w:color="000000" w:fill="FFFFFF"/>
            <w:vAlign w:val="center"/>
            <w:hideMark/>
          </w:tcPr>
          <w:p w:rsidR="009F7FD9" w:rsidRPr="005466CA" w:rsidRDefault="004779CD" w:rsidP="00F34E1C">
            <w:pPr>
              <w:jc w:val="center"/>
              <w:rPr>
                <w:rFonts w:ascii="Calibri" w:hAnsi="Calibri"/>
                <w:color w:val="000000"/>
                <w:sz w:val="20"/>
                <w:szCs w:val="20"/>
              </w:rPr>
            </w:pPr>
            <w:r>
              <w:rPr>
                <w:rFonts w:ascii="Calibri" w:hAnsi="Calibri"/>
                <w:color w:val="000000"/>
                <w:sz w:val="20"/>
                <w:szCs w:val="20"/>
              </w:rPr>
              <w:t>PATIENT</w:t>
            </w:r>
          </w:p>
        </w:tc>
        <w:tc>
          <w:tcPr>
            <w:tcW w:w="99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F34E1C">
            <w:pPr>
              <w:jc w:val="center"/>
              <w:rPr>
                <w:rFonts w:ascii="Calibri" w:hAnsi="Calibri"/>
                <w:color w:val="000000"/>
                <w:sz w:val="20"/>
                <w:szCs w:val="20"/>
              </w:rPr>
            </w:pPr>
          </w:p>
        </w:tc>
        <w:tc>
          <w:tcPr>
            <w:tcW w:w="998" w:type="dxa"/>
            <w:shd w:val="clear" w:color="000000" w:fill="FFFFFF"/>
            <w:vAlign w:val="center"/>
          </w:tcPr>
          <w:p w:rsidR="009F7FD9" w:rsidRPr="005466CA" w:rsidRDefault="008B711C" w:rsidP="006A6B0B">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F34E1C">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Y</w:t>
            </w:r>
          </w:p>
        </w:tc>
      </w:tr>
      <w:tr w:rsidR="009F7FD9" w:rsidTr="008F747B">
        <w:trPr>
          <w:trHeight w:val="765"/>
        </w:trPr>
        <w:tc>
          <w:tcPr>
            <w:tcW w:w="810" w:type="dxa"/>
            <w:shd w:val="clear" w:color="000000" w:fill="FFFFFF"/>
            <w:vAlign w:val="center"/>
            <w:hideMark/>
          </w:tcPr>
          <w:p w:rsidR="009F7FD9" w:rsidRDefault="009F7FD9" w:rsidP="008F747B">
            <w:pPr>
              <w:jc w:val="center"/>
            </w:pPr>
            <w:r w:rsidRPr="008731D1">
              <w:rPr>
                <w:rFonts w:ascii="Calibri" w:hAnsi="Calibri"/>
                <w:color w:val="000000"/>
                <w:sz w:val="20"/>
                <w:szCs w:val="20"/>
              </w:rPr>
              <w:t>QSURGN17</w:t>
            </w:r>
          </w:p>
        </w:tc>
        <w:tc>
          <w:tcPr>
            <w:tcW w:w="90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IEN</w:t>
            </w:r>
          </w:p>
        </w:tc>
        <w:tc>
          <w:tcPr>
            <w:tcW w:w="180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N/A</w:t>
            </w:r>
          </w:p>
        </w:tc>
        <w:tc>
          <w:tcPr>
            <w:tcW w:w="99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F34E1C">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F34E1C">
            <w:pPr>
              <w:jc w:val="center"/>
              <w:rPr>
                <w:rFonts w:ascii="Calibri" w:hAnsi="Calibri"/>
                <w:color w:val="000000"/>
                <w:sz w:val="20"/>
                <w:szCs w:val="20"/>
              </w:rPr>
            </w:pPr>
          </w:p>
        </w:tc>
        <w:tc>
          <w:tcPr>
            <w:tcW w:w="998" w:type="dxa"/>
            <w:shd w:val="clear" w:color="000000" w:fill="FFFFFF"/>
            <w:vAlign w:val="center"/>
          </w:tcPr>
          <w:p w:rsidR="009F7FD9" w:rsidRPr="005466CA" w:rsidRDefault="008B711C" w:rsidP="006A6B0B">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F34E1C">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F34E1C">
            <w:pPr>
              <w:jc w:val="center"/>
              <w:rPr>
                <w:rFonts w:ascii="Calibri" w:hAnsi="Calibri"/>
                <w:color w:val="000000"/>
                <w:sz w:val="20"/>
                <w:szCs w:val="20"/>
              </w:rPr>
            </w:pPr>
            <w:r>
              <w:rPr>
                <w:rFonts w:ascii="Calibri" w:hAnsi="Calibri"/>
                <w:color w:val="000000"/>
                <w:sz w:val="20"/>
                <w:szCs w:val="20"/>
              </w:rPr>
              <w:t>Y</w:t>
            </w:r>
          </w:p>
        </w:tc>
      </w:tr>
      <w:tr w:rsidR="00B25D6F" w:rsidTr="008F747B">
        <w:trPr>
          <w:trHeight w:val="765"/>
        </w:trPr>
        <w:tc>
          <w:tcPr>
            <w:tcW w:w="810" w:type="dxa"/>
            <w:shd w:val="clear" w:color="000000" w:fill="FFFFFF"/>
            <w:vAlign w:val="center"/>
            <w:hideMark/>
          </w:tcPr>
          <w:p w:rsidR="00B25D6F" w:rsidRDefault="00B25D6F" w:rsidP="008F747B">
            <w:pPr>
              <w:jc w:val="center"/>
              <w:rPr>
                <w:rFonts w:ascii="Calibri" w:hAnsi="Calibri"/>
                <w:bCs/>
                <w:color w:val="000000"/>
                <w:sz w:val="20"/>
                <w:szCs w:val="20"/>
              </w:rPr>
            </w:pPr>
            <w:r>
              <w:rPr>
                <w:rFonts w:ascii="Calibri" w:hAnsi="Calibri"/>
                <w:bCs/>
                <w:color w:val="000000"/>
                <w:sz w:val="20"/>
                <w:szCs w:val="20"/>
              </w:rPr>
              <w:t>QSURGN17</w:t>
            </w:r>
          </w:p>
        </w:tc>
        <w:tc>
          <w:tcPr>
            <w:tcW w:w="900" w:type="dxa"/>
            <w:shd w:val="clear" w:color="000000" w:fill="FFFFFF"/>
            <w:vAlign w:val="center"/>
            <w:hideMark/>
          </w:tcPr>
          <w:p w:rsidR="00B25D6F" w:rsidRPr="005466CA" w:rsidRDefault="00B25D6F"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B25D6F" w:rsidRPr="00582D02" w:rsidRDefault="00B25D6F" w:rsidP="001775C7">
            <w:pPr>
              <w:jc w:val="center"/>
              <w:rPr>
                <w:rFonts w:ascii="Calibri" w:hAnsi="Calibri"/>
                <w:color w:val="000000"/>
                <w:sz w:val="20"/>
                <w:szCs w:val="20"/>
              </w:rPr>
            </w:pPr>
            <w:r>
              <w:rPr>
                <w:rFonts w:ascii="Calibri" w:hAnsi="Calibri"/>
                <w:color w:val="000000"/>
                <w:sz w:val="20"/>
                <w:szCs w:val="20"/>
              </w:rPr>
              <w:t>OR</w:t>
            </w:r>
          </w:p>
        </w:tc>
        <w:tc>
          <w:tcPr>
            <w:tcW w:w="1800" w:type="dxa"/>
            <w:shd w:val="clear" w:color="000000" w:fill="FFFFFF"/>
            <w:vAlign w:val="center"/>
            <w:hideMark/>
          </w:tcPr>
          <w:p w:rsidR="00B25D6F" w:rsidRPr="00582D02" w:rsidRDefault="00B25D6F" w:rsidP="001775C7">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B25D6F" w:rsidRPr="00582D02" w:rsidRDefault="00B25D6F"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25D6F" w:rsidRPr="00582D02" w:rsidRDefault="00E60ACA"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25D6F" w:rsidRPr="00582D02" w:rsidRDefault="00B25D6F"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25D6F" w:rsidRPr="00582D02" w:rsidRDefault="00B25D6F"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B25D6F" w:rsidRPr="00582D02" w:rsidRDefault="00B25D6F" w:rsidP="00CF5084">
            <w:pPr>
              <w:jc w:val="center"/>
              <w:rPr>
                <w:rFonts w:ascii="Calibri" w:hAnsi="Calibri"/>
                <w:color w:val="000000"/>
                <w:sz w:val="20"/>
                <w:szCs w:val="20"/>
              </w:rPr>
            </w:pPr>
          </w:p>
        </w:tc>
        <w:tc>
          <w:tcPr>
            <w:tcW w:w="998" w:type="dxa"/>
            <w:shd w:val="clear" w:color="000000" w:fill="FFFFFF"/>
            <w:vAlign w:val="center"/>
          </w:tcPr>
          <w:p w:rsidR="00B25D6F" w:rsidRPr="00582D02" w:rsidRDefault="00B25D6F"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25D6F" w:rsidRPr="00582D02" w:rsidRDefault="00B25D6F" w:rsidP="00CF5084">
            <w:pPr>
              <w:jc w:val="center"/>
              <w:rPr>
                <w:rFonts w:ascii="Calibri" w:hAnsi="Calibri"/>
                <w:color w:val="000000"/>
                <w:sz w:val="20"/>
                <w:szCs w:val="20"/>
              </w:rPr>
            </w:pPr>
          </w:p>
        </w:tc>
        <w:tc>
          <w:tcPr>
            <w:tcW w:w="999" w:type="dxa"/>
            <w:shd w:val="clear" w:color="000000" w:fill="FFFFFF"/>
            <w:vAlign w:val="center"/>
            <w:hideMark/>
          </w:tcPr>
          <w:p w:rsidR="00B25D6F" w:rsidRPr="00582D02" w:rsidRDefault="00B25D6F" w:rsidP="00CF5084">
            <w:pPr>
              <w:jc w:val="center"/>
              <w:rPr>
                <w:rFonts w:ascii="Calibri" w:hAnsi="Calibri"/>
                <w:color w:val="000000"/>
                <w:sz w:val="20"/>
                <w:szCs w:val="20"/>
              </w:rPr>
            </w:pPr>
            <w:r>
              <w:rPr>
                <w:rFonts w:ascii="Calibri" w:hAnsi="Calibri"/>
                <w:color w:val="000000"/>
                <w:sz w:val="20"/>
                <w:szCs w:val="20"/>
              </w:rPr>
              <w:t>Y</w:t>
            </w:r>
          </w:p>
        </w:tc>
      </w:tr>
      <w:tr w:rsidR="00B25D6F" w:rsidTr="008F747B">
        <w:trPr>
          <w:trHeight w:val="765"/>
        </w:trPr>
        <w:tc>
          <w:tcPr>
            <w:tcW w:w="810" w:type="dxa"/>
            <w:shd w:val="clear" w:color="000000" w:fill="FFFFFF"/>
            <w:vAlign w:val="center"/>
            <w:hideMark/>
          </w:tcPr>
          <w:p w:rsidR="00B25D6F" w:rsidRDefault="00B25D6F" w:rsidP="008F747B">
            <w:pPr>
              <w:jc w:val="center"/>
            </w:pPr>
            <w:r w:rsidRPr="008731D1">
              <w:rPr>
                <w:rFonts w:ascii="Calibri" w:hAnsi="Calibri"/>
                <w:color w:val="000000"/>
                <w:sz w:val="20"/>
                <w:szCs w:val="20"/>
              </w:rPr>
              <w:t>QSURGN17</w:t>
            </w:r>
          </w:p>
        </w:tc>
        <w:tc>
          <w:tcPr>
            <w:tcW w:w="900" w:type="dxa"/>
            <w:shd w:val="clear" w:color="000000" w:fill="FFFFFF"/>
            <w:vAlign w:val="center"/>
            <w:hideMark/>
          </w:tcPr>
          <w:p w:rsidR="00B25D6F" w:rsidRPr="005466CA" w:rsidRDefault="00B25D6F" w:rsidP="00F34E1C">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B25D6F" w:rsidRPr="005466CA" w:rsidRDefault="00B25D6F" w:rsidP="00F34E1C">
            <w:pPr>
              <w:jc w:val="center"/>
              <w:rPr>
                <w:rFonts w:ascii="Calibri" w:hAnsi="Calibri"/>
                <w:color w:val="000000"/>
                <w:sz w:val="20"/>
                <w:szCs w:val="20"/>
              </w:rPr>
            </w:pPr>
            <w:r>
              <w:rPr>
                <w:rFonts w:ascii="Calibri" w:hAnsi="Calibri"/>
                <w:color w:val="000000"/>
                <w:sz w:val="20"/>
                <w:szCs w:val="20"/>
              </w:rPr>
              <w:t>SUBIEN</w:t>
            </w:r>
            <w:r w:rsidR="008F747B" w:rsidRPr="008F747B">
              <w:rPr>
                <w:rFonts w:ascii="Calibri" w:hAnsi="Calibri"/>
                <w:color w:val="000000"/>
                <w:sz w:val="20"/>
                <w:szCs w:val="20"/>
              </w:rPr>
              <w:t>(42)</w:t>
            </w:r>
          </w:p>
        </w:tc>
        <w:tc>
          <w:tcPr>
            <w:tcW w:w="1800" w:type="dxa"/>
            <w:shd w:val="clear" w:color="000000" w:fill="FFFFFF"/>
            <w:vAlign w:val="center"/>
            <w:hideMark/>
          </w:tcPr>
          <w:p w:rsidR="00B25D6F" w:rsidRPr="005466CA" w:rsidRDefault="00B25D6F" w:rsidP="00F34E1C">
            <w:pPr>
              <w:jc w:val="center"/>
              <w:rPr>
                <w:rFonts w:ascii="Calibri" w:hAnsi="Calibri"/>
                <w:color w:val="000000"/>
                <w:sz w:val="20"/>
                <w:szCs w:val="20"/>
              </w:rPr>
            </w:pPr>
            <w:r>
              <w:rPr>
                <w:rFonts w:ascii="Calibri" w:hAnsi="Calibri"/>
                <w:color w:val="000000"/>
                <w:sz w:val="20"/>
                <w:szCs w:val="20"/>
              </w:rPr>
              <w:t>N/A</w:t>
            </w:r>
          </w:p>
        </w:tc>
        <w:tc>
          <w:tcPr>
            <w:tcW w:w="990" w:type="dxa"/>
            <w:shd w:val="clear" w:color="000000" w:fill="FFFFFF"/>
            <w:vAlign w:val="center"/>
            <w:hideMark/>
          </w:tcPr>
          <w:p w:rsidR="00B25D6F" w:rsidRPr="005466CA" w:rsidRDefault="00B25D6F" w:rsidP="00F34E1C">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25D6F" w:rsidRPr="005466CA" w:rsidRDefault="00B25D6F"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25D6F" w:rsidRPr="005466CA" w:rsidRDefault="00B25D6F" w:rsidP="00F34E1C">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25D6F" w:rsidRPr="005466CA" w:rsidRDefault="00B25D6F" w:rsidP="00F34E1C">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B25D6F" w:rsidRPr="005466CA" w:rsidRDefault="00B25D6F" w:rsidP="00F34E1C">
            <w:pPr>
              <w:jc w:val="center"/>
              <w:rPr>
                <w:rFonts w:ascii="Calibri" w:hAnsi="Calibri"/>
                <w:color w:val="000000"/>
                <w:sz w:val="20"/>
                <w:szCs w:val="20"/>
              </w:rPr>
            </w:pPr>
          </w:p>
        </w:tc>
        <w:tc>
          <w:tcPr>
            <w:tcW w:w="998" w:type="dxa"/>
            <w:shd w:val="clear" w:color="000000" w:fill="FFFFFF"/>
            <w:vAlign w:val="center"/>
          </w:tcPr>
          <w:p w:rsidR="00B25D6F" w:rsidRPr="005466CA" w:rsidRDefault="00B25D6F" w:rsidP="006A6B0B">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25D6F" w:rsidRPr="005466CA" w:rsidRDefault="00B25D6F" w:rsidP="00F34E1C">
            <w:pPr>
              <w:jc w:val="center"/>
              <w:rPr>
                <w:rFonts w:ascii="Calibri" w:hAnsi="Calibri"/>
                <w:color w:val="000000"/>
                <w:sz w:val="20"/>
                <w:szCs w:val="20"/>
              </w:rPr>
            </w:pPr>
          </w:p>
        </w:tc>
        <w:tc>
          <w:tcPr>
            <w:tcW w:w="999" w:type="dxa"/>
            <w:shd w:val="clear" w:color="000000" w:fill="FFFFFF"/>
            <w:vAlign w:val="center"/>
            <w:hideMark/>
          </w:tcPr>
          <w:p w:rsidR="00B25D6F" w:rsidRPr="005466CA" w:rsidRDefault="00B25D6F" w:rsidP="00F34E1C">
            <w:pPr>
              <w:jc w:val="center"/>
              <w:rPr>
                <w:rFonts w:ascii="Calibri" w:hAnsi="Calibri"/>
                <w:color w:val="000000"/>
                <w:sz w:val="20"/>
                <w:szCs w:val="20"/>
              </w:rPr>
            </w:pPr>
            <w:r>
              <w:rPr>
                <w:rFonts w:ascii="Calibri" w:hAnsi="Calibri"/>
                <w:color w:val="000000"/>
                <w:sz w:val="20"/>
                <w:szCs w:val="20"/>
              </w:rPr>
              <w:t>N</w:t>
            </w:r>
          </w:p>
        </w:tc>
      </w:tr>
      <w:tr w:rsidR="00B25D6F" w:rsidTr="008F747B">
        <w:trPr>
          <w:trHeight w:val="255"/>
        </w:trPr>
        <w:tc>
          <w:tcPr>
            <w:tcW w:w="810" w:type="dxa"/>
            <w:shd w:val="clear" w:color="000000" w:fill="FFFFFF"/>
            <w:vAlign w:val="center"/>
            <w:hideMark/>
          </w:tcPr>
          <w:p w:rsidR="00B25D6F" w:rsidRDefault="00B25D6F" w:rsidP="008F747B">
            <w:pPr>
              <w:jc w:val="center"/>
              <w:rPr>
                <w:rFonts w:ascii="Calibri" w:hAnsi="Calibri"/>
                <w:color w:val="000000"/>
                <w:sz w:val="20"/>
                <w:szCs w:val="20"/>
              </w:rPr>
            </w:pPr>
            <w:r>
              <w:rPr>
                <w:rFonts w:ascii="Calibri" w:hAnsi="Calibri"/>
                <w:color w:val="000000"/>
                <w:sz w:val="20"/>
                <w:szCs w:val="20"/>
              </w:rPr>
              <w:t>QSURGN17</w:t>
            </w:r>
          </w:p>
        </w:tc>
        <w:tc>
          <w:tcPr>
            <w:tcW w:w="90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B25D6F" w:rsidRDefault="00B25D6F" w:rsidP="00F34E1C">
            <w:pPr>
              <w:jc w:val="center"/>
              <w:rPr>
                <w:rFonts w:ascii="Calibri" w:hAnsi="Calibri"/>
                <w:color w:val="000000"/>
                <w:sz w:val="20"/>
                <w:szCs w:val="20"/>
              </w:rPr>
            </w:pPr>
            <w:proofErr w:type="spellStart"/>
            <w:r>
              <w:rPr>
                <w:rFonts w:ascii="Calibri" w:hAnsi="Calibri"/>
                <w:color w:val="000000"/>
                <w:sz w:val="20"/>
                <w:szCs w:val="20"/>
              </w:rPr>
              <w:t>DelayCause</w:t>
            </w:r>
            <w:proofErr w:type="spellEnd"/>
          </w:p>
        </w:tc>
        <w:tc>
          <w:tcPr>
            <w:tcW w:w="180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DELAY CAUSE</w:t>
            </w:r>
          </w:p>
        </w:tc>
        <w:tc>
          <w:tcPr>
            <w:tcW w:w="99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B25D6F" w:rsidRDefault="00B25D6F" w:rsidP="00F34E1C">
            <w:pPr>
              <w:jc w:val="center"/>
              <w:rPr>
                <w:rFonts w:ascii="Calibri" w:hAnsi="Calibri"/>
                <w:color w:val="000000"/>
                <w:sz w:val="20"/>
                <w:szCs w:val="20"/>
              </w:rPr>
            </w:pPr>
          </w:p>
        </w:tc>
        <w:tc>
          <w:tcPr>
            <w:tcW w:w="998" w:type="dxa"/>
            <w:shd w:val="clear" w:color="000000" w:fill="FFFFFF"/>
            <w:vAlign w:val="center"/>
          </w:tcPr>
          <w:p w:rsidR="00B25D6F" w:rsidRDefault="00B25D6F" w:rsidP="006A6B0B">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25D6F" w:rsidRDefault="00B25D6F" w:rsidP="00F34E1C">
            <w:pPr>
              <w:jc w:val="center"/>
              <w:rPr>
                <w:rFonts w:ascii="Calibri" w:hAnsi="Calibri"/>
                <w:color w:val="000000"/>
                <w:sz w:val="20"/>
                <w:szCs w:val="20"/>
              </w:rPr>
            </w:pPr>
          </w:p>
        </w:tc>
        <w:tc>
          <w:tcPr>
            <w:tcW w:w="999"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Y</w:t>
            </w:r>
          </w:p>
        </w:tc>
      </w:tr>
      <w:tr w:rsidR="00B25D6F" w:rsidTr="008F747B">
        <w:trPr>
          <w:trHeight w:val="255"/>
        </w:trPr>
        <w:tc>
          <w:tcPr>
            <w:tcW w:w="810" w:type="dxa"/>
            <w:shd w:val="clear" w:color="000000" w:fill="FFFFFF"/>
            <w:vAlign w:val="center"/>
            <w:hideMark/>
          </w:tcPr>
          <w:p w:rsidR="00B25D6F" w:rsidRDefault="00B25D6F" w:rsidP="008F747B">
            <w:pPr>
              <w:jc w:val="center"/>
              <w:rPr>
                <w:rFonts w:ascii="Calibri" w:hAnsi="Calibri"/>
                <w:color w:val="000000"/>
                <w:sz w:val="20"/>
                <w:szCs w:val="20"/>
              </w:rPr>
            </w:pPr>
            <w:r>
              <w:rPr>
                <w:rFonts w:ascii="Calibri" w:hAnsi="Calibri"/>
                <w:color w:val="000000"/>
                <w:sz w:val="20"/>
                <w:szCs w:val="20"/>
              </w:rPr>
              <w:t>QSURGN17</w:t>
            </w:r>
          </w:p>
        </w:tc>
        <w:tc>
          <w:tcPr>
            <w:tcW w:w="90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B25D6F" w:rsidRDefault="00B25D6F" w:rsidP="00F34E1C">
            <w:pPr>
              <w:jc w:val="center"/>
              <w:rPr>
                <w:rFonts w:ascii="Calibri" w:hAnsi="Calibri"/>
                <w:color w:val="000000"/>
                <w:sz w:val="20"/>
                <w:szCs w:val="20"/>
              </w:rPr>
            </w:pPr>
            <w:proofErr w:type="spellStart"/>
            <w:r>
              <w:rPr>
                <w:rFonts w:ascii="Calibri" w:hAnsi="Calibri"/>
                <w:color w:val="000000"/>
                <w:sz w:val="20"/>
                <w:szCs w:val="20"/>
              </w:rPr>
              <w:t>DelayTime</w:t>
            </w:r>
            <w:proofErr w:type="spellEnd"/>
          </w:p>
        </w:tc>
        <w:tc>
          <w:tcPr>
            <w:tcW w:w="180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DELAY TIME</w:t>
            </w:r>
          </w:p>
        </w:tc>
        <w:tc>
          <w:tcPr>
            <w:tcW w:w="99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B25D6F" w:rsidRDefault="00B25D6F" w:rsidP="00F34E1C">
            <w:pPr>
              <w:jc w:val="center"/>
              <w:rPr>
                <w:rFonts w:ascii="Calibri" w:hAnsi="Calibri"/>
                <w:color w:val="000000"/>
                <w:sz w:val="20"/>
                <w:szCs w:val="20"/>
              </w:rPr>
            </w:pPr>
          </w:p>
        </w:tc>
        <w:tc>
          <w:tcPr>
            <w:tcW w:w="998" w:type="dxa"/>
            <w:shd w:val="clear" w:color="000000" w:fill="FFFFFF"/>
            <w:vAlign w:val="center"/>
          </w:tcPr>
          <w:p w:rsidR="00B25D6F" w:rsidRDefault="00B25D6F" w:rsidP="006A6B0B">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25D6F" w:rsidRDefault="00B25D6F" w:rsidP="00F34E1C">
            <w:pPr>
              <w:jc w:val="center"/>
              <w:rPr>
                <w:rFonts w:ascii="Calibri" w:hAnsi="Calibri"/>
                <w:color w:val="000000"/>
                <w:sz w:val="20"/>
                <w:szCs w:val="20"/>
              </w:rPr>
            </w:pPr>
          </w:p>
        </w:tc>
        <w:tc>
          <w:tcPr>
            <w:tcW w:w="999"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Y</w:t>
            </w:r>
          </w:p>
        </w:tc>
      </w:tr>
      <w:tr w:rsidR="00B25D6F" w:rsidTr="008F747B">
        <w:trPr>
          <w:trHeight w:val="765"/>
        </w:trPr>
        <w:tc>
          <w:tcPr>
            <w:tcW w:w="810" w:type="dxa"/>
            <w:shd w:val="clear" w:color="000000" w:fill="FFFFFF"/>
            <w:vAlign w:val="center"/>
            <w:hideMark/>
          </w:tcPr>
          <w:p w:rsidR="00B25D6F" w:rsidRDefault="00B25D6F" w:rsidP="008F747B">
            <w:pPr>
              <w:jc w:val="center"/>
              <w:rPr>
                <w:rFonts w:ascii="Calibri" w:hAnsi="Calibri"/>
                <w:color w:val="000000"/>
                <w:sz w:val="20"/>
                <w:szCs w:val="20"/>
              </w:rPr>
            </w:pPr>
            <w:r>
              <w:rPr>
                <w:rFonts w:ascii="Calibri" w:hAnsi="Calibri"/>
                <w:color w:val="000000"/>
                <w:sz w:val="20"/>
                <w:szCs w:val="20"/>
              </w:rPr>
              <w:t>QSURGN17</w:t>
            </w:r>
          </w:p>
        </w:tc>
        <w:tc>
          <w:tcPr>
            <w:tcW w:w="90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B25D6F" w:rsidRDefault="00B25D6F" w:rsidP="00F34E1C">
            <w:pPr>
              <w:jc w:val="center"/>
              <w:rPr>
                <w:rFonts w:ascii="Calibri" w:hAnsi="Calibri"/>
                <w:color w:val="000000"/>
                <w:sz w:val="20"/>
                <w:szCs w:val="20"/>
              </w:rPr>
            </w:pPr>
            <w:proofErr w:type="spellStart"/>
            <w:r>
              <w:rPr>
                <w:rFonts w:ascii="Calibri" w:hAnsi="Calibri"/>
                <w:color w:val="000000"/>
                <w:sz w:val="20"/>
                <w:szCs w:val="20"/>
              </w:rPr>
              <w:t>DelayComm</w:t>
            </w:r>
            <w:proofErr w:type="spellEnd"/>
          </w:p>
        </w:tc>
        <w:tc>
          <w:tcPr>
            <w:tcW w:w="180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DELAY COMMENTS</w:t>
            </w:r>
          </w:p>
        </w:tc>
        <w:tc>
          <w:tcPr>
            <w:tcW w:w="99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B25D6F" w:rsidRDefault="00B25D6F" w:rsidP="00F34E1C">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B25D6F" w:rsidRDefault="00B25D6F" w:rsidP="00F34E1C">
            <w:pPr>
              <w:jc w:val="center"/>
              <w:rPr>
                <w:rFonts w:ascii="Calibri" w:hAnsi="Calibri"/>
                <w:color w:val="000000"/>
                <w:sz w:val="20"/>
                <w:szCs w:val="20"/>
              </w:rPr>
            </w:pPr>
          </w:p>
        </w:tc>
        <w:tc>
          <w:tcPr>
            <w:tcW w:w="998" w:type="dxa"/>
            <w:shd w:val="clear" w:color="000000" w:fill="FFFFFF"/>
            <w:vAlign w:val="center"/>
          </w:tcPr>
          <w:p w:rsidR="00B25D6F" w:rsidRDefault="00B25D6F" w:rsidP="006A6B0B">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25D6F" w:rsidRDefault="00B25D6F" w:rsidP="00F34E1C">
            <w:pPr>
              <w:jc w:val="center"/>
              <w:rPr>
                <w:rFonts w:ascii="Calibri" w:hAnsi="Calibri"/>
                <w:color w:val="000000"/>
                <w:sz w:val="20"/>
                <w:szCs w:val="20"/>
              </w:rPr>
            </w:pPr>
          </w:p>
        </w:tc>
        <w:tc>
          <w:tcPr>
            <w:tcW w:w="999" w:type="dxa"/>
            <w:shd w:val="clear" w:color="000000" w:fill="FFFFFF"/>
            <w:vAlign w:val="center"/>
            <w:hideMark/>
          </w:tcPr>
          <w:p w:rsidR="00B25D6F" w:rsidRDefault="00B25D6F" w:rsidP="00F34E1C">
            <w:pPr>
              <w:jc w:val="center"/>
              <w:rPr>
                <w:rFonts w:ascii="Calibri" w:hAnsi="Calibri"/>
                <w:color w:val="000000"/>
                <w:sz w:val="20"/>
                <w:szCs w:val="20"/>
              </w:rPr>
            </w:pPr>
            <w:r>
              <w:rPr>
                <w:rFonts w:ascii="Calibri" w:hAnsi="Calibri"/>
                <w:color w:val="000000"/>
                <w:sz w:val="20"/>
                <w:szCs w:val="20"/>
              </w:rPr>
              <w:t>Y</w:t>
            </w:r>
          </w:p>
        </w:tc>
      </w:tr>
      <w:tr w:rsidR="004E0F59" w:rsidTr="008F747B">
        <w:trPr>
          <w:trHeight w:val="765"/>
        </w:trPr>
        <w:tc>
          <w:tcPr>
            <w:tcW w:w="810" w:type="dxa"/>
            <w:shd w:val="clear" w:color="000000" w:fill="FFFFFF"/>
            <w:vAlign w:val="center"/>
          </w:tcPr>
          <w:p w:rsidR="004E0F59" w:rsidRPr="0055732A" w:rsidRDefault="004E0F59"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N17</w:t>
            </w:r>
          </w:p>
        </w:tc>
        <w:tc>
          <w:tcPr>
            <w:tcW w:w="900" w:type="dxa"/>
            <w:shd w:val="clear" w:color="000000" w:fill="FFFFFF"/>
            <w:vAlign w:val="center"/>
          </w:tcPr>
          <w:p w:rsidR="004E0F59" w:rsidRPr="0055732A" w:rsidRDefault="004E0F59" w:rsidP="0065208C">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tcPr>
          <w:p w:rsidR="004E0F59" w:rsidRPr="0055732A" w:rsidRDefault="004E0F59" w:rsidP="0065208C">
            <w:pPr>
              <w:jc w:val="center"/>
              <w:rPr>
                <w:rFonts w:ascii="Calibri" w:hAnsi="Calibri"/>
                <w:color w:val="000000"/>
                <w:sz w:val="20"/>
                <w:szCs w:val="20"/>
              </w:rPr>
            </w:pPr>
            <w:r w:rsidRPr="0055732A">
              <w:rPr>
                <w:rFonts w:ascii="Calibri" w:hAnsi="Calibri"/>
                <w:color w:val="000000"/>
                <w:sz w:val="20"/>
                <w:szCs w:val="20"/>
              </w:rPr>
              <w:t>Facility</w:t>
            </w:r>
          </w:p>
        </w:tc>
        <w:tc>
          <w:tcPr>
            <w:tcW w:w="1800" w:type="dxa"/>
            <w:shd w:val="clear" w:color="000000" w:fill="FFFFFF"/>
            <w:vAlign w:val="center"/>
          </w:tcPr>
          <w:p w:rsidR="004E0F59" w:rsidRPr="0055732A" w:rsidRDefault="004E0F59" w:rsidP="0065208C">
            <w:pPr>
              <w:jc w:val="center"/>
              <w:rPr>
                <w:rFonts w:ascii="Calibri" w:hAnsi="Calibri"/>
                <w:color w:val="000000"/>
                <w:sz w:val="20"/>
                <w:szCs w:val="20"/>
              </w:rPr>
            </w:pPr>
            <w:r w:rsidRPr="0055732A">
              <w:rPr>
                <w:rFonts w:ascii="Calibri" w:hAnsi="Calibri"/>
                <w:color w:val="000000"/>
                <w:sz w:val="20"/>
                <w:szCs w:val="20"/>
              </w:rPr>
              <w:t>N/A</w:t>
            </w:r>
          </w:p>
        </w:tc>
        <w:tc>
          <w:tcPr>
            <w:tcW w:w="990" w:type="dxa"/>
            <w:shd w:val="clear" w:color="000000" w:fill="FFFFFF"/>
            <w:vAlign w:val="center"/>
          </w:tcPr>
          <w:p w:rsidR="004E0F59" w:rsidRPr="0055732A" w:rsidRDefault="004E0F59"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4E0F59" w:rsidRPr="0055732A" w:rsidRDefault="004E0F59"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4E0F59" w:rsidRPr="0055732A" w:rsidRDefault="004E0F59"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4E0F59" w:rsidRPr="0055732A" w:rsidRDefault="004E0F59"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4E0F59" w:rsidRPr="0055732A" w:rsidRDefault="004E0F59" w:rsidP="0065208C">
            <w:pPr>
              <w:jc w:val="center"/>
              <w:rPr>
                <w:rFonts w:ascii="Calibri" w:hAnsi="Calibri"/>
                <w:color w:val="000000"/>
                <w:sz w:val="20"/>
                <w:szCs w:val="20"/>
              </w:rPr>
            </w:pPr>
          </w:p>
        </w:tc>
        <w:tc>
          <w:tcPr>
            <w:tcW w:w="998" w:type="dxa"/>
            <w:shd w:val="clear" w:color="000000" w:fill="FFFFFF"/>
            <w:vAlign w:val="center"/>
          </w:tcPr>
          <w:p w:rsidR="004E0F59" w:rsidRPr="0055732A" w:rsidRDefault="004E0F59"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4E0F59" w:rsidRPr="0055732A" w:rsidRDefault="004E0F59" w:rsidP="0065208C">
            <w:pPr>
              <w:jc w:val="center"/>
              <w:rPr>
                <w:rFonts w:ascii="Calibri" w:hAnsi="Calibri"/>
                <w:color w:val="000000"/>
                <w:sz w:val="20"/>
                <w:szCs w:val="20"/>
              </w:rPr>
            </w:pPr>
          </w:p>
        </w:tc>
        <w:tc>
          <w:tcPr>
            <w:tcW w:w="999" w:type="dxa"/>
            <w:shd w:val="clear" w:color="000000" w:fill="FFFFFF"/>
            <w:vAlign w:val="center"/>
          </w:tcPr>
          <w:p w:rsidR="004E0F59" w:rsidRPr="0055732A" w:rsidRDefault="004E0F59" w:rsidP="0065208C">
            <w:pPr>
              <w:jc w:val="center"/>
              <w:rPr>
                <w:rFonts w:ascii="Calibri" w:hAnsi="Calibri"/>
                <w:color w:val="000000"/>
                <w:sz w:val="20"/>
                <w:szCs w:val="20"/>
              </w:rPr>
            </w:pPr>
            <w:r w:rsidRPr="0055732A">
              <w:rPr>
                <w:rFonts w:ascii="Calibri" w:hAnsi="Calibri"/>
                <w:color w:val="000000"/>
                <w:sz w:val="20"/>
                <w:szCs w:val="20"/>
              </w:rPr>
              <w:t>N</w:t>
            </w:r>
          </w:p>
        </w:tc>
      </w:tr>
    </w:tbl>
    <w:p w:rsidR="00EF551F" w:rsidRDefault="00EF551F"/>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65"/>
        <w:gridCol w:w="1032"/>
      </w:tblGrid>
      <w:tr w:rsidR="00250042" w:rsidTr="00222EED">
        <w:trPr>
          <w:trHeight w:val="765"/>
        </w:trPr>
        <w:tc>
          <w:tcPr>
            <w:tcW w:w="810" w:type="dxa"/>
            <w:shd w:val="clear" w:color="000000" w:fill="FFFFFF"/>
            <w:vAlign w:val="center"/>
            <w:hideMark/>
          </w:tcPr>
          <w:p w:rsidR="00250042" w:rsidRDefault="00250042" w:rsidP="00222EED">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250042" w:rsidRDefault="00250042" w:rsidP="00222EED">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250042" w:rsidRDefault="00250042" w:rsidP="00222EED">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250042" w:rsidRDefault="003F21BC" w:rsidP="00222EED">
            <w:pPr>
              <w:jc w:val="center"/>
              <w:rPr>
                <w:rFonts w:ascii="Calibri" w:hAnsi="Calibri"/>
                <w:b/>
                <w:bCs/>
                <w:color w:val="000000"/>
                <w:sz w:val="20"/>
                <w:szCs w:val="20"/>
              </w:rPr>
            </w:pPr>
            <w:r>
              <w:rPr>
                <w:rFonts w:ascii="Calibri" w:hAnsi="Calibri"/>
                <w:b/>
                <w:bCs/>
                <w:color w:val="000000"/>
                <w:sz w:val="20"/>
                <w:szCs w:val="20"/>
              </w:rPr>
              <w:t>VistA</w:t>
            </w:r>
            <w:r w:rsidR="00250042">
              <w:rPr>
                <w:rFonts w:ascii="Calibri" w:hAnsi="Calibri"/>
                <w:b/>
                <w:bCs/>
                <w:color w:val="000000"/>
                <w:sz w:val="20"/>
                <w:szCs w:val="20"/>
              </w:rPr>
              <w:t xml:space="preserve"> Field Name</w:t>
            </w:r>
          </w:p>
        </w:tc>
        <w:tc>
          <w:tcPr>
            <w:tcW w:w="1080" w:type="dxa"/>
            <w:shd w:val="clear" w:color="000000" w:fill="FFFFFF"/>
            <w:vAlign w:val="center"/>
            <w:hideMark/>
          </w:tcPr>
          <w:p w:rsidR="00250042" w:rsidRDefault="00250042" w:rsidP="00222EED">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250042" w:rsidRDefault="00250042" w:rsidP="00222EED">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250042" w:rsidRDefault="00250042" w:rsidP="00222EED">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250042" w:rsidRDefault="00250042" w:rsidP="00222EED">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250042" w:rsidRPr="00582D02" w:rsidRDefault="00250042" w:rsidP="00222EED">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250042" w:rsidRDefault="00222EED" w:rsidP="00222EED">
            <w:pPr>
              <w:jc w:val="center"/>
              <w:rPr>
                <w:rFonts w:ascii="Calibri" w:hAnsi="Calibri"/>
                <w:b/>
                <w:bCs/>
                <w:color w:val="000000"/>
                <w:sz w:val="20"/>
                <w:szCs w:val="20"/>
              </w:rPr>
            </w:pPr>
            <w:r>
              <w:rPr>
                <w:rFonts w:ascii="Calibri" w:hAnsi="Calibri"/>
                <w:b/>
                <w:bCs/>
                <w:color w:val="000000"/>
                <w:sz w:val="20"/>
                <w:szCs w:val="20"/>
              </w:rPr>
              <w:t>OR / NON-OR</w:t>
            </w:r>
          </w:p>
        </w:tc>
        <w:tc>
          <w:tcPr>
            <w:tcW w:w="965" w:type="dxa"/>
            <w:shd w:val="clear" w:color="000000" w:fill="FFFFFF"/>
            <w:vAlign w:val="center"/>
            <w:hideMark/>
          </w:tcPr>
          <w:p w:rsidR="00250042" w:rsidRDefault="00250042" w:rsidP="00222EED">
            <w:pPr>
              <w:jc w:val="center"/>
              <w:rPr>
                <w:rFonts w:ascii="Calibri" w:hAnsi="Calibri"/>
                <w:b/>
                <w:bCs/>
                <w:color w:val="000000"/>
                <w:sz w:val="20"/>
                <w:szCs w:val="20"/>
              </w:rPr>
            </w:pPr>
            <w:r>
              <w:rPr>
                <w:rFonts w:ascii="Calibri" w:hAnsi="Calibri"/>
                <w:b/>
                <w:bCs/>
                <w:color w:val="000000"/>
                <w:sz w:val="20"/>
                <w:szCs w:val="20"/>
              </w:rPr>
              <w:t>Code Values</w:t>
            </w:r>
          </w:p>
        </w:tc>
        <w:tc>
          <w:tcPr>
            <w:tcW w:w="1032" w:type="dxa"/>
            <w:shd w:val="clear" w:color="000000" w:fill="FFFFFF"/>
            <w:vAlign w:val="center"/>
            <w:hideMark/>
          </w:tcPr>
          <w:p w:rsidR="00250042" w:rsidRDefault="00250042" w:rsidP="00222EED">
            <w:pPr>
              <w:jc w:val="center"/>
              <w:rPr>
                <w:rFonts w:ascii="Calibri" w:hAnsi="Calibri"/>
                <w:b/>
                <w:bCs/>
                <w:color w:val="000000"/>
                <w:sz w:val="20"/>
                <w:szCs w:val="20"/>
              </w:rPr>
            </w:pPr>
            <w:r>
              <w:rPr>
                <w:rFonts w:ascii="Calibri" w:hAnsi="Calibri"/>
                <w:b/>
                <w:bCs/>
                <w:color w:val="000000"/>
                <w:sz w:val="20"/>
                <w:szCs w:val="20"/>
              </w:rPr>
              <w:t>Repetition</w:t>
            </w:r>
          </w:p>
        </w:tc>
      </w:tr>
      <w:tr w:rsidR="009F7FD9" w:rsidTr="00006158">
        <w:trPr>
          <w:trHeight w:val="765"/>
        </w:trPr>
        <w:tc>
          <w:tcPr>
            <w:tcW w:w="810" w:type="dxa"/>
            <w:shd w:val="clear" w:color="000000" w:fill="FFFFFF"/>
            <w:vAlign w:val="center"/>
            <w:hideMark/>
          </w:tcPr>
          <w:p w:rsidR="009F7FD9" w:rsidRDefault="009F7FD9" w:rsidP="00006158">
            <w:pPr>
              <w:jc w:val="center"/>
            </w:pPr>
            <w:r w:rsidRPr="00294414">
              <w:rPr>
                <w:rFonts w:ascii="Calibri" w:hAnsi="Calibri"/>
                <w:color w:val="000000"/>
                <w:sz w:val="20"/>
                <w:szCs w:val="20"/>
              </w:rPr>
              <w:lastRenderedPageBreak/>
              <w:t>QSURGN18</w:t>
            </w:r>
          </w:p>
        </w:tc>
        <w:tc>
          <w:tcPr>
            <w:tcW w:w="90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222EED">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222EED">
            <w:pPr>
              <w:jc w:val="center"/>
              <w:rPr>
                <w:rFonts w:ascii="Calibri" w:hAnsi="Calibri"/>
                <w:color w:val="000000"/>
                <w:sz w:val="20"/>
                <w:szCs w:val="20"/>
              </w:rPr>
            </w:pPr>
          </w:p>
        </w:tc>
        <w:tc>
          <w:tcPr>
            <w:tcW w:w="998" w:type="dxa"/>
            <w:shd w:val="clear" w:color="000000" w:fill="FFFFFF"/>
            <w:vAlign w:val="center"/>
          </w:tcPr>
          <w:p w:rsidR="009F7FD9" w:rsidRPr="005466CA" w:rsidRDefault="00EC0177"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9F7FD9" w:rsidRPr="005466CA" w:rsidRDefault="009F7FD9" w:rsidP="00222EED">
            <w:pPr>
              <w:jc w:val="center"/>
              <w:rPr>
                <w:rFonts w:ascii="Calibri" w:hAnsi="Calibri"/>
                <w:color w:val="000000"/>
                <w:sz w:val="20"/>
                <w:szCs w:val="20"/>
              </w:rPr>
            </w:pPr>
          </w:p>
        </w:tc>
        <w:tc>
          <w:tcPr>
            <w:tcW w:w="1032"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Y</w:t>
            </w:r>
          </w:p>
        </w:tc>
      </w:tr>
      <w:tr w:rsidR="009F7FD9" w:rsidTr="00006158">
        <w:trPr>
          <w:trHeight w:val="765"/>
        </w:trPr>
        <w:tc>
          <w:tcPr>
            <w:tcW w:w="810" w:type="dxa"/>
            <w:shd w:val="clear" w:color="000000" w:fill="FFFFFF"/>
            <w:vAlign w:val="center"/>
            <w:hideMark/>
          </w:tcPr>
          <w:p w:rsidR="009F7FD9" w:rsidRDefault="009F7FD9" w:rsidP="00006158">
            <w:pPr>
              <w:jc w:val="center"/>
            </w:pPr>
            <w:r w:rsidRPr="00294414">
              <w:rPr>
                <w:rFonts w:ascii="Calibri" w:hAnsi="Calibri"/>
                <w:color w:val="000000"/>
                <w:sz w:val="20"/>
                <w:szCs w:val="20"/>
              </w:rPr>
              <w:t>QSURGN18</w:t>
            </w:r>
          </w:p>
        </w:tc>
        <w:tc>
          <w:tcPr>
            <w:tcW w:w="90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222EED">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222EED">
            <w:pPr>
              <w:jc w:val="center"/>
              <w:rPr>
                <w:rFonts w:ascii="Calibri" w:hAnsi="Calibri"/>
                <w:color w:val="000000"/>
                <w:sz w:val="20"/>
                <w:szCs w:val="20"/>
              </w:rPr>
            </w:pPr>
          </w:p>
        </w:tc>
        <w:tc>
          <w:tcPr>
            <w:tcW w:w="998" w:type="dxa"/>
            <w:shd w:val="clear" w:color="000000" w:fill="FFFFFF"/>
            <w:vAlign w:val="center"/>
          </w:tcPr>
          <w:p w:rsidR="009F7FD9" w:rsidRPr="005466CA" w:rsidRDefault="00EC0177"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9F7FD9" w:rsidRPr="005466CA" w:rsidRDefault="009F7FD9" w:rsidP="00222EED">
            <w:pPr>
              <w:jc w:val="center"/>
              <w:rPr>
                <w:rFonts w:ascii="Calibri" w:hAnsi="Calibri"/>
                <w:color w:val="000000"/>
                <w:sz w:val="20"/>
                <w:szCs w:val="20"/>
              </w:rPr>
            </w:pPr>
          </w:p>
        </w:tc>
        <w:tc>
          <w:tcPr>
            <w:tcW w:w="1032" w:type="dxa"/>
            <w:shd w:val="clear" w:color="000000" w:fill="FFFFFF"/>
            <w:vAlign w:val="center"/>
            <w:hideMark/>
          </w:tcPr>
          <w:p w:rsidR="009F7FD9" w:rsidRPr="005466CA" w:rsidRDefault="009F7FD9" w:rsidP="00222EED">
            <w:pPr>
              <w:jc w:val="center"/>
              <w:rPr>
                <w:rFonts w:ascii="Calibri" w:hAnsi="Calibri"/>
                <w:color w:val="000000"/>
                <w:sz w:val="20"/>
                <w:szCs w:val="20"/>
              </w:rPr>
            </w:pPr>
            <w:r>
              <w:rPr>
                <w:rFonts w:ascii="Calibri" w:hAnsi="Calibri"/>
                <w:color w:val="000000"/>
                <w:sz w:val="20"/>
                <w:szCs w:val="20"/>
              </w:rPr>
              <w:t>Y</w:t>
            </w:r>
          </w:p>
        </w:tc>
      </w:tr>
      <w:tr w:rsidR="00EB015F" w:rsidTr="00006158">
        <w:trPr>
          <w:trHeight w:val="765"/>
        </w:trPr>
        <w:tc>
          <w:tcPr>
            <w:tcW w:w="810" w:type="dxa"/>
            <w:shd w:val="clear" w:color="000000" w:fill="FFFFFF"/>
            <w:vAlign w:val="center"/>
            <w:hideMark/>
          </w:tcPr>
          <w:p w:rsidR="00EB015F" w:rsidRDefault="00EB015F" w:rsidP="00006158">
            <w:pPr>
              <w:jc w:val="center"/>
              <w:rPr>
                <w:rFonts w:ascii="Calibri" w:hAnsi="Calibri"/>
                <w:bCs/>
                <w:color w:val="000000"/>
                <w:sz w:val="20"/>
                <w:szCs w:val="20"/>
              </w:rPr>
            </w:pPr>
            <w:r>
              <w:rPr>
                <w:rFonts w:ascii="Calibri" w:hAnsi="Calibri"/>
                <w:bCs/>
                <w:color w:val="000000"/>
                <w:sz w:val="20"/>
                <w:szCs w:val="20"/>
              </w:rPr>
              <w:t>QSURGN18</w:t>
            </w:r>
          </w:p>
        </w:tc>
        <w:tc>
          <w:tcPr>
            <w:tcW w:w="900" w:type="dxa"/>
            <w:shd w:val="clear" w:color="000000" w:fill="FFFFFF"/>
            <w:vAlign w:val="center"/>
            <w:hideMark/>
          </w:tcPr>
          <w:p w:rsidR="00EB015F" w:rsidRPr="005466CA" w:rsidRDefault="00EB015F"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EB015F" w:rsidRPr="00582D02" w:rsidRDefault="00EB015F" w:rsidP="001775C7">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EB015F" w:rsidRPr="00582D02" w:rsidRDefault="00EB015F" w:rsidP="001775C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EB015F" w:rsidRPr="00582D02" w:rsidRDefault="00EB015F"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B015F" w:rsidRPr="00582D02" w:rsidRDefault="00230B7B"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B015F" w:rsidRPr="00582D02" w:rsidRDefault="00EB015F"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B015F" w:rsidRPr="00582D02" w:rsidRDefault="00EB015F"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EB015F" w:rsidRPr="00582D02" w:rsidRDefault="00EB015F" w:rsidP="00CF5084">
            <w:pPr>
              <w:jc w:val="center"/>
              <w:rPr>
                <w:rFonts w:ascii="Calibri" w:hAnsi="Calibri"/>
                <w:color w:val="000000"/>
                <w:sz w:val="20"/>
                <w:szCs w:val="20"/>
              </w:rPr>
            </w:pPr>
          </w:p>
        </w:tc>
        <w:tc>
          <w:tcPr>
            <w:tcW w:w="998" w:type="dxa"/>
            <w:shd w:val="clear" w:color="000000" w:fill="FFFFFF"/>
            <w:vAlign w:val="center"/>
          </w:tcPr>
          <w:p w:rsidR="00EB015F" w:rsidRPr="00582D02" w:rsidRDefault="00EB015F" w:rsidP="00CF5084">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B015F" w:rsidRPr="00582D02" w:rsidRDefault="00EB015F" w:rsidP="00CF5084">
            <w:pPr>
              <w:jc w:val="center"/>
              <w:rPr>
                <w:rFonts w:ascii="Calibri" w:hAnsi="Calibri"/>
                <w:color w:val="000000"/>
                <w:sz w:val="20"/>
                <w:szCs w:val="20"/>
              </w:rPr>
            </w:pPr>
          </w:p>
        </w:tc>
        <w:tc>
          <w:tcPr>
            <w:tcW w:w="1032" w:type="dxa"/>
            <w:shd w:val="clear" w:color="000000" w:fill="FFFFFF"/>
            <w:vAlign w:val="center"/>
            <w:hideMark/>
          </w:tcPr>
          <w:p w:rsidR="00EB015F" w:rsidRPr="00582D02" w:rsidRDefault="00EB015F" w:rsidP="00CF5084">
            <w:pPr>
              <w:jc w:val="center"/>
              <w:rPr>
                <w:rFonts w:ascii="Calibri" w:hAnsi="Calibri"/>
                <w:color w:val="000000"/>
                <w:sz w:val="20"/>
                <w:szCs w:val="20"/>
              </w:rPr>
            </w:pPr>
            <w:r>
              <w:rPr>
                <w:rFonts w:ascii="Calibri" w:hAnsi="Calibri"/>
                <w:color w:val="000000"/>
                <w:sz w:val="20"/>
                <w:szCs w:val="20"/>
              </w:rPr>
              <w:t>Y</w:t>
            </w:r>
          </w:p>
        </w:tc>
      </w:tr>
      <w:tr w:rsidR="00EB015F" w:rsidTr="00006158">
        <w:trPr>
          <w:trHeight w:val="765"/>
        </w:trPr>
        <w:tc>
          <w:tcPr>
            <w:tcW w:w="810" w:type="dxa"/>
            <w:shd w:val="clear" w:color="000000" w:fill="FFFFFF"/>
            <w:vAlign w:val="center"/>
            <w:hideMark/>
          </w:tcPr>
          <w:p w:rsidR="00EB015F" w:rsidRDefault="00EB015F" w:rsidP="00006158">
            <w:pPr>
              <w:jc w:val="center"/>
            </w:pPr>
            <w:r w:rsidRPr="00294414">
              <w:rPr>
                <w:rFonts w:ascii="Calibri" w:hAnsi="Calibri"/>
                <w:color w:val="000000"/>
                <w:sz w:val="20"/>
                <w:szCs w:val="20"/>
              </w:rPr>
              <w:t>QSURGN18</w:t>
            </w:r>
          </w:p>
        </w:tc>
        <w:tc>
          <w:tcPr>
            <w:tcW w:w="900" w:type="dxa"/>
            <w:shd w:val="clear" w:color="000000" w:fill="FFFFFF"/>
            <w:vAlign w:val="center"/>
            <w:hideMark/>
          </w:tcPr>
          <w:p w:rsidR="00EB015F" w:rsidRPr="005466CA" w:rsidRDefault="00EB015F" w:rsidP="00222EED">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EB015F" w:rsidRPr="005466CA" w:rsidRDefault="00EB015F" w:rsidP="00222EED">
            <w:pPr>
              <w:jc w:val="center"/>
              <w:rPr>
                <w:rFonts w:ascii="Calibri" w:hAnsi="Calibri"/>
                <w:color w:val="000000"/>
                <w:sz w:val="20"/>
                <w:szCs w:val="20"/>
              </w:rPr>
            </w:pPr>
            <w:r>
              <w:rPr>
                <w:rFonts w:ascii="Calibri" w:hAnsi="Calibri"/>
                <w:color w:val="000000"/>
                <w:sz w:val="20"/>
                <w:szCs w:val="20"/>
              </w:rPr>
              <w:t>SUBIEN</w:t>
            </w:r>
            <w:r w:rsidR="00006158" w:rsidRPr="00006158">
              <w:rPr>
                <w:rFonts w:ascii="Calibri" w:hAnsi="Calibri"/>
                <w:color w:val="000000"/>
                <w:sz w:val="20"/>
                <w:szCs w:val="20"/>
              </w:rPr>
              <w:t>(23)</w:t>
            </w:r>
          </w:p>
        </w:tc>
        <w:tc>
          <w:tcPr>
            <w:tcW w:w="1710" w:type="dxa"/>
            <w:shd w:val="clear" w:color="000000" w:fill="FFFFFF"/>
            <w:vAlign w:val="center"/>
            <w:hideMark/>
          </w:tcPr>
          <w:p w:rsidR="00EB015F" w:rsidRPr="005466CA" w:rsidRDefault="00EB015F" w:rsidP="00222EED">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EB015F" w:rsidRPr="005466CA" w:rsidRDefault="00EB015F" w:rsidP="00222EED">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B015F" w:rsidRPr="005466CA" w:rsidRDefault="00EB015F" w:rsidP="00222EED">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B015F" w:rsidRPr="005466CA" w:rsidRDefault="00EB015F" w:rsidP="00222EED">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B015F" w:rsidRPr="005466CA" w:rsidRDefault="00EB015F" w:rsidP="00222EED">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EB015F" w:rsidRPr="005466CA" w:rsidRDefault="00EB015F" w:rsidP="00222EED">
            <w:pPr>
              <w:jc w:val="center"/>
              <w:rPr>
                <w:rFonts w:ascii="Calibri" w:hAnsi="Calibri"/>
                <w:color w:val="000000"/>
                <w:sz w:val="20"/>
                <w:szCs w:val="20"/>
              </w:rPr>
            </w:pPr>
          </w:p>
        </w:tc>
        <w:tc>
          <w:tcPr>
            <w:tcW w:w="998" w:type="dxa"/>
            <w:shd w:val="clear" w:color="000000" w:fill="FFFFFF"/>
            <w:vAlign w:val="center"/>
          </w:tcPr>
          <w:p w:rsidR="00EB015F" w:rsidRPr="005466CA" w:rsidRDefault="00EB015F"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B015F" w:rsidRPr="005466CA" w:rsidRDefault="00EB015F" w:rsidP="00222EED">
            <w:pPr>
              <w:jc w:val="center"/>
              <w:rPr>
                <w:rFonts w:ascii="Calibri" w:hAnsi="Calibri"/>
                <w:color w:val="000000"/>
                <w:sz w:val="20"/>
                <w:szCs w:val="20"/>
              </w:rPr>
            </w:pPr>
          </w:p>
        </w:tc>
        <w:tc>
          <w:tcPr>
            <w:tcW w:w="1032" w:type="dxa"/>
            <w:shd w:val="clear" w:color="000000" w:fill="FFFFFF"/>
            <w:vAlign w:val="center"/>
            <w:hideMark/>
          </w:tcPr>
          <w:p w:rsidR="00EB015F" w:rsidRPr="005466CA" w:rsidRDefault="00EB015F" w:rsidP="00222EED">
            <w:pPr>
              <w:jc w:val="center"/>
              <w:rPr>
                <w:rFonts w:ascii="Calibri" w:hAnsi="Calibri"/>
                <w:color w:val="000000"/>
                <w:sz w:val="20"/>
                <w:szCs w:val="20"/>
              </w:rPr>
            </w:pPr>
            <w:r>
              <w:rPr>
                <w:rFonts w:ascii="Calibri" w:hAnsi="Calibri"/>
                <w:color w:val="000000"/>
                <w:sz w:val="20"/>
                <w:szCs w:val="20"/>
              </w:rPr>
              <w:t>N</w:t>
            </w:r>
          </w:p>
        </w:tc>
      </w:tr>
      <w:tr w:rsidR="00EB015F" w:rsidTr="00006158">
        <w:trPr>
          <w:trHeight w:val="255"/>
        </w:trPr>
        <w:tc>
          <w:tcPr>
            <w:tcW w:w="810" w:type="dxa"/>
            <w:shd w:val="clear" w:color="000000" w:fill="FFFFFF"/>
            <w:vAlign w:val="center"/>
            <w:hideMark/>
          </w:tcPr>
          <w:p w:rsidR="00EB015F" w:rsidRDefault="00EB015F" w:rsidP="00006158">
            <w:pPr>
              <w:jc w:val="center"/>
              <w:rPr>
                <w:rFonts w:ascii="Calibri" w:hAnsi="Calibri"/>
                <w:color w:val="000000"/>
                <w:sz w:val="20"/>
                <w:szCs w:val="20"/>
              </w:rPr>
            </w:pPr>
            <w:r>
              <w:rPr>
                <w:rFonts w:ascii="Calibri" w:hAnsi="Calibri"/>
                <w:color w:val="000000"/>
                <w:sz w:val="20"/>
                <w:szCs w:val="20"/>
              </w:rPr>
              <w:t>QSURGN18</w:t>
            </w:r>
          </w:p>
        </w:tc>
        <w:tc>
          <w:tcPr>
            <w:tcW w:w="90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EB015F" w:rsidRDefault="00EB015F" w:rsidP="00222EED">
            <w:pPr>
              <w:jc w:val="center"/>
              <w:rPr>
                <w:rFonts w:ascii="Calibri" w:hAnsi="Calibri"/>
                <w:color w:val="000000"/>
                <w:sz w:val="20"/>
                <w:szCs w:val="20"/>
              </w:rPr>
            </w:pPr>
            <w:proofErr w:type="spellStart"/>
            <w:r>
              <w:rPr>
                <w:rFonts w:ascii="Calibri" w:hAnsi="Calibri"/>
                <w:color w:val="000000"/>
                <w:sz w:val="20"/>
                <w:szCs w:val="20"/>
              </w:rPr>
              <w:t>ReferPhys</w:t>
            </w:r>
            <w:proofErr w:type="spellEnd"/>
          </w:p>
        </w:tc>
        <w:tc>
          <w:tcPr>
            <w:tcW w:w="171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REFERRING PHYSICIAN</w:t>
            </w:r>
          </w:p>
        </w:tc>
        <w:tc>
          <w:tcPr>
            <w:tcW w:w="108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50</w:t>
            </w:r>
          </w:p>
        </w:tc>
        <w:tc>
          <w:tcPr>
            <w:tcW w:w="998" w:type="dxa"/>
            <w:shd w:val="clear" w:color="000000" w:fill="FFFFFF"/>
            <w:vAlign w:val="center"/>
          </w:tcPr>
          <w:p w:rsidR="00EB015F" w:rsidRDefault="00EB015F" w:rsidP="00222EED">
            <w:pPr>
              <w:jc w:val="center"/>
              <w:rPr>
                <w:rFonts w:ascii="Calibri" w:hAnsi="Calibri"/>
                <w:color w:val="000000"/>
                <w:sz w:val="20"/>
                <w:szCs w:val="20"/>
              </w:rPr>
            </w:pPr>
          </w:p>
        </w:tc>
        <w:tc>
          <w:tcPr>
            <w:tcW w:w="998" w:type="dxa"/>
            <w:shd w:val="clear" w:color="000000" w:fill="FFFFFF"/>
            <w:vAlign w:val="center"/>
          </w:tcPr>
          <w:p w:rsidR="00EB015F" w:rsidRDefault="00EB015F"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B015F" w:rsidRDefault="00EB015F" w:rsidP="00222EED">
            <w:pPr>
              <w:jc w:val="center"/>
              <w:rPr>
                <w:rFonts w:ascii="Calibri" w:hAnsi="Calibri"/>
                <w:color w:val="000000"/>
                <w:sz w:val="20"/>
                <w:szCs w:val="20"/>
              </w:rPr>
            </w:pPr>
          </w:p>
        </w:tc>
        <w:tc>
          <w:tcPr>
            <w:tcW w:w="1032"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Y</w:t>
            </w:r>
          </w:p>
        </w:tc>
      </w:tr>
      <w:tr w:rsidR="00EB015F" w:rsidTr="00006158">
        <w:trPr>
          <w:trHeight w:val="255"/>
        </w:trPr>
        <w:tc>
          <w:tcPr>
            <w:tcW w:w="810" w:type="dxa"/>
            <w:shd w:val="clear" w:color="000000" w:fill="FFFFFF"/>
            <w:vAlign w:val="center"/>
            <w:hideMark/>
          </w:tcPr>
          <w:p w:rsidR="00EB015F" w:rsidRDefault="00EB015F" w:rsidP="00006158">
            <w:pPr>
              <w:jc w:val="center"/>
              <w:rPr>
                <w:rFonts w:ascii="Calibri" w:hAnsi="Calibri"/>
                <w:color w:val="000000"/>
                <w:sz w:val="20"/>
                <w:szCs w:val="20"/>
              </w:rPr>
            </w:pPr>
            <w:r>
              <w:rPr>
                <w:rFonts w:ascii="Calibri" w:hAnsi="Calibri"/>
                <w:color w:val="000000"/>
                <w:sz w:val="20"/>
                <w:szCs w:val="20"/>
              </w:rPr>
              <w:t>QSURGN18</w:t>
            </w:r>
          </w:p>
        </w:tc>
        <w:tc>
          <w:tcPr>
            <w:tcW w:w="90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EB015F" w:rsidRDefault="00EB015F" w:rsidP="00222EED">
            <w:pPr>
              <w:jc w:val="center"/>
              <w:rPr>
                <w:rFonts w:ascii="Calibri" w:hAnsi="Calibri"/>
                <w:color w:val="000000"/>
                <w:sz w:val="20"/>
                <w:szCs w:val="20"/>
              </w:rPr>
            </w:pPr>
            <w:proofErr w:type="spellStart"/>
            <w:r>
              <w:rPr>
                <w:rFonts w:ascii="Calibri" w:hAnsi="Calibri"/>
                <w:color w:val="000000"/>
                <w:sz w:val="20"/>
                <w:szCs w:val="20"/>
              </w:rPr>
              <w:t>StAddr</w:t>
            </w:r>
            <w:proofErr w:type="spellEnd"/>
          </w:p>
        </w:tc>
        <w:tc>
          <w:tcPr>
            <w:tcW w:w="171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STREET ADDRESS</w:t>
            </w:r>
          </w:p>
        </w:tc>
        <w:tc>
          <w:tcPr>
            <w:tcW w:w="108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75</w:t>
            </w:r>
          </w:p>
        </w:tc>
        <w:tc>
          <w:tcPr>
            <w:tcW w:w="998" w:type="dxa"/>
            <w:shd w:val="clear" w:color="000000" w:fill="FFFFFF"/>
            <w:vAlign w:val="center"/>
          </w:tcPr>
          <w:p w:rsidR="00EB015F" w:rsidRDefault="00EB015F" w:rsidP="00222EED">
            <w:pPr>
              <w:jc w:val="center"/>
              <w:rPr>
                <w:rFonts w:ascii="Calibri" w:hAnsi="Calibri"/>
                <w:color w:val="000000"/>
                <w:sz w:val="20"/>
                <w:szCs w:val="20"/>
              </w:rPr>
            </w:pPr>
          </w:p>
        </w:tc>
        <w:tc>
          <w:tcPr>
            <w:tcW w:w="998" w:type="dxa"/>
            <w:shd w:val="clear" w:color="000000" w:fill="FFFFFF"/>
            <w:vAlign w:val="center"/>
          </w:tcPr>
          <w:p w:rsidR="00EB015F" w:rsidRDefault="00EB015F"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B015F" w:rsidRDefault="00EB015F" w:rsidP="00222EED">
            <w:pPr>
              <w:jc w:val="center"/>
              <w:rPr>
                <w:rFonts w:ascii="Calibri" w:hAnsi="Calibri"/>
                <w:color w:val="000000"/>
                <w:sz w:val="20"/>
                <w:szCs w:val="20"/>
              </w:rPr>
            </w:pPr>
          </w:p>
        </w:tc>
        <w:tc>
          <w:tcPr>
            <w:tcW w:w="1032"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Y</w:t>
            </w:r>
          </w:p>
        </w:tc>
      </w:tr>
      <w:tr w:rsidR="00EB015F" w:rsidTr="00006158">
        <w:trPr>
          <w:trHeight w:val="255"/>
        </w:trPr>
        <w:tc>
          <w:tcPr>
            <w:tcW w:w="810" w:type="dxa"/>
            <w:shd w:val="clear" w:color="000000" w:fill="FFFFFF"/>
            <w:vAlign w:val="center"/>
            <w:hideMark/>
          </w:tcPr>
          <w:p w:rsidR="00EB015F" w:rsidRDefault="00EB015F" w:rsidP="00006158">
            <w:pPr>
              <w:jc w:val="center"/>
              <w:rPr>
                <w:rFonts w:ascii="Calibri" w:hAnsi="Calibri"/>
                <w:color w:val="000000"/>
                <w:sz w:val="20"/>
                <w:szCs w:val="20"/>
              </w:rPr>
            </w:pPr>
            <w:r>
              <w:rPr>
                <w:rFonts w:ascii="Calibri" w:hAnsi="Calibri"/>
                <w:color w:val="000000"/>
                <w:sz w:val="20"/>
                <w:szCs w:val="20"/>
              </w:rPr>
              <w:t>QSURGN18</w:t>
            </w:r>
          </w:p>
        </w:tc>
        <w:tc>
          <w:tcPr>
            <w:tcW w:w="90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City</w:t>
            </w:r>
          </w:p>
        </w:tc>
        <w:tc>
          <w:tcPr>
            <w:tcW w:w="171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CITY</w:t>
            </w:r>
          </w:p>
        </w:tc>
        <w:tc>
          <w:tcPr>
            <w:tcW w:w="108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45</w:t>
            </w:r>
          </w:p>
        </w:tc>
        <w:tc>
          <w:tcPr>
            <w:tcW w:w="998" w:type="dxa"/>
            <w:shd w:val="clear" w:color="000000" w:fill="FFFFFF"/>
            <w:vAlign w:val="center"/>
          </w:tcPr>
          <w:p w:rsidR="00EB015F" w:rsidRDefault="00EB015F" w:rsidP="00222EED">
            <w:pPr>
              <w:jc w:val="center"/>
              <w:rPr>
                <w:rFonts w:ascii="Calibri" w:hAnsi="Calibri"/>
                <w:color w:val="000000"/>
                <w:sz w:val="20"/>
                <w:szCs w:val="20"/>
              </w:rPr>
            </w:pPr>
          </w:p>
        </w:tc>
        <w:tc>
          <w:tcPr>
            <w:tcW w:w="998" w:type="dxa"/>
            <w:shd w:val="clear" w:color="000000" w:fill="FFFFFF"/>
            <w:vAlign w:val="center"/>
          </w:tcPr>
          <w:p w:rsidR="00EB015F" w:rsidRDefault="00EB015F"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B015F" w:rsidRDefault="00EB015F" w:rsidP="00222EED">
            <w:pPr>
              <w:jc w:val="center"/>
              <w:rPr>
                <w:rFonts w:ascii="Calibri" w:hAnsi="Calibri"/>
                <w:color w:val="000000"/>
                <w:sz w:val="20"/>
                <w:szCs w:val="20"/>
              </w:rPr>
            </w:pPr>
          </w:p>
        </w:tc>
        <w:tc>
          <w:tcPr>
            <w:tcW w:w="1032"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Y</w:t>
            </w:r>
          </w:p>
        </w:tc>
      </w:tr>
      <w:tr w:rsidR="00EB015F" w:rsidTr="00006158">
        <w:trPr>
          <w:trHeight w:val="255"/>
        </w:trPr>
        <w:tc>
          <w:tcPr>
            <w:tcW w:w="810" w:type="dxa"/>
            <w:shd w:val="clear" w:color="000000" w:fill="FFFFFF"/>
            <w:vAlign w:val="center"/>
            <w:hideMark/>
          </w:tcPr>
          <w:p w:rsidR="00EB015F" w:rsidRDefault="00EB015F" w:rsidP="00006158">
            <w:pPr>
              <w:jc w:val="center"/>
              <w:rPr>
                <w:rFonts w:ascii="Calibri" w:hAnsi="Calibri"/>
                <w:color w:val="000000"/>
                <w:sz w:val="20"/>
                <w:szCs w:val="20"/>
              </w:rPr>
            </w:pPr>
            <w:r>
              <w:rPr>
                <w:rFonts w:ascii="Calibri" w:hAnsi="Calibri"/>
                <w:color w:val="000000"/>
                <w:sz w:val="20"/>
                <w:szCs w:val="20"/>
              </w:rPr>
              <w:t>QSURGN18</w:t>
            </w:r>
          </w:p>
        </w:tc>
        <w:tc>
          <w:tcPr>
            <w:tcW w:w="90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State</w:t>
            </w:r>
          </w:p>
        </w:tc>
        <w:tc>
          <w:tcPr>
            <w:tcW w:w="171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STATE</w:t>
            </w:r>
          </w:p>
        </w:tc>
        <w:tc>
          <w:tcPr>
            <w:tcW w:w="108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EB015F" w:rsidRDefault="00EB015F" w:rsidP="00222EED">
            <w:pPr>
              <w:jc w:val="center"/>
              <w:rPr>
                <w:rFonts w:ascii="Calibri" w:hAnsi="Calibri"/>
                <w:color w:val="000000"/>
                <w:sz w:val="20"/>
                <w:szCs w:val="20"/>
              </w:rPr>
            </w:pPr>
          </w:p>
        </w:tc>
        <w:tc>
          <w:tcPr>
            <w:tcW w:w="998" w:type="dxa"/>
            <w:shd w:val="clear" w:color="000000" w:fill="FFFFFF"/>
            <w:vAlign w:val="center"/>
          </w:tcPr>
          <w:p w:rsidR="00EB015F" w:rsidRDefault="00EB015F"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B015F" w:rsidRDefault="00EB015F" w:rsidP="00222EED">
            <w:pPr>
              <w:jc w:val="center"/>
              <w:rPr>
                <w:rFonts w:ascii="Calibri" w:hAnsi="Calibri"/>
                <w:color w:val="000000"/>
                <w:sz w:val="20"/>
                <w:szCs w:val="20"/>
              </w:rPr>
            </w:pPr>
          </w:p>
        </w:tc>
        <w:tc>
          <w:tcPr>
            <w:tcW w:w="1032"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Y</w:t>
            </w:r>
          </w:p>
        </w:tc>
      </w:tr>
      <w:tr w:rsidR="00EB015F" w:rsidTr="00006158">
        <w:trPr>
          <w:trHeight w:val="255"/>
        </w:trPr>
        <w:tc>
          <w:tcPr>
            <w:tcW w:w="810" w:type="dxa"/>
            <w:shd w:val="clear" w:color="000000" w:fill="FFFFFF"/>
            <w:vAlign w:val="center"/>
            <w:hideMark/>
          </w:tcPr>
          <w:p w:rsidR="00EB015F" w:rsidRDefault="00EB015F" w:rsidP="00006158">
            <w:pPr>
              <w:jc w:val="center"/>
              <w:rPr>
                <w:rFonts w:ascii="Calibri" w:hAnsi="Calibri"/>
                <w:color w:val="000000"/>
                <w:sz w:val="20"/>
                <w:szCs w:val="20"/>
              </w:rPr>
            </w:pPr>
            <w:r>
              <w:rPr>
                <w:rFonts w:ascii="Calibri" w:hAnsi="Calibri"/>
                <w:color w:val="000000"/>
                <w:sz w:val="20"/>
                <w:szCs w:val="20"/>
              </w:rPr>
              <w:t>QSURGN18</w:t>
            </w:r>
          </w:p>
        </w:tc>
        <w:tc>
          <w:tcPr>
            <w:tcW w:w="90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EB015F" w:rsidRDefault="00EB015F" w:rsidP="00222EED">
            <w:pPr>
              <w:jc w:val="center"/>
              <w:rPr>
                <w:rFonts w:ascii="Calibri" w:hAnsi="Calibri"/>
                <w:color w:val="000000"/>
                <w:sz w:val="20"/>
                <w:szCs w:val="20"/>
              </w:rPr>
            </w:pPr>
            <w:proofErr w:type="spellStart"/>
            <w:r>
              <w:rPr>
                <w:rFonts w:ascii="Calibri" w:hAnsi="Calibri"/>
                <w:color w:val="000000"/>
                <w:sz w:val="20"/>
                <w:szCs w:val="20"/>
              </w:rPr>
              <w:t>ZipCd</w:t>
            </w:r>
            <w:proofErr w:type="spellEnd"/>
          </w:p>
        </w:tc>
        <w:tc>
          <w:tcPr>
            <w:tcW w:w="171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ZIP CODE</w:t>
            </w:r>
          </w:p>
        </w:tc>
        <w:tc>
          <w:tcPr>
            <w:tcW w:w="108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EB015F" w:rsidRDefault="00EB015F" w:rsidP="00222EED">
            <w:pPr>
              <w:jc w:val="center"/>
              <w:rPr>
                <w:rFonts w:ascii="Calibri" w:hAnsi="Calibri"/>
                <w:color w:val="000000"/>
                <w:sz w:val="20"/>
                <w:szCs w:val="20"/>
              </w:rPr>
            </w:pPr>
          </w:p>
        </w:tc>
        <w:tc>
          <w:tcPr>
            <w:tcW w:w="998" w:type="dxa"/>
            <w:shd w:val="clear" w:color="000000" w:fill="FFFFFF"/>
            <w:vAlign w:val="center"/>
          </w:tcPr>
          <w:p w:rsidR="00EB015F" w:rsidRDefault="00EB015F"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B015F" w:rsidRDefault="00EB015F" w:rsidP="00222EED">
            <w:pPr>
              <w:jc w:val="center"/>
              <w:rPr>
                <w:rFonts w:ascii="Calibri" w:hAnsi="Calibri"/>
                <w:color w:val="000000"/>
                <w:sz w:val="20"/>
                <w:szCs w:val="20"/>
              </w:rPr>
            </w:pPr>
          </w:p>
        </w:tc>
        <w:tc>
          <w:tcPr>
            <w:tcW w:w="1032"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Y</w:t>
            </w:r>
          </w:p>
        </w:tc>
      </w:tr>
      <w:tr w:rsidR="00EB015F" w:rsidTr="00006158">
        <w:trPr>
          <w:trHeight w:val="255"/>
        </w:trPr>
        <w:tc>
          <w:tcPr>
            <w:tcW w:w="810" w:type="dxa"/>
            <w:shd w:val="clear" w:color="000000" w:fill="FFFFFF"/>
            <w:vAlign w:val="center"/>
            <w:hideMark/>
          </w:tcPr>
          <w:p w:rsidR="00EB015F" w:rsidRDefault="00EB015F" w:rsidP="00006158">
            <w:pPr>
              <w:jc w:val="center"/>
              <w:rPr>
                <w:rFonts w:ascii="Calibri" w:hAnsi="Calibri"/>
                <w:color w:val="000000"/>
                <w:sz w:val="20"/>
                <w:szCs w:val="20"/>
              </w:rPr>
            </w:pPr>
            <w:r>
              <w:rPr>
                <w:rFonts w:ascii="Calibri" w:hAnsi="Calibri"/>
                <w:color w:val="000000"/>
                <w:sz w:val="20"/>
                <w:szCs w:val="20"/>
              </w:rPr>
              <w:t>QSURGN18</w:t>
            </w:r>
          </w:p>
        </w:tc>
        <w:tc>
          <w:tcPr>
            <w:tcW w:w="90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EB015F" w:rsidRDefault="00EB015F" w:rsidP="00222EED">
            <w:pPr>
              <w:jc w:val="center"/>
              <w:rPr>
                <w:rFonts w:ascii="Calibri" w:hAnsi="Calibri"/>
                <w:color w:val="000000"/>
                <w:sz w:val="20"/>
                <w:szCs w:val="20"/>
              </w:rPr>
            </w:pPr>
            <w:proofErr w:type="spellStart"/>
            <w:r>
              <w:rPr>
                <w:rFonts w:ascii="Calibri" w:hAnsi="Calibri"/>
                <w:color w:val="000000"/>
                <w:sz w:val="20"/>
                <w:szCs w:val="20"/>
              </w:rPr>
              <w:t>PhNum</w:t>
            </w:r>
            <w:proofErr w:type="spellEnd"/>
          </w:p>
        </w:tc>
        <w:tc>
          <w:tcPr>
            <w:tcW w:w="171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PHONE NUMBER</w:t>
            </w:r>
          </w:p>
        </w:tc>
        <w:tc>
          <w:tcPr>
            <w:tcW w:w="108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14</w:t>
            </w:r>
          </w:p>
        </w:tc>
        <w:tc>
          <w:tcPr>
            <w:tcW w:w="998" w:type="dxa"/>
            <w:shd w:val="clear" w:color="000000" w:fill="FFFFFF"/>
            <w:vAlign w:val="center"/>
          </w:tcPr>
          <w:p w:rsidR="00EB015F" w:rsidRDefault="00EB015F" w:rsidP="00222EED">
            <w:pPr>
              <w:jc w:val="center"/>
              <w:rPr>
                <w:rFonts w:ascii="Calibri" w:hAnsi="Calibri"/>
                <w:color w:val="000000"/>
                <w:sz w:val="20"/>
                <w:szCs w:val="20"/>
              </w:rPr>
            </w:pPr>
          </w:p>
        </w:tc>
        <w:tc>
          <w:tcPr>
            <w:tcW w:w="998" w:type="dxa"/>
            <w:shd w:val="clear" w:color="000000" w:fill="FFFFFF"/>
            <w:vAlign w:val="center"/>
          </w:tcPr>
          <w:p w:rsidR="00EB015F" w:rsidRDefault="00EB015F"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B015F" w:rsidRDefault="00EB015F" w:rsidP="00222EED">
            <w:pPr>
              <w:jc w:val="center"/>
              <w:rPr>
                <w:rFonts w:ascii="Calibri" w:hAnsi="Calibri"/>
                <w:color w:val="000000"/>
                <w:sz w:val="20"/>
                <w:szCs w:val="20"/>
              </w:rPr>
            </w:pPr>
          </w:p>
        </w:tc>
        <w:tc>
          <w:tcPr>
            <w:tcW w:w="1032"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Y</w:t>
            </w:r>
          </w:p>
        </w:tc>
      </w:tr>
      <w:tr w:rsidR="00EB015F" w:rsidTr="00006158">
        <w:trPr>
          <w:trHeight w:val="255"/>
        </w:trPr>
        <w:tc>
          <w:tcPr>
            <w:tcW w:w="810" w:type="dxa"/>
            <w:shd w:val="clear" w:color="000000" w:fill="FFFFFF"/>
            <w:vAlign w:val="center"/>
            <w:hideMark/>
          </w:tcPr>
          <w:p w:rsidR="00EB015F" w:rsidRDefault="00EB015F" w:rsidP="00006158">
            <w:pPr>
              <w:jc w:val="center"/>
              <w:rPr>
                <w:rFonts w:ascii="Calibri" w:hAnsi="Calibri"/>
                <w:color w:val="000000"/>
                <w:sz w:val="20"/>
                <w:szCs w:val="20"/>
              </w:rPr>
            </w:pPr>
            <w:r>
              <w:rPr>
                <w:rFonts w:ascii="Calibri" w:hAnsi="Calibri"/>
                <w:color w:val="000000"/>
                <w:sz w:val="20"/>
                <w:szCs w:val="20"/>
              </w:rPr>
              <w:t>QSURGN18</w:t>
            </w:r>
          </w:p>
        </w:tc>
        <w:tc>
          <w:tcPr>
            <w:tcW w:w="90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RefPhy200Link</w:t>
            </w:r>
          </w:p>
        </w:tc>
        <w:tc>
          <w:tcPr>
            <w:tcW w:w="171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REF PHY 200 LINK</w:t>
            </w:r>
          </w:p>
        </w:tc>
        <w:tc>
          <w:tcPr>
            <w:tcW w:w="108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EB015F" w:rsidRDefault="00EB015F" w:rsidP="00222EED">
            <w:pPr>
              <w:jc w:val="center"/>
              <w:rPr>
                <w:rFonts w:ascii="Calibri" w:hAnsi="Calibri"/>
                <w:color w:val="000000"/>
                <w:sz w:val="20"/>
                <w:szCs w:val="20"/>
              </w:rPr>
            </w:pPr>
          </w:p>
        </w:tc>
        <w:tc>
          <w:tcPr>
            <w:tcW w:w="998" w:type="dxa"/>
            <w:shd w:val="clear" w:color="000000" w:fill="FFFFFF"/>
            <w:vAlign w:val="center"/>
          </w:tcPr>
          <w:p w:rsidR="00EB015F" w:rsidRDefault="00EB015F" w:rsidP="00222EED">
            <w:pPr>
              <w:jc w:val="center"/>
              <w:rPr>
                <w:rFonts w:ascii="Calibri" w:hAnsi="Calibri"/>
                <w:color w:val="000000"/>
                <w:sz w:val="20"/>
                <w:szCs w:val="20"/>
              </w:rPr>
            </w:pPr>
            <w:r>
              <w:rPr>
                <w:rFonts w:ascii="Calibri" w:hAnsi="Calibri"/>
                <w:color w:val="000000"/>
                <w:sz w:val="20"/>
                <w:szCs w:val="20"/>
              </w:rPr>
              <w:t>OR</w:t>
            </w:r>
          </w:p>
        </w:tc>
        <w:tc>
          <w:tcPr>
            <w:tcW w:w="965" w:type="dxa"/>
            <w:shd w:val="clear" w:color="000000" w:fill="FFFFFF"/>
            <w:vAlign w:val="center"/>
            <w:hideMark/>
          </w:tcPr>
          <w:p w:rsidR="00EB015F" w:rsidRDefault="00EB015F" w:rsidP="00222EED">
            <w:pPr>
              <w:jc w:val="center"/>
              <w:rPr>
                <w:rFonts w:ascii="Calibri" w:hAnsi="Calibri"/>
                <w:color w:val="000000"/>
                <w:sz w:val="20"/>
                <w:szCs w:val="20"/>
              </w:rPr>
            </w:pPr>
          </w:p>
        </w:tc>
        <w:tc>
          <w:tcPr>
            <w:tcW w:w="1032" w:type="dxa"/>
            <w:shd w:val="clear" w:color="000000" w:fill="FFFFFF"/>
            <w:vAlign w:val="center"/>
            <w:hideMark/>
          </w:tcPr>
          <w:p w:rsidR="00EB015F" w:rsidRDefault="00EB015F" w:rsidP="00222EED">
            <w:pPr>
              <w:jc w:val="center"/>
              <w:rPr>
                <w:rFonts w:ascii="Calibri" w:hAnsi="Calibri"/>
                <w:color w:val="000000"/>
                <w:sz w:val="20"/>
                <w:szCs w:val="20"/>
              </w:rPr>
            </w:pPr>
            <w:r>
              <w:rPr>
                <w:rFonts w:ascii="Calibri" w:hAnsi="Calibri"/>
                <w:color w:val="000000"/>
                <w:sz w:val="20"/>
                <w:szCs w:val="20"/>
              </w:rPr>
              <w:t>Y</w:t>
            </w:r>
          </w:p>
        </w:tc>
      </w:tr>
      <w:tr w:rsidR="003B465A" w:rsidTr="00006158">
        <w:trPr>
          <w:trHeight w:val="255"/>
        </w:trPr>
        <w:tc>
          <w:tcPr>
            <w:tcW w:w="810" w:type="dxa"/>
            <w:shd w:val="clear" w:color="000000" w:fill="FFFFFF"/>
            <w:vAlign w:val="center"/>
          </w:tcPr>
          <w:p w:rsidR="003B465A" w:rsidRPr="0055732A" w:rsidRDefault="003B465A"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N18</w:t>
            </w:r>
          </w:p>
        </w:tc>
        <w:tc>
          <w:tcPr>
            <w:tcW w:w="900" w:type="dxa"/>
            <w:shd w:val="clear" w:color="000000" w:fill="FFFFFF"/>
            <w:vAlign w:val="center"/>
          </w:tcPr>
          <w:p w:rsidR="003B465A" w:rsidRPr="0055732A" w:rsidRDefault="003B465A" w:rsidP="0065208C">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tcPr>
          <w:p w:rsidR="003B465A" w:rsidRPr="0055732A" w:rsidRDefault="003B465A"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3B465A" w:rsidRPr="0055732A" w:rsidRDefault="003B465A"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3B465A" w:rsidRPr="0055732A" w:rsidRDefault="003B465A"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3B465A" w:rsidRPr="0055732A" w:rsidRDefault="003B465A"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3B465A" w:rsidRPr="0055732A" w:rsidRDefault="003B465A"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3B465A" w:rsidRPr="0055732A" w:rsidRDefault="003B465A"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3B465A" w:rsidRPr="0055732A" w:rsidRDefault="003B465A" w:rsidP="0065208C">
            <w:pPr>
              <w:jc w:val="center"/>
              <w:rPr>
                <w:rFonts w:ascii="Calibri" w:hAnsi="Calibri"/>
                <w:color w:val="000000"/>
                <w:sz w:val="20"/>
                <w:szCs w:val="20"/>
              </w:rPr>
            </w:pPr>
          </w:p>
        </w:tc>
        <w:tc>
          <w:tcPr>
            <w:tcW w:w="998" w:type="dxa"/>
            <w:shd w:val="clear" w:color="000000" w:fill="FFFFFF"/>
            <w:vAlign w:val="center"/>
          </w:tcPr>
          <w:p w:rsidR="003B465A" w:rsidRPr="0055732A" w:rsidRDefault="003B465A" w:rsidP="0065208C">
            <w:pPr>
              <w:jc w:val="center"/>
              <w:rPr>
                <w:rFonts w:ascii="Calibri" w:hAnsi="Calibri"/>
                <w:color w:val="000000"/>
                <w:sz w:val="20"/>
                <w:szCs w:val="20"/>
              </w:rPr>
            </w:pPr>
            <w:r w:rsidRPr="0055732A">
              <w:rPr>
                <w:rFonts w:ascii="Calibri" w:hAnsi="Calibri"/>
                <w:color w:val="000000"/>
                <w:sz w:val="20"/>
                <w:szCs w:val="20"/>
              </w:rPr>
              <w:t>BOTH</w:t>
            </w:r>
          </w:p>
        </w:tc>
        <w:tc>
          <w:tcPr>
            <w:tcW w:w="965" w:type="dxa"/>
            <w:shd w:val="clear" w:color="000000" w:fill="FFFFFF"/>
            <w:vAlign w:val="center"/>
          </w:tcPr>
          <w:p w:rsidR="003B465A" w:rsidRPr="0055732A" w:rsidRDefault="003B465A" w:rsidP="0065208C">
            <w:pPr>
              <w:jc w:val="center"/>
              <w:rPr>
                <w:rFonts w:ascii="Calibri" w:hAnsi="Calibri"/>
                <w:color w:val="000000"/>
                <w:sz w:val="20"/>
                <w:szCs w:val="20"/>
              </w:rPr>
            </w:pPr>
          </w:p>
        </w:tc>
        <w:tc>
          <w:tcPr>
            <w:tcW w:w="1032" w:type="dxa"/>
            <w:shd w:val="clear" w:color="000000" w:fill="FFFFFF"/>
            <w:vAlign w:val="center"/>
          </w:tcPr>
          <w:p w:rsidR="003B465A" w:rsidRPr="0055732A" w:rsidRDefault="003B465A" w:rsidP="0065208C">
            <w:pPr>
              <w:jc w:val="center"/>
              <w:rPr>
                <w:rFonts w:ascii="Calibri" w:hAnsi="Calibri"/>
                <w:color w:val="000000"/>
                <w:sz w:val="20"/>
                <w:szCs w:val="20"/>
              </w:rPr>
            </w:pPr>
            <w:r w:rsidRPr="0055732A">
              <w:rPr>
                <w:rFonts w:ascii="Calibri" w:hAnsi="Calibri"/>
                <w:color w:val="000000"/>
                <w:sz w:val="20"/>
                <w:szCs w:val="20"/>
              </w:rPr>
              <w:t>N</w:t>
            </w:r>
          </w:p>
        </w:tc>
      </w:tr>
    </w:tbl>
    <w:p w:rsidR="0022419F" w:rsidRDefault="0022419F"/>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175074" w:rsidTr="00175074">
        <w:trPr>
          <w:trHeight w:val="765"/>
        </w:trPr>
        <w:tc>
          <w:tcPr>
            <w:tcW w:w="810" w:type="dxa"/>
            <w:shd w:val="clear" w:color="000000" w:fill="FFFFFF"/>
            <w:vAlign w:val="center"/>
            <w:hideMark/>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175074" w:rsidRDefault="003F21BC" w:rsidP="00175074">
            <w:pPr>
              <w:jc w:val="center"/>
              <w:rPr>
                <w:rFonts w:ascii="Calibri" w:hAnsi="Calibri"/>
                <w:b/>
                <w:bCs/>
                <w:color w:val="000000"/>
                <w:sz w:val="20"/>
                <w:szCs w:val="20"/>
              </w:rPr>
            </w:pPr>
            <w:r>
              <w:rPr>
                <w:rFonts w:ascii="Calibri" w:hAnsi="Calibri"/>
                <w:b/>
                <w:bCs/>
                <w:color w:val="000000"/>
                <w:sz w:val="20"/>
                <w:szCs w:val="20"/>
              </w:rPr>
              <w:t>VistA</w:t>
            </w:r>
            <w:r w:rsidR="00175074">
              <w:rPr>
                <w:rFonts w:ascii="Calibri" w:hAnsi="Calibri"/>
                <w:b/>
                <w:bCs/>
                <w:color w:val="000000"/>
                <w:sz w:val="20"/>
                <w:szCs w:val="20"/>
              </w:rPr>
              <w:t xml:space="preserve"> Field Name</w:t>
            </w:r>
          </w:p>
        </w:tc>
        <w:tc>
          <w:tcPr>
            <w:tcW w:w="1080" w:type="dxa"/>
            <w:shd w:val="clear" w:color="000000" w:fill="FFFFFF"/>
            <w:vAlign w:val="center"/>
            <w:hideMark/>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175074" w:rsidRPr="00582D02" w:rsidRDefault="00175074" w:rsidP="00175074">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175074" w:rsidRDefault="00175074" w:rsidP="00175074">
            <w:pPr>
              <w:jc w:val="center"/>
              <w:rPr>
                <w:rFonts w:ascii="Calibri" w:hAnsi="Calibri"/>
                <w:b/>
                <w:bCs/>
                <w:color w:val="000000"/>
                <w:sz w:val="20"/>
                <w:szCs w:val="20"/>
              </w:rPr>
            </w:pPr>
            <w:r>
              <w:rPr>
                <w:rFonts w:ascii="Calibri" w:hAnsi="Calibri"/>
                <w:b/>
                <w:bCs/>
                <w:color w:val="000000"/>
                <w:sz w:val="20"/>
                <w:szCs w:val="20"/>
              </w:rPr>
              <w:t>Repetition</w:t>
            </w:r>
          </w:p>
        </w:tc>
      </w:tr>
      <w:tr w:rsidR="009F7FD9" w:rsidTr="002C1212">
        <w:trPr>
          <w:trHeight w:val="765"/>
        </w:trPr>
        <w:tc>
          <w:tcPr>
            <w:tcW w:w="810" w:type="dxa"/>
            <w:shd w:val="clear" w:color="000000" w:fill="FFFFFF"/>
            <w:vAlign w:val="center"/>
            <w:hideMark/>
          </w:tcPr>
          <w:p w:rsidR="009F7FD9" w:rsidRDefault="009F7FD9" w:rsidP="002C1212">
            <w:pPr>
              <w:jc w:val="center"/>
            </w:pPr>
            <w:r w:rsidRPr="00F76E51">
              <w:rPr>
                <w:rFonts w:ascii="Calibri" w:hAnsi="Calibri"/>
                <w:color w:val="000000"/>
                <w:sz w:val="20"/>
                <w:szCs w:val="20"/>
              </w:rPr>
              <w:t>QSURGN19</w:t>
            </w:r>
          </w:p>
        </w:tc>
        <w:tc>
          <w:tcPr>
            <w:tcW w:w="90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175074">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175074">
            <w:pPr>
              <w:jc w:val="center"/>
              <w:rPr>
                <w:rFonts w:ascii="Calibri" w:hAnsi="Calibri"/>
                <w:color w:val="000000"/>
                <w:sz w:val="20"/>
                <w:szCs w:val="20"/>
              </w:rPr>
            </w:pPr>
          </w:p>
        </w:tc>
        <w:tc>
          <w:tcPr>
            <w:tcW w:w="998" w:type="dxa"/>
            <w:shd w:val="clear" w:color="000000" w:fill="FFFFFF"/>
            <w:vAlign w:val="center"/>
          </w:tcPr>
          <w:p w:rsidR="009F7FD9" w:rsidRPr="005466CA" w:rsidRDefault="007E257E" w:rsidP="0017507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175074">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Y</w:t>
            </w:r>
          </w:p>
        </w:tc>
      </w:tr>
      <w:tr w:rsidR="009F7FD9" w:rsidTr="002C1212">
        <w:trPr>
          <w:trHeight w:val="765"/>
        </w:trPr>
        <w:tc>
          <w:tcPr>
            <w:tcW w:w="810" w:type="dxa"/>
            <w:shd w:val="clear" w:color="000000" w:fill="FFFFFF"/>
            <w:vAlign w:val="center"/>
            <w:hideMark/>
          </w:tcPr>
          <w:p w:rsidR="009F7FD9" w:rsidRDefault="009F7FD9" w:rsidP="002C1212">
            <w:pPr>
              <w:jc w:val="center"/>
            </w:pPr>
            <w:r w:rsidRPr="00F76E51">
              <w:rPr>
                <w:rFonts w:ascii="Calibri" w:hAnsi="Calibri"/>
                <w:color w:val="000000"/>
                <w:sz w:val="20"/>
                <w:szCs w:val="20"/>
              </w:rPr>
              <w:t>QSURGN19</w:t>
            </w:r>
          </w:p>
        </w:tc>
        <w:tc>
          <w:tcPr>
            <w:tcW w:w="90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175074">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175074">
            <w:pPr>
              <w:jc w:val="center"/>
              <w:rPr>
                <w:rFonts w:ascii="Calibri" w:hAnsi="Calibri"/>
                <w:color w:val="000000"/>
                <w:sz w:val="20"/>
                <w:szCs w:val="20"/>
              </w:rPr>
            </w:pPr>
          </w:p>
        </w:tc>
        <w:tc>
          <w:tcPr>
            <w:tcW w:w="998" w:type="dxa"/>
            <w:shd w:val="clear" w:color="000000" w:fill="FFFFFF"/>
            <w:vAlign w:val="center"/>
          </w:tcPr>
          <w:p w:rsidR="009F7FD9" w:rsidRPr="005466CA" w:rsidRDefault="007E257E" w:rsidP="0017507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175074">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175074">
            <w:pPr>
              <w:jc w:val="center"/>
              <w:rPr>
                <w:rFonts w:ascii="Calibri" w:hAnsi="Calibri"/>
                <w:color w:val="000000"/>
                <w:sz w:val="20"/>
                <w:szCs w:val="20"/>
              </w:rPr>
            </w:pPr>
            <w:r>
              <w:rPr>
                <w:rFonts w:ascii="Calibri" w:hAnsi="Calibri"/>
                <w:color w:val="000000"/>
                <w:sz w:val="20"/>
                <w:szCs w:val="20"/>
              </w:rPr>
              <w:t>Y</w:t>
            </w:r>
          </w:p>
        </w:tc>
      </w:tr>
      <w:tr w:rsidR="00020346" w:rsidTr="002C1212">
        <w:trPr>
          <w:trHeight w:val="765"/>
        </w:trPr>
        <w:tc>
          <w:tcPr>
            <w:tcW w:w="810" w:type="dxa"/>
            <w:shd w:val="clear" w:color="000000" w:fill="FFFFFF"/>
            <w:vAlign w:val="center"/>
            <w:hideMark/>
          </w:tcPr>
          <w:p w:rsidR="00020346" w:rsidRDefault="00020346" w:rsidP="002C1212">
            <w:pPr>
              <w:jc w:val="center"/>
              <w:rPr>
                <w:rFonts w:ascii="Calibri" w:hAnsi="Calibri"/>
                <w:bCs/>
                <w:color w:val="000000"/>
                <w:sz w:val="20"/>
                <w:szCs w:val="20"/>
              </w:rPr>
            </w:pPr>
            <w:r>
              <w:rPr>
                <w:rFonts w:ascii="Calibri" w:hAnsi="Calibri"/>
                <w:bCs/>
                <w:color w:val="000000"/>
                <w:sz w:val="20"/>
                <w:szCs w:val="20"/>
              </w:rPr>
              <w:t>QSURGN19</w:t>
            </w:r>
          </w:p>
        </w:tc>
        <w:tc>
          <w:tcPr>
            <w:tcW w:w="900" w:type="dxa"/>
            <w:shd w:val="clear" w:color="000000" w:fill="FFFFFF"/>
            <w:vAlign w:val="center"/>
            <w:hideMark/>
          </w:tcPr>
          <w:p w:rsidR="00020346" w:rsidRPr="005466CA" w:rsidRDefault="00020346"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020346" w:rsidRPr="00582D02" w:rsidRDefault="00020346" w:rsidP="001775C7">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020346" w:rsidRPr="00582D02" w:rsidRDefault="00020346" w:rsidP="001775C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020346" w:rsidRPr="00582D02" w:rsidRDefault="00020346"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020346" w:rsidRPr="00582D02" w:rsidRDefault="001C267E"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20346" w:rsidRPr="00582D02" w:rsidRDefault="00020346"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20346" w:rsidRPr="00582D02" w:rsidRDefault="00020346"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020346" w:rsidRPr="00582D02" w:rsidRDefault="00020346" w:rsidP="00CF5084">
            <w:pPr>
              <w:jc w:val="center"/>
              <w:rPr>
                <w:rFonts w:ascii="Calibri" w:hAnsi="Calibri"/>
                <w:color w:val="000000"/>
                <w:sz w:val="20"/>
                <w:szCs w:val="20"/>
              </w:rPr>
            </w:pPr>
          </w:p>
        </w:tc>
        <w:tc>
          <w:tcPr>
            <w:tcW w:w="998" w:type="dxa"/>
            <w:shd w:val="clear" w:color="000000" w:fill="FFFFFF"/>
            <w:vAlign w:val="center"/>
          </w:tcPr>
          <w:p w:rsidR="00020346" w:rsidRPr="00582D02" w:rsidRDefault="00C71244"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20346" w:rsidRPr="00582D02" w:rsidRDefault="00020346" w:rsidP="00CF5084">
            <w:pPr>
              <w:jc w:val="center"/>
              <w:rPr>
                <w:rFonts w:ascii="Calibri" w:hAnsi="Calibri"/>
                <w:color w:val="000000"/>
                <w:sz w:val="20"/>
                <w:szCs w:val="20"/>
              </w:rPr>
            </w:pPr>
          </w:p>
        </w:tc>
        <w:tc>
          <w:tcPr>
            <w:tcW w:w="999" w:type="dxa"/>
            <w:shd w:val="clear" w:color="000000" w:fill="FFFFFF"/>
            <w:vAlign w:val="center"/>
            <w:hideMark/>
          </w:tcPr>
          <w:p w:rsidR="00020346" w:rsidRPr="00582D02" w:rsidRDefault="00020346" w:rsidP="00CF5084">
            <w:pPr>
              <w:jc w:val="center"/>
              <w:rPr>
                <w:rFonts w:ascii="Calibri" w:hAnsi="Calibri"/>
                <w:color w:val="000000"/>
                <w:sz w:val="20"/>
                <w:szCs w:val="20"/>
              </w:rPr>
            </w:pPr>
            <w:r>
              <w:rPr>
                <w:rFonts w:ascii="Calibri" w:hAnsi="Calibri"/>
                <w:color w:val="000000"/>
                <w:sz w:val="20"/>
                <w:szCs w:val="20"/>
              </w:rPr>
              <w:t>Y</w:t>
            </w:r>
          </w:p>
        </w:tc>
      </w:tr>
      <w:tr w:rsidR="00020346" w:rsidTr="002C1212">
        <w:trPr>
          <w:trHeight w:val="765"/>
        </w:trPr>
        <w:tc>
          <w:tcPr>
            <w:tcW w:w="810" w:type="dxa"/>
            <w:shd w:val="clear" w:color="000000" w:fill="FFFFFF"/>
            <w:vAlign w:val="center"/>
            <w:hideMark/>
          </w:tcPr>
          <w:p w:rsidR="00020346" w:rsidRDefault="00020346" w:rsidP="002C1212">
            <w:pPr>
              <w:jc w:val="center"/>
            </w:pPr>
            <w:r w:rsidRPr="00F76E51">
              <w:rPr>
                <w:rFonts w:ascii="Calibri" w:hAnsi="Calibri"/>
                <w:color w:val="000000"/>
                <w:sz w:val="20"/>
                <w:szCs w:val="20"/>
              </w:rPr>
              <w:t>QSURGN19</w:t>
            </w:r>
          </w:p>
        </w:tc>
        <w:tc>
          <w:tcPr>
            <w:tcW w:w="900" w:type="dxa"/>
            <w:shd w:val="clear" w:color="000000" w:fill="FFFFFF"/>
            <w:vAlign w:val="center"/>
            <w:hideMark/>
          </w:tcPr>
          <w:p w:rsidR="00020346" w:rsidRPr="005466CA" w:rsidRDefault="00020346" w:rsidP="00175074">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020346" w:rsidRPr="005466CA" w:rsidRDefault="00020346" w:rsidP="00175074">
            <w:pPr>
              <w:jc w:val="center"/>
              <w:rPr>
                <w:rFonts w:ascii="Calibri" w:hAnsi="Calibri"/>
                <w:color w:val="000000"/>
                <w:sz w:val="20"/>
                <w:szCs w:val="20"/>
              </w:rPr>
            </w:pPr>
            <w:r>
              <w:rPr>
                <w:rFonts w:ascii="Calibri" w:hAnsi="Calibri"/>
                <w:color w:val="000000"/>
                <w:sz w:val="20"/>
                <w:szCs w:val="20"/>
              </w:rPr>
              <w:t>SUBIEN</w:t>
            </w:r>
            <w:r w:rsidR="002C1212" w:rsidRPr="002C1212">
              <w:rPr>
                <w:rFonts w:ascii="Calibri" w:hAnsi="Calibri"/>
                <w:color w:val="000000"/>
                <w:sz w:val="20"/>
                <w:szCs w:val="20"/>
              </w:rPr>
              <w:t>(.111)</w:t>
            </w:r>
          </w:p>
        </w:tc>
        <w:tc>
          <w:tcPr>
            <w:tcW w:w="1710" w:type="dxa"/>
            <w:shd w:val="clear" w:color="000000" w:fill="FFFFFF"/>
            <w:vAlign w:val="center"/>
            <w:hideMark/>
          </w:tcPr>
          <w:p w:rsidR="00020346" w:rsidRPr="005466CA" w:rsidRDefault="00020346" w:rsidP="0017507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020346" w:rsidRPr="005466CA" w:rsidRDefault="00020346" w:rsidP="0017507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020346" w:rsidRPr="005466CA" w:rsidRDefault="00020346" w:rsidP="0017507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20346" w:rsidRPr="005466CA" w:rsidRDefault="00020346" w:rsidP="0017507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20346" w:rsidRPr="005466CA" w:rsidRDefault="00020346" w:rsidP="00175074">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020346" w:rsidRPr="005466CA" w:rsidRDefault="00020346" w:rsidP="00175074">
            <w:pPr>
              <w:jc w:val="center"/>
              <w:rPr>
                <w:rFonts w:ascii="Calibri" w:hAnsi="Calibri"/>
                <w:color w:val="000000"/>
                <w:sz w:val="20"/>
                <w:szCs w:val="20"/>
              </w:rPr>
            </w:pPr>
          </w:p>
        </w:tc>
        <w:tc>
          <w:tcPr>
            <w:tcW w:w="998" w:type="dxa"/>
            <w:shd w:val="clear" w:color="000000" w:fill="FFFFFF"/>
            <w:vAlign w:val="center"/>
          </w:tcPr>
          <w:p w:rsidR="00020346" w:rsidRPr="005466CA" w:rsidRDefault="00020346" w:rsidP="0017507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20346" w:rsidRPr="005466CA" w:rsidRDefault="00020346" w:rsidP="00175074">
            <w:pPr>
              <w:jc w:val="center"/>
              <w:rPr>
                <w:rFonts w:ascii="Calibri" w:hAnsi="Calibri"/>
                <w:color w:val="000000"/>
                <w:sz w:val="20"/>
                <w:szCs w:val="20"/>
              </w:rPr>
            </w:pPr>
          </w:p>
        </w:tc>
        <w:tc>
          <w:tcPr>
            <w:tcW w:w="999" w:type="dxa"/>
            <w:shd w:val="clear" w:color="000000" w:fill="FFFFFF"/>
            <w:vAlign w:val="center"/>
            <w:hideMark/>
          </w:tcPr>
          <w:p w:rsidR="00020346" w:rsidRPr="005466CA" w:rsidRDefault="00020346" w:rsidP="00175074">
            <w:pPr>
              <w:jc w:val="center"/>
              <w:rPr>
                <w:rFonts w:ascii="Calibri" w:hAnsi="Calibri"/>
                <w:color w:val="000000"/>
                <w:sz w:val="20"/>
                <w:szCs w:val="20"/>
              </w:rPr>
            </w:pPr>
            <w:r>
              <w:rPr>
                <w:rFonts w:ascii="Calibri" w:hAnsi="Calibri"/>
                <w:color w:val="000000"/>
                <w:sz w:val="20"/>
                <w:szCs w:val="20"/>
              </w:rPr>
              <w:t>N</w:t>
            </w:r>
          </w:p>
        </w:tc>
      </w:tr>
      <w:tr w:rsidR="00020346" w:rsidTr="002C1212">
        <w:trPr>
          <w:trHeight w:val="255"/>
        </w:trPr>
        <w:tc>
          <w:tcPr>
            <w:tcW w:w="810" w:type="dxa"/>
            <w:shd w:val="clear" w:color="000000" w:fill="FFFFFF"/>
            <w:vAlign w:val="center"/>
            <w:hideMark/>
          </w:tcPr>
          <w:p w:rsidR="00020346" w:rsidRDefault="00020346" w:rsidP="002C1212">
            <w:pPr>
              <w:jc w:val="center"/>
              <w:rPr>
                <w:rFonts w:ascii="Calibri" w:hAnsi="Calibri"/>
                <w:color w:val="000000"/>
                <w:sz w:val="20"/>
                <w:szCs w:val="20"/>
              </w:rPr>
            </w:pPr>
            <w:r>
              <w:rPr>
                <w:rFonts w:ascii="Calibri" w:hAnsi="Calibri"/>
                <w:color w:val="000000"/>
                <w:sz w:val="20"/>
                <w:szCs w:val="20"/>
              </w:rPr>
              <w:t>QSURGN19</w:t>
            </w:r>
          </w:p>
        </w:tc>
        <w:tc>
          <w:tcPr>
            <w:tcW w:w="90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020346" w:rsidRDefault="00020346" w:rsidP="00175074">
            <w:pPr>
              <w:jc w:val="center"/>
              <w:rPr>
                <w:rFonts w:ascii="Calibri" w:hAnsi="Calibri"/>
                <w:color w:val="000000"/>
                <w:sz w:val="20"/>
                <w:szCs w:val="20"/>
              </w:rPr>
            </w:pPr>
            <w:proofErr w:type="spellStart"/>
            <w:r>
              <w:rPr>
                <w:rFonts w:ascii="Calibri" w:hAnsi="Calibri"/>
                <w:color w:val="000000"/>
                <w:sz w:val="20"/>
                <w:szCs w:val="20"/>
              </w:rPr>
              <w:t>OR_CircSup</w:t>
            </w:r>
            <w:proofErr w:type="spellEnd"/>
          </w:p>
        </w:tc>
        <w:tc>
          <w:tcPr>
            <w:tcW w:w="171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OR CIRC SUPPORT</w:t>
            </w:r>
          </w:p>
        </w:tc>
        <w:tc>
          <w:tcPr>
            <w:tcW w:w="108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020346" w:rsidRDefault="00020346" w:rsidP="00175074">
            <w:pPr>
              <w:jc w:val="center"/>
              <w:rPr>
                <w:rFonts w:ascii="Calibri" w:hAnsi="Calibri"/>
                <w:color w:val="000000"/>
                <w:sz w:val="20"/>
                <w:szCs w:val="20"/>
              </w:rPr>
            </w:pPr>
          </w:p>
        </w:tc>
        <w:tc>
          <w:tcPr>
            <w:tcW w:w="998" w:type="dxa"/>
            <w:shd w:val="clear" w:color="000000" w:fill="FFFFFF"/>
            <w:vAlign w:val="center"/>
          </w:tcPr>
          <w:p w:rsidR="00020346" w:rsidRDefault="00020346" w:rsidP="0017507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20346" w:rsidRDefault="00020346" w:rsidP="00175074">
            <w:pPr>
              <w:jc w:val="center"/>
              <w:rPr>
                <w:rFonts w:ascii="Calibri" w:hAnsi="Calibri"/>
                <w:color w:val="000000"/>
                <w:sz w:val="20"/>
                <w:szCs w:val="20"/>
              </w:rPr>
            </w:pPr>
          </w:p>
        </w:tc>
        <w:tc>
          <w:tcPr>
            <w:tcW w:w="999"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Y</w:t>
            </w:r>
          </w:p>
        </w:tc>
      </w:tr>
      <w:tr w:rsidR="00020346" w:rsidTr="002C1212">
        <w:trPr>
          <w:trHeight w:val="765"/>
        </w:trPr>
        <w:tc>
          <w:tcPr>
            <w:tcW w:w="810" w:type="dxa"/>
            <w:shd w:val="clear" w:color="000000" w:fill="FFFFFF"/>
            <w:vAlign w:val="center"/>
            <w:hideMark/>
          </w:tcPr>
          <w:p w:rsidR="00020346" w:rsidRDefault="00020346" w:rsidP="002C1212">
            <w:pPr>
              <w:jc w:val="center"/>
              <w:rPr>
                <w:rFonts w:ascii="Calibri" w:hAnsi="Calibri"/>
                <w:color w:val="000000"/>
                <w:sz w:val="20"/>
                <w:szCs w:val="20"/>
              </w:rPr>
            </w:pPr>
            <w:r>
              <w:rPr>
                <w:rFonts w:ascii="Calibri" w:hAnsi="Calibri"/>
                <w:color w:val="000000"/>
                <w:sz w:val="20"/>
                <w:szCs w:val="20"/>
              </w:rPr>
              <w:t>QSURGN19</w:t>
            </w:r>
          </w:p>
        </w:tc>
        <w:tc>
          <w:tcPr>
            <w:tcW w:w="90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Status</w:t>
            </w:r>
          </w:p>
        </w:tc>
        <w:tc>
          <w:tcPr>
            <w:tcW w:w="171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STATUS</w:t>
            </w:r>
          </w:p>
        </w:tc>
        <w:tc>
          <w:tcPr>
            <w:tcW w:w="108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13</w:t>
            </w:r>
          </w:p>
        </w:tc>
        <w:tc>
          <w:tcPr>
            <w:tcW w:w="998" w:type="dxa"/>
            <w:shd w:val="clear" w:color="000000" w:fill="FFFFFF"/>
            <w:vAlign w:val="center"/>
          </w:tcPr>
          <w:p w:rsidR="00020346" w:rsidRDefault="00020346" w:rsidP="00175074">
            <w:pPr>
              <w:jc w:val="center"/>
              <w:rPr>
                <w:rFonts w:ascii="Calibri" w:hAnsi="Calibri"/>
                <w:color w:val="000000"/>
                <w:sz w:val="20"/>
                <w:szCs w:val="20"/>
              </w:rPr>
            </w:pPr>
          </w:p>
        </w:tc>
        <w:tc>
          <w:tcPr>
            <w:tcW w:w="998" w:type="dxa"/>
            <w:shd w:val="clear" w:color="000000" w:fill="FFFFFF"/>
            <w:vAlign w:val="center"/>
          </w:tcPr>
          <w:p w:rsidR="00020346" w:rsidRDefault="00020346" w:rsidP="0017507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ORIENTEE; FULLY TRAINED;</w:t>
            </w:r>
          </w:p>
        </w:tc>
        <w:tc>
          <w:tcPr>
            <w:tcW w:w="999" w:type="dxa"/>
            <w:shd w:val="clear" w:color="000000" w:fill="FFFFFF"/>
            <w:vAlign w:val="center"/>
            <w:hideMark/>
          </w:tcPr>
          <w:p w:rsidR="00020346" w:rsidRDefault="00020346" w:rsidP="00175074">
            <w:pPr>
              <w:jc w:val="center"/>
              <w:rPr>
                <w:rFonts w:ascii="Calibri" w:hAnsi="Calibri"/>
                <w:color w:val="000000"/>
                <w:sz w:val="20"/>
                <w:szCs w:val="20"/>
              </w:rPr>
            </w:pPr>
            <w:r>
              <w:rPr>
                <w:rFonts w:ascii="Calibri" w:hAnsi="Calibri"/>
                <w:color w:val="000000"/>
                <w:sz w:val="20"/>
                <w:szCs w:val="20"/>
              </w:rPr>
              <w:t>Y</w:t>
            </w:r>
          </w:p>
        </w:tc>
      </w:tr>
      <w:tr w:rsidR="0024536B" w:rsidTr="002C1212">
        <w:trPr>
          <w:trHeight w:val="765"/>
        </w:trPr>
        <w:tc>
          <w:tcPr>
            <w:tcW w:w="810" w:type="dxa"/>
            <w:shd w:val="clear" w:color="000000" w:fill="FFFFFF"/>
            <w:vAlign w:val="center"/>
          </w:tcPr>
          <w:p w:rsidR="0024536B" w:rsidRPr="0055732A" w:rsidRDefault="0024536B" w:rsidP="0065208C">
            <w:pPr>
              <w:jc w:val="center"/>
              <w:rPr>
                <w:rFonts w:ascii="Calibri" w:hAnsi="Calibri"/>
                <w:color w:val="000000"/>
                <w:sz w:val="20"/>
                <w:szCs w:val="20"/>
              </w:rPr>
            </w:pPr>
            <w:r w:rsidRPr="0055732A">
              <w:rPr>
                <w:rFonts w:ascii="Calibri" w:hAnsi="Calibri"/>
                <w:color w:val="000000"/>
                <w:sz w:val="20"/>
                <w:szCs w:val="20"/>
              </w:rPr>
              <w:lastRenderedPageBreak/>
              <w:t>QSURG</w:t>
            </w:r>
            <w:r>
              <w:rPr>
                <w:rFonts w:ascii="Calibri" w:hAnsi="Calibri"/>
                <w:color w:val="000000"/>
                <w:sz w:val="20"/>
                <w:szCs w:val="20"/>
              </w:rPr>
              <w:t>N19</w:t>
            </w:r>
          </w:p>
        </w:tc>
        <w:tc>
          <w:tcPr>
            <w:tcW w:w="900" w:type="dxa"/>
            <w:shd w:val="clear" w:color="000000" w:fill="FFFFFF"/>
            <w:vAlign w:val="center"/>
          </w:tcPr>
          <w:p w:rsidR="0024536B" w:rsidRPr="0055732A" w:rsidRDefault="0024536B" w:rsidP="0065208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24536B" w:rsidRPr="0055732A" w:rsidRDefault="0024536B"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24536B" w:rsidRPr="0055732A" w:rsidRDefault="0024536B"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24536B" w:rsidRPr="0055732A" w:rsidRDefault="0024536B"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24536B" w:rsidRPr="0055732A" w:rsidRDefault="0024536B"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24536B" w:rsidRPr="0055732A" w:rsidRDefault="0024536B"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24536B" w:rsidRPr="0055732A" w:rsidRDefault="0024536B"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24536B" w:rsidRPr="0055732A" w:rsidRDefault="0024536B" w:rsidP="0065208C">
            <w:pPr>
              <w:jc w:val="center"/>
              <w:rPr>
                <w:rFonts w:ascii="Calibri" w:hAnsi="Calibri"/>
                <w:color w:val="000000"/>
                <w:sz w:val="20"/>
                <w:szCs w:val="20"/>
              </w:rPr>
            </w:pPr>
          </w:p>
        </w:tc>
        <w:tc>
          <w:tcPr>
            <w:tcW w:w="998" w:type="dxa"/>
            <w:shd w:val="clear" w:color="000000" w:fill="FFFFFF"/>
            <w:vAlign w:val="center"/>
          </w:tcPr>
          <w:p w:rsidR="0024536B" w:rsidRPr="0055732A" w:rsidRDefault="0024536B"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24536B" w:rsidRPr="0055732A" w:rsidRDefault="0024536B" w:rsidP="0065208C">
            <w:pPr>
              <w:jc w:val="center"/>
              <w:rPr>
                <w:rFonts w:ascii="Calibri" w:hAnsi="Calibri"/>
                <w:color w:val="000000"/>
                <w:sz w:val="20"/>
                <w:szCs w:val="20"/>
              </w:rPr>
            </w:pPr>
          </w:p>
        </w:tc>
        <w:tc>
          <w:tcPr>
            <w:tcW w:w="999" w:type="dxa"/>
            <w:shd w:val="clear" w:color="000000" w:fill="FFFFFF"/>
            <w:vAlign w:val="center"/>
          </w:tcPr>
          <w:p w:rsidR="0024536B" w:rsidRPr="0055732A" w:rsidRDefault="0024536B" w:rsidP="0065208C">
            <w:pPr>
              <w:jc w:val="center"/>
              <w:rPr>
                <w:rFonts w:ascii="Calibri" w:hAnsi="Calibri"/>
                <w:color w:val="000000"/>
                <w:sz w:val="20"/>
                <w:szCs w:val="20"/>
              </w:rPr>
            </w:pPr>
            <w:r w:rsidRPr="0055732A">
              <w:rPr>
                <w:rFonts w:ascii="Calibri" w:hAnsi="Calibri"/>
                <w:color w:val="000000"/>
                <w:sz w:val="20"/>
                <w:szCs w:val="20"/>
              </w:rPr>
              <w:t>N</w:t>
            </w:r>
          </w:p>
        </w:tc>
      </w:tr>
    </w:tbl>
    <w:p w:rsidR="00CE2E37" w:rsidRDefault="00CE2E37"/>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607708" w:rsidTr="00607708">
        <w:trPr>
          <w:trHeight w:val="765"/>
        </w:trPr>
        <w:tc>
          <w:tcPr>
            <w:tcW w:w="810" w:type="dxa"/>
            <w:shd w:val="clear" w:color="000000" w:fill="FFFFFF"/>
            <w:vAlign w:val="center"/>
            <w:hideMark/>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607708" w:rsidRDefault="003F21BC" w:rsidP="00607708">
            <w:pPr>
              <w:jc w:val="center"/>
              <w:rPr>
                <w:rFonts w:ascii="Calibri" w:hAnsi="Calibri"/>
                <w:b/>
                <w:bCs/>
                <w:color w:val="000000"/>
                <w:sz w:val="20"/>
                <w:szCs w:val="20"/>
              </w:rPr>
            </w:pPr>
            <w:r>
              <w:rPr>
                <w:rFonts w:ascii="Calibri" w:hAnsi="Calibri"/>
                <w:b/>
                <w:bCs/>
                <w:color w:val="000000"/>
                <w:sz w:val="20"/>
                <w:szCs w:val="20"/>
              </w:rPr>
              <w:t>VistA</w:t>
            </w:r>
            <w:r w:rsidR="00607708">
              <w:rPr>
                <w:rFonts w:ascii="Calibri" w:hAnsi="Calibri"/>
                <w:b/>
                <w:bCs/>
                <w:color w:val="000000"/>
                <w:sz w:val="20"/>
                <w:szCs w:val="20"/>
              </w:rPr>
              <w:t xml:space="preserve"> Field Name</w:t>
            </w:r>
          </w:p>
        </w:tc>
        <w:tc>
          <w:tcPr>
            <w:tcW w:w="1080" w:type="dxa"/>
            <w:shd w:val="clear" w:color="000000" w:fill="FFFFFF"/>
            <w:vAlign w:val="center"/>
            <w:hideMark/>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607708" w:rsidRPr="00582D02" w:rsidRDefault="00607708" w:rsidP="00607708">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607708" w:rsidRDefault="007F400C" w:rsidP="00607708">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Repetition</w:t>
            </w:r>
          </w:p>
        </w:tc>
      </w:tr>
      <w:tr w:rsidR="009F7FD9" w:rsidTr="00D4638C">
        <w:trPr>
          <w:trHeight w:val="765"/>
        </w:trPr>
        <w:tc>
          <w:tcPr>
            <w:tcW w:w="810" w:type="dxa"/>
            <w:shd w:val="clear" w:color="000000" w:fill="FFFFFF"/>
            <w:vAlign w:val="center"/>
            <w:hideMark/>
          </w:tcPr>
          <w:p w:rsidR="009F7FD9" w:rsidRDefault="009F7FD9" w:rsidP="00D4638C">
            <w:pPr>
              <w:jc w:val="center"/>
              <w:rPr>
                <w:rFonts w:ascii="Calibri" w:hAnsi="Calibri"/>
                <w:color w:val="000000"/>
                <w:sz w:val="20"/>
                <w:szCs w:val="20"/>
              </w:rPr>
            </w:pPr>
            <w:r>
              <w:rPr>
                <w:rFonts w:ascii="Calibri" w:hAnsi="Calibri"/>
                <w:color w:val="000000"/>
                <w:sz w:val="20"/>
                <w:szCs w:val="20"/>
              </w:rPr>
              <w:t>QSURGN19A</w:t>
            </w:r>
          </w:p>
        </w:tc>
        <w:tc>
          <w:tcPr>
            <w:tcW w:w="90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607708">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607708">
            <w:pPr>
              <w:jc w:val="center"/>
              <w:rPr>
                <w:rFonts w:ascii="Calibri" w:hAnsi="Calibri"/>
                <w:color w:val="000000"/>
                <w:sz w:val="20"/>
                <w:szCs w:val="20"/>
              </w:rPr>
            </w:pPr>
          </w:p>
        </w:tc>
        <w:tc>
          <w:tcPr>
            <w:tcW w:w="998" w:type="dxa"/>
            <w:shd w:val="clear" w:color="000000" w:fill="FFFFFF"/>
            <w:vAlign w:val="center"/>
          </w:tcPr>
          <w:p w:rsidR="009F7FD9" w:rsidRPr="005466CA" w:rsidRDefault="007E257E"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607708">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Y</w:t>
            </w:r>
          </w:p>
        </w:tc>
      </w:tr>
      <w:tr w:rsidR="009F7FD9" w:rsidTr="00D4638C">
        <w:trPr>
          <w:trHeight w:val="765"/>
        </w:trPr>
        <w:tc>
          <w:tcPr>
            <w:tcW w:w="810" w:type="dxa"/>
            <w:shd w:val="clear" w:color="000000" w:fill="FFFFFF"/>
            <w:vAlign w:val="center"/>
            <w:hideMark/>
          </w:tcPr>
          <w:p w:rsidR="009F7FD9" w:rsidRDefault="009F7FD9" w:rsidP="00D4638C">
            <w:pPr>
              <w:jc w:val="center"/>
              <w:rPr>
                <w:rFonts w:ascii="Calibri" w:hAnsi="Calibri"/>
                <w:color w:val="000000"/>
                <w:sz w:val="20"/>
                <w:szCs w:val="20"/>
              </w:rPr>
            </w:pPr>
            <w:r>
              <w:rPr>
                <w:rFonts w:ascii="Calibri" w:hAnsi="Calibri"/>
                <w:color w:val="000000"/>
                <w:sz w:val="20"/>
                <w:szCs w:val="20"/>
              </w:rPr>
              <w:t>QSURGN19A</w:t>
            </w:r>
          </w:p>
        </w:tc>
        <w:tc>
          <w:tcPr>
            <w:tcW w:w="90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607708">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607708">
            <w:pPr>
              <w:jc w:val="center"/>
              <w:rPr>
                <w:rFonts w:ascii="Calibri" w:hAnsi="Calibri"/>
                <w:color w:val="000000"/>
                <w:sz w:val="20"/>
                <w:szCs w:val="20"/>
              </w:rPr>
            </w:pPr>
          </w:p>
        </w:tc>
        <w:tc>
          <w:tcPr>
            <w:tcW w:w="998" w:type="dxa"/>
            <w:shd w:val="clear" w:color="000000" w:fill="FFFFFF"/>
            <w:vAlign w:val="center"/>
          </w:tcPr>
          <w:p w:rsidR="009F7FD9" w:rsidRPr="005466CA" w:rsidRDefault="007E257E"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607708">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607708">
            <w:pPr>
              <w:jc w:val="center"/>
              <w:rPr>
                <w:rFonts w:ascii="Calibri" w:hAnsi="Calibri"/>
                <w:color w:val="000000"/>
                <w:sz w:val="20"/>
                <w:szCs w:val="20"/>
              </w:rPr>
            </w:pPr>
            <w:r>
              <w:rPr>
                <w:rFonts w:ascii="Calibri" w:hAnsi="Calibri"/>
                <w:color w:val="000000"/>
                <w:sz w:val="20"/>
                <w:szCs w:val="20"/>
              </w:rPr>
              <w:t>Y</w:t>
            </w:r>
          </w:p>
        </w:tc>
      </w:tr>
      <w:tr w:rsidR="008C0D2C" w:rsidTr="00D4638C">
        <w:trPr>
          <w:trHeight w:val="765"/>
        </w:trPr>
        <w:tc>
          <w:tcPr>
            <w:tcW w:w="810" w:type="dxa"/>
            <w:shd w:val="clear" w:color="000000" w:fill="FFFFFF"/>
            <w:vAlign w:val="center"/>
            <w:hideMark/>
          </w:tcPr>
          <w:p w:rsidR="008C0D2C" w:rsidRDefault="008C0D2C" w:rsidP="00D4638C">
            <w:pPr>
              <w:jc w:val="center"/>
              <w:rPr>
                <w:rFonts w:ascii="Calibri" w:hAnsi="Calibri"/>
                <w:bCs/>
                <w:color w:val="000000"/>
                <w:sz w:val="20"/>
                <w:szCs w:val="20"/>
              </w:rPr>
            </w:pPr>
            <w:r>
              <w:rPr>
                <w:rFonts w:ascii="Calibri" w:hAnsi="Calibri"/>
                <w:bCs/>
                <w:color w:val="000000"/>
                <w:sz w:val="20"/>
                <w:szCs w:val="20"/>
              </w:rPr>
              <w:t>QSURGN19A</w:t>
            </w:r>
          </w:p>
        </w:tc>
        <w:tc>
          <w:tcPr>
            <w:tcW w:w="900" w:type="dxa"/>
            <w:shd w:val="clear" w:color="000000" w:fill="FFFFFF"/>
            <w:vAlign w:val="center"/>
            <w:hideMark/>
          </w:tcPr>
          <w:p w:rsidR="008C0D2C" w:rsidRPr="005466CA" w:rsidRDefault="008C0D2C"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8C0D2C" w:rsidRPr="00582D02" w:rsidRDefault="008C0D2C" w:rsidP="001775C7">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8C0D2C" w:rsidRPr="00582D02" w:rsidRDefault="008C0D2C" w:rsidP="001775C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8C0D2C" w:rsidRPr="00582D02" w:rsidRDefault="008C0D2C"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8C0D2C" w:rsidRPr="00582D02" w:rsidRDefault="001C3498"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C0D2C" w:rsidRPr="00582D02" w:rsidRDefault="008C0D2C"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8C0D2C" w:rsidRPr="00582D02" w:rsidRDefault="008C0D2C"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8C0D2C" w:rsidRPr="00582D02" w:rsidRDefault="008C0D2C" w:rsidP="00CF5084">
            <w:pPr>
              <w:jc w:val="center"/>
              <w:rPr>
                <w:rFonts w:ascii="Calibri" w:hAnsi="Calibri"/>
                <w:color w:val="000000"/>
                <w:sz w:val="20"/>
                <w:szCs w:val="20"/>
              </w:rPr>
            </w:pPr>
          </w:p>
        </w:tc>
        <w:tc>
          <w:tcPr>
            <w:tcW w:w="998" w:type="dxa"/>
            <w:shd w:val="clear" w:color="000000" w:fill="FFFFFF"/>
            <w:vAlign w:val="center"/>
          </w:tcPr>
          <w:p w:rsidR="008C0D2C" w:rsidRPr="00582D02" w:rsidRDefault="008C0D2C"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8C0D2C" w:rsidRPr="00582D02" w:rsidRDefault="008C0D2C" w:rsidP="00CF5084">
            <w:pPr>
              <w:jc w:val="center"/>
              <w:rPr>
                <w:rFonts w:ascii="Calibri" w:hAnsi="Calibri"/>
                <w:color w:val="000000"/>
                <w:sz w:val="20"/>
                <w:szCs w:val="20"/>
              </w:rPr>
            </w:pPr>
          </w:p>
        </w:tc>
        <w:tc>
          <w:tcPr>
            <w:tcW w:w="999" w:type="dxa"/>
            <w:shd w:val="clear" w:color="000000" w:fill="FFFFFF"/>
            <w:vAlign w:val="center"/>
            <w:hideMark/>
          </w:tcPr>
          <w:p w:rsidR="008C0D2C" w:rsidRPr="00582D02" w:rsidRDefault="008C0D2C" w:rsidP="00CF5084">
            <w:pPr>
              <w:jc w:val="center"/>
              <w:rPr>
                <w:rFonts w:ascii="Calibri" w:hAnsi="Calibri"/>
                <w:color w:val="000000"/>
                <w:sz w:val="20"/>
                <w:szCs w:val="20"/>
              </w:rPr>
            </w:pPr>
            <w:r>
              <w:rPr>
                <w:rFonts w:ascii="Calibri" w:hAnsi="Calibri"/>
                <w:color w:val="000000"/>
                <w:sz w:val="20"/>
                <w:szCs w:val="20"/>
              </w:rPr>
              <w:t>Y</w:t>
            </w:r>
          </w:p>
        </w:tc>
      </w:tr>
      <w:tr w:rsidR="008C0D2C" w:rsidTr="00D4638C">
        <w:trPr>
          <w:trHeight w:val="765"/>
        </w:trPr>
        <w:tc>
          <w:tcPr>
            <w:tcW w:w="810" w:type="dxa"/>
            <w:shd w:val="clear" w:color="000000" w:fill="FFFFFF"/>
            <w:vAlign w:val="center"/>
            <w:hideMark/>
          </w:tcPr>
          <w:p w:rsidR="008C0D2C" w:rsidRDefault="008C0D2C" w:rsidP="00D4638C">
            <w:pPr>
              <w:jc w:val="center"/>
              <w:rPr>
                <w:rFonts w:ascii="Calibri" w:hAnsi="Calibri"/>
                <w:color w:val="000000"/>
                <w:sz w:val="20"/>
                <w:szCs w:val="20"/>
              </w:rPr>
            </w:pPr>
            <w:r>
              <w:rPr>
                <w:rFonts w:ascii="Calibri" w:hAnsi="Calibri"/>
                <w:color w:val="000000"/>
                <w:sz w:val="20"/>
                <w:szCs w:val="20"/>
              </w:rPr>
              <w:t>QSURGN19A</w:t>
            </w:r>
          </w:p>
        </w:tc>
        <w:tc>
          <w:tcPr>
            <w:tcW w:w="900" w:type="dxa"/>
            <w:shd w:val="clear" w:color="000000" w:fill="FFFFFF"/>
            <w:vAlign w:val="center"/>
            <w:hideMark/>
          </w:tcPr>
          <w:p w:rsidR="008C0D2C" w:rsidRPr="005466CA" w:rsidRDefault="008C0D2C" w:rsidP="00607708">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8C0D2C" w:rsidRPr="005466CA" w:rsidRDefault="008C0D2C" w:rsidP="00607708">
            <w:pPr>
              <w:jc w:val="center"/>
              <w:rPr>
                <w:rFonts w:ascii="Calibri" w:hAnsi="Calibri"/>
                <w:color w:val="000000"/>
                <w:sz w:val="20"/>
                <w:szCs w:val="20"/>
              </w:rPr>
            </w:pPr>
            <w:r>
              <w:rPr>
                <w:rFonts w:ascii="Calibri" w:hAnsi="Calibri"/>
                <w:color w:val="000000"/>
                <w:sz w:val="20"/>
                <w:szCs w:val="20"/>
              </w:rPr>
              <w:t>SUBIEN</w:t>
            </w:r>
            <w:r w:rsidR="00D4638C" w:rsidRPr="00D4638C">
              <w:rPr>
                <w:rFonts w:ascii="Calibri" w:hAnsi="Calibri"/>
                <w:color w:val="000000"/>
                <w:sz w:val="20"/>
                <w:szCs w:val="20"/>
              </w:rPr>
              <w:t>(.111)</w:t>
            </w:r>
          </w:p>
        </w:tc>
        <w:tc>
          <w:tcPr>
            <w:tcW w:w="1710" w:type="dxa"/>
            <w:shd w:val="clear" w:color="000000" w:fill="FFFFFF"/>
            <w:vAlign w:val="center"/>
            <w:hideMark/>
          </w:tcPr>
          <w:p w:rsidR="008C0D2C" w:rsidRPr="005466CA" w:rsidRDefault="008C0D2C" w:rsidP="00607708">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8C0D2C" w:rsidRPr="005466CA" w:rsidRDefault="008C0D2C" w:rsidP="00607708">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8C0D2C" w:rsidRPr="005466CA" w:rsidRDefault="008C0D2C" w:rsidP="00607708">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8C0D2C" w:rsidRPr="005466CA" w:rsidRDefault="008C0D2C" w:rsidP="00607708">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8C0D2C" w:rsidRPr="005466CA" w:rsidRDefault="008C0D2C" w:rsidP="00607708">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8C0D2C" w:rsidRPr="005466CA" w:rsidRDefault="008C0D2C" w:rsidP="00607708">
            <w:pPr>
              <w:jc w:val="center"/>
              <w:rPr>
                <w:rFonts w:ascii="Calibri" w:hAnsi="Calibri"/>
                <w:color w:val="000000"/>
                <w:sz w:val="20"/>
                <w:szCs w:val="20"/>
              </w:rPr>
            </w:pPr>
          </w:p>
        </w:tc>
        <w:tc>
          <w:tcPr>
            <w:tcW w:w="998" w:type="dxa"/>
            <w:shd w:val="clear" w:color="000000" w:fill="FFFFFF"/>
            <w:vAlign w:val="center"/>
          </w:tcPr>
          <w:p w:rsidR="008C0D2C" w:rsidRPr="005466CA" w:rsidRDefault="008C0D2C"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8C0D2C" w:rsidRPr="005466CA" w:rsidRDefault="008C0D2C" w:rsidP="00607708">
            <w:pPr>
              <w:jc w:val="center"/>
              <w:rPr>
                <w:rFonts w:ascii="Calibri" w:hAnsi="Calibri"/>
                <w:color w:val="000000"/>
                <w:sz w:val="20"/>
                <w:szCs w:val="20"/>
              </w:rPr>
            </w:pPr>
          </w:p>
        </w:tc>
        <w:tc>
          <w:tcPr>
            <w:tcW w:w="999" w:type="dxa"/>
            <w:shd w:val="clear" w:color="000000" w:fill="FFFFFF"/>
            <w:vAlign w:val="center"/>
            <w:hideMark/>
          </w:tcPr>
          <w:p w:rsidR="008C0D2C" w:rsidRPr="005466CA" w:rsidRDefault="008C0D2C" w:rsidP="00607708">
            <w:pPr>
              <w:jc w:val="center"/>
              <w:rPr>
                <w:rFonts w:ascii="Calibri" w:hAnsi="Calibri"/>
                <w:color w:val="000000"/>
                <w:sz w:val="20"/>
                <w:szCs w:val="20"/>
              </w:rPr>
            </w:pPr>
            <w:r>
              <w:rPr>
                <w:rFonts w:ascii="Calibri" w:hAnsi="Calibri"/>
                <w:color w:val="000000"/>
                <w:sz w:val="20"/>
                <w:szCs w:val="20"/>
              </w:rPr>
              <w:t>Y</w:t>
            </w:r>
          </w:p>
        </w:tc>
      </w:tr>
      <w:tr w:rsidR="001A10E2" w:rsidTr="00D4638C">
        <w:trPr>
          <w:trHeight w:val="765"/>
        </w:trPr>
        <w:tc>
          <w:tcPr>
            <w:tcW w:w="810" w:type="dxa"/>
            <w:shd w:val="clear" w:color="000000" w:fill="FFFFFF"/>
            <w:vAlign w:val="center"/>
            <w:hideMark/>
          </w:tcPr>
          <w:p w:rsidR="001A10E2" w:rsidRDefault="001A10E2" w:rsidP="00D4638C">
            <w:pPr>
              <w:jc w:val="center"/>
              <w:rPr>
                <w:rFonts w:ascii="Calibri" w:hAnsi="Calibri"/>
                <w:color w:val="000000"/>
                <w:sz w:val="20"/>
                <w:szCs w:val="20"/>
              </w:rPr>
            </w:pPr>
            <w:r>
              <w:rPr>
                <w:rFonts w:ascii="Calibri" w:hAnsi="Calibri"/>
                <w:color w:val="000000"/>
                <w:sz w:val="20"/>
                <w:szCs w:val="20"/>
              </w:rPr>
              <w:t>QSURGN19A</w:t>
            </w:r>
          </w:p>
        </w:tc>
        <w:tc>
          <w:tcPr>
            <w:tcW w:w="900" w:type="dxa"/>
            <w:shd w:val="clear" w:color="000000" w:fill="FFFFFF"/>
            <w:vAlign w:val="center"/>
            <w:hideMark/>
          </w:tcPr>
          <w:p w:rsidR="001A10E2" w:rsidRPr="00315D6F" w:rsidRDefault="001A10E2" w:rsidP="00607708">
            <w:pPr>
              <w:jc w:val="center"/>
              <w:rPr>
                <w:rFonts w:ascii="Calibri" w:hAnsi="Calibri"/>
                <w:bCs/>
                <w:color w:val="000000"/>
                <w:sz w:val="20"/>
                <w:szCs w:val="20"/>
              </w:rPr>
            </w:pPr>
            <w:r>
              <w:rPr>
                <w:rFonts w:ascii="Calibri" w:hAnsi="Calibri"/>
                <w:bCs/>
                <w:color w:val="000000"/>
                <w:sz w:val="20"/>
                <w:szCs w:val="20"/>
              </w:rPr>
              <w:t>5</w:t>
            </w:r>
          </w:p>
        </w:tc>
        <w:tc>
          <w:tcPr>
            <w:tcW w:w="1260" w:type="dxa"/>
            <w:shd w:val="clear" w:color="000000" w:fill="FFFFFF"/>
            <w:vAlign w:val="center"/>
            <w:hideMark/>
          </w:tcPr>
          <w:p w:rsidR="001A10E2" w:rsidRPr="00315D6F" w:rsidRDefault="001A10E2" w:rsidP="00607708">
            <w:pPr>
              <w:jc w:val="center"/>
              <w:rPr>
                <w:rFonts w:ascii="Calibri" w:hAnsi="Calibri"/>
                <w:bCs/>
                <w:color w:val="000000"/>
                <w:sz w:val="20"/>
                <w:szCs w:val="20"/>
              </w:rPr>
            </w:pPr>
            <w:r>
              <w:rPr>
                <w:rFonts w:ascii="Calibri" w:hAnsi="Calibri"/>
                <w:bCs/>
                <w:color w:val="000000"/>
                <w:sz w:val="20"/>
                <w:szCs w:val="20"/>
              </w:rPr>
              <w:t>SUBSUBIEN</w:t>
            </w:r>
            <w:r w:rsidRPr="00D4638C">
              <w:rPr>
                <w:rFonts w:ascii="Calibri" w:hAnsi="Calibri"/>
                <w:bCs/>
                <w:color w:val="000000"/>
                <w:sz w:val="20"/>
                <w:szCs w:val="20"/>
              </w:rPr>
              <w:t>(2)</w:t>
            </w:r>
          </w:p>
        </w:tc>
        <w:tc>
          <w:tcPr>
            <w:tcW w:w="1710" w:type="dxa"/>
            <w:shd w:val="clear" w:color="000000" w:fill="FFFFFF"/>
            <w:vAlign w:val="center"/>
            <w:hideMark/>
          </w:tcPr>
          <w:p w:rsidR="001A10E2" w:rsidRPr="00315D6F" w:rsidRDefault="001A10E2" w:rsidP="00607708">
            <w:pPr>
              <w:jc w:val="center"/>
              <w:rPr>
                <w:rFonts w:ascii="Calibri" w:hAnsi="Calibri"/>
                <w:bCs/>
                <w:color w:val="000000"/>
                <w:sz w:val="20"/>
                <w:szCs w:val="20"/>
              </w:rPr>
            </w:pPr>
            <w:r>
              <w:rPr>
                <w:rFonts w:ascii="Calibri" w:hAnsi="Calibri"/>
                <w:bCs/>
                <w:color w:val="000000"/>
                <w:sz w:val="20"/>
                <w:szCs w:val="20"/>
              </w:rPr>
              <w:t>N/A</w:t>
            </w:r>
          </w:p>
        </w:tc>
        <w:tc>
          <w:tcPr>
            <w:tcW w:w="1080" w:type="dxa"/>
            <w:shd w:val="clear" w:color="000000" w:fill="FFFFFF"/>
            <w:vAlign w:val="center"/>
            <w:hideMark/>
          </w:tcPr>
          <w:p w:rsidR="001A10E2" w:rsidRPr="00315D6F" w:rsidRDefault="001A10E2" w:rsidP="00607708">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1A10E2" w:rsidRPr="00315D6F" w:rsidRDefault="001A10E2" w:rsidP="00607708">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1A10E2" w:rsidRPr="00315D6F" w:rsidRDefault="001A10E2" w:rsidP="00607708">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1A10E2" w:rsidRPr="00315D6F" w:rsidRDefault="001A10E2" w:rsidP="006F646A">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1A10E2" w:rsidRPr="00315D6F" w:rsidRDefault="001A10E2" w:rsidP="006F646A">
            <w:pPr>
              <w:jc w:val="center"/>
              <w:rPr>
                <w:rFonts w:ascii="Calibri" w:hAnsi="Calibri"/>
                <w:bCs/>
                <w:color w:val="000000"/>
                <w:sz w:val="20"/>
                <w:szCs w:val="20"/>
              </w:rPr>
            </w:pPr>
          </w:p>
        </w:tc>
        <w:tc>
          <w:tcPr>
            <w:tcW w:w="998" w:type="dxa"/>
            <w:shd w:val="clear" w:color="000000" w:fill="FFFFFF"/>
            <w:vAlign w:val="center"/>
          </w:tcPr>
          <w:p w:rsidR="001A10E2" w:rsidRPr="00315D6F" w:rsidRDefault="001A10E2" w:rsidP="00607708">
            <w:pPr>
              <w:jc w:val="center"/>
              <w:rPr>
                <w:rFonts w:ascii="Calibri" w:hAnsi="Calibri"/>
                <w:bCs/>
                <w:color w:val="000000"/>
                <w:sz w:val="20"/>
                <w:szCs w:val="20"/>
              </w:rPr>
            </w:pPr>
            <w:r>
              <w:rPr>
                <w:rFonts w:ascii="Calibri" w:hAnsi="Calibri"/>
                <w:bCs/>
                <w:color w:val="000000"/>
                <w:sz w:val="20"/>
                <w:szCs w:val="20"/>
              </w:rPr>
              <w:t>OR</w:t>
            </w:r>
          </w:p>
        </w:tc>
        <w:tc>
          <w:tcPr>
            <w:tcW w:w="998" w:type="dxa"/>
            <w:shd w:val="clear" w:color="000000" w:fill="FFFFFF"/>
            <w:vAlign w:val="center"/>
            <w:hideMark/>
          </w:tcPr>
          <w:p w:rsidR="001A10E2" w:rsidRPr="00315D6F" w:rsidRDefault="001A10E2" w:rsidP="00607708">
            <w:pPr>
              <w:jc w:val="center"/>
              <w:rPr>
                <w:rFonts w:ascii="Calibri" w:hAnsi="Calibri"/>
                <w:bCs/>
                <w:color w:val="000000"/>
                <w:sz w:val="20"/>
                <w:szCs w:val="20"/>
              </w:rPr>
            </w:pPr>
          </w:p>
        </w:tc>
        <w:tc>
          <w:tcPr>
            <w:tcW w:w="999" w:type="dxa"/>
            <w:shd w:val="clear" w:color="000000" w:fill="FFFFFF"/>
            <w:vAlign w:val="center"/>
            <w:hideMark/>
          </w:tcPr>
          <w:p w:rsidR="001A10E2" w:rsidRPr="00315D6F" w:rsidRDefault="001A10E2" w:rsidP="00607708">
            <w:pPr>
              <w:jc w:val="center"/>
              <w:rPr>
                <w:rFonts w:ascii="Calibri" w:hAnsi="Calibri"/>
                <w:bCs/>
                <w:color w:val="000000"/>
                <w:sz w:val="20"/>
                <w:szCs w:val="20"/>
              </w:rPr>
            </w:pPr>
            <w:r>
              <w:rPr>
                <w:rFonts w:ascii="Calibri" w:hAnsi="Calibri"/>
                <w:bCs/>
                <w:color w:val="000000"/>
                <w:sz w:val="20"/>
                <w:szCs w:val="20"/>
              </w:rPr>
              <w:t>N</w:t>
            </w:r>
          </w:p>
        </w:tc>
      </w:tr>
      <w:tr w:rsidR="001A10E2" w:rsidTr="00D4638C">
        <w:trPr>
          <w:trHeight w:val="255"/>
        </w:trPr>
        <w:tc>
          <w:tcPr>
            <w:tcW w:w="810" w:type="dxa"/>
            <w:shd w:val="clear" w:color="000000" w:fill="FFFFFF"/>
            <w:vAlign w:val="center"/>
            <w:hideMark/>
          </w:tcPr>
          <w:p w:rsidR="001A10E2" w:rsidRDefault="001A10E2" w:rsidP="00D4638C">
            <w:pPr>
              <w:jc w:val="center"/>
              <w:rPr>
                <w:rFonts w:ascii="Calibri" w:hAnsi="Calibri"/>
                <w:color w:val="000000"/>
                <w:sz w:val="20"/>
                <w:szCs w:val="20"/>
              </w:rPr>
            </w:pPr>
            <w:r>
              <w:rPr>
                <w:rFonts w:ascii="Calibri" w:hAnsi="Calibri"/>
                <w:color w:val="000000"/>
                <w:sz w:val="20"/>
                <w:szCs w:val="20"/>
              </w:rPr>
              <w:t>QSURGN19A</w:t>
            </w:r>
          </w:p>
        </w:tc>
        <w:tc>
          <w:tcPr>
            <w:tcW w:w="90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1A10E2" w:rsidRDefault="001A10E2" w:rsidP="00607708">
            <w:pPr>
              <w:jc w:val="center"/>
              <w:rPr>
                <w:rFonts w:ascii="Calibri" w:hAnsi="Calibri"/>
                <w:color w:val="000000"/>
                <w:sz w:val="20"/>
                <w:szCs w:val="20"/>
              </w:rPr>
            </w:pPr>
            <w:proofErr w:type="spellStart"/>
            <w:r>
              <w:rPr>
                <w:rFonts w:ascii="Calibri" w:hAnsi="Calibri"/>
                <w:color w:val="000000"/>
                <w:sz w:val="20"/>
                <w:szCs w:val="20"/>
              </w:rPr>
              <w:t>TimeOn</w:t>
            </w:r>
            <w:proofErr w:type="spellEnd"/>
          </w:p>
        </w:tc>
        <w:tc>
          <w:tcPr>
            <w:tcW w:w="171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TIME ON</w:t>
            </w:r>
          </w:p>
        </w:tc>
        <w:tc>
          <w:tcPr>
            <w:tcW w:w="108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1A10E2" w:rsidRDefault="00532C70" w:rsidP="00607708">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1A10E2" w:rsidRDefault="001A10E2"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1A10E2" w:rsidRDefault="001A10E2" w:rsidP="00607708">
            <w:pPr>
              <w:jc w:val="center"/>
              <w:rPr>
                <w:rFonts w:ascii="Calibri" w:hAnsi="Calibri"/>
                <w:color w:val="000000"/>
                <w:sz w:val="20"/>
                <w:szCs w:val="20"/>
              </w:rPr>
            </w:pPr>
          </w:p>
        </w:tc>
        <w:tc>
          <w:tcPr>
            <w:tcW w:w="999"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Y</w:t>
            </w:r>
          </w:p>
        </w:tc>
      </w:tr>
      <w:tr w:rsidR="001A10E2" w:rsidTr="00D4638C">
        <w:trPr>
          <w:trHeight w:val="255"/>
        </w:trPr>
        <w:tc>
          <w:tcPr>
            <w:tcW w:w="810" w:type="dxa"/>
            <w:shd w:val="clear" w:color="000000" w:fill="FFFFFF"/>
            <w:vAlign w:val="center"/>
            <w:hideMark/>
          </w:tcPr>
          <w:p w:rsidR="001A10E2" w:rsidRDefault="001A10E2" w:rsidP="00D4638C">
            <w:pPr>
              <w:jc w:val="center"/>
              <w:rPr>
                <w:rFonts w:ascii="Calibri" w:hAnsi="Calibri"/>
                <w:color w:val="000000"/>
                <w:sz w:val="20"/>
                <w:szCs w:val="20"/>
              </w:rPr>
            </w:pPr>
            <w:r>
              <w:rPr>
                <w:rFonts w:ascii="Calibri" w:hAnsi="Calibri"/>
                <w:color w:val="000000"/>
                <w:sz w:val="20"/>
                <w:szCs w:val="20"/>
              </w:rPr>
              <w:t>QSURGN19A</w:t>
            </w:r>
          </w:p>
        </w:tc>
        <w:tc>
          <w:tcPr>
            <w:tcW w:w="90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1A10E2" w:rsidRDefault="001A10E2" w:rsidP="00607708">
            <w:pPr>
              <w:jc w:val="center"/>
              <w:rPr>
                <w:rFonts w:ascii="Calibri" w:hAnsi="Calibri"/>
                <w:color w:val="000000"/>
                <w:sz w:val="20"/>
                <w:szCs w:val="20"/>
              </w:rPr>
            </w:pPr>
            <w:proofErr w:type="spellStart"/>
            <w:r>
              <w:rPr>
                <w:rFonts w:ascii="Calibri" w:hAnsi="Calibri"/>
                <w:color w:val="000000"/>
                <w:sz w:val="20"/>
                <w:szCs w:val="20"/>
              </w:rPr>
              <w:t>TimeOff</w:t>
            </w:r>
            <w:proofErr w:type="spellEnd"/>
          </w:p>
        </w:tc>
        <w:tc>
          <w:tcPr>
            <w:tcW w:w="171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TIME OFF</w:t>
            </w:r>
          </w:p>
        </w:tc>
        <w:tc>
          <w:tcPr>
            <w:tcW w:w="108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1A10E2" w:rsidRDefault="00532C70" w:rsidP="00607708">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1A10E2" w:rsidRDefault="001A10E2"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1A10E2" w:rsidRDefault="001A10E2" w:rsidP="00607708">
            <w:pPr>
              <w:jc w:val="center"/>
              <w:rPr>
                <w:rFonts w:ascii="Calibri" w:hAnsi="Calibri"/>
                <w:color w:val="000000"/>
                <w:sz w:val="20"/>
                <w:szCs w:val="20"/>
              </w:rPr>
            </w:pPr>
          </w:p>
        </w:tc>
        <w:tc>
          <w:tcPr>
            <w:tcW w:w="999"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Y</w:t>
            </w:r>
          </w:p>
        </w:tc>
      </w:tr>
      <w:tr w:rsidR="001A10E2" w:rsidTr="00D4638C">
        <w:trPr>
          <w:trHeight w:val="1275"/>
        </w:trPr>
        <w:tc>
          <w:tcPr>
            <w:tcW w:w="810" w:type="dxa"/>
            <w:shd w:val="clear" w:color="000000" w:fill="FFFFFF"/>
            <w:vAlign w:val="center"/>
            <w:hideMark/>
          </w:tcPr>
          <w:p w:rsidR="001A10E2" w:rsidRDefault="001A10E2" w:rsidP="00D4638C">
            <w:pPr>
              <w:jc w:val="center"/>
              <w:rPr>
                <w:rFonts w:ascii="Calibri" w:hAnsi="Calibri"/>
                <w:color w:val="000000"/>
                <w:sz w:val="20"/>
                <w:szCs w:val="20"/>
              </w:rPr>
            </w:pPr>
            <w:r>
              <w:rPr>
                <w:rFonts w:ascii="Calibri" w:hAnsi="Calibri"/>
                <w:color w:val="000000"/>
                <w:sz w:val="20"/>
                <w:szCs w:val="20"/>
              </w:rPr>
              <w:t>QSURGN19A</w:t>
            </w:r>
          </w:p>
        </w:tc>
        <w:tc>
          <w:tcPr>
            <w:tcW w:w="90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1A10E2" w:rsidRDefault="001A10E2" w:rsidP="00607708">
            <w:pPr>
              <w:jc w:val="center"/>
              <w:rPr>
                <w:rFonts w:ascii="Calibri" w:hAnsi="Calibri"/>
                <w:color w:val="000000"/>
                <w:sz w:val="20"/>
                <w:szCs w:val="20"/>
              </w:rPr>
            </w:pPr>
            <w:proofErr w:type="spellStart"/>
            <w:r>
              <w:rPr>
                <w:rFonts w:ascii="Calibri" w:hAnsi="Calibri"/>
                <w:color w:val="000000"/>
                <w:sz w:val="20"/>
                <w:szCs w:val="20"/>
              </w:rPr>
              <w:t>ReliefReas</w:t>
            </w:r>
            <w:proofErr w:type="spellEnd"/>
          </w:p>
        </w:tc>
        <w:tc>
          <w:tcPr>
            <w:tcW w:w="171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REASON FOR RELIEF</w:t>
            </w:r>
          </w:p>
        </w:tc>
        <w:tc>
          <w:tcPr>
            <w:tcW w:w="108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14</w:t>
            </w:r>
          </w:p>
        </w:tc>
        <w:tc>
          <w:tcPr>
            <w:tcW w:w="998" w:type="dxa"/>
            <w:shd w:val="clear" w:color="000000" w:fill="FFFFFF"/>
            <w:vAlign w:val="center"/>
          </w:tcPr>
          <w:p w:rsidR="001A10E2" w:rsidRDefault="001A10E2" w:rsidP="00607708">
            <w:pPr>
              <w:jc w:val="center"/>
              <w:rPr>
                <w:rFonts w:ascii="Calibri" w:hAnsi="Calibri"/>
                <w:color w:val="000000"/>
                <w:sz w:val="20"/>
                <w:szCs w:val="20"/>
              </w:rPr>
            </w:pPr>
          </w:p>
        </w:tc>
        <w:tc>
          <w:tcPr>
            <w:tcW w:w="998" w:type="dxa"/>
            <w:shd w:val="clear" w:color="000000" w:fill="FFFFFF"/>
            <w:vAlign w:val="center"/>
          </w:tcPr>
          <w:p w:rsidR="001A10E2" w:rsidRDefault="001A10E2"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PERSONAL; SHIFT CHANGE; ADMINISTRATIVE;</w:t>
            </w:r>
          </w:p>
        </w:tc>
        <w:tc>
          <w:tcPr>
            <w:tcW w:w="999"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Y</w:t>
            </w:r>
          </w:p>
        </w:tc>
      </w:tr>
      <w:tr w:rsidR="001A10E2" w:rsidTr="00D4638C">
        <w:trPr>
          <w:trHeight w:val="765"/>
        </w:trPr>
        <w:tc>
          <w:tcPr>
            <w:tcW w:w="810" w:type="dxa"/>
            <w:shd w:val="clear" w:color="000000" w:fill="FFFFFF"/>
            <w:vAlign w:val="center"/>
            <w:hideMark/>
          </w:tcPr>
          <w:p w:rsidR="001A10E2" w:rsidRDefault="001A10E2" w:rsidP="00D4638C">
            <w:pPr>
              <w:jc w:val="center"/>
              <w:rPr>
                <w:rFonts w:ascii="Calibri" w:hAnsi="Calibri"/>
                <w:color w:val="000000"/>
                <w:sz w:val="20"/>
                <w:szCs w:val="20"/>
              </w:rPr>
            </w:pPr>
            <w:r>
              <w:rPr>
                <w:rFonts w:ascii="Calibri" w:hAnsi="Calibri"/>
                <w:color w:val="000000"/>
                <w:sz w:val="20"/>
                <w:szCs w:val="20"/>
              </w:rPr>
              <w:t>QSURGN19A</w:t>
            </w:r>
          </w:p>
        </w:tc>
        <w:tc>
          <w:tcPr>
            <w:tcW w:w="90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Comment</w:t>
            </w:r>
          </w:p>
        </w:tc>
        <w:tc>
          <w:tcPr>
            <w:tcW w:w="171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COMMENT</w:t>
            </w:r>
          </w:p>
        </w:tc>
        <w:tc>
          <w:tcPr>
            <w:tcW w:w="108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1A10E2" w:rsidRDefault="001A10E2" w:rsidP="00607708">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1A10E2" w:rsidRDefault="001A10E2" w:rsidP="00607708">
            <w:pPr>
              <w:jc w:val="center"/>
              <w:rPr>
                <w:rFonts w:ascii="Calibri" w:hAnsi="Calibri"/>
                <w:color w:val="000000"/>
                <w:sz w:val="20"/>
                <w:szCs w:val="20"/>
              </w:rPr>
            </w:pPr>
          </w:p>
        </w:tc>
        <w:tc>
          <w:tcPr>
            <w:tcW w:w="998" w:type="dxa"/>
            <w:shd w:val="clear" w:color="000000" w:fill="FFFFFF"/>
            <w:vAlign w:val="center"/>
          </w:tcPr>
          <w:p w:rsidR="001A10E2" w:rsidRDefault="001A10E2"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1A10E2" w:rsidRDefault="001A10E2" w:rsidP="00607708">
            <w:pPr>
              <w:jc w:val="center"/>
              <w:rPr>
                <w:rFonts w:ascii="Calibri" w:hAnsi="Calibri"/>
                <w:color w:val="000000"/>
                <w:sz w:val="20"/>
                <w:szCs w:val="20"/>
              </w:rPr>
            </w:pPr>
          </w:p>
        </w:tc>
        <w:tc>
          <w:tcPr>
            <w:tcW w:w="999" w:type="dxa"/>
            <w:shd w:val="clear" w:color="000000" w:fill="FFFFFF"/>
            <w:vAlign w:val="center"/>
            <w:hideMark/>
          </w:tcPr>
          <w:p w:rsidR="001A10E2" w:rsidRDefault="001A10E2" w:rsidP="00607708">
            <w:pPr>
              <w:jc w:val="center"/>
              <w:rPr>
                <w:rFonts w:ascii="Calibri" w:hAnsi="Calibri"/>
                <w:color w:val="000000"/>
                <w:sz w:val="20"/>
                <w:szCs w:val="20"/>
              </w:rPr>
            </w:pPr>
            <w:r>
              <w:rPr>
                <w:rFonts w:ascii="Calibri" w:hAnsi="Calibri"/>
                <w:color w:val="000000"/>
                <w:sz w:val="20"/>
                <w:szCs w:val="20"/>
              </w:rPr>
              <w:t>Y</w:t>
            </w:r>
          </w:p>
        </w:tc>
      </w:tr>
      <w:tr w:rsidR="00A34342" w:rsidTr="00D4638C">
        <w:trPr>
          <w:trHeight w:val="765"/>
        </w:trPr>
        <w:tc>
          <w:tcPr>
            <w:tcW w:w="810" w:type="dxa"/>
            <w:shd w:val="clear" w:color="000000" w:fill="FFFFFF"/>
            <w:vAlign w:val="center"/>
          </w:tcPr>
          <w:p w:rsidR="00A34342" w:rsidRPr="0055732A" w:rsidRDefault="00A34342" w:rsidP="0065208C">
            <w:pPr>
              <w:jc w:val="center"/>
              <w:rPr>
                <w:rFonts w:ascii="Calibri" w:hAnsi="Calibri"/>
                <w:color w:val="000000"/>
                <w:sz w:val="20"/>
                <w:szCs w:val="20"/>
              </w:rPr>
            </w:pPr>
            <w:r w:rsidRPr="0055732A">
              <w:rPr>
                <w:rFonts w:ascii="Calibri" w:hAnsi="Calibri"/>
                <w:color w:val="000000"/>
                <w:sz w:val="20"/>
                <w:szCs w:val="20"/>
              </w:rPr>
              <w:t>QSURG</w:t>
            </w:r>
            <w:r w:rsidR="00C23479">
              <w:rPr>
                <w:rFonts w:ascii="Calibri" w:hAnsi="Calibri"/>
                <w:color w:val="000000"/>
                <w:sz w:val="20"/>
                <w:szCs w:val="20"/>
              </w:rPr>
              <w:t>N19A</w:t>
            </w:r>
          </w:p>
        </w:tc>
        <w:tc>
          <w:tcPr>
            <w:tcW w:w="900" w:type="dxa"/>
            <w:shd w:val="clear" w:color="000000" w:fill="FFFFFF"/>
            <w:vAlign w:val="center"/>
          </w:tcPr>
          <w:p w:rsidR="00A34342" w:rsidRPr="0055732A" w:rsidRDefault="00C23479" w:rsidP="0065208C">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tcPr>
          <w:p w:rsidR="00A34342" w:rsidRPr="0055732A" w:rsidRDefault="00A34342"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A34342" w:rsidRPr="0055732A" w:rsidRDefault="00A34342"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A34342" w:rsidRPr="0055732A" w:rsidRDefault="00A34342"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A34342" w:rsidRPr="0055732A" w:rsidRDefault="00A34342"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A34342" w:rsidRPr="0055732A" w:rsidRDefault="00A34342"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A34342" w:rsidRPr="0055732A" w:rsidRDefault="00A34342"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A34342" w:rsidRPr="0055732A" w:rsidRDefault="00A34342" w:rsidP="0065208C">
            <w:pPr>
              <w:jc w:val="center"/>
              <w:rPr>
                <w:rFonts w:ascii="Calibri" w:hAnsi="Calibri"/>
                <w:color w:val="000000"/>
                <w:sz w:val="20"/>
                <w:szCs w:val="20"/>
              </w:rPr>
            </w:pPr>
          </w:p>
        </w:tc>
        <w:tc>
          <w:tcPr>
            <w:tcW w:w="998" w:type="dxa"/>
            <w:shd w:val="clear" w:color="000000" w:fill="FFFFFF"/>
            <w:vAlign w:val="center"/>
          </w:tcPr>
          <w:p w:rsidR="00A34342" w:rsidRPr="0055732A" w:rsidRDefault="00A34342"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A34342" w:rsidRPr="0055732A" w:rsidRDefault="00A34342" w:rsidP="0065208C">
            <w:pPr>
              <w:jc w:val="center"/>
              <w:rPr>
                <w:rFonts w:ascii="Calibri" w:hAnsi="Calibri"/>
                <w:color w:val="000000"/>
                <w:sz w:val="20"/>
                <w:szCs w:val="20"/>
              </w:rPr>
            </w:pPr>
          </w:p>
        </w:tc>
        <w:tc>
          <w:tcPr>
            <w:tcW w:w="999" w:type="dxa"/>
            <w:shd w:val="clear" w:color="000000" w:fill="FFFFFF"/>
            <w:vAlign w:val="center"/>
          </w:tcPr>
          <w:p w:rsidR="00A34342" w:rsidRPr="0055732A" w:rsidRDefault="00A34342" w:rsidP="0065208C">
            <w:pPr>
              <w:jc w:val="center"/>
              <w:rPr>
                <w:rFonts w:ascii="Calibri" w:hAnsi="Calibri"/>
                <w:color w:val="000000"/>
                <w:sz w:val="20"/>
                <w:szCs w:val="20"/>
              </w:rPr>
            </w:pPr>
            <w:r w:rsidRPr="0055732A">
              <w:rPr>
                <w:rFonts w:ascii="Calibri" w:hAnsi="Calibri"/>
                <w:color w:val="000000"/>
                <w:sz w:val="20"/>
                <w:szCs w:val="20"/>
              </w:rPr>
              <w:t>N</w:t>
            </w:r>
          </w:p>
        </w:tc>
      </w:tr>
    </w:tbl>
    <w:p w:rsidR="00BB314E" w:rsidRDefault="00BB314E"/>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607708" w:rsidTr="00607708">
        <w:trPr>
          <w:trHeight w:val="765"/>
        </w:trPr>
        <w:tc>
          <w:tcPr>
            <w:tcW w:w="810" w:type="dxa"/>
            <w:shd w:val="clear" w:color="000000" w:fill="FFFFFF"/>
            <w:vAlign w:val="center"/>
            <w:hideMark/>
          </w:tcPr>
          <w:p w:rsidR="00607708" w:rsidRDefault="00607708" w:rsidP="00CA18D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607708" w:rsidRDefault="00607708" w:rsidP="00CA18D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607708" w:rsidRDefault="00607708" w:rsidP="00CA18D0">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607708" w:rsidRDefault="003F21BC" w:rsidP="00CA18D0">
            <w:pPr>
              <w:jc w:val="center"/>
              <w:rPr>
                <w:rFonts w:ascii="Calibri" w:hAnsi="Calibri"/>
                <w:b/>
                <w:bCs/>
                <w:color w:val="000000"/>
                <w:sz w:val="20"/>
                <w:szCs w:val="20"/>
              </w:rPr>
            </w:pPr>
            <w:r>
              <w:rPr>
                <w:rFonts w:ascii="Calibri" w:hAnsi="Calibri"/>
                <w:b/>
                <w:bCs/>
                <w:color w:val="000000"/>
                <w:sz w:val="20"/>
                <w:szCs w:val="20"/>
              </w:rPr>
              <w:t>VistA</w:t>
            </w:r>
            <w:r w:rsidR="00607708">
              <w:rPr>
                <w:rFonts w:ascii="Calibri" w:hAnsi="Calibri"/>
                <w:b/>
                <w:bCs/>
                <w:color w:val="000000"/>
                <w:sz w:val="20"/>
                <w:szCs w:val="20"/>
              </w:rPr>
              <w:t xml:space="preserve"> Field Name</w:t>
            </w:r>
          </w:p>
        </w:tc>
        <w:tc>
          <w:tcPr>
            <w:tcW w:w="1080" w:type="dxa"/>
            <w:shd w:val="clear" w:color="000000" w:fill="FFFFFF"/>
            <w:vAlign w:val="center"/>
            <w:hideMark/>
          </w:tcPr>
          <w:p w:rsidR="00607708" w:rsidRDefault="00607708" w:rsidP="00CA18D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607708" w:rsidRDefault="00607708" w:rsidP="00CA18D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607708" w:rsidRDefault="00607708" w:rsidP="00CA18D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607708" w:rsidRDefault="00607708" w:rsidP="00CA18D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607708" w:rsidRPr="00582D02" w:rsidRDefault="00607708" w:rsidP="00CA18D0">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607708" w:rsidRDefault="00607708" w:rsidP="00607708">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607708" w:rsidRDefault="00607708" w:rsidP="00CA18D0">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607708" w:rsidRDefault="00607708" w:rsidP="00CA18D0">
            <w:pPr>
              <w:jc w:val="center"/>
              <w:rPr>
                <w:rFonts w:ascii="Calibri" w:hAnsi="Calibri"/>
                <w:b/>
                <w:bCs/>
                <w:color w:val="000000"/>
                <w:sz w:val="20"/>
                <w:szCs w:val="20"/>
              </w:rPr>
            </w:pPr>
            <w:r>
              <w:rPr>
                <w:rFonts w:ascii="Calibri" w:hAnsi="Calibri"/>
                <w:b/>
                <w:bCs/>
                <w:color w:val="000000"/>
                <w:sz w:val="20"/>
                <w:szCs w:val="20"/>
              </w:rPr>
              <w:t>Repetition</w:t>
            </w:r>
          </w:p>
        </w:tc>
      </w:tr>
      <w:tr w:rsidR="009F7FD9" w:rsidTr="00544224">
        <w:trPr>
          <w:trHeight w:val="765"/>
        </w:trPr>
        <w:tc>
          <w:tcPr>
            <w:tcW w:w="810" w:type="dxa"/>
            <w:shd w:val="clear" w:color="000000" w:fill="FFFFFF"/>
            <w:vAlign w:val="center"/>
            <w:hideMark/>
          </w:tcPr>
          <w:p w:rsidR="009F7FD9" w:rsidRDefault="009F7FD9" w:rsidP="00544224">
            <w:pPr>
              <w:jc w:val="center"/>
            </w:pPr>
            <w:r w:rsidRPr="00A27FEF">
              <w:rPr>
                <w:rFonts w:ascii="Calibri" w:hAnsi="Calibri"/>
                <w:color w:val="000000"/>
                <w:sz w:val="20"/>
                <w:szCs w:val="20"/>
              </w:rPr>
              <w:t>QSURGN20</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CA18D0">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BB314E"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Y</w:t>
            </w:r>
          </w:p>
        </w:tc>
      </w:tr>
      <w:tr w:rsidR="009F7FD9" w:rsidTr="00544224">
        <w:trPr>
          <w:trHeight w:val="765"/>
        </w:trPr>
        <w:tc>
          <w:tcPr>
            <w:tcW w:w="810" w:type="dxa"/>
            <w:shd w:val="clear" w:color="000000" w:fill="FFFFFF"/>
            <w:vAlign w:val="center"/>
            <w:hideMark/>
          </w:tcPr>
          <w:p w:rsidR="009F7FD9" w:rsidRDefault="009F7FD9" w:rsidP="00544224">
            <w:pPr>
              <w:jc w:val="center"/>
            </w:pPr>
            <w:r w:rsidRPr="00A27FEF">
              <w:rPr>
                <w:rFonts w:ascii="Calibri" w:hAnsi="Calibri"/>
                <w:color w:val="000000"/>
                <w:sz w:val="20"/>
                <w:szCs w:val="20"/>
              </w:rPr>
              <w:t>QSURGN20</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BB314E"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Pr>
                <w:rFonts w:ascii="Calibri" w:hAnsi="Calibri"/>
                <w:color w:val="000000"/>
                <w:sz w:val="20"/>
                <w:szCs w:val="20"/>
              </w:rPr>
              <w:t>Y</w:t>
            </w:r>
          </w:p>
        </w:tc>
      </w:tr>
      <w:tr w:rsidR="000368AC" w:rsidTr="00544224">
        <w:trPr>
          <w:trHeight w:val="765"/>
        </w:trPr>
        <w:tc>
          <w:tcPr>
            <w:tcW w:w="810" w:type="dxa"/>
            <w:shd w:val="clear" w:color="000000" w:fill="FFFFFF"/>
            <w:vAlign w:val="center"/>
            <w:hideMark/>
          </w:tcPr>
          <w:p w:rsidR="000368AC" w:rsidRDefault="000368AC" w:rsidP="00544224">
            <w:pPr>
              <w:jc w:val="center"/>
              <w:rPr>
                <w:rFonts w:ascii="Calibri" w:hAnsi="Calibri"/>
                <w:bCs/>
                <w:color w:val="000000"/>
                <w:sz w:val="20"/>
                <w:szCs w:val="20"/>
              </w:rPr>
            </w:pPr>
            <w:r>
              <w:rPr>
                <w:rFonts w:ascii="Calibri" w:hAnsi="Calibri"/>
                <w:bCs/>
                <w:color w:val="000000"/>
                <w:sz w:val="20"/>
                <w:szCs w:val="20"/>
              </w:rPr>
              <w:lastRenderedPageBreak/>
              <w:t>QSURGN20</w:t>
            </w:r>
          </w:p>
        </w:tc>
        <w:tc>
          <w:tcPr>
            <w:tcW w:w="900" w:type="dxa"/>
            <w:shd w:val="clear" w:color="000000" w:fill="FFFFFF"/>
            <w:vAlign w:val="center"/>
            <w:hideMark/>
          </w:tcPr>
          <w:p w:rsidR="000368AC" w:rsidRPr="005466CA" w:rsidRDefault="000368AC"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0368AC" w:rsidRPr="00582D02" w:rsidRDefault="000368AC" w:rsidP="001775C7">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0368AC" w:rsidRPr="00582D02" w:rsidRDefault="000368AC" w:rsidP="001775C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0368AC" w:rsidRPr="00582D02" w:rsidRDefault="000368AC"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0368AC" w:rsidRPr="00582D02" w:rsidRDefault="00544224"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368AC" w:rsidRPr="00582D02" w:rsidRDefault="000368AC"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368AC" w:rsidRPr="00582D02" w:rsidRDefault="000368AC"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0368AC" w:rsidRPr="00582D02" w:rsidRDefault="000368AC" w:rsidP="00CF5084">
            <w:pPr>
              <w:jc w:val="center"/>
              <w:rPr>
                <w:rFonts w:ascii="Calibri" w:hAnsi="Calibri"/>
                <w:color w:val="000000"/>
                <w:sz w:val="20"/>
                <w:szCs w:val="20"/>
              </w:rPr>
            </w:pPr>
          </w:p>
        </w:tc>
        <w:tc>
          <w:tcPr>
            <w:tcW w:w="998" w:type="dxa"/>
            <w:shd w:val="clear" w:color="000000" w:fill="FFFFFF"/>
            <w:vAlign w:val="center"/>
          </w:tcPr>
          <w:p w:rsidR="000368AC" w:rsidRPr="00582D02" w:rsidRDefault="000368AC"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368AC" w:rsidRPr="00582D02" w:rsidRDefault="00544224" w:rsidP="00544224">
            <w:pPr>
              <w:rPr>
                <w:rFonts w:ascii="Calibri" w:hAnsi="Calibri"/>
                <w:color w:val="000000"/>
                <w:sz w:val="20"/>
                <w:szCs w:val="20"/>
              </w:rPr>
            </w:pPr>
            <w:r>
              <w:rPr>
                <w:rFonts w:ascii="Calibri" w:hAnsi="Calibri"/>
                <w:color w:val="000000"/>
                <w:sz w:val="20"/>
                <w:szCs w:val="20"/>
              </w:rPr>
              <w:t xml:space="preserve">    </w:t>
            </w:r>
          </w:p>
        </w:tc>
        <w:tc>
          <w:tcPr>
            <w:tcW w:w="999" w:type="dxa"/>
            <w:shd w:val="clear" w:color="000000" w:fill="FFFFFF"/>
            <w:vAlign w:val="center"/>
            <w:hideMark/>
          </w:tcPr>
          <w:p w:rsidR="000368AC" w:rsidRPr="00582D02" w:rsidRDefault="000368AC" w:rsidP="00CF5084">
            <w:pPr>
              <w:jc w:val="center"/>
              <w:rPr>
                <w:rFonts w:ascii="Calibri" w:hAnsi="Calibri"/>
                <w:color w:val="000000"/>
                <w:sz w:val="20"/>
                <w:szCs w:val="20"/>
              </w:rPr>
            </w:pPr>
            <w:r>
              <w:rPr>
                <w:rFonts w:ascii="Calibri" w:hAnsi="Calibri"/>
                <w:color w:val="000000"/>
                <w:sz w:val="20"/>
                <w:szCs w:val="20"/>
              </w:rPr>
              <w:t>Y</w:t>
            </w:r>
          </w:p>
        </w:tc>
      </w:tr>
      <w:tr w:rsidR="000368AC" w:rsidTr="00544224">
        <w:trPr>
          <w:trHeight w:val="765"/>
        </w:trPr>
        <w:tc>
          <w:tcPr>
            <w:tcW w:w="810" w:type="dxa"/>
            <w:shd w:val="clear" w:color="000000" w:fill="FFFFFF"/>
            <w:vAlign w:val="center"/>
            <w:hideMark/>
          </w:tcPr>
          <w:p w:rsidR="000368AC" w:rsidRDefault="000368AC" w:rsidP="00544224">
            <w:pPr>
              <w:jc w:val="center"/>
            </w:pPr>
            <w:r w:rsidRPr="00A27FEF">
              <w:rPr>
                <w:rFonts w:ascii="Calibri" w:hAnsi="Calibri"/>
                <w:color w:val="000000"/>
                <w:sz w:val="20"/>
                <w:szCs w:val="20"/>
              </w:rPr>
              <w:t>QSURGN20</w:t>
            </w:r>
          </w:p>
        </w:tc>
        <w:tc>
          <w:tcPr>
            <w:tcW w:w="900" w:type="dxa"/>
            <w:shd w:val="clear" w:color="000000" w:fill="FFFFFF"/>
            <w:vAlign w:val="center"/>
            <w:hideMark/>
          </w:tcPr>
          <w:p w:rsidR="000368AC" w:rsidRPr="005466CA" w:rsidRDefault="000368AC" w:rsidP="00CA18D0">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0368AC" w:rsidRPr="005466CA" w:rsidRDefault="000368AC" w:rsidP="00CA18D0">
            <w:pPr>
              <w:jc w:val="center"/>
              <w:rPr>
                <w:rFonts w:ascii="Calibri" w:hAnsi="Calibri"/>
                <w:color w:val="000000"/>
                <w:sz w:val="20"/>
                <w:szCs w:val="20"/>
              </w:rPr>
            </w:pPr>
            <w:r>
              <w:rPr>
                <w:rFonts w:ascii="Calibri" w:hAnsi="Calibri"/>
                <w:color w:val="000000"/>
                <w:sz w:val="20"/>
                <w:szCs w:val="20"/>
              </w:rPr>
              <w:t>SUBIEN</w:t>
            </w:r>
            <w:r w:rsidR="00EB3FB1" w:rsidRPr="00EB3FB1">
              <w:rPr>
                <w:rFonts w:ascii="Calibri" w:hAnsi="Calibri"/>
                <w:color w:val="000000"/>
                <w:sz w:val="20"/>
                <w:szCs w:val="20"/>
              </w:rPr>
              <w:t>(.13)</w:t>
            </w:r>
          </w:p>
        </w:tc>
        <w:tc>
          <w:tcPr>
            <w:tcW w:w="1710" w:type="dxa"/>
            <w:shd w:val="clear" w:color="000000" w:fill="FFFFFF"/>
            <w:vAlign w:val="center"/>
            <w:hideMark/>
          </w:tcPr>
          <w:p w:rsidR="000368AC" w:rsidRPr="005466CA" w:rsidRDefault="000368AC" w:rsidP="00CA18D0">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0368AC" w:rsidRPr="005466CA" w:rsidRDefault="000368AC" w:rsidP="00CA18D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0368AC" w:rsidRPr="005466CA" w:rsidRDefault="000368AC" w:rsidP="00CA18D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368AC" w:rsidRPr="005466CA" w:rsidRDefault="000368AC" w:rsidP="00CA18D0">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368AC" w:rsidRPr="005466CA" w:rsidRDefault="000368AC" w:rsidP="00CA18D0">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0368AC" w:rsidRPr="005466CA" w:rsidRDefault="000368AC" w:rsidP="00CA18D0">
            <w:pPr>
              <w:jc w:val="center"/>
              <w:rPr>
                <w:rFonts w:ascii="Calibri" w:hAnsi="Calibri"/>
                <w:color w:val="000000"/>
                <w:sz w:val="20"/>
                <w:szCs w:val="20"/>
              </w:rPr>
            </w:pPr>
          </w:p>
        </w:tc>
        <w:tc>
          <w:tcPr>
            <w:tcW w:w="998" w:type="dxa"/>
            <w:shd w:val="clear" w:color="000000" w:fill="FFFFFF"/>
            <w:vAlign w:val="center"/>
          </w:tcPr>
          <w:p w:rsidR="000368AC" w:rsidRPr="005466CA" w:rsidRDefault="000368AC"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368AC" w:rsidRPr="005466CA" w:rsidRDefault="000368AC" w:rsidP="00CA18D0">
            <w:pPr>
              <w:jc w:val="center"/>
              <w:rPr>
                <w:rFonts w:ascii="Calibri" w:hAnsi="Calibri"/>
                <w:color w:val="000000"/>
                <w:sz w:val="20"/>
                <w:szCs w:val="20"/>
              </w:rPr>
            </w:pPr>
          </w:p>
        </w:tc>
        <w:tc>
          <w:tcPr>
            <w:tcW w:w="999" w:type="dxa"/>
            <w:shd w:val="clear" w:color="000000" w:fill="FFFFFF"/>
            <w:vAlign w:val="center"/>
            <w:hideMark/>
          </w:tcPr>
          <w:p w:rsidR="000368AC" w:rsidRPr="005466CA" w:rsidRDefault="000368AC" w:rsidP="00CA18D0">
            <w:pPr>
              <w:jc w:val="center"/>
              <w:rPr>
                <w:rFonts w:ascii="Calibri" w:hAnsi="Calibri"/>
                <w:color w:val="000000"/>
                <w:sz w:val="20"/>
                <w:szCs w:val="20"/>
              </w:rPr>
            </w:pPr>
            <w:r>
              <w:rPr>
                <w:rFonts w:ascii="Calibri" w:hAnsi="Calibri"/>
                <w:color w:val="000000"/>
                <w:sz w:val="20"/>
                <w:szCs w:val="20"/>
              </w:rPr>
              <w:t>N</w:t>
            </w:r>
          </w:p>
        </w:tc>
      </w:tr>
      <w:tr w:rsidR="000368AC" w:rsidTr="00544224">
        <w:trPr>
          <w:trHeight w:val="255"/>
        </w:trPr>
        <w:tc>
          <w:tcPr>
            <w:tcW w:w="810" w:type="dxa"/>
            <w:shd w:val="clear" w:color="000000" w:fill="FFFFFF"/>
            <w:vAlign w:val="center"/>
            <w:hideMark/>
          </w:tcPr>
          <w:p w:rsidR="000368AC" w:rsidRDefault="000368AC" w:rsidP="00544224">
            <w:pPr>
              <w:jc w:val="center"/>
              <w:rPr>
                <w:rFonts w:ascii="Calibri" w:hAnsi="Calibri"/>
                <w:color w:val="000000"/>
                <w:sz w:val="20"/>
                <w:szCs w:val="20"/>
              </w:rPr>
            </w:pPr>
            <w:r>
              <w:rPr>
                <w:rFonts w:ascii="Calibri" w:hAnsi="Calibri"/>
                <w:color w:val="000000"/>
                <w:sz w:val="20"/>
                <w:szCs w:val="20"/>
              </w:rPr>
              <w:t>QSURGN20</w:t>
            </w:r>
          </w:p>
        </w:tc>
        <w:tc>
          <w:tcPr>
            <w:tcW w:w="90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0368AC" w:rsidRDefault="000368AC" w:rsidP="00CA18D0">
            <w:pPr>
              <w:jc w:val="center"/>
              <w:rPr>
                <w:rFonts w:ascii="Calibri" w:hAnsi="Calibri"/>
                <w:color w:val="000000"/>
                <w:sz w:val="20"/>
                <w:szCs w:val="20"/>
              </w:rPr>
            </w:pPr>
            <w:proofErr w:type="spellStart"/>
            <w:r>
              <w:rPr>
                <w:rFonts w:ascii="Calibri" w:hAnsi="Calibri"/>
                <w:color w:val="000000"/>
                <w:sz w:val="20"/>
                <w:szCs w:val="20"/>
              </w:rPr>
              <w:t>Restr&amp;PosAids</w:t>
            </w:r>
            <w:proofErr w:type="spellEnd"/>
          </w:p>
        </w:tc>
        <w:tc>
          <w:tcPr>
            <w:tcW w:w="171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RESTR &amp; POSITION AIDS</w:t>
            </w:r>
          </w:p>
        </w:tc>
        <w:tc>
          <w:tcPr>
            <w:tcW w:w="108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0368AC" w:rsidRDefault="000368AC" w:rsidP="00CA18D0">
            <w:pPr>
              <w:jc w:val="center"/>
              <w:rPr>
                <w:rFonts w:ascii="Calibri" w:hAnsi="Calibri"/>
                <w:color w:val="000000"/>
                <w:sz w:val="20"/>
                <w:szCs w:val="20"/>
              </w:rPr>
            </w:pPr>
          </w:p>
        </w:tc>
        <w:tc>
          <w:tcPr>
            <w:tcW w:w="998" w:type="dxa"/>
            <w:shd w:val="clear" w:color="000000" w:fill="FFFFFF"/>
            <w:vAlign w:val="center"/>
          </w:tcPr>
          <w:p w:rsidR="000368AC" w:rsidRDefault="000368AC"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368AC" w:rsidRDefault="000368AC" w:rsidP="00CA18D0">
            <w:pPr>
              <w:jc w:val="center"/>
              <w:rPr>
                <w:rFonts w:ascii="Calibri" w:hAnsi="Calibri"/>
                <w:color w:val="000000"/>
                <w:sz w:val="20"/>
                <w:szCs w:val="20"/>
              </w:rPr>
            </w:pPr>
          </w:p>
        </w:tc>
        <w:tc>
          <w:tcPr>
            <w:tcW w:w="999"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Y</w:t>
            </w:r>
          </w:p>
        </w:tc>
      </w:tr>
      <w:tr w:rsidR="000368AC" w:rsidTr="00544224">
        <w:trPr>
          <w:trHeight w:val="255"/>
        </w:trPr>
        <w:tc>
          <w:tcPr>
            <w:tcW w:w="810" w:type="dxa"/>
            <w:shd w:val="clear" w:color="000000" w:fill="FFFFFF"/>
            <w:vAlign w:val="center"/>
            <w:hideMark/>
          </w:tcPr>
          <w:p w:rsidR="000368AC" w:rsidRDefault="000368AC" w:rsidP="00544224">
            <w:pPr>
              <w:jc w:val="center"/>
              <w:rPr>
                <w:rFonts w:ascii="Calibri" w:hAnsi="Calibri"/>
                <w:color w:val="000000"/>
                <w:sz w:val="20"/>
                <w:szCs w:val="20"/>
              </w:rPr>
            </w:pPr>
            <w:r>
              <w:rPr>
                <w:rFonts w:ascii="Calibri" w:hAnsi="Calibri"/>
                <w:color w:val="000000"/>
                <w:sz w:val="20"/>
                <w:szCs w:val="20"/>
              </w:rPr>
              <w:t>QSURGN20</w:t>
            </w:r>
          </w:p>
        </w:tc>
        <w:tc>
          <w:tcPr>
            <w:tcW w:w="90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0368AC" w:rsidRDefault="000368AC" w:rsidP="00CA18D0">
            <w:pPr>
              <w:jc w:val="center"/>
              <w:rPr>
                <w:rFonts w:ascii="Calibri" w:hAnsi="Calibri"/>
                <w:color w:val="000000"/>
                <w:sz w:val="20"/>
                <w:szCs w:val="20"/>
              </w:rPr>
            </w:pPr>
            <w:proofErr w:type="spellStart"/>
            <w:r>
              <w:rPr>
                <w:rFonts w:ascii="Calibri" w:hAnsi="Calibri"/>
                <w:color w:val="000000"/>
                <w:sz w:val="20"/>
                <w:szCs w:val="20"/>
              </w:rPr>
              <w:t>AppBy</w:t>
            </w:r>
            <w:proofErr w:type="spellEnd"/>
          </w:p>
        </w:tc>
        <w:tc>
          <w:tcPr>
            <w:tcW w:w="171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APPLIED BY</w:t>
            </w:r>
          </w:p>
        </w:tc>
        <w:tc>
          <w:tcPr>
            <w:tcW w:w="108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0368AC" w:rsidRDefault="000368AC" w:rsidP="00CA18D0">
            <w:pPr>
              <w:jc w:val="center"/>
              <w:rPr>
                <w:rFonts w:ascii="Calibri" w:hAnsi="Calibri"/>
                <w:color w:val="000000"/>
                <w:sz w:val="20"/>
                <w:szCs w:val="20"/>
              </w:rPr>
            </w:pPr>
          </w:p>
        </w:tc>
        <w:tc>
          <w:tcPr>
            <w:tcW w:w="998" w:type="dxa"/>
            <w:shd w:val="clear" w:color="000000" w:fill="FFFFFF"/>
            <w:vAlign w:val="center"/>
          </w:tcPr>
          <w:p w:rsidR="000368AC" w:rsidRDefault="000368AC"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368AC" w:rsidRDefault="000368AC" w:rsidP="00CA18D0">
            <w:pPr>
              <w:jc w:val="center"/>
              <w:rPr>
                <w:rFonts w:ascii="Calibri" w:hAnsi="Calibri"/>
                <w:color w:val="000000"/>
                <w:sz w:val="20"/>
                <w:szCs w:val="20"/>
              </w:rPr>
            </w:pPr>
          </w:p>
        </w:tc>
        <w:tc>
          <w:tcPr>
            <w:tcW w:w="999"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Y</w:t>
            </w:r>
          </w:p>
        </w:tc>
      </w:tr>
      <w:tr w:rsidR="000368AC" w:rsidTr="00544224">
        <w:trPr>
          <w:trHeight w:val="255"/>
        </w:trPr>
        <w:tc>
          <w:tcPr>
            <w:tcW w:w="810" w:type="dxa"/>
            <w:shd w:val="clear" w:color="000000" w:fill="FFFFFF"/>
            <w:vAlign w:val="center"/>
            <w:hideMark/>
          </w:tcPr>
          <w:p w:rsidR="000368AC" w:rsidRDefault="000368AC" w:rsidP="00544224">
            <w:pPr>
              <w:jc w:val="center"/>
              <w:rPr>
                <w:rFonts w:ascii="Calibri" w:hAnsi="Calibri"/>
                <w:color w:val="000000"/>
                <w:sz w:val="20"/>
                <w:szCs w:val="20"/>
              </w:rPr>
            </w:pPr>
            <w:r>
              <w:rPr>
                <w:rFonts w:ascii="Calibri" w:hAnsi="Calibri"/>
                <w:color w:val="000000"/>
                <w:sz w:val="20"/>
                <w:szCs w:val="20"/>
              </w:rPr>
              <w:t>QSURGN20</w:t>
            </w:r>
          </w:p>
        </w:tc>
        <w:tc>
          <w:tcPr>
            <w:tcW w:w="90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0368AC" w:rsidRDefault="000368AC" w:rsidP="00CA18D0">
            <w:pPr>
              <w:jc w:val="center"/>
              <w:rPr>
                <w:rFonts w:ascii="Calibri" w:hAnsi="Calibri"/>
                <w:color w:val="000000"/>
                <w:sz w:val="20"/>
                <w:szCs w:val="20"/>
              </w:rPr>
            </w:pPr>
            <w:proofErr w:type="spellStart"/>
            <w:r>
              <w:rPr>
                <w:rFonts w:ascii="Calibri" w:hAnsi="Calibri"/>
                <w:color w:val="000000"/>
                <w:sz w:val="20"/>
                <w:szCs w:val="20"/>
              </w:rPr>
              <w:t>RestraintComm</w:t>
            </w:r>
            <w:proofErr w:type="spellEnd"/>
          </w:p>
        </w:tc>
        <w:tc>
          <w:tcPr>
            <w:tcW w:w="171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RESTRAINT COMMENTS</w:t>
            </w:r>
          </w:p>
        </w:tc>
        <w:tc>
          <w:tcPr>
            <w:tcW w:w="108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45</w:t>
            </w:r>
          </w:p>
        </w:tc>
        <w:tc>
          <w:tcPr>
            <w:tcW w:w="998" w:type="dxa"/>
            <w:shd w:val="clear" w:color="000000" w:fill="FFFFFF"/>
            <w:vAlign w:val="center"/>
          </w:tcPr>
          <w:p w:rsidR="000368AC" w:rsidRDefault="000368AC" w:rsidP="00CA18D0">
            <w:pPr>
              <w:jc w:val="center"/>
              <w:rPr>
                <w:rFonts w:ascii="Calibri" w:hAnsi="Calibri"/>
                <w:color w:val="000000"/>
                <w:sz w:val="20"/>
                <w:szCs w:val="20"/>
              </w:rPr>
            </w:pPr>
          </w:p>
        </w:tc>
        <w:tc>
          <w:tcPr>
            <w:tcW w:w="998" w:type="dxa"/>
            <w:shd w:val="clear" w:color="000000" w:fill="FFFFFF"/>
            <w:vAlign w:val="center"/>
          </w:tcPr>
          <w:p w:rsidR="000368AC" w:rsidRDefault="000368AC" w:rsidP="0060770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368AC" w:rsidRDefault="000368AC" w:rsidP="00CA18D0">
            <w:pPr>
              <w:jc w:val="center"/>
              <w:rPr>
                <w:rFonts w:ascii="Calibri" w:hAnsi="Calibri"/>
                <w:color w:val="000000"/>
                <w:sz w:val="20"/>
                <w:szCs w:val="20"/>
              </w:rPr>
            </w:pPr>
          </w:p>
        </w:tc>
        <w:tc>
          <w:tcPr>
            <w:tcW w:w="999" w:type="dxa"/>
            <w:shd w:val="clear" w:color="000000" w:fill="FFFFFF"/>
            <w:vAlign w:val="center"/>
            <w:hideMark/>
          </w:tcPr>
          <w:p w:rsidR="000368AC" w:rsidRDefault="000368AC" w:rsidP="00CA18D0">
            <w:pPr>
              <w:jc w:val="center"/>
              <w:rPr>
                <w:rFonts w:ascii="Calibri" w:hAnsi="Calibri"/>
                <w:color w:val="000000"/>
                <w:sz w:val="20"/>
                <w:szCs w:val="20"/>
              </w:rPr>
            </w:pPr>
            <w:r>
              <w:rPr>
                <w:rFonts w:ascii="Calibri" w:hAnsi="Calibri"/>
                <w:color w:val="000000"/>
                <w:sz w:val="20"/>
                <w:szCs w:val="20"/>
              </w:rPr>
              <w:t>Y</w:t>
            </w:r>
          </w:p>
        </w:tc>
      </w:tr>
      <w:tr w:rsidR="009D19C6" w:rsidTr="00544224">
        <w:trPr>
          <w:trHeight w:val="255"/>
        </w:trPr>
        <w:tc>
          <w:tcPr>
            <w:tcW w:w="810" w:type="dxa"/>
            <w:shd w:val="clear" w:color="000000" w:fill="FFFFFF"/>
            <w:vAlign w:val="center"/>
          </w:tcPr>
          <w:p w:rsidR="009D19C6" w:rsidRPr="0055732A" w:rsidRDefault="009D19C6" w:rsidP="0065208C">
            <w:pPr>
              <w:jc w:val="center"/>
              <w:rPr>
                <w:rFonts w:ascii="Calibri" w:hAnsi="Calibri"/>
                <w:color w:val="000000"/>
                <w:sz w:val="20"/>
                <w:szCs w:val="20"/>
              </w:rPr>
            </w:pPr>
            <w:r w:rsidRPr="0055732A">
              <w:rPr>
                <w:rFonts w:ascii="Calibri" w:hAnsi="Calibri"/>
                <w:color w:val="000000"/>
                <w:sz w:val="20"/>
                <w:szCs w:val="20"/>
              </w:rPr>
              <w:t>QSURG</w:t>
            </w:r>
            <w:r w:rsidR="00AA4629">
              <w:rPr>
                <w:rFonts w:ascii="Calibri" w:hAnsi="Calibri"/>
                <w:color w:val="000000"/>
                <w:sz w:val="20"/>
                <w:szCs w:val="20"/>
              </w:rPr>
              <w:t>N20</w:t>
            </w:r>
          </w:p>
        </w:tc>
        <w:tc>
          <w:tcPr>
            <w:tcW w:w="900" w:type="dxa"/>
            <w:shd w:val="clear" w:color="000000" w:fill="FFFFFF"/>
            <w:vAlign w:val="center"/>
          </w:tcPr>
          <w:p w:rsidR="009D19C6" w:rsidRPr="0055732A" w:rsidRDefault="009D19C6" w:rsidP="0065208C">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tcPr>
          <w:p w:rsidR="009D19C6" w:rsidRPr="0055732A" w:rsidRDefault="009D19C6"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9D19C6" w:rsidRPr="0055732A" w:rsidRDefault="009D19C6"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9D19C6" w:rsidRPr="0055732A" w:rsidRDefault="009D19C6"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9D19C6" w:rsidRPr="0055732A" w:rsidRDefault="009D19C6"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9D19C6" w:rsidRPr="0055732A" w:rsidRDefault="009D19C6"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9D19C6" w:rsidRPr="0055732A" w:rsidRDefault="009D19C6"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9D19C6" w:rsidRPr="0055732A" w:rsidRDefault="009D19C6" w:rsidP="0065208C">
            <w:pPr>
              <w:jc w:val="center"/>
              <w:rPr>
                <w:rFonts w:ascii="Calibri" w:hAnsi="Calibri"/>
                <w:color w:val="000000"/>
                <w:sz w:val="20"/>
                <w:szCs w:val="20"/>
              </w:rPr>
            </w:pPr>
          </w:p>
        </w:tc>
        <w:tc>
          <w:tcPr>
            <w:tcW w:w="998" w:type="dxa"/>
            <w:shd w:val="clear" w:color="000000" w:fill="FFFFFF"/>
            <w:vAlign w:val="center"/>
          </w:tcPr>
          <w:p w:rsidR="009D19C6" w:rsidRPr="0055732A" w:rsidRDefault="009D19C6"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9D19C6" w:rsidRPr="0055732A" w:rsidRDefault="009D19C6" w:rsidP="0065208C">
            <w:pPr>
              <w:jc w:val="center"/>
              <w:rPr>
                <w:rFonts w:ascii="Calibri" w:hAnsi="Calibri"/>
                <w:color w:val="000000"/>
                <w:sz w:val="20"/>
                <w:szCs w:val="20"/>
              </w:rPr>
            </w:pPr>
          </w:p>
        </w:tc>
        <w:tc>
          <w:tcPr>
            <w:tcW w:w="999" w:type="dxa"/>
            <w:shd w:val="clear" w:color="000000" w:fill="FFFFFF"/>
            <w:vAlign w:val="center"/>
          </w:tcPr>
          <w:p w:rsidR="009D19C6" w:rsidRPr="0055732A" w:rsidRDefault="009D19C6" w:rsidP="0065208C">
            <w:pPr>
              <w:jc w:val="center"/>
              <w:rPr>
                <w:rFonts w:ascii="Calibri" w:hAnsi="Calibri"/>
                <w:color w:val="000000"/>
                <w:sz w:val="20"/>
                <w:szCs w:val="20"/>
              </w:rPr>
            </w:pPr>
            <w:r w:rsidRPr="0055732A">
              <w:rPr>
                <w:rFonts w:ascii="Calibri" w:hAnsi="Calibri"/>
                <w:color w:val="000000"/>
                <w:sz w:val="20"/>
                <w:szCs w:val="20"/>
              </w:rPr>
              <w:t>N</w:t>
            </w:r>
          </w:p>
        </w:tc>
      </w:tr>
    </w:tbl>
    <w:p w:rsidR="00FB3F43" w:rsidRDefault="00FB3F43"/>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552A86" w:rsidTr="00552A86">
        <w:trPr>
          <w:trHeight w:val="765"/>
        </w:trPr>
        <w:tc>
          <w:tcPr>
            <w:tcW w:w="810" w:type="dxa"/>
            <w:shd w:val="clear" w:color="000000" w:fill="FFFFFF"/>
            <w:vAlign w:val="center"/>
            <w:hideMark/>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552A86" w:rsidRDefault="003F21BC" w:rsidP="00552A86">
            <w:pPr>
              <w:jc w:val="center"/>
              <w:rPr>
                <w:rFonts w:ascii="Calibri" w:hAnsi="Calibri"/>
                <w:b/>
                <w:bCs/>
                <w:color w:val="000000"/>
                <w:sz w:val="20"/>
                <w:szCs w:val="20"/>
              </w:rPr>
            </w:pPr>
            <w:r>
              <w:rPr>
                <w:rFonts w:ascii="Calibri" w:hAnsi="Calibri"/>
                <w:b/>
                <w:bCs/>
                <w:color w:val="000000"/>
                <w:sz w:val="20"/>
                <w:szCs w:val="20"/>
              </w:rPr>
              <w:t>VistA</w:t>
            </w:r>
            <w:r w:rsidR="00552A86">
              <w:rPr>
                <w:rFonts w:ascii="Calibri" w:hAnsi="Calibri"/>
                <w:b/>
                <w:bCs/>
                <w:color w:val="000000"/>
                <w:sz w:val="20"/>
                <w:szCs w:val="20"/>
              </w:rPr>
              <w:t xml:space="preserve"> Field Name</w:t>
            </w:r>
          </w:p>
        </w:tc>
        <w:tc>
          <w:tcPr>
            <w:tcW w:w="1080" w:type="dxa"/>
            <w:shd w:val="clear" w:color="000000" w:fill="FFFFFF"/>
            <w:vAlign w:val="center"/>
            <w:hideMark/>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552A86" w:rsidRPr="00582D02" w:rsidRDefault="00552A86" w:rsidP="00552A86">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552A86" w:rsidRDefault="00552A86" w:rsidP="00552A86">
            <w:pPr>
              <w:jc w:val="center"/>
              <w:rPr>
                <w:rFonts w:ascii="Calibri" w:hAnsi="Calibri"/>
                <w:b/>
                <w:bCs/>
                <w:color w:val="000000"/>
                <w:sz w:val="20"/>
                <w:szCs w:val="20"/>
              </w:rPr>
            </w:pPr>
            <w:r>
              <w:rPr>
                <w:rFonts w:ascii="Calibri" w:hAnsi="Calibri"/>
                <w:b/>
                <w:bCs/>
                <w:color w:val="000000"/>
                <w:sz w:val="20"/>
                <w:szCs w:val="20"/>
              </w:rPr>
              <w:t>Repetition</w:t>
            </w:r>
          </w:p>
        </w:tc>
      </w:tr>
      <w:tr w:rsidR="009F7FD9" w:rsidTr="00B67620">
        <w:trPr>
          <w:trHeight w:val="765"/>
        </w:trPr>
        <w:tc>
          <w:tcPr>
            <w:tcW w:w="810" w:type="dxa"/>
            <w:shd w:val="clear" w:color="000000" w:fill="FFFFFF"/>
            <w:vAlign w:val="center"/>
            <w:hideMark/>
          </w:tcPr>
          <w:p w:rsidR="009F7FD9" w:rsidRDefault="009F7FD9" w:rsidP="00B67620">
            <w:pPr>
              <w:jc w:val="center"/>
            </w:pPr>
            <w:r w:rsidRPr="00C56637">
              <w:rPr>
                <w:rFonts w:ascii="Calibri" w:hAnsi="Calibri"/>
                <w:color w:val="000000"/>
                <w:sz w:val="20"/>
                <w:szCs w:val="20"/>
              </w:rPr>
              <w:t>QSURGN21</w:t>
            </w:r>
          </w:p>
        </w:tc>
        <w:tc>
          <w:tcPr>
            <w:tcW w:w="900" w:type="dxa"/>
            <w:shd w:val="clear" w:color="000000" w:fill="FFFFFF"/>
            <w:vAlign w:val="center"/>
            <w:hideMark/>
          </w:tcPr>
          <w:p w:rsidR="009F7FD9" w:rsidRPr="005466CA" w:rsidRDefault="009F7FD9" w:rsidP="00552A86">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552A86">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552A86">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552A86">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552A86">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552A86">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552A86">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552A86">
            <w:pPr>
              <w:jc w:val="center"/>
              <w:rPr>
                <w:rFonts w:ascii="Calibri" w:hAnsi="Calibri"/>
                <w:color w:val="000000"/>
                <w:sz w:val="20"/>
                <w:szCs w:val="20"/>
              </w:rPr>
            </w:pPr>
          </w:p>
        </w:tc>
        <w:tc>
          <w:tcPr>
            <w:tcW w:w="998" w:type="dxa"/>
            <w:shd w:val="clear" w:color="000000" w:fill="FFFFFF"/>
            <w:vAlign w:val="center"/>
          </w:tcPr>
          <w:p w:rsidR="009F7FD9" w:rsidRPr="005466CA" w:rsidRDefault="00BB314E" w:rsidP="00552A86">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552A86">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552A86">
            <w:pPr>
              <w:jc w:val="center"/>
              <w:rPr>
                <w:rFonts w:ascii="Calibri" w:hAnsi="Calibri"/>
                <w:color w:val="000000"/>
                <w:sz w:val="20"/>
                <w:szCs w:val="20"/>
              </w:rPr>
            </w:pPr>
            <w:r w:rsidRPr="005466CA">
              <w:rPr>
                <w:rFonts w:ascii="Calibri" w:hAnsi="Calibri"/>
                <w:color w:val="000000"/>
                <w:sz w:val="20"/>
                <w:szCs w:val="20"/>
              </w:rPr>
              <w:t>Y</w:t>
            </w:r>
          </w:p>
        </w:tc>
      </w:tr>
      <w:tr w:rsidR="00BB314E" w:rsidTr="00B67620">
        <w:trPr>
          <w:trHeight w:val="765"/>
        </w:trPr>
        <w:tc>
          <w:tcPr>
            <w:tcW w:w="810" w:type="dxa"/>
            <w:shd w:val="clear" w:color="000000" w:fill="FFFFFF"/>
            <w:vAlign w:val="center"/>
            <w:hideMark/>
          </w:tcPr>
          <w:p w:rsidR="00BB314E" w:rsidRDefault="00BB314E" w:rsidP="00B67620">
            <w:pPr>
              <w:jc w:val="center"/>
            </w:pPr>
            <w:r w:rsidRPr="00C56637">
              <w:rPr>
                <w:rFonts w:ascii="Calibri" w:hAnsi="Calibri"/>
                <w:color w:val="000000"/>
                <w:sz w:val="20"/>
                <w:szCs w:val="20"/>
              </w:rPr>
              <w:t>QSURGN21</w:t>
            </w:r>
          </w:p>
        </w:tc>
        <w:tc>
          <w:tcPr>
            <w:tcW w:w="900" w:type="dxa"/>
            <w:shd w:val="clear" w:color="000000" w:fill="FFFFFF"/>
            <w:vAlign w:val="center"/>
            <w:hideMark/>
          </w:tcPr>
          <w:p w:rsidR="00BB314E" w:rsidRPr="005466CA" w:rsidRDefault="00BB314E" w:rsidP="00552A86">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BB314E" w:rsidRPr="005466CA" w:rsidRDefault="00BB314E" w:rsidP="00552A86">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BB314E" w:rsidRPr="005466CA" w:rsidRDefault="00BB314E" w:rsidP="00552A86">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BB314E" w:rsidRPr="005466CA" w:rsidRDefault="00BB314E" w:rsidP="00552A86">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BB314E" w:rsidRPr="005466CA" w:rsidRDefault="00BB314E" w:rsidP="00552A86">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BB314E" w:rsidRPr="005466CA" w:rsidRDefault="00BB314E" w:rsidP="00552A86">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BB314E" w:rsidRPr="005466CA" w:rsidRDefault="00BB314E" w:rsidP="00552A86">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BB314E" w:rsidRPr="005466CA" w:rsidRDefault="00BB314E" w:rsidP="00552A86">
            <w:pPr>
              <w:jc w:val="center"/>
              <w:rPr>
                <w:rFonts w:ascii="Calibri" w:hAnsi="Calibri"/>
                <w:color w:val="000000"/>
                <w:sz w:val="20"/>
                <w:szCs w:val="20"/>
              </w:rPr>
            </w:pPr>
          </w:p>
        </w:tc>
        <w:tc>
          <w:tcPr>
            <w:tcW w:w="998" w:type="dxa"/>
            <w:shd w:val="clear" w:color="000000" w:fill="FFFFFF"/>
            <w:vAlign w:val="center"/>
          </w:tcPr>
          <w:p w:rsidR="00BB314E" w:rsidRDefault="00BB314E" w:rsidP="00BB314E">
            <w:pPr>
              <w:jc w:val="center"/>
            </w:pPr>
            <w:r w:rsidRPr="00813752">
              <w:rPr>
                <w:rFonts w:ascii="Calibri" w:hAnsi="Calibri"/>
                <w:color w:val="000000"/>
                <w:sz w:val="20"/>
                <w:szCs w:val="20"/>
              </w:rPr>
              <w:t>BOTH</w:t>
            </w:r>
          </w:p>
        </w:tc>
        <w:tc>
          <w:tcPr>
            <w:tcW w:w="998" w:type="dxa"/>
            <w:shd w:val="clear" w:color="000000" w:fill="FFFFFF"/>
            <w:vAlign w:val="center"/>
            <w:hideMark/>
          </w:tcPr>
          <w:p w:rsidR="00BB314E" w:rsidRPr="005466CA" w:rsidRDefault="00BB314E" w:rsidP="00552A86">
            <w:pPr>
              <w:jc w:val="center"/>
              <w:rPr>
                <w:rFonts w:ascii="Calibri" w:hAnsi="Calibri"/>
                <w:color w:val="000000"/>
                <w:sz w:val="20"/>
                <w:szCs w:val="20"/>
              </w:rPr>
            </w:pPr>
          </w:p>
        </w:tc>
        <w:tc>
          <w:tcPr>
            <w:tcW w:w="999" w:type="dxa"/>
            <w:shd w:val="clear" w:color="000000" w:fill="FFFFFF"/>
            <w:vAlign w:val="center"/>
            <w:hideMark/>
          </w:tcPr>
          <w:p w:rsidR="00BB314E" w:rsidRPr="005466CA" w:rsidRDefault="00BB314E" w:rsidP="00552A86">
            <w:pPr>
              <w:jc w:val="center"/>
              <w:rPr>
                <w:rFonts w:ascii="Calibri" w:hAnsi="Calibri"/>
                <w:color w:val="000000"/>
                <w:sz w:val="20"/>
                <w:szCs w:val="20"/>
              </w:rPr>
            </w:pPr>
            <w:r>
              <w:rPr>
                <w:rFonts w:ascii="Calibri" w:hAnsi="Calibri"/>
                <w:color w:val="000000"/>
                <w:sz w:val="20"/>
                <w:szCs w:val="20"/>
              </w:rPr>
              <w:t>Y</w:t>
            </w:r>
          </w:p>
        </w:tc>
      </w:tr>
      <w:tr w:rsidR="00FB3F43" w:rsidTr="00B67620">
        <w:trPr>
          <w:trHeight w:val="765"/>
        </w:trPr>
        <w:tc>
          <w:tcPr>
            <w:tcW w:w="810" w:type="dxa"/>
            <w:shd w:val="clear" w:color="000000" w:fill="FFFFFF"/>
            <w:vAlign w:val="center"/>
            <w:hideMark/>
          </w:tcPr>
          <w:p w:rsidR="00FB3F43" w:rsidRDefault="00FB3F43" w:rsidP="00B67620">
            <w:pPr>
              <w:jc w:val="center"/>
              <w:rPr>
                <w:rFonts w:ascii="Calibri" w:hAnsi="Calibri"/>
                <w:bCs/>
                <w:color w:val="000000"/>
                <w:sz w:val="20"/>
                <w:szCs w:val="20"/>
              </w:rPr>
            </w:pPr>
            <w:r>
              <w:rPr>
                <w:rFonts w:ascii="Calibri" w:hAnsi="Calibri"/>
                <w:bCs/>
                <w:color w:val="000000"/>
                <w:sz w:val="20"/>
                <w:szCs w:val="20"/>
              </w:rPr>
              <w:t>QSURGN21</w:t>
            </w:r>
          </w:p>
        </w:tc>
        <w:tc>
          <w:tcPr>
            <w:tcW w:w="900" w:type="dxa"/>
            <w:shd w:val="clear" w:color="000000" w:fill="FFFFFF"/>
            <w:vAlign w:val="center"/>
            <w:hideMark/>
          </w:tcPr>
          <w:p w:rsidR="00FB3F43" w:rsidRPr="005466CA" w:rsidRDefault="00FB3F43"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FB3F43" w:rsidRPr="00582D02" w:rsidRDefault="00C3795C" w:rsidP="001775C7">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FB3F43" w:rsidRPr="00582D02" w:rsidRDefault="00FB3F43" w:rsidP="001775C7">
            <w:pPr>
              <w:jc w:val="center"/>
              <w:rPr>
                <w:rFonts w:ascii="Calibri" w:hAnsi="Calibri"/>
                <w:color w:val="000000"/>
                <w:sz w:val="20"/>
                <w:szCs w:val="20"/>
              </w:rPr>
            </w:pPr>
          </w:p>
        </w:tc>
        <w:tc>
          <w:tcPr>
            <w:tcW w:w="998" w:type="dxa"/>
            <w:shd w:val="clear" w:color="000000" w:fill="FFFFFF"/>
            <w:vAlign w:val="center"/>
          </w:tcPr>
          <w:p w:rsidR="00FB3F43" w:rsidRPr="00582D02" w:rsidRDefault="00850202" w:rsidP="001775C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FB3F43" w:rsidRPr="00582D02" w:rsidRDefault="00FB3F43" w:rsidP="00C3795C">
            <w:pPr>
              <w:rPr>
                <w:rFonts w:ascii="Calibri" w:hAnsi="Calibri"/>
                <w:color w:val="000000"/>
                <w:sz w:val="20"/>
                <w:szCs w:val="20"/>
              </w:rPr>
            </w:pPr>
          </w:p>
        </w:tc>
        <w:tc>
          <w:tcPr>
            <w:tcW w:w="999"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Y</w:t>
            </w:r>
          </w:p>
        </w:tc>
      </w:tr>
      <w:tr w:rsidR="00FB3F43" w:rsidTr="00B67620">
        <w:trPr>
          <w:trHeight w:val="765"/>
        </w:trPr>
        <w:tc>
          <w:tcPr>
            <w:tcW w:w="810" w:type="dxa"/>
            <w:shd w:val="clear" w:color="000000" w:fill="FFFFFF"/>
            <w:vAlign w:val="center"/>
            <w:hideMark/>
          </w:tcPr>
          <w:p w:rsidR="00FB3F43" w:rsidRDefault="00FB3F43" w:rsidP="00B67620">
            <w:pPr>
              <w:jc w:val="center"/>
            </w:pPr>
            <w:r w:rsidRPr="00C56637">
              <w:rPr>
                <w:rFonts w:ascii="Calibri" w:hAnsi="Calibri"/>
                <w:color w:val="000000"/>
                <w:sz w:val="20"/>
                <w:szCs w:val="20"/>
              </w:rPr>
              <w:t>QSURGN21</w:t>
            </w:r>
          </w:p>
        </w:tc>
        <w:tc>
          <w:tcPr>
            <w:tcW w:w="900" w:type="dxa"/>
            <w:shd w:val="clear" w:color="000000" w:fill="FFFFFF"/>
            <w:vAlign w:val="center"/>
            <w:hideMark/>
          </w:tcPr>
          <w:p w:rsidR="00FB3F43" w:rsidRPr="005466CA" w:rsidRDefault="00FB3F43" w:rsidP="00552A86">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FB3F43" w:rsidRPr="005466CA" w:rsidRDefault="00FB3F43" w:rsidP="00552A86">
            <w:pPr>
              <w:jc w:val="center"/>
              <w:rPr>
                <w:rFonts w:ascii="Calibri" w:hAnsi="Calibri"/>
                <w:color w:val="000000"/>
                <w:sz w:val="20"/>
                <w:szCs w:val="20"/>
              </w:rPr>
            </w:pPr>
            <w:r>
              <w:rPr>
                <w:rFonts w:ascii="Calibri" w:hAnsi="Calibri"/>
                <w:color w:val="000000"/>
                <w:sz w:val="20"/>
                <w:szCs w:val="20"/>
              </w:rPr>
              <w:t>SUBIEN</w:t>
            </w:r>
            <w:r w:rsidR="00C3795C" w:rsidRPr="00C3795C">
              <w:rPr>
                <w:rFonts w:ascii="Calibri" w:hAnsi="Calibri"/>
                <w:color w:val="000000"/>
                <w:sz w:val="20"/>
                <w:szCs w:val="20"/>
              </w:rPr>
              <w:t>(.757)</w:t>
            </w:r>
          </w:p>
        </w:tc>
        <w:tc>
          <w:tcPr>
            <w:tcW w:w="1710" w:type="dxa"/>
            <w:shd w:val="clear" w:color="000000" w:fill="FFFFFF"/>
            <w:vAlign w:val="center"/>
            <w:hideMark/>
          </w:tcPr>
          <w:p w:rsidR="00FB3F43" w:rsidRPr="005466CA" w:rsidRDefault="00FB3F43" w:rsidP="00552A86">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FB3F43" w:rsidRPr="005466CA" w:rsidRDefault="00FB3F43" w:rsidP="00552A86">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FB3F43" w:rsidRPr="005466CA" w:rsidRDefault="00FB3F43" w:rsidP="00552A86">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FB3F43" w:rsidRPr="005466CA" w:rsidRDefault="00FB3F43" w:rsidP="00552A86">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FB3F43" w:rsidRPr="005466CA" w:rsidRDefault="00FB3F43" w:rsidP="00552A86">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FB3F43" w:rsidRPr="005466CA" w:rsidRDefault="00FB3F43" w:rsidP="00552A86">
            <w:pPr>
              <w:jc w:val="center"/>
              <w:rPr>
                <w:rFonts w:ascii="Calibri" w:hAnsi="Calibri"/>
                <w:color w:val="000000"/>
                <w:sz w:val="20"/>
                <w:szCs w:val="20"/>
              </w:rPr>
            </w:pPr>
          </w:p>
        </w:tc>
        <w:tc>
          <w:tcPr>
            <w:tcW w:w="998" w:type="dxa"/>
            <w:shd w:val="clear" w:color="000000" w:fill="FFFFFF"/>
            <w:vAlign w:val="center"/>
          </w:tcPr>
          <w:p w:rsidR="00FB3F43" w:rsidRDefault="00FB3F43" w:rsidP="00BB314E">
            <w:pPr>
              <w:jc w:val="center"/>
            </w:pPr>
            <w:r w:rsidRPr="00813752">
              <w:rPr>
                <w:rFonts w:ascii="Calibri" w:hAnsi="Calibri"/>
                <w:color w:val="000000"/>
                <w:sz w:val="20"/>
                <w:szCs w:val="20"/>
              </w:rPr>
              <w:t>BOTH</w:t>
            </w:r>
          </w:p>
        </w:tc>
        <w:tc>
          <w:tcPr>
            <w:tcW w:w="998" w:type="dxa"/>
            <w:shd w:val="clear" w:color="000000" w:fill="FFFFFF"/>
            <w:vAlign w:val="center"/>
            <w:hideMark/>
          </w:tcPr>
          <w:p w:rsidR="00FB3F43" w:rsidRPr="005466CA" w:rsidRDefault="00FB3F43" w:rsidP="00552A86">
            <w:pPr>
              <w:jc w:val="center"/>
              <w:rPr>
                <w:rFonts w:ascii="Calibri" w:hAnsi="Calibri"/>
                <w:color w:val="000000"/>
                <w:sz w:val="20"/>
                <w:szCs w:val="20"/>
              </w:rPr>
            </w:pPr>
          </w:p>
        </w:tc>
        <w:tc>
          <w:tcPr>
            <w:tcW w:w="999" w:type="dxa"/>
            <w:shd w:val="clear" w:color="000000" w:fill="FFFFFF"/>
            <w:vAlign w:val="center"/>
            <w:hideMark/>
          </w:tcPr>
          <w:p w:rsidR="00FB3F43" w:rsidRPr="005466CA" w:rsidRDefault="00FB3F43" w:rsidP="00552A86">
            <w:pPr>
              <w:jc w:val="center"/>
              <w:rPr>
                <w:rFonts w:ascii="Calibri" w:hAnsi="Calibri"/>
                <w:color w:val="000000"/>
                <w:sz w:val="20"/>
                <w:szCs w:val="20"/>
              </w:rPr>
            </w:pPr>
            <w:r>
              <w:rPr>
                <w:rFonts w:ascii="Calibri" w:hAnsi="Calibri"/>
                <w:color w:val="000000"/>
                <w:sz w:val="20"/>
                <w:szCs w:val="20"/>
              </w:rPr>
              <w:t>N</w:t>
            </w:r>
          </w:p>
        </w:tc>
      </w:tr>
      <w:tr w:rsidR="00FB3F43" w:rsidTr="00B67620">
        <w:trPr>
          <w:trHeight w:val="255"/>
        </w:trPr>
        <w:tc>
          <w:tcPr>
            <w:tcW w:w="810" w:type="dxa"/>
            <w:shd w:val="clear" w:color="000000" w:fill="FFFFFF"/>
            <w:vAlign w:val="center"/>
            <w:hideMark/>
          </w:tcPr>
          <w:p w:rsidR="00FB3F43" w:rsidRDefault="00FB3F43" w:rsidP="00B67620">
            <w:pPr>
              <w:jc w:val="center"/>
              <w:rPr>
                <w:rFonts w:ascii="Calibri" w:hAnsi="Calibri"/>
                <w:color w:val="000000"/>
                <w:sz w:val="20"/>
                <w:szCs w:val="20"/>
              </w:rPr>
            </w:pPr>
            <w:r>
              <w:rPr>
                <w:rFonts w:ascii="Calibri" w:hAnsi="Calibri"/>
                <w:color w:val="000000"/>
                <w:sz w:val="20"/>
                <w:szCs w:val="20"/>
              </w:rPr>
              <w:t>QSURGN21</w:t>
            </w:r>
          </w:p>
        </w:tc>
        <w:tc>
          <w:tcPr>
            <w:tcW w:w="90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FB3F43" w:rsidRDefault="00FB3F43" w:rsidP="00552A86">
            <w:pPr>
              <w:jc w:val="center"/>
              <w:rPr>
                <w:rFonts w:ascii="Calibri" w:hAnsi="Calibri"/>
                <w:color w:val="000000"/>
                <w:sz w:val="20"/>
                <w:szCs w:val="20"/>
              </w:rPr>
            </w:pPr>
            <w:proofErr w:type="spellStart"/>
            <w:r>
              <w:rPr>
                <w:rFonts w:ascii="Calibri" w:hAnsi="Calibri"/>
                <w:color w:val="000000"/>
                <w:sz w:val="20"/>
                <w:szCs w:val="20"/>
              </w:rPr>
              <w:t>ThermUnit</w:t>
            </w:r>
            <w:proofErr w:type="spellEnd"/>
          </w:p>
        </w:tc>
        <w:tc>
          <w:tcPr>
            <w:tcW w:w="171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THERMAL UNIT</w:t>
            </w:r>
          </w:p>
        </w:tc>
        <w:tc>
          <w:tcPr>
            <w:tcW w:w="108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FB3F43" w:rsidRDefault="00FB3F43" w:rsidP="00552A86">
            <w:pPr>
              <w:jc w:val="center"/>
              <w:rPr>
                <w:rFonts w:ascii="Calibri" w:hAnsi="Calibri"/>
                <w:color w:val="000000"/>
                <w:sz w:val="20"/>
                <w:szCs w:val="20"/>
              </w:rPr>
            </w:pPr>
          </w:p>
        </w:tc>
        <w:tc>
          <w:tcPr>
            <w:tcW w:w="998" w:type="dxa"/>
            <w:shd w:val="clear" w:color="000000" w:fill="FFFFFF"/>
            <w:vAlign w:val="center"/>
          </w:tcPr>
          <w:p w:rsidR="00FB3F43" w:rsidRDefault="00FB3F43" w:rsidP="00BB314E">
            <w:pPr>
              <w:jc w:val="center"/>
            </w:pPr>
            <w:r w:rsidRPr="00813752">
              <w:rPr>
                <w:rFonts w:ascii="Calibri" w:hAnsi="Calibri"/>
                <w:color w:val="000000"/>
                <w:sz w:val="20"/>
                <w:szCs w:val="20"/>
              </w:rPr>
              <w:t>BOTH</w:t>
            </w:r>
          </w:p>
        </w:tc>
        <w:tc>
          <w:tcPr>
            <w:tcW w:w="998" w:type="dxa"/>
            <w:shd w:val="clear" w:color="000000" w:fill="FFFFFF"/>
            <w:vAlign w:val="center"/>
            <w:hideMark/>
          </w:tcPr>
          <w:p w:rsidR="00FB3F43" w:rsidRDefault="00FB3F43" w:rsidP="00552A86">
            <w:pPr>
              <w:jc w:val="center"/>
              <w:rPr>
                <w:rFonts w:ascii="Calibri" w:hAnsi="Calibri"/>
                <w:color w:val="000000"/>
                <w:sz w:val="20"/>
                <w:szCs w:val="20"/>
              </w:rPr>
            </w:pPr>
          </w:p>
        </w:tc>
        <w:tc>
          <w:tcPr>
            <w:tcW w:w="999"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Y</w:t>
            </w:r>
          </w:p>
        </w:tc>
      </w:tr>
      <w:tr w:rsidR="00FB3F43" w:rsidTr="00B67620">
        <w:trPr>
          <w:trHeight w:val="255"/>
        </w:trPr>
        <w:tc>
          <w:tcPr>
            <w:tcW w:w="810" w:type="dxa"/>
            <w:shd w:val="clear" w:color="000000" w:fill="FFFFFF"/>
            <w:vAlign w:val="center"/>
            <w:hideMark/>
          </w:tcPr>
          <w:p w:rsidR="00FB3F43" w:rsidRDefault="00FB3F43" w:rsidP="00B67620">
            <w:pPr>
              <w:jc w:val="center"/>
              <w:rPr>
                <w:rFonts w:ascii="Calibri" w:hAnsi="Calibri"/>
                <w:color w:val="000000"/>
                <w:sz w:val="20"/>
                <w:szCs w:val="20"/>
              </w:rPr>
            </w:pPr>
            <w:r>
              <w:rPr>
                <w:rFonts w:ascii="Calibri" w:hAnsi="Calibri"/>
                <w:color w:val="000000"/>
                <w:sz w:val="20"/>
                <w:szCs w:val="20"/>
              </w:rPr>
              <w:t>QSURGN21</w:t>
            </w:r>
          </w:p>
        </w:tc>
        <w:tc>
          <w:tcPr>
            <w:tcW w:w="90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FB3F43" w:rsidRDefault="00FB3F43" w:rsidP="00552A86">
            <w:pPr>
              <w:jc w:val="center"/>
              <w:rPr>
                <w:rFonts w:ascii="Calibri" w:hAnsi="Calibri"/>
                <w:color w:val="000000"/>
                <w:sz w:val="20"/>
                <w:szCs w:val="20"/>
              </w:rPr>
            </w:pPr>
            <w:proofErr w:type="spellStart"/>
            <w:r>
              <w:rPr>
                <w:rFonts w:ascii="Calibri" w:hAnsi="Calibri"/>
                <w:color w:val="000000"/>
                <w:sz w:val="20"/>
                <w:szCs w:val="20"/>
              </w:rPr>
              <w:t>TimeOn</w:t>
            </w:r>
            <w:proofErr w:type="spellEnd"/>
          </w:p>
        </w:tc>
        <w:tc>
          <w:tcPr>
            <w:tcW w:w="171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TIME ON</w:t>
            </w:r>
          </w:p>
        </w:tc>
        <w:tc>
          <w:tcPr>
            <w:tcW w:w="108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FB3F43" w:rsidRDefault="00532C70" w:rsidP="00552A86">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FB3F43" w:rsidRDefault="00FB3F43" w:rsidP="00BB314E">
            <w:pPr>
              <w:jc w:val="center"/>
            </w:pPr>
            <w:r w:rsidRPr="00813752">
              <w:rPr>
                <w:rFonts w:ascii="Calibri" w:hAnsi="Calibri"/>
                <w:color w:val="000000"/>
                <w:sz w:val="20"/>
                <w:szCs w:val="20"/>
              </w:rPr>
              <w:t>BOTH</w:t>
            </w:r>
          </w:p>
        </w:tc>
        <w:tc>
          <w:tcPr>
            <w:tcW w:w="998" w:type="dxa"/>
            <w:shd w:val="clear" w:color="000000" w:fill="FFFFFF"/>
            <w:vAlign w:val="center"/>
            <w:hideMark/>
          </w:tcPr>
          <w:p w:rsidR="00FB3F43" w:rsidRDefault="00FB3F43" w:rsidP="00552A86">
            <w:pPr>
              <w:jc w:val="center"/>
              <w:rPr>
                <w:rFonts w:ascii="Calibri" w:hAnsi="Calibri"/>
                <w:color w:val="000000"/>
                <w:sz w:val="20"/>
                <w:szCs w:val="20"/>
              </w:rPr>
            </w:pPr>
          </w:p>
        </w:tc>
        <w:tc>
          <w:tcPr>
            <w:tcW w:w="999"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Y</w:t>
            </w:r>
          </w:p>
        </w:tc>
      </w:tr>
      <w:tr w:rsidR="00FB3F43" w:rsidTr="00B67620">
        <w:trPr>
          <w:trHeight w:val="255"/>
        </w:trPr>
        <w:tc>
          <w:tcPr>
            <w:tcW w:w="810" w:type="dxa"/>
            <w:shd w:val="clear" w:color="000000" w:fill="FFFFFF"/>
            <w:vAlign w:val="center"/>
            <w:hideMark/>
          </w:tcPr>
          <w:p w:rsidR="00FB3F43" w:rsidRDefault="00FB3F43" w:rsidP="00B67620">
            <w:pPr>
              <w:jc w:val="center"/>
              <w:rPr>
                <w:rFonts w:ascii="Calibri" w:hAnsi="Calibri"/>
                <w:color w:val="000000"/>
                <w:sz w:val="20"/>
                <w:szCs w:val="20"/>
              </w:rPr>
            </w:pPr>
            <w:r>
              <w:rPr>
                <w:rFonts w:ascii="Calibri" w:hAnsi="Calibri"/>
                <w:color w:val="000000"/>
                <w:sz w:val="20"/>
                <w:szCs w:val="20"/>
              </w:rPr>
              <w:t>QSURGN21</w:t>
            </w:r>
          </w:p>
        </w:tc>
        <w:tc>
          <w:tcPr>
            <w:tcW w:w="90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Temp</w:t>
            </w:r>
          </w:p>
        </w:tc>
        <w:tc>
          <w:tcPr>
            <w:tcW w:w="171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TEMPERATURE</w:t>
            </w:r>
          </w:p>
        </w:tc>
        <w:tc>
          <w:tcPr>
            <w:tcW w:w="108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FB3F43" w:rsidRDefault="00FB3F43" w:rsidP="00552A86">
            <w:pPr>
              <w:jc w:val="center"/>
              <w:rPr>
                <w:rFonts w:ascii="Calibri" w:hAnsi="Calibri"/>
                <w:color w:val="000000"/>
                <w:sz w:val="20"/>
                <w:szCs w:val="20"/>
              </w:rPr>
            </w:pPr>
          </w:p>
        </w:tc>
        <w:tc>
          <w:tcPr>
            <w:tcW w:w="998" w:type="dxa"/>
            <w:shd w:val="clear" w:color="000000" w:fill="FFFFFF"/>
            <w:vAlign w:val="center"/>
          </w:tcPr>
          <w:p w:rsidR="00FB3F43" w:rsidRDefault="00FB3F43" w:rsidP="00BB314E">
            <w:pPr>
              <w:jc w:val="center"/>
            </w:pPr>
            <w:r w:rsidRPr="00813752">
              <w:rPr>
                <w:rFonts w:ascii="Calibri" w:hAnsi="Calibri"/>
                <w:color w:val="000000"/>
                <w:sz w:val="20"/>
                <w:szCs w:val="20"/>
              </w:rPr>
              <w:t>BOTH</w:t>
            </w:r>
          </w:p>
        </w:tc>
        <w:tc>
          <w:tcPr>
            <w:tcW w:w="998" w:type="dxa"/>
            <w:shd w:val="clear" w:color="000000" w:fill="FFFFFF"/>
            <w:vAlign w:val="center"/>
            <w:hideMark/>
          </w:tcPr>
          <w:p w:rsidR="00FB3F43" w:rsidRDefault="00FB3F43" w:rsidP="00552A86">
            <w:pPr>
              <w:jc w:val="center"/>
              <w:rPr>
                <w:rFonts w:ascii="Calibri" w:hAnsi="Calibri"/>
                <w:color w:val="000000"/>
                <w:sz w:val="20"/>
                <w:szCs w:val="20"/>
              </w:rPr>
            </w:pPr>
          </w:p>
        </w:tc>
        <w:tc>
          <w:tcPr>
            <w:tcW w:w="999"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Y</w:t>
            </w:r>
          </w:p>
        </w:tc>
      </w:tr>
      <w:tr w:rsidR="00FB3F43" w:rsidTr="00B67620">
        <w:trPr>
          <w:trHeight w:val="255"/>
        </w:trPr>
        <w:tc>
          <w:tcPr>
            <w:tcW w:w="810" w:type="dxa"/>
            <w:shd w:val="clear" w:color="000000" w:fill="FFFFFF"/>
            <w:vAlign w:val="center"/>
            <w:hideMark/>
          </w:tcPr>
          <w:p w:rsidR="00FB3F43" w:rsidRDefault="00FB3F43" w:rsidP="00B67620">
            <w:pPr>
              <w:jc w:val="center"/>
              <w:rPr>
                <w:rFonts w:ascii="Calibri" w:hAnsi="Calibri"/>
                <w:color w:val="000000"/>
                <w:sz w:val="20"/>
                <w:szCs w:val="20"/>
              </w:rPr>
            </w:pPr>
            <w:r>
              <w:rPr>
                <w:rFonts w:ascii="Calibri" w:hAnsi="Calibri"/>
                <w:color w:val="000000"/>
                <w:sz w:val="20"/>
                <w:szCs w:val="20"/>
              </w:rPr>
              <w:t>QSURGN21</w:t>
            </w:r>
          </w:p>
        </w:tc>
        <w:tc>
          <w:tcPr>
            <w:tcW w:w="90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FB3F43" w:rsidRDefault="00FB3F43" w:rsidP="00552A86">
            <w:pPr>
              <w:jc w:val="center"/>
              <w:rPr>
                <w:rFonts w:ascii="Calibri" w:hAnsi="Calibri"/>
                <w:color w:val="000000"/>
                <w:sz w:val="20"/>
                <w:szCs w:val="20"/>
              </w:rPr>
            </w:pPr>
            <w:proofErr w:type="spellStart"/>
            <w:r>
              <w:rPr>
                <w:rFonts w:ascii="Calibri" w:hAnsi="Calibri"/>
                <w:color w:val="000000"/>
                <w:sz w:val="20"/>
                <w:szCs w:val="20"/>
              </w:rPr>
              <w:t>TimeOff</w:t>
            </w:r>
            <w:proofErr w:type="spellEnd"/>
          </w:p>
        </w:tc>
        <w:tc>
          <w:tcPr>
            <w:tcW w:w="171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TIME OFF</w:t>
            </w:r>
          </w:p>
        </w:tc>
        <w:tc>
          <w:tcPr>
            <w:tcW w:w="108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FB3F43" w:rsidRDefault="00532C70" w:rsidP="00552A86">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FB3F43" w:rsidRDefault="00FB3F43" w:rsidP="00BB314E">
            <w:pPr>
              <w:jc w:val="center"/>
            </w:pPr>
            <w:r w:rsidRPr="00813752">
              <w:rPr>
                <w:rFonts w:ascii="Calibri" w:hAnsi="Calibri"/>
                <w:color w:val="000000"/>
                <w:sz w:val="20"/>
                <w:szCs w:val="20"/>
              </w:rPr>
              <w:t>BOTH</w:t>
            </w:r>
          </w:p>
        </w:tc>
        <w:tc>
          <w:tcPr>
            <w:tcW w:w="998" w:type="dxa"/>
            <w:shd w:val="clear" w:color="000000" w:fill="FFFFFF"/>
            <w:vAlign w:val="center"/>
            <w:hideMark/>
          </w:tcPr>
          <w:p w:rsidR="00FB3F43" w:rsidRDefault="00FB3F43" w:rsidP="00552A86">
            <w:pPr>
              <w:jc w:val="center"/>
              <w:rPr>
                <w:rFonts w:ascii="Calibri" w:hAnsi="Calibri"/>
                <w:color w:val="000000"/>
                <w:sz w:val="20"/>
                <w:szCs w:val="20"/>
              </w:rPr>
            </w:pPr>
          </w:p>
        </w:tc>
        <w:tc>
          <w:tcPr>
            <w:tcW w:w="999" w:type="dxa"/>
            <w:shd w:val="clear" w:color="000000" w:fill="FFFFFF"/>
            <w:vAlign w:val="center"/>
            <w:hideMark/>
          </w:tcPr>
          <w:p w:rsidR="00FB3F43" w:rsidRDefault="00FB3F43" w:rsidP="00552A86">
            <w:pPr>
              <w:jc w:val="center"/>
              <w:rPr>
                <w:rFonts w:ascii="Calibri" w:hAnsi="Calibri"/>
                <w:color w:val="000000"/>
                <w:sz w:val="20"/>
                <w:szCs w:val="20"/>
              </w:rPr>
            </w:pPr>
            <w:r>
              <w:rPr>
                <w:rFonts w:ascii="Calibri" w:hAnsi="Calibri"/>
                <w:color w:val="000000"/>
                <w:sz w:val="20"/>
                <w:szCs w:val="20"/>
              </w:rPr>
              <w:t>Y</w:t>
            </w:r>
          </w:p>
        </w:tc>
      </w:tr>
      <w:tr w:rsidR="00AA4629" w:rsidTr="00B67620">
        <w:trPr>
          <w:trHeight w:val="255"/>
        </w:trPr>
        <w:tc>
          <w:tcPr>
            <w:tcW w:w="810" w:type="dxa"/>
            <w:shd w:val="clear" w:color="000000" w:fill="FFFFFF"/>
            <w:vAlign w:val="center"/>
          </w:tcPr>
          <w:p w:rsidR="00AA4629" w:rsidRPr="0055732A" w:rsidRDefault="00AA4629" w:rsidP="0065208C">
            <w:pPr>
              <w:jc w:val="center"/>
              <w:rPr>
                <w:rFonts w:ascii="Calibri" w:hAnsi="Calibri"/>
                <w:color w:val="000000"/>
                <w:sz w:val="20"/>
                <w:szCs w:val="20"/>
              </w:rPr>
            </w:pPr>
            <w:r w:rsidRPr="0055732A">
              <w:rPr>
                <w:rFonts w:ascii="Calibri" w:hAnsi="Calibri"/>
                <w:color w:val="000000"/>
                <w:sz w:val="20"/>
                <w:szCs w:val="20"/>
              </w:rPr>
              <w:t>QSURG</w:t>
            </w:r>
            <w:r w:rsidR="009F690C">
              <w:rPr>
                <w:rFonts w:ascii="Calibri" w:hAnsi="Calibri"/>
                <w:color w:val="000000"/>
                <w:sz w:val="20"/>
                <w:szCs w:val="20"/>
              </w:rPr>
              <w:t>N21</w:t>
            </w:r>
          </w:p>
        </w:tc>
        <w:tc>
          <w:tcPr>
            <w:tcW w:w="900" w:type="dxa"/>
            <w:shd w:val="clear" w:color="000000" w:fill="FFFFFF"/>
            <w:vAlign w:val="center"/>
          </w:tcPr>
          <w:p w:rsidR="00AA4629" w:rsidRPr="0055732A" w:rsidRDefault="00AA4629" w:rsidP="0065208C">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tcPr>
          <w:p w:rsidR="00AA4629" w:rsidRPr="0055732A" w:rsidRDefault="00AA4629"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AA4629" w:rsidRPr="0055732A" w:rsidRDefault="00AA4629"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AA4629" w:rsidRPr="0055732A" w:rsidRDefault="00AA4629"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AA4629" w:rsidRPr="0055732A" w:rsidRDefault="00AA4629"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AA4629" w:rsidRPr="0055732A" w:rsidRDefault="00AA4629"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AA4629" w:rsidRPr="0055732A" w:rsidRDefault="00AA4629"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AA4629" w:rsidRPr="0055732A" w:rsidRDefault="00AA4629" w:rsidP="0065208C">
            <w:pPr>
              <w:jc w:val="center"/>
              <w:rPr>
                <w:rFonts w:ascii="Calibri" w:hAnsi="Calibri"/>
                <w:color w:val="000000"/>
                <w:sz w:val="20"/>
                <w:szCs w:val="20"/>
              </w:rPr>
            </w:pPr>
          </w:p>
        </w:tc>
        <w:tc>
          <w:tcPr>
            <w:tcW w:w="998" w:type="dxa"/>
            <w:shd w:val="clear" w:color="000000" w:fill="FFFFFF"/>
            <w:vAlign w:val="center"/>
          </w:tcPr>
          <w:p w:rsidR="00AA4629" w:rsidRPr="0055732A" w:rsidRDefault="00AA4629"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AA4629" w:rsidRPr="0055732A" w:rsidRDefault="00AA4629" w:rsidP="0065208C">
            <w:pPr>
              <w:jc w:val="center"/>
              <w:rPr>
                <w:rFonts w:ascii="Calibri" w:hAnsi="Calibri"/>
                <w:color w:val="000000"/>
                <w:sz w:val="20"/>
                <w:szCs w:val="20"/>
              </w:rPr>
            </w:pPr>
          </w:p>
        </w:tc>
        <w:tc>
          <w:tcPr>
            <w:tcW w:w="999" w:type="dxa"/>
            <w:shd w:val="clear" w:color="000000" w:fill="FFFFFF"/>
            <w:vAlign w:val="center"/>
          </w:tcPr>
          <w:p w:rsidR="00AA4629" w:rsidRPr="0055732A" w:rsidRDefault="00AA4629" w:rsidP="0065208C">
            <w:pPr>
              <w:jc w:val="center"/>
              <w:rPr>
                <w:rFonts w:ascii="Calibri" w:hAnsi="Calibri"/>
                <w:color w:val="000000"/>
                <w:sz w:val="20"/>
                <w:szCs w:val="20"/>
              </w:rPr>
            </w:pPr>
            <w:r w:rsidRPr="0055732A">
              <w:rPr>
                <w:rFonts w:ascii="Calibri" w:hAnsi="Calibri"/>
                <w:color w:val="000000"/>
                <w:sz w:val="20"/>
                <w:szCs w:val="20"/>
              </w:rPr>
              <w:t>N</w:t>
            </w:r>
          </w:p>
        </w:tc>
      </w:tr>
    </w:tbl>
    <w:p w:rsidR="00CA320F" w:rsidRDefault="00CA320F"/>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3457F7" w:rsidTr="003457F7">
        <w:trPr>
          <w:trHeight w:val="765"/>
        </w:trPr>
        <w:tc>
          <w:tcPr>
            <w:tcW w:w="81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3457F7" w:rsidRDefault="003F21BC" w:rsidP="00CA18D0">
            <w:pPr>
              <w:jc w:val="center"/>
              <w:rPr>
                <w:rFonts w:ascii="Calibri" w:hAnsi="Calibri"/>
                <w:b/>
                <w:bCs/>
                <w:color w:val="000000"/>
                <w:sz w:val="20"/>
                <w:szCs w:val="20"/>
              </w:rPr>
            </w:pPr>
            <w:r>
              <w:rPr>
                <w:rFonts w:ascii="Calibri" w:hAnsi="Calibri"/>
                <w:b/>
                <w:bCs/>
                <w:color w:val="000000"/>
                <w:sz w:val="20"/>
                <w:szCs w:val="20"/>
              </w:rPr>
              <w:t>VistA</w:t>
            </w:r>
            <w:r w:rsidR="003457F7">
              <w:rPr>
                <w:rFonts w:ascii="Calibri" w:hAnsi="Calibri"/>
                <w:b/>
                <w:bCs/>
                <w:color w:val="000000"/>
                <w:sz w:val="20"/>
                <w:szCs w:val="20"/>
              </w:rPr>
              <w:t xml:space="preserve"> Field Name</w:t>
            </w:r>
          </w:p>
        </w:tc>
        <w:tc>
          <w:tcPr>
            <w:tcW w:w="108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3457F7" w:rsidRPr="00582D02" w:rsidRDefault="003457F7" w:rsidP="00CA18D0">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Repetition</w:t>
            </w:r>
          </w:p>
        </w:tc>
      </w:tr>
      <w:tr w:rsidR="009F7FD9" w:rsidTr="007B08A1">
        <w:trPr>
          <w:trHeight w:val="765"/>
        </w:trPr>
        <w:tc>
          <w:tcPr>
            <w:tcW w:w="810" w:type="dxa"/>
            <w:shd w:val="clear" w:color="000000" w:fill="FFFFFF"/>
            <w:vAlign w:val="center"/>
            <w:hideMark/>
          </w:tcPr>
          <w:p w:rsidR="009F7FD9" w:rsidRDefault="009F7FD9" w:rsidP="007B08A1">
            <w:pPr>
              <w:jc w:val="center"/>
            </w:pPr>
            <w:r w:rsidRPr="005572CE">
              <w:rPr>
                <w:rFonts w:ascii="Calibri" w:hAnsi="Calibri"/>
                <w:color w:val="000000"/>
                <w:sz w:val="20"/>
                <w:szCs w:val="20"/>
              </w:rPr>
              <w:t>QSURGN22</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CA18D0">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8F23EF"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Y</w:t>
            </w:r>
          </w:p>
        </w:tc>
      </w:tr>
      <w:tr w:rsidR="009F7FD9" w:rsidTr="007B08A1">
        <w:trPr>
          <w:trHeight w:val="765"/>
        </w:trPr>
        <w:tc>
          <w:tcPr>
            <w:tcW w:w="810" w:type="dxa"/>
            <w:shd w:val="clear" w:color="000000" w:fill="FFFFFF"/>
            <w:vAlign w:val="center"/>
            <w:hideMark/>
          </w:tcPr>
          <w:p w:rsidR="009F7FD9" w:rsidRDefault="009F7FD9" w:rsidP="007B08A1">
            <w:pPr>
              <w:jc w:val="center"/>
            </w:pPr>
            <w:r w:rsidRPr="005572CE">
              <w:rPr>
                <w:rFonts w:ascii="Calibri" w:hAnsi="Calibri"/>
                <w:color w:val="000000"/>
                <w:sz w:val="20"/>
                <w:szCs w:val="20"/>
              </w:rPr>
              <w:lastRenderedPageBreak/>
              <w:t>QSURGN22</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8F23EF"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Pr>
                <w:rFonts w:ascii="Calibri" w:hAnsi="Calibri"/>
                <w:color w:val="000000"/>
                <w:sz w:val="20"/>
                <w:szCs w:val="20"/>
              </w:rPr>
              <w:t>Y</w:t>
            </w:r>
          </w:p>
        </w:tc>
      </w:tr>
      <w:tr w:rsidR="00FB3F43" w:rsidTr="007B08A1">
        <w:trPr>
          <w:trHeight w:val="765"/>
        </w:trPr>
        <w:tc>
          <w:tcPr>
            <w:tcW w:w="810" w:type="dxa"/>
            <w:shd w:val="clear" w:color="000000" w:fill="FFFFFF"/>
            <w:vAlign w:val="center"/>
            <w:hideMark/>
          </w:tcPr>
          <w:p w:rsidR="00FB3F43" w:rsidRDefault="00FB3F43" w:rsidP="007B08A1">
            <w:pPr>
              <w:jc w:val="center"/>
              <w:rPr>
                <w:rFonts w:ascii="Calibri" w:hAnsi="Calibri"/>
                <w:bCs/>
                <w:color w:val="000000"/>
                <w:sz w:val="20"/>
                <w:szCs w:val="20"/>
              </w:rPr>
            </w:pPr>
            <w:r>
              <w:rPr>
                <w:rFonts w:ascii="Calibri" w:hAnsi="Calibri"/>
                <w:bCs/>
                <w:color w:val="000000"/>
                <w:sz w:val="20"/>
                <w:szCs w:val="20"/>
              </w:rPr>
              <w:t>QSURGN2</w:t>
            </w:r>
            <w:r w:rsidR="001775C7">
              <w:rPr>
                <w:rFonts w:ascii="Calibri" w:hAnsi="Calibri"/>
                <w:bCs/>
                <w:color w:val="000000"/>
                <w:sz w:val="20"/>
                <w:szCs w:val="20"/>
              </w:rPr>
              <w:t>2</w:t>
            </w:r>
          </w:p>
        </w:tc>
        <w:tc>
          <w:tcPr>
            <w:tcW w:w="900" w:type="dxa"/>
            <w:shd w:val="clear" w:color="000000" w:fill="FFFFFF"/>
            <w:vAlign w:val="center"/>
            <w:hideMark/>
          </w:tcPr>
          <w:p w:rsidR="00FB3F43" w:rsidRPr="005466CA" w:rsidRDefault="00FB3F43"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FB3F43" w:rsidRPr="00582D02" w:rsidRDefault="007B08A1" w:rsidP="001775C7">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FB3F43" w:rsidRPr="00582D02" w:rsidRDefault="00FB3F43" w:rsidP="001775C7">
            <w:pPr>
              <w:jc w:val="center"/>
              <w:rPr>
                <w:rFonts w:ascii="Calibri" w:hAnsi="Calibri"/>
                <w:color w:val="000000"/>
                <w:sz w:val="20"/>
                <w:szCs w:val="20"/>
              </w:rPr>
            </w:pPr>
          </w:p>
        </w:tc>
        <w:tc>
          <w:tcPr>
            <w:tcW w:w="998" w:type="dxa"/>
            <w:shd w:val="clear" w:color="000000" w:fill="FFFFFF"/>
            <w:vAlign w:val="center"/>
          </w:tcPr>
          <w:p w:rsidR="00FB3F43" w:rsidRPr="00582D02" w:rsidRDefault="00850202" w:rsidP="001775C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FB3F43" w:rsidRPr="00582D02" w:rsidRDefault="00FB3F43" w:rsidP="001775C7">
            <w:pPr>
              <w:jc w:val="center"/>
              <w:rPr>
                <w:rFonts w:ascii="Calibri" w:hAnsi="Calibri"/>
                <w:color w:val="000000"/>
                <w:sz w:val="20"/>
                <w:szCs w:val="20"/>
              </w:rPr>
            </w:pPr>
          </w:p>
        </w:tc>
        <w:tc>
          <w:tcPr>
            <w:tcW w:w="999" w:type="dxa"/>
            <w:shd w:val="clear" w:color="000000" w:fill="FFFFFF"/>
            <w:vAlign w:val="center"/>
            <w:hideMark/>
          </w:tcPr>
          <w:p w:rsidR="00FB3F43" w:rsidRPr="00582D02" w:rsidRDefault="00FB3F43" w:rsidP="001775C7">
            <w:pPr>
              <w:jc w:val="center"/>
              <w:rPr>
                <w:rFonts w:ascii="Calibri" w:hAnsi="Calibri"/>
                <w:color w:val="000000"/>
                <w:sz w:val="20"/>
                <w:szCs w:val="20"/>
              </w:rPr>
            </w:pPr>
            <w:r>
              <w:rPr>
                <w:rFonts w:ascii="Calibri" w:hAnsi="Calibri"/>
                <w:color w:val="000000"/>
                <w:sz w:val="20"/>
                <w:szCs w:val="20"/>
              </w:rPr>
              <w:t>Y</w:t>
            </w:r>
          </w:p>
        </w:tc>
      </w:tr>
      <w:tr w:rsidR="00FB3F43" w:rsidTr="007B08A1">
        <w:trPr>
          <w:trHeight w:val="765"/>
        </w:trPr>
        <w:tc>
          <w:tcPr>
            <w:tcW w:w="810" w:type="dxa"/>
            <w:shd w:val="clear" w:color="000000" w:fill="FFFFFF"/>
            <w:vAlign w:val="center"/>
            <w:hideMark/>
          </w:tcPr>
          <w:p w:rsidR="00FB3F43" w:rsidRDefault="00FB3F43" w:rsidP="007B08A1">
            <w:pPr>
              <w:jc w:val="center"/>
            </w:pPr>
            <w:r w:rsidRPr="005572CE">
              <w:rPr>
                <w:rFonts w:ascii="Calibri" w:hAnsi="Calibri"/>
                <w:color w:val="000000"/>
                <w:sz w:val="20"/>
                <w:szCs w:val="20"/>
              </w:rPr>
              <w:t>QSURGN22</w:t>
            </w:r>
          </w:p>
        </w:tc>
        <w:tc>
          <w:tcPr>
            <w:tcW w:w="900" w:type="dxa"/>
            <w:shd w:val="clear" w:color="000000" w:fill="FFFFFF"/>
            <w:vAlign w:val="center"/>
            <w:hideMark/>
          </w:tcPr>
          <w:p w:rsidR="00FB3F43" w:rsidRPr="005466CA" w:rsidRDefault="001775C7" w:rsidP="00CA18D0">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FB3F43" w:rsidRPr="005466CA" w:rsidRDefault="00FB3F43" w:rsidP="00CA18D0">
            <w:pPr>
              <w:jc w:val="center"/>
              <w:rPr>
                <w:rFonts w:ascii="Calibri" w:hAnsi="Calibri"/>
                <w:color w:val="000000"/>
                <w:sz w:val="20"/>
                <w:szCs w:val="20"/>
              </w:rPr>
            </w:pPr>
            <w:r>
              <w:rPr>
                <w:rFonts w:ascii="Calibri" w:hAnsi="Calibri"/>
                <w:color w:val="000000"/>
                <w:sz w:val="20"/>
                <w:szCs w:val="20"/>
              </w:rPr>
              <w:t>SUBIEN</w:t>
            </w:r>
            <w:r w:rsidR="00C000E4" w:rsidRPr="00C000E4">
              <w:rPr>
                <w:rFonts w:ascii="Calibri" w:hAnsi="Calibri"/>
                <w:color w:val="000000"/>
                <w:sz w:val="20"/>
                <w:szCs w:val="20"/>
              </w:rPr>
              <w:t>(.375)</w:t>
            </w:r>
          </w:p>
        </w:tc>
        <w:tc>
          <w:tcPr>
            <w:tcW w:w="1710" w:type="dxa"/>
            <w:shd w:val="clear" w:color="000000" w:fill="FFFFFF"/>
            <w:vAlign w:val="center"/>
            <w:hideMark/>
          </w:tcPr>
          <w:p w:rsidR="00FB3F43" w:rsidRPr="005466CA" w:rsidRDefault="00FB3F43" w:rsidP="00CA18D0">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FB3F43" w:rsidRPr="005466CA" w:rsidRDefault="00FB3F43" w:rsidP="00CA18D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FB3F43" w:rsidRPr="005466CA" w:rsidRDefault="00FB3F43" w:rsidP="00CA18D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FB3F43" w:rsidRPr="005466CA" w:rsidRDefault="00FB3F43" w:rsidP="00CA18D0">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FB3F43" w:rsidRPr="005466CA" w:rsidRDefault="00FB3F43" w:rsidP="00CA18D0">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FB3F43" w:rsidRPr="005466CA" w:rsidRDefault="00FB3F43" w:rsidP="00CA18D0">
            <w:pPr>
              <w:jc w:val="center"/>
              <w:rPr>
                <w:rFonts w:ascii="Calibri" w:hAnsi="Calibri"/>
                <w:color w:val="000000"/>
                <w:sz w:val="20"/>
                <w:szCs w:val="20"/>
              </w:rPr>
            </w:pPr>
          </w:p>
        </w:tc>
        <w:tc>
          <w:tcPr>
            <w:tcW w:w="998" w:type="dxa"/>
            <w:shd w:val="clear" w:color="000000" w:fill="FFFFFF"/>
            <w:vAlign w:val="center"/>
          </w:tcPr>
          <w:p w:rsidR="00FB3F43" w:rsidRPr="005466CA" w:rsidRDefault="00FB3F43"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FB3F43" w:rsidRPr="005466CA" w:rsidRDefault="00FB3F43" w:rsidP="00CA18D0">
            <w:pPr>
              <w:jc w:val="center"/>
              <w:rPr>
                <w:rFonts w:ascii="Calibri" w:hAnsi="Calibri"/>
                <w:color w:val="000000"/>
                <w:sz w:val="20"/>
                <w:szCs w:val="20"/>
              </w:rPr>
            </w:pPr>
          </w:p>
        </w:tc>
        <w:tc>
          <w:tcPr>
            <w:tcW w:w="999" w:type="dxa"/>
            <w:shd w:val="clear" w:color="000000" w:fill="FFFFFF"/>
            <w:vAlign w:val="center"/>
            <w:hideMark/>
          </w:tcPr>
          <w:p w:rsidR="00FB3F43" w:rsidRPr="005466CA" w:rsidRDefault="00FB3F43" w:rsidP="00CA18D0">
            <w:pPr>
              <w:jc w:val="center"/>
              <w:rPr>
                <w:rFonts w:ascii="Calibri" w:hAnsi="Calibri"/>
                <w:color w:val="000000"/>
                <w:sz w:val="20"/>
                <w:szCs w:val="20"/>
              </w:rPr>
            </w:pPr>
            <w:r>
              <w:rPr>
                <w:rFonts w:ascii="Calibri" w:hAnsi="Calibri"/>
                <w:color w:val="000000"/>
                <w:sz w:val="20"/>
                <w:szCs w:val="20"/>
              </w:rPr>
              <w:t>N</w:t>
            </w:r>
          </w:p>
        </w:tc>
      </w:tr>
      <w:tr w:rsidR="00FB3F43" w:rsidTr="007B08A1">
        <w:trPr>
          <w:trHeight w:val="255"/>
        </w:trPr>
        <w:tc>
          <w:tcPr>
            <w:tcW w:w="810" w:type="dxa"/>
            <w:shd w:val="clear" w:color="000000" w:fill="FFFFFF"/>
            <w:vAlign w:val="center"/>
            <w:hideMark/>
          </w:tcPr>
          <w:p w:rsidR="00FB3F43" w:rsidRDefault="00FB3F43" w:rsidP="007B08A1">
            <w:pPr>
              <w:jc w:val="center"/>
              <w:rPr>
                <w:rFonts w:ascii="Calibri" w:hAnsi="Calibri"/>
                <w:color w:val="000000"/>
                <w:sz w:val="20"/>
                <w:szCs w:val="20"/>
              </w:rPr>
            </w:pPr>
            <w:r>
              <w:rPr>
                <w:rFonts w:ascii="Calibri" w:hAnsi="Calibri"/>
                <w:color w:val="000000"/>
                <w:sz w:val="20"/>
                <w:szCs w:val="20"/>
              </w:rPr>
              <w:t>QSURGN22</w:t>
            </w:r>
          </w:p>
        </w:tc>
        <w:tc>
          <w:tcPr>
            <w:tcW w:w="900" w:type="dxa"/>
            <w:shd w:val="clear" w:color="000000" w:fill="FFFFFF"/>
            <w:vAlign w:val="center"/>
            <w:hideMark/>
          </w:tcPr>
          <w:p w:rsidR="00FB3F43" w:rsidRDefault="001775C7" w:rsidP="00CA18D0">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FB3F43" w:rsidRDefault="00FB3F43" w:rsidP="00CA18D0">
            <w:pPr>
              <w:jc w:val="center"/>
              <w:rPr>
                <w:rFonts w:ascii="Calibri" w:hAnsi="Calibri"/>
                <w:color w:val="000000"/>
                <w:sz w:val="20"/>
                <w:szCs w:val="20"/>
              </w:rPr>
            </w:pPr>
            <w:r>
              <w:rPr>
                <w:rFonts w:ascii="Calibri" w:hAnsi="Calibri"/>
                <w:color w:val="000000"/>
                <w:sz w:val="20"/>
                <w:szCs w:val="20"/>
              </w:rPr>
              <w:t>Meds</w:t>
            </w:r>
          </w:p>
        </w:tc>
        <w:tc>
          <w:tcPr>
            <w:tcW w:w="1710" w:type="dxa"/>
            <w:shd w:val="clear" w:color="000000" w:fill="FFFFFF"/>
            <w:vAlign w:val="center"/>
            <w:hideMark/>
          </w:tcPr>
          <w:p w:rsidR="00FB3F43" w:rsidRDefault="00FB3F43" w:rsidP="00CA18D0">
            <w:pPr>
              <w:jc w:val="center"/>
              <w:rPr>
                <w:rFonts w:ascii="Calibri" w:hAnsi="Calibri"/>
                <w:color w:val="000000"/>
                <w:sz w:val="20"/>
                <w:szCs w:val="20"/>
              </w:rPr>
            </w:pPr>
            <w:r>
              <w:rPr>
                <w:rFonts w:ascii="Calibri" w:hAnsi="Calibri"/>
                <w:color w:val="000000"/>
                <w:sz w:val="20"/>
                <w:szCs w:val="20"/>
              </w:rPr>
              <w:t>MEDICATIONS</w:t>
            </w:r>
          </w:p>
        </w:tc>
        <w:tc>
          <w:tcPr>
            <w:tcW w:w="1080" w:type="dxa"/>
            <w:shd w:val="clear" w:color="000000" w:fill="FFFFFF"/>
            <w:vAlign w:val="center"/>
            <w:hideMark/>
          </w:tcPr>
          <w:p w:rsidR="00FB3F43" w:rsidRDefault="00FB3F43"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FB3F43" w:rsidRDefault="00FB3F43" w:rsidP="00CA18D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FB3F43" w:rsidRDefault="00FB3F43"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FB3F43" w:rsidRDefault="00FB3F43" w:rsidP="00CA18D0">
            <w:pPr>
              <w:jc w:val="center"/>
              <w:rPr>
                <w:rFonts w:ascii="Calibri" w:hAnsi="Calibri"/>
                <w:color w:val="000000"/>
                <w:sz w:val="20"/>
                <w:szCs w:val="20"/>
              </w:rPr>
            </w:pPr>
            <w:r>
              <w:rPr>
                <w:rFonts w:ascii="Calibri" w:hAnsi="Calibri"/>
                <w:color w:val="000000"/>
                <w:sz w:val="20"/>
                <w:szCs w:val="20"/>
              </w:rPr>
              <w:t>20</w:t>
            </w:r>
          </w:p>
        </w:tc>
        <w:tc>
          <w:tcPr>
            <w:tcW w:w="998" w:type="dxa"/>
            <w:shd w:val="clear" w:color="000000" w:fill="FFFFFF"/>
            <w:vAlign w:val="center"/>
          </w:tcPr>
          <w:p w:rsidR="00FB3F43" w:rsidRDefault="00FB3F43" w:rsidP="00CA18D0">
            <w:pPr>
              <w:jc w:val="center"/>
              <w:rPr>
                <w:rFonts w:ascii="Calibri" w:hAnsi="Calibri"/>
                <w:color w:val="000000"/>
                <w:sz w:val="20"/>
                <w:szCs w:val="20"/>
              </w:rPr>
            </w:pPr>
          </w:p>
        </w:tc>
        <w:tc>
          <w:tcPr>
            <w:tcW w:w="998" w:type="dxa"/>
            <w:shd w:val="clear" w:color="000000" w:fill="FFFFFF"/>
            <w:vAlign w:val="center"/>
          </w:tcPr>
          <w:p w:rsidR="00FB3F43" w:rsidRDefault="00FB3F43"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FB3F43" w:rsidRDefault="00FB3F43" w:rsidP="00CA18D0">
            <w:pPr>
              <w:jc w:val="center"/>
              <w:rPr>
                <w:rFonts w:ascii="Calibri" w:hAnsi="Calibri"/>
                <w:color w:val="000000"/>
                <w:sz w:val="20"/>
                <w:szCs w:val="20"/>
              </w:rPr>
            </w:pPr>
          </w:p>
        </w:tc>
        <w:tc>
          <w:tcPr>
            <w:tcW w:w="999" w:type="dxa"/>
            <w:shd w:val="clear" w:color="000000" w:fill="FFFFFF"/>
            <w:vAlign w:val="center"/>
            <w:hideMark/>
          </w:tcPr>
          <w:p w:rsidR="00FB3F43" w:rsidRDefault="00FB3F43" w:rsidP="00CA18D0">
            <w:pPr>
              <w:jc w:val="center"/>
              <w:rPr>
                <w:rFonts w:ascii="Calibri" w:hAnsi="Calibri"/>
                <w:color w:val="000000"/>
                <w:sz w:val="20"/>
                <w:szCs w:val="20"/>
              </w:rPr>
            </w:pPr>
            <w:r>
              <w:rPr>
                <w:rFonts w:ascii="Calibri" w:hAnsi="Calibri"/>
                <w:color w:val="000000"/>
                <w:sz w:val="20"/>
                <w:szCs w:val="20"/>
              </w:rPr>
              <w:t>Y</w:t>
            </w:r>
          </w:p>
        </w:tc>
      </w:tr>
      <w:tr w:rsidR="009F690C" w:rsidTr="007B08A1">
        <w:trPr>
          <w:trHeight w:val="255"/>
        </w:trPr>
        <w:tc>
          <w:tcPr>
            <w:tcW w:w="810" w:type="dxa"/>
            <w:shd w:val="clear" w:color="000000" w:fill="FFFFFF"/>
            <w:vAlign w:val="center"/>
          </w:tcPr>
          <w:p w:rsidR="009F690C" w:rsidRPr="0055732A" w:rsidRDefault="009F690C"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N22</w:t>
            </w:r>
          </w:p>
        </w:tc>
        <w:tc>
          <w:tcPr>
            <w:tcW w:w="900" w:type="dxa"/>
            <w:shd w:val="clear" w:color="000000" w:fill="FFFFFF"/>
            <w:vAlign w:val="center"/>
          </w:tcPr>
          <w:p w:rsidR="009F690C" w:rsidRPr="0055732A" w:rsidRDefault="009F690C" w:rsidP="0065208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9F690C" w:rsidRPr="0055732A" w:rsidRDefault="009F690C"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9F690C" w:rsidRPr="0055732A" w:rsidRDefault="009F690C"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9F690C" w:rsidRPr="0055732A" w:rsidRDefault="009F690C"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9F690C" w:rsidRPr="0055732A" w:rsidRDefault="009F690C"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9F690C" w:rsidRPr="0055732A" w:rsidRDefault="009F690C"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9F690C" w:rsidRPr="0055732A" w:rsidRDefault="009F690C"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9F690C" w:rsidRPr="0055732A" w:rsidRDefault="009F690C" w:rsidP="0065208C">
            <w:pPr>
              <w:jc w:val="center"/>
              <w:rPr>
                <w:rFonts w:ascii="Calibri" w:hAnsi="Calibri"/>
                <w:color w:val="000000"/>
                <w:sz w:val="20"/>
                <w:szCs w:val="20"/>
              </w:rPr>
            </w:pPr>
          </w:p>
        </w:tc>
        <w:tc>
          <w:tcPr>
            <w:tcW w:w="998" w:type="dxa"/>
            <w:shd w:val="clear" w:color="000000" w:fill="FFFFFF"/>
            <w:vAlign w:val="center"/>
          </w:tcPr>
          <w:p w:rsidR="009F690C" w:rsidRPr="0055732A" w:rsidRDefault="009F690C"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9F690C" w:rsidRPr="0055732A" w:rsidRDefault="009F690C" w:rsidP="0065208C">
            <w:pPr>
              <w:jc w:val="center"/>
              <w:rPr>
                <w:rFonts w:ascii="Calibri" w:hAnsi="Calibri"/>
                <w:color w:val="000000"/>
                <w:sz w:val="20"/>
                <w:szCs w:val="20"/>
              </w:rPr>
            </w:pPr>
          </w:p>
        </w:tc>
        <w:tc>
          <w:tcPr>
            <w:tcW w:w="999" w:type="dxa"/>
            <w:shd w:val="clear" w:color="000000" w:fill="FFFFFF"/>
            <w:vAlign w:val="center"/>
          </w:tcPr>
          <w:p w:rsidR="009F690C" w:rsidRPr="0055732A" w:rsidRDefault="009F690C" w:rsidP="0065208C">
            <w:pPr>
              <w:jc w:val="center"/>
              <w:rPr>
                <w:rFonts w:ascii="Calibri" w:hAnsi="Calibri"/>
                <w:color w:val="000000"/>
                <w:sz w:val="20"/>
                <w:szCs w:val="20"/>
              </w:rPr>
            </w:pPr>
            <w:r w:rsidRPr="0055732A">
              <w:rPr>
                <w:rFonts w:ascii="Calibri" w:hAnsi="Calibri"/>
                <w:color w:val="000000"/>
                <w:sz w:val="20"/>
                <w:szCs w:val="20"/>
              </w:rPr>
              <w:t>N</w:t>
            </w:r>
          </w:p>
        </w:tc>
      </w:tr>
    </w:tbl>
    <w:p w:rsidR="008F23EF" w:rsidRDefault="008F23EF"/>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3457F7" w:rsidTr="003457F7">
        <w:trPr>
          <w:trHeight w:val="765"/>
        </w:trPr>
        <w:tc>
          <w:tcPr>
            <w:tcW w:w="810" w:type="dxa"/>
            <w:shd w:val="clear" w:color="000000" w:fill="FFFFFF"/>
            <w:vAlign w:val="center"/>
            <w:hideMark/>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3457F7" w:rsidRDefault="003F21BC" w:rsidP="003457F7">
            <w:pPr>
              <w:jc w:val="center"/>
              <w:rPr>
                <w:rFonts w:ascii="Calibri" w:hAnsi="Calibri"/>
                <w:b/>
                <w:bCs/>
                <w:color w:val="000000"/>
                <w:sz w:val="20"/>
                <w:szCs w:val="20"/>
              </w:rPr>
            </w:pPr>
            <w:r>
              <w:rPr>
                <w:rFonts w:ascii="Calibri" w:hAnsi="Calibri"/>
                <w:b/>
                <w:bCs/>
                <w:color w:val="000000"/>
                <w:sz w:val="20"/>
                <w:szCs w:val="20"/>
              </w:rPr>
              <w:t>VistA</w:t>
            </w:r>
            <w:r w:rsidR="003457F7">
              <w:rPr>
                <w:rFonts w:ascii="Calibri" w:hAnsi="Calibri"/>
                <w:b/>
                <w:bCs/>
                <w:color w:val="000000"/>
                <w:sz w:val="20"/>
                <w:szCs w:val="20"/>
              </w:rPr>
              <w:t xml:space="preserve"> Field Name</w:t>
            </w:r>
          </w:p>
        </w:tc>
        <w:tc>
          <w:tcPr>
            <w:tcW w:w="1080" w:type="dxa"/>
            <w:shd w:val="clear" w:color="000000" w:fill="FFFFFF"/>
            <w:vAlign w:val="center"/>
            <w:hideMark/>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3457F7" w:rsidRPr="00582D02" w:rsidRDefault="003457F7" w:rsidP="003457F7">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Repetition</w:t>
            </w:r>
          </w:p>
        </w:tc>
      </w:tr>
      <w:tr w:rsidR="009F7FD9" w:rsidTr="002C66FB">
        <w:trPr>
          <w:trHeight w:val="765"/>
        </w:trPr>
        <w:tc>
          <w:tcPr>
            <w:tcW w:w="810" w:type="dxa"/>
            <w:shd w:val="clear" w:color="000000" w:fill="FFFFFF"/>
            <w:vAlign w:val="center"/>
            <w:hideMark/>
          </w:tcPr>
          <w:p w:rsidR="009F7FD9" w:rsidRDefault="009F7FD9" w:rsidP="002C66FB">
            <w:pPr>
              <w:jc w:val="center"/>
            </w:pPr>
            <w:r w:rsidRPr="00A97FDD">
              <w:rPr>
                <w:rFonts w:ascii="Calibri" w:hAnsi="Calibri"/>
                <w:color w:val="000000"/>
                <w:sz w:val="20"/>
                <w:szCs w:val="20"/>
              </w:rPr>
              <w:t>QSURGN22A</w:t>
            </w:r>
          </w:p>
        </w:tc>
        <w:tc>
          <w:tcPr>
            <w:tcW w:w="90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3457F7">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3457F7">
            <w:pPr>
              <w:jc w:val="center"/>
              <w:rPr>
                <w:rFonts w:ascii="Calibri" w:hAnsi="Calibri"/>
                <w:color w:val="000000"/>
                <w:sz w:val="20"/>
                <w:szCs w:val="20"/>
              </w:rPr>
            </w:pPr>
          </w:p>
        </w:tc>
        <w:tc>
          <w:tcPr>
            <w:tcW w:w="998" w:type="dxa"/>
            <w:shd w:val="clear" w:color="000000" w:fill="FFFFFF"/>
            <w:vAlign w:val="center"/>
          </w:tcPr>
          <w:p w:rsidR="009F7FD9" w:rsidRPr="005466CA" w:rsidRDefault="008F23EF"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3457F7">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Y</w:t>
            </w:r>
          </w:p>
        </w:tc>
      </w:tr>
      <w:tr w:rsidR="009F7FD9" w:rsidTr="002C66FB">
        <w:trPr>
          <w:trHeight w:val="765"/>
        </w:trPr>
        <w:tc>
          <w:tcPr>
            <w:tcW w:w="810" w:type="dxa"/>
            <w:shd w:val="clear" w:color="000000" w:fill="FFFFFF"/>
            <w:vAlign w:val="center"/>
            <w:hideMark/>
          </w:tcPr>
          <w:p w:rsidR="009F7FD9" w:rsidRDefault="009F7FD9" w:rsidP="002C66FB">
            <w:pPr>
              <w:jc w:val="center"/>
            </w:pPr>
            <w:r w:rsidRPr="00A97FDD">
              <w:rPr>
                <w:rFonts w:ascii="Calibri" w:hAnsi="Calibri"/>
                <w:color w:val="000000"/>
                <w:sz w:val="20"/>
                <w:szCs w:val="20"/>
              </w:rPr>
              <w:t>QSURGN22A</w:t>
            </w:r>
          </w:p>
        </w:tc>
        <w:tc>
          <w:tcPr>
            <w:tcW w:w="90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3457F7">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3457F7">
            <w:pPr>
              <w:jc w:val="center"/>
              <w:rPr>
                <w:rFonts w:ascii="Calibri" w:hAnsi="Calibri"/>
                <w:color w:val="000000"/>
                <w:sz w:val="20"/>
                <w:szCs w:val="20"/>
              </w:rPr>
            </w:pPr>
          </w:p>
        </w:tc>
        <w:tc>
          <w:tcPr>
            <w:tcW w:w="998" w:type="dxa"/>
            <w:shd w:val="clear" w:color="000000" w:fill="FFFFFF"/>
            <w:vAlign w:val="center"/>
          </w:tcPr>
          <w:p w:rsidR="009F7FD9" w:rsidRPr="005466CA" w:rsidRDefault="008F23EF"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3457F7">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3457F7">
            <w:pPr>
              <w:jc w:val="center"/>
              <w:rPr>
                <w:rFonts w:ascii="Calibri" w:hAnsi="Calibri"/>
                <w:color w:val="000000"/>
                <w:sz w:val="20"/>
                <w:szCs w:val="20"/>
              </w:rPr>
            </w:pPr>
            <w:r>
              <w:rPr>
                <w:rFonts w:ascii="Calibri" w:hAnsi="Calibri"/>
                <w:color w:val="000000"/>
                <w:sz w:val="20"/>
                <w:szCs w:val="20"/>
              </w:rPr>
              <w:t>Y</w:t>
            </w:r>
          </w:p>
        </w:tc>
      </w:tr>
      <w:tr w:rsidR="001775C7" w:rsidTr="002C66FB">
        <w:trPr>
          <w:trHeight w:val="765"/>
        </w:trPr>
        <w:tc>
          <w:tcPr>
            <w:tcW w:w="810" w:type="dxa"/>
            <w:shd w:val="clear" w:color="000000" w:fill="FFFFFF"/>
            <w:vAlign w:val="center"/>
            <w:hideMark/>
          </w:tcPr>
          <w:p w:rsidR="001775C7" w:rsidRDefault="001775C7" w:rsidP="002C66FB">
            <w:pPr>
              <w:jc w:val="center"/>
              <w:rPr>
                <w:rFonts w:ascii="Calibri" w:hAnsi="Calibri"/>
                <w:bCs/>
                <w:color w:val="000000"/>
                <w:sz w:val="20"/>
                <w:szCs w:val="20"/>
              </w:rPr>
            </w:pPr>
            <w:r>
              <w:rPr>
                <w:rFonts w:ascii="Calibri" w:hAnsi="Calibri"/>
                <w:bCs/>
                <w:color w:val="000000"/>
                <w:sz w:val="20"/>
                <w:szCs w:val="20"/>
              </w:rPr>
              <w:t>QSURGN22A</w:t>
            </w:r>
          </w:p>
        </w:tc>
        <w:tc>
          <w:tcPr>
            <w:tcW w:w="900" w:type="dxa"/>
            <w:shd w:val="clear" w:color="000000" w:fill="FFFFFF"/>
            <w:vAlign w:val="center"/>
            <w:hideMark/>
          </w:tcPr>
          <w:p w:rsidR="001775C7" w:rsidRPr="005466CA" w:rsidRDefault="001775C7" w:rsidP="001775C7">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1775C7" w:rsidRPr="00582D02" w:rsidRDefault="001775C7" w:rsidP="001775C7">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1775C7" w:rsidRPr="00582D02" w:rsidRDefault="001775C7" w:rsidP="001775C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1775C7" w:rsidRPr="00582D02" w:rsidRDefault="001775C7" w:rsidP="001775C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1775C7" w:rsidRPr="00582D02" w:rsidRDefault="007B08A1" w:rsidP="001775C7">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775C7" w:rsidRPr="00582D02" w:rsidRDefault="001775C7" w:rsidP="001775C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1775C7" w:rsidRPr="00582D02" w:rsidRDefault="001775C7" w:rsidP="001775C7">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1775C7" w:rsidRPr="00582D02" w:rsidRDefault="001775C7" w:rsidP="001775C7">
            <w:pPr>
              <w:jc w:val="center"/>
              <w:rPr>
                <w:rFonts w:ascii="Calibri" w:hAnsi="Calibri"/>
                <w:color w:val="000000"/>
                <w:sz w:val="20"/>
                <w:szCs w:val="20"/>
              </w:rPr>
            </w:pPr>
          </w:p>
        </w:tc>
        <w:tc>
          <w:tcPr>
            <w:tcW w:w="998" w:type="dxa"/>
            <w:shd w:val="clear" w:color="000000" w:fill="FFFFFF"/>
            <w:vAlign w:val="center"/>
          </w:tcPr>
          <w:p w:rsidR="001775C7" w:rsidRPr="00582D02" w:rsidRDefault="00B55C42" w:rsidP="001775C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1775C7" w:rsidRPr="00582D02" w:rsidRDefault="001775C7" w:rsidP="007B08A1">
            <w:pPr>
              <w:rPr>
                <w:rFonts w:ascii="Calibri" w:hAnsi="Calibri"/>
                <w:color w:val="000000"/>
                <w:sz w:val="20"/>
                <w:szCs w:val="20"/>
              </w:rPr>
            </w:pPr>
          </w:p>
        </w:tc>
        <w:tc>
          <w:tcPr>
            <w:tcW w:w="999" w:type="dxa"/>
            <w:shd w:val="clear" w:color="000000" w:fill="FFFFFF"/>
            <w:vAlign w:val="center"/>
            <w:hideMark/>
          </w:tcPr>
          <w:p w:rsidR="001775C7" w:rsidRPr="00582D02" w:rsidRDefault="001775C7" w:rsidP="001775C7">
            <w:pPr>
              <w:jc w:val="center"/>
              <w:rPr>
                <w:rFonts w:ascii="Calibri" w:hAnsi="Calibri"/>
                <w:color w:val="000000"/>
                <w:sz w:val="20"/>
                <w:szCs w:val="20"/>
              </w:rPr>
            </w:pPr>
            <w:r>
              <w:rPr>
                <w:rFonts w:ascii="Calibri" w:hAnsi="Calibri"/>
                <w:color w:val="000000"/>
                <w:sz w:val="20"/>
                <w:szCs w:val="20"/>
              </w:rPr>
              <w:t>Y</w:t>
            </w:r>
          </w:p>
        </w:tc>
      </w:tr>
      <w:tr w:rsidR="001775C7" w:rsidTr="002C66FB">
        <w:trPr>
          <w:trHeight w:val="765"/>
        </w:trPr>
        <w:tc>
          <w:tcPr>
            <w:tcW w:w="810" w:type="dxa"/>
            <w:shd w:val="clear" w:color="000000" w:fill="FFFFFF"/>
            <w:vAlign w:val="center"/>
            <w:hideMark/>
          </w:tcPr>
          <w:p w:rsidR="001775C7" w:rsidRDefault="001775C7" w:rsidP="002C66FB">
            <w:pPr>
              <w:jc w:val="center"/>
            </w:pPr>
            <w:r w:rsidRPr="00A97FDD">
              <w:rPr>
                <w:rFonts w:ascii="Calibri" w:hAnsi="Calibri"/>
                <w:color w:val="000000"/>
                <w:sz w:val="20"/>
                <w:szCs w:val="20"/>
              </w:rPr>
              <w:t>QSURGN22A</w:t>
            </w:r>
          </w:p>
        </w:tc>
        <w:tc>
          <w:tcPr>
            <w:tcW w:w="900" w:type="dxa"/>
            <w:shd w:val="clear" w:color="000000" w:fill="FFFFFF"/>
            <w:vAlign w:val="center"/>
            <w:hideMark/>
          </w:tcPr>
          <w:p w:rsidR="001775C7" w:rsidRPr="005466CA" w:rsidRDefault="001775C7" w:rsidP="003457F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1775C7" w:rsidRPr="005466CA" w:rsidRDefault="002C66FB" w:rsidP="003457F7">
            <w:pPr>
              <w:jc w:val="center"/>
              <w:rPr>
                <w:rFonts w:ascii="Calibri" w:hAnsi="Calibri"/>
                <w:color w:val="000000"/>
                <w:sz w:val="20"/>
                <w:szCs w:val="20"/>
              </w:rPr>
            </w:pPr>
            <w:r w:rsidRPr="002C66FB">
              <w:rPr>
                <w:rFonts w:ascii="Calibri" w:hAnsi="Calibri"/>
                <w:color w:val="000000"/>
                <w:sz w:val="20"/>
                <w:szCs w:val="20"/>
              </w:rPr>
              <w:t>SUBIEN(.375)</w:t>
            </w:r>
          </w:p>
        </w:tc>
        <w:tc>
          <w:tcPr>
            <w:tcW w:w="1710" w:type="dxa"/>
            <w:shd w:val="clear" w:color="000000" w:fill="FFFFFF"/>
            <w:vAlign w:val="center"/>
            <w:hideMark/>
          </w:tcPr>
          <w:p w:rsidR="001775C7" w:rsidRPr="005466CA" w:rsidRDefault="001775C7" w:rsidP="003457F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1775C7" w:rsidRPr="005466CA" w:rsidRDefault="001775C7" w:rsidP="003457F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1775C7" w:rsidRPr="005466CA" w:rsidRDefault="001775C7" w:rsidP="003457F7">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1775C7" w:rsidRPr="005466CA" w:rsidRDefault="001775C7" w:rsidP="003457F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1775C7" w:rsidRPr="005466CA" w:rsidRDefault="001775C7" w:rsidP="003457F7">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1775C7" w:rsidRPr="005466CA" w:rsidRDefault="001775C7" w:rsidP="003457F7">
            <w:pPr>
              <w:jc w:val="center"/>
              <w:rPr>
                <w:rFonts w:ascii="Calibri" w:hAnsi="Calibri"/>
                <w:color w:val="000000"/>
                <w:sz w:val="20"/>
                <w:szCs w:val="20"/>
              </w:rPr>
            </w:pPr>
          </w:p>
        </w:tc>
        <w:tc>
          <w:tcPr>
            <w:tcW w:w="998" w:type="dxa"/>
            <w:shd w:val="clear" w:color="000000" w:fill="FFFFFF"/>
            <w:vAlign w:val="center"/>
          </w:tcPr>
          <w:p w:rsidR="001775C7" w:rsidRPr="005466CA" w:rsidRDefault="001775C7"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1775C7" w:rsidRPr="005466CA" w:rsidRDefault="001775C7" w:rsidP="003457F7">
            <w:pPr>
              <w:jc w:val="center"/>
              <w:rPr>
                <w:rFonts w:ascii="Calibri" w:hAnsi="Calibri"/>
                <w:color w:val="000000"/>
                <w:sz w:val="20"/>
                <w:szCs w:val="20"/>
              </w:rPr>
            </w:pPr>
          </w:p>
        </w:tc>
        <w:tc>
          <w:tcPr>
            <w:tcW w:w="999" w:type="dxa"/>
            <w:shd w:val="clear" w:color="000000" w:fill="FFFFFF"/>
            <w:vAlign w:val="center"/>
            <w:hideMark/>
          </w:tcPr>
          <w:p w:rsidR="001775C7" w:rsidRPr="005466CA" w:rsidRDefault="001775C7" w:rsidP="003457F7">
            <w:pPr>
              <w:jc w:val="center"/>
              <w:rPr>
                <w:rFonts w:ascii="Calibri" w:hAnsi="Calibri"/>
                <w:color w:val="000000"/>
                <w:sz w:val="20"/>
                <w:szCs w:val="20"/>
              </w:rPr>
            </w:pPr>
            <w:r>
              <w:rPr>
                <w:rFonts w:ascii="Calibri" w:hAnsi="Calibri"/>
                <w:color w:val="000000"/>
                <w:sz w:val="20"/>
                <w:szCs w:val="20"/>
              </w:rPr>
              <w:t>Y</w:t>
            </w:r>
          </w:p>
        </w:tc>
      </w:tr>
      <w:tr w:rsidR="001775C7" w:rsidTr="002C66FB">
        <w:trPr>
          <w:trHeight w:val="765"/>
        </w:trPr>
        <w:tc>
          <w:tcPr>
            <w:tcW w:w="810" w:type="dxa"/>
            <w:shd w:val="clear" w:color="000000" w:fill="FFFFFF"/>
            <w:vAlign w:val="center"/>
            <w:hideMark/>
          </w:tcPr>
          <w:p w:rsidR="001775C7" w:rsidRDefault="001775C7" w:rsidP="002C66FB">
            <w:pPr>
              <w:jc w:val="center"/>
            </w:pPr>
            <w:r w:rsidRPr="00A97FDD">
              <w:rPr>
                <w:rFonts w:ascii="Calibri" w:hAnsi="Calibri"/>
                <w:color w:val="000000"/>
                <w:sz w:val="20"/>
                <w:szCs w:val="20"/>
              </w:rPr>
              <w:t>QSURGN22A</w:t>
            </w:r>
          </w:p>
        </w:tc>
        <w:tc>
          <w:tcPr>
            <w:tcW w:w="900" w:type="dxa"/>
            <w:shd w:val="clear" w:color="000000" w:fill="FFFFFF"/>
            <w:vAlign w:val="center"/>
            <w:hideMark/>
          </w:tcPr>
          <w:p w:rsidR="001775C7" w:rsidRPr="00FC1BC1" w:rsidRDefault="001775C7" w:rsidP="003457F7">
            <w:pPr>
              <w:jc w:val="center"/>
              <w:rPr>
                <w:rFonts w:ascii="Calibri" w:hAnsi="Calibri"/>
                <w:bCs/>
                <w:color w:val="000000"/>
                <w:sz w:val="20"/>
                <w:szCs w:val="20"/>
              </w:rPr>
            </w:pPr>
            <w:r>
              <w:rPr>
                <w:rFonts w:ascii="Calibri" w:hAnsi="Calibri"/>
                <w:bCs/>
                <w:color w:val="000000"/>
                <w:sz w:val="20"/>
                <w:szCs w:val="20"/>
              </w:rPr>
              <w:t>5</w:t>
            </w:r>
          </w:p>
        </w:tc>
        <w:tc>
          <w:tcPr>
            <w:tcW w:w="1260" w:type="dxa"/>
            <w:shd w:val="clear" w:color="000000" w:fill="FFFFFF"/>
            <w:vAlign w:val="center"/>
            <w:hideMark/>
          </w:tcPr>
          <w:p w:rsidR="001775C7" w:rsidRPr="00FC1BC1" w:rsidRDefault="001775C7" w:rsidP="003457F7">
            <w:pPr>
              <w:jc w:val="center"/>
              <w:rPr>
                <w:rFonts w:ascii="Calibri" w:hAnsi="Calibri"/>
                <w:bCs/>
                <w:color w:val="000000"/>
                <w:sz w:val="20"/>
                <w:szCs w:val="20"/>
              </w:rPr>
            </w:pPr>
            <w:r>
              <w:rPr>
                <w:rFonts w:ascii="Calibri" w:hAnsi="Calibri"/>
                <w:bCs/>
                <w:color w:val="000000"/>
                <w:sz w:val="20"/>
                <w:szCs w:val="20"/>
              </w:rPr>
              <w:t>SUBSUBIEN</w:t>
            </w:r>
            <w:r w:rsidR="002C66FB" w:rsidRPr="002C66FB">
              <w:rPr>
                <w:rFonts w:ascii="Calibri" w:hAnsi="Calibri"/>
                <w:bCs/>
                <w:color w:val="000000"/>
                <w:sz w:val="20"/>
                <w:szCs w:val="20"/>
              </w:rPr>
              <w:t>(1)</w:t>
            </w:r>
          </w:p>
        </w:tc>
        <w:tc>
          <w:tcPr>
            <w:tcW w:w="1710" w:type="dxa"/>
            <w:shd w:val="clear" w:color="000000" w:fill="FFFFFF"/>
            <w:vAlign w:val="center"/>
            <w:hideMark/>
          </w:tcPr>
          <w:p w:rsidR="001775C7" w:rsidRPr="00FC1BC1" w:rsidRDefault="001775C7" w:rsidP="003457F7">
            <w:pPr>
              <w:jc w:val="center"/>
              <w:rPr>
                <w:rFonts w:ascii="Calibri" w:hAnsi="Calibri"/>
                <w:bCs/>
                <w:color w:val="000000"/>
                <w:sz w:val="20"/>
                <w:szCs w:val="20"/>
              </w:rPr>
            </w:pPr>
            <w:r>
              <w:rPr>
                <w:rFonts w:ascii="Calibri" w:hAnsi="Calibri"/>
                <w:bCs/>
                <w:color w:val="000000"/>
                <w:sz w:val="20"/>
                <w:szCs w:val="20"/>
              </w:rPr>
              <w:t>N/A</w:t>
            </w:r>
          </w:p>
        </w:tc>
        <w:tc>
          <w:tcPr>
            <w:tcW w:w="1080" w:type="dxa"/>
            <w:shd w:val="clear" w:color="000000" w:fill="FFFFFF"/>
            <w:vAlign w:val="center"/>
            <w:hideMark/>
          </w:tcPr>
          <w:p w:rsidR="001775C7" w:rsidRPr="00FC1BC1" w:rsidRDefault="001775C7" w:rsidP="003457F7">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1775C7" w:rsidRPr="00FC1BC1" w:rsidRDefault="001775C7" w:rsidP="003457F7">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1775C7" w:rsidRPr="00FC1BC1" w:rsidRDefault="001775C7" w:rsidP="003457F7">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1775C7" w:rsidRPr="00FC1BC1" w:rsidRDefault="001775C7" w:rsidP="003457F7">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1775C7" w:rsidRPr="00FC1BC1" w:rsidRDefault="001775C7" w:rsidP="003457F7">
            <w:pPr>
              <w:jc w:val="center"/>
              <w:rPr>
                <w:rFonts w:ascii="Calibri" w:hAnsi="Calibri"/>
                <w:bCs/>
                <w:color w:val="000000"/>
                <w:sz w:val="20"/>
                <w:szCs w:val="20"/>
              </w:rPr>
            </w:pPr>
          </w:p>
        </w:tc>
        <w:tc>
          <w:tcPr>
            <w:tcW w:w="998" w:type="dxa"/>
            <w:shd w:val="clear" w:color="000000" w:fill="FFFFFF"/>
            <w:vAlign w:val="center"/>
          </w:tcPr>
          <w:p w:rsidR="001775C7" w:rsidRPr="00FC1BC1" w:rsidRDefault="001775C7" w:rsidP="003457F7">
            <w:pPr>
              <w:jc w:val="center"/>
              <w:rPr>
                <w:rFonts w:ascii="Calibri" w:hAnsi="Calibri"/>
                <w:bCs/>
                <w:color w:val="000000"/>
                <w:sz w:val="20"/>
                <w:szCs w:val="20"/>
              </w:rPr>
            </w:pPr>
            <w:r>
              <w:rPr>
                <w:rFonts w:ascii="Calibri" w:hAnsi="Calibri"/>
                <w:bCs/>
                <w:color w:val="000000"/>
                <w:sz w:val="20"/>
                <w:szCs w:val="20"/>
              </w:rPr>
              <w:t>BOTH</w:t>
            </w:r>
          </w:p>
        </w:tc>
        <w:tc>
          <w:tcPr>
            <w:tcW w:w="998" w:type="dxa"/>
            <w:shd w:val="clear" w:color="000000" w:fill="FFFFFF"/>
            <w:vAlign w:val="center"/>
            <w:hideMark/>
          </w:tcPr>
          <w:p w:rsidR="001775C7" w:rsidRPr="00FC1BC1" w:rsidRDefault="001775C7" w:rsidP="003457F7">
            <w:pPr>
              <w:jc w:val="center"/>
              <w:rPr>
                <w:rFonts w:ascii="Calibri" w:hAnsi="Calibri"/>
                <w:bCs/>
                <w:color w:val="000000"/>
                <w:sz w:val="20"/>
                <w:szCs w:val="20"/>
              </w:rPr>
            </w:pPr>
          </w:p>
        </w:tc>
        <w:tc>
          <w:tcPr>
            <w:tcW w:w="999" w:type="dxa"/>
            <w:shd w:val="clear" w:color="000000" w:fill="FFFFFF"/>
            <w:vAlign w:val="center"/>
            <w:hideMark/>
          </w:tcPr>
          <w:p w:rsidR="001775C7" w:rsidRPr="00FC1BC1" w:rsidRDefault="001775C7" w:rsidP="003457F7">
            <w:pPr>
              <w:jc w:val="center"/>
              <w:rPr>
                <w:rFonts w:ascii="Calibri" w:hAnsi="Calibri"/>
                <w:bCs/>
                <w:color w:val="000000"/>
                <w:sz w:val="20"/>
                <w:szCs w:val="20"/>
              </w:rPr>
            </w:pPr>
            <w:r>
              <w:rPr>
                <w:rFonts w:ascii="Calibri" w:hAnsi="Calibri"/>
                <w:bCs/>
                <w:color w:val="000000"/>
                <w:sz w:val="20"/>
                <w:szCs w:val="20"/>
              </w:rPr>
              <w:t>N</w:t>
            </w:r>
          </w:p>
        </w:tc>
      </w:tr>
      <w:tr w:rsidR="001775C7" w:rsidTr="002C66FB">
        <w:trPr>
          <w:trHeight w:val="255"/>
        </w:trPr>
        <w:tc>
          <w:tcPr>
            <w:tcW w:w="810" w:type="dxa"/>
            <w:shd w:val="clear" w:color="000000" w:fill="FFFFFF"/>
            <w:vAlign w:val="center"/>
            <w:hideMark/>
          </w:tcPr>
          <w:p w:rsidR="001775C7" w:rsidRDefault="001775C7" w:rsidP="002C66FB">
            <w:pPr>
              <w:jc w:val="center"/>
              <w:rPr>
                <w:rFonts w:ascii="Calibri" w:hAnsi="Calibri"/>
                <w:color w:val="000000"/>
                <w:sz w:val="20"/>
                <w:szCs w:val="20"/>
              </w:rPr>
            </w:pPr>
            <w:r>
              <w:rPr>
                <w:rFonts w:ascii="Calibri" w:hAnsi="Calibri"/>
                <w:color w:val="000000"/>
                <w:sz w:val="20"/>
                <w:szCs w:val="20"/>
              </w:rPr>
              <w:t>QSURGN22A</w:t>
            </w:r>
          </w:p>
        </w:tc>
        <w:tc>
          <w:tcPr>
            <w:tcW w:w="90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1775C7" w:rsidRDefault="001775C7" w:rsidP="003457F7">
            <w:pPr>
              <w:jc w:val="center"/>
              <w:rPr>
                <w:rFonts w:ascii="Calibri" w:hAnsi="Calibri"/>
                <w:color w:val="000000"/>
                <w:sz w:val="20"/>
                <w:szCs w:val="20"/>
              </w:rPr>
            </w:pPr>
            <w:proofErr w:type="spellStart"/>
            <w:r>
              <w:rPr>
                <w:rFonts w:ascii="Calibri" w:hAnsi="Calibri"/>
                <w:color w:val="000000"/>
                <w:sz w:val="20"/>
                <w:szCs w:val="20"/>
              </w:rPr>
              <w:t>TimeAdm</w:t>
            </w:r>
            <w:proofErr w:type="spellEnd"/>
          </w:p>
        </w:tc>
        <w:tc>
          <w:tcPr>
            <w:tcW w:w="171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TIME ADM</w:t>
            </w:r>
          </w:p>
        </w:tc>
        <w:tc>
          <w:tcPr>
            <w:tcW w:w="108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1775C7" w:rsidRDefault="00532C70" w:rsidP="003457F7">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1775C7" w:rsidRDefault="001775C7"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1775C7" w:rsidRDefault="001775C7" w:rsidP="003457F7">
            <w:pPr>
              <w:jc w:val="center"/>
              <w:rPr>
                <w:rFonts w:ascii="Calibri" w:hAnsi="Calibri"/>
                <w:color w:val="000000"/>
                <w:sz w:val="20"/>
                <w:szCs w:val="20"/>
              </w:rPr>
            </w:pPr>
          </w:p>
        </w:tc>
        <w:tc>
          <w:tcPr>
            <w:tcW w:w="99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Y</w:t>
            </w:r>
          </w:p>
        </w:tc>
      </w:tr>
      <w:tr w:rsidR="001775C7" w:rsidTr="002C66FB">
        <w:trPr>
          <w:trHeight w:val="255"/>
        </w:trPr>
        <w:tc>
          <w:tcPr>
            <w:tcW w:w="810" w:type="dxa"/>
            <w:shd w:val="clear" w:color="000000" w:fill="FFFFFF"/>
            <w:vAlign w:val="center"/>
            <w:hideMark/>
          </w:tcPr>
          <w:p w:rsidR="001775C7" w:rsidRDefault="001775C7" w:rsidP="002C66FB">
            <w:pPr>
              <w:jc w:val="center"/>
              <w:rPr>
                <w:rFonts w:ascii="Calibri" w:hAnsi="Calibri"/>
                <w:color w:val="000000"/>
                <w:sz w:val="20"/>
                <w:szCs w:val="20"/>
              </w:rPr>
            </w:pPr>
            <w:r>
              <w:rPr>
                <w:rFonts w:ascii="Calibri" w:hAnsi="Calibri"/>
                <w:color w:val="000000"/>
                <w:sz w:val="20"/>
                <w:szCs w:val="20"/>
              </w:rPr>
              <w:t>QSURGN22A</w:t>
            </w:r>
          </w:p>
        </w:tc>
        <w:tc>
          <w:tcPr>
            <w:tcW w:w="90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Dose</w:t>
            </w:r>
          </w:p>
        </w:tc>
        <w:tc>
          <w:tcPr>
            <w:tcW w:w="171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DOSE</w:t>
            </w:r>
          </w:p>
        </w:tc>
        <w:tc>
          <w:tcPr>
            <w:tcW w:w="108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1775C7" w:rsidRDefault="001775C7" w:rsidP="003457F7">
            <w:pPr>
              <w:jc w:val="center"/>
              <w:rPr>
                <w:rFonts w:ascii="Calibri" w:hAnsi="Calibri"/>
                <w:color w:val="000000"/>
                <w:sz w:val="20"/>
                <w:szCs w:val="20"/>
              </w:rPr>
            </w:pPr>
          </w:p>
        </w:tc>
        <w:tc>
          <w:tcPr>
            <w:tcW w:w="998" w:type="dxa"/>
            <w:shd w:val="clear" w:color="000000" w:fill="FFFFFF"/>
            <w:vAlign w:val="center"/>
          </w:tcPr>
          <w:p w:rsidR="001775C7" w:rsidRDefault="00C80A59"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1775C7" w:rsidRDefault="001775C7" w:rsidP="003457F7">
            <w:pPr>
              <w:jc w:val="center"/>
              <w:rPr>
                <w:rFonts w:ascii="Calibri" w:hAnsi="Calibri"/>
                <w:color w:val="000000"/>
                <w:sz w:val="20"/>
                <w:szCs w:val="20"/>
              </w:rPr>
            </w:pPr>
          </w:p>
        </w:tc>
        <w:tc>
          <w:tcPr>
            <w:tcW w:w="99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Y</w:t>
            </w:r>
          </w:p>
        </w:tc>
      </w:tr>
      <w:tr w:rsidR="001775C7" w:rsidTr="002C66FB">
        <w:trPr>
          <w:trHeight w:val="255"/>
        </w:trPr>
        <w:tc>
          <w:tcPr>
            <w:tcW w:w="810" w:type="dxa"/>
            <w:shd w:val="clear" w:color="000000" w:fill="FFFFFF"/>
            <w:vAlign w:val="center"/>
            <w:hideMark/>
          </w:tcPr>
          <w:p w:rsidR="001775C7" w:rsidRDefault="001775C7" w:rsidP="002C66FB">
            <w:pPr>
              <w:jc w:val="center"/>
              <w:rPr>
                <w:rFonts w:ascii="Calibri" w:hAnsi="Calibri"/>
                <w:color w:val="000000"/>
                <w:sz w:val="20"/>
                <w:szCs w:val="20"/>
              </w:rPr>
            </w:pPr>
            <w:r>
              <w:rPr>
                <w:rFonts w:ascii="Calibri" w:hAnsi="Calibri"/>
                <w:color w:val="000000"/>
                <w:sz w:val="20"/>
                <w:szCs w:val="20"/>
              </w:rPr>
              <w:t>QSURGN22A</w:t>
            </w:r>
          </w:p>
        </w:tc>
        <w:tc>
          <w:tcPr>
            <w:tcW w:w="90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1775C7" w:rsidRDefault="001775C7" w:rsidP="003457F7">
            <w:pPr>
              <w:jc w:val="center"/>
              <w:rPr>
                <w:rFonts w:ascii="Calibri" w:hAnsi="Calibri"/>
                <w:color w:val="000000"/>
                <w:sz w:val="20"/>
                <w:szCs w:val="20"/>
              </w:rPr>
            </w:pPr>
            <w:proofErr w:type="spellStart"/>
            <w:r>
              <w:rPr>
                <w:rFonts w:ascii="Calibri" w:hAnsi="Calibri"/>
                <w:color w:val="000000"/>
                <w:sz w:val="20"/>
                <w:szCs w:val="20"/>
              </w:rPr>
              <w:t>OrdBy</w:t>
            </w:r>
            <w:proofErr w:type="spellEnd"/>
          </w:p>
        </w:tc>
        <w:tc>
          <w:tcPr>
            <w:tcW w:w="171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ORDERED BY</w:t>
            </w:r>
          </w:p>
        </w:tc>
        <w:tc>
          <w:tcPr>
            <w:tcW w:w="108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1775C7" w:rsidRDefault="001775C7" w:rsidP="003457F7">
            <w:pPr>
              <w:jc w:val="center"/>
              <w:rPr>
                <w:rFonts w:ascii="Calibri" w:hAnsi="Calibri"/>
                <w:color w:val="000000"/>
                <w:sz w:val="20"/>
                <w:szCs w:val="20"/>
              </w:rPr>
            </w:pPr>
          </w:p>
        </w:tc>
        <w:tc>
          <w:tcPr>
            <w:tcW w:w="998" w:type="dxa"/>
            <w:shd w:val="clear" w:color="000000" w:fill="FFFFFF"/>
            <w:vAlign w:val="center"/>
          </w:tcPr>
          <w:p w:rsidR="001775C7" w:rsidRDefault="001775C7" w:rsidP="003457F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1775C7" w:rsidRDefault="001775C7" w:rsidP="003457F7">
            <w:pPr>
              <w:jc w:val="center"/>
              <w:rPr>
                <w:rFonts w:ascii="Calibri" w:hAnsi="Calibri"/>
                <w:color w:val="000000"/>
                <w:sz w:val="20"/>
                <w:szCs w:val="20"/>
              </w:rPr>
            </w:pPr>
          </w:p>
        </w:tc>
        <w:tc>
          <w:tcPr>
            <w:tcW w:w="99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Y</w:t>
            </w:r>
          </w:p>
        </w:tc>
      </w:tr>
      <w:tr w:rsidR="001775C7" w:rsidTr="002C66FB">
        <w:trPr>
          <w:trHeight w:val="255"/>
        </w:trPr>
        <w:tc>
          <w:tcPr>
            <w:tcW w:w="810" w:type="dxa"/>
            <w:shd w:val="clear" w:color="000000" w:fill="FFFFFF"/>
            <w:vAlign w:val="center"/>
            <w:hideMark/>
          </w:tcPr>
          <w:p w:rsidR="001775C7" w:rsidRDefault="001775C7" w:rsidP="002C66FB">
            <w:pPr>
              <w:jc w:val="center"/>
              <w:rPr>
                <w:rFonts w:ascii="Calibri" w:hAnsi="Calibri"/>
                <w:color w:val="000000"/>
                <w:sz w:val="20"/>
                <w:szCs w:val="20"/>
              </w:rPr>
            </w:pPr>
            <w:r>
              <w:rPr>
                <w:rFonts w:ascii="Calibri" w:hAnsi="Calibri"/>
                <w:color w:val="000000"/>
                <w:sz w:val="20"/>
                <w:szCs w:val="20"/>
              </w:rPr>
              <w:t>QSURGN22A</w:t>
            </w:r>
          </w:p>
        </w:tc>
        <w:tc>
          <w:tcPr>
            <w:tcW w:w="90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1775C7" w:rsidRDefault="001775C7" w:rsidP="003457F7">
            <w:pPr>
              <w:jc w:val="center"/>
              <w:rPr>
                <w:rFonts w:ascii="Calibri" w:hAnsi="Calibri"/>
                <w:color w:val="000000"/>
                <w:sz w:val="20"/>
                <w:szCs w:val="20"/>
              </w:rPr>
            </w:pPr>
            <w:proofErr w:type="spellStart"/>
            <w:r>
              <w:rPr>
                <w:rFonts w:ascii="Calibri" w:hAnsi="Calibri"/>
                <w:color w:val="000000"/>
                <w:sz w:val="20"/>
                <w:szCs w:val="20"/>
              </w:rPr>
              <w:t>AdminBy</w:t>
            </w:r>
            <w:proofErr w:type="spellEnd"/>
          </w:p>
        </w:tc>
        <w:tc>
          <w:tcPr>
            <w:tcW w:w="171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ADMIN BY</w:t>
            </w:r>
          </w:p>
        </w:tc>
        <w:tc>
          <w:tcPr>
            <w:tcW w:w="108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1775C7" w:rsidRDefault="001775C7" w:rsidP="003457F7">
            <w:pPr>
              <w:jc w:val="center"/>
              <w:rPr>
                <w:rFonts w:ascii="Calibri" w:hAnsi="Calibri"/>
                <w:color w:val="000000"/>
                <w:sz w:val="20"/>
                <w:szCs w:val="20"/>
              </w:rPr>
            </w:pPr>
          </w:p>
        </w:tc>
        <w:tc>
          <w:tcPr>
            <w:tcW w:w="998" w:type="dxa"/>
            <w:shd w:val="clear" w:color="000000" w:fill="FFFFFF"/>
            <w:vAlign w:val="center"/>
          </w:tcPr>
          <w:p w:rsidR="001775C7" w:rsidRDefault="001775C7" w:rsidP="003457F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1775C7" w:rsidRDefault="001775C7" w:rsidP="003457F7">
            <w:pPr>
              <w:jc w:val="center"/>
              <w:rPr>
                <w:rFonts w:ascii="Calibri" w:hAnsi="Calibri"/>
                <w:color w:val="000000"/>
                <w:sz w:val="20"/>
                <w:szCs w:val="20"/>
              </w:rPr>
            </w:pPr>
          </w:p>
        </w:tc>
        <w:tc>
          <w:tcPr>
            <w:tcW w:w="99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Y</w:t>
            </w:r>
          </w:p>
        </w:tc>
      </w:tr>
      <w:tr w:rsidR="001775C7" w:rsidTr="002C66FB">
        <w:trPr>
          <w:trHeight w:val="2550"/>
        </w:trPr>
        <w:tc>
          <w:tcPr>
            <w:tcW w:w="810" w:type="dxa"/>
            <w:shd w:val="clear" w:color="000000" w:fill="FFFFFF"/>
            <w:vAlign w:val="center"/>
            <w:hideMark/>
          </w:tcPr>
          <w:p w:rsidR="001775C7" w:rsidRDefault="001775C7" w:rsidP="002C66FB">
            <w:pPr>
              <w:jc w:val="center"/>
              <w:rPr>
                <w:rFonts w:ascii="Calibri" w:hAnsi="Calibri"/>
                <w:color w:val="000000"/>
                <w:sz w:val="20"/>
                <w:szCs w:val="20"/>
              </w:rPr>
            </w:pPr>
            <w:r>
              <w:rPr>
                <w:rFonts w:ascii="Calibri" w:hAnsi="Calibri"/>
                <w:color w:val="000000"/>
                <w:sz w:val="20"/>
                <w:szCs w:val="20"/>
              </w:rPr>
              <w:lastRenderedPageBreak/>
              <w:t>QSURGN22A</w:t>
            </w:r>
          </w:p>
        </w:tc>
        <w:tc>
          <w:tcPr>
            <w:tcW w:w="90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Route</w:t>
            </w:r>
          </w:p>
        </w:tc>
        <w:tc>
          <w:tcPr>
            <w:tcW w:w="171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ROUTE</w:t>
            </w:r>
          </w:p>
        </w:tc>
        <w:tc>
          <w:tcPr>
            <w:tcW w:w="108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13</w:t>
            </w:r>
          </w:p>
        </w:tc>
        <w:tc>
          <w:tcPr>
            <w:tcW w:w="998" w:type="dxa"/>
            <w:shd w:val="clear" w:color="000000" w:fill="FFFFFF"/>
            <w:vAlign w:val="center"/>
          </w:tcPr>
          <w:p w:rsidR="001775C7" w:rsidRDefault="001775C7" w:rsidP="003457F7">
            <w:pPr>
              <w:jc w:val="center"/>
              <w:rPr>
                <w:rFonts w:ascii="Calibri" w:hAnsi="Calibri"/>
                <w:color w:val="000000"/>
                <w:sz w:val="20"/>
                <w:szCs w:val="20"/>
              </w:rPr>
            </w:pPr>
          </w:p>
        </w:tc>
        <w:tc>
          <w:tcPr>
            <w:tcW w:w="998" w:type="dxa"/>
            <w:shd w:val="clear" w:color="000000" w:fill="FFFFFF"/>
            <w:vAlign w:val="center"/>
          </w:tcPr>
          <w:p w:rsidR="001775C7" w:rsidRDefault="00C80A59" w:rsidP="003457F7">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INTRAVENOUS;TOPICAL;IRRIGATION;INTRAMUSCULAR;RECTAL;SUBLINGUAL;SUBCUTANEOUS;INFILTRATE;OTHER;PREPUMP;ORAL</w:t>
            </w:r>
          </w:p>
        </w:tc>
        <w:tc>
          <w:tcPr>
            <w:tcW w:w="99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Y</w:t>
            </w:r>
          </w:p>
        </w:tc>
      </w:tr>
      <w:tr w:rsidR="001775C7" w:rsidTr="002C66FB">
        <w:trPr>
          <w:trHeight w:val="255"/>
        </w:trPr>
        <w:tc>
          <w:tcPr>
            <w:tcW w:w="810" w:type="dxa"/>
            <w:shd w:val="clear" w:color="000000" w:fill="FFFFFF"/>
            <w:vAlign w:val="center"/>
            <w:hideMark/>
          </w:tcPr>
          <w:p w:rsidR="001775C7" w:rsidRDefault="001775C7" w:rsidP="002C66FB">
            <w:pPr>
              <w:jc w:val="center"/>
              <w:rPr>
                <w:rFonts w:ascii="Calibri" w:hAnsi="Calibri"/>
                <w:color w:val="000000"/>
                <w:sz w:val="20"/>
                <w:szCs w:val="20"/>
              </w:rPr>
            </w:pPr>
            <w:r>
              <w:rPr>
                <w:rFonts w:ascii="Calibri" w:hAnsi="Calibri"/>
                <w:color w:val="000000"/>
                <w:sz w:val="20"/>
                <w:szCs w:val="20"/>
              </w:rPr>
              <w:t>QSURGN22A</w:t>
            </w:r>
          </w:p>
        </w:tc>
        <w:tc>
          <w:tcPr>
            <w:tcW w:w="900" w:type="dxa"/>
            <w:shd w:val="clear" w:color="000000" w:fill="FFFFFF"/>
            <w:vAlign w:val="center"/>
            <w:hideMark/>
          </w:tcPr>
          <w:p w:rsidR="001775C7" w:rsidRDefault="001775C7" w:rsidP="001775C7">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hideMark/>
          </w:tcPr>
          <w:p w:rsidR="001775C7" w:rsidRDefault="001775C7" w:rsidP="003457F7">
            <w:pPr>
              <w:jc w:val="center"/>
              <w:rPr>
                <w:rFonts w:ascii="Calibri" w:hAnsi="Calibri"/>
                <w:color w:val="000000"/>
                <w:sz w:val="20"/>
                <w:szCs w:val="20"/>
              </w:rPr>
            </w:pPr>
            <w:proofErr w:type="spellStart"/>
            <w:r>
              <w:rPr>
                <w:rFonts w:ascii="Calibri" w:hAnsi="Calibri"/>
                <w:color w:val="000000"/>
                <w:sz w:val="20"/>
                <w:szCs w:val="20"/>
              </w:rPr>
              <w:t>MedComm</w:t>
            </w:r>
            <w:proofErr w:type="spellEnd"/>
          </w:p>
        </w:tc>
        <w:tc>
          <w:tcPr>
            <w:tcW w:w="171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MEDICATION COMMENTS</w:t>
            </w:r>
          </w:p>
        </w:tc>
        <w:tc>
          <w:tcPr>
            <w:tcW w:w="108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60</w:t>
            </w:r>
          </w:p>
        </w:tc>
        <w:tc>
          <w:tcPr>
            <w:tcW w:w="998" w:type="dxa"/>
            <w:shd w:val="clear" w:color="000000" w:fill="FFFFFF"/>
            <w:vAlign w:val="center"/>
          </w:tcPr>
          <w:p w:rsidR="001775C7" w:rsidRDefault="001775C7" w:rsidP="003457F7">
            <w:pPr>
              <w:jc w:val="center"/>
              <w:rPr>
                <w:rFonts w:ascii="Calibri" w:hAnsi="Calibri"/>
                <w:color w:val="000000"/>
                <w:sz w:val="20"/>
                <w:szCs w:val="20"/>
              </w:rPr>
            </w:pPr>
          </w:p>
        </w:tc>
        <w:tc>
          <w:tcPr>
            <w:tcW w:w="998" w:type="dxa"/>
            <w:shd w:val="clear" w:color="000000" w:fill="FFFFFF"/>
            <w:vAlign w:val="center"/>
          </w:tcPr>
          <w:p w:rsidR="001775C7" w:rsidRDefault="001775C7" w:rsidP="003457F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1775C7" w:rsidRDefault="001775C7" w:rsidP="003457F7">
            <w:pPr>
              <w:jc w:val="center"/>
              <w:rPr>
                <w:rFonts w:ascii="Calibri" w:hAnsi="Calibri"/>
                <w:color w:val="000000"/>
                <w:sz w:val="20"/>
                <w:szCs w:val="20"/>
              </w:rPr>
            </w:pPr>
          </w:p>
        </w:tc>
        <w:tc>
          <w:tcPr>
            <w:tcW w:w="999" w:type="dxa"/>
            <w:shd w:val="clear" w:color="000000" w:fill="FFFFFF"/>
            <w:vAlign w:val="center"/>
            <w:hideMark/>
          </w:tcPr>
          <w:p w:rsidR="001775C7" w:rsidRDefault="001775C7" w:rsidP="003457F7">
            <w:pPr>
              <w:jc w:val="center"/>
              <w:rPr>
                <w:rFonts w:ascii="Calibri" w:hAnsi="Calibri"/>
                <w:color w:val="000000"/>
                <w:sz w:val="20"/>
                <w:szCs w:val="20"/>
              </w:rPr>
            </w:pPr>
            <w:r>
              <w:rPr>
                <w:rFonts w:ascii="Calibri" w:hAnsi="Calibri"/>
                <w:color w:val="000000"/>
                <w:sz w:val="20"/>
                <w:szCs w:val="20"/>
              </w:rPr>
              <w:t>Y</w:t>
            </w:r>
          </w:p>
        </w:tc>
      </w:tr>
      <w:tr w:rsidR="00023793" w:rsidTr="002C66FB">
        <w:trPr>
          <w:trHeight w:val="255"/>
        </w:trPr>
        <w:tc>
          <w:tcPr>
            <w:tcW w:w="810" w:type="dxa"/>
            <w:shd w:val="clear" w:color="000000" w:fill="FFFFFF"/>
            <w:vAlign w:val="center"/>
          </w:tcPr>
          <w:p w:rsidR="00023793" w:rsidRPr="0055732A" w:rsidRDefault="00023793" w:rsidP="00023793">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N22A</w:t>
            </w:r>
          </w:p>
        </w:tc>
        <w:tc>
          <w:tcPr>
            <w:tcW w:w="900" w:type="dxa"/>
            <w:shd w:val="clear" w:color="000000" w:fill="FFFFFF"/>
            <w:vAlign w:val="center"/>
          </w:tcPr>
          <w:p w:rsidR="00023793" w:rsidRPr="0055732A" w:rsidRDefault="00023793" w:rsidP="0065208C">
            <w:pPr>
              <w:jc w:val="center"/>
              <w:rPr>
                <w:rFonts w:ascii="Calibri" w:hAnsi="Calibri"/>
                <w:color w:val="000000"/>
                <w:sz w:val="20"/>
                <w:szCs w:val="20"/>
              </w:rPr>
            </w:pPr>
            <w:r>
              <w:rPr>
                <w:rFonts w:ascii="Calibri" w:hAnsi="Calibri"/>
                <w:color w:val="000000"/>
                <w:sz w:val="20"/>
                <w:szCs w:val="20"/>
              </w:rPr>
              <w:t>12</w:t>
            </w:r>
          </w:p>
        </w:tc>
        <w:tc>
          <w:tcPr>
            <w:tcW w:w="1260" w:type="dxa"/>
            <w:shd w:val="clear" w:color="000000" w:fill="FFFFFF"/>
            <w:vAlign w:val="center"/>
          </w:tcPr>
          <w:p w:rsidR="00023793" w:rsidRPr="0055732A" w:rsidRDefault="00023793"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023793" w:rsidRPr="0055732A" w:rsidRDefault="00023793"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023793" w:rsidRPr="0055732A" w:rsidRDefault="00023793"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023793" w:rsidRPr="0055732A" w:rsidRDefault="00023793"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023793" w:rsidRPr="0055732A" w:rsidRDefault="00023793"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023793" w:rsidRPr="0055732A" w:rsidRDefault="00023793"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023793" w:rsidRPr="0055732A" w:rsidRDefault="00023793" w:rsidP="0065208C">
            <w:pPr>
              <w:jc w:val="center"/>
              <w:rPr>
                <w:rFonts w:ascii="Calibri" w:hAnsi="Calibri"/>
                <w:color w:val="000000"/>
                <w:sz w:val="20"/>
                <w:szCs w:val="20"/>
              </w:rPr>
            </w:pPr>
          </w:p>
        </w:tc>
        <w:tc>
          <w:tcPr>
            <w:tcW w:w="998" w:type="dxa"/>
            <w:shd w:val="clear" w:color="000000" w:fill="FFFFFF"/>
            <w:vAlign w:val="center"/>
          </w:tcPr>
          <w:p w:rsidR="00023793" w:rsidRPr="0055732A" w:rsidRDefault="00023793"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023793" w:rsidRPr="0055732A" w:rsidRDefault="00023793" w:rsidP="0065208C">
            <w:pPr>
              <w:jc w:val="center"/>
              <w:rPr>
                <w:rFonts w:ascii="Calibri" w:hAnsi="Calibri"/>
                <w:color w:val="000000"/>
                <w:sz w:val="20"/>
                <w:szCs w:val="20"/>
              </w:rPr>
            </w:pPr>
          </w:p>
        </w:tc>
        <w:tc>
          <w:tcPr>
            <w:tcW w:w="999" w:type="dxa"/>
            <w:shd w:val="clear" w:color="000000" w:fill="FFFFFF"/>
            <w:vAlign w:val="center"/>
          </w:tcPr>
          <w:p w:rsidR="00023793" w:rsidRPr="0055732A" w:rsidRDefault="00023793" w:rsidP="0065208C">
            <w:pPr>
              <w:jc w:val="center"/>
              <w:rPr>
                <w:rFonts w:ascii="Calibri" w:hAnsi="Calibri"/>
                <w:color w:val="000000"/>
                <w:sz w:val="20"/>
                <w:szCs w:val="20"/>
              </w:rPr>
            </w:pPr>
            <w:r w:rsidRPr="0055732A">
              <w:rPr>
                <w:rFonts w:ascii="Calibri" w:hAnsi="Calibri"/>
                <w:color w:val="000000"/>
                <w:sz w:val="20"/>
                <w:szCs w:val="20"/>
              </w:rPr>
              <w:t>N</w:t>
            </w:r>
          </w:p>
        </w:tc>
      </w:tr>
    </w:tbl>
    <w:p w:rsidR="00424980" w:rsidRDefault="00424980"/>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3457F7" w:rsidTr="008865DF">
        <w:trPr>
          <w:trHeight w:val="765"/>
        </w:trPr>
        <w:tc>
          <w:tcPr>
            <w:tcW w:w="81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3457F7" w:rsidRDefault="003F21BC" w:rsidP="00CA18D0">
            <w:pPr>
              <w:jc w:val="center"/>
              <w:rPr>
                <w:rFonts w:ascii="Calibri" w:hAnsi="Calibri"/>
                <w:b/>
                <w:bCs/>
                <w:color w:val="000000"/>
                <w:sz w:val="20"/>
                <w:szCs w:val="20"/>
              </w:rPr>
            </w:pPr>
            <w:r>
              <w:rPr>
                <w:rFonts w:ascii="Calibri" w:hAnsi="Calibri"/>
                <w:b/>
                <w:bCs/>
                <w:color w:val="000000"/>
                <w:sz w:val="20"/>
                <w:szCs w:val="20"/>
              </w:rPr>
              <w:t>VistA</w:t>
            </w:r>
            <w:r w:rsidR="003457F7">
              <w:rPr>
                <w:rFonts w:ascii="Calibri" w:hAnsi="Calibri"/>
                <w:b/>
                <w:bCs/>
                <w:color w:val="000000"/>
                <w:sz w:val="20"/>
                <w:szCs w:val="20"/>
              </w:rPr>
              <w:t xml:space="preserve"> Field Name</w:t>
            </w:r>
          </w:p>
        </w:tc>
        <w:tc>
          <w:tcPr>
            <w:tcW w:w="108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3457F7" w:rsidRPr="00582D02" w:rsidRDefault="003457F7" w:rsidP="00CA18D0">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3457F7" w:rsidRDefault="003457F7" w:rsidP="003457F7">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3457F7" w:rsidRDefault="003457F7" w:rsidP="00CA18D0">
            <w:pPr>
              <w:jc w:val="center"/>
              <w:rPr>
                <w:rFonts w:ascii="Calibri" w:hAnsi="Calibri"/>
                <w:b/>
                <w:bCs/>
                <w:color w:val="000000"/>
                <w:sz w:val="20"/>
                <w:szCs w:val="20"/>
              </w:rPr>
            </w:pPr>
            <w:r>
              <w:rPr>
                <w:rFonts w:ascii="Calibri" w:hAnsi="Calibri"/>
                <w:b/>
                <w:bCs/>
                <w:color w:val="000000"/>
                <w:sz w:val="20"/>
                <w:szCs w:val="20"/>
              </w:rPr>
              <w:t>Repetition</w:t>
            </w:r>
          </w:p>
        </w:tc>
      </w:tr>
      <w:tr w:rsidR="009F7FD9" w:rsidTr="00637F16">
        <w:trPr>
          <w:trHeight w:val="765"/>
        </w:trPr>
        <w:tc>
          <w:tcPr>
            <w:tcW w:w="810" w:type="dxa"/>
            <w:shd w:val="clear" w:color="000000" w:fill="FFFFFF"/>
            <w:vAlign w:val="center"/>
            <w:hideMark/>
          </w:tcPr>
          <w:p w:rsidR="009F7FD9" w:rsidRDefault="009F7FD9" w:rsidP="00637F16">
            <w:pPr>
              <w:jc w:val="center"/>
            </w:pPr>
            <w:r w:rsidRPr="00BA6D68">
              <w:rPr>
                <w:rFonts w:ascii="Calibri" w:hAnsi="Calibri"/>
                <w:color w:val="000000"/>
                <w:sz w:val="20"/>
                <w:szCs w:val="20"/>
              </w:rPr>
              <w:t>QSURGN23</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CA18D0">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2A4FC3" w:rsidP="003457F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Y</w:t>
            </w:r>
          </w:p>
        </w:tc>
      </w:tr>
      <w:tr w:rsidR="009F7FD9" w:rsidTr="00637F16">
        <w:trPr>
          <w:trHeight w:val="765"/>
        </w:trPr>
        <w:tc>
          <w:tcPr>
            <w:tcW w:w="810" w:type="dxa"/>
            <w:shd w:val="clear" w:color="000000" w:fill="FFFFFF"/>
            <w:vAlign w:val="center"/>
            <w:hideMark/>
          </w:tcPr>
          <w:p w:rsidR="009F7FD9" w:rsidRDefault="009F7FD9" w:rsidP="00637F16">
            <w:pPr>
              <w:jc w:val="center"/>
            </w:pPr>
            <w:r w:rsidRPr="00BA6D68">
              <w:rPr>
                <w:rFonts w:ascii="Calibri" w:hAnsi="Calibri"/>
                <w:color w:val="000000"/>
                <w:sz w:val="20"/>
                <w:szCs w:val="20"/>
              </w:rPr>
              <w:t>QSURGN23</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2A4FC3" w:rsidP="003457F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Pr>
                <w:rFonts w:ascii="Calibri" w:hAnsi="Calibri"/>
                <w:color w:val="000000"/>
                <w:sz w:val="20"/>
                <w:szCs w:val="20"/>
              </w:rPr>
              <w:t>Y</w:t>
            </w:r>
          </w:p>
        </w:tc>
      </w:tr>
      <w:tr w:rsidR="00E927DA" w:rsidTr="00637F16">
        <w:trPr>
          <w:trHeight w:val="765"/>
        </w:trPr>
        <w:tc>
          <w:tcPr>
            <w:tcW w:w="810" w:type="dxa"/>
            <w:shd w:val="clear" w:color="000000" w:fill="FFFFFF"/>
            <w:vAlign w:val="center"/>
            <w:hideMark/>
          </w:tcPr>
          <w:p w:rsidR="00E927DA" w:rsidRDefault="00E927DA" w:rsidP="00637F16">
            <w:pPr>
              <w:jc w:val="center"/>
              <w:rPr>
                <w:rFonts w:ascii="Calibri" w:hAnsi="Calibri"/>
                <w:bCs/>
                <w:color w:val="000000"/>
                <w:sz w:val="20"/>
                <w:szCs w:val="20"/>
              </w:rPr>
            </w:pPr>
            <w:r>
              <w:rPr>
                <w:rFonts w:ascii="Calibri" w:hAnsi="Calibri"/>
                <w:bCs/>
                <w:color w:val="000000"/>
                <w:sz w:val="20"/>
                <w:szCs w:val="20"/>
              </w:rPr>
              <w:t>QSURGN23</w:t>
            </w:r>
          </w:p>
        </w:tc>
        <w:tc>
          <w:tcPr>
            <w:tcW w:w="900" w:type="dxa"/>
            <w:shd w:val="clear" w:color="000000" w:fill="FFFFFF"/>
            <w:vAlign w:val="center"/>
            <w:hideMark/>
          </w:tcPr>
          <w:p w:rsidR="00E927DA" w:rsidRPr="005466CA" w:rsidRDefault="00E927DA"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27DA" w:rsidRPr="00582D02" w:rsidRDefault="00637F16"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E927DA" w:rsidRPr="00582D02" w:rsidRDefault="00E927DA" w:rsidP="00CF5084">
            <w:pPr>
              <w:jc w:val="center"/>
              <w:rPr>
                <w:rFonts w:ascii="Calibri" w:hAnsi="Calibri"/>
                <w:color w:val="000000"/>
                <w:sz w:val="20"/>
                <w:szCs w:val="20"/>
              </w:rPr>
            </w:pPr>
          </w:p>
        </w:tc>
        <w:tc>
          <w:tcPr>
            <w:tcW w:w="998" w:type="dxa"/>
            <w:shd w:val="clear" w:color="000000" w:fill="FFFFFF"/>
            <w:vAlign w:val="center"/>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27DA" w:rsidRPr="00582D02" w:rsidRDefault="00E927DA" w:rsidP="00CF5084">
            <w:pPr>
              <w:jc w:val="center"/>
              <w:rPr>
                <w:rFonts w:ascii="Calibri" w:hAnsi="Calibri"/>
                <w:color w:val="000000"/>
                <w:sz w:val="20"/>
                <w:szCs w:val="20"/>
              </w:rPr>
            </w:pPr>
          </w:p>
        </w:tc>
        <w:tc>
          <w:tcPr>
            <w:tcW w:w="999"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Y</w:t>
            </w:r>
          </w:p>
        </w:tc>
      </w:tr>
      <w:tr w:rsidR="00E927DA" w:rsidTr="00637F16">
        <w:trPr>
          <w:trHeight w:val="765"/>
        </w:trPr>
        <w:tc>
          <w:tcPr>
            <w:tcW w:w="810" w:type="dxa"/>
            <w:shd w:val="clear" w:color="000000" w:fill="FFFFFF"/>
            <w:vAlign w:val="center"/>
            <w:hideMark/>
          </w:tcPr>
          <w:p w:rsidR="00E927DA" w:rsidRDefault="00E927DA" w:rsidP="00637F16">
            <w:pPr>
              <w:jc w:val="center"/>
            </w:pPr>
            <w:r w:rsidRPr="00BA6D68">
              <w:rPr>
                <w:rFonts w:ascii="Calibri" w:hAnsi="Calibri"/>
                <w:color w:val="000000"/>
                <w:sz w:val="20"/>
                <w:szCs w:val="20"/>
              </w:rPr>
              <w:t>QSURGN23</w:t>
            </w:r>
          </w:p>
        </w:tc>
        <w:tc>
          <w:tcPr>
            <w:tcW w:w="900" w:type="dxa"/>
            <w:shd w:val="clear" w:color="000000" w:fill="FFFFFF"/>
            <w:vAlign w:val="center"/>
            <w:hideMark/>
          </w:tcPr>
          <w:p w:rsidR="00E927DA" w:rsidRPr="005466CA" w:rsidRDefault="00E927DA" w:rsidP="00CA18D0">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E927DA" w:rsidRPr="005466CA" w:rsidRDefault="00E927DA" w:rsidP="00CA18D0">
            <w:pPr>
              <w:jc w:val="center"/>
              <w:rPr>
                <w:rFonts w:ascii="Calibri" w:hAnsi="Calibri"/>
                <w:color w:val="000000"/>
                <w:sz w:val="20"/>
                <w:szCs w:val="20"/>
              </w:rPr>
            </w:pPr>
            <w:r>
              <w:rPr>
                <w:rFonts w:ascii="Calibri" w:hAnsi="Calibri"/>
                <w:color w:val="000000"/>
                <w:sz w:val="20"/>
                <w:szCs w:val="20"/>
              </w:rPr>
              <w:t>SUBIEN</w:t>
            </w:r>
            <w:r w:rsidR="00637F16" w:rsidRPr="00637F16">
              <w:rPr>
                <w:rFonts w:ascii="Calibri" w:hAnsi="Calibri"/>
                <w:color w:val="000000"/>
                <w:sz w:val="20"/>
                <w:szCs w:val="20"/>
              </w:rPr>
              <w:t>(.112)</w:t>
            </w:r>
          </w:p>
        </w:tc>
        <w:tc>
          <w:tcPr>
            <w:tcW w:w="1710" w:type="dxa"/>
            <w:shd w:val="clear" w:color="000000" w:fill="FFFFFF"/>
            <w:vAlign w:val="center"/>
            <w:hideMark/>
          </w:tcPr>
          <w:p w:rsidR="00E927DA" w:rsidRPr="005466CA" w:rsidRDefault="00E927DA" w:rsidP="00CA18D0">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E927DA" w:rsidRPr="005466CA" w:rsidRDefault="00E927DA" w:rsidP="00CA18D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27DA" w:rsidRPr="005466CA" w:rsidRDefault="00E927DA" w:rsidP="00CA18D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927DA" w:rsidRPr="005466CA" w:rsidRDefault="00E927DA" w:rsidP="00CA18D0">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927DA" w:rsidRPr="005466CA" w:rsidRDefault="00E927DA" w:rsidP="00CA18D0">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E927DA" w:rsidRPr="005466CA" w:rsidRDefault="00E927DA" w:rsidP="00CA18D0">
            <w:pPr>
              <w:jc w:val="center"/>
              <w:rPr>
                <w:rFonts w:ascii="Calibri" w:hAnsi="Calibri"/>
                <w:color w:val="000000"/>
                <w:sz w:val="20"/>
                <w:szCs w:val="20"/>
              </w:rPr>
            </w:pPr>
          </w:p>
        </w:tc>
        <w:tc>
          <w:tcPr>
            <w:tcW w:w="998" w:type="dxa"/>
            <w:shd w:val="clear" w:color="000000" w:fill="FFFFFF"/>
            <w:vAlign w:val="center"/>
          </w:tcPr>
          <w:p w:rsidR="00E927DA" w:rsidRPr="005466CA" w:rsidRDefault="00E927DA" w:rsidP="003457F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27DA" w:rsidRPr="005466CA" w:rsidRDefault="00E927DA" w:rsidP="00CA18D0">
            <w:pPr>
              <w:jc w:val="center"/>
              <w:rPr>
                <w:rFonts w:ascii="Calibri" w:hAnsi="Calibri"/>
                <w:color w:val="000000"/>
                <w:sz w:val="20"/>
                <w:szCs w:val="20"/>
              </w:rPr>
            </w:pPr>
          </w:p>
        </w:tc>
        <w:tc>
          <w:tcPr>
            <w:tcW w:w="999" w:type="dxa"/>
            <w:shd w:val="clear" w:color="000000" w:fill="FFFFFF"/>
            <w:vAlign w:val="center"/>
            <w:hideMark/>
          </w:tcPr>
          <w:p w:rsidR="00E927DA" w:rsidRPr="005466CA" w:rsidRDefault="00E927DA" w:rsidP="00CA18D0">
            <w:pPr>
              <w:jc w:val="center"/>
              <w:rPr>
                <w:rFonts w:ascii="Calibri" w:hAnsi="Calibri"/>
                <w:color w:val="000000"/>
                <w:sz w:val="20"/>
                <w:szCs w:val="20"/>
              </w:rPr>
            </w:pPr>
            <w:r>
              <w:rPr>
                <w:rFonts w:ascii="Calibri" w:hAnsi="Calibri"/>
                <w:color w:val="000000"/>
                <w:sz w:val="20"/>
                <w:szCs w:val="20"/>
              </w:rPr>
              <w:t>N</w:t>
            </w:r>
          </w:p>
        </w:tc>
      </w:tr>
      <w:tr w:rsidR="00E927DA" w:rsidTr="00637F16">
        <w:trPr>
          <w:trHeight w:val="255"/>
        </w:trPr>
        <w:tc>
          <w:tcPr>
            <w:tcW w:w="810" w:type="dxa"/>
            <w:shd w:val="clear" w:color="000000" w:fill="FFFFFF"/>
            <w:vAlign w:val="center"/>
            <w:hideMark/>
          </w:tcPr>
          <w:p w:rsidR="00E927DA" w:rsidRDefault="00E927DA" w:rsidP="00637F16">
            <w:pPr>
              <w:jc w:val="center"/>
              <w:rPr>
                <w:rFonts w:ascii="Calibri" w:hAnsi="Calibri"/>
                <w:color w:val="000000"/>
                <w:sz w:val="20"/>
                <w:szCs w:val="20"/>
              </w:rPr>
            </w:pPr>
            <w:r>
              <w:rPr>
                <w:rFonts w:ascii="Calibri" w:hAnsi="Calibri"/>
                <w:color w:val="000000"/>
                <w:sz w:val="20"/>
                <w:szCs w:val="20"/>
              </w:rPr>
              <w:t>QSURGN23</w:t>
            </w:r>
          </w:p>
        </w:tc>
        <w:tc>
          <w:tcPr>
            <w:tcW w:w="90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E927DA" w:rsidRDefault="00E927DA" w:rsidP="00CA18D0">
            <w:pPr>
              <w:jc w:val="center"/>
              <w:rPr>
                <w:rFonts w:ascii="Calibri" w:hAnsi="Calibri"/>
                <w:color w:val="000000"/>
                <w:sz w:val="20"/>
                <w:szCs w:val="20"/>
              </w:rPr>
            </w:pPr>
            <w:proofErr w:type="spellStart"/>
            <w:r>
              <w:rPr>
                <w:rFonts w:ascii="Calibri" w:hAnsi="Calibri"/>
                <w:color w:val="000000"/>
                <w:sz w:val="20"/>
                <w:szCs w:val="20"/>
              </w:rPr>
              <w:t>OR_ScrubSupp</w:t>
            </w:r>
            <w:proofErr w:type="spellEnd"/>
          </w:p>
        </w:tc>
        <w:tc>
          <w:tcPr>
            <w:tcW w:w="171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OR SCRUB SUPPORT</w:t>
            </w:r>
          </w:p>
        </w:tc>
        <w:tc>
          <w:tcPr>
            <w:tcW w:w="108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E927DA" w:rsidRDefault="00E927DA" w:rsidP="00CA18D0">
            <w:pPr>
              <w:jc w:val="center"/>
              <w:rPr>
                <w:rFonts w:ascii="Calibri" w:hAnsi="Calibri"/>
                <w:color w:val="000000"/>
                <w:sz w:val="20"/>
                <w:szCs w:val="20"/>
              </w:rPr>
            </w:pPr>
          </w:p>
        </w:tc>
        <w:tc>
          <w:tcPr>
            <w:tcW w:w="998" w:type="dxa"/>
            <w:shd w:val="clear" w:color="000000" w:fill="FFFFFF"/>
            <w:vAlign w:val="center"/>
          </w:tcPr>
          <w:p w:rsidR="00E927DA" w:rsidRDefault="00E927DA" w:rsidP="003457F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27DA" w:rsidRDefault="00E927DA" w:rsidP="00CA18D0">
            <w:pPr>
              <w:jc w:val="center"/>
              <w:rPr>
                <w:rFonts w:ascii="Calibri" w:hAnsi="Calibri"/>
                <w:color w:val="000000"/>
                <w:sz w:val="20"/>
                <w:szCs w:val="20"/>
              </w:rPr>
            </w:pPr>
          </w:p>
        </w:tc>
        <w:tc>
          <w:tcPr>
            <w:tcW w:w="999"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Y</w:t>
            </w:r>
          </w:p>
        </w:tc>
      </w:tr>
      <w:tr w:rsidR="00E927DA" w:rsidTr="00637F16">
        <w:trPr>
          <w:trHeight w:val="255"/>
        </w:trPr>
        <w:tc>
          <w:tcPr>
            <w:tcW w:w="810" w:type="dxa"/>
            <w:shd w:val="clear" w:color="000000" w:fill="FFFFFF"/>
            <w:vAlign w:val="center"/>
            <w:hideMark/>
          </w:tcPr>
          <w:p w:rsidR="00E927DA" w:rsidRDefault="00E927DA" w:rsidP="00637F16">
            <w:pPr>
              <w:jc w:val="center"/>
              <w:rPr>
                <w:rFonts w:ascii="Calibri" w:hAnsi="Calibri"/>
                <w:color w:val="000000"/>
                <w:sz w:val="20"/>
                <w:szCs w:val="20"/>
              </w:rPr>
            </w:pPr>
            <w:r>
              <w:rPr>
                <w:rFonts w:ascii="Calibri" w:hAnsi="Calibri"/>
                <w:color w:val="000000"/>
                <w:sz w:val="20"/>
                <w:szCs w:val="20"/>
              </w:rPr>
              <w:t>QSURGN23</w:t>
            </w:r>
          </w:p>
        </w:tc>
        <w:tc>
          <w:tcPr>
            <w:tcW w:w="90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Status</w:t>
            </w:r>
          </w:p>
        </w:tc>
        <w:tc>
          <w:tcPr>
            <w:tcW w:w="171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STATUS</w:t>
            </w:r>
          </w:p>
        </w:tc>
        <w:tc>
          <w:tcPr>
            <w:tcW w:w="108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20</w:t>
            </w:r>
          </w:p>
        </w:tc>
        <w:tc>
          <w:tcPr>
            <w:tcW w:w="998" w:type="dxa"/>
            <w:shd w:val="clear" w:color="000000" w:fill="FFFFFF"/>
            <w:vAlign w:val="center"/>
          </w:tcPr>
          <w:p w:rsidR="00E927DA" w:rsidRDefault="00E927DA" w:rsidP="00CA18D0">
            <w:pPr>
              <w:jc w:val="center"/>
              <w:rPr>
                <w:rFonts w:ascii="Calibri" w:hAnsi="Calibri"/>
                <w:color w:val="000000"/>
                <w:sz w:val="20"/>
                <w:szCs w:val="20"/>
              </w:rPr>
            </w:pPr>
          </w:p>
        </w:tc>
        <w:tc>
          <w:tcPr>
            <w:tcW w:w="998" w:type="dxa"/>
            <w:shd w:val="clear" w:color="000000" w:fill="FFFFFF"/>
            <w:vAlign w:val="center"/>
          </w:tcPr>
          <w:p w:rsidR="00E927DA" w:rsidRDefault="00E927DA" w:rsidP="003457F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27DA" w:rsidRDefault="00E927DA" w:rsidP="00CA18D0">
            <w:pPr>
              <w:jc w:val="center"/>
              <w:rPr>
                <w:rFonts w:ascii="Calibri" w:hAnsi="Calibri"/>
                <w:color w:val="000000"/>
                <w:sz w:val="20"/>
                <w:szCs w:val="20"/>
              </w:rPr>
            </w:pPr>
          </w:p>
        </w:tc>
        <w:tc>
          <w:tcPr>
            <w:tcW w:w="999" w:type="dxa"/>
            <w:shd w:val="clear" w:color="000000" w:fill="FFFFFF"/>
            <w:vAlign w:val="center"/>
            <w:hideMark/>
          </w:tcPr>
          <w:p w:rsidR="00E927DA" w:rsidRDefault="00E927DA" w:rsidP="00CA18D0">
            <w:pPr>
              <w:jc w:val="center"/>
              <w:rPr>
                <w:rFonts w:ascii="Calibri" w:hAnsi="Calibri"/>
                <w:color w:val="000000"/>
                <w:sz w:val="20"/>
                <w:szCs w:val="20"/>
              </w:rPr>
            </w:pPr>
            <w:r>
              <w:rPr>
                <w:rFonts w:ascii="Calibri" w:hAnsi="Calibri"/>
                <w:color w:val="000000"/>
                <w:sz w:val="20"/>
                <w:szCs w:val="20"/>
              </w:rPr>
              <w:t>Y</w:t>
            </w:r>
          </w:p>
        </w:tc>
      </w:tr>
      <w:tr w:rsidR="00C76093" w:rsidTr="00637F16">
        <w:trPr>
          <w:trHeight w:val="255"/>
        </w:trPr>
        <w:tc>
          <w:tcPr>
            <w:tcW w:w="81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N23</w:t>
            </w:r>
          </w:p>
        </w:tc>
        <w:tc>
          <w:tcPr>
            <w:tcW w:w="900" w:type="dxa"/>
            <w:shd w:val="clear" w:color="000000" w:fill="FFFFFF"/>
            <w:vAlign w:val="center"/>
          </w:tcPr>
          <w:p w:rsidR="00C76093" w:rsidRPr="0055732A" w:rsidRDefault="00C76093" w:rsidP="0065208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C76093" w:rsidRPr="0055732A" w:rsidRDefault="00C76093" w:rsidP="0065208C">
            <w:pPr>
              <w:jc w:val="center"/>
              <w:rPr>
                <w:rFonts w:ascii="Calibri" w:hAnsi="Calibri"/>
                <w:color w:val="000000"/>
                <w:sz w:val="20"/>
                <w:szCs w:val="20"/>
              </w:rPr>
            </w:pPr>
          </w:p>
        </w:tc>
        <w:tc>
          <w:tcPr>
            <w:tcW w:w="998"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C76093" w:rsidRPr="0055732A" w:rsidRDefault="00C76093" w:rsidP="0065208C">
            <w:pPr>
              <w:jc w:val="center"/>
              <w:rPr>
                <w:rFonts w:ascii="Calibri" w:hAnsi="Calibri"/>
                <w:color w:val="000000"/>
                <w:sz w:val="20"/>
                <w:szCs w:val="20"/>
              </w:rPr>
            </w:pPr>
          </w:p>
        </w:tc>
        <w:tc>
          <w:tcPr>
            <w:tcW w:w="999"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N</w:t>
            </w:r>
          </w:p>
        </w:tc>
      </w:tr>
    </w:tbl>
    <w:p w:rsidR="008865DF" w:rsidRDefault="008865DF"/>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8865DF" w:rsidTr="008865DF">
        <w:trPr>
          <w:trHeight w:val="765"/>
        </w:trPr>
        <w:tc>
          <w:tcPr>
            <w:tcW w:w="810" w:type="dxa"/>
            <w:shd w:val="clear" w:color="000000" w:fill="FFFFFF"/>
            <w:vAlign w:val="center"/>
            <w:hideMark/>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8865DF" w:rsidRDefault="003F21BC" w:rsidP="008865DF">
            <w:pPr>
              <w:jc w:val="center"/>
              <w:rPr>
                <w:rFonts w:ascii="Calibri" w:hAnsi="Calibri"/>
                <w:b/>
                <w:bCs/>
                <w:color w:val="000000"/>
                <w:sz w:val="20"/>
                <w:szCs w:val="20"/>
              </w:rPr>
            </w:pPr>
            <w:r>
              <w:rPr>
                <w:rFonts w:ascii="Calibri" w:hAnsi="Calibri"/>
                <w:b/>
                <w:bCs/>
                <w:color w:val="000000"/>
                <w:sz w:val="20"/>
                <w:szCs w:val="20"/>
              </w:rPr>
              <w:t>VistA</w:t>
            </w:r>
            <w:r w:rsidR="008865DF">
              <w:rPr>
                <w:rFonts w:ascii="Calibri" w:hAnsi="Calibri"/>
                <w:b/>
                <w:bCs/>
                <w:color w:val="000000"/>
                <w:sz w:val="20"/>
                <w:szCs w:val="20"/>
              </w:rPr>
              <w:t xml:space="preserve"> Field Name</w:t>
            </w:r>
          </w:p>
        </w:tc>
        <w:tc>
          <w:tcPr>
            <w:tcW w:w="1080" w:type="dxa"/>
            <w:shd w:val="clear" w:color="000000" w:fill="FFFFFF"/>
            <w:vAlign w:val="center"/>
            <w:hideMark/>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8865DF" w:rsidRPr="00582D02" w:rsidRDefault="008865DF" w:rsidP="008865DF">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8865DF" w:rsidRDefault="008865DF" w:rsidP="008865DF">
            <w:pPr>
              <w:jc w:val="center"/>
              <w:rPr>
                <w:rFonts w:ascii="Calibri" w:hAnsi="Calibri"/>
                <w:b/>
                <w:bCs/>
                <w:color w:val="000000"/>
                <w:sz w:val="20"/>
                <w:szCs w:val="20"/>
              </w:rPr>
            </w:pPr>
            <w:r>
              <w:rPr>
                <w:rFonts w:ascii="Calibri" w:hAnsi="Calibri"/>
                <w:b/>
                <w:bCs/>
                <w:color w:val="000000"/>
                <w:sz w:val="20"/>
                <w:szCs w:val="20"/>
              </w:rPr>
              <w:t>Repetition</w:t>
            </w:r>
          </w:p>
        </w:tc>
      </w:tr>
      <w:tr w:rsidR="009F7FD9" w:rsidTr="00AC2E9F">
        <w:trPr>
          <w:trHeight w:val="765"/>
        </w:trPr>
        <w:tc>
          <w:tcPr>
            <w:tcW w:w="810" w:type="dxa"/>
            <w:shd w:val="clear" w:color="000000" w:fill="FFFFFF"/>
            <w:vAlign w:val="center"/>
            <w:hideMark/>
          </w:tcPr>
          <w:p w:rsidR="009F7FD9" w:rsidRDefault="009F7FD9" w:rsidP="00AC2E9F">
            <w:pPr>
              <w:jc w:val="center"/>
            </w:pPr>
            <w:r w:rsidRPr="00D86F7A">
              <w:rPr>
                <w:rFonts w:ascii="Calibri" w:hAnsi="Calibri"/>
                <w:color w:val="000000"/>
                <w:sz w:val="20"/>
                <w:szCs w:val="20"/>
              </w:rPr>
              <w:t>QSURGN23A</w:t>
            </w:r>
          </w:p>
        </w:tc>
        <w:tc>
          <w:tcPr>
            <w:tcW w:w="90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8865DF">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8865DF">
            <w:pPr>
              <w:jc w:val="center"/>
              <w:rPr>
                <w:rFonts w:ascii="Calibri" w:hAnsi="Calibri"/>
                <w:color w:val="000000"/>
                <w:sz w:val="20"/>
                <w:szCs w:val="20"/>
              </w:rPr>
            </w:pPr>
          </w:p>
        </w:tc>
        <w:tc>
          <w:tcPr>
            <w:tcW w:w="998" w:type="dxa"/>
            <w:shd w:val="clear" w:color="000000" w:fill="FFFFFF"/>
            <w:vAlign w:val="center"/>
          </w:tcPr>
          <w:p w:rsidR="009F7FD9" w:rsidRPr="005466CA" w:rsidRDefault="002A4FC3" w:rsidP="008865D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8865DF">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Y</w:t>
            </w:r>
          </w:p>
        </w:tc>
      </w:tr>
      <w:tr w:rsidR="009F7FD9" w:rsidTr="00AC2E9F">
        <w:trPr>
          <w:trHeight w:val="765"/>
        </w:trPr>
        <w:tc>
          <w:tcPr>
            <w:tcW w:w="810" w:type="dxa"/>
            <w:shd w:val="clear" w:color="000000" w:fill="FFFFFF"/>
            <w:vAlign w:val="center"/>
            <w:hideMark/>
          </w:tcPr>
          <w:p w:rsidR="009F7FD9" w:rsidRDefault="009F7FD9" w:rsidP="00AC2E9F">
            <w:pPr>
              <w:jc w:val="center"/>
            </w:pPr>
            <w:r w:rsidRPr="00D86F7A">
              <w:rPr>
                <w:rFonts w:ascii="Calibri" w:hAnsi="Calibri"/>
                <w:color w:val="000000"/>
                <w:sz w:val="20"/>
                <w:szCs w:val="20"/>
              </w:rPr>
              <w:t>QSURGN23A</w:t>
            </w:r>
          </w:p>
        </w:tc>
        <w:tc>
          <w:tcPr>
            <w:tcW w:w="90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8865DF">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8865DF">
            <w:pPr>
              <w:jc w:val="center"/>
              <w:rPr>
                <w:rFonts w:ascii="Calibri" w:hAnsi="Calibri"/>
                <w:color w:val="000000"/>
                <w:sz w:val="20"/>
                <w:szCs w:val="20"/>
              </w:rPr>
            </w:pPr>
          </w:p>
        </w:tc>
        <w:tc>
          <w:tcPr>
            <w:tcW w:w="998" w:type="dxa"/>
            <w:shd w:val="clear" w:color="000000" w:fill="FFFFFF"/>
            <w:vAlign w:val="center"/>
          </w:tcPr>
          <w:p w:rsidR="009F7FD9" w:rsidRPr="005466CA" w:rsidRDefault="002A4FC3" w:rsidP="008865D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8865DF">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8865DF">
            <w:pPr>
              <w:jc w:val="center"/>
              <w:rPr>
                <w:rFonts w:ascii="Calibri" w:hAnsi="Calibri"/>
                <w:color w:val="000000"/>
                <w:sz w:val="20"/>
                <w:szCs w:val="20"/>
              </w:rPr>
            </w:pPr>
            <w:r>
              <w:rPr>
                <w:rFonts w:ascii="Calibri" w:hAnsi="Calibri"/>
                <w:color w:val="000000"/>
                <w:sz w:val="20"/>
                <w:szCs w:val="20"/>
              </w:rPr>
              <w:t>Y</w:t>
            </w:r>
          </w:p>
        </w:tc>
      </w:tr>
      <w:tr w:rsidR="00E927DA" w:rsidTr="00AC2E9F">
        <w:trPr>
          <w:trHeight w:val="765"/>
        </w:trPr>
        <w:tc>
          <w:tcPr>
            <w:tcW w:w="810" w:type="dxa"/>
            <w:shd w:val="clear" w:color="000000" w:fill="FFFFFF"/>
            <w:vAlign w:val="center"/>
            <w:hideMark/>
          </w:tcPr>
          <w:p w:rsidR="00E927DA" w:rsidRDefault="00E927DA" w:rsidP="00AC2E9F">
            <w:pPr>
              <w:jc w:val="center"/>
              <w:rPr>
                <w:rFonts w:ascii="Calibri" w:hAnsi="Calibri"/>
                <w:bCs/>
                <w:color w:val="000000"/>
                <w:sz w:val="20"/>
                <w:szCs w:val="20"/>
              </w:rPr>
            </w:pPr>
            <w:r>
              <w:rPr>
                <w:rFonts w:ascii="Calibri" w:hAnsi="Calibri"/>
                <w:bCs/>
                <w:color w:val="000000"/>
                <w:sz w:val="20"/>
                <w:szCs w:val="20"/>
              </w:rPr>
              <w:lastRenderedPageBreak/>
              <w:t>QSURGN2</w:t>
            </w:r>
            <w:r w:rsidR="00B43CD2">
              <w:rPr>
                <w:rFonts w:ascii="Calibri" w:hAnsi="Calibri"/>
                <w:bCs/>
                <w:color w:val="000000"/>
                <w:sz w:val="20"/>
                <w:szCs w:val="20"/>
              </w:rPr>
              <w:t>3A</w:t>
            </w:r>
          </w:p>
        </w:tc>
        <w:tc>
          <w:tcPr>
            <w:tcW w:w="900" w:type="dxa"/>
            <w:shd w:val="clear" w:color="000000" w:fill="FFFFFF"/>
            <w:vAlign w:val="center"/>
            <w:hideMark/>
          </w:tcPr>
          <w:p w:rsidR="00E927DA" w:rsidRPr="005466CA" w:rsidRDefault="00E927DA"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27DA" w:rsidRPr="00582D02" w:rsidRDefault="00AC2E9F"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E927DA" w:rsidRPr="00582D02" w:rsidRDefault="00E927DA" w:rsidP="00CF5084">
            <w:pPr>
              <w:jc w:val="center"/>
              <w:rPr>
                <w:rFonts w:ascii="Calibri" w:hAnsi="Calibri"/>
                <w:color w:val="000000"/>
                <w:sz w:val="20"/>
                <w:szCs w:val="20"/>
              </w:rPr>
            </w:pPr>
          </w:p>
        </w:tc>
        <w:tc>
          <w:tcPr>
            <w:tcW w:w="998" w:type="dxa"/>
            <w:shd w:val="clear" w:color="000000" w:fill="FFFFFF"/>
            <w:vAlign w:val="center"/>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27DA" w:rsidRPr="00582D02" w:rsidRDefault="00E927DA" w:rsidP="00CF5084">
            <w:pPr>
              <w:jc w:val="center"/>
              <w:rPr>
                <w:rFonts w:ascii="Calibri" w:hAnsi="Calibri"/>
                <w:color w:val="000000"/>
                <w:sz w:val="20"/>
                <w:szCs w:val="20"/>
              </w:rPr>
            </w:pPr>
          </w:p>
        </w:tc>
        <w:tc>
          <w:tcPr>
            <w:tcW w:w="999" w:type="dxa"/>
            <w:shd w:val="clear" w:color="000000" w:fill="FFFFFF"/>
            <w:vAlign w:val="center"/>
            <w:hideMark/>
          </w:tcPr>
          <w:p w:rsidR="00E927DA" w:rsidRPr="00582D02" w:rsidRDefault="00E927DA" w:rsidP="00CF5084">
            <w:pPr>
              <w:jc w:val="center"/>
              <w:rPr>
                <w:rFonts w:ascii="Calibri" w:hAnsi="Calibri"/>
                <w:color w:val="000000"/>
                <w:sz w:val="20"/>
                <w:szCs w:val="20"/>
              </w:rPr>
            </w:pPr>
            <w:r>
              <w:rPr>
                <w:rFonts w:ascii="Calibri" w:hAnsi="Calibri"/>
                <w:color w:val="000000"/>
                <w:sz w:val="20"/>
                <w:szCs w:val="20"/>
              </w:rPr>
              <w:t>Y</w:t>
            </w:r>
          </w:p>
        </w:tc>
      </w:tr>
      <w:tr w:rsidR="00E927DA" w:rsidTr="00AC2E9F">
        <w:trPr>
          <w:trHeight w:val="765"/>
        </w:trPr>
        <w:tc>
          <w:tcPr>
            <w:tcW w:w="810" w:type="dxa"/>
            <w:shd w:val="clear" w:color="000000" w:fill="FFFFFF"/>
            <w:vAlign w:val="center"/>
            <w:hideMark/>
          </w:tcPr>
          <w:p w:rsidR="00E927DA" w:rsidRDefault="00E927DA" w:rsidP="00AC2E9F">
            <w:pPr>
              <w:jc w:val="center"/>
            </w:pPr>
            <w:r w:rsidRPr="00D86F7A">
              <w:rPr>
                <w:rFonts w:ascii="Calibri" w:hAnsi="Calibri"/>
                <w:color w:val="000000"/>
                <w:sz w:val="20"/>
                <w:szCs w:val="20"/>
              </w:rPr>
              <w:t>QSURGN23A</w:t>
            </w:r>
          </w:p>
        </w:tc>
        <w:tc>
          <w:tcPr>
            <w:tcW w:w="900" w:type="dxa"/>
            <w:shd w:val="clear" w:color="000000" w:fill="FFFFFF"/>
            <w:vAlign w:val="center"/>
            <w:hideMark/>
          </w:tcPr>
          <w:p w:rsidR="00E927DA" w:rsidRPr="005466CA" w:rsidRDefault="00E927DA" w:rsidP="008865DF">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E927DA" w:rsidRPr="005466CA" w:rsidRDefault="00E927DA" w:rsidP="008865DF">
            <w:pPr>
              <w:jc w:val="center"/>
              <w:rPr>
                <w:rFonts w:ascii="Calibri" w:hAnsi="Calibri"/>
                <w:color w:val="000000"/>
                <w:sz w:val="20"/>
                <w:szCs w:val="20"/>
              </w:rPr>
            </w:pPr>
            <w:r>
              <w:rPr>
                <w:rFonts w:ascii="Calibri" w:hAnsi="Calibri"/>
                <w:color w:val="000000"/>
                <w:sz w:val="20"/>
                <w:szCs w:val="20"/>
              </w:rPr>
              <w:t>SUBIEN</w:t>
            </w:r>
            <w:r w:rsidR="00AC2E9F">
              <w:rPr>
                <w:rFonts w:ascii="Calibri" w:hAnsi="Calibri"/>
                <w:color w:val="000000"/>
                <w:sz w:val="20"/>
                <w:szCs w:val="20"/>
              </w:rPr>
              <w:t>(.112)</w:t>
            </w:r>
          </w:p>
        </w:tc>
        <w:tc>
          <w:tcPr>
            <w:tcW w:w="1710" w:type="dxa"/>
            <w:shd w:val="clear" w:color="000000" w:fill="FFFFFF"/>
            <w:vAlign w:val="center"/>
            <w:hideMark/>
          </w:tcPr>
          <w:p w:rsidR="00E927DA" w:rsidRPr="005466CA" w:rsidRDefault="00E927DA" w:rsidP="008865DF">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E927DA" w:rsidRPr="005466CA" w:rsidRDefault="00E927DA" w:rsidP="008865DF">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27DA" w:rsidRPr="005466CA" w:rsidRDefault="00E927DA" w:rsidP="008865DF">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E927DA" w:rsidRPr="005466CA" w:rsidRDefault="00E927DA" w:rsidP="008865DF">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927DA" w:rsidRPr="005466CA" w:rsidRDefault="00E927DA" w:rsidP="008865DF">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E927DA" w:rsidRPr="005466CA" w:rsidRDefault="00E927DA" w:rsidP="008865DF">
            <w:pPr>
              <w:jc w:val="center"/>
              <w:rPr>
                <w:rFonts w:ascii="Calibri" w:hAnsi="Calibri"/>
                <w:color w:val="000000"/>
                <w:sz w:val="20"/>
                <w:szCs w:val="20"/>
              </w:rPr>
            </w:pPr>
          </w:p>
        </w:tc>
        <w:tc>
          <w:tcPr>
            <w:tcW w:w="998" w:type="dxa"/>
            <w:shd w:val="clear" w:color="000000" w:fill="FFFFFF"/>
            <w:vAlign w:val="center"/>
          </w:tcPr>
          <w:p w:rsidR="00E927DA" w:rsidRPr="005466CA" w:rsidRDefault="00E927DA" w:rsidP="008865D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E927DA" w:rsidRPr="005466CA" w:rsidRDefault="00E927DA" w:rsidP="008865DF">
            <w:pPr>
              <w:jc w:val="center"/>
              <w:rPr>
                <w:rFonts w:ascii="Calibri" w:hAnsi="Calibri"/>
                <w:color w:val="000000"/>
                <w:sz w:val="20"/>
                <w:szCs w:val="20"/>
              </w:rPr>
            </w:pPr>
          </w:p>
        </w:tc>
        <w:tc>
          <w:tcPr>
            <w:tcW w:w="999" w:type="dxa"/>
            <w:shd w:val="clear" w:color="000000" w:fill="FFFFFF"/>
            <w:vAlign w:val="center"/>
            <w:hideMark/>
          </w:tcPr>
          <w:p w:rsidR="00E927DA" w:rsidRPr="005466CA" w:rsidRDefault="00E927DA" w:rsidP="008865DF">
            <w:pPr>
              <w:jc w:val="center"/>
              <w:rPr>
                <w:rFonts w:ascii="Calibri" w:hAnsi="Calibri"/>
                <w:color w:val="000000"/>
                <w:sz w:val="20"/>
                <w:szCs w:val="20"/>
              </w:rPr>
            </w:pPr>
            <w:r>
              <w:rPr>
                <w:rFonts w:ascii="Calibri" w:hAnsi="Calibri"/>
                <w:color w:val="000000"/>
                <w:sz w:val="20"/>
                <w:szCs w:val="20"/>
              </w:rPr>
              <w:t>Y</w:t>
            </w:r>
          </w:p>
        </w:tc>
      </w:tr>
      <w:tr w:rsidR="00E927DA" w:rsidTr="00AC2E9F">
        <w:trPr>
          <w:trHeight w:val="765"/>
        </w:trPr>
        <w:tc>
          <w:tcPr>
            <w:tcW w:w="810" w:type="dxa"/>
            <w:shd w:val="clear" w:color="000000" w:fill="FFFFFF"/>
            <w:vAlign w:val="center"/>
            <w:hideMark/>
          </w:tcPr>
          <w:p w:rsidR="00E927DA" w:rsidRDefault="00E927DA" w:rsidP="00AC2E9F">
            <w:pPr>
              <w:jc w:val="center"/>
            </w:pPr>
            <w:r w:rsidRPr="00D86F7A">
              <w:rPr>
                <w:rFonts w:ascii="Calibri" w:hAnsi="Calibri"/>
                <w:color w:val="000000"/>
                <w:sz w:val="20"/>
                <w:szCs w:val="20"/>
              </w:rPr>
              <w:t>QSURGN23A</w:t>
            </w:r>
          </w:p>
        </w:tc>
        <w:tc>
          <w:tcPr>
            <w:tcW w:w="90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SUBSUBIEN</w:t>
            </w:r>
            <w:r w:rsidR="00AC2E9F">
              <w:rPr>
                <w:rFonts w:ascii="Calibri" w:hAnsi="Calibri"/>
                <w:color w:val="000000"/>
                <w:sz w:val="20"/>
                <w:szCs w:val="20"/>
              </w:rPr>
              <w:t>(1)</w:t>
            </w:r>
          </w:p>
        </w:tc>
        <w:tc>
          <w:tcPr>
            <w:tcW w:w="171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NUM</w:t>
            </w:r>
            <w:r w:rsidR="001A10E2">
              <w:rPr>
                <w:rFonts w:ascii="Calibri" w:hAnsi="Calibri"/>
                <w:color w:val="000000"/>
                <w:sz w:val="20"/>
                <w:szCs w:val="20"/>
              </w:rPr>
              <w:t>E</w:t>
            </w:r>
            <w:r>
              <w:rPr>
                <w:rFonts w:ascii="Calibri" w:hAnsi="Calibri"/>
                <w:color w:val="000000"/>
                <w:sz w:val="20"/>
                <w:szCs w:val="20"/>
              </w:rPr>
              <w:t>RIC</w:t>
            </w:r>
          </w:p>
        </w:tc>
        <w:tc>
          <w:tcPr>
            <w:tcW w:w="63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E927DA" w:rsidRPr="005466CA" w:rsidRDefault="00E927DA" w:rsidP="008865DF">
            <w:pPr>
              <w:jc w:val="center"/>
              <w:rPr>
                <w:rFonts w:ascii="Calibri" w:hAnsi="Calibri"/>
                <w:color w:val="000000"/>
                <w:sz w:val="20"/>
                <w:szCs w:val="20"/>
              </w:rPr>
            </w:pPr>
          </w:p>
        </w:tc>
        <w:tc>
          <w:tcPr>
            <w:tcW w:w="998" w:type="dxa"/>
            <w:shd w:val="clear" w:color="000000" w:fill="FFFFFF"/>
            <w:vAlign w:val="center"/>
          </w:tcPr>
          <w:p w:rsidR="00E927DA" w:rsidRDefault="00E927DA" w:rsidP="002A4FC3">
            <w:pPr>
              <w:jc w:val="center"/>
            </w:pPr>
            <w:r w:rsidRPr="00FA2905">
              <w:rPr>
                <w:rFonts w:ascii="Calibri" w:hAnsi="Calibri"/>
                <w:color w:val="000000"/>
                <w:sz w:val="20"/>
                <w:szCs w:val="20"/>
              </w:rPr>
              <w:t>OR</w:t>
            </w:r>
          </w:p>
        </w:tc>
        <w:tc>
          <w:tcPr>
            <w:tcW w:w="998" w:type="dxa"/>
            <w:shd w:val="clear" w:color="000000" w:fill="FFFFFF"/>
            <w:vAlign w:val="center"/>
            <w:hideMark/>
          </w:tcPr>
          <w:p w:rsidR="00E927DA" w:rsidRPr="005466CA" w:rsidRDefault="00E927DA" w:rsidP="008865DF">
            <w:pPr>
              <w:jc w:val="center"/>
              <w:rPr>
                <w:rFonts w:ascii="Calibri" w:hAnsi="Calibri"/>
                <w:color w:val="000000"/>
                <w:sz w:val="20"/>
                <w:szCs w:val="20"/>
              </w:rPr>
            </w:pPr>
          </w:p>
        </w:tc>
        <w:tc>
          <w:tcPr>
            <w:tcW w:w="999"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N</w:t>
            </w:r>
          </w:p>
        </w:tc>
      </w:tr>
      <w:tr w:rsidR="00E927DA" w:rsidTr="00AC2E9F">
        <w:trPr>
          <w:trHeight w:val="255"/>
        </w:trPr>
        <w:tc>
          <w:tcPr>
            <w:tcW w:w="810" w:type="dxa"/>
            <w:shd w:val="clear" w:color="000000" w:fill="FFFFFF"/>
            <w:vAlign w:val="center"/>
            <w:hideMark/>
          </w:tcPr>
          <w:p w:rsidR="00E927DA" w:rsidRDefault="00E927DA" w:rsidP="00AC2E9F">
            <w:pPr>
              <w:jc w:val="center"/>
              <w:rPr>
                <w:rFonts w:ascii="Calibri" w:hAnsi="Calibri"/>
                <w:color w:val="000000"/>
                <w:sz w:val="20"/>
                <w:szCs w:val="20"/>
              </w:rPr>
            </w:pPr>
            <w:r>
              <w:rPr>
                <w:rFonts w:ascii="Calibri" w:hAnsi="Calibri"/>
                <w:color w:val="000000"/>
                <w:sz w:val="20"/>
                <w:szCs w:val="20"/>
              </w:rPr>
              <w:t>QSURGN23A</w:t>
            </w:r>
          </w:p>
        </w:tc>
        <w:tc>
          <w:tcPr>
            <w:tcW w:w="90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E927DA" w:rsidRDefault="00E927DA" w:rsidP="008865DF">
            <w:pPr>
              <w:jc w:val="center"/>
              <w:rPr>
                <w:rFonts w:ascii="Calibri" w:hAnsi="Calibri"/>
                <w:color w:val="000000"/>
                <w:sz w:val="20"/>
                <w:szCs w:val="20"/>
              </w:rPr>
            </w:pPr>
            <w:proofErr w:type="spellStart"/>
            <w:r>
              <w:rPr>
                <w:rFonts w:ascii="Calibri" w:hAnsi="Calibri"/>
                <w:color w:val="000000"/>
                <w:sz w:val="20"/>
                <w:szCs w:val="20"/>
              </w:rPr>
              <w:t>TimeOn</w:t>
            </w:r>
            <w:proofErr w:type="spellEnd"/>
          </w:p>
        </w:tc>
        <w:tc>
          <w:tcPr>
            <w:tcW w:w="171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TIME ON</w:t>
            </w:r>
          </w:p>
        </w:tc>
        <w:tc>
          <w:tcPr>
            <w:tcW w:w="108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E927DA" w:rsidRDefault="00532C70" w:rsidP="008865DF">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E927DA" w:rsidRDefault="00E927DA" w:rsidP="002A4FC3">
            <w:pPr>
              <w:jc w:val="center"/>
            </w:pPr>
            <w:r w:rsidRPr="00FA2905">
              <w:rPr>
                <w:rFonts w:ascii="Calibri" w:hAnsi="Calibri"/>
                <w:color w:val="000000"/>
                <w:sz w:val="20"/>
                <w:szCs w:val="20"/>
              </w:rPr>
              <w:t>OR</w:t>
            </w:r>
          </w:p>
        </w:tc>
        <w:tc>
          <w:tcPr>
            <w:tcW w:w="998" w:type="dxa"/>
            <w:shd w:val="clear" w:color="000000" w:fill="FFFFFF"/>
            <w:vAlign w:val="center"/>
            <w:hideMark/>
          </w:tcPr>
          <w:p w:rsidR="00E927DA" w:rsidRDefault="00E927DA" w:rsidP="008865DF">
            <w:pPr>
              <w:jc w:val="center"/>
              <w:rPr>
                <w:rFonts w:ascii="Calibri" w:hAnsi="Calibri"/>
                <w:color w:val="000000"/>
                <w:sz w:val="20"/>
                <w:szCs w:val="20"/>
              </w:rPr>
            </w:pPr>
          </w:p>
        </w:tc>
        <w:tc>
          <w:tcPr>
            <w:tcW w:w="999"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Y</w:t>
            </w:r>
          </w:p>
        </w:tc>
      </w:tr>
      <w:tr w:rsidR="00E927DA" w:rsidTr="00AC2E9F">
        <w:trPr>
          <w:trHeight w:val="255"/>
        </w:trPr>
        <w:tc>
          <w:tcPr>
            <w:tcW w:w="810" w:type="dxa"/>
            <w:shd w:val="clear" w:color="000000" w:fill="FFFFFF"/>
            <w:vAlign w:val="center"/>
            <w:hideMark/>
          </w:tcPr>
          <w:p w:rsidR="00E927DA" w:rsidRDefault="00E927DA" w:rsidP="00AC2E9F">
            <w:pPr>
              <w:jc w:val="center"/>
              <w:rPr>
                <w:rFonts w:ascii="Calibri" w:hAnsi="Calibri"/>
                <w:color w:val="000000"/>
                <w:sz w:val="20"/>
                <w:szCs w:val="20"/>
              </w:rPr>
            </w:pPr>
            <w:r>
              <w:rPr>
                <w:rFonts w:ascii="Calibri" w:hAnsi="Calibri"/>
                <w:color w:val="000000"/>
                <w:sz w:val="20"/>
                <w:szCs w:val="20"/>
              </w:rPr>
              <w:t>QSURGN23A</w:t>
            </w:r>
          </w:p>
        </w:tc>
        <w:tc>
          <w:tcPr>
            <w:tcW w:w="90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E927DA" w:rsidRDefault="00E927DA" w:rsidP="008865DF">
            <w:pPr>
              <w:jc w:val="center"/>
              <w:rPr>
                <w:rFonts w:ascii="Calibri" w:hAnsi="Calibri"/>
                <w:color w:val="000000"/>
                <w:sz w:val="20"/>
                <w:szCs w:val="20"/>
              </w:rPr>
            </w:pPr>
            <w:proofErr w:type="spellStart"/>
            <w:r>
              <w:rPr>
                <w:rFonts w:ascii="Calibri" w:hAnsi="Calibri"/>
                <w:color w:val="000000"/>
                <w:sz w:val="20"/>
                <w:szCs w:val="20"/>
              </w:rPr>
              <w:t>TimeOff</w:t>
            </w:r>
            <w:proofErr w:type="spellEnd"/>
          </w:p>
        </w:tc>
        <w:tc>
          <w:tcPr>
            <w:tcW w:w="171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TIME OFF</w:t>
            </w:r>
          </w:p>
        </w:tc>
        <w:tc>
          <w:tcPr>
            <w:tcW w:w="108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E927DA" w:rsidRDefault="00532C70" w:rsidP="008865DF">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E927DA" w:rsidRDefault="00E927DA" w:rsidP="002A4FC3">
            <w:pPr>
              <w:jc w:val="center"/>
            </w:pPr>
            <w:r w:rsidRPr="00FA2905">
              <w:rPr>
                <w:rFonts w:ascii="Calibri" w:hAnsi="Calibri"/>
                <w:color w:val="000000"/>
                <w:sz w:val="20"/>
                <w:szCs w:val="20"/>
              </w:rPr>
              <w:t>OR</w:t>
            </w:r>
          </w:p>
        </w:tc>
        <w:tc>
          <w:tcPr>
            <w:tcW w:w="998" w:type="dxa"/>
            <w:shd w:val="clear" w:color="000000" w:fill="FFFFFF"/>
            <w:vAlign w:val="center"/>
            <w:hideMark/>
          </w:tcPr>
          <w:p w:rsidR="00E927DA" w:rsidRDefault="00E927DA" w:rsidP="008865DF">
            <w:pPr>
              <w:jc w:val="center"/>
              <w:rPr>
                <w:rFonts w:ascii="Calibri" w:hAnsi="Calibri"/>
                <w:color w:val="000000"/>
                <w:sz w:val="20"/>
                <w:szCs w:val="20"/>
              </w:rPr>
            </w:pPr>
          </w:p>
        </w:tc>
        <w:tc>
          <w:tcPr>
            <w:tcW w:w="999"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Y</w:t>
            </w:r>
          </w:p>
        </w:tc>
      </w:tr>
      <w:tr w:rsidR="00E927DA" w:rsidTr="00AC2E9F">
        <w:trPr>
          <w:trHeight w:val="1020"/>
        </w:trPr>
        <w:tc>
          <w:tcPr>
            <w:tcW w:w="810" w:type="dxa"/>
            <w:shd w:val="clear" w:color="000000" w:fill="FFFFFF"/>
            <w:vAlign w:val="center"/>
            <w:hideMark/>
          </w:tcPr>
          <w:p w:rsidR="00E927DA" w:rsidRDefault="00E927DA" w:rsidP="00AC2E9F">
            <w:pPr>
              <w:jc w:val="center"/>
              <w:rPr>
                <w:rFonts w:ascii="Calibri" w:hAnsi="Calibri"/>
                <w:color w:val="000000"/>
                <w:sz w:val="20"/>
                <w:szCs w:val="20"/>
              </w:rPr>
            </w:pPr>
            <w:r>
              <w:rPr>
                <w:rFonts w:ascii="Calibri" w:hAnsi="Calibri"/>
                <w:color w:val="000000"/>
                <w:sz w:val="20"/>
                <w:szCs w:val="20"/>
              </w:rPr>
              <w:t>QSURGN23A</w:t>
            </w:r>
          </w:p>
        </w:tc>
        <w:tc>
          <w:tcPr>
            <w:tcW w:w="90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E927DA" w:rsidRDefault="00E927DA" w:rsidP="008865DF">
            <w:pPr>
              <w:jc w:val="center"/>
              <w:rPr>
                <w:rFonts w:ascii="Calibri" w:hAnsi="Calibri"/>
                <w:color w:val="000000"/>
                <w:sz w:val="20"/>
                <w:szCs w:val="20"/>
              </w:rPr>
            </w:pPr>
            <w:proofErr w:type="spellStart"/>
            <w:r>
              <w:rPr>
                <w:rFonts w:ascii="Calibri" w:hAnsi="Calibri"/>
                <w:color w:val="000000"/>
                <w:sz w:val="20"/>
                <w:szCs w:val="20"/>
              </w:rPr>
              <w:t>ReliefReas</w:t>
            </w:r>
            <w:proofErr w:type="spellEnd"/>
          </w:p>
        </w:tc>
        <w:tc>
          <w:tcPr>
            <w:tcW w:w="171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REASON FOR RELIEF</w:t>
            </w:r>
          </w:p>
        </w:tc>
        <w:tc>
          <w:tcPr>
            <w:tcW w:w="108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20</w:t>
            </w:r>
          </w:p>
        </w:tc>
        <w:tc>
          <w:tcPr>
            <w:tcW w:w="998" w:type="dxa"/>
            <w:shd w:val="clear" w:color="000000" w:fill="FFFFFF"/>
            <w:vAlign w:val="center"/>
          </w:tcPr>
          <w:p w:rsidR="00E927DA" w:rsidRDefault="00E927DA" w:rsidP="008865DF">
            <w:pPr>
              <w:jc w:val="center"/>
              <w:rPr>
                <w:rFonts w:ascii="Calibri" w:hAnsi="Calibri"/>
                <w:color w:val="000000"/>
                <w:sz w:val="20"/>
                <w:szCs w:val="20"/>
              </w:rPr>
            </w:pPr>
          </w:p>
        </w:tc>
        <w:tc>
          <w:tcPr>
            <w:tcW w:w="998" w:type="dxa"/>
            <w:shd w:val="clear" w:color="000000" w:fill="FFFFFF"/>
            <w:vAlign w:val="center"/>
          </w:tcPr>
          <w:p w:rsidR="00E927DA" w:rsidRDefault="00E927DA" w:rsidP="002A4FC3">
            <w:pPr>
              <w:jc w:val="center"/>
            </w:pPr>
            <w:r w:rsidRPr="00FA2905">
              <w:rPr>
                <w:rFonts w:ascii="Calibri" w:hAnsi="Calibri"/>
                <w:color w:val="000000"/>
                <w:sz w:val="20"/>
                <w:szCs w:val="20"/>
              </w:rPr>
              <w:t>OR</w:t>
            </w:r>
          </w:p>
        </w:tc>
        <w:tc>
          <w:tcPr>
            <w:tcW w:w="998"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PERSONAL;SHIFT CHANGE;ADMINISTRATIVE;</w:t>
            </w:r>
          </w:p>
        </w:tc>
        <w:tc>
          <w:tcPr>
            <w:tcW w:w="999"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Y</w:t>
            </w:r>
          </w:p>
        </w:tc>
      </w:tr>
      <w:tr w:rsidR="00E927DA" w:rsidTr="00AC2E9F">
        <w:trPr>
          <w:trHeight w:val="765"/>
        </w:trPr>
        <w:tc>
          <w:tcPr>
            <w:tcW w:w="810" w:type="dxa"/>
            <w:shd w:val="clear" w:color="000000" w:fill="FFFFFF"/>
            <w:vAlign w:val="center"/>
            <w:hideMark/>
          </w:tcPr>
          <w:p w:rsidR="00E927DA" w:rsidRDefault="00E927DA" w:rsidP="00AC2E9F">
            <w:pPr>
              <w:jc w:val="center"/>
              <w:rPr>
                <w:rFonts w:ascii="Calibri" w:hAnsi="Calibri"/>
                <w:color w:val="000000"/>
                <w:sz w:val="20"/>
                <w:szCs w:val="20"/>
              </w:rPr>
            </w:pPr>
            <w:r>
              <w:rPr>
                <w:rFonts w:ascii="Calibri" w:hAnsi="Calibri"/>
                <w:color w:val="000000"/>
                <w:sz w:val="20"/>
                <w:szCs w:val="20"/>
              </w:rPr>
              <w:t>QSURGN23A</w:t>
            </w:r>
          </w:p>
        </w:tc>
        <w:tc>
          <w:tcPr>
            <w:tcW w:w="90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Comment</w:t>
            </w:r>
          </w:p>
        </w:tc>
        <w:tc>
          <w:tcPr>
            <w:tcW w:w="171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COMMENT</w:t>
            </w:r>
          </w:p>
        </w:tc>
        <w:tc>
          <w:tcPr>
            <w:tcW w:w="108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E927DA" w:rsidRDefault="00E927DA" w:rsidP="008865DF">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E927DA" w:rsidRDefault="00E927DA" w:rsidP="008865DF">
            <w:pPr>
              <w:jc w:val="center"/>
              <w:rPr>
                <w:rFonts w:ascii="Calibri" w:hAnsi="Calibri"/>
                <w:color w:val="000000"/>
                <w:sz w:val="20"/>
                <w:szCs w:val="20"/>
              </w:rPr>
            </w:pPr>
          </w:p>
        </w:tc>
        <w:tc>
          <w:tcPr>
            <w:tcW w:w="998" w:type="dxa"/>
            <w:shd w:val="clear" w:color="000000" w:fill="FFFFFF"/>
            <w:vAlign w:val="center"/>
          </w:tcPr>
          <w:p w:rsidR="00E927DA" w:rsidRDefault="00E927DA" w:rsidP="002A4FC3">
            <w:pPr>
              <w:jc w:val="center"/>
            </w:pPr>
            <w:r w:rsidRPr="00FA2905">
              <w:rPr>
                <w:rFonts w:ascii="Calibri" w:hAnsi="Calibri"/>
                <w:color w:val="000000"/>
                <w:sz w:val="20"/>
                <w:szCs w:val="20"/>
              </w:rPr>
              <w:t>OR</w:t>
            </w:r>
          </w:p>
        </w:tc>
        <w:tc>
          <w:tcPr>
            <w:tcW w:w="998" w:type="dxa"/>
            <w:shd w:val="clear" w:color="000000" w:fill="FFFFFF"/>
            <w:vAlign w:val="center"/>
            <w:hideMark/>
          </w:tcPr>
          <w:p w:rsidR="00E927DA" w:rsidRDefault="00E927DA" w:rsidP="008865DF">
            <w:pPr>
              <w:jc w:val="center"/>
              <w:rPr>
                <w:rFonts w:ascii="Calibri" w:hAnsi="Calibri"/>
                <w:color w:val="000000"/>
                <w:sz w:val="20"/>
                <w:szCs w:val="20"/>
              </w:rPr>
            </w:pPr>
          </w:p>
        </w:tc>
        <w:tc>
          <w:tcPr>
            <w:tcW w:w="999" w:type="dxa"/>
            <w:shd w:val="clear" w:color="000000" w:fill="FFFFFF"/>
            <w:vAlign w:val="center"/>
            <w:hideMark/>
          </w:tcPr>
          <w:p w:rsidR="00E927DA" w:rsidRDefault="00E927DA" w:rsidP="008865DF">
            <w:pPr>
              <w:jc w:val="center"/>
              <w:rPr>
                <w:rFonts w:ascii="Calibri" w:hAnsi="Calibri"/>
                <w:color w:val="000000"/>
                <w:sz w:val="20"/>
                <w:szCs w:val="20"/>
              </w:rPr>
            </w:pPr>
            <w:r>
              <w:rPr>
                <w:rFonts w:ascii="Calibri" w:hAnsi="Calibri"/>
                <w:color w:val="000000"/>
                <w:sz w:val="20"/>
                <w:szCs w:val="20"/>
              </w:rPr>
              <w:t>Y</w:t>
            </w:r>
          </w:p>
        </w:tc>
      </w:tr>
      <w:tr w:rsidR="00C76093" w:rsidTr="00AC2E9F">
        <w:trPr>
          <w:trHeight w:val="765"/>
        </w:trPr>
        <w:tc>
          <w:tcPr>
            <w:tcW w:w="81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N23A</w:t>
            </w:r>
          </w:p>
        </w:tc>
        <w:tc>
          <w:tcPr>
            <w:tcW w:w="900" w:type="dxa"/>
            <w:shd w:val="clear" w:color="000000" w:fill="FFFFFF"/>
            <w:vAlign w:val="center"/>
          </w:tcPr>
          <w:p w:rsidR="00C76093" w:rsidRPr="0055732A" w:rsidRDefault="00C76093" w:rsidP="0065208C">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C76093" w:rsidRPr="0055732A" w:rsidRDefault="00C76093" w:rsidP="0065208C">
            <w:pPr>
              <w:jc w:val="center"/>
              <w:rPr>
                <w:rFonts w:ascii="Calibri" w:hAnsi="Calibri"/>
                <w:color w:val="000000"/>
                <w:sz w:val="20"/>
                <w:szCs w:val="20"/>
              </w:rPr>
            </w:pPr>
          </w:p>
        </w:tc>
        <w:tc>
          <w:tcPr>
            <w:tcW w:w="998"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C76093" w:rsidRPr="0055732A" w:rsidRDefault="00C76093" w:rsidP="0065208C">
            <w:pPr>
              <w:jc w:val="center"/>
              <w:rPr>
                <w:rFonts w:ascii="Calibri" w:hAnsi="Calibri"/>
                <w:color w:val="000000"/>
                <w:sz w:val="20"/>
                <w:szCs w:val="20"/>
              </w:rPr>
            </w:pPr>
          </w:p>
        </w:tc>
        <w:tc>
          <w:tcPr>
            <w:tcW w:w="999"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N</w:t>
            </w:r>
          </w:p>
        </w:tc>
      </w:tr>
    </w:tbl>
    <w:p w:rsidR="00424980" w:rsidRDefault="00424980"/>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270998" w:rsidTr="00270998">
        <w:trPr>
          <w:trHeight w:val="765"/>
        </w:trPr>
        <w:tc>
          <w:tcPr>
            <w:tcW w:w="810" w:type="dxa"/>
            <w:shd w:val="clear" w:color="000000" w:fill="FFFFFF"/>
            <w:vAlign w:val="center"/>
            <w:hideMark/>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270998" w:rsidRDefault="003F21BC" w:rsidP="00270998">
            <w:pPr>
              <w:jc w:val="center"/>
              <w:rPr>
                <w:rFonts w:ascii="Calibri" w:hAnsi="Calibri"/>
                <w:b/>
                <w:bCs/>
                <w:color w:val="000000"/>
                <w:sz w:val="20"/>
                <w:szCs w:val="20"/>
              </w:rPr>
            </w:pPr>
            <w:r>
              <w:rPr>
                <w:rFonts w:ascii="Calibri" w:hAnsi="Calibri"/>
                <w:b/>
                <w:bCs/>
                <w:color w:val="000000"/>
                <w:sz w:val="20"/>
                <w:szCs w:val="20"/>
              </w:rPr>
              <w:t>VistA</w:t>
            </w:r>
            <w:r w:rsidR="00270998">
              <w:rPr>
                <w:rFonts w:ascii="Calibri" w:hAnsi="Calibri"/>
                <w:b/>
                <w:bCs/>
                <w:color w:val="000000"/>
                <w:sz w:val="20"/>
                <w:szCs w:val="20"/>
              </w:rPr>
              <w:t xml:space="preserve"> Field Name</w:t>
            </w:r>
          </w:p>
        </w:tc>
        <w:tc>
          <w:tcPr>
            <w:tcW w:w="1080" w:type="dxa"/>
            <w:shd w:val="clear" w:color="000000" w:fill="FFFFFF"/>
            <w:vAlign w:val="center"/>
            <w:hideMark/>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270998" w:rsidRPr="00582D02" w:rsidRDefault="00270998" w:rsidP="00270998">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270998" w:rsidRDefault="00270998" w:rsidP="00270998">
            <w:pPr>
              <w:jc w:val="center"/>
              <w:rPr>
                <w:rFonts w:ascii="Calibri" w:hAnsi="Calibri"/>
                <w:b/>
                <w:bCs/>
                <w:color w:val="000000"/>
                <w:sz w:val="20"/>
                <w:szCs w:val="20"/>
              </w:rPr>
            </w:pPr>
            <w:r>
              <w:rPr>
                <w:rFonts w:ascii="Calibri" w:hAnsi="Calibri"/>
                <w:b/>
                <w:bCs/>
                <w:color w:val="000000"/>
                <w:sz w:val="20"/>
                <w:szCs w:val="20"/>
              </w:rPr>
              <w:t>Repetition</w:t>
            </w:r>
          </w:p>
        </w:tc>
      </w:tr>
      <w:tr w:rsidR="009F7FD9" w:rsidTr="00AC2E9F">
        <w:trPr>
          <w:trHeight w:val="765"/>
        </w:trPr>
        <w:tc>
          <w:tcPr>
            <w:tcW w:w="810" w:type="dxa"/>
            <w:shd w:val="clear" w:color="000000" w:fill="FFFFFF"/>
            <w:vAlign w:val="center"/>
            <w:hideMark/>
          </w:tcPr>
          <w:p w:rsidR="009F7FD9" w:rsidRDefault="009F7FD9" w:rsidP="00AC2E9F">
            <w:pPr>
              <w:jc w:val="center"/>
            </w:pPr>
            <w:r w:rsidRPr="008C2EC2">
              <w:rPr>
                <w:rFonts w:ascii="Calibri" w:hAnsi="Calibri"/>
                <w:color w:val="000000"/>
                <w:sz w:val="20"/>
                <w:szCs w:val="20"/>
              </w:rPr>
              <w:t>QSURGN26</w:t>
            </w:r>
          </w:p>
        </w:tc>
        <w:tc>
          <w:tcPr>
            <w:tcW w:w="90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270998">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270998">
            <w:pPr>
              <w:jc w:val="center"/>
              <w:rPr>
                <w:rFonts w:ascii="Calibri" w:hAnsi="Calibri"/>
                <w:color w:val="000000"/>
                <w:sz w:val="20"/>
                <w:szCs w:val="20"/>
              </w:rPr>
            </w:pPr>
          </w:p>
        </w:tc>
        <w:tc>
          <w:tcPr>
            <w:tcW w:w="998" w:type="dxa"/>
            <w:shd w:val="clear" w:color="000000" w:fill="FFFFFF"/>
            <w:vAlign w:val="center"/>
          </w:tcPr>
          <w:p w:rsidR="009F7FD9" w:rsidRPr="005466CA" w:rsidRDefault="00F47FB0" w:rsidP="0027099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270998">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Y</w:t>
            </w:r>
          </w:p>
        </w:tc>
      </w:tr>
      <w:tr w:rsidR="009F7FD9" w:rsidTr="00AC2E9F">
        <w:trPr>
          <w:trHeight w:val="765"/>
        </w:trPr>
        <w:tc>
          <w:tcPr>
            <w:tcW w:w="810" w:type="dxa"/>
            <w:shd w:val="clear" w:color="000000" w:fill="FFFFFF"/>
            <w:vAlign w:val="center"/>
            <w:hideMark/>
          </w:tcPr>
          <w:p w:rsidR="009F7FD9" w:rsidRDefault="009F7FD9" w:rsidP="00AC2E9F">
            <w:pPr>
              <w:jc w:val="center"/>
            </w:pPr>
            <w:r w:rsidRPr="008C2EC2">
              <w:rPr>
                <w:rFonts w:ascii="Calibri" w:hAnsi="Calibri"/>
                <w:color w:val="000000"/>
                <w:sz w:val="20"/>
                <w:szCs w:val="20"/>
              </w:rPr>
              <w:t>QSURGN26</w:t>
            </w:r>
          </w:p>
        </w:tc>
        <w:tc>
          <w:tcPr>
            <w:tcW w:w="90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270998">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270998">
            <w:pPr>
              <w:jc w:val="center"/>
              <w:rPr>
                <w:rFonts w:ascii="Calibri" w:hAnsi="Calibri"/>
                <w:color w:val="000000"/>
                <w:sz w:val="20"/>
                <w:szCs w:val="20"/>
              </w:rPr>
            </w:pPr>
          </w:p>
        </w:tc>
        <w:tc>
          <w:tcPr>
            <w:tcW w:w="998" w:type="dxa"/>
            <w:shd w:val="clear" w:color="000000" w:fill="FFFFFF"/>
            <w:vAlign w:val="center"/>
          </w:tcPr>
          <w:p w:rsidR="009F7FD9" w:rsidRPr="005466CA" w:rsidRDefault="00F47FB0" w:rsidP="0027099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270998">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270998">
            <w:pPr>
              <w:jc w:val="center"/>
              <w:rPr>
                <w:rFonts w:ascii="Calibri" w:hAnsi="Calibri"/>
                <w:color w:val="000000"/>
                <w:sz w:val="20"/>
                <w:szCs w:val="20"/>
              </w:rPr>
            </w:pPr>
            <w:r>
              <w:rPr>
                <w:rFonts w:ascii="Calibri" w:hAnsi="Calibri"/>
                <w:color w:val="000000"/>
                <w:sz w:val="20"/>
                <w:szCs w:val="20"/>
              </w:rPr>
              <w:t>Y</w:t>
            </w:r>
          </w:p>
        </w:tc>
      </w:tr>
      <w:tr w:rsidR="00B43CD2" w:rsidTr="00AC2E9F">
        <w:trPr>
          <w:trHeight w:val="765"/>
        </w:trPr>
        <w:tc>
          <w:tcPr>
            <w:tcW w:w="810" w:type="dxa"/>
            <w:shd w:val="clear" w:color="000000" w:fill="FFFFFF"/>
            <w:vAlign w:val="center"/>
            <w:hideMark/>
          </w:tcPr>
          <w:p w:rsidR="00B43CD2" w:rsidRDefault="00B43CD2" w:rsidP="00AC2E9F">
            <w:pPr>
              <w:jc w:val="center"/>
              <w:rPr>
                <w:rFonts w:ascii="Calibri" w:hAnsi="Calibri"/>
                <w:bCs/>
                <w:color w:val="000000"/>
                <w:sz w:val="20"/>
                <w:szCs w:val="20"/>
              </w:rPr>
            </w:pPr>
            <w:r>
              <w:rPr>
                <w:rFonts w:ascii="Calibri" w:hAnsi="Calibri"/>
                <w:bCs/>
                <w:color w:val="000000"/>
                <w:sz w:val="20"/>
                <w:szCs w:val="20"/>
              </w:rPr>
              <w:t>QSURGN26</w:t>
            </w:r>
          </w:p>
        </w:tc>
        <w:tc>
          <w:tcPr>
            <w:tcW w:w="900" w:type="dxa"/>
            <w:shd w:val="clear" w:color="000000" w:fill="FFFFFF"/>
            <w:vAlign w:val="center"/>
            <w:hideMark/>
          </w:tcPr>
          <w:p w:rsidR="00B43CD2" w:rsidRPr="005466CA" w:rsidRDefault="00B43CD2"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43CD2" w:rsidRPr="00582D02" w:rsidRDefault="00AC2E9F"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B43CD2" w:rsidRPr="00582D02" w:rsidRDefault="00B43CD2" w:rsidP="00CF5084">
            <w:pPr>
              <w:jc w:val="center"/>
              <w:rPr>
                <w:rFonts w:ascii="Calibri" w:hAnsi="Calibri"/>
                <w:color w:val="000000"/>
                <w:sz w:val="20"/>
                <w:szCs w:val="20"/>
              </w:rPr>
            </w:pPr>
          </w:p>
        </w:tc>
        <w:tc>
          <w:tcPr>
            <w:tcW w:w="998" w:type="dxa"/>
            <w:shd w:val="clear" w:color="000000" w:fill="FFFFFF"/>
            <w:vAlign w:val="center"/>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43CD2" w:rsidRPr="00582D02" w:rsidRDefault="00B43CD2" w:rsidP="00CF5084">
            <w:pPr>
              <w:jc w:val="center"/>
              <w:rPr>
                <w:rFonts w:ascii="Calibri" w:hAnsi="Calibri"/>
                <w:color w:val="000000"/>
                <w:sz w:val="20"/>
                <w:szCs w:val="20"/>
              </w:rPr>
            </w:pPr>
          </w:p>
        </w:tc>
        <w:tc>
          <w:tcPr>
            <w:tcW w:w="999"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Y</w:t>
            </w:r>
          </w:p>
        </w:tc>
      </w:tr>
      <w:tr w:rsidR="00B43CD2" w:rsidTr="00AC2E9F">
        <w:trPr>
          <w:trHeight w:val="765"/>
        </w:trPr>
        <w:tc>
          <w:tcPr>
            <w:tcW w:w="810" w:type="dxa"/>
            <w:shd w:val="clear" w:color="000000" w:fill="FFFFFF"/>
            <w:vAlign w:val="center"/>
            <w:hideMark/>
          </w:tcPr>
          <w:p w:rsidR="00B43CD2" w:rsidRDefault="00B43CD2" w:rsidP="00AC2E9F">
            <w:pPr>
              <w:jc w:val="center"/>
            </w:pPr>
            <w:r w:rsidRPr="008C2EC2">
              <w:rPr>
                <w:rFonts w:ascii="Calibri" w:hAnsi="Calibri"/>
                <w:color w:val="000000"/>
                <w:sz w:val="20"/>
                <w:szCs w:val="20"/>
              </w:rPr>
              <w:t>QSURGN26</w:t>
            </w:r>
          </w:p>
        </w:tc>
        <w:tc>
          <w:tcPr>
            <w:tcW w:w="900" w:type="dxa"/>
            <w:shd w:val="clear" w:color="000000" w:fill="FFFFFF"/>
            <w:vAlign w:val="center"/>
            <w:hideMark/>
          </w:tcPr>
          <w:p w:rsidR="00B43CD2" w:rsidRPr="005466CA" w:rsidRDefault="00B43CD2" w:rsidP="00270998">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B43CD2" w:rsidRPr="005466CA" w:rsidRDefault="00B43CD2" w:rsidP="00270998">
            <w:pPr>
              <w:jc w:val="center"/>
              <w:rPr>
                <w:rFonts w:ascii="Calibri" w:hAnsi="Calibri"/>
                <w:color w:val="000000"/>
                <w:sz w:val="20"/>
                <w:szCs w:val="20"/>
              </w:rPr>
            </w:pPr>
            <w:r>
              <w:rPr>
                <w:rFonts w:ascii="Calibri" w:hAnsi="Calibri"/>
                <w:color w:val="000000"/>
                <w:sz w:val="20"/>
                <w:szCs w:val="20"/>
              </w:rPr>
              <w:t>SUBIEN</w:t>
            </w:r>
            <w:r w:rsidR="00AC2E9F" w:rsidRPr="00AC2E9F">
              <w:rPr>
                <w:rFonts w:ascii="Calibri" w:hAnsi="Calibri"/>
                <w:color w:val="000000"/>
                <w:sz w:val="20"/>
                <w:szCs w:val="20"/>
              </w:rPr>
              <w:t>(.39)</w:t>
            </w:r>
          </w:p>
        </w:tc>
        <w:tc>
          <w:tcPr>
            <w:tcW w:w="1710" w:type="dxa"/>
            <w:shd w:val="clear" w:color="000000" w:fill="FFFFFF"/>
            <w:vAlign w:val="center"/>
            <w:hideMark/>
          </w:tcPr>
          <w:p w:rsidR="00B43CD2" w:rsidRPr="005466CA" w:rsidRDefault="00B43CD2" w:rsidP="00270998">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B43CD2" w:rsidRPr="005466CA" w:rsidRDefault="00B43CD2" w:rsidP="00270998">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43CD2" w:rsidRPr="005466CA" w:rsidRDefault="00B43CD2" w:rsidP="00270998">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43CD2" w:rsidRPr="005466CA" w:rsidRDefault="00B43CD2" w:rsidP="00270998">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43CD2" w:rsidRPr="005466CA" w:rsidRDefault="00B43CD2" w:rsidP="00270998">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B43CD2" w:rsidRPr="005466CA" w:rsidRDefault="00B43CD2" w:rsidP="00270998">
            <w:pPr>
              <w:jc w:val="center"/>
              <w:rPr>
                <w:rFonts w:ascii="Calibri" w:hAnsi="Calibri"/>
                <w:color w:val="000000"/>
                <w:sz w:val="20"/>
                <w:szCs w:val="20"/>
              </w:rPr>
            </w:pPr>
          </w:p>
        </w:tc>
        <w:tc>
          <w:tcPr>
            <w:tcW w:w="998" w:type="dxa"/>
            <w:shd w:val="clear" w:color="000000" w:fill="FFFFFF"/>
            <w:vAlign w:val="center"/>
          </w:tcPr>
          <w:p w:rsidR="00B43CD2" w:rsidRPr="005466CA" w:rsidRDefault="00B43CD2" w:rsidP="0027099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43CD2" w:rsidRPr="005466CA" w:rsidRDefault="00B43CD2" w:rsidP="00270998">
            <w:pPr>
              <w:jc w:val="center"/>
              <w:rPr>
                <w:rFonts w:ascii="Calibri" w:hAnsi="Calibri"/>
                <w:color w:val="000000"/>
                <w:sz w:val="20"/>
                <w:szCs w:val="20"/>
              </w:rPr>
            </w:pPr>
          </w:p>
        </w:tc>
        <w:tc>
          <w:tcPr>
            <w:tcW w:w="999" w:type="dxa"/>
            <w:shd w:val="clear" w:color="000000" w:fill="FFFFFF"/>
            <w:vAlign w:val="center"/>
            <w:hideMark/>
          </w:tcPr>
          <w:p w:rsidR="00B43CD2" w:rsidRPr="005466CA" w:rsidRDefault="00B43CD2" w:rsidP="00270998">
            <w:pPr>
              <w:jc w:val="center"/>
              <w:rPr>
                <w:rFonts w:ascii="Calibri" w:hAnsi="Calibri"/>
                <w:color w:val="000000"/>
                <w:sz w:val="20"/>
                <w:szCs w:val="20"/>
              </w:rPr>
            </w:pPr>
            <w:r>
              <w:rPr>
                <w:rFonts w:ascii="Calibri" w:hAnsi="Calibri"/>
                <w:color w:val="000000"/>
                <w:sz w:val="20"/>
                <w:szCs w:val="20"/>
              </w:rPr>
              <w:t>N</w:t>
            </w:r>
          </w:p>
        </w:tc>
      </w:tr>
      <w:tr w:rsidR="00B43CD2" w:rsidTr="00AC2E9F">
        <w:trPr>
          <w:trHeight w:val="255"/>
        </w:trPr>
        <w:tc>
          <w:tcPr>
            <w:tcW w:w="810" w:type="dxa"/>
            <w:shd w:val="clear" w:color="000000" w:fill="FFFFFF"/>
            <w:vAlign w:val="center"/>
            <w:hideMark/>
          </w:tcPr>
          <w:p w:rsidR="00B43CD2" w:rsidRDefault="00B43CD2" w:rsidP="00AC2E9F">
            <w:pPr>
              <w:jc w:val="center"/>
              <w:rPr>
                <w:rFonts w:ascii="Calibri" w:hAnsi="Calibri"/>
                <w:color w:val="000000"/>
                <w:sz w:val="20"/>
                <w:szCs w:val="20"/>
              </w:rPr>
            </w:pPr>
            <w:r>
              <w:rPr>
                <w:rFonts w:ascii="Calibri" w:hAnsi="Calibri"/>
                <w:color w:val="000000"/>
                <w:sz w:val="20"/>
                <w:szCs w:val="20"/>
              </w:rPr>
              <w:t>QSURGN26</w:t>
            </w:r>
          </w:p>
        </w:tc>
        <w:tc>
          <w:tcPr>
            <w:tcW w:w="900" w:type="dxa"/>
            <w:shd w:val="clear" w:color="000000" w:fill="FFFFFF"/>
            <w:vAlign w:val="center"/>
            <w:hideMark/>
          </w:tcPr>
          <w:p w:rsidR="00B43CD2" w:rsidRDefault="00B43CD2" w:rsidP="00270998">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B43CD2" w:rsidRDefault="00B43CD2" w:rsidP="00270998">
            <w:pPr>
              <w:jc w:val="center"/>
              <w:rPr>
                <w:rFonts w:ascii="Calibri" w:hAnsi="Calibri"/>
                <w:color w:val="000000"/>
                <w:sz w:val="20"/>
                <w:szCs w:val="20"/>
              </w:rPr>
            </w:pPr>
            <w:r>
              <w:rPr>
                <w:rFonts w:ascii="Calibri" w:hAnsi="Calibri"/>
                <w:color w:val="000000"/>
                <w:sz w:val="20"/>
                <w:szCs w:val="20"/>
              </w:rPr>
              <w:t>Irrigation</w:t>
            </w:r>
          </w:p>
        </w:tc>
        <w:tc>
          <w:tcPr>
            <w:tcW w:w="1710" w:type="dxa"/>
            <w:shd w:val="clear" w:color="000000" w:fill="FFFFFF"/>
            <w:vAlign w:val="center"/>
            <w:hideMark/>
          </w:tcPr>
          <w:p w:rsidR="00B43CD2" w:rsidRDefault="00B43CD2" w:rsidP="00270998">
            <w:pPr>
              <w:jc w:val="center"/>
              <w:rPr>
                <w:rFonts w:ascii="Calibri" w:hAnsi="Calibri"/>
                <w:color w:val="000000"/>
                <w:sz w:val="20"/>
                <w:szCs w:val="20"/>
              </w:rPr>
            </w:pPr>
            <w:r>
              <w:rPr>
                <w:rFonts w:ascii="Calibri" w:hAnsi="Calibri"/>
                <w:color w:val="000000"/>
                <w:sz w:val="20"/>
                <w:szCs w:val="20"/>
              </w:rPr>
              <w:t>IRRIGATION</w:t>
            </w:r>
          </w:p>
        </w:tc>
        <w:tc>
          <w:tcPr>
            <w:tcW w:w="1080" w:type="dxa"/>
            <w:shd w:val="clear" w:color="000000" w:fill="FFFFFF"/>
            <w:vAlign w:val="center"/>
            <w:hideMark/>
          </w:tcPr>
          <w:p w:rsidR="00B43CD2" w:rsidRDefault="00B43CD2" w:rsidP="00270998">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43CD2" w:rsidRDefault="00B43CD2" w:rsidP="00270998">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B43CD2" w:rsidRDefault="00B43CD2" w:rsidP="00270998">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43CD2" w:rsidRDefault="00B43CD2" w:rsidP="00270998">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B43CD2" w:rsidRDefault="00B43CD2" w:rsidP="00270998">
            <w:pPr>
              <w:jc w:val="center"/>
              <w:rPr>
                <w:rFonts w:ascii="Calibri" w:hAnsi="Calibri"/>
                <w:color w:val="000000"/>
                <w:sz w:val="20"/>
                <w:szCs w:val="20"/>
              </w:rPr>
            </w:pPr>
          </w:p>
        </w:tc>
        <w:tc>
          <w:tcPr>
            <w:tcW w:w="998" w:type="dxa"/>
            <w:shd w:val="clear" w:color="000000" w:fill="FFFFFF"/>
            <w:vAlign w:val="center"/>
          </w:tcPr>
          <w:p w:rsidR="00B43CD2" w:rsidRDefault="00B43CD2" w:rsidP="0027099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43CD2" w:rsidRDefault="00B43CD2" w:rsidP="00270998">
            <w:pPr>
              <w:jc w:val="center"/>
              <w:rPr>
                <w:rFonts w:ascii="Calibri" w:hAnsi="Calibri"/>
                <w:color w:val="000000"/>
                <w:sz w:val="20"/>
                <w:szCs w:val="20"/>
              </w:rPr>
            </w:pPr>
          </w:p>
        </w:tc>
        <w:tc>
          <w:tcPr>
            <w:tcW w:w="999" w:type="dxa"/>
            <w:shd w:val="clear" w:color="000000" w:fill="FFFFFF"/>
            <w:vAlign w:val="center"/>
            <w:hideMark/>
          </w:tcPr>
          <w:p w:rsidR="00B43CD2" w:rsidRDefault="00B43CD2" w:rsidP="00270998">
            <w:pPr>
              <w:jc w:val="center"/>
              <w:rPr>
                <w:rFonts w:ascii="Calibri" w:hAnsi="Calibri"/>
                <w:color w:val="000000"/>
                <w:sz w:val="20"/>
                <w:szCs w:val="20"/>
              </w:rPr>
            </w:pPr>
            <w:r>
              <w:rPr>
                <w:rFonts w:ascii="Calibri" w:hAnsi="Calibri"/>
                <w:color w:val="000000"/>
                <w:sz w:val="20"/>
                <w:szCs w:val="20"/>
              </w:rPr>
              <w:t>Y</w:t>
            </w:r>
          </w:p>
        </w:tc>
      </w:tr>
      <w:tr w:rsidR="00C76093" w:rsidTr="00AC2E9F">
        <w:trPr>
          <w:trHeight w:val="255"/>
        </w:trPr>
        <w:tc>
          <w:tcPr>
            <w:tcW w:w="81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N26</w:t>
            </w:r>
          </w:p>
        </w:tc>
        <w:tc>
          <w:tcPr>
            <w:tcW w:w="900" w:type="dxa"/>
            <w:shd w:val="clear" w:color="000000" w:fill="FFFFFF"/>
            <w:vAlign w:val="center"/>
          </w:tcPr>
          <w:p w:rsidR="00C76093" w:rsidRPr="0055732A" w:rsidRDefault="00C76093" w:rsidP="0065208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C76093" w:rsidRPr="0055732A" w:rsidRDefault="00C76093" w:rsidP="0065208C">
            <w:pPr>
              <w:jc w:val="center"/>
              <w:rPr>
                <w:rFonts w:ascii="Calibri" w:hAnsi="Calibri"/>
                <w:color w:val="000000"/>
                <w:sz w:val="20"/>
                <w:szCs w:val="20"/>
              </w:rPr>
            </w:pPr>
          </w:p>
        </w:tc>
        <w:tc>
          <w:tcPr>
            <w:tcW w:w="998"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C76093" w:rsidRPr="0055732A" w:rsidRDefault="00C76093" w:rsidP="0065208C">
            <w:pPr>
              <w:jc w:val="center"/>
              <w:rPr>
                <w:rFonts w:ascii="Calibri" w:hAnsi="Calibri"/>
                <w:color w:val="000000"/>
                <w:sz w:val="20"/>
                <w:szCs w:val="20"/>
              </w:rPr>
            </w:pPr>
          </w:p>
        </w:tc>
        <w:tc>
          <w:tcPr>
            <w:tcW w:w="999" w:type="dxa"/>
            <w:shd w:val="clear" w:color="000000" w:fill="FFFFFF"/>
            <w:vAlign w:val="center"/>
          </w:tcPr>
          <w:p w:rsidR="00C76093" w:rsidRPr="0055732A" w:rsidRDefault="00C76093" w:rsidP="0065208C">
            <w:pPr>
              <w:jc w:val="center"/>
              <w:rPr>
                <w:rFonts w:ascii="Calibri" w:hAnsi="Calibri"/>
                <w:color w:val="000000"/>
                <w:sz w:val="20"/>
                <w:szCs w:val="20"/>
              </w:rPr>
            </w:pPr>
            <w:r w:rsidRPr="0055732A">
              <w:rPr>
                <w:rFonts w:ascii="Calibri" w:hAnsi="Calibri"/>
                <w:color w:val="000000"/>
                <w:sz w:val="20"/>
                <w:szCs w:val="20"/>
              </w:rPr>
              <w:t>N</w:t>
            </w:r>
          </w:p>
        </w:tc>
      </w:tr>
    </w:tbl>
    <w:p w:rsidR="000D7197" w:rsidRDefault="000D7197"/>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7749AF" w:rsidTr="007749AF">
        <w:trPr>
          <w:trHeight w:val="765"/>
        </w:trPr>
        <w:tc>
          <w:tcPr>
            <w:tcW w:w="810" w:type="dxa"/>
            <w:shd w:val="clear" w:color="000000" w:fill="FFFFFF"/>
            <w:vAlign w:val="center"/>
            <w:hideMark/>
          </w:tcPr>
          <w:p w:rsidR="007749AF" w:rsidRDefault="007749AF" w:rsidP="00CA18D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7749AF" w:rsidRDefault="007749AF" w:rsidP="00CA18D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7749AF" w:rsidRDefault="007749AF" w:rsidP="00CA18D0">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7749AF" w:rsidRDefault="003F21BC" w:rsidP="00CA18D0">
            <w:pPr>
              <w:jc w:val="center"/>
              <w:rPr>
                <w:rFonts w:ascii="Calibri" w:hAnsi="Calibri"/>
                <w:b/>
                <w:bCs/>
                <w:color w:val="000000"/>
                <w:sz w:val="20"/>
                <w:szCs w:val="20"/>
              </w:rPr>
            </w:pPr>
            <w:r>
              <w:rPr>
                <w:rFonts w:ascii="Calibri" w:hAnsi="Calibri"/>
                <w:b/>
                <w:bCs/>
                <w:color w:val="000000"/>
                <w:sz w:val="20"/>
                <w:szCs w:val="20"/>
              </w:rPr>
              <w:t>VistA</w:t>
            </w:r>
            <w:r w:rsidR="007749AF">
              <w:rPr>
                <w:rFonts w:ascii="Calibri" w:hAnsi="Calibri"/>
                <w:b/>
                <w:bCs/>
                <w:color w:val="000000"/>
                <w:sz w:val="20"/>
                <w:szCs w:val="20"/>
              </w:rPr>
              <w:t xml:space="preserve"> Field Name</w:t>
            </w:r>
          </w:p>
        </w:tc>
        <w:tc>
          <w:tcPr>
            <w:tcW w:w="1080" w:type="dxa"/>
            <w:shd w:val="clear" w:color="000000" w:fill="FFFFFF"/>
            <w:vAlign w:val="center"/>
            <w:hideMark/>
          </w:tcPr>
          <w:p w:rsidR="007749AF" w:rsidRDefault="007749AF" w:rsidP="00CA18D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7749AF" w:rsidRDefault="007749AF" w:rsidP="00CA18D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7749AF" w:rsidRDefault="007749AF" w:rsidP="00CA18D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7749AF" w:rsidRDefault="007749AF" w:rsidP="00CA18D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7749AF" w:rsidRPr="00582D02" w:rsidRDefault="007749AF" w:rsidP="00CA18D0">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7749AF" w:rsidRDefault="007749AF" w:rsidP="007749AF">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7749AF" w:rsidRDefault="007749AF" w:rsidP="00CA18D0">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7749AF" w:rsidRDefault="007749AF" w:rsidP="00CA18D0">
            <w:pPr>
              <w:jc w:val="center"/>
              <w:rPr>
                <w:rFonts w:ascii="Calibri" w:hAnsi="Calibri"/>
                <w:b/>
                <w:bCs/>
                <w:color w:val="000000"/>
                <w:sz w:val="20"/>
                <w:szCs w:val="20"/>
              </w:rPr>
            </w:pPr>
            <w:r>
              <w:rPr>
                <w:rFonts w:ascii="Calibri" w:hAnsi="Calibri"/>
                <w:b/>
                <w:bCs/>
                <w:color w:val="000000"/>
                <w:sz w:val="20"/>
                <w:szCs w:val="20"/>
              </w:rPr>
              <w:t>Repetition</w:t>
            </w:r>
          </w:p>
        </w:tc>
      </w:tr>
      <w:tr w:rsidR="009F7FD9" w:rsidTr="00F36E14">
        <w:trPr>
          <w:trHeight w:val="765"/>
        </w:trPr>
        <w:tc>
          <w:tcPr>
            <w:tcW w:w="810" w:type="dxa"/>
            <w:shd w:val="clear" w:color="000000" w:fill="FFFFFF"/>
            <w:vAlign w:val="center"/>
            <w:hideMark/>
          </w:tcPr>
          <w:p w:rsidR="009F7FD9" w:rsidRDefault="009F7FD9" w:rsidP="00F36E14">
            <w:pPr>
              <w:jc w:val="center"/>
            </w:pPr>
            <w:r w:rsidRPr="00DE371C">
              <w:rPr>
                <w:rFonts w:ascii="Calibri" w:hAnsi="Calibri"/>
                <w:color w:val="000000"/>
                <w:sz w:val="20"/>
                <w:szCs w:val="20"/>
              </w:rPr>
              <w:lastRenderedPageBreak/>
              <w:t>QSURGN26A</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CA18D0">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F47FB0" w:rsidP="007749A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Y</w:t>
            </w:r>
          </w:p>
        </w:tc>
      </w:tr>
      <w:tr w:rsidR="009F7FD9" w:rsidTr="00F36E14">
        <w:trPr>
          <w:trHeight w:val="765"/>
        </w:trPr>
        <w:tc>
          <w:tcPr>
            <w:tcW w:w="810" w:type="dxa"/>
            <w:shd w:val="clear" w:color="000000" w:fill="FFFFFF"/>
            <w:vAlign w:val="center"/>
            <w:hideMark/>
          </w:tcPr>
          <w:p w:rsidR="009F7FD9" w:rsidRDefault="009F7FD9" w:rsidP="00F36E14">
            <w:pPr>
              <w:jc w:val="center"/>
            </w:pPr>
            <w:r w:rsidRPr="00DE371C">
              <w:rPr>
                <w:rFonts w:ascii="Calibri" w:hAnsi="Calibri"/>
                <w:color w:val="000000"/>
                <w:sz w:val="20"/>
                <w:szCs w:val="20"/>
              </w:rPr>
              <w:t>QSURGN26A</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F47FB0" w:rsidP="007749A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Pr>
                <w:rFonts w:ascii="Calibri" w:hAnsi="Calibri"/>
                <w:color w:val="000000"/>
                <w:sz w:val="20"/>
                <w:szCs w:val="20"/>
              </w:rPr>
              <w:t>Y</w:t>
            </w:r>
          </w:p>
        </w:tc>
      </w:tr>
      <w:tr w:rsidR="00B43CD2" w:rsidTr="00F36E14">
        <w:trPr>
          <w:trHeight w:val="765"/>
        </w:trPr>
        <w:tc>
          <w:tcPr>
            <w:tcW w:w="810" w:type="dxa"/>
            <w:shd w:val="clear" w:color="000000" w:fill="FFFFFF"/>
            <w:vAlign w:val="center"/>
            <w:hideMark/>
          </w:tcPr>
          <w:p w:rsidR="00B43CD2" w:rsidRDefault="00B43CD2" w:rsidP="00F36E14">
            <w:pPr>
              <w:jc w:val="center"/>
              <w:rPr>
                <w:rFonts w:ascii="Calibri" w:hAnsi="Calibri"/>
                <w:bCs/>
                <w:color w:val="000000"/>
                <w:sz w:val="20"/>
                <w:szCs w:val="20"/>
              </w:rPr>
            </w:pPr>
            <w:r>
              <w:rPr>
                <w:rFonts w:ascii="Calibri" w:hAnsi="Calibri"/>
                <w:bCs/>
                <w:color w:val="000000"/>
                <w:sz w:val="20"/>
                <w:szCs w:val="20"/>
              </w:rPr>
              <w:t>QSURGN26A</w:t>
            </w:r>
          </w:p>
        </w:tc>
        <w:tc>
          <w:tcPr>
            <w:tcW w:w="900" w:type="dxa"/>
            <w:shd w:val="clear" w:color="000000" w:fill="FFFFFF"/>
            <w:vAlign w:val="center"/>
            <w:hideMark/>
          </w:tcPr>
          <w:p w:rsidR="00B43CD2" w:rsidRPr="005466CA" w:rsidRDefault="00B43CD2"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43CD2" w:rsidRPr="00582D02" w:rsidRDefault="00F36E14"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B43CD2" w:rsidRPr="00582D02" w:rsidRDefault="00B43CD2" w:rsidP="00CF5084">
            <w:pPr>
              <w:jc w:val="center"/>
              <w:rPr>
                <w:rFonts w:ascii="Calibri" w:hAnsi="Calibri"/>
                <w:color w:val="000000"/>
                <w:sz w:val="20"/>
                <w:szCs w:val="20"/>
              </w:rPr>
            </w:pPr>
          </w:p>
        </w:tc>
        <w:tc>
          <w:tcPr>
            <w:tcW w:w="998" w:type="dxa"/>
            <w:shd w:val="clear" w:color="000000" w:fill="FFFFFF"/>
            <w:vAlign w:val="center"/>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43CD2" w:rsidRPr="00582D02" w:rsidRDefault="00B43CD2" w:rsidP="00CF5084">
            <w:pPr>
              <w:jc w:val="center"/>
              <w:rPr>
                <w:rFonts w:ascii="Calibri" w:hAnsi="Calibri"/>
                <w:color w:val="000000"/>
                <w:sz w:val="20"/>
                <w:szCs w:val="20"/>
              </w:rPr>
            </w:pPr>
          </w:p>
        </w:tc>
        <w:tc>
          <w:tcPr>
            <w:tcW w:w="999" w:type="dxa"/>
            <w:shd w:val="clear" w:color="000000" w:fill="FFFFFF"/>
            <w:vAlign w:val="center"/>
            <w:hideMark/>
          </w:tcPr>
          <w:p w:rsidR="00B43CD2" w:rsidRPr="00582D02" w:rsidRDefault="00B43CD2" w:rsidP="00CF5084">
            <w:pPr>
              <w:jc w:val="center"/>
              <w:rPr>
                <w:rFonts w:ascii="Calibri" w:hAnsi="Calibri"/>
                <w:color w:val="000000"/>
                <w:sz w:val="20"/>
                <w:szCs w:val="20"/>
              </w:rPr>
            </w:pPr>
            <w:r>
              <w:rPr>
                <w:rFonts w:ascii="Calibri" w:hAnsi="Calibri"/>
                <w:color w:val="000000"/>
                <w:sz w:val="20"/>
                <w:szCs w:val="20"/>
              </w:rPr>
              <w:t>Y</w:t>
            </w:r>
          </w:p>
        </w:tc>
      </w:tr>
      <w:tr w:rsidR="00B43CD2" w:rsidTr="00F36E14">
        <w:trPr>
          <w:trHeight w:val="765"/>
        </w:trPr>
        <w:tc>
          <w:tcPr>
            <w:tcW w:w="810" w:type="dxa"/>
            <w:shd w:val="clear" w:color="000000" w:fill="FFFFFF"/>
            <w:vAlign w:val="center"/>
            <w:hideMark/>
          </w:tcPr>
          <w:p w:rsidR="00B43CD2" w:rsidRDefault="00B43CD2" w:rsidP="00F36E14">
            <w:pPr>
              <w:jc w:val="center"/>
            </w:pPr>
            <w:r w:rsidRPr="00DE371C">
              <w:rPr>
                <w:rFonts w:ascii="Calibri" w:hAnsi="Calibri"/>
                <w:color w:val="000000"/>
                <w:sz w:val="20"/>
                <w:szCs w:val="20"/>
              </w:rPr>
              <w:t>QSURGN26A</w:t>
            </w:r>
          </w:p>
        </w:tc>
        <w:tc>
          <w:tcPr>
            <w:tcW w:w="900" w:type="dxa"/>
            <w:shd w:val="clear" w:color="000000" w:fill="FFFFFF"/>
            <w:vAlign w:val="center"/>
            <w:hideMark/>
          </w:tcPr>
          <w:p w:rsidR="00B43CD2" w:rsidRPr="005466CA" w:rsidRDefault="00FA6A05" w:rsidP="00CA18D0">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B43CD2" w:rsidRPr="005466CA" w:rsidRDefault="00B43CD2" w:rsidP="00CA18D0">
            <w:pPr>
              <w:jc w:val="center"/>
              <w:rPr>
                <w:rFonts w:ascii="Calibri" w:hAnsi="Calibri"/>
                <w:color w:val="000000"/>
                <w:sz w:val="20"/>
                <w:szCs w:val="20"/>
              </w:rPr>
            </w:pPr>
            <w:r>
              <w:rPr>
                <w:rFonts w:ascii="Calibri" w:hAnsi="Calibri"/>
                <w:color w:val="000000"/>
                <w:sz w:val="20"/>
                <w:szCs w:val="20"/>
              </w:rPr>
              <w:t>SUBIEN</w:t>
            </w:r>
            <w:r w:rsidR="00F36E14" w:rsidRPr="00F36E14">
              <w:rPr>
                <w:rFonts w:ascii="Calibri" w:hAnsi="Calibri"/>
                <w:color w:val="000000"/>
                <w:sz w:val="20"/>
                <w:szCs w:val="20"/>
              </w:rPr>
              <w:t>(.39)</w:t>
            </w:r>
          </w:p>
        </w:tc>
        <w:tc>
          <w:tcPr>
            <w:tcW w:w="1710" w:type="dxa"/>
            <w:shd w:val="clear" w:color="000000" w:fill="FFFFFF"/>
            <w:vAlign w:val="center"/>
            <w:hideMark/>
          </w:tcPr>
          <w:p w:rsidR="00B43CD2" w:rsidRPr="005466CA" w:rsidRDefault="00B43CD2" w:rsidP="00CA18D0">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B43CD2" w:rsidRPr="005466CA" w:rsidRDefault="00B43CD2" w:rsidP="00CA18D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43CD2" w:rsidRPr="005466CA" w:rsidRDefault="00B43CD2" w:rsidP="00CA18D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43CD2" w:rsidRPr="005466CA" w:rsidRDefault="00B43CD2" w:rsidP="00CA18D0">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43CD2" w:rsidRPr="005466CA" w:rsidRDefault="00B43CD2" w:rsidP="00CA18D0">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B43CD2" w:rsidRPr="005466CA" w:rsidRDefault="00B43CD2" w:rsidP="00CA18D0">
            <w:pPr>
              <w:jc w:val="center"/>
              <w:rPr>
                <w:rFonts w:ascii="Calibri" w:hAnsi="Calibri"/>
                <w:color w:val="000000"/>
                <w:sz w:val="20"/>
                <w:szCs w:val="20"/>
              </w:rPr>
            </w:pPr>
          </w:p>
        </w:tc>
        <w:tc>
          <w:tcPr>
            <w:tcW w:w="998" w:type="dxa"/>
            <w:shd w:val="clear" w:color="000000" w:fill="FFFFFF"/>
            <w:vAlign w:val="center"/>
          </w:tcPr>
          <w:p w:rsidR="00B43CD2" w:rsidRPr="005466CA" w:rsidRDefault="00B43CD2" w:rsidP="007749A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43CD2" w:rsidRPr="005466CA" w:rsidRDefault="00B43CD2" w:rsidP="00CA18D0">
            <w:pPr>
              <w:jc w:val="center"/>
              <w:rPr>
                <w:rFonts w:ascii="Calibri" w:hAnsi="Calibri"/>
                <w:color w:val="000000"/>
                <w:sz w:val="20"/>
                <w:szCs w:val="20"/>
              </w:rPr>
            </w:pPr>
          </w:p>
        </w:tc>
        <w:tc>
          <w:tcPr>
            <w:tcW w:w="999" w:type="dxa"/>
            <w:shd w:val="clear" w:color="000000" w:fill="FFFFFF"/>
            <w:vAlign w:val="center"/>
            <w:hideMark/>
          </w:tcPr>
          <w:p w:rsidR="00B43CD2" w:rsidRPr="005466CA" w:rsidRDefault="00B43CD2" w:rsidP="00CA18D0">
            <w:pPr>
              <w:jc w:val="center"/>
              <w:rPr>
                <w:rFonts w:ascii="Calibri" w:hAnsi="Calibri"/>
                <w:color w:val="000000"/>
                <w:sz w:val="20"/>
                <w:szCs w:val="20"/>
              </w:rPr>
            </w:pPr>
            <w:r>
              <w:rPr>
                <w:rFonts w:ascii="Calibri" w:hAnsi="Calibri"/>
                <w:color w:val="000000"/>
                <w:sz w:val="20"/>
                <w:szCs w:val="20"/>
              </w:rPr>
              <w:t>Y</w:t>
            </w:r>
          </w:p>
        </w:tc>
      </w:tr>
      <w:tr w:rsidR="00B43CD2" w:rsidTr="00F36E14">
        <w:trPr>
          <w:trHeight w:val="765"/>
        </w:trPr>
        <w:tc>
          <w:tcPr>
            <w:tcW w:w="810" w:type="dxa"/>
            <w:shd w:val="clear" w:color="000000" w:fill="FFFFFF"/>
            <w:vAlign w:val="center"/>
            <w:hideMark/>
          </w:tcPr>
          <w:p w:rsidR="00B43CD2" w:rsidRDefault="00B43CD2" w:rsidP="00F36E14">
            <w:pPr>
              <w:jc w:val="center"/>
            </w:pPr>
            <w:r w:rsidRPr="00DE371C">
              <w:rPr>
                <w:rFonts w:ascii="Calibri" w:hAnsi="Calibri"/>
                <w:color w:val="000000"/>
                <w:sz w:val="20"/>
                <w:szCs w:val="20"/>
              </w:rPr>
              <w:t>QSURGN26A</w:t>
            </w:r>
          </w:p>
        </w:tc>
        <w:tc>
          <w:tcPr>
            <w:tcW w:w="900" w:type="dxa"/>
            <w:shd w:val="clear" w:color="000000" w:fill="FFFFFF"/>
            <w:vAlign w:val="center"/>
            <w:hideMark/>
          </w:tcPr>
          <w:p w:rsidR="00B43CD2" w:rsidRPr="00E46F58" w:rsidRDefault="00FA6A05" w:rsidP="00CA18D0">
            <w:pPr>
              <w:jc w:val="center"/>
              <w:rPr>
                <w:rFonts w:ascii="Calibri" w:hAnsi="Calibri"/>
                <w:bCs/>
                <w:color w:val="000000"/>
                <w:sz w:val="20"/>
                <w:szCs w:val="20"/>
              </w:rPr>
            </w:pPr>
            <w:r>
              <w:rPr>
                <w:rFonts w:ascii="Calibri" w:hAnsi="Calibri"/>
                <w:bCs/>
                <w:color w:val="000000"/>
                <w:sz w:val="20"/>
                <w:szCs w:val="20"/>
              </w:rPr>
              <w:t>5</w:t>
            </w:r>
          </w:p>
        </w:tc>
        <w:tc>
          <w:tcPr>
            <w:tcW w:w="1260" w:type="dxa"/>
            <w:shd w:val="clear" w:color="000000" w:fill="FFFFFF"/>
            <w:vAlign w:val="center"/>
            <w:hideMark/>
          </w:tcPr>
          <w:p w:rsidR="00B43CD2" w:rsidRPr="00E46F58" w:rsidRDefault="00B43CD2" w:rsidP="00CA18D0">
            <w:pPr>
              <w:jc w:val="center"/>
              <w:rPr>
                <w:rFonts w:ascii="Calibri" w:hAnsi="Calibri"/>
                <w:bCs/>
                <w:color w:val="000000"/>
                <w:sz w:val="20"/>
                <w:szCs w:val="20"/>
              </w:rPr>
            </w:pPr>
            <w:r>
              <w:rPr>
                <w:rFonts w:ascii="Calibri" w:hAnsi="Calibri"/>
                <w:bCs/>
                <w:color w:val="000000"/>
                <w:sz w:val="20"/>
                <w:szCs w:val="20"/>
              </w:rPr>
              <w:t>SUBSUBIEN</w:t>
            </w:r>
            <w:r w:rsidR="00F36E14" w:rsidRPr="00F36E14">
              <w:rPr>
                <w:rFonts w:ascii="Calibri" w:hAnsi="Calibri"/>
                <w:bCs/>
                <w:color w:val="000000"/>
                <w:sz w:val="20"/>
                <w:szCs w:val="20"/>
              </w:rPr>
              <w:t>(1)</w:t>
            </w:r>
          </w:p>
        </w:tc>
        <w:tc>
          <w:tcPr>
            <w:tcW w:w="1710" w:type="dxa"/>
            <w:shd w:val="clear" w:color="000000" w:fill="FFFFFF"/>
            <w:vAlign w:val="center"/>
            <w:hideMark/>
          </w:tcPr>
          <w:p w:rsidR="00B43CD2" w:rsidRPr="00E46F58" w:rsidRDefault="00B43CD2" w:rsidP="00CA18D0">
            <w:pPr>
              <w:jc w:val="center"/>
              <w:rPr>
                <w:rFonts w:ascii="Calibri" w:hAnsi="Calibri"/>
                <w:bCs/>
                <w:color w:val="000000"/>
                <w:sz w:val="20"/>
                <w:szCs w:val="20"/>
              </w:rPr>
            </w:pPr>
            <w:r>
              <w:rPr>
                <w:rFonts w:ascii="Calibri" w:hAnsi="Calibri"/>
                <w:bCs/>
                <w:color w:val="000000"/>
                <w:sz w:val="20"/>
                <w:szCs w:val="20"/>
              </w:rPr>
              <w:t>N/A</w:t>
            </w:r>
          </w:p>
        </w:tc>
        <w:tc>
          <w:tcPr>
            <w:tcW w:w="1080" w:type="dxa"/>
            <w:shd w:val="clear" w:color="000000" w:fill="FFFFFF"/>
            <w:vAlign w:val="center"/>
            <w:hideMark/>
          </w:tcPr>
          <w:p w:rsidR="00B43CD2" w:rsidRPr="00E46F58" w:rsidRDefault="00B43CD2" w:rsidP="00CA18D0">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B43CD2" w:rsidRPr="00E46F58" w:rsidRDefault="00B43CD2" w:rsidP="00CA18D0">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B43CD2" w:rsidRPr="00E46F58" w:rsidRDefault="00B43CD2" w:rsidP="00CA18D0">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B43CD2" w:rsidRPr="00E46F58" w:rsidRDefault="00B43CD2" w:rsidP="00CA18D0">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B43CD2" w:rsidRPr="00E46F58" w:rsidRDefault="00B43CD2" w:rsidP="00CA18D0">
            <w:pPr>
              <w:jc w:val="center"/>
              <w:rPr>
                <w:rFonts w:ascii="Calibri" w:hAnsi="Calibri"/>
                <w:bCs/>
                <w:color w:val="000000"/>
                <w:sz w:val="20"/>
                <w:szCs w:val="20"/>
              </w:rPr>
            </w:pPr>
          </w:p>
        </w:tc>
        <w:tc>
          <w:tcPr>
            <w:tcW w:w="998" w:type="dxa"/>
            <w:shd w:val="clear" w:color="000000" w:fill="FFFFFF"/>
            <w:vAlign w:val="center"/>
          </w:tcPr>
          <w:p w:rsidR="00B43CD2" w:rsidRPr="00E46F58" w:rsidRDefault="00B43CD2" w:rsidP="007749AF">
            <w:pPr>
              <w:jc w:val="center"/>
              <w:rPr>
                <w:rFonts w:ascii="Calibri" w:hAnsi="Calibri"/>
                <w:bCs/>
                <w:color w:val="000000"/>
                <w:sz w:val="20"/>
                <w:szCs w:val="20"/>
              </w:rPr>
            </w:pPr>
            <w:r>
              <w:rPr>
                <w:rFonts w:ascii="Calibri" w:hAnsi="Calibri"/>
                <w:bCs/>
                <w:color w:val="000000"/>
                <w:sz w:val="20"/>
                <w:szCs w:val="20"/>
              </w:rPr>
              <w:t>OR</w:t>
            </w:r>
          </w:p>
        </w:tc>
        <w:tc>
          <w:tcPr>
            <w:tcW w:w="998" w:type="dxa"/>
            <w:shd w:val="clear" w:color="000000" w:fill="FFFFFF"/>
            <w:vAlign w:val="center"/>
            <w:hideMark/>
          </w:tcPr>
          <w:p w:rsidR="00B43CD2" w:rsidRPr="00E46F58" w:rsidRDefault="00B43CD2" w:rsidP="00CA18D0">
            <w:pPr>
              <w:jc w:val="center"/>
              <w:rPr>
                <w:rFonts w:ascii="Calibri" w:hAnsi="Calibri"/>
                <w:bCs/>
                <w:color w:val="000000"/>
                <w:sz w:val="20"/>
                <w:szCs w:val="20"/>
              </w:rPr>
            </w:pPr>
          </w:p>
        </w:tc>
        <w:tc>
          <w:tcPr>
            <w:tcW w:w="999" w:type="dxa"/>
            <w:shd w:val="clear" w:color="000000" w:fill="FFFFFF"/>
            <w:vAlign w:val="center"/>
            <w:hideMark/>
          </w:tcPr>
          <w:p w:rsidR="00B43CD2" w:rsidRPr="00E46F58" w:rsidRDefault="00B43CD2" w:rsidP="00CA18D0">
            <w:pPr>
              <w:jc w:val="center"/>
              <w:rPr>
                <w:rFonts w:ascii="Calibri" w:hAnsi="Calibri"/>
                <w:bCs/>
                <w:color w:val="000000"/>
                <w:sz w:val="20"/>
                <w:szCs w:val="20"/>
              </w:rPr>
            </w:pPr>
            <w:r>
              <w:rPr>
                <w:rFonts w:ascii="Calibri" w:hAnsi="Calibri"/>
                <w:bCs/>
                <w:color w:val="000000"/>
                <w:sz w:val="20"/>
                <w:szCs w:val="20"/>
              </w:rPr>
              <w:t>N</w:t>
            </w:r>
          </w:p>
        </w:tc>
      </w:tr>
      <w:tr w:rsidR="00B43CD2" w:rsidTr="00F36E14">
        <w:trPr>
          <w:trHeight w:val="255"/>
        </w:trPr>
        <w:tc>
          <w:tcPr>
            <w:tcW w:w="810" w:type="dxa"/>
            <w:shd w:val="clear" w:color="000000" w:fill="FFFFFF"/>
            <w:vAlign w:val="center"/>
            <w:hideMark/>
          </w:tcPr>
          <w:p w:rsidR="00B43CD2" w:rsidRDefault="00B43CD2" w:rsidP="00F36E14">
            <w:pPr>
              <w:jc w:val="center"/>
              <w:rPr>
                <w:rFonts w:ascii="Calibri" w:hAnsi="Calibri"/>
                <w:color w:val="000000"/>
                <w:sz w:val="20"/>
                <w:szCs w:val="20"/>
              </w:rPr>
            </w:pPr>
            <w:r>
              <w:rPr>
                <w:rFonts w:ascii="Calibri" w:hAnsi="Calibri"/>
                <w:color w:val="000000"/>
                <w:sz w:val="20"/>
                <w:szCs w:val="20"/>
              </w:rPr>
              <w:t>QSURGN26A</w:t>
            </w:r>
          </w:p>
        </w:tc>
        <w:tc>
          <w:tcPr>
            <w:tcW w:w="900" w:type="dxa"/>
            <w:shd w:val="clear" w:color="000000" w:fill="FFFFFF"/>
            <w:vAlign w:val="center"/>
            <w:hideMark/>
          </w:tcPr>
          <w:p w:rsidR="00B43CD2" w:rsidRDefault="00FA6A05" w:rsidP="00CA18D0">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Time</w:t>
            </w:r>
          </w:p>
        </w:tc>
        <w:tc>
          <w:tcPr>
            <w:tcW w:w="171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TIME</w:t>
            </w:r>
          </w:p>
        </w:tc>
        <w:tc>
          <w:tcPr>
            <w:tcW w:w="108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B43CD2" w:rsidRDefault="00532C70" w:rsidP="00CA18D0">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B43CD2" w:rsidRDefault="00B43CD2" w:rsidP="007749A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43CD2" w:rsidRDefault="00B43CD2" w:rsidP="00CA18D0">
            <w:pPr>
              <w:jc w:val="center"/>
              <w:rPr>
                <w:rFonts w:ascii="Calibri" w:hAnsi="Calibri"/>
                <w:color w:val="000000"/>
                <w:sz w:val="20"/>
                <w:szCs w:val="20"/>
              </w:rPr>
            </w:pPr>
          </w:p>
        </w:tc>
        <w:tc>
          <w:tcPr>
            <w:tcW w:w="999"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Y</w:t>
            </w:r>
          </w:p>
        </w:tc>
      </w:tr>
      <w:tr w:rsidR="00B43CD2" w:rsidTr="00F36E14">
        <w:trPr>
          <w:trHeight w:val="255"/>
        </w:trPr>
        <w:tc>
          <w:tcPr>
            <w:tcW w:w="810" w:type="dxa"/>
            <w:shd w:val="clear" w:color="000000" w:fill="FFFFFF"/>
            <w:vAlign w:val="center"/>
            <w:hideMark/>
          </w:tcPr>
          <w:p w:rsidR="00B43CD2" w:rsidRDefault="00B43CD2" w:rsidP="00F36E14">
            <w:pPr>
              <w:jc w:val="center"/>
              <w:rPr>
                <w:rFonts w:ascii="Calibri" w:hAnsi="Calibri"/>
                <w:color w:val="000000"/>
                <w:sz w:val="20"/>
                <w:szCs w:val="20"/>
              </w:rPr>
            </w:pPr>
            <w:r>
              <w:rPr>
                <w:rFonts w:ascii="Calibri" w:hAnsi="Calibri"/>
                <w:color w:val="000000"/>
                <w:sz w:val="20"/>
                <w:szCs w:val="20"/>
              </w:rPr>
              <w:t>QSURGN26A</w:t>
            </w:r>
          </w:p>
        </w:tc>
        <w:tc>
          <w:tcPr>
            <w:tcW w:w="900" w:type="dxa"/>
            <w:shd w:val="clear" w:color="000000" w:fill="FFFFFF"/>
            <w:vAlign w:val="center"/>
            <w:hideMark/>
          </w:tcPr>
          <w:p w:rsidR="00B43CD2" w:rsidRDefault="00FA6A05" w:rsidP="00CA18D0">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B43CD2" w:rsidRDefault="00B43CD2" w:rsidP="00CA18D0">
            <w:pPr>
              <w:jc w:val="center"/>
              <w:rPr>
                <w:rFonts w:ascii="Calibri" w:hAnsi="Calibri"/>
                <w:color w:val="000000"/>
                <w:sz w:val="20"/>
                <w:szCs w:val="20"/>
              </w:rPr>
            </w:pPr>
            <w:proofErr w:type="spellStart"/>
            <w:r>
              <w:rPr>
                <w:rFonts w:ascii="Calibri" w:hAnsi="Calibri"/>
                <w:color w:val="000000"/>
                <w:sz w:val="20"/>
                <w:szCs w:val="20"/>
              </w:rPr>
              <w:t>AmtUsed</w:t>
            </w:r>
            <w:proofErr w:type="spellEnd"/>
          </w:p>
        </w:tc>
        <w:tc>
          <w:tcPr>
            <w:tcW w:w="171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AMOUNT USED</w:t>
            </w:r>
          </w:p>
        </w:tc>
        <w:tc>
          <w:tcPr>
            <w:tcW w:w="108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B43CD2" w:rsidRDefault="00B43CD2" w:rsidP="00CA18D0">
            <w:pPr>
              <w:jc w:val="center"/>
              <w:rPr>
                <w:rFonts w:ascii="Calibri" w:hAnsi="Calibri"/>
                <w:color w:val="000000"/>
                <w:sz w:val="20"/>
                <w:szCs w:val="20"/>
              </w:rPr>
            </w:pPr>
          </w:p>
        </w:tc>
        <w:tc>
          <w:tcPr>
            <w:tcW w:w="998" w:type="dxa"/>
            <w:shd w:val="clear" w:color="000000" w:fill="FFFFFF"/>
            <w:vAlign w:val="center"/>
          </w:tcPr>
          <w:p w:rsidR="00B43CD2" w:rsidRDefault="00B43CD2" w:rsidP="007749A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43CD2" w:rsidRDefault="00B43CD2" w:rsidP="00CA18D0">
            <w:pPr>
              <w:jc w:val="center"/>
              <w:rPr>
                <w:rFonts w:ascii="Calibri" w:hAnsi="Calibri"/>
                <w:color w:val="000000"/>
                <w:sz w:val="20"/>
                <w:szCs w:val="20"/>
              </w:rPr>
            </w:pPr>
          </w:p>
        </w:tc>
        <w:tc>
          <w:tcPr>
            <w:tcW w:w="999"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Y</w:t>
            </w:r>
          </w:p>
        </w:tc>
      </w:tr>
      <w:tr w:rsidR="00B43CD2" w:rsidTr="00F36E14">
        <w:trPr>
          <w:trHeight w:val="255"/>
        </w:trPr>
        <w:tc>
          <w:tcPr>
            <w:tcW w:w="810" w:type="dxa"/>
            <w:shd w:val="clear" w:color="000000" w:fill="FFFFFF"/>
            <w:vAlign w:val="center"/>
            <w:hideMark/>
          </w:tcPr>
          <w:p w:rsidR="00B43CD2" w:rsidRDefault="00B43CD2" w:rsidP="00F36E14">
            <w:pPr>
              <w:jc w:val="center"/>
              <w:rPr>
                <w:rFonts w:ascii="Calibri" w:hAnsi="Calibri"/>
                <w:color w:val="000000"/>
                <w:sz w:val="20"/>
                <w:szCs w:val="20"/>
              </w:rPr>
            </w:pPr>
            <w:r>
              <w:rPr>
                <w:rFonts w:ascii="Calibri" w:hAnsi="Calibri"/>
                <w:color w:val="000000"/>
                <w:sz w:val="20"/>
                <w:szCs w:val="20"/>
              </w:rPr>
              <w:t>QSURGN26A</w:t>
            </w:r>
          </w:p>
        </w:tc>
        <w:tc>
          <w:tcPr>
            <w:tcW w:w="900" w:type="dxa"/>
            <w:shd w:val="clear" w:color="000000" w:fill="FFFFFF"/>
            <w:vAlign w:val="center"/>
            <w:hideMark/>
          </w:tcPr>
          <w:p w:rsidR="00B43CD2" w:rsidRDefault="00FA6A05" w:rsidP="00CA18D0">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Provider</w:t>
            </w:r>
          </w:p>
        </w:tc>
        <w:tc>
          <w:tcPr>
            <w:tcW w:w="171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PROVIDER</w:t>
            </w:r>
          </w:p>
        </w:tc>
        <w:tc>
          <w:tcPr>
            <w:tcW w:w="108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B43CD2" w:rsidRDefault="00B43CD2" w:rsidP="00CA18D0">
            <w:pPr>
              <w:jc w:val="center"/>
              <w:rPr>
                <w:rFonts w:ascii="Calibri" w:hAnsi="Calibri"/>
                <w:color w:val="000000"/>
                <w:sz w:val="20"/>
                <w:szCs w:val="20"/>
              </w:rPr>
            </w:pPr>
          </w:p>
        </w:tc>
        <w:tc>
          <w:tcPr>
            <w:tcW w:w="998" w:type="dxa"/>
            <w:shd w:val="clear" w:color="000000" w:fill="FFFFFF"/>
            <w:vAlign w:val="center"/>
          </w:tcPr>
          <w:p w:rsidR="00B43CD2" w:rsidRDefault="00B43CD2" w:rsidP="007749A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B43CD2" w:rsidRDefault="00B43CD2" w:rsidP="00CA18D0">
            <w:pPr>
              <w:jc w:val="center"/>
              <w:rPr>
                <w:rFonts w:ascii="Calibri" w:hAnsi="Calibri"/>
                <w:color w:val="000000"/>
                <w:sz w:val="20"/>
                <w:szCs w:val="20"/>
              </w:rPr>
            </w:pPr>
          </w:p>
        </w:tc>
        <w:tc>
          <w:tcPr>
            <w:tcW w:w="999" w:type="dxa"/>
            <w:shd w:val="clear" w:color="000000" w:fill="FFFFFF"/>
            <w:vAlign w:val="center"/>
            <w:hideMark/>
          </w:tcPr>
          <w:p w:rsidR="00B43CD2" w:rsidRDefault="00B43CD2" w:rsidP="00CA18D0">
            <w:pPr>
              <w:jc w:val="center"/>
              <w:rPr>
                <w:rFonts w:ascii="Calibri" w:hAnsi="Calibri"/>
                <w:color w:val="000000"/>
                <w:sz w:val="20"/>
                <w:szCs w:val="20"/>
              </w:rPr>
            </w:pPr>
            <w:r>
              <w:rPr>
                <w:rFonts w:ascii="Calibri" w:hAnsi="Calibri"/>
                <w:color w:val="000000"/>
                <w:sz w:val="20"/>
                <w:szCs w:val="20"/>
              </w:rPr>
              <w:t>Y</w:t>
            </w:r>
          </w:p>
        </w:tc>
      </w:tr>
      <w:tr w:rsidR="00A97786" w:rsidTr="00F36E14">
        <w:trPr>
          <w:trHeight w:val="255"/>
        </w:trPr>
        <w:tc>
          <w:tcPr>
            <w:tcW w:w="810" w:type="dxa"/>
            <w:shd w:val="clear" w:color="000000" w:fill="FFFFFF"/>
            <w:vAlign w:val="center"/>
          </w:tcPr>
          <w:p w:rsidR="00A97786" w:rsidRPr="0055732A" w:rsidRDefault="00A97786"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N26A</w:t>
            </w:r>
          </w:p>
        </w:tc>
        <w:tc>
          <w:tcPr>
            <w:tcW w:w="900" w:type="dxa"/>
            <w:shd w:val="clear" w:color="000000" w:fill="FFFFFF"/>
            <w:vAlign w:val="center"/>
          </w:tcPr>
          <w:p w:rsidR="00A97786" w:rsidRPr="0055732A" w:rsidRDefault="00A97786" w:rsidP="0065208C">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tcPr>
          <w:p w:rsidR="00A97786" w:rsidRPr="0055732A" w:rsidRDefault="00A97786"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A97786" w:rsidRPr="0055732A" w:rsidRDefault="00A97786"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A97786" w:rsidRPr="0055732A" w:rsidRDefault="00A97786"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A97786" w:rsidRPr="0055732A" w:rsidRDefault="00A97786"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A97786" w:rsidRPr="0055732A" w:rsidRDefault="00A97786"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A97786" w:rsidRPr="0055732A" w:rsidRDefault="00A97786"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A97786" w:rsidRPr="0055732A" w:rsidRDefault="00A97786" w:rsidP="0065208C">
            <w:pPr>
              <w:jc w:val="center"/>
              <w:rPr>
                <w:rFonts w:ascii="Calibri" w:hAnsi="Calibri"/>
                <w:color w:val="000000"/>
                <w:sz w:val="20"/>
                <w:szCs w:val="20"/>
              </w:rPr>
            </w:pPr>
          </w:p>
        </w:tc>
        <w:tc>
          <w:tcPr>
            <w:tcW w:w="998" w:type="dxa"/>
            <w:shd w:val="clear" w:color="000000" w:fill="FFFFFF"/>
            <w:vAlign w:val="center"/>
          </w:tcPr>
          <w:p w:rsidR="00A97786" w:rsidRPr="0055732A" w:rsidRDefault="00A97786"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A97786" w:rsidRPr="0055732A" w:rsidRDefault="00A97786" w:rsidP="0065208C">
            <w:pPr>
              <w:jc w:val="center"/>
              <w:rPr>
                <w:rFonts w:ascii="Calibri" w:hAnsi="Calibri"/>
                <w:color w:val="000000"/>
                <w:sz w:val="20"/>
                <w:szCs w:val="20"/>
              </w:rPr>
            </w:pPr>
          </w:p>
        </w:tc>
        <w:tc>
          <w:tcPr>
            <w:tcW w:w="999" w:type="dxa"/>
            <w:shd w:val="clear" w:color="000000" w:fill="FFFFFF"/>
            <w:vAlign w:val="center"/>
          </w:tcPr>
          <w:p w:rsidR="00A97786" w:rsidRPr="0055732A" w:rsidRDefault="00A97786" w:rsidP="0065208C">
            <w:pPr>
              <w:jc w:val="center"/>
              <w:rPr>
                <w:rFonts w:ascii="Calibri" w:hAnsi="Calibri"/>
                <w:color w:val="000000"/>
                <w:sz w:val="20"/>
                <w:szCs w:val="20"/>
              </w:rPr>
            </w:pPr>
            <w:r w:rsidRPr="0055732A">
              <w:rPr>
                <w:rFonts w:ascii="Calibri" w:hAnsi="Calibri"/>
                <w:color w:val="000000"/>
                <w:sz w:val="20"/>
                <w:szCs w:val="20"/>
              </w:rPr>
              <w:t>N</w:t>
            </w:r>
          </w:p>
        </w:tc>
      </w:tr>
    </w:tbl>
    <w:p w:rsidR="00A97786" w:rsidRDefault="00A97786"/>
    <w:p w:rsidR="00A97786" w:rsidRDefault="00A9778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88182F" w:rsidTr="0088182F">
        <w:trPr>
          <w:trHeight w:val="765"/>
        </w:trPr>
        <w:tc>
          <w:tcPr>
            <w:tcW w:w="810" w:type="dxa"/>
            <w:shd w:val="clear" w:color="000000" w:fill="FFFFFF"/>
            <w:vAlign w:val="center"/>
            <w:hideMark/>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88182F" w:rsidRDefault="003F21BC" w:rsidP="0088182F">
            <w:pPr>
              <w:jc w:val="center"/>
              <w:rPr>
                <w:rFonts w:ascii="Calibri" w:hAnsi="Calibri"/>
                <w:b/>
                <w:bCs/>
                <w:color w:val="000000"/>
                <w:sz w:val="20"/>
                <w:szCs w:val="20"/>
              </w:rPr>
            </w:pPr>
            <w:r>
              <w:rPr>
                <w:rFonts w:ascii="Calibri" w:hAnsi="Calibri"/>
                <w:b/>
                <w:bCs/>
                <w:color w:val="000000"/>
                <w:sz w:val="20"/>
                <w:szCs w:val="20"/>
              </w:rPr>
              <w:t>VistA</w:t>
            </w:r>
            <w:r w:rsidR="0088182F">
              <w:rPr>
                <w:rFonts w:ascii="Calibri" w:hAnsi="Calibri"/>
                <w:b/>
                <w:bCs/>
                <w:color w:val="000000"/>
                <w:sz w:val="20"/>
                <w:szCs w:val="20"/>
              </w:rPr>
              <w:t xml:space="preserve"> Field Name</w:t>
            </w:r>
          </w:p>
        </w:tc>
        <w:tc>
          <w:tcPr>
            <w:tcW w:w="1080" w:type="dxa"/>
            <w:shd w:val="clear" w:color="000000" w:fill="FFFFFF"/>
            <w:vAlign w:val="center"/>
            <w:hideMark/>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88182F" w:rsidRPr="00582D02" w:rsidRDefault="0088182F" w:rsidP="0088182F">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88182F" w:rsidRDefault="0088182F" w:rsidP="0088182F">
            <w:pPr>
              <w:jc w:val="center"/>
              <w:rPr>
                <w:rFonts w:ascii="Calibri" w:hAnsi="Calibri"/>
                <w:b/>
                <w:bCs/>
                <w:color w:val="000000"/>
                <w:sz w:val="20"/>
                <w:szCs w:val="20"/>
              </w:rPr>
            </w:pPr>
            <w:r>
              <w:rPr>
                <w:rFonts w:ascii="Calibri" w:hAnsi="Calibri"/>
                <w:b/>
                <w:bCs/>
                <w:color w:val="000000"/>
                <w:sz w:val="20"/>
                <w:szCs w:val="20"/>
              </w:rPr>
              <w:t>Repetition</w:t>
            </w:r>
          </w:p>
        </w:tc>
      </w:tr>
      <w:tr w:rsidR="009F7FD9" w:rsidTr="00BD48C8">
        <w:trPr>
          <w:trHeight w:val="765"/>
        </w:trPr>
        <w:tc>
          <w:tcPr>
            <w:tcW w:w="810" w:type="dxa"/>
            <w:shd w:val="clear" w:color="000000" w:fill="FFFFFF"/>
            <w:vAlign w:val="center"/>
            <w:hideMark/>
          </w:tcPr>
          <w:p w:rsidR="009F7FD9" w:rsidRDefault="009F7FD9" w:rsidP="00BD48C8">
            <w:pPr>
              <w:jc w:val="center"/>
            </w:pPr>
            <w:r w:rsidRPr="007B1BAC">
              <w:rPr>
                <w:rFonts w:ascii="Calibri" w:hAnsi="Calibri"/>
                <w:color w:val="000000"/>
                <w:sz w:val="20"/>
                <w:szCs w:val="20"/>
              </w:rPr>
              <w:t>QSURGN27</w:t>
            </w:r>
          </w:p>
        </w:tc>
        <w:tc>
          <w:tcPr>
            <w:tcW w:w="90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88182F">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88182F">
            <w:pPr>
              <w:jc w:val="center"/>
              <w:rPr>
                <w:rFonts w:ascii="Calibri" w:hAnsi="Calibri"/>
                <w:color w:val="000000"/>
                <w:sz w:val="20"/>
                <w:szCs w:val="20"/>
              </w:rPr>
            </w:pPr>
          </w:p>
        </w:tc>
        <w:tc>
          <w:tcPr>
            <w:tcW w:w="998" w:type="dxa"/>
            <w:shd w:val="clear" w:color="000000" w:fill="FFFFFF"/>
            <w:vAlign w:val="center"/>
          </w:tcPr>
          <w:p w:rsidR="009F7FD9" w:rsidRPr="005466CA" w:rsidRDefault="00F47FB0" w:rsidP="0088182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88182F">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Y</w:t>
            </w:r>
          </w:p>
        </w:tc>
      </w:tr>
      <w:tr w:rsidR="009F7FD9" w:rsidTr="00BD48C8">
        <w:trPr>
          <w:trHeight w:val="765"/>
        </w:trPr>
        <w:tc>
          <w:tcPr>
            <w:tcW w:w="810" w:type="dxa"/>
            <w:shd w:val="clear" w:color="000000" w:fill="FFFFFF"/>
            <w:vAlign w:val="center"/>
            <w:hideMark/>
          </w:tcPr>
          <w:p w:rsidR="009F7FD9" w:rsidRDefault="009F7FD9" w:rsidP="00BD48C8">
            <w:pPr>
              <w:jc w:val="center"/>
            </w:pPr>
            <w:r w:rsidRPr="007B1BAC">
              <w:rPr>
                <w:rFonts w:ascii="Calibri" w:hAnsi="Calibri"/>
                <w:color w:val="000000"/>
                <w:sz w:val="20"/>
                <w:szCs w:val="20"/>
              </w:rPr>
              <w:t>QSURGN27</w:t>
            </w:r>
          </w:p>
        </w:tc>
        <w:tc>
          <w:tcPr>
            <w:tcW w:w="90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88182F">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88182F">
            <w:pPr>
              <w:jc w:val="center"/>
              <w:rPr>
                <w:rFonts w:ascii="Calibri" w:hAnsi="Calibri"/>
                <w:color w:val="000000"/>
                <w:sz w:val="20"/>
                <w:szCs w:val="20"/>
              </w:rPr>
            </w:pPr>
          </w:p>
        </w:tc>
        <w:tc>
          <w:tcPr>
            <w:tcW w:w="998" w:type="dxa"/>
            <w:shd w:val="clear" w:color="000000" w:fill="FFFFFF"/>
            <w:vAlign w:val="center"/>
          </w:tcPr>
          <w:p w:rsidR="009F7FD9" w:rsidRPr="005466CA" w:rsidRDefault="00F47FB0" w:rsidP="0088182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88182F">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88182F">
            <w:pPr>
              <w:jc w:val="center"/>
              <w:rPr>
                <w:rFonts w:ascii="Calibri" w:hAnsi="Calibri"/>
                <w:color w:val="000000"/>
                <w:sz w:val="20"/>
                <w:szCs w:val="20"/>
              </w:rPr>
            </w:pPr>
            <w:r>
              <w:rPr>
                <w:rFonts w:ascii="Calibri" w:hAnsi="Calibri"/>
                <w:color w:val="000000"/>
                <w:sz w:val="20"/>
                <w:szCs w:val="20"/>
              </w:rPr>
              <w:t>Y</w:t>
            </w:r>
          </w:p>
        </w:tc>
      </w:tr>
      <w:tr w:rsidR="00B40CF5" w:rsidTr="00BD48C8">
        <w:trPr>
          <w:trHeight w:val="765"/>
        </w:trPr>
        <w:tc>
          <w:tcPr>
            <w:tcW w:w="810" w:type="dxa"/>
            <w:shd w:val="clear" w:color="000000" w:fill="FFFFFF"/>
            <w:vAlign w:val="center"/>
            <w:hideMark/>
          </w:tcPr>
          <w:p w:rsidR="00B40CF5" w:rsidRDefault="00B40CF5" w:rsidP="00BD48C8">
            <w:pPr>
              <w:jc w:val="center"/>
              <w:rPr>
                <w:rFonts w:ascii="Calibri" w:hAnsi="Calibri"/>
                <w:bCs/>
                <w:color w:val="000000"/>
                <w:sz w:val="20"/>
                <w:szCs w:val="20"/>
              </w:rPr>
            </w:pPr>
            <w:r>
              <w:rPr>
                <w:rFonts w:ascii="Calibri" w:hAnsi="Calibri"/>
                <w:bCs/>
                <w:color w:val="000000"/>
                <w:sz w:val="20"/>
                <w:szCs w:val="20"/>
              </w:rPr>
              <w:t>QSURGN27</w:t>
            </w:r>
          </w:p>
        </w:tc>
        <w:tc>
          <w:tcPr>
            <w:tcW w:w="900" w:type="dxa"/>
            <w:shd w:val="clear" w:color="000000" w:fill="FFFFFF"/>
            <w:vAlign w:val="center"/>
            <w:hideMark/>
          </w:tcPr>
          <w:p w:rsidR="00B40CF5" w:rsidRPr="005466CA" w:rsidRDefault="00B40CF5"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B40CF5" w:rsidRPr="00582D02" w:rsidRDefault="00B40CF5"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B40CF5" w:rsidRPr="00582D02" w:rsidRDefault="00B40CF5"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B40CF5" w:rsidRPr="00582D02" w:rsidRDefault="00B40CF5"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40CF5" w:rsidRPr="00582D02" w:rsidRDefault="00BD48C8"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40CF5" w:rsidRPr="00582D02" w:rsidRDefault="00B40CF5"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40CF5" w:rsidRPr="00582D02" w:rsidRDefault="00B40CF5"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B40CF5" w:rsidRPr="00582D02" w:rsidRDefault="00B40CF5" w:rsidP="00CF5084">
            <w:pPr>
              <w:jc w:val="center"/>
              <w:rPr>
                <w:rFonts w:ascii="Calibri" w:hAnsi="Calibri"/>
                <w:color w:val="000000"/>
                <w:sz w:val="20"/>
                <w:szCs w:val="20"/>
              </w:rPr>
            </w:pPr>
          </w:p>
        </w:tc>
        <w:tc>
          <w:tcPr>
            <w:tcW w:w="998" w:type="dxa"/>
            <w:shd w:val="clear" w:color="000000" w:fill="FFFFFF"/>
            <w:vAlign w:val="center"/>
          </w:tcPr>
          <w:p w:rsidR="00B40CF5" w:rsidRPr="00582D02" w:rsidRDefault="00B33873" w:rsidP="00CF50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B40CF5" w:rsidRPr="00582D02" w:rsidRDefault="00B40CF5" w:rsidP="00CF5084">
            <w:pPr>
              <w:jc w:val="center"/>
              <w:rPr>
                <w:rFonts w:ascii="Calibri" w:hAnsi="Calibri"/>
                <w:color w:val="000000"/>
                <w:sz w:val="20"/>
                <w:szCs w:val="20"/>
              </w:rPr>
            </w:pPr>
          </w:p>
        </w:tc>
        <w:tc>
          <w:tcPr>
            <w:tcW w:w="999" w:type="dxa"/>
            <w:shd w:val="clear" w:color="000000" w:fill="FFFFFF"/>
            <w:vAlign w:val="center"/>
            <w:hideMark/>
          </w:tcPr>
          <w:p w:rsidR="00B40CF5" w:rsidRPr="00582D02" w:rsidRDefault="00B40CF5" w:rsidP="00CF5084">
            <w:pPr>
              <w:jc w:val="center"/>
              <w:rPr>
                <w:rFonts w:ascii="Calibri" w:hAnsi="Calibri"/>
                <w:color w:val="000000"/>
                <w:sz w:val="20"/>
                <w:szCs w:val="20"/>
              </w:rPr>
            </w:pPr>
            <w:r>
              <w:rPr>
                <w:rFonts w:ascii="Calibri" w:hAnsi="Calibri"/>
                <w:color w:val="000000"/>
                <w:sz w:val="20"/>
                <w:szCs w:val="20"/>
              </w:rPr>
              <w:t>Y</w:t>
            </w:r>
          </w:p>
        </w:tc>
      </w:tr>
      <w:tr w:rsidR="00B40CF5" w:rsidTr="00BD48C8">
        <w:trPr>
          <w:trHeight w:val="765"/>
        </w:trPr>
        <w:tc>
          <w:tcPr>
            <w:tcW w:w="810" w:type="dxa"/>
            <w:shd w:val="clear" w:color="000000" w:fill="FFFFFF"/>
            <w:vAlign w:val="center"/>
            <w:hideMark/>
          </w:tcPr>
          <w:p w:rsidR="00B40CF5" w:rsidRDefault="00B40CF5" w:rsidP="00BD48C8">
            <w:pPr>
              <w:jc w:val="center"/>
            </w:pPr>
            <w:r w:rsidRPr="007B1BAC">
              <w:rPr>
                <w:rFonts w:ascii="Calibri" w:hAnsi="Calibri"/>
                <w:color w:val="000000"/>
                <w:sz w:val="20"/>
                <w:szCs w:val="20"/>
              </w:rPr>
              <w:t>QSURGN27</w:t>
            </w:r>
          </w:p>
        </w:tc>
        <w:tc>
          <w:tcPr>
            <w:tcW w:w="900" w:type="dxa"/>
            <w:shd w:val="clear" w:color="000000" w:fill="FFFFFF"/>
            <w:vAlign w:val="center"/>
            <w:hideMark/>
          </w:tcPr>
          <w:p w:rsidR="00B40CF5" w:rsidRPr="005466CA" w:rsidRDefault="00B40CF5" w:rsidP="0088182F">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B40CF5" w:rsidRPr="005466CA" w:rsidRDefault="00B40CF5" w:rsidP="0088182F">
            <w:pPr>
              <w:jc w:val="center"/>
              <w:rPr>
                <w:rFonts w:ascii="Calibri" w:hAnsi="Calibri"/>
                <w:color w:val="000000"/>
                <w:sz w:val="20"/>
                <w:szCs w:val="20"/>
              </w:rPr>
            </w:pPr>
            <w:r>
              <w:rPr>
                <w:rFonts w:ascii="Calibri" w:hAnsi="Calibri"/>
                <w:color w:val="000000"/>
                <w:sz w:val="20"/>
                <w:szCs w:val="20"/>
              </w:rPr>
              <w:t>SUBIEN</w:t>
            </w:r>
            <w:r w:rsidR="00BD48C8" w:rsidRPr="00BD48C8">
              <w:rPr>
                <w:rFonts w:ascii="Calibri" w:hAnsi="Calibri"/>
                <w:color w:val="000000"/>
                <w:sz w:val="20"/>
                <w:szCs w:val="20"/>
              </w:rPr>
              <w:t>(.293)</w:t>
            </w:r>
          </w:p>
        </w:tc>
        <w:tc>
          <w:tcPr>
            <w:tcW w:w="1710" w:type="dxa"/>
            <w:shd w:val="clear" w:color="000000" w:fill="FFFFFF"/>
            <w:vAlign w:val="center"/>
            <w:hideMark/>
          </w:tcPr>
          <w:p w:rsidR="00B40CF5" w:rsidRPr="005466CA" w:rsidRDefault="00B40CF5" w:rsidP="0088182F">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B40CF5" w:rsidRPr="005466CA" w:rsidRDefault="00B40CF5" w:rsidP="0088182F">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B40CF5" w:rsidRPr="005466CA" w:rsidRDefault="00B40CF5" w:rsidP="0088182F">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B40CF5" w:rsidRPr="005466CA" w:rsidRDefault="00B40CF5" w:rsidP="0088182F">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B40CF5" w:rsidRPr="005466CA" w:rsidRDefault="00B40CF5" w:rsidP="0088182F">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B40CF5" w:rsidRPr="005466CA" w:rsidRDefault="00B40CF5" w:rsidP="0088182F">
            <w:pPr>
              <w:jc w:val="center"/>
              <w:rPr>
                <w:rFonts w:ascii="Calibri" w:hAnsi="Calibri"/>
                <w:color w:val="000000"/>
                <w:sz w:val="20"/>
                <w:szCs w:val="20"/>
              </w:rPr>
            </w:pPr>
          </w:p>
        </w:tc>
        <w:tc>
          <w:tcPr>
            <w:tcW w:w="998" w:type="dxa"/>
            <w:shd w:val="clear" w:color="000000" w:fill="FFFFFF"/>
            <w:vAlign w:val="center"/>
          </w:tcPr>
          <w:p w:rsidR="00B40CF5" w:rsidRPr="005466CA" w:rsidRDefault="00B40CF5" w:rsidP="0088182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B40CF5" w:rsidRPr="005466CA" w:rsidRDefault="00B40CF5" w:rsidP="0088182F">
            <w:pPr>
              <w:jc w:val="center"/>
              <w:rPr>
                <w:rFonts w:ascii="Calibri" w:hAnsi="Calibri"/>
                <w:color w:val="000000"/>
                <w:sz w:val="20"/>
                <w:szCs w:val="20"/>
              </w:rPr>
            </w:pPr>
          </w:p>
        </w:tc>
        <w:tc>
          <w:tcPr>
            <w:tcW w:w="999" w:type="dxa"/>
            <w:shd w:val="clear" w:color="000000" w:fill="FFFFFF"/>
            <w:vAlign w:val="center"/>
            <w:hideMark/>
          </w:tcPr>
          <w:p w:rsidR="00B40CF5" w:rsidRPr="005466CA" w:rsidRDefault="00B40CF5" w:rsidP="0088182F">
            <w:pPr>
              <w:jc w:val="center"/>
              <w:rPr>
                <w:rFonts w:ascii="Calibri" w:hAnsi="Calibri"/>
                <w:color w:val="000000"/>
                <w:sz w:val="20"/>
                <w:szCs w:val="20"/>
              </w:rPr>
            </w:pPr>
            <w:r>
              <w:rPr>
                <w:rFonts w:ascii="Calibri" w:hAnsi="Calibri"/>
                <w:color w:val="000000"/>
                <w:sz w:val="20"/>
                <w:szCs w:val="20"/>
              </w:rPr>
              <w:t>N</w:t>
            </w:r>
          </w:p>
        </w:tc>
      </w:tr>
      <w:tr w:rsidR="00B40CF5" w:rsidTr="00BD48C8">
        <w:trPr>
          <w:trHeight w:val="255"/>
        </w:trPr>
        <w:tc>
          <w:tcPr>
            <w:tcW w:w="810" w:type="dxa"/>
            <w:shd w:val="clear" w:color="000000" w:fill="FFFFFF"/>
            <w:vAlign w:val="center"/>
            <w:hideMark/>
          </w:tcPr>
          <w:p w:rsidR="00B40CF5" w:rsidRDefault="00B40CF5" w:rsidP="00BD48C8">
            <w:pPr>
              <w:jc w:val="center"/>
              <w:rPr>
                <w:rFonts w:ascii="Calibri" w:hAnsi="Calibri"/>
                <w:color w:val="000000"/>
                <w:sz w:val="20"/>
                <w:szCs w:val="20"/>
              </w:rPr>
            </w:pPr>
            <w:r>
              <w:rPr>
                <w:rFonts w:ascii="Calibri" w:hAnsi="Calibri"/>
                <w:color w:val="000000"/>
                <w:sz w:val="20"/>
                <w:szCs w:val="20"/>
              </w:rPr>
              <w:t>QSURGN27</w:t>
            </w:r>
          </w:p>
        </w:tc>
        <w:tc>
          <w:tcPr>
            <w:tcW w:w="90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monitors</w:t>
            </w:r>
          </w:p>
        </w:tc>
        <w:tc>
          <w:tcPr>
            <w:tcW w:w="171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MONITORS</w:t>
            </w:r>
          </w:p>
        </w:tc>
        <w:tc>
          <w:tcPr>
            <w:tcW w:w="108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B40CF5" w:rsidRDefault="00B40CF5" w:rsidP="0088182F">
            <w:pPr>
              <w:jc w:val="center"/>
              <w:rPr>
                <w:rFonts w:ascii="Calibri" w:hAnsi="Calibri"/>
                <w:color w:val="000000"/>
                <w:sz w:val="20"/>
                <w:szCs w:val="20"/>
              </w:rPr>
            </w:pPr>
          </w:p>
        </w:tc>
        <w:tc>
          <w:tcPr>
            <w:tcW w:w="998" w:type="dxa"/>
            <w:shd w:val="clear" w:color="000000" w:fill="FFFFFF"/>
            <w:vAlign w:val="center"/>
          </w:tcPr>
          <w:p w:rsidR="00B40CF5" w:rsidRDefault="00B40CF5" w:rsidP="0088182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B40CF5" w:rsidRDefault="00B40CF5" w:rsidP="0088182F">
            <w:pPr>
              <w:jc w:val="center"/>
              <w:rPr>
                <w:rFonts w:ascii="Calibri" w:hAnsi="Calibri"/>
                <w:color w:val="000000"/>
                <w:sz w:val="20"/>
                <w:szCs w:val="20"/>
              </w:rPr>
            </w:pPr>
          </w:p>
        </w:tc>
        <w:tc>
          <w:tcPr>
            <w:tcW w:w="999"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Y</w:t>
            </w:r>
          </w:p>
        </w:tc>
      </w:tr>
      <w:tr w:rsidR="00B40CF5" w:rsidTr="00BD48C8">
        <w:trPr>
          <w:trHeight w:val="255"/>
        </w:trPr>
        <w:tc>
          <w:tcPr>
            <w:tcW w:w="810" w:type="dxa"/>
            <w:shd w:val="clear" w:color="000000" w:fill="FFFFFF"/>
            <w:vAlign w:val="center"/>
            <w:hideMark/>
          </w:tcPr>
          <w:p w:rsidR="00B40CF5" w:rsidRDefault="00B40CF5" w:rsidP="00BD48C8">
            <w:pPr>
              <w:jc w:val="center"/>
              <w:rPr>
                <w:rFonts w:ascii="Calibri" w:hAnsi="Calibri"/>
                <w:color w:val="000000"/>
                <w:sz w:val="20"/>
                <w:szCs w:val="20"/>
              </w:rPr>
            </w:pPr>
            <w:r>
              <w:rPr>
                <w:rFonts w:ascii="Calibri" w:hAnsi="Calibri"/>
                <w:color w:val="000000"/>
                <w:sz w:val="20"/>
                <w:szCs w:val="20"/>
              </w:rPr>
              <w:t>QSURGN27</w:t>
            </w:r>
          </w:p>
        </w:tc>
        <w:tc>
          <w:tcPr>
            <w:tcW w:w="90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B40CF5" w:rsidRDefault="00B40CF5" w:rsidP="0088182F">
            <w:pPr>
              <w:jc w:val="center"/>
              <w:rPr>
                <w:rFonts w:ascii="Calibri" w:hAnsi="Calibri"/>
                <w:color w:val="000000"/>
                <w:sz w:val="20"/>
                <w:szCs w:val="20"/>
              </w:rPr>
            </w:pPr>
            <w:proofErr w:type="spellStart"/>
            <w:r>
              <w:rPr>
                <w:rFonts w:ascii="Calibri" w:hAnsi="Calibri"/>
                <w:color w:val="000000"/>
                <w:sz w:val="20"/>
                <w:szCs w:val="20"/>
              </w:rPr>
              <w:t>TimeInstalled</w:t>
            </w:r>
            <w:proofErr w:type="spellEnd"/>
          </w:p>
        </w:tc>
        <w:tc>
          <w:tcPr>
            <w:tcW w:w="171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TIME INSTALLED</w:t>
            </w:r>
          </w:p>
        </w:tc>
        <w:tc>
          <w:tcPr>
            <w:tcW w:w="108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B40CF5" w:rsidRDefault="00532C70" w:rsidP="0088182F">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B40CF5" w:rsidRDefault="00B40CF5" w:rsidP="0088182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B40CF5" w:rsidRDefault="00B40CF5" w:rsidP="0088182F">
            <w:pPr>
              <w:jc w:val="center"/>
              <w:rPr>
                <w:rFonts w:ascii="Calibri" w:hAnsi="Calibri"/>
                <w:color w:val="000000"/>
                <w:sz w:val="20"/>
                <w:szCs w:val="20"/>
              </w:rPr>
            </w:pPr>
          </w:p>
        </w:tc>
        <w:tc>
          <w:tcPr>
            <w:tcW w:w="999"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Y</w:t>
            </w:r>
          </w:p>
        </w:tc>
      </w:tr>
      <w:tr w:rsidR="00B40CF5" w:rsidTr="00BD48C8">
        <w:trPr>
          <w:trHeight w:val="255"/>
        </w:trPr>
        <w:tc>
          <w:tcPr>
            <w:tcW w:w="810" w:type="dxa"/>
            <w:shd w:val="clear" w:color="000000" w:fill="FFFFFF"/>
            <w:vAlign w:val="center"/>
            <w:hideMark/>
          </w:tcPr>
          <w:p w:rsidR="00B40CF5" w:rsidRDefault="00B40CF5" w:rsidP="00BD48C8">
            <w:pPr>
              <w:jc w:val="center"/>
              <w:rPr>
                <w:rFonts w:ascii="Calibri" w:hAnsi="Calibri"/>
                <w:color w:val="000000"/>
                <w:sz w:val="20"/>
                <w:szCs w:val="20"/>
              </w:rPr>
            </w:pPr>
            <w:r>
              <w:rPr>
                <w:rFonts w:ascii="Calibri" w:hAnsi="Calibri"/>
                <w:color w:val="000000"/>
                <w:sz w:val="20"/>
                <w:szCs w:val="20"/>
              </w:rPr>
              <w:t>QSURGN27</w:t>
            </w:r>
          </w:p>
        </w:tc>
        <w:tc>
          <w:tcPr>
            <w:tcW w:w="90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B40CF5" w:rsidRDefault="00B40CF5" w:rsidP="0088182F">
            <w:pPr>
              <w:jc w:val="center"/>
              <w:rPr>
                <w:rFonts w:ascii="Calibri" w:hAnsi="Calibri"/>
                <w:color w:val="000000"/>
                <w:sz w:val="20"/>
                <w:szCs w:val="20"/>
              </w:rPr>
            </w:pPr>
            <w:proofErr w:type="spellStart"/>
            <w:r>
              <w:rPr>
                <w:rFonts w:ascii="Calibri" w:hAnsi="Calibri"/>
                <w:color w:val="000000"/>
                <w:sz w:val="20"/>
                <w:szCs w:val="20"/>
              </w:rPr>
              <w:t>TimeRem</w:t>
            </w:r>
            <w:proofErr w:type="spellEnd"/>
          </w:p>
        </w:tc>
        <w:tc>
          <w:tcPr>
            <w:tcW w:w="171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TIME REMOVED</w:t>
            </w:r>
          </w:p>
        </w:tc>
        <w:tc>
          <w:tcPr>
            <w:tcW w:w="108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B40CF5" w:rsidRDefault="00532C70" w:rsidP="0088182F">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B40CF5" w:rsidRDefault="00B40CF5" w:rsidP="0088182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B40CF5" w:rsidRDefault="00B40CF5" w:rsidP="0088182F">
            <w:pPr>
              <w:jc w:val="center"/>
              <w:rPr>
                <w:rFonts w:ascii="Calibri" w:hAnsi="Calibri"/>
                <w:color w:val="000000"/>
                <w:sz w:val="20"/>
                <w:szCs w:val="20"/>
              </w:rPr>
            </w:pPr>
          </w:p>
        </w:tc>
        <w:tc>
          <w:tcPr>
            <w:tcW w:w="999"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Y</w:t>
            </w:r>
          </w:p>
        </w:tc>
      </w:tr>
      <w:tr w:rsidR="00B40CF5" w:rsidTr="00BD48C8">
        <w:trPr>
          <w:trHeight w:val="255"/>
        </w:trPr>
        <w:tc>
          <w:tcPr>
            <w:tcW w:w="810" w:type="dxa"/>
            <w:shd w:val="clear" w:color="000000" w:fill="FFFFFF"/>
            <w:vAlign w:val="center"/>
            <w:hideMark/>
          </w:tcPr>
          <w:p w:rsidR="00B40CF5" w:rsidRDefault="00B40CF5" w:rsidP="00BD48C8">
            <w:pPr>
              <w:jc w:val="center"/>
              <w:rPr>
                <w:rFonts w:ascii="Calibri" w:hAnsi="Calibri"/>
                <w:color w:val="000000"/>
                <w:sz w:val="20"/>
                <w:szCs w:val="20"/>
              </w:rPr>
            </w:pPr>
            <w:r>
              <w:rPr>
                <w:rFonts w:ascii="Calibri" w:hAnsi="Calibri"/>
                <w:color w:val="000000"/>
                <w:sz w:val="20"/>
                <w:szCs w:val="20"/>
              </w:rPr>
              <w:t>QSURG</w:t>
            </w:r>
            <w:r>
              <w:rPr>
                <w:rFonts w:ascii="Calibri" w:hAnsi="Calibri"/>
                <w:color w:val="000000"/>
                <w:sz w:val="20"/>
                <w:szCs w:val="20"/>
              </w:rPr>
              <w:lastRenderedPageBreak/>
              <w:t>N27</w:t>
            </w:r>
          </w:p>
        </w:tc>
        <w:tc>
          <w:tcPr>
            <w:tcW w:w="90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lastRenderedPageBreak/>
              <w:t>8</w:t>
            </w:r>
          </w:p>
        </w:tc>
        <w:tc>
          <w:tcPr>
            <w:tcW w:w="1260" w:type="dxa"/>
            <w:shd w:val="clear" w:color="000000" w:fill="FFFFFF"/>
            <w:vAlign w:val="center"/>
            <w:hideMark/>
          </w:tcPr>
          <w:p w:rsidR="00B40CF5" w:rsidRDefault="00B40CF5" w:rsidP="0088182F">
            <w:pPr>
              <w:jc w:val="center"/>
              <w:rPr>
                <w:rFonts w:ascii="Calibri" w:hAnsi="Calibri"/>
                <w:color w:val="000000"/>
                <w:sz w:val="20"/>
                <w:szCs w:val="20"/>
              </w:rPr>
            </w:pPr>
            <w:proofErr w:type="spellStart"/>
            <w:r>
              <w:rPr>
                <w:rFonts w:ascii="Calibri" w:hAnsi="Calibri"/>
                <w:color w:val="000000"/>
                <w:sz w:val="20"/>
                <w:szCs w:val="20"/>
              </w:rPr>
              <w:t>AppBy</w:t>
            </w:r>
            <w:proofErr w:type="spellEnd"/>
          </w:p>
        </w:tc>
        <w:tc>
          <w:tcPr>
            <w:tcW w:w="171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APPLIED BY</w:t>
            </w:r>
          </w:p>
        </w:tc>
        <w:tc>
          <w:tcPr>
            <w:tcW w:w="108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POIN</w:t>
            </w:r>
            <w:r>
              <w:rPr>
                <w:rFonts w:ascii="Calibri" w:hAnsi="Calibri"/>
                <w:color w:val="000000"/>
                <w:sz w:val="20"/>
                <w:szCs w:val="20"/>
              </w:rPr>
              <w:lastRenderedPageBreak/>
              <w:t>TER</w:t>
            </w:r>
          </w:p>
        </w:tc>
        <w:tc>
          <w:tcPr>
            <w:tcW w:w="630"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lastRenderedPageBreak/>
              <w:t>0</w:t>
            </w:r>
          </w:p>
        </w:tc>
        <w:tc>
          <w:tcPr>
            <w:tcW w:w="639"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B40CF5" w:rsidRDefault="00B40CF5" w:rsidP="0088182F">
            <w:pPr>
              <w:jc w:val="center"/>
              <w:rPr>
                <w:rFonts w:ascii="Calibri" w:hAnsi="Calibri"/>
                <w:color w:val="000000"/>
                <w:sz w:val="20"/>
                <w:szCs w:val="20"/>
              </w:rPr>
            </w:pPr>
          </w:p>
        </w:tc>
        <w:tc>
          <w:tcPr>
            <w:tcW w:w="998" w:type="dxa"/>
            <w:shd w:val="clear" w:color="000000" w:fill="FFFFFF"/>
            <w:vAlign w:val="center"/>
          </w:tcPr>
          <w:p w:rsidR="00B40CF5" w:rsidRDefault="00B40CF5" w:rsidP="0088182F">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B40CF5" w:rsidRDefault="00B40CF5" w:rsidP="0088182F">
            <w:pPr>
              <w:jc w:val="center"/>
              <w:rPr>
                <w:rFonts w:ascii="Calibri" w:hAnsi="Calibri"/>
                <w:color w:val="000000"/>
                <w:sz w:val="20"/>
                <w:szCs w:val="20"/>
              </w:rPr>
            </w:pPr>
          </w:p>
        </w:tc>
        <w:tc>
          <w:tcPr>
            <w:tcW w:w="999" w:type="dxa"/>
            <w:shd w:val="clear" w:color="000000" w:fill="FFFFFF"/>
            <w:vAlign w:val="center"/>
            <w:hideMark/>
          </w:tcPr>
          <w:p w:rsidR="00B40CF5" w:rsidRDefault="00B40CF5" w:rsidP="0088182F">
            <w:pPr>
              <w:jc w:val="center"/>
              <w:rPr>
                <w:rFonts w:ascii="Calibri" w:hAnsi="Calibri"/>
                <w:color w:val="000000"/>
                <w:sz w:val="20"/>
                <w:szCs w:val="20"/>
              </w:rPr>
            </w:pPr>
            <w:r>
              <w:rPr>
                <w:rFonts w:ascii="Calibri" w:hAnsi="Calibri"/>
                <w:color w:val="000000"/>
                <w:sz w:val="20"/>
                <w:szCs w:val="20"/>
              </w:rPr>
              <w:t>Y</w:t>
            </w:r>
          </w:p>
        </w:tc>
      </w:tr>
      <w:tr w:rsidR="007E307C" w:rsidTr="00BD48C8">
        <w:trPr>
          <w:trHeight w:val="255"/>
        </w:trPr>
        <w:tc>
          <w:tcPr>
            <w:tcW w:w="8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lastRenderedPageBreak/>
              <w:t>QSURG</w:t>
            </w:r>
            <w:r>
              <w:rPr>
                <w:rFonts w:ascii="Calibri" w:hAnsi="Calibri"/>
                <w:color w:val="000000"/>
                <w:sz w:val="20"/>
                <w:szCs w:val="20"/>
              </w:rPr>
              <w:t>N27</w:t>
            </w:r>
          </w:p>
        </w:tc>
        <w:tc>
          <w:tcPr>
            <w:tcW w:w="900" w:type="dxa"/>
            <w:shd w:val="clear" w:color="000000" w:fill="FFFFFF"/>
            <w:vAlign w:val="center"/>
          </w:tcPr>
          <w:p w:rsidR="007E307C" w:rsidRPr="0055732A" w:rsidRDefault="007E307C" w:rsidP="0065208C">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p>
        </w:tc>
        <w:tc>
          <w:tcPr>
            <w:tcW w:w="999"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w:t>
            </w:r>
          </w:p>
        </w:tc>
      </w:tr>
    </w:tbl>
    <w:p w:rsidR="000D7197" w:rsidRDefault="000D7197"/>
    <w:p w:rsidR="009874B2" w:rsidRDefault="009874B2"/>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81395E" w:rsidTr="0081395E">
        <w:trPr>
          <w:trHeight w:val="765"/>
        </w:trPr>
        <w:tc>
          <w:tcPr>
            <w:tcW w:w="810" w:type="dxa"/>
            <w:shd w:val="clear" w:color="000000" w:fill="FFFFFF"/>
            <w:vAlign w:val="center"/>
            <w:hideMark/>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81395E" w:rsidRDefault="003F21BC" w:rsidP="0081395E">
            <w:pPr>
              <w:jc w:val="center"/>
              <w:rPr>
                <w:rFonts w:ascii="Calibri" w:hAnsi="Calibri"/>
                <w:b/>
                <w:bCs/>
                <w:color w:val="000000"/>
                <w:sz w:val="20"/>
                <w:szCs w:val="20"/>
              </w:rPr>
            </w:pPr>
            <w:r>
              <w:rPr>
                <w:rFonts w:ascii="Calibri" w:hAnsi="Calibri"/>
                <w:b/>
                <w:bCs/>
                <w:color w:val="000000"/>
                <w:sz w:val="20"/>
                <w:szCs w:val="20"/>
              </w:rPr>
              <w:t>VistA</w:t>
            </w:r>
            <w:r w:rsidR="0081395E">
              <w:rPr>
                <w:rFonts w:ascii="Calibri" w:hAnsi="Calibri"/>
                <w:b/>
                <w:bCs/>
                <w:color w:val="000000"/>
                <w:sz w:val="20"/>
                <w:szCs w:val="20"/>
              </w:rPr>
              <w:t xml:space="preserve"> Field Name</w:t>
            </w:r>
          </w:p>
        </w:tc>
        <w:tc>
          <w:tcPr>
            <w:tcW w:w="1080" w:type="dxa"/>
            <w:shd w:val="clear" w:color="000000" w:fill="FFFFFF"/>
            <w:vAlign w:val="center"/>
            <w:hideMark/>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81395E" w:rsidRPr="00582D02" w:rsidRDefault="0081395E" w:rsidP="0081395E">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81395E" w:rsidRDefault="0081395E" w:rsidP="0081395E">
            <w:pPr>
              <w:jc w:val="center"/>
              <w:rPr>
                <w:rFonts w:ascii="Calibri" w:hAnsi="Calibri"/>
                <w:b/>
                <w:bCs/>
                <w:color w:val="000000"/>
                <w:sz w:val="20"/>
                <w:szCs w:val="20"/>
              </w:rPr>
            </w:pPr>
            <w:r>
              <w:rPr>
                <w:rFonts w:ascii="Calibri" w:hAnsi="Calibri"/>
                <w:b/>
                <w:bCs/>
                <w:color w:val="000000"/>
                <w:sz w:val="20"/>
                <w:szCs w:val="20"/>
              </w:rPr>
              <w:t>Repetition</w:t>
            </w:r>
          </w:p>
        </w:tc>
      </w:tr>
      <w:tr w:rsidR="009F7FD9" w:rsidTr="00BD48C8">
        <w:trPr>
          <w:trHeight w:val="765"/>
        </w:trPr>
        <w:tc>
          <w:tcPr>
            <w:tcW w:w="810" w:type="dxa"/>
            <w:shd w:val="clear" w:color="000000" w:fill="FFFFFF"/>
            <w:vAlign w:val="center"/>
            <w:hideMark/>
          </w:tcPr>
          <w:p w:rsidR="009F7FD9" w:rsidRDefault="009F7FD9" w:rsidP="00BD48C8">
            <w:pPr>
              <w:jc w:val="center"/>
            </w:pPr>
            <w:r w:rsidRPr="00EF3C2E">
              <w:rPr>
                <w:rFonts w:ascii="Calibri" w:hAnsi="Calibri"/>
                <w:color w:val="000000"/>
                <w:sz w:val="20"/>
                <w:szCs w:val="20"/>
              </w:rPr>
              <w:t>QSURGN28</w:t>
            </w:r>
          </w:p>
        </w:tc>
        <w:tc>
          <w:tcPr>
            <w:tcW w:w="90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81395E">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81395E">
            <w:pPr>
              <w:jc w:val="center"/>
              <w:rPr>
                <w:rFonts w:ascii="Calibri" w:hAnsi="Calibri"/>
                <w:color w:val="000000"/>
                <w:sz w:val="20"/>
                <w:szCs w:val="20"/>
              </w:rPr>
            </w:pPr>
          </w:p>
        </w:tc>
        <w:tc>
          <w:tcPr>
            <w:tcW w:w="998" w:type="dxa"/>
            <w:shd w:val="clear" w:color="000000" w:fill="FFFFFF"/>
            <w:vAlign w:val="center"/>
          </w:tcPr>
          <w:p w:rsidR="009F7FD9" w:rsidRPr="005466CA" w:rsidRDefault="009874B2" w:rsidP="0081395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81395E">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Y</w:t>
            </w:r>
          </w:p>
        </w:tc>
      </w:tr>
      <w:tr w:rsidR="009F7FD9" w:rsidTr="00BD48C8">
        <w:trPr>
          <w:trHeight w:val="765"/>
        </w:trPr>
        <w:tc>
          <w:tcPr>
            <w:tcW w:w="810" w:type="dxa"/>
            <w:shd w:val="clear" w:color="000000" w:fill="FFFFFF"/>
            <w:vAlign w:val="center"/>
            <w:hideMark/>
          </w:tcPr>
          <w:p w:rsidR="009F7FD9" w:rsidRDefault="009F7FD9" w:rsidP="00BD48C8">
            <w:pPr>
              <w:jc w:val="center"/>
            </w:pPr>
            <w:r w:rsidRPr="00EF3C2E">
              <w:rPr>
                <w:rFonts w:ascii="Calibri" w:hAnsi="Calibri"/>
                <w:color w:val="000000"/>
                <w:sz w:val="20"/>
                <w:szCs w:val="20"/>
              </w:rPr>
              <w:t>QSURGN28</w:t>
            </w:r>
          </w:p>
        </w:tc>
        <w:tc>
          <w:tcPr>
            <w:tcW w:w="90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81395E">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81395E">
            <w:pPr>
              <w:jc w:val="center"/>
              <w:rPr>
                <w:rFonts w:ascii="Calibri" w:hAnsi="Calibri"/>
                <w:color w:val="000000"/>
                <w:sz w:val="20"/>
                <w:szCs w:val="20"/>
              </w:rPr>
            </w:pPr>
          </w:p>
        </w:tc>
        <w:tc>
          <w:tcPr>
            <w:tcW w:w="998" w:type="dxa"/>
            <w:shd w:val="clear" w:color="000000" w:fill="FFFFFF"/>
            <w:vAlign w:val="center"/>
          </w:tcPr>
          <w:p w:rsidR="009F7FD9" w:rsidRPr="005466CA" w:rsidRDefault="009874B2" w:rsidP="0081395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81395E">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81395E">
            <w:pPr>
              <w:jc w:val="center"/>
              <w:rPr>
                <w:rFonts w:ascii="Calibri" w:hAnsi="Calibri"/>
                <w:color w:val="000000"/>
                <w:sz w:val="20"/>
                <w:szCs w:val="20"/>
              </w:rPr>
            </w:pPr>
            <w:r>
              <w:rPr>
                <w:rFonts w:ascii="Calibri" w:hAnsi="Calibri"/>
                <w:color w:val="000000"/>
                <w:sz w:val="20"/>
                <w:szCs w:val="20"/>
              </w:rPr>
              <w:t>Y</w:t>
            </w:r>
          </w:p>
        </w:tc>
      </w:tr>
      <w:tr w:rsidR="00D34453" w:rsidTr="00BD48C8">
        <w:trPr>
          <w:trHeight w:val="765"/>
        </w:trPr>
        <w:tc>
          <w:tcPr>
            <w:tcW w:w="810" w:type="dxa"/>
            <w:shd w:val="clear" w:color="000000" w:fill="FFFFFF"/>
            <w:vAlign w:val="center"/>
            <w:hideMark/>
          </w:tcPr>
          <w:p w:rsidR="00D34453" w:rsidRDefault="00D34453" w:rsidP="00BD48C8">
            <w:pPr>
              <w:jc w:val="center"/>
              <w:rPr>
                <w:rFonts w:ascii="Calibri" w:hAnsi="Calibri"/>
                <w:bCs/>
                <w:color w:val="000000"/>
                <w:sz w:val="20"/>
                <w:szCs w:val="20"/>
              </w:rPr>
            </w:pPr>
            <w:r>
              <w:rPr>
                <w:rFonts w:ascii="Calibri" w:hAnsi="Calibri"/>
                <w:bCs/>
                <w:color w:val="000000"/>
                <w:sz w:val="20"/>
                <w:szCs w:val="20"/>
              </w:rPr>
              <w:t>QSURGN28</w:t>
            </w:r>
          </w:p>
        </w:tc>
        <w:tc>
          <w:tcPr>
            <w:tcW w:w="900" w:type="dxa"/>
            <w:shd w:val="clear" w:color="000000" w:fill="FFFFFF"/>
            <w:vAlign w:val="center"/>
            <w:hideMark/>
          </w:tcPr>
          <w:p w:rsidR="00D34453" w:rsidRPr="005466CA" w:rsidRDefault="00D34453"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34453" w:rsidRPr="00582D02" w:rsidRDefault="00BD48C8"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D34453" w:rsidRPr="00582D02" w:rsidRDefault="00D34453" w:rsidP="00CF5084">
            <w:pPr>
              <w:jc w:val="center"/>
              <w:rPr>
                <w:rFonts w:ascii="Calibri" w:hAnsi="Calibri"/>
                <w:color w:val="000000"/>
                <w:sz w:val="20"/>
                <w:szCs w:val="20"/>
              </w:rPr>
            </w:pPr>
          </w:p>
        </w:tc>
        <w:tc>
          <w:tcPr>
            <w:tcW w:w="998" w:type="dxa"/>
            <w:shd w:val="clear" w:color="000000" w:fill="FFFFFF"/>
            <w:vAlign w:val="center"/>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Pr="00582D02" w:rsidRDefault="00D34453" w:rsidP="00CF5084">
            <w:pPr>
              <w:jc w:val="center"/>
              <w:rPr>
                <w:rFonts w:ascii="Calibri" w:hAnsi="Calibri"/>
                <w:color w:val="000000"/>
                <w:sz w:val="20"/>
                <w:szCs w:val="20"/>
              </w:rPr>
            </w:pPr>
          </w:p>
        </w:tc>
        <w:tc>
          <w:tcPr>
            <w:tcW w:w="999"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Y</w:t>
            </w:r>
          </w:p>
        </w:tc>
      </w:tr>
      <w:tr w:rsidR="00D34453" w:rsidTr="00BD48C8">
        <w:trPr>
          <w:trHeight w:val="765"/>
        </w:trPr>
        <w:tc>
          <w:tcPr>
            <w:tcW w:w="810" w:type="dxa"/>
            <w:shd w:val="clear" w:color="000000" w:fill="FFFFFF"/>
            <w:vAlign w:val="center"/>
            <w:hideMark/>
          </w:tcPr>
          <w:p w:rsidR="00D34453" w:rsidRDefault="00D34453" w:rsidP="00BD48C8">
            <w:pPr>
              <w:jc w:val="center"/>
            </w:pPr>
            <w:r w:rsidRPr="00EF3C2E">
              <w:rPr>
                <w:rFonts w:ascii="Calibri" w:hAnsi="Calibri"/>
                <w:color w:val="000000"/>
                <w:sz w:val="20"/>
                <w:szCs w:val="20"/>
              </w:rPr>
              <w:t>QSURGN28</w:t>
            </w:r>
          </w:p>
        </w:tc>
        <w:tc>
          <w:tcPr>
            <w:tcW w:w="900" w:type="dxa"/>
            <w:shd w:val="clear" w:color="000000" w:fill="FFFFFF"/>
            <w:vAlign w:val="center"/>
            <w:hideMark/>
          </w:tcPr>
          <w:p w:rsidR="00D34453" w:rsidRPr="005466CA" w:rsidRDefault="002F068D" w:rsidP="0081395E">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D34453" w:rsidRPr="005466CA" w:rsidRDefault="00D34453" w:rsidP="0081395E">
            <w:pPr>
              <w:jc w:val="center"/>
              <w:rPr>
                <w:rFonts w:ascii="Calibri" w:hAnsi="Calibri"/>
                <w:color w:val="000000"/>
                <w:sz w:val="20"/>
                <w:szCs w:val="20"/>
              </w:rPr>
            </w:pPr>
            <w:r>
              <w:rPr>
                <w:rFonts w:ascii="Calibri" w:hAnsi="Calibri"/>
                <w:color w:val="000000"/>
                <w:sz w:val="20"/>
                <w:szCs w:val="20"/>
              </w:rPr>
              <w:t>SUBIEN</w:t>
            </w:r>
            <w:r w:rsidR="00BD48C8" w:rsidRPr="00BD48C8">
              <w:rPr>
                <w:rFonts w:ascii="Calibri" w:hAnsi="Calibri"/>
                <w:color w:val="000000"/>
                <w:sz w:val="20"/>
                <w:szCs w:val="20"/>
              </w:rPr>
              <w:t>(30)</w:t>
            </w:r>
          </w:p>
        </w:tc>
        <w:tc>
          <w:tcPr>
            <w:tcW w:w="1710" w:type="dxa"/>
            <w:shd w:val="clear" w:color="000000" w:fill="FFFFFF"/>
            <w:vAlign w:val="center"/>
            <w:hideMark/>
          </w:tcPr>
          <w:p w:rsidR="00D34453" w:rsidRPr="005466CA" w:rsidRDefault="00D34453" w:rsidP="0081395E">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D34453" w:rsidRPr="005466CA" w:rsidRDefault="00D34453" w:rsidP="0081395E">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34453" w:rsidRPr="005466CA" w:rsidRDefault="00D34453" w:rsidP="0081395E">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D34453" w:rsidRPr="005466CA" w:rsidRDefault="00D34453" w:rsidP="0081395E">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D34453" w:rsidRPr="005466CA" w:rsidRDefault="00D34453" w:rsidP="0081395E">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D34453" w:rsidRPr="005466CA" w:rsidRDefault="00D34453" w:rsidP="0081395E">
            <w:pPr>
              <w:jc w:val="center"/>
              <w:rPr>
                <w:rFonts w:ascii="Calibri" w:hAnsi="Calibri"/>
                <w:color w:val="000000"/>
                <w:sz w:val="20"/>
                <w:szCs w:val="20"/>
              </w:rPr>
            </w:pPr>
          </w:p>
        </w:tc>
        <w:tc>
          <w:tcPr>
            <w:tcW w:w="998" w:type="dxa"/>
            <w:shd w:val="clear" w:color="000000" w:fill="FFFFFF"/>
            <w:vAlign w:val="center"/>
          </w:tcPr>
          <w:p w:rsidR="00D34453" w:rsidRPr="005466CA" w:rsidRDefault="00D34453" w:rsidP="0081395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Pr="005466CA" w:rsidRDefault="00D34453" w:rsidP="0081395E">
            <w:pPr>
              <w:jc w:val="center"/>
              <w:rPr>
                <w:rFonts w:ascii="Calibri" w:hAnsi="Calibri"/>
                <w:color w:val="000000"/>
                <w:sz w:val="20"/>
                <w:szCs w:val="20"/>
              </w:rPr>
            </w:pPr>
          </w:p>
        </w:tc>
        <w:tc>
          <w:tcPr>
            <w:tcW w:w="999" w:type="dxa"/>
            <w:shd w:val="clear" w:color="000000" w:fill="FFFFFF"/>
            <w:vAlign w:val="center"/>
            <w:hideMark/>
          </w:tcPr>
          <w:p w:rsidR="00D34453" w:rsidRPr="005466CA" w:rsidRDefault="00D34453" w:rsidP="0081395E">
            <w:pPr>
              <w:jc w:val="center"/>
              <w:rPr>
                <w:rFonts w:ascii="Calibri" w:hAnsi="Calibri"/>
                <w:color w:val="000000"/>
                <w:sz w:val="20"/>
                <w:szCs w:val="20"/>
              </w:rPr>
            </w:pPr>
            <w:r>
              <w:rPr>
                <w:rFonts w:ascii="Calibri" w:hAnsi="Calibri"/>
                <w:color w:val="000000"/>
                <w:sz w:val="20"/>
                <w:szCs w:val="20"/>
              </w:rPr>
              <w:t>N</w:t>
            </w:r>
          </w:p>
        </w:tc>
      </w:tr>
      <w:tr w:rsidR="00D34453" w:rsidTr="00BD48C8">
        <w:trPr>
          <w:trHeight w:val="255"/>
        </w:trPr>
        <w:tc>
          <w:tcPr>
            <w:tcW w:w="810" w:type="dxa"/>
            <w:shd w:val="clear" w:color="000000" w:fill="FFFFFF"/>
            <w:vAlign w:val="center"/>
            <w:hideMark/>
          </w:tcPr>
          <w:p w:rsidR="00D34453" w:rsidRDefault="00D34453" w:rsidP="00BD48C8">
            <w:pPr>
              <w:jc w:val="center"/>
              <w:rPr>
                <w:rFonts w:ascii="Calibri" w:hAnsi="Calibri"/>
                <w:color w:val="000000"/>
                <w:sz w:val="20"/>
                <w:szCs w:val="20"/>
              </w:rPr>
            </w:pPr>
            <w:r>
              <w:rPr>
                <w:rFonts w:ascii="Calibri" w:hAnsi="Calibri"/>
                <w:color w:val="000000"/>
                <w:sz w:val="20"/>
                <w:szCs w:val="20"/>
              </w:rPr>
              <w:t>QSURGN28</w:t>
            </w:r>
          </w:p>
        </w:tc>
        <w:tc>
          <w:tcPr>
            <w:tcW w:w="900" w:type="dxa"/>
            <w:shd w:val="clear" w:color="000000" w:fill="FFFFFF"/>
            <w:vAlign w:val="center"/>
            <w:hideMark/>
          </w:tcPr>
          <w:p w:rsidR="00D34453" w:rsidRDefault="002F068D" w:rsidP="0081395E">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D34453" w:rsidRDefault="00D34453" w:rsidP="0081395E">
            <w:pPr>
              <w:jc w:val="center"/>
              <w:rPr>
                <w:rFonts w:ascii="Calibri" w:hAnsi="Calibri"/>
                <w:color w:val="000000"/>
                <w:sz w:val="20"/>
                <w:szCs w:val="20"/>
              </w:rPr>
            </w:pPr>
            <w:proofErr w:type="spellStart"/>
            <w:r>
              <w:rPr>
                <w:rFonts w:ascii="Calibri" w:hAnsi="Calibri"/>
                <w:color w:val="000000"/>
                <w:sz w:val="20"/>
                <w:szCs w:val="20"/>
              </w:rPr>
              <w:t>OtherScrubAssts</w:t>
            </w:r>
            <w:proofErr w:type="spellEnd"/>
          </w:p>
        </w:tc>
        <w:tc>
          <w:tcPr>
            <w:tcW w:w="1710"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OTHER SCRUBBED ASSISTANTS</w:t>
            </w:r>
          </w:p>
        </w:tc>
        <w:tc>
          <w:tcPr>
            <w:tcW w:w="1080"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D34453" w:rsidRDefault="00D34453" w:rsidP="0081395E">
            <w:pPr>
              <w:jc w:val="center"/>
              <w:rPr>
                <w:rFonts w:ascii="Calibri" w:hAnsi="Calibri"/>
                <w:color w:val="000000"/>
                <w:sz w:val="20"/>
                <w:szCs w:val="20"/>
              </w:rPr>
            </w:pPr>
          </w:p>
        </w:tc>
        <w:tc>
          <w:tcPr>
            <w:tcW w:w="998" w:type="dxa"/>
            <w:shd w:val="clear" w:color="000000" w:fill="FFFFFF"/>
            <w:vAlign w:val="center"/>
          </w:tcPr>
          <w:p w:rsidR="00D34453" w:rsidRDefault="00D34453" w:rsidP="0081395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Default="00D34453" w:rsidP="0081395E">
            <w:pPr>
              <w:jc w:val="center"/>
              <w:rPr>
                <w:rFonts w:ascii="Calibri" w:hAnsi="Calibri"/>
                <w:color w:val="000000"/>
                <w:sz w:val="20"/>
                <w:szCs w:val="20"/>
              </w:rPr>
            </w:pPr>
          </w:p>
        </w:tc>
        <w:tc>
          <w:tcPr>
            <w:tcW w:w="999"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Y</w:t>
            </w:r>
          </w:p>
        </w:tc>
      </w:tr>
      <w:tr w:rsidR="00D34453" w:rsidTr="00BD48C8">
        <w:trPr>
          <w:trHeight w:val="765"/>
        </w:trPr>
        <w:tc>
          <w:tcPr>
            <w:tcW w:w="810" w:type="dxa"/>
            <w:shd w:val="clear" w:color="000000" w:fill="FFFFFF"/>
            <w:vAlign w:val="center"/>
            <w:hideMark/>
          </w:tcPr>
          <w:p w:rsidR="00D34453" w:rsidRDefault="00D34453" w:rsidP="00BD48C8">
            <w:pPr>
              <w:jc w:val="center"/>
              <w:rPr>
                <w:rFonts w:ascii="Calibri" w:hAnsi="Calibri"/>
                <w:color w:val="000000"/>
                <w:sz w:val="20"/>
                <w:szCs w:val="20"/>
              </w:rPr>
            </w:pPr>
            <w:r>
              <w:rPr>
                <w:rFonts w:ascii="Calibri" w:hAnsi="Calibri"/>
                <w:color w:val="000000"/>
                <w:sz w:val="20"/>
                <w:szCs w:val="20"/>
              </w:rPr>
              <w:t>QSURGN28</w:t>
            </w:r>
          </w:p>
        </w:tc>
        <w:tc>
          <w:tcPr>
            <w:tcW w:w="900" w:type="dxa"/>
            <w:shd w:val="clear" w:color="000000" w:fill="FFFFFF"/>
            <w:vAlign w:val="center"/>
            <w:hideMark/>
          </w:tcPr>
          <w:p w:rsidR="00D34453" w:rsidRDefault="002F068D" w:rsidP="0081395E">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Comments</w:t>
            </w:r>
          </w:p>
        </w:tc>
        <w:tc>
          <w:tcPr>
            <w:tcW w:w="1710"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COMMENTS</w:t>
            </w:r>
          </w:p>
        </w:tc>
        <w:tc>
          <w:tcPr>
            <w:tcW w:w="1080"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D34453" w:rsidRDefault="00D34453" w:rsidP="0081395E">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D34453" w:rsidRDefault="00D34453" w:rsidP="0081395E">
            <w:pPr>
              <w:jc w:val="center"/>
              <w:rPr>
                <w:rFonts w:ascii="Calibri" w:hAnsi="Calibri"/>
                <w:color w:val="000000"/>
                <w:sz w:val="20"/>
                <w:szCs w:val="20"/>
              </w:rPr>
            </w:pPr>
          </w:p>
        </w:tc>
        <w:tc>
          <w:tcPr>
            <w:tcW w:w="998" w:type="dxa"/>
            <w:shd w:val="clear" w:color="000000" w:fill="FFFFFF"/>
            <w:vAlign w:val="center"/>
          </w:tcPr>
          <w:p w:rsidR="00D34453" w:rsidRDefault="00D34453" w:rsidP="0081395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Default="00D34453" w:rsidP="0081395E">
            <w:pPr>
              <w:jc w:val="center"/>
              <w:rPr>
                <w:rFonts w:ascii="Calibri" w:hAnsi="Calibri"/>
                <w:color w:val="000000"/>
                <w:sz w:val="20"/>
                <w:szCs w:val="20"/>
              </w:rPr>
            </w:pPr>
          </w:p>
        </w:tc>
        <w:tc>
          <w:tcPr>
            <w:tcW w:w="999" w:type="dxa"/>
            <w:shd w:val="clear" w:color="000000" w:fill="FFFFFF"/>
            <w:vAlign w:val="center"/>
            <w:hideMark/>
          </w:tcPr>
          <w:p w:rsidR="00D34453" w:rsidRDefault="00D34453" w:rsidP="0081395E">
            <w:pPr>
              <w:jc w:val="center"/>
              <w:rPr>
                <w:rFonts w:ascii="Calibri" w:hAnsi="Calibri"/>
                <w:color w:val="000000"/>
                <w:sz w:val="20"/>
                <w:szCs w:val="20"/>
              </w:rPr>
            </w:pPr>
            <w:r>
              <w:rPr>
                <w:rFonts w:ascii="Calibri" w:hAnsi="Calibri"/>
                <w:color w:val="000000"/>
                <w:sz w:val="20"/>
                <w:szCs w:val="20"/>
              </w:rPr>
              <w:t>Y</w:t>
            </w:r>
          </w:p>
        </w:tc>
      </w:tr>
      <w:tr w:rsidR="007E307C" w:rsidTr="00BD48C8">
        <w:trPr>
          <w:trHeight w:val="765"/>
        </w:trPr>
        <w:tc>
          <w:tcPr>
            <w:tcW w:w="8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N28</w:t>
            </w:r>
          </w:p>
        </w:tc>
        <w:tc>
          <w:tcPr>
            <w:tcW w:w="900" w:type="dxa"/>
            <w:shd w:val="clear" w:color="000000" w:fill="FFFFFF"/>
            <w:vAlign w:val="center"/>
          </w:tcPr>
          <w:p w:rsidR="007E307C" w:rsidRPr="0055732A" w:rsidRDefault="007E307C" w:rsidP="0065208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7E307C" w:rsidRPr="0055732A" w:rsidRDefault="007E307C" w:rsidP="0065208C">
            <w:pPr>
              <w:jc w:val="center"/>
              <w:rPr>
                <w:rFonts w:ascii="Calibri" w:hAnsi="Calibri"/>
                <w:color w:val="000000"/>
                <w:sz w:val="20"/>
                <w:szCs w:val="20"/>
              </w:rPr>
            </w:pP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p>
        </w:tc>
        <w:tc>
          <w:tcPr>
            <w:tcW w:w="999"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w:t>
            </w:r>
          </w:p>
        </w:tc>
      </w:tr>
    </w:tbl>
    <w:p w:rsidR="00FE4C08" w:rsidRDefault="00FE4C08"/>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C52CA9" w:rsidTr="00C52CA9">
        <w:trPr>
          <w:trHeight w:val="765"/>
        </w:trPr>
        <w:tc>
          <w:tcPr>
            <w:tcW w:w="810" w:type="dxa"/>
            <w:shd w:val="clear" w:color="000000" w:fill="FFFFFF"/>
            <w:vAlign w:val="center"/>
            <w:hideMark/>
          </w:tcPr>
          <w:p w:rsidR="00C52CA9" w:rsidRDefault="00C52CA9" w:rsidP="00CA18D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C52CA9" w:rsidRDefault="00C52CA9" w:rsidP="00CA18D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C52CA9" w:rsidRDefault="00C52CA9" w:rsidP="00CA18D0">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C52CA9" w:rsidRDefault="003F21BC" w:rsidP="00CA18D0">
            <w:pPr>
              <w:jc w:val="center"/>
              <w:rPr>
                <w:rFonts w:ascii="Calibri" w:hAnsi="Calibri"/>
                <w:b/>
                <w:bCs/>
                <w:color w:val="000000"/>
                <w:sz w:val="20"/>
                <w:szCs w:val="20"/>
              </w:rPr>
            </w:pPr>
            <w:r>
              <w:rPr>
                <w:rFonts w:ascii="Calibri" w:hAnsi="Calibri"/>
                <w:b/>
                <w:bCs/>
                <w:color w:val="000000"/>
                <w:sz w:val="20"/>
                <w:szCs w:val="20"/>
              </w:rPr>
              <w:t>VistA</w:t>
            </w:r>
            <w:r w:rsidR="00C52CA9">
              <w:rPr>
                <w:rFonts w:ascii="Calibri" w:hAnsi="Calibri"/>
                <w:b/>
                <w:bCs/>
                <w:color w:val="000000"/>
                <w:sz w:val="20"/>
                <w:szCs w:val="20"/>
              </w:rPr>
              <w:t xml:space="preserve"> Field Name</w:t>
            </w:r>
          </w:p>
        </w:tc>
        <w:tc>
          <w:tcPr>
            <w:tcW w:w="1080" w:type="dxa"/>
            <w:shd w:val="clear" w:color="000000" w:fill="FFFFFF"/>
            <w:vAlign w:val="center"/>
            <w:hideMark/>
          </w:tcPr>
          <w:p w:rsidR="00C52CA9" w:rsidRDefault="00C52CA9" w:rsidP="00CA18D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C52CA9" w:rsidRDefault="00C52CA9" w:rsidP="00CA18D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C52CA9" w:rsidRDefault="00C52CA9" w:rsidP="00CA18D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C52CA9" w:rsidRDefault="00C52CA9" w:rsidP="00CA18D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C52CA9" w:rsidRPr="00582D02" w:rsidRDefault="00C52CA9" w:rsidP="00CA18D0">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C52CA9" w:rsidRDefault="00C52CA9" w:rsidP="00C52CA9">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C52CA9" w:rsidRDefault="00C52CA9" w:rsidP="00CA18D0">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C52CA9" w:rsidRDefault="00C52CA9" w:rsidP="00CA18D0">
            <w:pPr>
              <w:jc w:val="center"/>
              <w:rPr>
                <w:rFonts w:ascii="Calibri" w:hAnsi="Calibri"/>
                <w:b/>
                <w:bCs/>
                <w:color w:val="000000"/>
                <w:sz w:val="20"/>
                <w:szCs w:val="20"/>
              </w:rPr>
            </w:pPr>
            <w:r>
              <w:rPr>
                <w:rFonts w:ascii="Calibri" w:hAnsi="Calibri"/>
                <w:b/>
                <w:bCs/>
                <w:color w:val="000000"/>
                <w:sz w:val="20"/>
                <w:szCs w:val="20"/>
              </w:rPr>
              <w:t>Repetition</w:t>
            </w:r>
          </w:p>
        </w:tc>
      </w:tr>
      <w:tr w:rsidR="009F7FD9" w:rsidTr="00BD48C8">
        <w:trPr>
          <w:trHeight w:val="765"/>
        </w:trPr>
        <w:tc>
          <w:tcPr>
            <w:tcW w:w="810" w:type="dxa"/>
            <w:shd w:val="clear" w:color="000000" w:fill="FFFFFF"/>
            <w:vAlign w:val="center"/>
            <w:hideMark/>
          </w:tcPr>
          <w:p w:rsidR="009F7FD9" w:rsidRDefault="009F7FD9" w:rsidP="00BD48C8">
            <w:pPr>
              <w:jc w:val="center"/>
            </w:pPr>
            <w:r w:rsidRPr="008863BE">
              <w:rPr>
                <w:rFonts w:ascii="Calibri" w:hAnsi="Calibri"/>
                <w:color w:val="000000"/>
                <w:sz w:val="20"/>
                <w:szCs w:val="20"/>
              </w:rPr>
              <w:t>QSURGN29</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CA18D0">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625648" w:rsidP="00C52CA9">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Y</w:t>
            </w:r>
          </w:p>
        </w:tc>
      </w:tr>
      <w:tr w:rsidR="009F7FD9" w:rsidTr="00BD48C8">
        <w:trPr>
          <w:trHeight w:val="765"/>
        </w:trPr>
        <w:tc>
          <w:tcPr>
            <w:tcW w:w="810" w:type="dxa"/>
            <w:shd w:val="clear" w:color="000000" w:fill="FFFFFF"/>
            <w:vAlign w:val="center"/>
            <w:hideMark/>
          </w:tcPr>
          <w:p w:rsidR="009F7FD9" w:rsidRDefault="009F7FD9" w:rsidP="00BD48C8">
            <w:pPr>
              <w:jc w:val="center"/>
            </w:pPr>
            <w:r w:rsidRPr="008863BE">
              <w:rPr>
                <w:rFonts w:ascii="Calibri" w:hAnsi="Calibri"/>
                <w:color w:val="000000"/>
                <w:sz w:val="20"/>
                <w:szCs w:val="20"/>
              </w:rPr>
              <w:t>QSURGN29</w:t>
            </w:r>
          </w:p>
        </w:tc>
        <w:tc>
          <w:tcPr>
            <w:tcW w:w="90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A18D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A18D0">
            <w:pPr>
              <w:jc w:val="center"/>
              <w:rPr>
                <w:rFonts w:ascii="Calibri" w:hAnsi="Calibri"/>
                <w:color w:val="000000"/>
                <w:sz w:val="20"/>
                <w:szCs w:val="20"/>
              </w:rPr>
            </w:pPr>
          </w:p>
        </w:tc>
        <w:tc>
          <w:tcPr>
            <w:tcW w:w="998" w:type="dxa"/>
            <w:shd w:val="clear" w:color="000000" w:fill="FFFFFF"/>
            <w:vAlign w:val="center"/>
          </w:tcPr>
          <w:p w:rsidR="009F7FD9" w:rsidRPr="005466CA" w:rsidRDefault="00625648" w:rsidP="00C52CA9">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CA18D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A18D0">
            <w:pPr>
              <w:jc w:val="center"/>
              <w:rPr>
                <w:rFonts w:ascii="Calibri" w:hAnsi="Calibri"/>
                <w:color w:val="000000"/>
                <w:sz w:val="20"/>
                <w:szCs w:val="20"/>
              </w:rPr>
            </w:pPr>
            <w:r>
              <w:rPr>
                <w:rFonts w:ascii="Calibri" w:hAnsi="Calibri"/>
                <w:color w:val="000000"/>
                <w:sz w:val="20"/>
                <w:szCs w:val="20"/>
              </w:rPr>
              <w:t>Y</w:t>
            </w:r>
          </w:p>
        </w:tc>
      </w:tr>
      <w:tr w:rsidR="00D34453" w:rsidTr="00BD48C8">
        <w:trPr>
          <w:trHeight w:val="765"/>
        </w:trPr>
        <w:tc>
          <w:tcPr>
            <w:tcW w:w="810" w:type="dxa"/>
            <w:shd w:val="clear" w:color="000000" w:fill="FFFFFF"/>
            <w:vAlign w:val="center"/>
            <w:hideMark/>
          </w:tcPr>
          <w:p w:rsidR="00D34453" w:rsidRDefault="00D34453" w:rsidP="00BD48C8">
            <w:pPr>
              <w:jc w:val="center"/>
              <w:rPr>
                <w:rFonts w:ascii="Calibri" w:hAnsi="Calibri"/>
                <w:bCs/>
                <w:color w:val="000000"/>
                <w:sz w:val="20"/>
                <w:szCs w:val="20"/>
              </w:rPr>
            </w:pPr>
            <w:r>
              <w:rPr>
                <w:rFonts w:ascii="Calibri" w:hAnsi="Calibri"/>
                <w:bCs/>
                <w:color w:val="000000"/>
                <w:sz w:val="20"/>
                <w:szCs w:val="20"/>
              </w:rPr>
              <w:t>QSURGN29</w:t>
            </w:r>
          </w:p>
        </w:tc>
        <w:tc>
          <w:tcPr>
            <w:tcW w:w="900" w:type="dxa"/>
            <w:shd w:val="clear" w:color="000000" w:fill="FFFFFF"/>
            <w:vAlign w:val="center"/>
            <w:hideMark/>
          </w:tcPr>
          <w:p w:rsidR="00D34453" w:rsidRPr="005466CA" w:rsidRDefault="00D34453"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34453" w:rsidRPr="00582D02" w:rsidRDefault="00BD48C8" w:rsidP="00CF5084">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D34453" w:rsidRPr="00582D02" w:rsidRDefault="00D34453" w:rsidP="00CF5084">
            <w:pPr>
              <w:jc w:val="center"/>
              <w:rPr>
                <w:rFonts w:ascii="Calibri" w:hAnsi="Calibri"/>
                <w:color w:val="000000"/>
                <w:sz w:val="20"/>
                <w:szCs w:val="20"/>
              </w:rPr>
            </w:pPr>
          </w:p>
        </w:tc>
        <w:tc>
          <w:tcPr>
            <w:tcW w:w="998" w:type="dxa"/>
            <w:shd w:val="clear" w:color="000000" w:fill="FFFFFF"/>
            <w:vAlign w:val="center"/>
          </w:tcPr>
          <w:p w:rsidR="00D34453" w:rsidRPr="00582D02" w:rsidRDefault="00625648"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Pr="00582D02" w:rsidRDefault="00D34453" w:rsidP="00CF5084">
            <w:pPr>
              <w:jc w:val="center"/>
              <w:rPr>
                <w:rFonts w:ascii="Calibri" w:hAnsi="Calibri"/>
                <w:color w:val="000000"/>
                <w:sz w:val="20"/>
                <w:szCs w:val="20"/>
              </w:rPr>
            </w:pPr>
          </w:p>
        </w:tc>
        <w:tc>
          <w:tcPr>
            <w:tcW w:w="999" w:type="dxa"/>
            <w:shd w:val="clear" w:color="000000" w:fill="FFFFFF"/>
            <w:vAlign w:val="center"/>
            <w:hideMark/>
          </w:tcPr>
          <w:p w:rsidR="00D34453" w:rsidRPr="00582D02" w:rsidRDefault="00D34453" w:rsidP="00CF5084">
            <w:pPr>
              <w:jc w:val="center"/>
              <w:rPr>
                <w:rFonts w:ascii="Calibri" w:hAnsi="Calibri"/>
                <w:color w:val="000000"/>
                <w:sz w:val="20"/>
                <w:szCs w:val="20"/>
              </w:rPr>
            </w:pPr>
            <w:r>
              <w:rPr>
                <w:rFonts w:ascii="Calibri" w:hAnsi="Calibri"/>
                <w:color w:val="000000"/>
                <w:sz w:val="20"/>
                <w:szCs w:val="20"/>
              </w:rPr>
              <w:t>Y</w:t>
            </w:r>
          </w:p>
        </w:tc>
      </w:tr>
      <w:tr w:rsidR="00D34453" w:rsidTr="00BD48C8">
        <w:trPr>
          <w:trHeight w:val="765"/>
        </w:trPr>
        <w:tc>
          <w:tcPr>
            <w:tcW w:w="810" w:type="dxa"/>
            <w:shd w:val="clear" w:color="000000" w:fill="FFFFFF"/>
            <w:vAlign w:val="center"/>
            <w:hideMark/>
          </w:tcPr>
          <w:p w:rsidR="00D34453" w:rsidRDefault="00D34453" w:rsidP="00BD48C8">
            <w:pPr>
              <w:jc w:val="center"/>
            </w:pPr>
            <w:r w:rsidRPr="008863BE">
              <w:rPr>
                <w:rFonts w:ascii="Calibri" w:hAnsi="Calibri"/>
                <w:color w:val="000000"/>
                <w:sz w:val="20"/>
                <w:szCs w:val="20"/>
              </w:rPr>
              <w:t>QSURGN29</w:t>
            </w:r>
          </w:p>
        </w:tc>
        <w:tc>
          <w:tcPr>
            <w:tcW w:w="900" w:type="dxa"/>
            <w:shd w:val="clear" w:color="000000" w:fill="FFFFFF"/>
            <w:vAlign w:val="center"/>
            <w:hideMark/>
          </w:tcPr>
          <w:p w:rsidR="00D34453" w:rsidRPr="005466CA" w:rsidRDefault="00FE1751" w:rsidP="00CA18D0">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D34453" w:rsidRPr="005466CA" w:rsidRDefault="00D34453" w:rsidP="00CA18D0">
            <w:pPr>
              <w:jc w:val="center"/>
              <w:rPr>
                <w:rFonts w:ascii="Calibri" w:hAnsi="Calibri"/>
                <w:color w:val="000000"/>
                <w:sz w:val="20"/>
                <w:szCs w:val="20"/>
              </w:rPr>
            </w:pPr>
            <w:r>
              <w:rPr>
                <w:rFonts w:ascii="Calibri" w:hAnsi="Calibri"/>
                <w:color w:val="000000"/>
                <w:sz w:val="20"/>
                <w:szCs w:val="20"/>
              </w:rPr>
              <w:t>SUBIEN</w:t>
            </w:r>
            <w:r w:rsidR="00BD48C8" w:rsidRPr="00BD48C8">
              <w:rPr>
                <w:rFonts w:ascii="Calibri" w:hAnsi="Calibri"/>
                <w:color w:val="000000"/>
                <w:sz w:val="20"/>
                <w:szCs w:val="20"/>
              </w:rPr>
              <w:t>(.145)</w:t>
            </w:r>
          </w:p>
        </w:tc>
        <w:tc>
          <w:tcPr>
            <w:tcW w:w="1710" w:type="dxa"/>
            <w:shd w:val="clear" w:color="000000" w:fill="FFFFFF"/>
            <w:vAlign w:val="center"/>
            <w:hideMark/>
          </w:tcPr>
          <w:p w:rsidR="00D34453" w:rsidRPr="005466CA" w:rsidRDefault="00D34453" w:rsidP="00CA18D0">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D34453" w:rsidRPr="005466CA" w:rsidRDefault="00D34453" w:rsidP="00CA18D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34453" w:rsidRPr="005466CA" w:rsidRDefault="00D34453" w:rsidP="00CA18D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D34453" w:rsidRPr="005466CA" w:rsidRDefault="00D34453" w:rsidP="00CA18D0">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D34453" w:rsidRPr="005466CA" w:rsidRDefault="00D34453" w:rsidP="00CA18D0">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D34453" w:rsidRPr="005466CA" w:rsidRDefault="00D34453" w:rsidP="00CA18D0">
            <w:pPr>
              <w:jc w:val="center"/>
              <w:rPr>
                <w:rFonts w:ascii="Calibri" w:hAnsi="Calibri"/>
                <w:color w:val="000000"/>
                <w:sz w:val="20"/>
                <w:szCs w:val="20"/>
              </w:rPr>
            </w:pPr>
          </w:p>
        </w:tc>
        <w:tc>
          <w:tcPr>
            <w:tcW w:w="998" w:type="dxa"/>
            <w:shd w:val="clear" w:color="000000" w:fill="FFFFFF"/>
            <w:vAlign w:val="center"/>
          </w:tcPr>
          <w:p w:rsidR="00D34453" w:rsidRPr="005466CA" w:rsidRDefault="00625648" w:rsidP="00C52CA9">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Pr="005466CA" w:rsidRDefault="00D34453" w:rsidP="00CA18D0">
            <w:pPr>
              <w:jc w:val="center"/>
              <w:rPr>
                <w:rFonts w:ascii="Calibri" w:hAnsi="Calibri"/>
                <w:color w:val="000000"/>
                <w:sz w:val="20"/>
                <w:szCs w:val="20"/>
              </w:rPr>
            </w:pPr>
          </w:p>
        </w:tc>
        <w:tc>
          <w:tcPr>
            <w:tcW w:w="999" w:type="dxa"/>
            <w:shd w:val="clear" w:color="000000" w:fill="FFFFFF"/>
            <w:vAlign w:val="center"/>
            <w:hideMark/>
          </w:tcPr>
          <w:p w:rsidR="00D34453" w:rsidRPr="005466CA" w:rsidRDefault="00D34453" w:rsidP="00CA18D0">
            <w:pPr>
              <w:jc w:val="center"/>
              <w:rPr>
                <w:rFonts w:ascii="Calibri" w:hAnsi="Calibri"/>
                <w:color w:val="000000"/>
                <w:sz w:val="20"/>
                <w:szCs w:val="20"/>
              </w:rPr>
            </w:pPr>
            <w:r>
              <w:rPr>
                <w:rFonts w:ascii="Calibri" w:hAnsi="Calibri"/>
                <w:color w:val="000000"/>
                <w:sz w:val="20"/>
                <w:szCs w:val="20"/>
              </w:rPr>
              <w:t>N</w:t>
            </w:r>
          </w:p>
        </w:tc>
      </w:tr>
      <w:tr w:rsidR="00D34453" w:rsidTr="00BD48C8">
        <w:trPr>
          <w:trHeight w:val="255"/>
        </w:trPr>
        <w:tc>
          <w:tcPr>
            <w:tcW w:w="810" w:type="dxa"/>
            <w:shd w:val="clear" w:color="000000" w:fill="FFFFFF"/>
            <w:vAlign w:val="center"/>
            <w:hideMark/>
          </w:tcPr>
          <w:p w:rsidR="00D34453" w:rsidRDefault="00D34453" w:rsidP="00BD48C8">
            <w:pPr>
              <w:jc w:val="center"/>
              <w:rPr>
                <w:rFonts w:ascii="Calibri" w:hAnsi="Calibri"/>
                <w:color w:val="000000"/>
                <w:sz w:val="20"/>
                <w:szCs w:val="20"/>
              </w:rPr>
            </w:pPr>
            <w:r>
              <w:rPr>
                <w:rFonts w:ascii="Calibri" w:hAnsi="Calibri"/>
                <w:color w:val="000000"/>
                <w:sz w:val="20"/>
                <w:szCs w:val="20"/>
              </w:rPr>
              <w:t>QSURGN29</w:t>
            </w:r>
          </w:p>
        </w:tc>
        <w:tc>
          <w:tcPr>
            <w:tcW w:w="900" w:type="dxa"/>
            <w:shd w:val="clear" w:color="000000" w:fill="FFFFFF"/>
            <w:vAlign w:val="center"/>
            <w:hideMark/>
          </w:tcPr>
          <w:p w:rsidR="00D34453" w:rsidRDefault="00FE1751" w:rsidP="00CA18D0">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D34453" w:rsidRDefault="00D34453" w:rsidP="00CA18D0">
            <w:pPr>
              <w:jc w:val="center"/>
              <w:rPr>
                <w:rFonts w:ascii="Calibri" w:hAnsi="Calibri"/>
                <w:color w:val="000000"/>
                <w:sz w:val="20"/>
                <w:szCs w:val="20"/>
              </w:rPr>
            </w:pPr>
            <w:proofErr w:type="spellStart"/>
            <w:r>
              <w:rPr>
                <w:rFonts w:ascii="Calibri" w:hAnsi="Calibri"/>
                <w:color w:val="000000"/>
                <w:sz w:val="20"/>
                <w:szCs w:val="20"/>
              </w:rPr>
              <w:t>RetToSurg</w:t>
            </w:r>
            <w:proofErr w:type="spellEnd"/>
          </w:p>
        </w:tc>
        <w:tc>
          <w:tcPr>
            <w:tcW w:w="171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RETURNED TO SURGERY</w:t>
            </w:r>
          </w:p>
        </w:tc>
        <w:tc>
          <w:tcPr>
            <w:tcW w:w="108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D34453" w:rsidRDefault="00D34453" w:rsidP="00CA18D0">
            <w:pPr>
              <w:jc w:val="center"/>
              <w:rPr>
                <w:rFonts w:ascii="Calibri" w:hAnsi="Calibri"/>
                <w:color w:val="000000"/>
                <w:sz w:val="20"/>
                <w:szCs w:val="20"/>
              </w:rPr>
            </w:pPr>
          </w:p>
        </w:tc>
        <w:tc>
          <w:tcPr>
            <w:tcW w:w="998" w:type="dxa"/>
            <w:shd w:val="clear" w:color="000000" w:fill="FFFFFF"/>
            <w:vAlign w:val="center"/>
          </w:tcPr>
          <w:p w:rsidR="00D34453" w:rsidRDefault="00625648" w:rsidP="00C52CA9">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Default="00D34453" w:rsidP="00CA18D0">
            <w:pPr>
              <w:jc w:val="center"/>
              <w:rPr>
                <w:rFonts w:ascii="Calibri" w:hAnsi="Calibri"/>
                <w:color w:val="000000"/>
                <w:sz w:val="20"/>
                <w:szCs w:val="20"/>
              </w:rPr>
            </w:pPr>
          </w:p>
        </w:tc>
        <w:tc>
          <w:tcPr>
            <w:tcW w:w="999"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Y</w:t>
            </w:r>
          </w:p>
        </w:tc>
      </w:tr>
      <w:tr w:rsidR="00D34453" w:rsidTr="00BD48C8">
        <w:trPr>
          <w:trHeight w:val="1020"/>
        </w:trPr>
        <w:tc>
          <w:tcPr>
            <w:tcW w:w="810" w:type="dxa"/>
            <w:shd w:val="clear" w:color="000000" w:fill="FFFFFF"/>
            <w:vAlign w:val="center"/>
            <w:hideMark/>
          </w:tcPr>
          <w:p w:rsidR="00D34453" w:rsidRDefault="00D34453" w:rsidP="00BD48C8">
            <w:pPr>
              <w:jc w:val="center"/>
              <w:rPr>
                <w:rFonts w:ascii="Calibri" w:hAnsi="Calibri"/>
                <w:color w:val="000000"/>
                <w:sz w:val="20"/>
                <w:szCs w:val="20"/>
              </w:rPr>
            </w:pPr>
            <w:r>
              <w:rPr>
                <w:rFonts w:ascii="Calibri" w:hAnsi="Calibri"/>
                <w:color w:val="000000"/>
                <w:sz w:val="20"/>
                <w:szCs w:val="20"/>
              </w:rPr>
              <w:t>QSURGN29</w:t>
            </w:r>
          </w:p>
        </w:tc>
        <w:tc>
          <w:tcPr>
            <w:tcW w:w="900" w:type="dxa"/>
            <w:shd w:val="clear" w:color="000000" w:fill="FFFFFF"/>
            <w:vAlign w:val="center"/>
            <w:hideMark/>
          </w:tcPr>
          <w:p w:rsidR="00D34453" w:rsidRDefault="00FE1751" w:rsidP="00CA18D0">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Reason</w:t>
            </w:r>
          </w:p>
        </w:tc>
        <w:tc>
          <w:tcPr>
            <w:tcW w:w="171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REASON</w:t>
            </w:r>
          </w:p>
        </w:tc>
        <w:tc>
          <w:tcPr>
            <w:tcW w:w="108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12</w:t>
            </w:r>
          </w:p>
        </w:tc>
        <w:tc>
          <w:tcPr>
            <w:tcW w:w="998" w:type="dxa"/>
            <w:shd w:val="clear" w:color="000000" w:fill="FFFFFF"/>
            <w:vAlign w:val="center"/>
          </w:tcPr>
          <w:p w:rsidR="00D34453" w:rsidRDefault="00D34453" w:rsidP="00CA18D0">
            <w:pPr>
              <w:jc w:val="center"/>
              <w:rPr>
                <w:rFonts w:ascii="Calibri" w:hAnsi="Calibri"/>
                <w:color w:val="000000"/>
                <w:sz w:val="20"/>
                <w:szCs w:val="20"/>
              </w:rPr>
            </w:pPr>
          </w:p>
        </w:tc>
        <w:tc>
          <w:tcPr>
            <w:tcW w:w="998" w:type="dxa"/>
            <w:shd w:val="clear" w:color="000000" w:fill="FFFFFF"/>
            <w:vAlign w:val="center"/>
          </w:tcPr>
          <w:p w:rsidR="00D34453" w:rsidRDefault="00625648" w:rsidP="00C52CA9">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RETREATMENT;COMPLICATION;NE</w:t>
            </w:r>
            <w:r>
              <w:rPr>
                <w:rFonts w:ascii="Calibri" w:hAnsi="Calibri"/>
                <w:color w:val="000000"/>
                <w:sz w:val="20"/>
                <w:szCs w:val="20"/>
              </w:rPr>
              <w:lastRenderedPageBreak/>
              <w:t>W PROBLEM</w:t>
            </w:r>
          </w:p>
        </w:tc>
        <w:tc>
          <w:tcPr>
            <w:tcW w:w="999"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lastRenderedPageBreak/>
              <w:t>Y</w:t>
            </w:r>
          </w:p>
        </w:tc>
      </w:tr>
      <w:tr w:rsidR="00D34453" w:rsidTr="00BD48C8">
        <w:trPr>
          <w:trHeight w:val="1020"/>
        </w:trPr>
        <w:tc>
          <w:tcPr>
            <w:tcW w:w="810" w:type="dxa"/>
            <w:shd w:val="clear" w:color="000000" w:fill="FFFFFF"/>
            <w:vAlign w:val="center"/>
            <w:hideMark/>
          </w:tcPr>
          <w:p w:rsidR="00D34453" w:rsidRDefault="00D34453" w:rsidP="00BD48C8">
            <w:pPr>
              <w:jc w:val="center"/>
              <w:rPr>
                <w:rFonts w:ascii="Calibri" w:hAnsi="Calibri"/>
                <w:color w:val="000000"/>
                <w:sz w:val="20"/>
                <w:szCs w:val="20"/>
              </w:rPr>
            </w:pPr>
            <w:r>
              <w:rPr>
                <w:rFonts w:ascii="Calibri" w:hAnsi="Calibri"/>
                <w:color w:val="000000"/>
                <w:sz w:val="20"/>
                <w:szCs w:val="20"/>
              </w:rPr>
              <w:lastRenderedPageBreak/>
              <w:t>QSURGN29</w:t>
            </w:r>
          </w:p>
        </w:tc>
        <w:tc>
          <w:tcPr>
            <w:tcW w:w="900" w:type="dxa"/>
            <w:shd w:val="clear" w:color="000000" w:fill="FFFFFF"/>
            <w:vAlign w:val="center"/>
            <w:hideMark/>
          </w:tcPr>
          <w:p w:rsidR="00D34453" w:rsidRDefault="00FE1751" w:rsidP="00CA18D0">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Related/Unrelated</w:t>
            </w:r>
          </w:p>
        </w:tc>
        <w:tc>
          <w:tcPr>
            <w:tcW w:w="171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RELATED/UNRELATED</w:t>
            </w:r>
          </w:p>
        </w:tc>
        <w:tc>
          <w:tcPr>
            <w:tcW w:w="108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22</w:t>
            </w:r>
          </w:p>
        </w:tc>
        <w:tc>
          <w:tcPr>
            <w:tcW w:w="998" w:type="dxa"/>
            <w:shd w:val="clear" w:color="000000" w:fill="FFFFFF"/>
            <w:vAlign w:val="center"/>
          </w:tcPr>
          <w:p w:rsidR="00D34453" w:rsidRDefault="00D34453" w:rsidP="00CA18D0">
            <w:pPr>
              <w:jc w:val="center"/>
              <w:rPr>
                <w:rFonts w:ascii="Calibri" w:hAnsi="Calibri"/>
                <w:color w:val="000000"/>
                <w:sz w:val="20"/>
                <w:szCs w:val="20"/>
              </w:rPr>
            </w:pPr>
          </w:p>
        </w:tc>
        <w:tc>
          <w:tcPr>
            <w:tcW w:w="998" w:type="dxa"/>
            <w:shd w:val="clear" w:color="000000" w:fill="FFFFFF"/>
            <w:vAlign w:val="center"/>
          </w:tcPr>
          <w:p w:rsidR="00D34453" w:rsidRDefault="00625648" w:rsidP="00C52CA9">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UNRELATED TO THIS CASE;RELATED TO THIS CASE</w:t>
            </w:r>
          </w:p>
        </w:tc>
        <w:tc>
          <w:tcPr>
            <w:tcW w:w="999"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Y</w:t>
            </w:r>
          </w:p>
        </w:tc>
      </w:tr>
      <w:tr w:rsidR="00D34453" w:rsidTr="00BD48C8">
        <w:trPr>
          <w:trHeight w:val="765"/>
        </w:trPr>
        <w:tc>
          <w:tcPr>
            <w:tcW w:w="810" w:type="dxa"/>
            <w:shd w:val="clear" w:color="000000" w:fill="FFFFFF"/>
            <w:vAlign w:val="center"/>
            <w:hideMark/>
          </w:tcPr>
          <w:p w:rsidR="00D34453" w:rsidRDefault="00D34453" w:rsidP="00BD48C8">
            <w:pPr>
              <w:jc w:val="center"/>
              <w:rPr>
                <w:rFonts w:ascii="Calibri" w:hAnsi="Calibri"/>
                <w:color w:val="000000"/>
                <w:sz w:val="20"/>
                <w:szCs w:val="20"/>
              </w:rPr>
            </w:pPr>
            <w:r>
              <w:rPr>
                <w:rFonts w:ascii="Calibri" w:hAnsi="Calibri"/>
                <w:color w:val="000000"/>
                <w:sz w:val="20"/>
                <w:szCs w:val="20"/>
              </w:rPr>
              <w:t>QSURGN29</w:t>
            </w:r>
          </w:p>
        </w:tc>
        <w:tc>
          <w:tcPr>
            <w:tcW w:w="900" w:type="dxa"/>
            <w:shd w:val="clear" w:color="000000" w:fill="FFFFFF"/>
            <w:vAlign w:val="center"/>
            <w:hideMark/>
          </w:tcPr>
          <w:p w:rsidR="00D34453" w:rsidRDefault="00FE1751" w:rsidP="00CA18D0">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D34453" w:rsidRDefault="00D34453" w:rsidP="00CA18D0">
            <w:pPr>
              <w:jc w:val="center"/>
              <w:rPr>
                <w:rFonts w:ascii="Calibri" w:hAnsi="Calibri"/>
                <w:color w:val="000000"/>
                <w:sz w:val="20"/>
                <w:szCs w:val="20"/>
              </w:rPr>
            </w:pPr>
            <w:proofErr w:type="spellStart"/>
            <w:r>
              <w:rPr>
                <w:rFonts w:ascii="Calibri" w:hAnsi="Calibri"/>
                <w:color w:val="000000"/>
                <w:sz w:val="20"/>
                <w:szCs w:val="20"/>
              </w:rPr>
              <w:t>RetToSurgComm</w:t>
            </w:r>
            <w:proofErr w:type="spellEnd"/>
          </w:p>
        </w:tc>
        <w:tc>
          <w:tcPr>
            <w:tcW w:w="1710" w:type="dxa"/>
            <w:shd w:val="clear" w:color="000000" w:fill="FFFFFF"/>
            <w:vAlign w:val="center"/>
            <w:hideMark/>
          </w:tcPr>
          <w:p w:rsidR="008D2E5E" w:rsidRPr="008D2E5E" w:rsidRDefault="008D2E5E" w:rsidP="008D2E5E">
            <w:pPr>
              <w:jc w:val="center"/>
              <w:rPr>
                <w:rFonts w:ascii="Calibri" w:hAnsi="Calibri"/>
                <w:color w:val="000000"/>
                <w:sz w:val="20"/>
                <w:szCs w:val="20"/>
              </w:rPr>
            </w:pPr>
            <w:r w:rsidRPr="008D2E5E">
              <w:rPr>
                <w:rFonts w:ascii="Calibri" w:hAnsi="Calibri"/>
                <w:color w:val="000000"/>
                <w:sz w:val="20"/>
                <w:szCs w:val="20"/>
              </w:rPr>
              <w:t>RET TO SURGERY COMMENTS</w:t>
            </w:r>
          </w:p>
          <w:p w:rsidR="00D34453" w:rsidRDefault="00D34453" w:rsidP="00CA18D0">
            <w:pPr>
              <w:jc w:val="center"/>
              <w:rPr>
                <w:rFonts w:ascii="Calibri" w:hAnsi="Calibri"/>
                <w:color w:val="000000"/>
                <w:sz w:val="20"/>
                <w:szCs w:val="20"/>
              </w:rPr>
            </w:pPr>
          </w:p>
        </w:tc>
        <w:tc>
          <w:tcPr>
            <w:tcW w:w="108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D34453" w:rsidRDefault="00D34453" w:rsidP="00CA18D0">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D34453" w:rsidRDefault="00D34453" w:rsidP="00CA18D0">
            <w:pPr>
              <w:jc w:val="center"/>
              <w:rPr>
                <w:rFonts w:ascii="Calibri" w:hAnsi="Calibri"/>
                <w:color w:val="000000"/>
                <w:sz w:val="20"/>
                <w:szCs w:val="20"/>
              </w:rPr>
            </w:pPr>
          </w:p>
        </w:tc>
        <w:tc>
          <w:tcPr>
            <w:tcW w:w="998" w:type="dxa"/>
            <w:shd w:val="clear" w:color="000000" w:fill="FFFFFF"/>
            <w:vAlign w:val="center"/>
          </w:tcPr>
          <w:p w:rsidR="00D34453" w:rsidRDefault="00625648" w:rsidP="00C52CA9">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34453" w:rsidRDefault="00D34453" w:rsidP="00CA18D0">
            <w:pPr>
              <w:jc w:val="center"/>
              <w:rPr>
                <w:rFonts w:ascii="Calibri" w:hAnsi="Calibri"/>
                <w:color w:val="000000"/>
                <w:sz w:val="20"/>
                <w:szCs w:val="20"/>
              </w:rPr>
            </w:pPr>
          </w:p>
        </w:tc>
        <w:tc>
          <w:tcPr>
            <w:tcW w:w="999" w:type="dxa"/>
            <w:shd w:val="clear" w:color="000000" w:fill="FFFFFF"/>
            <w:vAlign w:val="center"/>
            <w:hideMark/>
          </w:tcPr>
          <w:p w:rsidR="00D34453" w:rsidRDefault="00D34453" w:rsidP="00CA18D0">
            <w:pPr>
              <w:jc w:val="center"/>
              <w:rPr>
                <w:rFonts w:ascii="Calibri" w:hAnsi="Calibri"/>
                <w:color w:val="000000"/>
                <w:sz w:val="20"/>
                <w:szCs w:val="20"/>
              </w:rPr>
            </w:pPr>
            <w:r>
              <w:rPr>
                <w:rFonts w:ascii="Calibri" w:hAnsi="Calibri"/>
                <w:color w:val="000000"/>
                <w:sz w:val="20"/>
                <w:szCs w:val="20"/>
              </w:rPr>
              <w:t>Y</w:t>
            </w:r>
          </w:p>
        </w:tc>
      </w:tr>
      <w:tr w:rsidR="007E307C" w:rsidTr="00BD48C8">
        <w:trPr>
          <w:trHeight w:val="765"/>
        </w:trPr>
        <w:tc>
          <w:tcPr>
            <w:tcW w:w="8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N29</w:t>
            </w:r>
          </w:p>
        </w:tc>
        <w:tc>
          <w:tcPr>
            <w:tcW w:w="900" w:type="dxa"/>
            <w:shd w:val="clear" w:color="000000" w:fill="FFFFFF"/>
            <w:vAlign w:val="center"/>
          </w:tcPr>
          <w:p w:rsidR="007E307C" w:rsidRPr="0055732A" w:rsidRDefault="007E307C" w:rsidP="0065208C">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7E307C" w:rsidRPr="0055732A" w:rsidRDefault="007E307C" w:rsidP="0065208C">
            <w:pPr>
              <w:jc w:val="center"/>
              <w:rPr>
                <w:rFonts w:ascii="Calibri" w:hAnsi="Calibri"/>
                <w:color w:val="000000"/>
                <w:sz w:val="20"/>
                <w:szCs w:val="20"/>
              </w:rPr>
            </w:pP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p>
        </w:tc>
        <w:tc>
          <w:tcPr>
            <w:tcW w:w="999"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w:t>
            </w:r>
          </w:p>
        </w:tc>
      </w:tr>
    </w:tbl>
    <w:p w:rsidR="00CE2E37" w:rsidRDefault="00CE2E37"/>
    <w:p w:rsidR="00583308" w:rsidRDefault="00583308"/>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D10837" w:rsidTr="00D10837">
        <w:trPr>
          <w:trHeight w:val="765"/>
        </w:trPr>
        <w:tc>
          <w:tcPr>
            <w:tcW w:w="81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D10837" w:rsidRDefault="003F21BC" w:rsidP="00D10837">
            <w:pPr>
              <w:jc w:val="center"/>
              <w:rPr>
                <w:rFonts w:ascii="Calibri" w:hAnsi="Calibri"/>
                <w:b/>
                <w:bCs/>
                <w:color w:val="000000"/>
                <w:sz w:val="20"/>
                <w:szCs w:val="20"/>
              </w:rPr>
            </w:pPr>
            <w:r>
              <w:rPr>
                <w:rFonts w:ascii="Calibri" w:hAnsi="Calibri"/>
                <w:b/>
                <w:bCs/>
                <w:color w:val="000000"/>
                <w:sz w:val="20"/>
                <w:szCs w:val="20"/>
              </w:rPr>
              <w:t>VistA</w:t>
            </w:r>
            <w:r w:rsidR="00D10837">
              <w:rPr>
                <w:rFonts w:ascii="Calibri" w:hAnsi="Calibri"/>
                <w:b/>
                <w:bCs/>
                <w:color w:val="000000"/>
                <w:sz w:val="20"/>
                <w:szCs w:val="20"/>
              </w:rPr>
              <w:t xml:space="preserve"> Field Name</w:t>
            </w:r>
          </w:p>
        </w:tc>
        <w:tc>
          <w:tcPr>
            <w:tcW w:w="108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D10837" w:rsidRPr="00582D02" w:rsidRDefault="00D10837" w:rsidP="00D10837">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Repetition</w:t>
            </w:r>
          </w:p>
        </w:tc>
      </w:tr>
      <w:tr w:rsidR="009F7FD9" w:rsidTr="00E7371A">
        <w:trPr>
          <w:trHeight w:val="765"/>
        </w:trPr>
        <w:tc>
          <w:tcPr>
            <w:tcW w:w="810" w:type="dxa"/>
            <w:shd w:val="clear" w:color="000000" w:fill="FFFFFF"/>
            <w:vAlign w:val="center"/>
            <w:hideMark/>
          </w:tcPr>
          <w:p w:rsidR="009F7FD9" w:rsidRDefault="009F7FD9" w:rsidP="00E7371A">
            <w:pPr>
              <w:jc w:val="center"/>
            </w:pPr>
            <w:r w:rsidRPr="001A65B0">
              <w:rPr>
                <w:rFonts w:ascii="Calibri" w:hAnsi="Calibri"/>
                <w:color w:val="000000"/>
                <w:sz w:val="20"/>
                <w:szCs w:val="20"/>
              </w:rPr>
              <w:t>QSURGN32</w:t>
            </w:r>
          </w:p>
        </w:tc>
        <w:tc>
          <w:tcPr>
            <w:tcW w:w="90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D10837">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D10837">
            <w:pPr>
              <w:jc w:val="center"/>
              <w:rPr>
                <w:rFonts w:ascii="Calibri" w:hAnsi="Calibri"/>
                <w:color w:val="000000"/>
                <w:sz w:val="20"/>
                <w:szCs w:val="20"/>
              </w:rPr>
            </w:pPr>
          </w:p>
        </w:tc>
        <w:tc>
          <w:tcPr>
            <w:tcW w:w="998" w:type="dxa"/>
            <w:shd w:val="clear" w:color="000000" w:fill="FFFFFF"/>
            <w:vAlign w:val="center"/>
          </w:tcPr>
          <w:p w:rsidR="009F7FD9" w:rsidRPr="005466CA" w:rsidRDefault="00E13251"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D10837">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Y</w:t>
            </w:r>
          </w:p>
        </w:tc>
      </w:tr>
      <w:tr w:rsidR="00E13251" w:rsidTr="00E7371A">
        <w:trPr>
          <w:trHeight w:val="765"/>
        </w:trPr>
        <w:tc>
          <w:tcPr>
            <w:tcW w:w="810" w:type="dxa"/>
            <w:shd w:val="clear" w:color="000000" w:fill="FFFFFF"/>
            <w:vAlign w:val="center"/>
            <w:hideMark/>
          </w:tcPr>
          <w:p w:rsidR="00E13251" w:rsidRDefault="00E13251" w:rsidP="00E7371A">
            <w:pPr>
              <w:jc w:val="center"/>
            </w:pPr>
            <w:r w:rsidRPr="001A65B0">
              <w:rPr>
                <w:rFonts w:ascii="Calibri" w:hAnsi="Calibri"/>
                <w:color w:val="000000"/>
                <w:sz w:val="20"/>
                <w:szCs w:val="20"/>
              </w:rPr>
              <w:t>QSURGN32</w:t>
            </w:r>
          </w:p>
        </w:tc>
        <w:tc>
          <w:tcPr>
            <w:tcW w:w="900" w:type="dxa"/>
            <w:shd w:val="clear" w:color="000000" w:fill="FFFFFF"/>
            <w:vAlign w:val="center"/>
            <w:hideMark/>
          </w:tcPr>
          <w:p w:rsidR="00E13251" w:rsidRPr="005466CA" w:rsidRDefault="00E13251" w:rsidP="00D10837">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E13251" w:rsidRPr="005466CA" w:rsidRDefault="00E13251" w:rsidP="00D10837">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E13251" w:rsidRPr="005466CA" w:rsidRDefault="00E13251" w:rsidP="00D10837">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E13251" w:rsidRPr="005466CA" w:rsidRDefault="00E13251" w:rsidP="00D10837">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E13251" w:rsidRPr="005466CA" w:rsidRDefault="00E13251" w:rsidP="00D10837">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E13251" w:rsidRPr="005466CA" w:rsidRDefault="00E13251" w:rsidP="00D10837">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E13251" w:rsidRPr="005466CA" w:rsidRDefault="00E13251" w:rsidP="00D10837">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E13251" w:rsidRPr="005466CA" w:rsidRDefault="00E13251" w:rsidP="00D10837">
            <w:pPr>
              <w:jc w:val="center"/>
              <w:rPr>
                <w:rFonts w:ascii="Calibri" w:hAnsi="Calibri"/>
                <w:color w:val="000000"/>
                <w:sz w:val="20"/>
                <w:szCs w:val="20"/>
              </w:rPr>
            </w:pPr>
          </w:p>
        </w:tc>
        <w:tc>
          <w:tcPr>
            <w:tcW w:w="998" w:type="dxa"/>
            <w:shd w:val="clear" w:color="000000" w:fill="FFFFFF"/>
            <w:vAlign w:val="center"/>
          </w:tcPr>
          <w:p w:rsidR="00E13251" w:rsidRDefault="00E13251" w:rsidP="00E13251">
            <w:pPr>
              <w:jc w:val="center"/>
            </w:pPr>
            <w:r w:rsidRPr="00D14E3B">
              <w:rPr>
                <w:rFonts w:ascii="Calibri" w:hAnsi="Calibri"/>
                <w:color w:val="000000"/>
                <w:sz w:val="20"/>
                <w:szCs w:val="20"/>
              </w:rPr>
              <w:t>OR</w:t>
            </w:r>
          </w:p>
        </w:tc>
        <w:tc>
          <w:tcPr>
            <w:tcW w:w="998" w:type="dxa"/>
            <w:shd w:val="clear" w:color="000000" w:fill="FFFFFF"/>
            <w:vAlign w:val="center"/>
            <w:hideMark/>
          </w:tcPr>
          <w:p w:rsidR="00E13251" w:rsidRPr="005466CA" w:rsidRDefault="00E13251" w:rsidP="00D10837">
            <w:pPr>
              <w:jc w:val="center"/>
              <w:rPr>
                <w:rFonts w:ascii="Calibri" w:hAnsi="Calibri"/>
                <w:color w:val="000000"/>
                <w:sz w:val="20"/>
                <w:szCs w:val="20"/>
              </w:rPr>
            </w:pPr>
          </w:p>
        </w:tc>
        <w:tc>
          <w:tcPr>
            <w:tcW w:w="999" w:type="dxa"/>
            <w:shd w:val="clear" w:color="000000" w:fill="FFFFFF"/>
            <w:vAlign w:val="center"/>
            <w:hideMark/>
          </w:tcPr>
          <w:p w:rsidR="00E13251" w:rsidRPr="005466CA" w:rsidRDefault="00E13251" w:rsidP="00D10837">
            <w:pPr>
              <w:jc w:val="center"/>
              <w:rPr>
                <w:rFonts w:ascii="Calibri" w:hAnsi="Calibri"/>
                <w:color w:val="000000"/>
                <w:sz w:val="20"/>
                <w:szCs w:val="20"/>
              </w:rPr>
            </w:pPr>
            <w:r>
              <w:rPr>
                <w:rFonts w:ascii="Calibri" w:hAnsi="Calibri"/>
                <w:color w:val="000000"/>
                <w:sz w:val="20"/>
                <w:szCs w:val="20"/>
              </w:rPr>
              <w:t>Y</w:t>
            </w:r>
          </w:p>
        </w:tc>
      </w:tr>
      <w:tr w:rsidR="00A836E9" w:rsidTr="00E7371A">
        <w:trPr>
          <w:trHeight w:val="765"/>
        </w:trPr>
        <w:tc>
          <w:tcPr>
            <w:tcW w:w="810" w:type="dxa"/>
            <w:shd w:val="clear" w:color="000000" w:fill="FFFFFF"/>
            <w:vAlign w:val="center"/>
            <w:hideMark/>
          </w:tcPr>
          <w:p w:rsidR="00A836E9" w:rsidRDefault="00A836E9" w:rsidP="00E7371A">
            <w:pPr>
              <w:jc w:val="center"/>
              <w:rPr>
                <w:rFonts w:ascii="Calibri" w:hAnsi="Calibri"/>
                <w:bCs/>
                <w:color w:val="000000"/>
                <w:sz w:val="20"/>
                <w:szCs w:val="20"/>
              </w:rPr>
            </w:pPr>
            <w:r>
              <w:rPr>
                <w:rFonts w:ascii="Calibri" w:hAnsi="Calibri"/>
                <w:bCs/>
                <w:color w:val="000000"/>
                <w:sz w:val="20"/>
                <w:szCs w:val="20"/>
              </w:rPr>
              <w:t>QSURGN32</w:t>
            </w:r>
          </w:p>
        </w:tc>
        <w:tc>
          <w:tcPr>
            <w:tcW w:w="900" w:type="dxa"/>
            <w:shd w:val="clear" w:color="000000" w:fill="FFFFFF"/>
            <w:vAlign w:val="center"/>
            <w:hideMark/>
          </w:tcPr>
          <w:p w:rsidR="00A836E9" w:rsidRPr="005466CA" w:rsidRDefault="00A836E9"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A836E9" w:rsidRPr="00582D02" w:rsidRDefault="00A836E9"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A836E9" w:rsidRPr="00582D02" w:rsidRDefault="00A836E9"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A836E9" w:rsidRPr="00582D02" w:rsidRDefault="00A836E9"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A836E9" w:rsidRPr="00582D02" w:rsidRDefault="00E7371A" w:rsidP="00CF5084">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A836E9" w:rsidRPr="00582D02" w:rsidRDefault="00A836E9"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A836E9" w:rsidRPr="00582D02" w:rsidRDefault="00A836E9"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A836E9" w:rsidRPr="00582D02" w:rsidRDefault="00A836E9" w:rsidP="00CF5084">
            <w:pPr>
              <w:jc w:val="center"/>
              <w:rPr>
                <w:rFonts w:ascii="Calibri" w:hAnsi="Calibri"/>
                <w:color w:val="000000"/>
                <w:sz w:val="20"/>
                <w:szCs w:val="20"/>
              </w:rPr>
            </w:pPr>
          </w:p>
        </w:tc>
        <w:tc>
          <w:tcPr>
            <w:tcW w:w="998" w:type="dxa"/>
            <w:shd w:val="clear" w:color="000000" w:fill="FFFFFF"/>
            <w:vAlign w:val="center"/>
          </w:tcPr>
          <w:p w:rsidR="00A836E9" w:rsidRPr="00582D02" w:rsidRDefault="00A836E9"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A836E9" w:rsidRPr="00582D02" w:rsidRDefault="00A836E9" w:rsidP="00CF5084">
            <w:pPr>
              <w:jc w:val="center"/>
              <w:rPr>
                <w:rFonts w:ascii="Calibri" w:hAnsi="Calibri"/>
                <w:color w:val="000000"/>
                <w:sz w:val="20"/>
                <w:szCs w:val="20"/>
              </w:rPr>
            </w:pPr>
          </w:p>
        </w:tc>
        <w:tc>
          <w:tcPr>
            <w:tcW w:w="999" w:type="dxa"/>
            <w:shd w:val="clear" w:color="000000" w:fill="FFFFFF"/>
            <w:vAlign w:val="center"/>
            <w:hideMark/>
          </w:tcPr>
          <w:p w:rsidR="00A836E9" w:rsidRPr="00582D02" w:rsidRDefault="00A836E9" w:rsidP="00CF5084">
            <w:pPr>
              <w:jc w:val="center"/>
              <w:rPr>
                <w:rFonts w:ascii="Calibri" w:hAnsi="Calibri"/>
                <w:color w:val="000000"/>
                <w:sz w:val="20"/>
                <w:szCs w:val="20"/>
              </w:rPr>
            </w:pPr>
            <w:r>
              <w:rPr>
                <w:rFonts w:ascii="Calibri" w:hAnsi="Calibri"/>
                <w:color w:val="000000"/>
                <w:sz w:val="20"/>
                <w:szCs w:val="20"/>
              </w:rPr>
              <w:t>Y</w:t>
            </w:r>
          </w:p>
        </w:tc>
      </w:tr>
      <w:tr w:rsidR="00A836E9" w:rsidTr="00E7371A">
        <w:trPr>
          <w:trHeight w:val="765"/>
        </w:trPr>
        <w:tc>
          <w:tcPr>
            <w:tcW w:w="810" w:type="dxa"/>
            <w:shd w:val="clear" w:color="000000" w:fill="FFFFFF"/>
            <w:vAlign w:val="center"/>
            <w:hideMark/>
          </w:tcPr>
          <w:p w:rsidR="00A836E9" w:rsidRDefault="00A836E9" w:rsidP="00E7371A">
            <w:pPr>
              <w:jc w:val="center"/>
            </w:pPr>
            <w:r w:rsidRPr="001A65B0">
              <w:rPr>
                <w:rFonts w:ascii="Calibri" w:hAnsi="Calibri"/>
                <w:color w:val="000000"/>
                <w:sz w:val="20"/>
                <w:szCs w:val="20"/>
              </w:rPr>
              <w:t>QSURGN32</w:t>
            </w:r>
          </w:p>
        </w:tc>
        <w:tc>
          <w:tcPr>
            <w:tcW w:w="900" w:type="dxa"/>
            <w:shd w:val="clear" w:color="000000" w:fill="FFFFFF"/>
            <w:vAlign w:val="center"/>
            <w:hideMark/>
          </w:tcPr>
          <w:p w:rsidR="00A836E9" w:rsidRPr="005466CA" w:rsidRDefault="00A836E9" w:rsidP="00D1083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A836E9" w:rsidRPr="005466CA" w:rsidRDefault="00A836E9" w:rsidP="00D10837">
            <w:pPr>
              <w:jc w:val="center"/>
              <w:rPr>
                <w:rFonts w:ascii="Calibri" w:hAnsi="Calibri"/>
                <w:color w:val="000000"/>
                <w:sz w:val="20"/>
                <w:szCs w:val="20"/>
              </w:rPr>
            </w:pPr>
            <w:r>
              <w:rPr>
                <w:rFonts w:ascii="Calibri" w:hAnsi="Calibri"/>
                <w:color w:val="000000"/>
                <w:sz w:val="20"/>
                <w:szCs w:val="20"/>
              </w:rPr>
              <w:t>SUBIEN</w:t>
            </w:r>
            <w:r w:rsidR="00BD48C8" w:rsidRPr="00BD48C8">
              <w:rPr>
                <w:rFonts w:ascii="Calibri" w:hAnsi="Calibri"/>
                <w:color w:val="000000"/>
                <w:sz w:val="20"/>
                <w:szCs w:val="20"/>
              </w:rPr>
              <w:t>(31)</w:t>
            </w:r>
          </w:p>
        </w:tc>
        <w:tc>
          <w:tcPr>
            <w:tcW w:w="1710" w:type="dxa"/>
            <w:shd w:val="clear" w:color="000000" w:fill="FFFFFF"/>
            <w:vAlign w:val="center"/>
            <w:hideMark/>
          </w:tcPr>
          <w:p w:rsidR="00A836E9" w:rsidRPr="005466CA" w:rsidRDefault="00A836E9" w:rsidP="00D1083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A836E9" w:rsidRPr="005466CA" w:rsidRDefault="00A836E9" w:rsidP="00D1083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A836E9" w:rsidRPr="005466CA" w:rsidRDefault="00A836E9" w:rsidP="00D10837">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A836E9" w:rsidRPr="005466CA" w:rsidRDefault="00A836E9" w:rsidP="00D1083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A836E9" w:rsidRPr="005466CA" w:rsidRDefault="00A836E9" w:rsidP="00D10837">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A836E9" w:rsidRPr="005466CA" w:rsidRDefault="00A836E9" w:rsidP="00D10837">
            <w:pPr>
              <w:jc w:val="center"/>
              <w:rPr>
                <w:rFonts w:ascii="Calibri" w:hAnsi="Calibri"/>
                <w:color w:val="000000"/>
                <w:sz w:val="20"/>
                <w:szCs w:val="20"/>
              </w:rPr>
            </w:pPr>
          </w:p>
        </w:tc>
        <w:tc>
          <w:tcPr>
            <w:tcW w:w="998" w:type="dxa"/>
            <w:shd w:val="clear" w:color="000000" w:fill="FFFFFF"/>
            <w:vAlign w:val="center"/>
          </w:tcPr>
          <w:p w:rsidR="00A836E9" w:rsidRDefault="00A836E9" w:rsidP="00E13251">
            <w:pPr>
              <w:jc w:val="center"/>
            </w:pPr>
            <w:r w:rsidRPr="00D14E3B">
              <w:rPr>
                <w:rFonts w:ascii="Calibri" w:hAnsi="Calibri"/>
                <w:color w:val="000000"/>
                <w:sz w:val="20"/>
                <w:szCs w:val="20"/>
              </w:rPr>
              <w:t>OR</w:t>
            </w:r>
          </w:p>
        </w:tc>
        <w:tc>
          <w:tcPr>
            <w:tcW w:w="998" w:type="dxa"/>
            <w:shd w:val="clear" w:color="000000" w:fill="FFFFFF"/>
            <w:vAlign w:val="center"/>
            <w:hideMark/>
          </w:tcPr>
          <w:p w:rsidR="00A836E9" w:rsidRPr="005466CA" w:rsidRDefault="00A836E9" w:rsidP="00D10837">
            <w:pPr>
              <w:jc w:val="center"/>
              <w:rPr>
                <w:rFonts w:ascii="Calibri" w:hAnsi="Calibri"/>
                <w:color w:val="000000"/>
                <w:sz w:val="20"/>
                <w:szCs w:val="20"/>
              </w:rPr>
            </w:pPr>
          </w:p>
        </w:tc>
        <w:tc>
          <w:tcPr>
            <w:tcW w:w="999" w:type="dxa"/>
            <w:shd w:val="clear" w:color="000000" w:fill="FFFFFF"/>
            <w:vAlign w:val="center"/>
            <w:hideMark/>
          </w:tcPr>
          <w:p w:rsidR="00A836E9" w:rsidRPr="005466CA" w:rsidRDefault="00A836E9" w:rsidP="00D10837">
            <w:pPr>
              <w:jc w:val="center"/>
              <w:rPr>
                <w:rFonts w:ascii="Calibri" w:hAnsi="Calibri"/>
                <w:color w:val="000000"/>
                <w:sz w:val="20"/>
                <w:szCs w:val="20"/>
              </w:rPr>
            </w:pPr>
            <w:r>
              <w:rPr>
                <w:rFonts w:ascii="Calibri" w:hAnsi="Calibri"/>
                <w:color w:val="000000"/>
                <w:sz w:val="20"/>
                <w:szCs w:val="20"/>
              </w:rPr>
              <w:t>N</w:t>
            </w:r>
          </w:p>
        </w:tc>
      </w:tr>
      <w:tr w:rsidR="00A836E9" w:rsidTr="00E7371A">
        <w:trPr>
          <w:trHeight w:val="765"/>
        </w:trPr>
        <w:tc>
          <w:tcPr>
            <w:tcW w:w="810" w:type="dxa"/>
            <w:shd w:val="clear" w:color="000000" w:fill="FFFFFF"/>
            <w:vAlign w:val="center"/>
            <w:hideMark/>
          </w:tcPr>
          <w:p w:rsidR="00A836E9" w:rsidRDefault="00A836E9" w:rsidP="00E7371A">
            <w:pPr>
              <w:jc w:val="center"/>
              <w:rPr>
                <w:rFonts w:ascii="Calibri" w:hAnsi="Calibri"/>
                <w:color w:val="000000"/>
                <w:sz w:val="20"/>
                <w:szCs w:val="20"/>
              </w:rPr>
            </w:pPr>
            <w:r>
              <w:rPr>
                <w:rFonts w:ascii="Calibri" w:hAnsi="Calibri"/>
                <w:color w:val="000000"/>
                <w:sz w:val="20"/>
                <w:szCs w:val="20"/>
              </w:rPr>
              <w:t>QSURGN32</w:t>
            </w:r>
          </w:p>
        </w:tc>
        <w:tc>
          <w:tcPr>
            <w:tcW w:w="90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A836E9" w:rsidRDefault="00A836E9" w:rsidP="00D10837">
            <w:pPr>
              <w:jc w:val="center"/>
              <w:rPr>
                <w:rFonts w:ascii="Calibri" w:hAnsi="Calibri"/>
                <w:color w:val="000000"/>
                <w:sz w:val="20"/>
                <w:szCs w:val="20"/>
              </w:rPr>
            </w:pPr>
            <w:proofErr w:type="spellStart"/>
            <w:r>
              <w:rPr>
                <w:rFonts w:ascii="Calibri" w:hAnsi="Calibri"/>
                <w:color w:val="000000"/>
                <w:sz w:val="20"/>
                <w:szCs w:val="20"/>
              </w:rPr>
              <w:t>OtherPersInOR</w:t>
            </w:r>
            <w:proofErr w:type="spellEnd"/>
          </w:p>
        </w:tc>
        <w:tc>
          <w:tcPr>
            <w:tcW w:w="171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OTHER PERSONS IN OR</w:t>
            </w:r>
          </w:p>
        </w:tc>
        <w:tc>
          <w:tcPr>
            <w:tcW w:w="108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A836E9" w:rsidRDefault="00A836E9" w:rsidP="00D10837">
            <w:pPr>
              <w:jc w:val="center"/>
              <w:rPr>
                <w:rFonts w:ascii="Calibri" w:hAnsi="Calibri"/>
                <w:color w:val="000000"/>
                <w:sz w:val="20"/>
                <w:szCs w:val="20"/>
              </w:rPr>
            </w:pPr>
          </w:p>
        </w:tc>
        <w:tc>
          <w:tcPr>
            <w:tcW w:w="998" w:type="dxa"/>
            <w:shd w:val="clear" w:color="000000" w:fill="FFFFFF"/>
            <w:vAlign w:val="center"/>
          </w:tcPr>
          <w:p w:rsidR="00A836E9" w:rsidRDefault="00A836E9" w:rsidP="00E13251">
            <w:pPr>
              <w:jc w:val="center"/>
            </w:pPr>
            <w:r w:rsidRPr="00D14E3B">
              <w:rPr>
                <w:rFonts w:ascii="Calibri" w:hAnsi="Calibri"/>
                <w:color w:val="000000"/>
                <w:sz w:val="20"/>
                <w:szCs w:val="20"/>
              </w:rPr>
              <w:t>OR</w:t>
            </w:r>
          </w:p>
        </w:tc>
        <w:tc>
          <w:tcPr>
            <w:tcW w:w="998" w:type="dxa"/>
            <w:shd w:val="clear" w:color="000000" w:fill="FFFFFF"/>
            <w:vAlign w:val="center"/>
            <w:hideMark/>
          </w:tcPr>
          <w:p w:rsidR="00A836E9" w:rsidRDefault="00A836E9" w:rsidP="00D10837">
            <w:pPr>
              <w:jc w:val="center"/>
              <w:rPr>
                <w:rFonts w:ascii="Calibri" w:hAnsi="Calibri"/>
                <w:color w:val="000000"/>
                <w:sz w:val="20"/>
                <w:szCs w:val="20"/>
              </w:rPr>
            </w:pPr>
          </w:p>
        </w:tc>
        <w:tc>
          <w:tcPr>
            <w:tcW w:w="999"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Y</w:t>
            </w:r>
          </w:p>
        </w:tc>
      </w:tr>
      <w:tr w:rsidR="00A836E9" w:rsidTr="00E7371A">
        <w:trPr>
          <w:trHeight w:val="255"/>
        </w:trPr>
        <w:tc>
          <w:tcPr>
            <w:tcW w:w="810" w:type="dxa"/>
            <w:shd w:val="clear" w:color="000000" w:fill="FFFFFF"/>
            <w:vAlign w:val="center"/>
            <w:hideMark/>
          </w:tcPr>
          <w:p w:rsidR="00A836E9" w:rsidRDefault="00A836E9" w:rsidP="00E7371A">
            <w:pPr>
              <w:jc w:val="center"/>
              <w:rPr>
                <w:rFonts w:ascii="Calibri" w:hAnsi="Calibri"/>
                <w:color w:val="000000"/>
                <w:sz w:val="20"/>
                <w:szCs w:val="20"/>
              </w:rPr>
            </w:pPr>
            <w:r>
              <w:rPr>
                <w:rFonts w:ascii="Calibri" w:hAnsi="Calibri"/>
                <w:color w:val="000000"/>
                <w:sz w:val="20"/>
                <w:szCs w:val="20"/>
              </w:rPr>
              <w:t>QSURGN32</w:t>
            </w:r>
          </w:p>
        </w:tc>
        <w:tc>
          <w:tcPr>
            <w:tcW w:w="90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Title/Org</w:t>
            </w:r>
          </w:p>
        </w:tc>
        <w:tc>
          <w:tcPr>
            <w:tcW w:w="171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TITLE/ORGANIZATION</w:t>
            </w:r>
          </w:p>
        </w:tc>
        <w:tc>
          <w:tcPr>
            <w:tcW w:w="108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60</w:t>
            </w:r>
          </w:p>
        </w:tc>
        <w:tc>
          <w:tcPr>
            <w:tcW w:w="998" w:type="dxa"/>
            <w:shd w:val="clear" w:color="000000" w:fill="FFFFFF"/>
            <w:vAlign w:val="center"/>
          </w:tcPr>
          <w:p w:rsidR="00A836E9" w:rsidRDefault="00A836E9" w:rsidP="00D10837">
            <w:pPr>
              <w:jc w:val="center"/>
              <w:rPr>
                <w:rFonts w:ascii="Calibri" w:hAnsi="Calibri"/>
                <w:color w:val="000000"/>
                <w:sz w:val="20"/>
                <w:szCs w:val="20"/>
              </w:rPr>
            </w:pPr>
          </w:p>
        </w:tc>
        <w:tc>
          <w:tcPr>
            <w:tcW w:w="998" w:type="dxa"/>
            <w:shd w:val="clear" w:color="000000" w:fill="FFFFFF"/>
            <w:vAlign w:val="center"/>
          </w:tcPr>
          <w:p w:rsidR="00A836E9" w:rsidRDefault="00A836E9" w:rsidP="00E13251">
            <w:pPr>
              <w:jc w:val="center"/>
            </w:pPr>
            <w:r w:rsidRPr="00D14E3B">
              <w:rPr>
                <w:rFonts w:ascii="Calibri" w:hAnsi="Calibri"/>
                <w:color w:val="000000"/>
                <w:sz w:val="20"/>
                <w:szCs w:val="20"/>
              </w:rPr>
              <w:t>OR</w:t>
            </w:r>
          </w:p>
        </w:tc>
        <w:tc>
          <w:tcPr>
            <w:tcW w:w="998" w:type="dxa"/>
            <w:shd w:val="clear" w:color="000000" w:fill="FFFFFF"/>
            <w:vAlign w:val="center"/>
            <w:hideMark/>
          </w:tcPr>
          <w:p w:rsidR="00A836E9" w:rsidRDefault="00A836E9" w:rsidP="00D10837">
            <w:pPr>
              <w:jc w:val="center"/>
              <w:rPr>
                <w:rFonts w:ascii="Calibri" w:hAnsi="Calibri"/>
                <w:color w:val="000000"/>
                <w:sz w:val="20"/>
                <w:szCs w:val="20"/>
              </w:rPr>
            </w:pPr>
          </w:p>
        </w:tc>
        <w:tc>
          <w:tcPr>
            <w:tcW w:w="999" w:type="dxa"/>
            <w:shd w:val="clear" w:color="000000" w:fill="FFFFFF"/>
            <w:vAlign w:val="center"/>
            <w:hideMark/>
          </w:tcPr>
          <w:p w:rsidR="00A836E9" w:rsidRDefault="00A836E9" w:rsidP="00D10837">
            <w:pPr>
              <w:jc w:val="center"/>
              <w:rPr>
                <w:rFonts w:ascii="Calibri" w:hAnsi="Calibri"/>
                <w:color w:val="000000"/>
                <w:sz w:val="20"/>
                <w:szCs w:val="20"/>
              </w:rPr>
            </w:pPr>
            <w:r>
              <w:rPr>
                <w:rFonts w:ascii="Calibri" w:hAnsi="Calibri"/>
                <w:color w:val="000000"/>
                <w:sz w:val="20"/>
                <w:szCs w:val="20"/>
              </w:rPr>
              <w:t>Y</w:t>
            </w:r>
          </w:p>
        </w:tc>
      </w:tr>
      <w:tr w:rsidR="007E307C" w:rsidTr="00E7371A">
        <w:trPr>
          <w:trHeight w:val="255"/>
        </w:trPr>
        <w:tc>
          <w:tcPr>
            <w:tcW w:w="8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N32</w:t>
            </w:r>
          </w:p>
        </w:tc>
        <w:tc>
          <w:tcPr>
            <w:tcW w:w="900" w:type="dxa"/>
            <w:shd w:val="clear" w:color="000000" w:fill="FFFFFF"/>
            <w:vAlign w:val="center"/>
          </w:tcPr>
          <w:p w:rsidR="007E307C" w:rsidRPr="0055732A" w:rsidRDefault="007E307C" w:rsidP="0065208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p>
        </w:tc>
        <w:tc>
          <w:tcPr>
            <w:tcW w:w="999"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w:t>
            </w:r>
          </w:p>
        </w:tc>
      </w:tr>
    </w:tbl>
    <w:p w:rsidR="00BF0786" w:rsidRDefault="00BF078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D10837" w:rsidTr="00D10837">
        <w:trPr>
          <w:trHeight w:val="765"/>
        </w:trPr>
        <w:tc>
          <w:tcPr>
            <w:tcW w:w="81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D10837" w:rsidRDefault="003F21BC" w:rsidP="00D10837">
            <w:pPr>
              <w:jc w:val="center"/>
              <w:rPr>
                <w:rFonts w:ascii="Calibri" w:hAnsi="Calibri"/>
                <w:b/>
                <w:bCs/>
                <w:color w:val="000000"/>
                <w:sz w:val="20"/>
                <w:szCs w:val="20"/>
              </w:rPr>
            </w:pPr>
            <w:r>
              <w:rPr>
                <w:rFonts w:ascii="Calibri" w:hAnsi="Calibri"/>
                <w:b/>
                <w:bCs/>
                <w:color w:val="000000"/>
                <w:sz w:val="20"/>
                <w:szCs w:val="20"/>
              </w:rPr>
              <w:t>VistA</w:t>
            </w:r>
            <w:r w:rsidR="00D10837">
              <w:rPr>
                <w:rFonts w:ascii="Calibri" w:hAnsi="Calibri"/>
                <w:b/>
                <w:bCs/>
                <w:color w:val="000000"/>
                <w:sz w:val="20"/>
                <w:szCs w:val="20"/>
              </w:rPr>
              <w:t xml:space="preserve"> Field Name</w:t>
            </w:r>
          </w:p>
        </w:tc>
        <w:tc>
          <w:tcPr>
            <w:tcW w:w="108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D10837" w:rsidRPr="00582D02" w:rsidRDefault="00D10837" w:rsidP="00D10837">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D10837" w:rsidRDefault="00D10837" w:rsidP="00D10837">
            <w:pPr>
              <w:jc w:val="center"/>
              <w:rPr>
                <w:rFonts w:ascii="Calibri" w:hAnsi="Calibri"/>
                <w:b/>
                <w:bCs/>
                <w:color w:val="000000"/>
                <w:sz w:val="20"/>
                <w:szCs w:val="20"/>
              </w:rPr>
            </w:pPr>
            <w:r>
              <w:rPr>
                <w:rFonts w:ascii="Calibri" w:hAnsi="Calibri"/>
                <w:b/>
                <w:bCs/>
                <w:color w:val="000000"/>
                <w:sz w:val="20"/>
                <w:szCs w:val="20"/>
              </w:rPr>
              <w:t>Repetition</w:t>
            </w:r>
          </w:p>
        </w:tc>
      </w:tr>
      <w:tr w:rsidR="009F7FD9" w:rsidTr="009970A0">
        <w:trPr>
          <w:trHeight w:val="765"/>
        </w:trPr>
        <w:tc>
          <w:tcPr>
            <w:tcW w:w="810" w:type="dxa"/>
            <w:shd w:val="clear" w:color="000000" w:fill="FFFFFF"/>
            <w:vAlign w:val="center"/>
            <w:hideMark/>
          </w:tcPr>
          <w:p w:rsidR="009F7FD9" w:rsidRDefault="009F7FD9" w:rsidP="009970A0">
            <w:pPr>
              <w:jc w:val="center"/>
            </w:pPr>
            <w:r w:rsidRPr="00AF293C">
              <w:rPr>
                <w:rFonts w:ascii="Calibri" w:hAnsi="Calibri"/>
                <w:color w:val="000000"/>
                <w:sz w:val="20"/>
                <w:szCs w:val="20"/>
              </w:rPr>
              <w:t>QSURGN36</w:t>
            </w:r>
          </w:p>
        </w:tc>
        <w:tc>
          <w:tcPr>
            <w:tcW w:w="90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D10837">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D10837">
            <w:pPr>
              <w:jc w:val="center"/>
              <w:rPr>
                <w:rFonts w:ascii="Calibri" w:hAnsi="Calibri"/>
                <w:color w:val="000000"/>
                <w:sz w:val="20"/>
                <w:szCs w:val="20"/>
              </w:rPr>
            </w:pPr>
          </w:p>
        </w:tc>
        <w:tc>
          <w:tcPr>
            <w:tcW w:w="998" w:type="dxa"/>
            <w:shd w:val="clear" w:color="000000" w:fill="FFFFFF"/>
            <w:vAlign w:val="center"/>
          </w:tcPr>
          <w:p w:rsidR="009F7FD9" w:rsidRPr="005466CA" w:rsidRDefault="00625648"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D10837">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Y</w:t>
            </w:r>
          </w:p>
        </w:tc>
      </w:tr>
      <w:tr w:rsidR="009F7FD9" w:rsidTr="009970A0">
        <w:trPr>
          <w:trHeight w:val="765"/>
        </w:trPr>
        <w:tc>
          <w:tcPr>
            <w:tcW w:w="810" w:type="dxa"/>
            <w:shd w:val="clear" w:color="000000" w:fill="FFFFFF"/>
            <w:vAlign w:val="center"/>
            <w:hideMark/>
          </w:tcPr>
          <w:p w:rsidR="009F7FD9" w:rsidRDefault="009F7FD9" w:rsidP="009970A0">
            <w:pPr>
              <w:jc w:val="center"/>
            </w:pPr>
            <w:r w:rsidRPr="00AF293C">
              <w:rPr>
                <w:rFonts w:ascii="Calibri" w:hAnsi="Calibri"/>
                <w:color w:val="000000"/>
                <w:sz w:val="20"/>
                <w:szCs w:val="20"/>
              </w:rPr>
              <w:lastRenderedPageBreak/>
              <w:t>QSURGN36</w:t>
            </w:r>
          </w:p>
        </w:tc>
        <w:tc>
          <w:tcPr>
            <w:tcW w:w="90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D10837">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D10837">
            <w:pPr>
              <w:jc w:val="center"/>
              <w:rPr>
                <w:rFonts w:ascii="Calibri" w:hAnsi="Calibri"/>
                <w:color w:val="000000"/>
                <w:sz w:val="20"/>
                <w:szCs w:val="20"/>
              </w:rPr>
            </w:pPr>
          </w:p>
        </w:tc>
        <w:tc>
          <w:tcPr>
            <w:tcW w:w="998" w:type="dxa"/>
            <w:shd w:val="clear" w:color="000000" w:fill="FFFFFF"/>
            <w:vAlign w:val="center"/>
          </w:tcPr>
          <w:p w:rsidR="009F7FD9" w:rsidRPr="005466CA" w:rsidRDefault="00625648"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D10837">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D10837">
            <w:pPr>
              <w:jc w:val="center"/>
              <w:rPr>
                <w:rFonts w:ascii="Calibri" w:hAnsi="Calibri"/>
                <w:color w:val="000000"/>
                <w:sz w:val="20"/>
                <w:szCs w:val="20"/>
              </w:rPr>
            </w:pPr>
            <w:r>
              <w:rPr>
                <w:rFonts w:ascii="Calibri" w:hAnsi="Calibri"/>
                <w:color w:val="000000"/>
                <w:sz w:val="20"/>
                <w:szCs w:val="20"/>
              </w:rPr>
              <w:t>Y</w:t>
            </w:r>
          </w:p>
        </w:tc>
      </w:tr>
      <w:tr w:rsidR="00DD70DC" w:rsidTr="009970A0">
        <w:trPr>
          <w:trHeight w:val="765"/>
        </w:trPr>
        <w:tc>
          <w:tcPr>
            <w:tcW w:w="810" w:type="dxa"/>
            <w:shd w:val="clear" w:color="000000" w:fill="FFFFFF"/>
            <w:vAlign w:val="center"/>
            <w:hideMark/>
          </w:tcPr>
          <w:p w:rsidR="00DD70DC" w:rsidRDefault="00DD70DC" w:rsidP="009970A0">
            <w:pPr>
              <w:jc w:val="center"/>
              <w:rPr>
                <w:rFonts w:ascii="Calibri" w:hAnsi="Calibri"/>
                <w:bCs/>
                <w:color w:val="000000"/>
                <w:sz w:val="20"/>
                <w:szCs w:val="20"/>
              </w:rPr>
            </w:pPr>
            <w:r>
              <w:rPr>
                <w:rFonts w:ascii="Calibri" w:hAnsi="Calibri"/>
                <w:bCs/>
                <w:color w:val="000000"/>
                <w:sz w:val="20"/>
                <w:szCs w:val="20"/>
              </w:rPr>
              <w:t>QSURGN</w:t>
            </w:r>
            <w:r w:rsidR="007767B7">
              <w:rPr>
                <w:rFonts w:ascii="Calibri" w:hAnsi="Calibri"/>
                <w:bCs/>
                <w:color w:val="000000"/>
                <w:sz w:val="20"/>
                <w:szCs w:val="20"/>
              </w:rPr>
              <w:t>36</w:t>
            </w:r>
          </w:p>
        </w:tc>
        <w:tc>
          <w:tcPr>
            <w:tcW w:w="900" w:type="dxa"/>
            <w:shd w:val="clear" w:color="000000" w:fill="FFFFFF"/>
            <w:vAlign w:val="center"/>
            <w:hideMark/>
          </w:tcPr>
          <w:p w:rsidR="00DD70DC" w:rsidRPr="005466CA" w:rsidRDefault="00DD70DC"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DD70DC" w:rsidRPr="00582D02" w:rsidRDefault="00DD70DC"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DD70DC" w:rsidRPr="00582D02" w:rsidRDefault="00DD70DC"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DD70DC" w:rsidRPr="00582D02" w:rsidRDefault="00DD70DC"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D70DC" w:rsidRPr="00582D02" w:rsidRDefault="008C6D0F"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DD70DC" w:rsidRPr="00582D02" w:rsidRDefault="00DD70DC"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DD70DC" w:rsidRPr="00582D02" w:rsidRDefault="00DD70DC"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DD70DC" w:rsidRPr="00582D02" w:rsidRDefault="00DD70DC" w:rsidP="00CF5084">
            <w:pPr>
              <w:jc w:val="center"/>
              <w:rPr>
                <w:rFonts w:ascii="Calibri" w:hAnsi="Calibri"/>
                <w:color w:val="000000"/>
                <w:sz w:val="20"/>
                <w:szCs w:val="20"/>
              </w:rPr>
            </w:pPr>
          </w:p>
        </w:tc>
        <w:tc>
          <w:tcPr>
            <w:tcW w:w="998" w:type="dxa"/>
            <w:shd w:val="clear" w:color="000000" w:fill="FFFFFF"/>
            <w:vAlign w:val="center"/>
          </w:tcPr>
          <w:p w:rsidR="00DD70DC" w:rsidRPr="00582D02" w:rsidRDefault="00625648"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D70DC" w:rsidRPr="00582D02" w:rsidRDefault="00DD70DC" w:rsidP="008C6D0F">
            <w:pPr>
              <w:rPr>
                <w:rFonts w:ascii="Calibri" w:hAnsi="Calibri"/>
                <w:color w:val="000000"/>
                <w:sz w:val="20"/>
                <w:szCs w:val="20"/>
              </w:rPr>
            </w:pPr>
          </w:p>
        </w:tc>
        <w:tc>
          <w:tcPr>
            <w:tcW w:w="999" w:type="dxa"/>
            <w:shd w:val="clear" w:color="000000" w:fill="FFFFFF"/>
            <w:vAlign w:val="center"/>
            <w:hideMark/>
          </w:tcPr>
          <w:p w:rsidR="00DD70DC" w:rsidRPr="00582D02" w:rsidRDefault="00DD70DC" w:rsidP="00CF5084">
            <w:pPr>
              <w:jc w:val="center"/>
              <w:rPr>
                <w:rFonts w:ascii="Calibri" w:hAnsi="Calibri"/>
                <w:color w:val="000000"/>
                <w:sz w:val="20"/>
                <w:szCs w:val="20"/>
              </w:rPr>
            </w:pPr>
            <w:r>
              <w:rPr>
                <w:rFonts w:ascii="Calibri" w:hAnsi="Calibri"/>
                <w:color w:val="000000"/>
                <w:sz w:val="20"/>
                <w:szCs w:val="20"/>
              </w:rPr>
              <w:t>Y</w:t>
            </w:r>
          </w:p>
        </w:tc>
      </w:tr>
      <w:tr w:rsidR="00DD70DC" w:rsidTr="009970A0">
        <w:trPr>
          <w:trHeight w:val="765"/>
        </w:trPr>
        <w:tc>
          <w:tcPr>
            <w:tcW w:w="810" w:type="dxa"/>
            <w:shd w:val="clear" w:color="000000" w:fill="FFFFFF"/>
            <w:vAlign w:val="center"/>
            <w:hideMark/>
          </w:tcPr>
          <w:p w:rsidR="00DD70DC" w:rsidRDefault="00DD70DC" w:rsidP="009970A0">
            <w:pPr>
              <w:jc w:val="center"/>
            </w:pPr>
            <w:r w:rsidRPr="00AF293C">
              <w:rPr>
                <w:rFonts w:ascii="Calibri" w:hAnsi="Calibri"/>
                <w:color w:val="000000"/>
                <w:sz w:val="20"/>
                <w:szCs w:val="20"/>
              </w:rPr>
              <w:t>QSURGN36</w:t>
            </w:r>
          </w:p>
        </w:tc>
        <w:tc>
          <w:tcPr>
            <w:tcW w:w="900" w:type="dxa"/>
            <w:shd w:val="clear" w:color="000000" w:fill="FFFFFF"/>
            <w:vAlign w:val="center"/>
            <w:hideMark/>
          </w:tcPr>
          <w:p w:rsidR="00DD70DC" w:rsidRPr="005466CA" w:rsidRDefault="007767B7" w:rsidP="00D1083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DD70DC" w:rsidRPr="005466CA" w:rsidRDefault="00DD70DC" w:rsidP="00D10837">
            <w:pPr>
              <w:jc w:val="center"/>
              <w:rPr>
                <w:rFonts w:ascii="Calibri" w:hAnsi="Calibri"/>
                <w:color w:val="000000"/>
                <w:sz w:val="20"/>
                <w:szCs w:val="20"/>
              </w:rPr>
            </w:pPr>
            <w:r>
              <w:rPr>
                <w:rFonts w:ascii="Calibri" w:hAnsi="Calibri"/>
                <w:color w:val="000000"/>
                <w:sz w:val="20"/>
                <w:szCs w:val="20"/>
              </w:rPr>
              <w:t>SUBIEN</w:t>
            </w:r>
            <w:r w:rsidR="009970A0" w:rsidRPr="009970A0">
              <w:rPr>
                <w:rFonts w:ascii="Calibri" w:hAnsi="Calibri"/>
                <w:color w:val="000000"/>
                <w:sz w:val="20"/>
                <w:szCs w:val="20"/>
              </w:rPr>
              <w:t>(53)</w:t>
            </w:r>
          </w:p>
        </w:tc>
        <w:tc>
          <w:tcPr>
            <w:tcW w:w="1710" w:type="dxa"/>
            <w:shd w:val="clear" w:color="000000" w:fill="FFFFFF"/>
            <w:vAlign w:val="center"/>
            <w:hideMark/>
          </w:tcPr>
          <w:p w:rsidR="00DD70DC" w:rsidRPr="005466CA" w:rsidRDefault="00DD70DC" w:rsidP="00D1083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DD70DC" w:rsidRPr="005466CA" w:rsidRDefault="00DD70DC" w:rsidP="00D1083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D70DC" w:rsidRPr="005466CA" w:rsidRDefault="00DD70DC" w:rsidP="00D10837">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DD70DC" w:rsidRPr="005466CA" w:rsidRDefault="00DD70DC" w:rsidP="00D10837">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DD70DC" w:rsidRPr="005466CA" w:rsidRDefault="00DD70DC" w:rsidP="00D10837">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DD70DC" w:rsidRPr="005466CA" w:rsidRDefault="00DD70DC" w:rsidP="00D10837">
            <w:pPr>
              <w:jc w:val="center"/>
              <w:rPr>
                <w:rFonts w:ascii="Calibri" w:hAnsi="Calibri"/>
                <w:color w:val="000000"/>
                <w:sz w:val="20"/>
                <w:szCs w:val="20"/>
              </w:rPr>
            </w:pPr>
          </w:p>
        </w:tc>
        <w:tc>
          <w:tcPr>
            <w:tcW w:w="998" w:type="dxa"/>
            <w:shd w:val="clear" w:color="000000" w:fill="FFFFFF"/>
            <w:vAlign w:val="center"/>
          </w:tcPr>
          <w:p w:rsidR="00DD70DC" w:rsidRPr="005466CA" w:rsidRDefault="00625648"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D70DC" w:rsidRPr="005466CA" w:rsidRDefault="00DD70DC" w:rsidP="00D10837">
            <w:pPr>
              <w:jc w:val="center"/>
              <w:rPr>
                <w:rFonts w:ascii="Calibri" w:hAnsi="Calibri"/>
                <w:color w:val="000000"/>
                <w:sz w:val="20"/>
                <w:szCs w:val="20"/>
              </w:rPr>
            </w:pPr>
          </w:p>
        </w:tc>
        <w:tc>
          <w:tcPr>
            <w:tcW w:w="999" w:type="dxa"/>
            <w:shd w:val="clear" w:color="000000" w:fill="FFFFFF"/>
            <w:vAlign w:val="center"/>
            <w:hideMark/>
          </w:tcPr>
          <w:p w:rsidR="00DD70DC" w:rsidRPr="005466CA" w:rsidRDefault="00DD70DC" w:rsidP="00D10837">
            <w:pPr>
              <w:jc w:val="center"/>
              <w:rPr>
                <w:rFonts w:ascii="Calibri" w:hAnsi="Calibri"/>
                <w:color w:val="000000"/>
                <w:sz w:val="20"/>
                <w:szCs w:val="20"/>
              </w:rPr>
            </w:pPr>
            <w:r>
              <w:rPr>
                <w:rFonts w:ascii="Calibri" w:hAnsi="Calibri"/>
                <w:color w:val="000000"/>
                <w:sz w:val="20"/>
                <w:szCs w:val="20"/>
              </w:rPr>
              <w:t>N</w:t>
            </w:r>
          </w:p>
        </w:tc>
      </w:tr>
      <w:tr w:rsidR="00DD70DC" w:rsidTr="009970A0">
        <w:trPr>
          <w:trHeight w:val="255"/>
        </w:trPr>
        <w:tc>
          <w:tcPr>
            <w:tcW w:w="810" w:type="dxa"/>
            <w:shd w:val="clear" w:color="000000" w:fill="FFFFFF"/>
            <w:vAlign w:val="center"/>
            <w:hideMark/>
          </w:tcPr>
          <w:p w:rsidR="00DD70DC" w:rsidRDefault="00DD70DC" w:rsidP="009970A0">
            <w:pPr>
              <w:jc w:val="center"/>
              <w:rPr>
                <w:rFonts w:ascii="Calibri" w:hAnsi="Calibri"/>
                <w:color w:val="000000"/>
                <w:sz w:val="20"/>
                <w:szCs w:val="20"/>
              </w:rPr>
            </w:pPr>
            <w:r>
              <w:rPr>
                <w:rFonts w:ascii="Calibri" w:hAnsi="Calibri"/>
                <w:color w:val="000000"/>
                <w:sz w:val="20"/>
                <w:szCs w:val="20"/>
              </w:rPr>
              <w:t>QSURGN36</w:t>
            </w:r>
          </w:p>
        </w:tc>
        <w:tc>
          <w:tcPr>
            <w:tcW w:w="900" w:type="dxa"/>
            <w:shd w:val="clear" w:color="000000" w:fill="FFFFFF"/>
            <w:vAlign w:val="center"/>
            <w:hideMark/>
          </w:tcPr>
          <w:p w:rsidR="00DD70DC" w:rsidRDefault="007767B7" w:rsidP="00D1083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DD70DC" w:rsidRDefault="00DD70DC" w:rsidP="00D10837">
            <w:pPr>
              <w:jc w:val="center"/>
              <w:rPr>
                <w:rFonts w:ascii="Calibri" w:hAnsi="Calibri"/>
                <w:color w:val="000000"/>
                <w:sz w:val="20"/>
                <w:szCs w:val="20"/>
              </w:rPr>
            </w:pPr>
            <w:proofErr w:type="spellStart"/>
            <w:r>
              <w:rPr>
                <w:rFonts w:ascii="Calibri" w:hAnsi="Calibri"/>
                <w:color w:val="000000"/>
                <w:sz w:val="20"/>
                <w:szCs w:val="20"/>
              </w:rPr>
              <w:t>NonOperOccur</w:t>
            </w:r>
            <w:proofErr w:type="spellEnd"/>
          </w:p>
        </w:tc>
        <w:tc>
          <w:tcPr>
            <w:tcW w:w="171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NON-OPERATIVE OCCURRENCES</w:t>
            </w:r>
          </w:p>
        </w:tc>
        <w:tc>
          <w:tcPr>
            <w:tcW w:w="108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DD70DC" w:rsidRDefault="00DD70DC" w:rsidP="00D10837">
            <w:pPr>
              <w:jc w:val="center"/>
              <w:rPr>
                <w:rFonts w:ascii="Calibri" w:hAnsi="Calibri"/>
                <w:color w:val="000000"/>
                <w:sz w:val="20"/>
                <w:szCs w:val="20"/>
              </w:rPr>
            </w:pPr>
          </w:p>
        </w:tc>
        <w:tc>
          <w:tcPr>
            <w:tcW w:w="998" w:type="dxa"/>
            <w:shd w:val="clear" w:color="000000" w:fill="FFFFFF"/>
            <w:vAlign w:val="center"/>
          </w:tcPr>
          <w:p w:rsidR="00DD70DC" w:rsidRDefault="00625648"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D70DC" w:rsidRDefault="00DD70DC" w:rsidP="00D10837">
            <w:pPr>
              <w:jc w:val="center"/>
              <w:rPr>
                <w:rFonts w:ascii="Calibri" w:hAnsi="Calibri"/>
                <w:color w:val="000000"/>
                <w:sz w:val="20"/>
                <w:szCs w:val="20"/>
              </w:rPr>
            </w:pPr>
          </w:p>
        </w:tc>
        <w:tc>
          <w:tcPr>
            <w:tcW w:w="99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Y</w:t>
            </w:r>
          </w:p>
        </w:tc>
      </w:tr>
      <w:tr w:rsidR="00DD70DC" w:rsidTr="009970A0">
        <w:trPr>
          <w:trHeight w:val="765"/>
        </w:trPr>
        <w:tc>
          <w:tcPr>
            <w:tcW w:w="810" w:type="dxa"/>
            <w:shd w:val="clear" w:color="000000" w:fill="FFFFFF"/>
            <w:vAlign w:val="center"/>
            <w:hideMark/>
          </w:tcPr>
          <w:p w:rsidR="00DD70DC" w:rsidRDefault="00DD70DC" w:rsidP="009970A0">
            <w:pPr>
              <w:jc w:val="center"/>
              <w:rPr>
                <w:rFonts w:ascii="Calibri" w:hAnsi="Calibri"/>
                <w:color w:val="000000"/>
                <w:sz w:val="20"/>
                <w:szCs w:val="20"/>
              </w:rPr>
            </w:pPr>
            <w:r>
              <w:rPr>
                <w:rFonts w:ascii="Calibri" w:hAnsi="Calibri"/>
                <w:color w:val="000000"/>
                <w:sz w:val="20"/>
                <w:szCs w:val="20"/>
              </w:rPr>
              <w:t>QSURGN36</w:t>
            </w:r>
          </w:p>
        </w:tc>
        <w:tc>
          <w:tcPr>
            <w:tcW w:w="900" w:type="dxa"/>
            <w:shd w:val="clear" w:color="000000" w:fill="FFFFFF"/>
            <w:vAlign w:val="center"/>
            <w:hideMark/>
          </w:tcPr>
          <w:p w:rsidR="00DD70DC" w:rsidRDefault="007767B7" w:rsidP="00D10837">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DD70DC" w:rsidRDefault="00DD70DC" w:rsidP="00D10837">
            <w:pPr>
              <w:jc w:val="center"/>
              <w:rPr>
                <w:rFonts w:ascii="Calibri" w:hAnsi="Calibri"/>
                <w:color w:val="000000"/>
                <w:sz w:val="20"/>
                <w:szCs w:val="20"/>
              </w:rPr>
            </w:pPr>
            <w:proofErr w:type="spellStart"/>
            <w:r>
              <w:rPr>
                <w:rFonts w:ascii="Calibri" w:hAnsi="Calibri"/>
                <w:color w:val="000000"/>
                <w:sz w:val="20"/>
                <w:szCs w:val="20"/>
              </w:rPr>
              <w:t>OutcomeToDt</w:t>
            </w:r>
            <w:proofErr w:type="spellEnd"/>
          </w:p>
        </w:tc>
        <w:tc>
          <w:tcPr>
            <w:tcW w:w="171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OUTCOME TO DATE</w:t>
            </w:r>
          </w:p>
        </w:tc>
        <w:tc>
          <w:tcPr>
            <w:tcW w:w="108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DD70DC" w:rsidRDefault="00DD70DC" w:rsidP="00D10837">
            <w:pPr>
              <w:jc w:val="center"/>
              <w:rPr>
                <w:rFonts w:ascii="Calibri" w:hAnsi="Calibri"/>
                <w:color w:val="000000"/>
                <w:sz w:val="20"/>
                <w:szCs w:val="20"/>
              </w:rPr>
            </w:pPr>
          </w:p>
        </w:tc>
        <w:tc>
          <w:tcPr>
            <w:tcW w:w="998" w:type="dxa"/>
            <w:shd w:val="clear" w:color="000000" w:fill="FFFFFF"/>
            <w:vAlign w:val="center"/>
          </w:tcPr>
          <w:p w:rsidR="00DD70DC" w:rsidRDefault="00625648"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UNRESOLVED;IMPROVED;DEATH;WORSE;</w:t>
            </w:r>
          </w:p>
        </w:tc>
        <w:tc>
          <w:tcPr>
            <w:tcW w:w="99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Y</w:t>
            </w:r>
          </w:p>
        </w:tc>
      </w:tr>
      <w:tr w:rsidR="00DD70DC" w:rsidTr="009970A0">
        <w:trPr>
          <w:trHeight w:val="255"/>
        </w:trPr>
        <w:tc>
          <w:tcPr>
            <w:tcW w:w="810" w:type="dxa"/>
            <w:shd w:val="clear" w:color="000000" w:fill="FFFFFF"/>
            <w:vAlign w:val="center"/>
            <w:hideMark/>
          </w:tcPr>
          <w:p w:rsidR="00DD70DC" w:rsidRDefault="00DD70DC" w:rsidP="009970A0">
            <w:pPr>
              <w:jc w:val="center"/>
              <w:rPr>
                <w:rFonts w:ascii="Calibri" w:hAnsi="Calibri"/>
                <w:color w:val="000000"/>
                <w:sz w:val="20"/>
                <w:szCs w:val="20"/>
              </w:rPr>
            </w:pPr>
            <w:r>
              <w:rPr>
                <w:rFonts w:ascii="Calibri" w:hAnsi="Calibri"/>
                <w:color w:val="000000"/>
                <w:sz w:val="20"/>
                <w:szCs w:val="20"/>
              </w:rPr>
              <w:t>QSURGN36</w:t>
            </w:r>
          </w:p>
        </w:tc>
        <w:tc>
          <w:tcPr>
            <w:tcW w:w="900" w:type="dxa"/>
            <w:shd w:val="clear" w:color="000000" w:fill="FFFFFF"/>
            <w:vAlign w:val="center"/>
            <w:hideMark/>
          </w:tcPr>
          <w:p w:rsidR="00DD70DC" w:rsidRDefault="007767B7" w:rsidP="00D10837">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DD70DC" w:rsidRDefault="00DD70DC" w:rsidP="00D10837">
            <w:pPr>
              <w:jc w:val="center"/>
              <w:rPr>
                <w:rFonts w:ascii="Calibri" w:hAnsi="Calibri"/>
                <w:color w:val="000000"/>
                <w:sz w:val="20"/>
                <w:szCs w:val="20"/>
              </w:rPr>
            </w:pPr>
            <w:proofErr w:type="spellStart"/>
            <w:r>
              <w:rPr>
                <w:rFonts w:ascii="Calibri" w:hAnsi="Calibri"/>
                <w:color w:val="000000"/>
                <w:sz w:val="20"/>
                <w:szCs w:val="20"/>
              </w:rPr>
              <w:t>DtOccurNoted</w:t>
            </w:r>
            <w:proofErr w:type="spellEnd"/>
          </w:p>
        </w:tc>
        <w:tc>
          <w:tcPr>
            <w:tcW w:w="171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DATE OCCURRENCE NOTED</w:t>
            </w:r>
          </w:p>
        </w:tc>
        <w:tc>
          <w:tcPr>
            <w:tcW w:w="108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DD70DC" w:rsidRDefault="00532C70" w:rsidP="00D10837">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DD70DC" w:rsidRDefault="00625648"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D70DC" w:rsidRDefault="00DD70DC" w:rsidP="00D10837">
            <w:pPr>
              <w:jc w:val="center"/>
              <w:rPr>
                <w:rFonts w:ascii="Calibri" w:hAnsi="Calibri"/>
                <w:color w:val="000000"/>
                <w:sz w:val="20"/>
                <w:szCs w:val="20"/>
              </w:rPr>
            </w:pPr>
          </w:p>
        </w:tc>
        <w:tc>
          <w:tcPr>
            <w:tcW w:w="99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Y</w:t>
            </w:r>
          </w:p>
        </w:tc>
      </w:tr>
      <w:tr w:rsidR="00DD70DC" w:rsidTr="009970A0">
        <w:trPr>
          <w:trHeight w:val="255"/>
        </w:trPr>
        <w:tc>
          <w:tcPr>
            <w:tcW w:w="810" w:type="dxa"/>
            <w:shd w:val="clear" w:color="000000" w:fill="FFFFFF"/>
            <w:vAlign w:val="center"/>
            <w:hideMark/>
          </w:tcPr>
          <w:p w:rsidR="00DD70DC" w:rsidRDefault="00DD70DC" w:rsidP="009970A0">
            <w:pPr>
              <w:jc w:val="center"/>
              <w:rPr>
                <w:rFonts w:ascii="Calibri" w:hAnsi="Calibri"/>
                <w:color w:val="000000"/>
                <w:sz w:val="20"/>
                <w:szCs w:val="20"/>
              </w:rPr>
            </w:pPr>
            <w:r>
              <w:rPr>
                <w:rFonts w:ascii="Calibri" w:hAnsi="Calibri"/>
                <w:color w:val="000000"/>
                <w:sz w:val="20"/>
                <w:szCs w:val="20"/>
              </w:rPr>
              <w:t>QSURGN36</w:t>
            </w:r>
          </w:p>
        </w:tc>
        <w:tc>
          <w:tcPr>
            <w:tcW w:w="900" w:type="dxa"/>
            <w:shd w:val="clear" w:color="000000" w:fill="FFFFFF"/>
            <w:vAlign w:val="center"/>
            <w:hideMark/>
          </w:tcPr>
          <w:p w:rsidR="00DD70DC" w:rsidRDefault="007767B7" w:rsidP="00D10837">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DD70DC" w:rsidRDefault="00DD70DC" w:rsidP="00D10837">
            <w:pPr>
              <w:jc w:val="center"/>
              <w:rPr>
                <w:rFonts w:ascii="Calibri" w:hAnsi="Calibri"/>
                <w:color w:val="000000"/>
                <w:sz w:val="20"/>
                <w:szCs w:val="20"/>
              </w:rPr>
            </w:pPr>
            <w:proofErr w:type="spellStart"/>
            <w:r>
              <w:rPr>
                <w:rFonts w:ascii="Calibri" w:hAnsi="Calibri"/>
                <w:color w:val="000000"/>
                <w:sz w:val="20"/>
                <w:szCs w:val="20"/>
              </w:rPr>
              <w:t>TreatInst</w:t>
            </w:r>
            <w:proofErr w:type="spellEnd"/>
          </w:p>
        </w:tc>
        <w:tc>
          <w:tcPr>
            <w:tcW w:w="171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TREATMENT INSTITUTED</w:t>
            </w:r>
          </w:p>
        </w:tc>
        <w:tc>
          <w:tcPr>
            <w:tcW w:w="108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40</w:t>
            </w:r>
          </w:p>
        </w:tc>
        <w:tc>
          <w:tcPr>
            <w:tcW w:w="998" w:type="dxa"/>
            <w:shd w:val="clear" w:color="000000" w:fill="FFFFFF"/>
            <w:vAlign w:val="center"/>
          </w:tcPr>
          <w:p w:rsidR="00DD70DC" w:rsidRDefault="00DD70DC" w:rsidP="00D10837">
            <w:pPr>
              <w:jc w:val="center"/>
              <w:rPr>
                <w:rFonts w:ascii="Calibri" w:hAnsi="Calibri"/>
                <w:color w:val="000000"/>
                <w:sz w:val="20"/>
                <w:szCs w:val="20"/>
              </w:rPr>
            </w:pPr>
          </w:p>
        </w:tc>
        <w:tc>
          <w:tcPr>
            <w:tcW w:w="998" w:type="dxa"/>
            <w:shd w:val="clear" w:color="000000" w:fill="FFFFFF"/>
            <w:vAlign w:val="center"/>
          </w:tcPr>
          <w:p w:rsidR="00DD70DC" w:rsidRDefault="00625648"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D70DC" w:rsidRDefault="00DD70DC" w:rsidP="00D10837">
            <w:pPr>
              <w:jc w:val="center"/>
              <w:rPr>
                <w:rFonts w:ascii="Calibri" w:hAnsi="Calibri"/>
                <w:color w:val="000000"/>
                <w:sz w:val="20"/>
                <w:szCs w:val="20"/>
              </w:rPr>
            </w:pPr>
          </w:p>
        </w:tc>
        <w:tc>
          <w:tcPr>
            <w:tcW w:w="99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Y</w:t>
            </w:r>
          </w:p>
        </w:tc>
      </w:tr>
      <w:tr w:rsidR="00DD70DC" w:rsidTr="009970A0">
        <w:trPr>
          <w:trHeight w:val="255"/>
        </w:trPr>
        <w:tc>
          <w:tcPr>
            <w:tcW w:w="810" w:type="dxa"/>
            <w:shd w:val="clear" w:color="000000" w:fill="FFFFFF"/>
            <w:vAlign w:val="center"/>
            <w:hideMark/>
          </w:tcPr>
          <w:p w:rsidR="00DD70DC" w:rsidRDefault="00DD70DC" w:rsidP="009970A0">
            <w:pPr>
              <w:jc w:val="center"/>
              <w:rPr>
                <w:rFonts w:ascii="Calibri" w:hAnsi="Calibri"/>
                <w:color w:val="000000"/>
                <w:sz w:val="20"/>
                <w:szCs w:val="20"/>
              </w:rPr>
            </w:pPr>
            <w:r>
              <w:rPr>
                <w:rFonts w:ascii="Calibri" w:hAnsi="Calibri"/>
                <w:color w:val="000000"/>
                <w:sz w:val="20"/>
                <w:szCs w:val="20"/>
              </w:rPr>
              <w:t>QSURGN36</w:t>
            </w:r>
          </w:p>
        </w:tc>
        <w:tc>
          <w:tcPr>
            <w:tcW w:w="900" w:type="dxa"/>
            <w:shd w:val="clear" w:color="000000" w:fill="FFFFFF"/>
            <w:vAlign w:val="center"/>
            <w:hideMark/>
          </w:tcPr>
          <w:p w:rsidR="00DD70DC" w:rsidRDefault="007767B7" w:rsidP="00D10837">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DD70DC" w:rsidRDefault="00DD70DC" w:rsidP="00D10837">
            <w:pPr>
              <w:jc w:val="center"/>
              <w:rPr>
                <w:rFonts w:ascii="Calibri" w:hAnsi="Calibri"/>
                <w:color w:val="000000"/>
                <w:sz w:val="20"/>
                <w:szCs w:val="20"/>
              </w:rPr>
            </w:pPr>
            <w:proofErr w:type="spellStart"/>
            <w:r>
              <w:rPr>
                <w:rFonts w:ascii="Calibri" w:hAnsi="Calibri"/>
                <w:color w:val="000000"/>
                <w:sz w:val="20"/>
                <w:szCs w:val="20"/>
              </w:rPr>
              <w:t>OccurCateg</w:t>
            </w:r>
            <w:proofErr w:type="spellEnd"/>
          </w:p>
        </w:tc>
        <w:tc>
          <w:tcPr>
            <w:tcW w:w="171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OCCURRENCE CATEGORY</w:t>
            </w:r>
          </w:p>
        </w:tc>
        <w:tc>
          <w:tcPr>
            <w:tcW w:w="108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3</w:t>
            </w:r>
          </w:p>
        </w:tc>
        <w:tc>
          <w:tcPr>
            <w:tcW w:w="63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60</w:t>
            </w:r>
          </w:p>
        </w:tc>
        <w:tc>
          <w:tcPr>
            <w:tcW w:w="998" w:type="dxa"/>
            <w:shd w:val="clear" w:color="000000" w:fill="FFFFFF"/>
            <w:vAlign w:val="center"/>
          </w:tcPr>
          <w:p w:rsidR="00DD70DC" w:rsidRDefault="00DD70DC" w:rsidP="00D10837">
            <w:pPr>
              <w:jc w:val="center"/>
              <w:rPr>
                <w:rFonts w:ascii="Calibri" w:hAnsi="Calibri"/>
                <w:color w:val="000000"/>
                <w:sz w:val="20"/>
                <w:szCs w:val="20"/>
              </w:rPr>
            </w:pPr>
          </w:p>
        </w:tc>
        <w:tc>
          <w:tcPr>
            <w:tcW w:w="998" w:type="dxa"/>
            <w:shd w:val="clear" w:color="000000" w:fill="FFFFFF"/>
            <w:vAlign w:val="center"/>
          </w:tcPr>
          <w:p w:rsidR="00DD70DC" w:rsidRDefault="00625648"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D70DC" w:rsidRDefault="00DD70DC" w:rsidP="00D10837">
            <w:pPr>
              <w:jc w:val="center"/>
              <w:rPr>
                <w:rFonts w:ascii="Calibri" w:hAnsi="Calibri"/>
                <w:color w:val="000000"/>
                <w:sz w:val="20"/>
                <w:szCs w:val="20"/>
              </w:rPr>
            </w:pPr>
          </w:p>
        </w:tc>
        <w:tc>
          <w:tcPr>
            <w:tcW w:w="99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Y</w:t>
            </w:r>
          </w:p>
        </w:tc>
      </w:tr>
      <w:tr w:rsidR="00DD70DC" w:rsidTr="009970A0">
        <w:trPr>
          <w:trHeight w:val="765"/>
        </w:trPr>
        <w:tc>
          <w:tcPr>
            <w:tcW w:w="810" w:type="dxa"/>
            <w:shd w:val="clear" w:color="000000" w:fill="FFFFFF"/>
            <w:vAlign w:val="center"/>
            <w:hideMark/>
          </w:tcPr>
          <w:p w:rsidR="00DD70DC" w:rsidRDefault="00DD70DC" w:rsidP="009970A0">
            <w:pPr>
              <w:jc w:val="center"/>
              <w:rPr>
                <w:rFonts w:ascii="Calibri" w:hAnsi="Calibri"/>
                <w:color w:val="000000"/>
                <w:sz w:val="20"/>
                <w:szCs w:val="20"/>
              </w:rPr>
            </w:pPr>
            <w:r>
              <w:rPr>
                <w:rFonts w:ascii="Calibri" w:hAnsi="Calibri"/>
                <w:color w:val="000000"/>
                <w:sz w:val="20"/>
                <w:szCs w:val="20"/>
              </w:rPr>
              <w:t>QSURGN36</w:t>
            </w:r>
          </w:p>
        </w:tc>
        <w:tc>
          <w:tcPr>
            <w:tcW w:w="900" w:type="dxa"/>
            <w:shd w:val="clear" w:color="000000" w:fill="FFFFFF"/>
            <w:vAlign w:val="center"/>
            <w:hideMark/>
          </w:tcPr>
          <w:p w:rsidR="00DD70DC" w:rsidRDefault="007767B7" w:rsidP="00D10837">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DD70DC" w:rsidRDefault="00DD70DC" w:rsidP="00D10837">
            <w:pPr>
              <w:jc w:val="center"/>
              <w:rPr>
                <w:rFonts w:ascii="Calibri" w:hAnsi="Calibri"/>
                <w:color w:val="000000"/>
                <w:sz w:val="20"/>
                <w:szCs w:val="20"/>
              </w:rPr>
            </w:pPr>
            <w:proofErr w:type="spellStart"/>
            <w:r>
              <w:rPr>
                <w:rFonts w:ascii="Calibri" w:hAnsi="Calibri"/>
                <w:color w:val="000000"/>
                <w:sz w:val="20"/>
                <w:szCs w:val="20"/>
              </w:rPr>
              <w:t>OccurComm</w:t>
            </w:r>
            <w:proofErr w:type="spellEnd"/>
          </w:p>
        </w:tc>
        <w:tc>
          <w:tcPr>
            <w:tcW w:w="171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OCCURRENCE COMMENTS</w:t>
            </w:r>
          </w:p>
        </w:tc>
        <w:tc>
          <w:tcPr>
            <w:tcW w:w="108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DD70DC" w:rsidRDefault="00DD70DC" w:rsidP="00D10837">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DD70DC" w:rsidRDefault="00DD70DC" w:rsidP="00D10837">
            <w:pPr>
              <w:jc w:val="center"/>
              <w:rPr>
                <w:rFonts w:ascii="Calibri" w:hAnsi="Calibri"/>
                <w:color w:val="000000"/>
                <w:sz w:val="20"/>
                <w:szCs w:val="20"/>
              </w:rPr>
            </w:pPr>
          </w:p>
        </w:tc>
        <w:tc>
          <w:tcPr>
            <w:tcW w:w="998" w:type="dxa"/>
            <w:shd w:val="clear" w:color="000000" w:fill="FFFFFF"/>
            <w:vAlign w:val="center"/>
          </w:tcPr>
          <w:p w:rsidR="00DD70DC" w:rsidRDefault="00625648" w:rsidP="00D10837">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DD70DC" w:rsidRDefault="00DD70DC" w:rsidP="00D10837">
            <w:pPr>
              <w:jc w:val="center"/>
              <w:rPr>
                <w:rFonts w:ascii="Calibri" w:hAnsi="Calibri"/>
                <w:color w:val="000000"/>
                <w:sz w:val="20"/>
                <w:szCs w:val="20"/>
              </w:rPr>
            </w:pPr>
          </w:p>
        </w:tc>
        <w:tc>
          <w:tcPr>
            <w:tcW w:w="999" w:type="dxa"/>
            <w:shd w:val="clear" w:color="000000" w:fill="FFFFFF"/>
            <w:vAlign w:val="center"/>
            <w:hideMark/>
          </w:tcPr>
          <w:p w:rsidR="00DD70DC" w:rsidRDefault="00DD70DC" w:rsidP="00D10837">
            <w:pPr>
              <w:jc w:val="center"/>
              <w:rPr>
                <w:rFonts w:ascii="Calibri" w:hAnsi="Calibri"/>
                <w:color w:val="000000"/>
                <w:sz w:val="20"/>
                <w:szCs w:val="20"/>
              </w:rPr>
            </w:pPr>
            <w:r>
              <w:rPr>
                <w:rFonts w:ascii="Calibri" w:hAnsi="Calibri"/>
                <w:color w:val="000000"/>
                <w:sz w:val="20"/>
                <w:szCs w:val="20"/>
              </w:rPr>
              <w:t>Y</w:t>
            </w:r>
          </w:p>
        </w:tc>
      </w:tr>
      <w:tr w:rsidR="007E307C" w:rsidTr="009970A0">
        <w:trPr>
          <w:trHeight w:val="765"/>
        </w:trPr>
        <w:tc>
          <w:tcPr>
            <w:tcW w:w="8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N36</w:t>
            </w:r>
          </w:p>
        </w:tc>
        <w:tc>
          <w:tcPr>
            <w:tcW w:w="900" w:type="dxa"/>
            <w:shd w:val="clear" w:color="000000" w:fill="FFFFFF"/>
            <w:vAlign w:val="center"/>
          </w:tcPr>
          <w:p w:rsidR="007E307C" w:rsidRPr="0055732A" w:rsidRDefault="007E307C" w:rsidP="0065208C">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7E307C" w:rsidRPr="0055732A" w:rsidRDefault="007E307C" w:rsidP="0065208C">
            <w:pPr>
              <w:jc w:val="center"/>
              <w:rPr>
                <w:rFonts w:ascii="Calibri" w:hAnsi="Calibri"/>
                <w:color w:val="000000"/>
                <w:sz w:val="20"/>
                <w:szCs w:val="20"/>
              </w:rPr>
            </w:pP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7E307C" w:rsidRPr="0055732A" w:rsidRDefault="007E307C" w:rsidP="0065208C">
            <w:pPr>
              <w:jc w:val="center"/>
              <w:rPr>
                <w:rFonts w:ascii="Calibri" w:hAnsi="Calibri"/>
                <w:color w:val="000000"/>
                <w:sz w:val="20"/>
                <w:szCs w:val="20"/>
              </w:rPr>
            </w:pPr>
          </w:p>
        </w:tc>
        <w:tc>
          <w:tcPr>
            <w:tcW w:w="999" w:type="dxa"/>
            <w:shd w:val="clear" w:color="000000" w:fill="FFFFFF"/>
            <w:vAlign w:val="center"/>
          </w:tcPr>
          <w:p w:rsidR="007E307C" w:rsidRPr="0055732A" w:rsidRDefault="007E307C" w:rsidP="0065208C">
            <w:pPr>
              <w:jc w:val="center"/>
              <w:rPr>
                <w:rFonts w:ascii="Calibri" w:hAnsi="Calibri"/>
                <w:color w:val="000000"/>
                <w:sz w:val="20"/>
                <w:szCs w:val="20"/>
              </w:rPr>
            </w:pPr>
            <w:r w:rsidRPr="0055732A">
              <w:rPr>
                <w:rFonts w:ascii="Calibri" w:hAnsi="Calibri"/>
                <w:color w:val="000000"/>
                <w:sz w:val="20"/>
                <w:szCs w:val="20"/>
              </w:rPr>
              <w:t>N</w:t>
            </w:r>
          </w:p>
        </w:tc>
      </w:tr>
    </w:tbl>
    <w:p w:rsidR="0088348D" w:rsidRDefault="0088348D"/>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0"/>
        <w:gridCol w:w="1007"/>
        <w:gridCol w:w="998"/>
        <w:gridCol w:w="998"/>
        <w:gridCol w:w="999"/>
      </w:tblGrid>
      <w:tr w:rsidR="00E0723B" w:rsidTr="00E0723B">
        <w:trPr>
          <w:trHeight w:val="765"/>
        </w:trPr>
        <w:tc>
          <w:tcPr>
            <w:tcW w:w="810" w:type="dxa"/>
            <w:shd w:val="clear" w:color="000000" w:fill="FFFFFF"/>
            <w:vAlign w:val="center"/>
            <w:hideMark/>
          </w:tcPr>
          <w:p w:rsidR="00E0723B" w:rsidRDefault="00E0723B" w:rsidP="00A91B63">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E0723B" w:rsidRDefault="00E0723B" w:rsidP="00A91B63">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E0723B" w:rsidRDefault="00E0723B" w:rsidP="00A91B63">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E0723B" w:rsidRDefault="003F21BC" w:rsidP="00A91B63">
            <w:pPr>
              <w:jc w:val="center"/>
              <w:rPr>
                <w:rFonts w:ascii="Calibri" w:hAnsi="Calibri"/>
                <w:b/>
                <w:bCs/>
                <w:color w:val="000000"/>
                <w:sz w:val="20"/>
                <w:szCs w:val="20"/>
              </w:rPr>
            </w:pPr>
            <w:r>
              <w:rPr>
                <w:rFonts w:ascii="Calibri" w:hAnsi="Calibri"/>
                <w:b/>
                <w:bCs/>
                <w:color w:val="000000"/>
                <w:sz w:val="20"/>
                <w:szCs w:val="20"/>
              </w:rPr>
              <w:t>VistA</w:t>
            </w:r>
            <w:r w:rsidR="00E0723B">
              <w:rPr>
                <w:rFonts w:ascii="Calibri" w:hAnsi="Calibri"/>
                <w:b/>
                <w:bCs/>
                <w:color w:val="000000"/>
                <w:sz w:val="20"/>
                <w:szCs w:val="20"/>
              </w:rPr>
              <w:t xml:space="preserve"> Field Name</w:t>
            </w:r>
          </w:p>
        </w:tc>
        <w:tc>
          <w:tcPr>
            <w:tcW w:w="1080" w:type="dxa"/>
            <w:shd w:val="clear" w:color="000000" w:fill="FFFFFF"/>
            <w:vAlign w:val="center"/>
            <w:hideMark/>
          </w:tcPr>
          <w:p w:rsidR="00E0723B" w:rsidRDefault="00E0723B" w:rsidP="00A91B63">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E0723B" w:rsidRDefault="00E0723B" w:rsidP="00A91B63">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E0723B" w:rsidRDefault="00E0723B" w:rsidP="00A91B63">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auto" w:fill="auto"/>
            <w:vAlign w:val="center"/>
            <w:hideMark/>
          </w:tcPr>
          <w:p w:rsidR="00E0723B" w:rsidRDefault="00E0723B" w:rsidP="00A91B63">
            <w:pPr>
              <w:jc w:val="center"/>
              <w:rPr>
                <w:rFonts w:ascii="Calibri" w:hAnsi="Calibri"/>
                <w:b/>
                <w:bCs/>
                <w:color w:val="000000"/>
                <w:sz w:val="20"/>
                <w:szCs w:val="20"/>
              </w:rPr>
            </w:pPr>
            <w:r>
              <w:rPr>
                <w:rFonts w:ascii="Calibri" w:hAnsi="Calibri"/>
                <w:b/>
                <w:bCs/>
                <w:color w:val="000000"/>
                <w:sz w:val="20"/>
                <w:szCs w:val="20"/>
              </w:rPr>
              <w:t>Char Max</w:t>
            </w:r>
          </w:p>
        </w:tc>
        <w:tc>
          <w:tcPr>
            <w:tcW w:w="1007" w:type="dxa"/>
            <w:vAlign w:val="center"/>
          </w:tcPr>
          <w:p w:rsidR="00E0723B" w:rsidRPr="00582D02" w:rsidRDefault="00E0723B" w:rsidP="00A91B63">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E0723B" w:rsidRDefault="00E0723B" w:rsidP="00E0723B">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E0723B" w:rsidRDefault="00E0723B" w:rsidP="00A91B63">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E0723B" w:rsidRDefault="00E0723B" w:rsidP="00A91B63">
            <w:pPr>
              <w:jc w:val="center"/>
              <w:rPr>
                <w:rFonts w:ascii="Calibri" w:hAnsi="Calibri"/>
                <w:b/>
                <w:bCs/>
                <w:color w:val="000000"/>
                <w:sz w:val="20"/>
                <w:szCs w:val="20"/>
              </w:rPr>
            </w:pPr>
            <w:r>
              <w:rPr>
                <w:rFonts w:ascii="Calibri" w:hAnsi="Calibri"/>
                <w:b/>
                <w:bCs/>
                <w:color w:val="000000"/>
                <w:sz w:val="20"/>
                <w:szCs w:val="20"/>
              </w:rPr>
              <w:t>Repetition</w:t>
            </w:r>
          </w:p>
        </w:tc>
      </w:tr>
      <w:tr w:rsidR="009F7FD9" w:rsidTr="007F416A">
        <w:trPr>
          <w:trHeight w:val="765"/>
        </w:trPr>
        <w:tc>
          <w:tcPr>
            <w:tcW w:w="810" w:type="dxa"/>
            <w:shd w:val="clear" w:color="000000" w:fill="FFFFFF"/>
            <w:vAlign w:val="center"/>
            <w:hideMark/>
          </w:tcPr>
          <w:p w:rsidR="009F7FD9" w:rsidRDefault="009F7FD9" w:rsidP="007F416A">
            <w:pPr>
              <w:jc w:val="center"/>
            </w:pPr>
            <w:r w:rsidRPr="0039508C">
              <w:rPr>
                <w:rFonts w:ascii="Calibri" w:hAnsi="Calibri"/>
                <w:color w:val="000000"/>
                <w:sz w:val="20"/>
                <w:szCs w:val="20"/>
              </w:rPr>
              <w:t>QSURGN38</w:t>
            </w:r>
          </w:p>
        </w:tc>
        <w:tc>
          <w:tcPr>
            <w:tcW w:w="90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A91B63">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auto" w:fill="auto"/>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15</w:t>
            </w:r>
          </w:p>
        </w:tc>
        <w:tc>
          <w:tcPr>
            <w:tcW w:w="1007" w:type="dxa"/>
            <w:vAlign w:val="center"/>
          </w:tcPr>
          <w:p w:rsidR="009F7FD9" w:rsidRPr="005466CA" w:rsidRDefault="009F7FD9" w:rsidP="00A91B63">
            <w:pPr>
              <w:jc w:val="center"/>
              <w:rPr>
                <w:rFonts w:ascii="Calibri" w:hAnsi="Calibri"/>
                <w:color w:val="000000"/>
                <w:sz w:val="20"/>
                <w:szCs w:val="20"/>
              </w:rPr>
            </w:pPr>
          </w:p>
        </w:tc>
        <w:tc>
          <w:tcPr>
            <w:tcW w:w="998" w:type="dxa"/>
            <w:shd w:val="clear" w:color="000000" w:fill="FFFFFF"/>
            <w:vAlign w:val="center"/>
          </w:tcPr>
          <w:p w:rsidR="009F7FD9" w:rsidRPr="005466CA" w:rsidRDefault="00E13251" w:rsidP="00E0723B">
            <w:pPr>
              <w:jc w:val="center"/>
              <w:rPr>
                <w:rFonts w:ascii="Calibri" w:hAnsi="Calibri"/>
                <w:color w:val="000000"/>
                <w:sz w:val="20"/>
                <w:szCs w:val="20"/>
              </w:rPr>
            </w:pPr>
            <w:r>
              <w:rPr>
                <w:rFonts w:ascii="Calibri" w:hAnsi="Calibri"/>
                <w:color w:val="000000"/>
                <w:sz w:val="20"/>
                <w:szCs w:val="20"/>
              </w:rPr>
              <w:t>NON</w:t>
            </w:r>
          </w:p>
        </w:tc>
        <w:tc>
          <w:tcPr>
            <w:tcW w:w="998" w:type="dxa"/>
            <w:shd w:val="clear" w:color="000000" w:fill="FFFFFF"/>
            <w:vAlign w:val="center"/>
            <w:hideMark/>
          </w:tcPr>
          <w:p w:rsidR="009F7FD9" w:rsidRPr="005466CA" w:rsidRDefault="009F7FD9" w:rsidP="00A91B63">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Y</w:t>
            </w:r>
          </w:p>
        </w:tc>
      </w:tr>
      <w:tr w:rsidR="009F7FD9" w:rsidTr="007F416A">
        <w:trPr>
          <w:trHeight w:val="765"/>
        </w:trPr>
        <w:tc>
          <w:tcPr>
            <w:tcW w:w="810" w:type="dxa"/>
            <w:shd w:val="clear" w:color="000000" w:fill="FFFFFF"/>
            <w:vAlign w:val="center"/>
            <w:hideMark/>
          </w:tcPr>
          <w:p w:rsidR="009F7FD9" w:rsidRDefault="009F7FD9" w:rsidP="007F416A">
            <w:pPr>
              <w:jc w:val="center"/>
            </w:pPr>
            <w:r w:rsidRPr="0039508C">
              <w:rPr>
                <w:rFonts w:ascii="Calibri" w:hAnsi="Calibri"/>
                <w:color w:val="000000"/>
                <w:sz w:val="20"/>
                <w:szCs w:val="20"/>
              </w:rPr>
              <w:t>QSURGN38</w:t>
            </w:r>
          </w:p>
        </w:tc>
        <w:tc>
          <w:tcPr>
            <w:tcW w:w="90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auto" w:fill="auto"/>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15</w:t>
            </w:r>
          </w:p>
        </w:tc>
        <w:tc>
          <w:tcPr>
            <w:tcW w:w="1007" w:type="dxa"/>
            <w:vAlign w:val="center"/>
          </w:tcPr>
          <w:p w:rsidR="009F7FD9" w:rsidRPr="005466CA" w:rsidRDefault="009F7FD9" w:rsidP="00A91B63">
            <w:pPr>
              <w:jc w:val="center"/>
              <w:rPr>
                <w:rFonts w:ascii="Calibri" w:hAnsi="Calibri"/>
                <w:color w:val="000000"/>
                <w:sz w:val="20"/>
                <w:szCs w:val="20"/>
              </w:rPr>
            </w:pPr>
          </w:p>
        </w:tc>
        <w:tc>
          <w:tcPr>
            <w:tcW w:w="998" w:type="dxa"/>
            <w:shd w:val="clear" w:color="000000" w:fill="FFFFFF"/>
            <w:vAlign w:val="center"/>
          </w:tcPr>
          <w:p w:rsidR="009F7FD9" w:rsidRPr="005466CA" w:rsidRDefault="00E13251" w:rsidP="00E0723B">
            <w:pPr>
              <w:jc w:val="center"/>
              <w:rPr>
                <w:rFonts w:ascii="Calibri" w:hAnsi="Calibri"/>
                <w:color w:val="000000"/>
                <w:sz w:val="20"/>
                <w:szCs w:val="20"/>
              </w:rPr>
            </w:pPr>
            <w:r>
              <w:rPr>
                <w:rFonts w:ascii="Calibri" w:hAnsi="Calibri"/>
                <w:color w:val="000000"/>
                <w:sz w:val="20"/>
                <w:szCs w:val="20"/>
              </w:rPr>
              <w:t>NON</w:t>
            </w:r>
          </w:p>
        </w:tc>
        <w:tc>
          <w:tcPr>
            <w:tcW w:w="998" w:type="dxa"/>
            <w:shd w:val="clear" w:color="000000" w:fill="FFFFFF"/>
            <w:vAlign w:val="center"/>
            <w:hideMark/>
          </w:tcPr>
          <w:p w:rsidR="009F7FD9" w:rsidRPr="005466CA" w:rsidRDefault="009F7FD9" w:rsidP="00A91B63">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A91B63">
            <w:pPr>
              <w:jc w:val="center"/>
              <w:rPr>
                <w:rFonts w:ascii="Calibri" w:hAnsi="Calibri"/>
                <w:color w:val="000000"/>
                <w:sz w:val="20"/>
                <w:szCs w:val="20"/>
              </w:rPr>
            </w:pPr>
            <w:r>
              <w:rPr>
                <w:rFonts w:ascii="Calibri" w:hAnsi="Calibri"/>
                <w:color w:val="000000"/>
                <w:sz w:val="20"/>
                <w:szCs w:val="20"/>
              </w:rPr>
              <w:t>N</w:t>
            </w:r>
          </w:p>
        </w:tc>
      </w:tr>
      <w:tr w:rsidR="00757EA3" w:rsidTr="007F416A">
        <w:trPr>
          <w:trHeight w:val="765"/>
        </w:trPr>
        <w:tc>
          <w:tcPr>
            <w:tcW w:w="810" w:type="dxa"/>
            <w:shd w:val="clear" w:color="000000" w:fill="FFFFFF"/>
            <w:vAlign w:val="center"/>
            <w:hideMark/>
          </w:tcPr>
          <w:p w:rsidR="00757EA3" w:rsidRDefault="00757EA3" w:rsidP="007F416A">
            <w:pPr>
              <w:jc w:val="center"/>
              <w:rPr>
                <w:rFonts w:ascii="Calibri" w:hAnsi="Calibri"/>
                <w:bCs/>
                <w:color w:val="000000"/>
                <w:sz w:val="20"/>
                <w:szCs w:val="20"/>
              </w:rPr>
            </w:pPr>
            <w:r>
              <w:rPr>
                <w:rFonts w:ascii="Calibri" w:hAnsi="Calibri"/>
                <w:bCs/>
                <w:color w:val="000000"/>
                <w:sz w:val="20"/>
                <w:szCs w:val="20"/>
              </w:rPr>
              <w:t>QSURGN38</w:t>
            </w:r>
          </w:p>
        </w:tc>
        <w:tc>
          <w:tcPr>
            <w:tcW w:w="900" w:type="dxa"/>
            <w:shd w:val="clear" w:color="000000" w:fill="FFFFFF"/>
            <w:vAlign w:val="center"/>
            <w:hideMark/>
          </w:tcPr>
          <w:p w:rsidR="00757EA3" w:rsidRPr="005466CA" w:rsidRDefault="00757EA3"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757EA3" w:rsidRPr="00582D02" w:rsidRDefault="00757EA3"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757EA3" w:rsidRPr="00582D02" w:rsidRDefault="00757EA3"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757EA3" w:rsidRPr="00582D02" w:rsidRDefault="00757EA3"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757EA3" w:rsidRPr="00582D02" w:rsidRDefault="008C6D0F"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57EA3" w:rsidRPr="00582D02" w:rsidRDefault="00757EA3" w:rsidP="00CF5084">
            <w:pPr>
              <w:jc w:val="center"/>
              <w:rPr>
                <w:rFonts w:ascii="Calibri" w:hAnsi="Calibri"/>
                <w:color w:val="000000"/>
                <w:sz w:val="20"/>
                <w:szCs w:val="20"/>
              </w:rPr>
            </w:pPr>
            <w:r>
              <w:rPr>
                <w:rFonts w:ascii="Calibri" w:hAnsi="Calibri"/>
                <w:color w:val="000000"/>
                <w:sz w:val="20"/>
                <w:szCs w:val="20"/>
              </w:rPr>
              <w:t>1</w:t>
            </w:r>
          </w:p>
        </w:tc>
        <w:tc>
          <w:tcPr>
            <w:tcW w:w="630" w:type="dxa"/>
            <w:shd w:val="clear" w:color="auto" w:fill="auto"/>
            <w:vAlign w:val="center"/>
            <w:hideMark/>
          </w:tcPr>
          <w:p w:rsidR="00757EA3" w:rsidRPr="00582D02" w:rsidRDefault="00757EA3" w:rsidP="00CF5084">
            <w:pPr>
              <w:jc w:val="center"/>
              <w:rPr>
                <w:rFonts w:ascii="Calibri" w:hAnsi="Calibri"/>
                <w:color w:val="000000"/>
                <w:sz w:val="20"/>
                <w:szCs w:val="20"/>
              </w:rPr>
            </w:pPr>
            <w:r>
              <w:rPr>
                <w:rFonts w:ascii="Calibri" w:hAnsi="Calibri"/>
                <w:color w:val="000000"/>
                <w:sz w:val="20"/>
                <w:szCs w:val="20"/>
              </w:rPr>
              <w:t>1</w:t>
            </w:r>
          </w:p>
        </w:tc>
        <w:tc>
          <w:tcPr>
            <w:tcW w:w="1007" w:type="dxa"/>
            <w:vAlign w:val="center"/>
          </w:tcPr>
          <w:p w:rsidR="00757EA3" w:rsidRPr="00582D02" w:rsidRDefault="00757EA3" w:rsidP="00CF5084">
            <w:pPr>
              <w:jc w:val="center"/>
              <w:rPr>
                <w:rFonts w:ascii="Calibri" w:hAnsi="Calibri"/>
                <w:color w:val="000000"/>
                <w:sz w:val="20"/>
                <w:szCs w:val="20"/>
              </w:rPr>
            </w:pPr>
          </w:p>
        </w:tc>
        <w:tc>
          <w:tcPr>
            <w:tcW w:w="998" w:type="dxa"/>
            <w:shd w:val="clear" w:color="000000" w:fill="FFFFFF"/>
            <w:vAlign w:val="center"/>
          </w:tcPr>
          <w:p w:rsidR="00757EA3" w:rsidRPr="00582D02" w:rsidRDefault="00B54A2A" w:rsidP="00CF5084">
            <w:pPr>
              <w:jc w:val="center"/>
              <w:rPr>
                <w:rFonts w:ascii="Calibri" w:hAnsi="Calibri"/>
                <w:color w:val="000000"/>
                <w:sz w:val="20"/>
                <w:szCs w:val="20"/>
              </w:rPr>
            </w:pPr>
            <w:r>
              <w:rPr>
                <w:rFonts w:ascii="Calibri" w:hAnsi="Calibri"/>
                <w:color w:val="000000"/>
                <w:sz w:val="20"/>
                <w:szCs w:val="20"/>
              </w:rPr>
              <w:t>NON</w:t>
            </w:r>
          </w:p>
        </w:tc>
        <w:tc>
          <w:tcPr>
            <w:tcW w:w="998" w:type="dxa"/>
            <w:shd w:val="clear" w:color="000000" w:fill="FFFFFF"/>
            <w:vAlign w:val="center"/>
            <w:hideMark/>
          </w:tcPr>
          <w:p w:rsidR="00757EA3" w:rsidRPr="00582D02" w:rsidRDefault="00757EA3" w:rsidP="00CF5084">
            <w:pPr>
              <w:jc w:val="center"/>
              <w:rPr>
                <w:rFonts w:ascii="Calibri" w:hAnsi="Calibri"/>
                <w:color w:val="000000"/>
                <w:sz w:val="20"/>
                <w:szCs w:val="20"/>
              </w:rPr>
            </w:pPr>
          </w:p>
        </w:tc>
        <w:tc>
          <w:tcPr>
            <w:tcW w:w="999" w:type="dxa"/>
            <w:shd w:val="clear" w:color="000000" w:fill="FFFFFF"/>
            <w:vAlign w:val="center"/>
            <w:hideMark/>
          </w:tcPr>
          <w:p w:rsidR="00757EA3" w:rsidRPr="00582D02" w:rsidRDefault="00497846" w:rsidP="00CF5084">
            <w:pPr>
              <w:jc w:val="center"/>
              <w:rPr>
                <w:rFonts w:ascii="Calibri" w:hAnsi="Calibri"/>
                <w:color w:val="000000"/>
                <w:sz w:val="20"/>
                <w:szCs w:val="20"/>
              </w:rPr>
            </w:pPr>
            <w:r>
              <w:rPr>
                <w:rFonts w:ascii="Calibri" w:hAnsi="Calibri"/>
                <w:color w:val="000000"/>
                <w:sz w:val="20"/>
                <w:szCs w:val="20"/>
              </w:rPr>
              <w:t>N</w:t>
            </w:r>
          </w:p>
        </w:tc>
      </w:tr>
      <w:tr w:rsidR="00757EA3" w:rsidTr="007F416A">
        <w:trPr>
          <w:trHeight w:val="765"/>
        </w:trPr>
        <w:tc>
          <w:tcPr>
            <w:tcW w:w="810" w:type="dxa"/>
            <w:shd w:val="clear" w:color="000000" w:fill="FFFFFF"/>
            <w:vAlign w:val="center"/>
            <w:hideMark/>
          </w:tcPr>
          <w:p w:rsidR="00757EA3" w:rsidRDefault="00757EA3" w:rsidP="007F416A">
            <w:pPr>
              <w:jc w:val="center"/>
            </w:pPr>
            <w:r w:rsidRPr="0039508C">
              <w:rPr>
                <w:rFonts w:ascii="Calibri" w:hAnsi="Calibri"/>
                <w:color w:val="000000"/>
                <w:sz w:val="20"/>
                <w:szCs w:val="20"/>
              </w:rPr>
              <w:t>QSURGN38</w:t>
            </w:r>
          </w:p>
        </w:tc>
        <w:tc>
          <w:tcPr>
            <w:tcW w:w="900" w:type="dxa"/>
            <w:shd w:val="clear" w:color="000000" w:fill="FFFFFF"/>
            <w:vAlign w:val="center"/>
            <w:hideMark/>
          </w:tcPr>
          <w:p w:rsidR="00757EA3" w:rsidRPr="005466CA" w:rsidRDefault="00757EA3" w:rsidP="00A91B63">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757EA3" w:rsidRPr="005466CA" w:rsidRDefault="00757EA3" w:rsidP="00A91B63">
            <w:pPr>
              <w:jc w:val="center"/>
              <w:rPr>
                <w:rFonts w:ascii="Calibri" w:hAnsi="Calibri"/>
                <w:color w:val="000000"/>
                <w:sz w:val="20"/>
                <w:szCs w:val="20"/>
              </w:rPr>
            </w:pPr>
            <w:r>
              <w:rPr>
                <w:rFonts w:ascii="Calibri" w:hAnsi="Calibri"/>
                <w:color w:val="000000"/>
                <w:sz w:val="20"/>
                <w:szCs w:val="20"/>
              </w:rPr>
              <w:t>SUBIEN</w:t>
            </w:r>
            <w:r w:rsidR="007F416A" w:rsidRPr="007F416A">
              <w:rPr>
                <w:rFonts w:ascii="Calibri" w:hAnsi="Calibri"/>
                <w:color w:val="000000"/>
                <w:sz w:val="20"/>
                <w:szCs w:val="20"/>
              </w:rPr>
              <w:t>(59)</w:t>
            </w:r>
          </w:p>
        </w:tc>
        <w:tc>
          <w:tcPr>
            <w:tcW w:w="1710" w:type="dxa"/>
            <w:shd w:val="clear" w:color="000000" w:fill="FFFFFF"/>
            <w:vAlign w:val="center"/>
            <w:hideMark/>
          </w:tcPr>
          <w:p w:rsidR="00757EA3" w:rsidRPr="005466CA" w:rsidRDefault="00757EA3" w:rsidP="00A91B63">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757EA3" w:rsidRPr="005466CA" w:rsidRDefault="00757EA3" w:rsidP="00A91B63">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757EA3" w:rsidRPr="005466CA" w:rsidRDefault="00757EA3" w:rsidP="00A91B63">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57EA3" w:rsidRPr="005466CA" w:rsidRDefault="00757EA3" w:rsidP="00A91B63">
            <w:pPr>
              <w:jc w:val="center"/>
              <w:rPr>
                <w:rFonts w:ascii="Calibri" w:hAnsi="Calibri"/>
                <w:color w:val="000000"/>
                <w:sz w:val="20"/>
                <w:szCs w:val="20"/>
              </w:rPr>
            </w:pPr>
            <w:r>
              <w:rPr>
                <w:rFonts w:ascii="Calibri" w:hAnsi="Calibri"/>
                <w:color w:val="000000"/>
                <w:sz w:val="20"/>
                <w:szCs w:val="20"/>
              </w:rPr>
              <w:t>1</w:t>
            </w:r>
          </w:p>
        </w:tc>
        <w:tc>
          <w:tcPr>
            <w:tcW w:w="630" w:type="dxa"/>
            <w:shd w:val="clear" w:color="auto" w:fill="auto"/>
            <w:vAlign w:val="center"/>
            <w:hideMark/>
          </w:tcPr>
          <w:p w:rsidR="00757EA3" w:rsidRPr="005466CA" w:rsidRDefault="00757EA3" w:rsidP="00A91B63">
            <w:pPr>
              <w:jc w:val="center"/>
              <w:rPr>
                <w:rFonts w:ascii="Calibri" w:hAnsi="Calibri"/>
                <w:color w:val="000000"/>
                <w:sz w:val="20"/>
                <w:szCs w:val="20"/>
              </w:rPr>
            </w:pPr>
            <w:r>
              <w:rPr>
                <w:rFonts w:ascii="Calibri" w:hAnsi="Calibri"/>
                <w:color w:val="000000"/>
                <w:sz w:val="20"/>
                <w:szCs w:val="20"/>
              </w:rPr>
              <w:t>15</w:t>
            </w:r>
          </w:p>
        </w:tc>
        <w:tc>
          <w:tcPr>
            <w:tcW w:w="1007" w:type="dxa"/>
            <w:vAlign w:val="center"/>
          </w:tcPr>
          <w:p w:rsidR="00757EA3" w:rsidRPr="005466CA" w:rsidRDefault="00757EA3" w:rsidP="00A91B63">
            <w:pPr>
              <w:jc w:val="center"/>
              <w:rPr>
                <w:rFonts w:ascii="Calibri" w:hAnsi="Calibri"/>
                <w:color w:val="000000"/>
                <w:sz w:val="20"/>
                <w:szCs w:val="20"/>
              </w:rPr>
            </w:pPr>
          </w:p>
        </w:tc>
        <w:tc>
          <w:tcPr>
            <w:tcW w:w="998" w:type="dxa"/>
            <w:shd w:val="clear" w:color="000000" w:fill="FFFFFF"/>
            <w:vAlign w:val="center"/>
          </w:tcPr>
          <w:p w:rsidR="00757EA3" w:rsidRPr="005466CA" w:rsidRDefault="00757EA3" w:rsidP="00E0723B">
            <w:pPr>
              <w:jc w:val="center"/>
              <w:rPr>
                <w:rFonts w:ascii="Calibri" w:hAnsi="Calibri"/>
                <w:color w:val="000000"/>
                <w:sz w:val="20"/>
                <w:szCs w:val="20"/>
              </w:rPr>
            </w:pPr>
            <w:r>
              <w:rPr>
                <w:rFonts w:ascii="Calibri" w:hAnsi="Calibri"/>
                <w:color w:val="000000"/>
                <w:sz w:val="20"/>
                <w:szCs w:val="20"/>
              </w:rPr>
              <w:t>NON</w:t>
            </w:r>
          </w:p>
        </w:tc>
        <w:tc>
          <w:tcPr>
            <w:tcW w:w="998" w:type="dxa"/>
            <w:shd w:val="clear" w:color="000000" w:fill="FFFFFF"/>
            <w:vAlign w:val="center"/>
            <w:hideMark/>
          </w:tcPr>
          <w:p w:rsidR="00757EA3" w:rsidRPr="005466CA" w:rsidRDefault="00757EA3" w:rsidP="00A91B63">
            <w:pPr>
              <w:jc w:val="center"/>
              <w:rPr>
                <w:rFonts w:ascii="Calibri" w:hAnsi="Calibri"/>
                <w:color w:val="000000"/>
                <w:sz w:val="20"/>
                <w:szCs w:val="20"/>
              </w:rPr>
            </w:pPr>
          </w:p>
        </w:tc>
        <w:tc>
          <w:tcPr>
            <w:tcW w:w="999" w:type="dxa"/>
            <w:shd w:val="clear" w:color="000000" w:fill="FFFFFF"/>
            <w:vAlign w:val="center"/>
            <w:hideMark/>
          </w:tcPr>
          <w:p w:rsidR="00757EA3" w:rsidRPr="005466CA" w:rsidRDefault="00757EA3" w:rsidP="00A91B63">
            <w:pPr>
              <w:jc w:val="center"/>
              <w:rPr>
                <w:rFonts w:ascii="Calibri" w:hAnsi="Calibri"/>
                <w:color w:val="000000"/>
                <w:sz w:val="20"/>
                <w:szCs w:val="20"/>
              </w:rPr>
            </w:pPr>
            <w:r>
              <w:rPr>
                <w:rFonts w:ascii="Calibri" w:hAnsi="Calibri"/>
                <w:color w:val="000000"/>
                <w:sz w:val="20"/>
                <w:szCs w:val="20"/>
              </w:rPr>
              <w:t>N</w:t>
            </w:r>
          </w:p>
        </w:tc>
      </w:tr>
      <w:tr w:rsidR="00757EA3" w:rsidTr="007F416A">
        <w:trPr>
          <w:trHeight w:val="765"/>
        </w:trPr>
        <w:tc>
          <w:tcPr>
            <w:tcW w:w="810" w:type="dxa"/>
            <w:shd w:val="clear" w:color="000000" w:fill="FFFFFF"/>
            <w:vAlign w:val="center"/>
            <w:hideMark/>
          </w:tcPr>
          <w:p w:rsidR="00757EA3" w:rsidRDefault="00757EA3" w:rsidP="007F416A">
            <w:pPr>
              <w:jc w:val="center"/>
              <w:rPr>
                <w:rFonts w:ascii="Calibri" w:hAnsi="Calibri"/>
                <w:color w:val="000000"/>
                <w:sz w:val="20"/>
                <w:szCs w:val="20"/>
              </w:rPr>
            </w:pPr>
            <w:r>
              <w:rPr>
                <w:rFonts w:ascii="Calibri" w:hAnsi="Calibri"/>
                <w:color w:val="000000"/>
                <w:sz w:val="20"/>
                <w:szCs w:val="20"/>
              </w:rPr>
              <w:t>QSURGN38</w:t>
            </w:r>
          </w:p>
        </w:tc>
        <w:tc>
          <w:tcPr>
            <w:tcW w:w="900" w:type="dxa"/>
            <w:shd w:val="clear" w:color="000000" w:fill="FFFFFF"/>
            <w:vAlign w:val="center"/>
            <w:hideMark/>
          </w:tcPr>
          <w:p w:rsidR="00757EA3" w:rsidRDefault="00757EA3" w:rsidP="00A91B63">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757EA3" w:rsidRDefault="00757EA3" w:rsidP="00A91B63">
            <w:pPr>
              <w:jc w:val="center"/>
              <w:rPr>
                <w:rFonts w:ascii="Calibri" w:hAnsi="Calibri"/>
                <w:color w:val="000000"/>
                <w:sz w:val="20"/>
                <w:szCs w:val="20"/>
              </w:rPr>
            </w:pPr>
            <w:proofErr w:type="spellStart"/>
            <w:r>
              <w:rPr>
                <w:rFonts w:ascii="Calibri" w:hAnsi="Calibri"/>
                <w:color w:val="000000"/>
                <w:sz w:val="20"/>
                <w:szCs w:val="20"/>
              </w:rPr>
              <w:t>OperatFind</w:t>
            </w:r>
            <w:proofErr w:type="spellEnd"/>
          </w:p>
        </w:tc>
        <w:tc>
          <w:tcPr>
            <w:tcW w:w="1710" w:type="dxa"/>
            <w:shd w:val="clear" w:color="000000" w:fill="FFFFFF"/>
            <w:vAlign w:val="center"/>
            <w:hideMark/>
          </w:tcPr>
          <w:p w:rsidR="00757EA3" w:rsidRDefault="00757EA3" w:rsidP="00A91B63">
            <w:pPr>
              <w:jc w:val="center"/>
              <w:rPr>
                <w:rFonts w:ascii="Calibri" w:hAnsi="Calibri"/>
                <w:color w:val="000000"/>
                <w:sz w:val="20"/>
                <w:szCs w:val="20"/>
              </w:rPr>
            </w:pPr>
            <w:r>
              <w:rPr>
                <w:rFonts w:ascii="Calibri" w:hAnsi="Calibri"/>
                <w:color w:val="000000"/>
                <w:sz w:val="20"/>
                <w:szCs w:val="20"/>
              </w:rPr>
              <w:t>OPERATIVE FINDINGS</w:t>
            </w:r>
          </w:p>
        </w:tc>
        <w:tc>
          <w:tcPr>
            <w:tcW w:w="1080" w:type="dxa"/>
            <w:shd w:val="clear" w:color="000000" w:fill="FFFFFF"/>
            <w:vAlign w:val="center"/>
            <w:hideMark/>
          </w:tcPr>
          <w:p w:rsidR="00757EA3" w:rsidRDefault="00757EA3" w:rsidP="00A91B63">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57EA3" w:rsidRDefault="00757EA3" w:rsidP="00A91B63">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757EA3" w:rsidRDefault="00757EA3" w:rsidP="00A91B63">
            <w:pPr>
              <w:jc w:val="center"/>
              <w:rPr>
                <w:rFonts w:ascii="Calibri" w:hAnsi="Calibri"/>
                <w:color w:val="000000"/>
                <w:sz w:val="20"/>
                <w:szCs w:val="20"/>
              </w:rPr>
            </w:pPr>
            <w:r>
              <w:rPr>
                <w:rFonts w:ascii="Calibri" w:hAnsi="Calibri"/>
                <w:color w:val="000000"/>
                <w:sz w:val="20"/>
                <w:szCs w:val="20"/>
              </w:rPr>
              <w:t>0</w:t>
            </w:r>
          </w:p>
        </w:tc>
        <w:tc>
          <w:tcPr>
            <w:tcW w:w="630" w:type="dxa"/>
            <w:shd w:val="clear" w:color="auto" w:fill="auto"/>
            <w:vAlign w:val="center"/>
            <w:hideMark/>
          </w:tcPr>
          <w:p w:rsidR="00757EA3" w:rsidRDefault="00757EA3" w:rsidP="00A91B63">
            <w:pPr>
              <w:jc w:val="center"/>
              <w:rPr>
                <w:rFonts w:ascii="Cambria" w:hAnsi="Cambria"/>
                <w:color w:val="000000"/>
                <w:sz w:val="28"/>
                <w:szCs w:val="28"/>
              </w:rPr>
            </w:pPr>
            <w:r>
              <w:rPr>
                <w:rFonts w:ascii="Cambria" w:hAnsi="Cambria"/>
                <w:color w:val="000000"/>
                <w:sz w:val="28"/>
                <w:szCs w:val="28"/>
              </w:rPr>
              <w:t>∞</w:t>
            </w:r>
          </w:p>
        </w:tc>
        <w:tc>
          <w:tcPr>
            <w:tcW w:w="1007" w:type="dxa"/>
            <w:vAlign w:val="center"/>
          </w:tcPr>
          <w:p w:rsidR="00757EA3" w:rsidRDefault="00757EA3" w:rsidP="00A91B63">
            <w:pPr>
              <w:jc w:val="center"/>
              <w:rPr>
                <w:rFonts w:ascii="Calibri" w:hAnsi="Calibri"/>
                <w:color w:val="000000"/>
                <w:sz w:val="20"/>
                <w:szCs w:val="20"/>
              </w:rPr>
            </w:pPr>
          </w:p>
        </w:tc>
        <w:tc>
          <w:tcPr>
            <w:tcW w:w="998" w:type="dxa"/>
            <w:shd w:val="clear" w:color="000000" w:fill="FFFFFF"/>
            <w:vAlign w:val="center"/>
          </w:tcPr>
          <w:p w:rsidR="00757EA3" w:rsidRDefault="00757EA3" w:rsidP="00E0723B">
            <w:pPr>
              <w:jc w:val="center"/>
              <w:rPr>
                <w:rFonts w:ascii="Calibri" w:hAnsi="Calibri"/>
                <w:color w:val="000000"/>
                <w:sz w:val="20"/>
                <w:szCs w:val="20"/>
              </w:rPr>
            </w:pPr>
            <w:r>
              <w:rPr>
                <w:rFonts w:ascii="Calibri" w:hAnsi="Calibri"/>
                <w:color w:val="000000"/>
                <w:sz w:val="20"/>
                <w:szCs w:val="20"/>
              </w:rPr>
              <w:t>NON</w:t>
            </w:r>
          </w:p>
        </w:tc>
        <w:tc>
          <w:tcPr>
            <w:tcW w:w="998" w:type="dxa"/>
            <w:shd w:val="clear" w:color="000000" w:fill="FFFFFF"/>
            <w:vAlign w:val="center"/>
            <w:hideMark/>
          </w:tcPr>
          <w:p w:rsidR="00757EA3" w:rsidRDefault="00757EA3" w:rsidP="00A91B63">
            <w:pPr>
              <w:jc w:val="center"/>
              <w:rPr>
                <w:rFonts w:ascii="Calibri" w:hAnsi="Calibri"/>
                <w:color w:val="000000"/>
                <w:sz w:val="20"/>
                <w:szCs w:val="20"/>
              </w:rPr>
            </w:pPr>
          </w:p>
        </w:tc>
        <w:tc>
          <w:tcPr>
            <w:tcW w:w="999" w:type="dxa"/>
            <w:shd w:val="clear" w:color="000000" w:fill="FFFFFF"/>
            <w:vAlign w:val="center"/>
            <w:hideMark/>
          </w:tcPr>
          <w:p w:rsidR="00757EA3" w:rsidRDefault="00757EA3" w:rsidP="00A91B63">
            <w:pPr>
              <w:jc w:val="center"/>
              <w:rPr>
                <w:rFonts w:ascii="Calibri" w:hAnsi="Calibri"/>
                <w:color w:val="000000"/>
                <w:sz w:val="20"/>
                <w:szCs w:val="20"/>
              </w:rPr>
            </w:pPr>
            <w:r>
              <w:rPr>
                <w:rFonts w:ascii="Calibri" w:hAnsi="Calibri"/>
                <w:color w:val="000000"/>
                <w:sz w:val="20"/>
                <w:szCs w:val="20"/>
              </w:rPr>
              <w:t>N</w:t>
            </w:r>
          </w:p>
        </w:tc>
      </w:tr>
      <w:tr w:rsidR="00056961" w:rsidTr="007F416A">
        <w:trPr>
          <w:trHeight w:val="765"/>
        </w:trPr>
        <w:tc>
          <w:tcPr>
            <w:tcW w:w="81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lastRenderedPageBreak/>
              <w:t>QSURG</w:t>
            </w:r>
            <w:r>
              <w:rPr>
                <w:rFonts w:ascii="Calibri" w:hAnsi="Calibri"/>
                <w:color w:val="000000"/>
                <w:sz w:val="20"/>
                <w:szCs w:val="20"/>
              </w:rPr>
              <w:t>N38</w:t>
            </w:r>
          </w:p>
        </w:tc>
        <w:tc>
          <w:tcPr>
            <w:tcW w:w="900" w:type="dxa"/>
            <w:shd w:val="clear" w:color="000000" w:fill="FFFFFF"/>
            <w:vAlign w:val="center"/>
          </w:tcPr>
          <w:p w:rsidR="00056961" w:rsidRPr="0055732A" w:rsidRDefault="00056961" w:rsidP="0065208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3</w:t>
            </w:r>
          </w:p>
        </w:tc>
        <w:tc>
          <w:tcPr>
            <w:tcW w:w="630" w:type="dxa"/>
            <w:shd w:val="clear" w:color="auto" w:fill="auto"/>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7</w:t>
            </w:r>
          </w:p>
        </w:tc>
        <w:tc>
          <w:tcPr>
            <w:tcW w:w="1007" w:type="dxa"/>
            <w:vAlign w:val="center"/>
          </w:tcPr>
          <w:p w:rsidR="00056961" w:rsidRPr="0055732A" w:rsidRDefault="00056961" w:rsidP="0065208C">
            <w:pPr>
              <w:jc w:val="center"/>
              <w:rPr>
                <w:rFonts w:ascii="Calibri" w:hAnsi="Calibri"/>
                <w:color w:val="000000"/>
                <w:sz w:val="20"/>
                <w:szCs w:val="20"/>
              </w:rPr>
            </w:pPr>
          </w:p>
        </w:tc>
        <w:tc>
          <w:tcPr>
            <w:tcW w:w="998"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056961" w:rsidRPr="0055732A" w:rsidRDefault="00056961" w:rsidP="0065208C">
            <w:pPr>
              <w:jc w:val="center"/>
              <w:rPr>
                <w:rFonts w:ascii="Calibri" w:hAnsi="Calibri"/>
                <w:color w:val="000000"/>
                <w:sz w:val="20"/>
                <w:szCs w:val="20"/>
              </w:rPr>
            </w:pPr>
          </w:p>
        </w:tc>
        <w:tc>
          <w:tcPr>
            <w:tcW w:w="999"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N</w:t>
            </w:r>
          </w:p>
        </w:tc>
      </w:tr>
    </w:tbl>
    <w:p w:rsidR="003D060A" w:rsidRDefault="003D060A"/>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C35E6E" w:rsidTr="00C35E6E">
        <w:trPr>
          <w:trHeight w:val="765"/>
        </w:trPr>
        <w:tc>
          <w:tcPr>
            <w:tcW w:w="81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C35E6E" w:rsidRDefault="003F21BC" w:rsidP="00C35E6E">
            <w:pPr>
              <w:jc w:val="center"/>
              <w:rPr>
                <w:rFonts w:ascii="Calibri" w:hAnsi="Calibri"/>
                <w:b/>
                <w:bCs/>
                <w:color w:val="000000"/>
                <w:sz w:val="20"/>
                <w:szCs w:val="20"/>
              </w:rPr>
            </w:pPr>
            <w:r>
              <w:rPr>
                <w:rFonts w:ascii="Calibri" w:hAnsi="Calibri"/>
                <w:b/>
                <w:bCs/>
                <w:color w:val="000000"/>
                <w:sz w:val="20"/>
                <w:szCs w:val="20"/>
              </w:rPr>
              <w:t>VistA</w:t>
            </w:r>
            <w:r w:rsidR="00C35E6E">
              <w:rPr>
                <w:rFonts w:ascii="Calibri" w:hAnsi="Calibri"/>
                <w:b/>
                <w:bCs/>
                <w:color w:val="000000"/>
                <w:sz w:val="20"/>
                <w:szCs w:val="20"/>
              </w:rPr>
              <w:t xml:space="preserve"> Field Name</w:t>
            </w:r>
          </w:p>
        </w:tc>
        <w:tc>
          <w:tcPr>
            <w:tcW w:w="108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C35E6E" w:rsidRPr="00582D02" w:rsidRDefault="00C35E6E" w:rsidP="00C35E6E">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Repetition</w:t>
            </w:r>
          </w:p>
        </w:tc>
      </w:tr>
      <w:tr w:rsidR="009F7FD9" w:rsidTr="007F416A">
        <w:trPr>
          <w:trHeight w:val="765"/>
        </w:trPr>
        <w:tc>
          <w:tcPr>
            <w:tcW w:w="810" w:type="dxa"/>
            <w:shd w:val="clear" w:color="000000" w:fill="FFFFFF"/>
            <w:vAlign w:val="center"/>
            <w:hideMark/>
          </w:tcPr>
          <w:p w:rsidR="009F7FD9" w:rsidRDefault="009F7FD9" w:rsidP="007F416A">
            <w:pPr>
              <w:jc w:val="center"/>
            </w:pPr>
            <w:r w:rsidRPr="005A05D8">
              <w:rPr>
                <w:rFonts w:ascii="Calibri" w:hAnsi="Calibri"/>
                <w:color w:val="000000"/>
                <w:sz w:val="20"/>
                <w:szCs w:val="20"/>
              </w:rPr>
              <w:t>QSURGN39</w:t>
            </w:r>
          </w:p>
        </w:tc>
        <w:tc>
          <w:tcPr>
            <w:tcW w:w="90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4779CD" w:rsidP="00C35E6E">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35E6E">
            <w:pPr>
              <w:jc w:val="center"/>
              <w:rPr>
                <w:rFonts w:ascii="Calibri" w:hAnsi="Calibri"/>
                <w:color w:val="000000"/>
                <w:sz w:val="20"/>
                <w:szCs w:val="20"/>
              </w:rPr>
            </w:pPr>
          </w:p>
        </w:tc>
        <w:tc>
          <w:tcPr>
            <w:tcW w:w="998" w:type="dxa"/>
            <w:shd w:val="clear" w:color="000000" w:fill="FFFFFF"/>
            <w:vAlign w:val="center"/>
          </w:tcPr>
          <w:p w:rsidR="009F7FD9" w:rsidRPr="005466CA" w:rsidRDefault="00C202D4" w:rsidP="00C35E6E">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C35E6E">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Y</w:t>
            </w:r>
          </w:p>
        </w:tc>
      </w:tr>
      <w:tr w:rsidR="009F7FD9" w:rsidTr="007F416A">
        <w:trPr>
          <w:trHeight w:val="765"/>
        </w:trPr>
        <w:tc>
          <w:tcPr>
            <w:tcW w:w="810" w:type="dxa"/>
            <w:shd w:val="clear" w:color="000000" w:fill="FFFFFF"/>
            <w:vAlign w:val="center"/>
            <w:hideMark/>
          </w:tcPr>
          <w:p w:rsidR="009F7FD9" w:rsidRDefault="009F7FD9" w:rsidP="007F416A">
            <w:pPr>
              <w:jc w:val="center"/>
            </w:pPr>
            <w:r w:rsidRPr="005A05D8">
              <w:rPr>
                <w:rFonts w:ascii="Calibri" w:hAnsi="Calibri"/>
                <w:color w:val="000000"/>
                <w:sz w:val="20"/>
                <w:szCs w:val="20"/>
              </w:rPr>
              <w:t>QSURGN39</w:t>
            </w:r>
          </w:p>
        </w:tc>
        <w:tc>
          <w:tcPr>
            <w:tcW w:w="90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35E6E">
            <w:pPr>
              <w:jc w:val="center"/>
              <w:rPr>
                <w:rFonts w:ascii="Calibri" w:hAnsi="Calibri"/>
                <w:color w:val="000000"/>
                <w:sz w:val="20"/>
                <w:szCs w:val="20"/>
              </w:rPr>
            </w:pPr>
          </w:p>
        </w:tc>
        <w:tc>
          <w:tcPr>
            <w:tcW w:w="998" w:type="dxa"/>
            <w:shd w:val="clear" w:color="000000" w:fill="FFFFFF"/>
            <w:vAlign w:val="center"/>
          </w:tcPr>
          <w:p w:rsidR="009F7FD9" w:rsidRPr="005466CA" w:rsidRDefault="00C202D4" w:rsidP="00C35E6E">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C35E6E">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35E6E">
            <w:pPr>
              <w:jc w:val="center"/>
              <w:rPr>
                <w:rFonts w:ascii="Calibri" w:hAnsi="Calibri"/>
                <w:color w:val="000000"/>
                <w:sz w:val="20"/>
                <w:szCs w:val="20"/>
              </w:rPr>
            </w:pPr>
            <w:r>
              <w:rPr>
                <w:rFonts w:ascii="Calibri" w:hAnsi="Calibri"/>
                <w:color w:val="000000"/>
                <w:sz w:val="20"/>
                <w:szCs w:val="20"/>
              </w:rPr>
              <w:t>N</w:t>
            </w:r>
          </w:p>
        </w:tc>
      </w:tr>
      <w:tr w:rsidR="00497846" w:rsidTr="007F416A">
        <w:trPr>
          <w:trHeight w:val="765"/>
        </w:trPr>
        <w:tc>
          <w:tcPr>
            <w:tcW w:w="810" w:type="dxa"/>
            <w:shd w:val="clear" w:color="000000" w:fill="FFFFFF"/>
            <w:vAlign w:val="center"/>
            <w:hideMark/>
          </w:tcPr>
          <w:p w:rsidR="00497846" w:rsidRDefault="00497846" w:rsidP="007F416A">
            <w:pPr>
              <w:jc w:val="center"/>
              <w:rPr>
                <w:rFonts w:ascii="Calibri" w:hAnsi="Calibri"/>
                <w:bCs/>
                <w:color w:val="000000"/>
                <w:sz w:val="20"/>
                <w:szCs w:val="20"/>
              </w:rPr>
            </w:pPr>
            <w:r>
              <w:rPr>
                <w:rFonts w:ascii="Calibri" w:hAnsi="Calibri"/>
                <w:bCs/>
                <w:color w:val="000000"/>
                <w:sz w:val="20"/>
                <w:szCs w:val="20"/>
              </w:rPr>
              <w:t>QSURGN39</w:t>
            </w:r>
          </w:p>
        </w:tc>
        <w:tc>
          <w:tcPr>
            <w:tcW w:w="900" w:type="dxa"/>
            <w:shd w:val="clear" w:color="000000" w:fill="FFFFFF"/>
            <w:vAlign w:val="center"/>
            <w:hideMark/>
          </w:tcPr>
          <w:p w:rsidR="00497846" w:rsidRPr="005466CA" w:rsidRDefault="00497846"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97846" w:rsidRPr="00582D02" w:rsidRDefault="00C646F2"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497846" w:rsidRPr="00582D02" w:rsidRDefault="00497846" w:rsidP="00CF5084">
            <w:pPr>
              <w:jc w:val="center"/>
              <w:rPr>
                <w:rFonts w:ascii="Calibri" w:hAnsi="Calibri"/>
                <w:color w:val="000000"/>
                <w:sz w:val="20"/>
                <w:szCs w:val="20"/>
              </w:rPr>
            </w:pPr>
          </w:p>
        </w:tc>
        <w:tc>
          <w:tcPr>
            <w:tcW w:w="998" w:type="dxa"/>
            <w:shd w:val="clear" w:color="000000" w:fill="FFFFFF"/>
            <w:vAlign w:val="center"/>
          </w:tcPr>
          <w:p w:rsidR="00497846" w:rsidRPr="00582D02" w:rsidRDefault="00C202D4" w:rsidP="00CF50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497846" w:rsidRPr="00582D02" w:rsidRDefault="00497846" w:rsidP="00CF5084">
            <w:pPr>
              <w:jc w:val="center"/>
              <w:rPr>
                <w:rFonts w:ascii="Calibri" w:hAnsi="Calibri"/>
                <w:color w:val="000000"/>
                <w:sz w:val="20"/>
                <w:szCs w:val="20"/>
              </w:rPr>
            </w:pPr>
          </w:p>
        </w:tc>
        <w:tc>
          <w:tcPr>
            <w:tcW w:w="999"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N</w:t>
            </w:r>
          </w:p>
        </w:tc>
      </w:tr>
      <w:tr w:rsidR="00497846" w:rsidTr="007F416A">
        <w:trPr>
          <w:trHeight w:val="765"/>
        </w:trPr>
        <w:tc>
          <w:tcPr>
            <w:tcW w:w="810" w:type="dxa"/>
            <w:shd w:val="clear" w:color="000000" w:fill="FFFFFF"/>
            <w:vAlign w:val="center"/>
            <w:hideMark/>
          </w:tcPr>
          <w:p w:rsidR="00497846" w:rsidRDefault="00497846" w:rsidP="007F416A">
            <w:pPr>
              <w:jc w:val="center"/>
            </w:pPr>
            <w:r w:rsidRPr="005A05D8">
              <w:rPr>
                <w:rFonts w:ascii="Calibri" w:hAnsi="Calibri"/>
                <w:color w:val="000000"/>
                <w:sz w:val="20"/>
                <w:szCs w:val="20"/>
              </w:rPr>
              <w:t>QSURGN39</w:t>
            </w:r>
          </w:p>
        </w:tc>
        <w:tc>
          <w:tcPr>
            <w:tcW w:w="90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SUBIEN</w:t>
            </w:r>
            <w:r w:rsidR="003F4D7F" w:rsidRPr="003F4D7F">
              <w:rPr>
                <w:rFonts w:ascii="Calibri" w:hAnsi="Calibri"/>
                <w:color w:val="000000"/>
                <w:sz w:val="20"/>
                <w:szCs w:val="20"/>
              </w:rPr>
              <w:t>(60)</w:t>
            </w:r>
          </w:p>
        </w:tc>
        <w:tc>
          <w:tcPr>
            <w:tcW w:w="171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497846" w:rsidRPr="005466CA" w:rsidRDefault="00497846" w:rsidP="00C35E6E">
            <w:pPr>
              <w:jc w:val="center"/>
              <w:rPr>
                <w:rFonts w:ascii="Calibri" w:hAnsi="Calibri"/>
                <w:color w:val="000000"/>
                <w:sz w:val="20"/>
                <w:szCs w:val="20"/>
              </w:rPr>
            </w:pPr>
          </w:p>
        </w:tc>
        <w:tc>
          <w:tcPr>
            <w:tcW w:w="998" w:type="dxa"/>
            <w:shd w:val="clear" w:color="000000" w:fill="FFFFFF"/>
            <w:vAlign w:val="center"/>
          </w:tcPr>
          <w:p w:rsidR="00497846" w:rsidRPr="005466CA" w:rsidRDefault="00C202D4" w:rsidP="00C35E6E">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497846" w:rsidRPr="005466CA" w:rsidRDefault="00497846" w:rsidP="00C35E6E">
            <w:pPr>
              <w:jc w:val="center"/>
              <w:rPr>
                <w:rFonts w:ascii="Calibri" w:hAnsi="Calibri"/>
                <w:color w:val="000000"/>
                <w:sz w:val="20"/>
                <w:szCs w:val="20"/>
              </w:rPr>
            </w:pPr>
          </w:p>
        </w:tc>
        <w:tc>
          <w:tcPr>
            <w:tcW w:w="999"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N</w:t>
            </w:r>
          </w:p>
        </w:tc>
      </w:tr>
      <w:tr w:rsidR="00497846" w:rsidTr="007F416A">
        <w:trPr>
          <w:trHeight w:val="765"/>
        </w:trPr>
        <w:tc>
          <w:tcPr>
            <w:tcW w:w="810" w:type="dxa"/>
            <w:shd w:val="clear" w:color="000000" w:fill="FFFFFF"/>
            <w:vAlign w:val="center"/>
            <w:hideMark/>
          </w:tcPr>
          <w:p w:rsidR="00497846" w:rsidRDefault="00497846" w:rsidP="007F416A">
            <w:pPr>
              <w:jc w:val="center"/>
              <w:rPr>
                <w:rFonts w:ascii="Calibri" w:hAnsi="Calibri"/>
                <w:color w:val="000000"/>
                <w:sz w:val="20"/>
                <w:szCs w:val="20"/>
              </w:rPr>
            </w:pPr>
            <w:r>
              <w:rPr>
                <w:rFonts w:ascii="Calibri" w:hAnsi="Calibri"/>
                <w:color w:val="000000"/>
                <w:sz w:val="20"/>
                <w:szCs w:val="20"/>
              </w:rPr>
              <w:t>QSURGN39</w:t>
            </w:r>
          </w:p>
        </w:tc>
        <w:tc>
          <w:tcPr>
            <w:tcW w:w="90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497846" w:rsidRDefault="00497846" w:rsidP="00C35E6E">
            <w:pPr>
              <w:jc w:val="center"/>
              <w:rPr>
                <w:rFonts w:ascii="Calibri" w:hAnsi="Calibri"/>
                <w:color w:val="000000"/>
                <w:sz w:val="20"/>
                <w:szCs w:val="20"/>
              </w:rPr>
            </w:pPr>
            <w:proofErr w:type="spellStart"/>
            <w:r>
              <w:rPr>
                <w:rFonts w:ascii="Calibri" w:hAnsi="Calibri"/>
                <w:color w:val="000000"/>
                <w:sz w:val="20"/>
                <w:szCs w:val="20"/>
              </w:rPr>
              <w:t>BriefClinHist</w:t>
            </w:r>
            <w:proofErr w:type="spellEnd"/>
          </w:p>
        </w:tc>
        <w:tc>
          <w:tcPr>
            <w:tcW w:w="171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BRIEF CLIN HISTORY</w:t>
            </w:r>
          </w:p>
        </w:tc>
        <w:tc>
          <w:tcPr>
            <w:tcW w:w="108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497846" w:rsidRDefault="00497846" w:rsidP="00C35E6E">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497846" w:rsidRDefault="00497846" w:rsidP="00C35E6E">
            <w:pPr>
              <w:jc w:val="center"/>
              <w:rPr>
                <w:rFonts w:ascii="Calibri" w:hAnsi="Calibri"/>
                <w:color w:val="000000"/>
                <w:sz w:val="20"/>
                <w:szCs w:val="20"/>
              </w:rPr>
            </w:pPr>
          </w:p>
        </w:tc>
        <w:tc>
          <w:tcPr>
            <w:tcW w:w="998" w:type="dxa"/>
            <w:shd w:val="clear" w:color="000000" w:fill="FFFFFF"/>
            <w:vAlign w:val="center"/>
          </w:tcPr>
          <w:p w:rsidR="00497846" w:rsidRDefault="00C202D4" w:rsidP="00C35E6E">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497846" w:rsidRDefault="00497846" w:rsidP="00C35E6E">
            <w:pPr>
              <w:jc w:val="center"/>
              <w:rPr>
                <w:rFonts w:ascii="Calibri" w:hAnsi="Calibri"/>
                <w:color w:val="000000"/>
                <w:sz w:val="20"/>
                <w:szCs w:val="20"/>
              </w:rPr>
            </w:pPr>
          </w:p>
        </w:tc>
        <w:tc>
          <w:tcPr>
            <w:tcW w:w="999"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N</w:t>
            </w:r>
          </w:p>
        </w:tc>
      </w:tr>
      <w:tr w:rsidR="00056961" w:rsidTr="007F416A">
        <w:trPr>
          <w:trHeight w:val="765"/>
        </w:trPr>
        <w:tc>
          <w:tcPr>
            <w:tcW w:w="81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N39</w:t>
            </w:r>
          </w:p>
        </w:tc>
        <w:tc>
          <w:tcPr>
            <w:tcW w:w="900" w:type="dxa"/>
            <w:shd w:val="clear" w:color="000000" w:fill="FFFFFF"/>
            <w:vAlign w:val="center"/>
          </w:tcPr>
          <w:p w:rsidR="00056961" w:rsidRPr="0055732A" w:rsidRDefault="00056961" w:rsidP="0065208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056961" w:rsidRPr="0055732A" w:rsidRDefault="00056961" w:rsidP="0065208C">
            <w:pPr>
              <w:jc w:val="center"/>
              <w:rPr>
                <w:rFonts w:ascii="Calibri" w:hAnsi="Calibri"/>
                <w:color w:val="000000"/>
                <w:sz w:val="20"/>
                <w:szCs w:val="20"/>
              </w:rPr>
            </w:pPr>
          </w:p>
        </w:tc>
        <w:tc>
          <w:tcPr>
            <w:tcW w:w="998"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056961" w:rsidRPr="0055732A" w:rsidRDefault="00056961" w:rsidP="0065208C">
            <w:pPr>
              <w:jc w:val="center"/>
              <w:rPr>
                <w:rFonts w:ascii="Calibri" w:hAnsi="Calibri"/>
                <w:color w:val="000000"/>
                <w:sz w:val="20"/>
                <w:szCs w:val="20"/>
              </w:rPr>
            </w:pPr>
          </w:p>
        </w:tc>
        <w:tc>
          <w:tcPr>
            <w:tcW w:w="999"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N</w:t>
            </w:r>
          </w:p>
        </w:tc>
      </w:tr>
    </w:tbl>
    <w:p w:rsidR="0088348D" w:rsidRDefault="0088348D"/>
    <w:p w:rsidR="002D1436" w:rsidRDefault="002D1436"/>
    <w:p w:rsidR="002D1436" w:rsidRDefault="002D143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C35E6E" w:rsidTr="00C35E6E">
        <w:trPr>
          <w:trHeight w:val="765"/>
        </w:trPr>
        <w:tc>
          <w:tcPr>
            <w:tcW w:w="81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C35E6E" w:rsidRDefault="003F21BC" w:rsidP="00C35E6E">
            <w:pPr>
              <w:jc w:val="center"/>
              <w:rPr>
                <w:rFonts w:ascii="Calibri" w:hAnsi="Calibri"/>
                <w:b/>
                <w:bCs/>
                <w:color w:val="000000"/>
                <w:sz w:val="20"/>
                <w:szCs w:val="20"/>
              </w:rPr>
            </w:pPr>
            <w:r>
              <w:rPr>
                <w:rFonts w:ascii="Calibri" w:hAnsi="Calibri"/>
                <w:b/>
                <w:bCs/>
                <w:color w:val="000000"/>
                <w:sz w:val="20"/>
                <w:szCs w:val="20"/>
              </w:rPr>
              <w:t>VistA</w:t>
            </w:r>
            <w:r w:rsidR="00C35E6E">
              <w:rPr>
                <w:rFonts w:ascii="Calibri" w:hAnsi="Calibri"/>
                <w:b/>
                <w:bCs/>
                <w:color w:val="000000"/>
                <w:sz w:val="20"/>
                <w:szCs w:val="20"/>
              </w:rPr>
              <w:t xml:space="preserve"> Field Name</w:t>
            </w:r>
          </w:p>
        </w:tc>
        <w:tc>
          <w:tcPr>
            <w:tcW w:w="108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C35E6E" w:rsidRPr="00582D02" w:rsidRDefault="00C35E6E" w:rsidP="00C35E6E">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C35E6E" w:rsidRDefault="00C35E6E" w:rsidP="00C35E6E">
            <w:pPr>
              <w:jc w:val="center"/>
              <w:rPr>
                <w:rFonts w:ascii="Calibri" w:hAnsi="Calibri"/>
                <w:b/>
                <w:bCs/>
                <w:color w:val="000000"/>
                <w:sz w:val="20"/>
                <w:szCs w:val="20"/>
              </w:rPr>
            </w:pPr>
            <w:r>
              <w:rPr>
                <w:rFonts w:ascii="Calibri" w:hAnsi="Calibri"/>
                <w:b/>
                <w:bCs/>
                <w:color w:val="000000"/>
                <w:sz w:val="20"/>
                <w:szCs w:val="20"/>
              </w:rPr>
              <w:t>Repetition</w:t>
            </w:r>
          </w:p>
        </w:tc>
      </w:tr>
      <w:tr w:rsidR="009F7FD9" w:rsidTr="003F4D7F">
        <w:trPr>
          <w:trHeight w:val="765"/>
        </w:trPr>
        <w:tc>
          <w:tcPr>
            <w:tcW w:w="810" w:type="dxa"/>
            <w:shd w:val="clear" w:color="000000" w:fill="FFFFFF"/>
            <w:vAlign w:val="center"/>
            <w:hideMark/>
          </w:tcPr>
          <w:p w:rsidR="009F7FD9" w:rsidRDefault="009F7FD9" w:rsidP="003F4D7F">
            <w:pPr>
              <w:jc w:val="center"/>
            </w:pPr>
            <w:r w:rsidRPr="00402FD6">
              <w:rPr>
                <w:rFonts w:ascii="Calibri" w:hAnsi="Calibri"/>
                <w:color w:val="000000"/>
                <w:sz w:val="20"/>
                <w:szCs w:val="20"/>
              </w:rPr>
              <w:t>QSURGN40</w:t>
            </w:r>
          </w:p>
        </w:tc>
        <w:tc>
          <w:tcPr>
            <w:tcW w:w="90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C35E6E">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35E6E">
            <w:pPr>
              <w:jc w:val="center"/>
              <w:rPr>
                <w:rFonts w:ascii="Calibri" w:hAnsi="Calibri"/>
                <w:color w:val="000000"/>
                <w:sz w:val="20"/>
                <w:szCs w:val="20"/>
              </w:rPr>
            </w:pPr>
          </w:p>
        </w:tc>
        <w:tc>
          <w:tcPr>
            <w:tcW w:w="998" w:type="dxa"/>
            <w:shd w:val="clear" w:color="000000" w:fill="FFFFFF"/>
            <w:vAlign w:val="center"/>
          </w:tcPr>
          <w:p w:rsidR="009F7FD9" w:rsidRPr="005466CA" w:rsidRDefault="00083E6D" w:rsidP="00C35E6E">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C35E6E">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Y</w:t>
            </w:r>
          </w:p>
        </w:tc>
      </w:tr>
      <w:tr w:rsidR="009F7FD9" w:rsidTr="003F4D7F">
        <w:trPr>
          <w:trHeight w:val="765"/>
        </w:trPr>
        <w:tc>
          <w:tcPr>
            <w:tcW w:w="810" w:type="dxa"/>
            <w:shd w:val="clear" w:color="000000" w:fill="FFFFFF"/>
            <w:vAlign w:val="center"/>
            <w:hideMark/>
          </w:tcPr>
          <w:p w:rsidR="009F7FD9" w:rsidRDefault="009F7FD9" w:rsidP="003F4D7F">
            <w:pPr>
              <w:jc w:val="center"/>
            </w:pPr>
            <w:r w:rsidRPr="00402FD6">
              <w:rPr>
                <w:rFonts w:ascii="Calibri" w:hAnsi="Calibri"/>
                <w:color w:val="000000"/>
                <w:sz w:val="20"/>
                <w:szCs w:val="20"/>
              </w:rPr>
              <w:t>QSURGN40</w:t>
            </w:r>
          </w:p>
        </w:tc>
        <w:tc>
          <w:tcPr>
            <w:tcW w:w="90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C35E6E">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C35E6E">
            <w:pPr>
              <w:jc w:val="center"/>
              <w:rPr>
                <w:rFonts w:ascii="Calibri" w:hAnsi="Calibri"/>
                <w:color w:val="000000"/>
                <w:sz w:val="20"/>
                <w:szCs w:val="20"/>
              </w:rPr>
            </w:pPr>
          </w:p>
        </w:tc>
        <w:tc>
          <w:tcPr>
            <w:tcW w:w="998" w:type="dxa"/>
            <w:shd w:val="clear" w:color="000000" w:fill="FFFFFF"/>
            <w:vAlign w:val="center"/>
          </w:tcPr>
          <w:p w:rsidR="009F7FD9" w:rsidRPr="005466CA" w:rsidRDefault="00083E6D" w:rsidP="00C35E6E">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C35E6E">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C35E6E">
            <w:pPr>
              <w:jc w:val="center"/>
              <w:rPr>
                <w:rFonts w:ascii="Calibri" w:hAnsi="Calibri"/>
                <w:color w:val="000000"/>
                <w:sz w:val="20"/>
                <w:szCs w:val="20"/>
              </w:rPr>
            </w:pPr>
            <w:r>
              <w:rPr>
                <w:rFonts w:ascii="Calibri" w:hAnsi="Calibri"/>
                <w:color w:val="000000"/>
                <w:sz w:val="20"/>
                <w:szCs w:val="20"/>
              </w:rPr>
              <w:t>N</w:t>
            </w:r>
          </w:p>
        </w:tc>
      </w:tr>
      <w:tr w:rsidR="00497846" w:rsidTr="003F4D7F">
        <w:trPr>
          <w:trHeight w:val="765"/>
        </w:trPr>
        <w:tc>
          <w:tcPr>
            <w:tcW w:w="810" w:type="dxa"/>
            <w:shd w:val="clear" w:color="000000" w:fill="FFFFFF"/>
            <w:vAlign w:val="center"/>
            <w:hideMark/>
          </w:tcPr>
          <w:p w:rsidR="00497846" w:rsidRDefault="00497846" w:rsidP="003F4D7F">
            <w:pPr>
              <w:jc w:val="center"/>
              <w:rPr>
                <w:rFonts w:ascii="Calibri" w:hAnsi="Calibri"/>
                <w:bCs/>
                <w:color w:val="000000"/>
                <w:sz w:val="20"/>
                <w:szCs w:val="20"/>
              </w:rPr>
            </w:pPr>
            <w:r>
              <w:rPr>
                <w:rFonts w:ascii="Calibri" w:hAnsi="Calibri"/>
                <w:bCs/>
                <w:color w:val="000000"/>
                <w:sz w:val="20"/>
                <w:szCs w:val="20"/>
              </w:rPr>
              <w:t>QSURGN40</w:t>
            </w:r>
          </w:p>
        </w:tc>
        <w:tc>
          <w:tcPr>
            <w:tcW w:w="900" w:type="dxa"/>
            <w:shd w:val="clear" w:color="000000" w:fill="FFFFFF"/>
            <w:vAlign w:val="center"/>
            <w:hideMark/>
          </w:tcPr>
          <w:p w:rsidR="00497846" w:rsidRPr="005466CA" w:rsidRDefault="00497846"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97846" w:rsidRPr="00582D02" w:rsidRDefault="00885E1B"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497846" w:rsidRPr="00582D02" w:rsidRDefault="00497846" w:rsidP="00CF5084">
            <w:pPr>
              <w:jc w:val="center"/>
              <w:rPr>
                <w:rFonts w:ascii="Calibri" w:hAnsi="Calibri"/>
                <w:color w:val="000000"/>
                <w:sz w:val="20"/>
                <w:szCs w:val="20"/>
              </w:rPr>
            </w:pPr>
          </w:p>
        </w:tc>
        <w:tc>
          <w:tcPr>
            <w:tcW w:w="998" w:type="dxa"/>
            <w:shd w:val="clear" w:color="000000" w:fill="FFFFFF"/>
            <w:vAlign w:val="center"/>
          </w:tcPr>
          <w:p w:rsidR="00497846" w:rsidRPr="00582D02" w:rsidRDefault="00B50C70" w:rsidP="00CF50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497846" w:rsidRPr="00582D02" w:rsidRDefault="00497846" w:rsidP="00CF5084">
            <w:pPr>
              <w:jc w:val="center"/>
              <w:rPr>
                <w:rFonts w:ascii="Calibri" w:hAnsi="Calibri"/>
                <w:color w:val="000000"/>
                <w:sz w:val="20"/>
                <w:szCs w:val="20"/>
              </w:rPr>
            </w:pPr>
          </w:p>
        </w:tc>
        <w:tc>
          <w:tcPr>
            <w:tcW w:w="999" w:type="dxa"/>
            <w:shd w:val="clear" w:color="000000" w:fill="FFFFFF"/>
            <w:vAlign w:val="center"/>
            <w:hideMark/>
          </w:tcPr>
          <w:p w:rsidR="00497846" w:rsidRPr="00582D02" w:rsidRDefault="002F068D" w:rsidP="00CF5084">
            <w:pPr>
              <w:jc w:val="center"/>
              <w:rPr>
                <w:rFonts w:ascii="Calibri" w:hAnsi="Calibri"/>
                <w:color w:val="000000"/>
                <w:sz w:val="20"/>
                <w:szCs w:val="20"/>
              </w:rPr>
            </w:pPr>
            <w:r>
              <w:rPr>
                <w:rFonts w:ascii="Calibri" w:hAnsi="Calibri"/>
                <w:color w:val="000000"/>
                <w:sz w:val="20"/>
                <w:szCs w:val="20"/>
              </w:rPr>
              <w:t>N</w:t>
            </w:r>
          </w:p>
        </w:tc>
      </w:tr>
      <w:tr w:rsidR="00497846" w:rsidTr="003F4D7F">
        <w:trPr>
          <w:trHeight w:val="765"/>
        </w:trPr>
        <w:tc>
          <w:tcPr>
            <w:tcW w:w="810" w:type="dxa"/>
            <w:shd w:val="clear" w:color="000000" w:fill="FFFFFF"/>
            <w:vAlign w:val="center"/>
            <w:hideMark/>
          </w:tcPr>
          <w:p w:rsidR="00497846" w:rsidRDefault="00497846" w:rsidP="003F4D7F">
            <w:pPr>
              <w:jc w:val="center"/>
            </w:pPr>
            <w:r w:rsidRPr="00402FD6">
              <w:rPr>
                <w:rFonts w:ascii="Calibri" w:hAnsi="Calibri"/>
                <w:color w:val="000000"/>
                <w:sz w:val="20"/>
                <w:szCs w:val="20"/>
              </w:rPr>
              <w:t>QSURGN40</w:t>
            </w:r>
          </w:p>
        </w:tc>
        <w:tc>
          <w:tcPr>
            <w:tcW w:w="90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SUBIEN</w:t>
            </w:r>
            <w:r w:rsidR="00635BBF" w:rsidRPr="00635BBF">
              <w:rPr>
                <w:rFonts w:ascii="Calibri" w:hAnsi="Calibri"/>
                <w:color w:val="000000"/>
                <w:sz w:val="20"/>
                <w:szCs w:val="20"/>
              </w:rPr>
              <w:t>(55)</w:t>
            </w:r>
          </w:p>
        </w:tc>
        <w:tc>
          <w:tcPr>
            <w:tcW w:w="171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497846" w:rsidRPr="005466CA" w:rsidRDefault="00497846" w:rsidP="00C35E6E">
            <w:pPr>
              <w:jc w:val="center"/>
              <w:rPr>
                <w:rFonts w:ascii="Calibri" w:hAnsi="Calibri"/>
                <w:color w:val="000000"/>
                <w:sz w:val="20"/>
                <w:szCs w:val="20"/>
              </w:rPr>
            </w:pPr>
          </w:p>
        </w:tc>
        <w:tc>
          <w:tcPr>
            <w:tcW w:w="998" w:type="dxa"/>
            <w:shd w:val="clear" w:color="000000" w:fill="FFFFFF"/>
            <w:vAlign w:val="center"/>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497846" w:rsidRPr="005466CA" w:rsidRDefault="00497846" w:rsidP="00C35E6E">
            <w:pPr>
              <w:jc w:val="center"/>
              <w:rPr>
                <w:rFonts w:ascii="Calibri" w:hAnsi="Calibri"/>
                <w:color w:val="000000"/>
                <w:sz w:val="20"/>
                <w:szCs w:val="20"/>
              </w:rPr>
            </w:pPr>
          </w:p>
        </w:tc>
        <w:tc>
          <w:tcPr>
            <w:tcW w:w="999" w:type="dxa"/>
            <w:shd w:val="clear" w:color="000000" w:fill="FFFFFF"/>
            <w:vAlign w:val="center"/>
            <w:hideMark/>
          </w:tcPr>
          <w:p w:rsidR="00497846" w:rsidRPr="005466CA" w:rsidRDefault="00497846" w:rsidP="00C35E6E">
            <w:pPr>
              <w:jc w:val="center"/>
              <w:rPr>
                <w:rFonts w:ascii="Calibri" w:hAnsi="Calibri"/>
                <w:color w:val="000000"/>
                <w:sz w:val="20"/>
                <w:szCs w:val="20"/>
              </w:rPr>
            </w:pPr>
            <w:r>
              <w:rPr>
                <w:rFonts w:ascii="Calibri" w:hAnsi="Calibri"/>
                <w:color w:val="000000"/>
                <w:sz w:val="20"/>
                <w:szCs w:val="20"/>
              </w:rPr>
              <w:t>N</w:t>
            </w:r>
          </w:p>
        </w:tc>
      </w:tr>
      <w:tr w:rsidR="00497846" w:rsidTr="003F4D7F">
        <w:trPr>
          <w:trHeight w:val="765"/>
        </w:trPr>
        <w:tc>
          <w:tcPr>
            <w:tcW w:w="810" w:type="dxa"/>
            <w:shd w:val="clear" w:color="000000" w:fill="FFFFFF"/>
            <w:vAlign w:val="center"/>
            <w:hideMark/>
          </w:tcPr>
          <w:p w:rsidR="00497846" w:rsidRDefault="00497846" w:rsidP="003F4D7F">
            <w:pPr>
              <w:jc w:val="center"/>
              <w:rPr>
                <w:rFonts w:ascii="Calibri" w:hAnsi="Calibri"/>
                <w:color w:val="000000"/>
                <w:sz w:val="20"/>
                <w:szCs w:val="20"/>
              </w:rPr>
            </w:pPr>
            <w:r>
              <w:rPr>
                <w:rFonts w:ascii="Calibri" w:hAnsi="Calibri"/>
                <w:color w:val="000000"/>
                <w:sz w:val="20"/>
                <w:szCs w:val="20"/>
              </w:rPr>
              <w:t>QSURGN40</w:t>
            </w:r>
          </w:p>
        </w:tc>
        <w:tc>
          <w:tcPr>
            <w:tcW w:w="90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497846" w:rsidRDefault="00497846" w:rsidP="00C35E6E">
            <w:pPr>
              <w:jc w:val="center"/>
              <w:rPr>
                <w:rFonts w:ascii="Calibri" w:hAnsi="Calibri"/>
                <w:color w:val="000000"/>
                <w:sz w:val="20"/>
                <w:szCs w:val="20"/>
              </w:rPr>
            </w:pPr>
            <w:proofErr w:type="spellStart"/>
            <w:r>
              <w:rPr>
                <w:rFonts w:ascii="Calibri" w:hAnsi="Calibri"/>
                <w:color w:val="000000"/>
                <w:sz w:val="20"/>
                <w:szCs w:val="20"/>
              </w:rPr>
              <w:t>IndicationsForOp</w:t>
            </w:r>
            <w:proofErr w:type="spellEnd"/>
          </w:p>
        </w:tc>
        <w:tc>
          <w:tcPr>
            <w:tcW w:w="171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INDICATIONS FOR OPERATIONS</w:t>
            </w:r>
          </w:p>
        </w:tc>
        <w:tc>
          <w:tcPr>
            <w:tcW w:w="108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497846" w:rsidRDefault="00497846" w:rsidP="00C35E6E">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497846" w:rsidRDefault="00497846" w:rsidP="00C35E6E">
            <w:pPr>
              <w:jc w:val="center"/>
              <w:rPr>
                <w:rFonts w:ascii="Calibri" w:hAnsi="Calibri"/>
                <w:color w:val="000000"/>
                <w:sz w:val="20"/>
                <w:szCs w:val="20"/>
              </w:rPr>
            </w:pPr>
          </w:p>
        </w:tc>
        <w:tc>
          <w:tcPr>
            <w:tcW w:w="998" w:type="dxa"/>
            <w:shd w:val="clear" w:color="000000" w:fill="FFFFFF"/>
            <w:vAlign w:val="center"/>
          </w:tcPr>
          <w:p w:rsidR="00497846" w:rsidRDefault="00497846" w:rsidP="00C35E6E">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497846" w:rsidRDefault="00497846" w:rsidP="00C35E6E">
            <w:pPr>
              <w:jc w:val="center"/>
              <w:rPr>
                <w:rFonts w:ascii="Calibri" w:hAnsi="Calibri"/>
                <w:color w:val="000000"/>
                <w:sz w:val="20"/>
                <w:szCs w:val="20"/>
              </w:rPr>
            </w:pPr>
          </w:p>
        </w:tc>
        <w:tc>
          <w:tcPr>
            <w:tcW w:w="999" w:type="dxa"/>
            <w:shd w:val="clear" w:color="000000" w:fill="FFFFFF"/>
            <w:vAlign w:val="center"/>
            <w:hideMark/>
          </w:tcPr>
          <w:p w:rsidR="00497846" w:rsidRDefault="00497846" w:rsidP="00C35E6E">
            <w:pPr>
              <w:jc w:val="center"/>
              <w:rPr>
                <w:rFonts w:ascii="Calibri" w:hAnsi="Calibri"/>
                <w:color w:val="000000"/>
                <w:sz w:val="20"/>
                <w:szCs w:val="20"/>
              </w:rPr>
            </w:pPr>
            <w:r>
              <w:rPr>
                <w:rFonts w:ascii="Calibri" w:hAnsi="Calibri"/>
                <w:color w:val="000000"/>
                <w:sz w:val="20"/>
                <w:szCs w:val="20"/>
              </w:rPr>
              <w:t>N</w:t>
            </w:r>
          </w:p>
        </w:tc>
      </w:tr>
      <w:tr w:rsidR="00056961" w:rsidTr="003F4D7F">
        <w:trPr>
          <w:trHeight w:val="765"/>
        </w:trPr>
        <w:tc>
          <w:tcPr>
            <w:tcW w:w="81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N40</w:t>
            </w:r>
          </w:p>
        </w:tc>
        <w:tc>
          <w:tcPr>
            <w:tcW w:w="900" w:type="dxa"/>
            <w:shd w:val="clear" w:color="000000" w:fill="FFFFFF"/>
            <w:vAlign w:val="center"/>
          </w:tcPr>
          <w:p w:rsidR="00056961" w:rsidRPr="0055732A" w:rsidRDefault="00056961" w:rsidP="0065208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056961" w:rsidRPr="0055732A" w:rsidRDefault="00056961" w:rsidP="0065208C">
            <w:pPr>
              <w:jc w:val="center"/>
              <w:rPr>
                <w:rFonts w:ascii="Calibri" w:hAnsi="Calibri"/>
                <w:color w:val="000000"/>
                <w:sz w:val="20"/>
                <w:szCs w:val="20"/>
              </w:rPr>
            </w:pPr>
          </w:p>
        </w:tc>
        <w:tc>
          <w:tcPr>
            <w:tcW w:w="998"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056961" w:rsidRPr="0055732A" w:rsidRDefault="00056961" w:rsidP="0065208C">
            <w:pPr>
              <w:jc w:val="center"/>
              <w:rPr>
                <w:rFonts w:ascii="Calibri" w:hAnsi="Calibri"/>
                <w:color w:val="000000"/>
                <w:sz w:val="20"/>
                <w:szCs w:val="20"/>
              </w:rPr>
            </w:pPr>
          </w:p>
        </w:tc>
        <w:tc>
          <w:tcPr>
            <w:tcW w:w="999" w:type="dxa"/>
            <w:shd w:val="clear" w:color="000000" w:fill="FFFFFF"/>
            <w:vAlign w:val="center"/>
          </w:tcPr>
          <w:p w:rsidR="00056961" w:rsidRPr="0055732A" w:rsidRDefault="00056961" w:rsidP="0065208C">
            <w:pPr>
              <w:jc w:val="center"/>
              <w:rPr>
                <w:rFonts w:ascii="Calibri" w:hAnsi="Calibri"/>
                <w:color w:val="000000"/>
                <w:sz w:val="20"/>
                <w:szCs w:val="20"/>
              </w:rPr>
            </w:pPr>
            <w:r w:rsidRPr="0055732A">
              <w:rPr>
                <w:rFonts w:ascii="Calibri" w:hAnsi="Calibri"/>
                <w:color w:val="000000"/>
                <w:sz w:val="20"/>
                <w:szCs w:val="20"/>
              </w:rPr>
              <w:t>N</w:t>
            </w:r>
          </w:p>
        </w:tc>
      </w:tr>
    </w:tbl>
    <w:p w:rsidR="0088348D" w:rsidRDefault="0088348D"/>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3623A0" w:rsidTr="003623A0">
        <w:trPr>
          <w:trHeight w:val="765"/>
        </w:trPr>
        <w:tc>
          <w:tcPr>
            <w:tcW w:w="810" w:type="dxa"/>
            <w:shd w:val="clear" w:color="000000" w:fill="FFFFFF"/>
            <w:vAlign w:val="center"/>
            <w:hideMark/>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lastRenderedPageBreak/>
              <w:t>Extract File</w:t>
            </w:r>
          </w:p>
        </w:tc>
        <w:tc>
          <w:tcPr>
            <w:tcW w:w="900" w:type="dxa"/>
            <w:shd w:val="clear" w:color="000000" w:fill="FFFFFF"/>
            <w:vAlign w:val="center"/>
            <w:hideMark/>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3623A0" w:rsidRDefault="003F21BC" w:rsidP="003623A0">
            <w:pPr>
              <w:jc w:val="center"/>
              <w:rPr>
                <w:rFonts w:ascii="Calibri" w:hAnsi="Calibri"/>
                <w:b/>
                <w:bCs/>
                <w:color w:val="000000"/>
                <w:sz w:val="20"/>
                <w:szCs w:val="20"/>
              </w:rPr>
            </w:pPr>
            <w:r>
              <w:rPr>
                <w:rFonts w:ascii="Calibri" w:hAnsi="Calibri"/>
                <w:b/>
                <w:bCs/>
                <w:color w:val="000000"/>
                <w:sz w:val="20"/>
                <w:szCs w:val="20"/>
              </w:rPr>
              <w:t>VistA</w:t>
            </w:r>
            <w:r w:rsidR="003623A0">
              <w:rPr>
                <w:rFonts w:ascii="Calibri" w:hAnsi="Calibri"/>
                <w:b/>
                <w:bCs/>
                <w:color w:val="000000"/>
                <w:sz w:val="20"/>
                <w:szCs w:val="20"/>
              </w:rPr>
              <w:t xml:space="preserve"> Field Name</w:t>
            </w:r>
          </w:p>
        </w:tc>
        <w:tc>
          <w:tcPr>
            <w:tcW w:w="1080" w:type="dxa"/>
            <w:shd w:val="clear" w:color="000000" w:fill="FFFFFF"/>
            <w:vAlign w:val="center"/>
            <w:hideMark/>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3623A0" w:rsidRPr="00582D02" w:rsidRDefault="003623A0" w:rsidP="003623A0">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3623A0" w:rsidRDefault="003623A0" w:rsidP="003623A0">
            <w:pPr>
              <w:jc w:val="center"/>
              <w:rPr>
                <w:rFonts w:ascii="Calibri" w:hAnsi="Calibri"/>
                <w:b/>
                <w:bCs/>
                <w:color w:val="000000"/>
                <w:sz w:val="20"/>
                <w:szCs w:val="20"/>
              </w:rPr>
            </w:pPr>
            <w:r>
              <w:rPr>
                <w:rFonts w:ascii="Calibri" w:hAnsi="Calibri"/>
                <w:b/>
                <w:bCs/>
                <w:color w:val="000000"/>
                <w:sz w:val="20"/>
                <w:szCs w:val="20"/>
              </w:rPr>
              <w:t>Repetition</w:t>
            </w:r>
          </w:p>
        </w:tc>
      </w:tr>
      <w:tr w:rsidR="009F7FD9" w:rsidTr="004C71A8">
        <w:trPr>
          <w:trHeight w:val="765"/>
        </w:trPr>
        <w:tc>
          <w:tcPr>
            <w:tcW w:w="810" w:type="dxa"/>
            <w:shd w:val="clear" w:color="000000" w:fill="FFFFFF"/>
            <w:vAlign w:val="center"/>
            <w:hideMark/>
          </w:tcPr>
          <w:p w:rsidR="009F7FD9" w:rsidRDefault="009F7FD9" w:rsidP="004C71A8">
            <w:pPr>
              <w:jc w:val="center"/>
            </w:pPr>
            <w:r w:rsidRPr="00790986">
              <w:rPr>
                <w:rFonts w:ascii="Calibri" w:hAnsi="Calibri"/>
                <w:color w:val="000000"/>
                <w:sz w:val="20"/>
                <w:szCs w:val="20"/>
              </w:rPr>
              <w:t>QSURGN41</w:t>
            </w:r>
          </w:p>
        </w:tc>
        <w:tc>
          <w:tcPr>
            <w:tcW w:w="90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3623A0">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3623A0">
            <w:pPr>
              <w:jc w:val="center"/>
              <w:rPr>
                <w:rFonts w:ascii="Calibri" w:hAnsi="Calibri"/>
                <w:color w:val="000000"/>
                <w:sz w:val="20"/>
                <w:szCs w:val="20"/>
              </w:rPr>
            </w:pPr>
          </w:p>
        </w:tc>
        <w:tc>
          <w:tcPr>
            <w:tcW w:w="998" w:type="dxa"/>
            <w:shd w:val="clear" w:color="000000" w:fill="FFFFFF"/>
            <w:vAlign w:val="center"/>
          </w:tcPr>
          <w:p w:rsidR="009F7FD9" w:rsidRPr="005466CA" w:rsidRDefault="00D9464C" w:rsidP="003623A0">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3623A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Y</w:t>
            </w:r>
          </w:p>
        </w:tc>
      </w:tr>
      <w:tr w:rsidR="009F7FD9" w:rsidTr="004C71A8">
        <w:trPr>
          <w:trHeight w:val="765"/>
        </w:trPr>
        <w:tc>
          <w:tcPr>
            <w:tcW w:w="810" w:type="dxa"/>
            <w:shd w:val="clear" w:color="000000" w:fill="FFFFFF"/>
            <w:vAlign w:val="center"/>
            <w:hideMark/>
          </w:tcPr>
          <w:p w:rsidR="009F7FD9" w:rsidRDefault="009F7FD9" w:rsidP="004C71A8">
            <w:pPr>
              <w:jc w:val="center"/>
            </w:pPr>
            <w:r w:rsidRPr="00790986">
              <w:rPr>
                <w:rFonts w:ascii="Calibri" w:hAnsi="Calibri"/>
                <w:color w:val="000000"/>
                <w:sz w:val="20"/>
                <w:szCs w:val="20"/>
              </w:rPr>
              <w:t>QSURGN41</w:t>
            </w:r>
          </w:p>
        </w:tc>
        <w:tc>
          <w:tcPr>
            <w:tcW w:w="90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3623A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3623A0">
            <w:pPr>
              <w:jc w:val="center"/>
              <w:rPr>
                <w:rFonts w:ascii="Calibri" w:hAnsi="Calibri"/>
                <w:color w:val="000000"/>
                <w:sz w:val="20"/>
                <w:szCs w:val="20"/>
              </w:rPr>
            </w:pPr>
          </w:p>
        </w:tc>
        <w:tc>
          <w:tcPr>
            <w:tcW w:w="998" w:type="dxa"/>
            <w:shd w:val="clear" w:color="000000" w:fill="FFFFFF"/>
            <w:vAlign w:val="center"/>
          </w:tcPr>
          <w:p w:rsidR="009F7FD9" w:rsidRPr="005466CA" w:rsidRDefault="00D9464C" w:rsidP="003623A0">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3623A0">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3623A0">
            <w:pPr>
              <w:jc w:val="center"/>
              <w:rPr>
                <w:rFonts w:ascii="Calibri" w:hAnsi="Calibri"/>
                <w:color w:val="000000"/>
                <w:sz w:val="20"/>
                <w:szCs w:val="20"/>
              </w:rPr>
            </w:pPr>
            <w:r>
              <w:rPr>
                <w:rFonts w:ascii="Calibri" w:hAnsi="Calibri"/>
                <w:color w:val="000000"/>
                <w:sz w:val="20"/>
                <w:szCs w:val="20"/>
              </w:rPr>
              <w:t>N</w:t>
            </w:r>
          </w:p>
        </w:tc>
      </w:tr>
      <w:tr w:rsidR="00497846" w:rsidTr="004C71A8">
        <w:trPr>
          <w:trHeight w:val="765"/>
        </w:trPr>
        <w:tc>
          <w:tcPr>
            <w:tcW w:w="810" w:type="dxa"/>
            <w:shd w:val="clear" w:color="000000" w:fill="FFFFFF"/>
            <w:vAlign w:val="center"/>
            <w:hideMark/>
          </w:tcPr>
          <w:p w:rsidR="00497846" w:rsidRDefault="00497846" w:rsidP="004C71A8">
            <w:pPr>
              <w:jc w:val="center"/>
              <w:rPr>
                <w:rFonts w:ascii="Calibri" w:hAnsi="Calibri"/>
                <w:bCs/>
                <w:color w:val="000000"/>
                <w:sz w:val="20"/>
                <w:szCs w:val="20"/>
              </w:rPr>
            </w:pPr>
            <w:r>
              <w:rPr>
                <w:rFonts w:ascii="Calibri" w:hAnsi="Calibri"/>
                <w:bCs/>
                <w:color w:val="000000"/>
                <w:sz w:val="20"/>
                <w:szCs w:val="20"/>
              </w:rPr>
              <w:t>QSURGN41</w:t>
            </w:r>
          </w:p>
        </w:tc>
        <w:tc>
          <w:tcPr>
            <w:tcW w:w="900" w:type="dxa"/>
            <w:shd w:val="clear" w:color="000000" w:fill="FFFFFF"/>
            <w:vAlign w:val="center"/>
            <w:hideMark/>
          </w:tcPr>
          <w:p w:rsidR="00497846" w:rsidRPr="005466CA" w:rsidRDefault="00497846"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97846" w:rsidRPr="00582D02" w:rsidRDefault="005D0BF4"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497846" w:rsidRPr="00582D02" w:rsidRDefault="00497846" w:rsidP="00CF5084">
            <w:pPr>
              <w:jc w:val="center"/>
              <w:rPr>
                <w:rFonts w:ascii="Calibri" w:hAnsi="Calibri"/>
                <w:color w:val="000000"/>
                <w:sz w:val="20"/>
                <w:szCs w:val="20"/>
              </w:rPr>
            </w:pPr>
          </w:p>
        </w:tc>
        <w:tc>
          <w:tcPr>
            <w:tcW w:w="998" w:type="dxa"/>
            <w:shd w:val="clear" w:color="000000" w:fill="FFFFFF"/>
            <w:vAlign w:val="center"/>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497846" w:rsidRPr="00582D02" w:rsidRDefault="00497846" w:rsidP="00CF5084">
            <w:pPr>
              <w:jc w:val="center"/>
              <w:rPr>
                <w:rFonts w:ascii="Calibri" w:hAnsi="Calibri"/>
                <w:color w:val="000000"/>
                <w:sz w:val="20"/>
                <w:szCs w:val="20"/>
              </w:rPr>
            </w:pPr>
          </w:p>
        </w:tc>
        <w:tc>
          <w:tcPr>
            <w:tcW w:w="999" w:type="dxa"/>
            <w:shd w:val="clear" w:color="000000" w:fill="FFFFFF"/>
            <w:vAlign w:val="center"/>
            <w:hideMark/>
          </w:tcPr>
          <w:p w:rsidR="00497846" w:rsidRPr="00582D02" w:rsidRDefault="00497846" w:rsidP="00CF5084">
            <w:pPr>
              <w:jc w:val="center"/>
              <w:rPr>
                <w:rFonts w:ascii="Calibri" w:hAnsi="Calibri"/>
                <w:color w:val="000000"/>
                <w:sz w:val="20"/>
                <w:szCs w:val="20"/>
              </w:rPr>
            </w:pPr>
            <w:r>
              <w:rPr>
                <w:rFonts w:ascii="Calibri" w:hAnsi="Calibri"/>
                <w:color w:val="000000"/>
                <w:sz w:val="20"/>
                <w:szCs w:val="20"/>
              </w:rPr>
              <w:t>N</w:t>
            </w:r>
          </w:p>
        </w:tc>
      </w:tr>
      <w:tr w:rsidR="00497846" w:rsidTr="004C71A8">
        <w:trPr>
          <w:trHeight w:val="765"/>
        </w:trPr>
        <w:tc>
          <w:tcPr>
            <w:tcW w:w="810" w:type="dxa"/>
            <w:shd w:val="clear" w:color="000000" w:fill="FFFFFF"/>
            <w:vAlign w:val="center"/>
            <w:hideMark/>
          </w:tcPr>
          <w:p w:rsidR="00497846" w:rsidRDefault="00497846" w:rsidP="004C71A8">
            <w:pPr>
              <w:jc w:val="center"/>
            </w:pPr>
            <w:r w:rsidRPr="00790986">
              <w:rPr>
                <w:rFonts w:ascii="Calibri" w:hAnsi="Calibri"/>
                <w:color w:val="000000"/>
                <w:sz w:val="20"/>
                <w:szCs w:val="20"/>
              </w:rPr>
              <w:t>QSURGN41</w:t>
            </w:r>
          </w:p>
        </w:tc>
        <w:tc>
          <w:tcPr>
            <w:tcW w:w="900" w:type="dxa"/>
            <w:shd w:val="clear" w:color="000000" w:fill="FFFFFF"/>
            <w:vAlign w:val="center"/>
            <w:hideMark/>
          </w:tcPr>
          <w:p w:rsidR="00497846" w:rsidRPr="005466CA" w:rsidRDefault="00497846" w:rsidP="003623A0">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497846" w:rsidRPr="005466CA" w:rsidRDefault="00497846" w:rsidP="003623A0">
            <w:pPr>
              <w:jc w:val="center"/>
              <w:rPr>
                <w:rFonts w:ascii="Calibri" w:hAnsi="Calibri"/>
                <w:color w:val="000000"/>
                <w:sz w:val="20"/>
                <w:szCs w:val="20"/>
              </w:rPr>
            </w:pPr>
            <w:r>
              <w:rPr>
                <w:rFonts w:ascii="Calibri" w:hAnsi="Calibri"/>
                <w:color w:val="000000"/>
                <w:sz w:val="20"/>
                <w:szCs w:val="20"/>
              </w:rPr>
              <w:t>SUBIEN</w:t>
            </w:r>
            <w:r w:rsidR="004C71A8" w:rsidRPr="004C71A8">
              <w:rPr>
                <w:rFonts w:ascii="Calibri" w:hAnsi="Calibri"/>
                <w:color w:val="000000"/>
                <w:sz w:val="20"/>
                <w:szCs w:val="20"/>
              </w:rPr>
              <w:t>(64)</w:t>
            </w:r>
          </w:p>
        </w:tc>
        <w:tc>
          <w:tcPr>
            <w:tcW w:w="1710" w:type="dxa"/>
            <w:shd w:val="clear" w:color="000000" w:fill="FFFFFF"/>
            <w:vAlign w:val="center"/>
            <w:hideMark/>
          </w:tcPr>
          <w:p w:rsidR="00497846" w:rsidRPr="005466CA" w:rsidRDefault="00497846" w:rsidP="003623A0">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497846" w:rsidRPr="005466CA" w:rsidRDefault="00497846" w:rsidP="003623A0">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497846" w:rsidRPr="005466CA" w:rsidRDefault="00497846" w:rsidP="003623A0">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497846" w:rsidRPr="005466CA" w:rsidRDefault="00497846" w:rsidP="003623A0">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497846" w:rsidRPr="005466CA" w:rsidRDefault="00497846" w:rsidP="003623A0">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497846" w:rsidRPr="005466CA" w:rsidRDefault="00497846" w:rsidP="003623A0">
            <w:pPr>
              <w:jc w:val="center"/>
              <w:rPr>
                <w:rFonts w:ascii="Calibri" w:hAnsi="Calibri"/>
                <w:color w:val="000000"/>
                <w:sz w:val="20"/>
                <w:szCs w:val="20"/>
              </w:rPr>
            </w:pPr>
          </w:p>
        </w:tc>
        <w:tc>
          <w:tcPr>
            <w:tcW w:w="998" w:type="dxa"/>
            <w:shd w:val="clear" w:color="000000" w:fill="FFFFFF"/>
            <w:vAlign w:val="center"/>
          </w:tcPr>
          <w:p w:rsidR="00497846" w:rsidRPr="005466CA" w:rsidRDefault="00497846" w:rsidP="003623A0">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497846" w:rsidRPr="005466CA" w:rsidRDefault="00497846" w:rsidP="003623A0">
            <w:pPr>
              <w:jc w:val="center"/>
              <w:rPr>
                <w:rFonts w:ascii="Calibri" w:hAnsi="Calibri"/>
                <w:color w:val="000000"/>
                <w:sz w:val="20"/>
                <w:szCs w:val="20"/>
              </w:rPr>
            </w:pPr>
          </w:p>
        </w:tc>
        <w:tc>
          <w:tcPr>
            <w:tcW w:w="999" w:type="dxa"/>
            <w:shd w:val="clear" w:color="000000" w:fill="FFFFFF"/>
            <w:vAlign w:val="center"/>
            <w:hideMark/>
          </w:tcPr>
          <w:p w:rsidR="00497846" w:rsidRPr="005466CA" w:rsidRDefault="00497846" w:rsidP="003623A0">
            <w:pPr>
              <w:jc w:val="center"/>
              <w:rPr>
                <w:rFonts w:ascii="Calibri" w:hAnsi="Calibri"/>
                <w:color w:val="000000"/>
                <w:sz w:val="20"/>
                <w:szCs w:val="20"/>
              </w:rPr>
            </w:pPr>
            <w:r>
              <w:rPr>
                <w:rFonts w:ascii="Calibri" w:hAnsi="Calibri"/>
                <w:color w:val="000000"/>
                <w:sz w:val="20"/>
                <w:szCs w:val="20"/>
              </w:rPr>
              <w:t>N</w:t>
            </w:r>
          </w:p>
        </w:tc>
      </w:tr>
      <w:tr w:rsidR="00497846" w:rsidTr="004C71A8">
        <w:trPr>
          <w:trHeight w:val="765"/>
        </w:trPr>
        <w:tc>
          <w:tcPr>
            <w:tcW w:w="810" w:type="dxa"/>
            <w:shd w:val="clear" w:color="000000" w:fill="FFFFFF"/>
            <w:vAlign w:val="center"/>
            <w:hideMark/>
          </w:tcPr>
          <w:p w:rsidR="00497846" w:rsidRDefault="00497846" w:rsidP="004C71A8">
            <w:pPr>
              <w:jc w:val="center"/>
              <w:rPr>
                <w:rFonts w:ascii="Calibri" w:hAnsi="Calibri"/>
                <w:color w:val="000000"/>
                <w:sz w:val="20"/>
                <w:szCs w:val="20"/>
              </w:rPr>
            </w:pPr>
            <w:r>
              <w:rPr>
                <w:rFonts w:ascii="Calibri" w:hAnsi="Calibri"/>
                <w:color w:val="000000"/>
                <w:sz w:val="20"/>
                <w:szCs w:val="20"/>
              </w:rPr>
              <w:t>QSURGN41</w:t>
            </w:r>
          </w:p>
        </w:tc>
        <w:tc>
          <w:tcPr>
            <w:tcW w:w="900" w:type="dxa"/>
            <w:shd w:val="clear" w:color="000000" w:fill="FFFFFF"/>
            <w:vAlign w:val="center"/>
            <w:hideMark/>
          </w:tcPr>
          <w:p w:rsidR="00497846" w:rsidRDefault="00497846" w:rsidP="003623A0">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497846" w:rsidRDefault="00497846" w:rsidP="003623A0">
            <w:pPr>
              <w:jc w:val="center"/>
              <w:rPr>
                <w:rFonts w:ascii="Calibri" w:hAnsi="Calibri"/>
                <w:color w:val="000000"/>
                <w:sz w:val="20"/>
                <w:szCs w:val="20"/>
              </w:rPr>
            </w:pPr>
            <w:r>
              <w:rPr>
                <w:rFonts w:ascii="Calibri" w:hAnsi="Calibri"/>
                <w:color w:val="000000"/>
                <w:sz w:val="20"/>
                <w:szCs w:val="20"/>
              </w:rPr>
              <w:t>Cultures</w:t>
            </w:r>
          </w:p>
        </w:tc>
        <w:tc>
          <w:tcPr>
            <w:tcW w:w="1710" w:type="dxa"/>
            <w:shd w:val="clear" w:color="000000" w:fill="FFFFFF"/>
            <w:vAlign w:val="center"/>
            <w:hideMark/>
          </w:tcPr>
          <w:p w:rsidR="00497846" w:rsidRDefault="00497846" w:rsidP="003623A0">
            <w:pPr>
              <w:jc w:val="center"/>
              <w:rPr>
                <w:rFonts w:ascii="Calibri" w:hAnsi="Calibri"/>
                <w:color w:val="000000"/>
                <w:sz w:val="20"/>
                <w:szCs w:val="20"/>
              </w:rPr>
            </w:pPr>
            <w:r>
              <w:rPr>
                <w:rFonts w:ascii="Calibri" w:hAnsi="Calibri"/>
                <w:color w:val="000000"/>
                <w:sz w:val="20"/>
                <w:szCs w:val="20"/>
              </w:rPr>
              <w:t>CULTURES</w:t>
            </w:r>
          </w:p>
        </w:tc>
        <w:tc>
          <w:tcPr>
            <w:tcW w:w="1080" w:type="dxa"/>
            <w:shd w:val="clear" w:color="000000" w:fill="FFFFFF"/>
            <w:vAlign w:val="center"/>
            <w:hideMark/>
          </w:tcPr>
          <w:p w:rsidR="00497846" w:rsidRDefault="00497846" w:rsidP="003623A0">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497846" w:rsidRDefault="00497846" w:rsidP="003623A0">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497846" w:rsidRDefault="00497846" w:rsidP="003623A0">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497846" w:rsidRDefault="00497846" w:rsidP="003623A0">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497846" w:rsidRDefault="00497846" w:rsidP="003623A0">
            <w:pPr>
              <w:jc w:val="center"/>
              <w:rPr>
                <w:rFonts w:ascii="Calibri" w:hAnsi="Calibri"/>
                <w:color w:val="000000"/>
                <w:sz w:val="20"/>
                <w:szCs w:val="20"/>
              </w:rPr>
            </w:pPr>
          </w:p>
        </w:tc>
        <w:tc>
          <w:tcPr>
            <w:tcW w:w="998" w:type="dxa"/>
            <w:shd w:val="clear" w:color="000000" w:fill="FFFFFF"/>
            <w:vAlign w:val="center"/>
          </w:tcPr>
          <w:p w:rsidR="00497846" w:rsidRDefault="00497846" w:rsidP="003623A0">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497846" w:rsidRDefault="00497846" w:rsidP="003623A0">
            <w:pPr>
              <w:jc w:val="center"/>
              <w:rPr>
                <w:rFonts w:ascii="Calibri" w:hAnsi="Calibri"/>
                <w:color w:val="000000"/>
                <w:sz w:val="20"/>
                <w:szCs w:val="20"/>
              </w:rPr>
            </w:pPr>
          </w:p>
        </w:tc>
        <w:tc>
          <w:tcPr>
            <w:tcW w:w="999" w:type="dxa"/>
            <w:shd w:val="clear" w:color="000000" w:fill="FFFFFF"/>
            <w:vAlign w:val="center"/>
            <w:hideMark/>
          </w:tcPr>
          <w:p w:rsidR="00497846" w:rsidRDefault="00497846" w:rsidP="003623A0">
            <w:pPr>
              <w:jc w:val="center"/>
              <w:rPr>
                <w:rFonts w:ascii="Calibri" w:hAnsi="Calibri"/>
                <w:color w:val="000000"/>
                <w:sz w:val="20"/>
                <w:szCs w:val="20"/>
              </w:rPr>
            </w:pPr>
            <w:r>
              <w:rPr>
                <w:rFonts w:ascii="Calibri" w:hAnsi="Calibri"/>
                <w:color w:val="000000"/>
                <w:sz w:val="20"/>
                <w:szCs w:val="20"/>
              </w:rPr>
              <w:t>N</w:t>
            </w:r>
          </w:p>
        </w:tc>
      </w:tr>
      <w:tr w:rsidR="00940440" w:rsidTr="004C71A8">
        <w:trPr>
          <w:trHeight w:val="765"/>
        </w:trPr>
        <w:tc>
          <w:tcPr>
            <w:tcW w:w="810" w:type="dxa"/>
            <w:shd w:val="clear" w:color="000000" w:fill="FFFFFF"/>
            <w:vAlign w:val="center"/>
          </w:tcPr>
          <w:p w:rsidR="00940440" w:rsidRPr="0055732A" w:rsidRDefault="00940440" w:rsidP="00940440">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N41</w:t>
            </w:r>
          </w:p>
        </w:tc>
        <w:tc>
          <w:tcPr>
            <w:tcW w:w="900" w:type="dxa"/>
            <w:shd w:val="clear" w:color="000000" w:fill="FFFFFF"/>
            <w:vAlign w:val="center"/>
          </w:tcPr>
          <w:p w:rsidR="00940440" w:rsidRPr="0055732A" w:rsidRDefault="00940440" w:rsidP="0065208C">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940440" w:rsidRPr="0055732A" w:rsidRDefault="00940440" w:rsidP="0065208C">
            <w:pPr>
              <w:jc w:val="center"/>
              <w:rPr>
                <w:rFonts w:ascii="Calibri" w:hAnsi="Calibri"/>
                <w:color w:val="000000"/>
                <w:sz w:val="20"/>
                <w:szCs w:val="20"/>
              </w:rPr>
            </w:pPr>
          </w:p>
        </w:tc>
        <w:tc>
          <w:tcPr>
            <w:tcW w:w="998"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940440" w:rsidRPr="0055732A" w:rsidRDefault="00940440" w:rsidP="0065208C">
            <w:pPr>
              <w:jc w:val="center"/>
              <w:rPr>
                <w:rFonts w:ascii="Calibri" w:hAnsi="Calibri"/>
                <w:color w:val="000000"/>
                <w:sz w:val="20"/>
                <w:szCs w:val="20"/>
              </w:rPr>
            </w:pPr>
          </w:p>
        </w:tc>
        <w:tc>
          <w:tcPr>
            <w:tcW w:w="999"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N</w:t>
            </w:r>
          </w:p>
        </w:tc>
      </w:tr>
    </w:tbl>
    <w:p w:rsidR="0088348D" w:rsidRDefault="0088348D"/>
    <w:p w:rsidR="00940440" w:rsidRDefault="00940440"/>
    <w:p w:rsidR="00940440" w:rsidRDefault="00940440"/>
    <w:p w:rsidR="00940440" w:rsidRDefault="00940440"/>
    <w:p w:rsidR="00940440" w:rsidRDefault="00940440"/>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7A5226" w:rsidTr="007A5226">
        <w:trPr>
          <w:trHeight w:val="765"/>
        </w:trPr>
        <w:tc>
          <w:tcPr>
            <w:tcW w:w="810" w:type="dxa"/>
            <w:shd w:val="clear" w:color="000000" w:fill="FFFFFF"/>
            <w:vAlign w:val="center"/>
            <w:hideMark/>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7A5226" w:rsidRDefault="003F21BC" w:rsidP="007A5226">
            <w:pPr>
              <w:jc w:val="center"/>
              <w:rPr>
                <w:rFonts w:ascii="Calibri" w:hAnsi="Calibri"/>
                <w:b/>
                <w:bCs/>
                <w:color w:val="000000"/>
                <w:sz w:val="20"/>
                <w:szCs w:val="20"/>
              </w:rPr>
            </w:pPr>
            <w:r>
              <w:rPr>
                <w:rFonts w:ascii="Calibri" w:hAnsi="Calibri"/>
                <w:b/>
                <w:bCs/>
                <w:color w:val="000000"/>
                <w:sz w:val="20"/>
                <w:szCs w:val="20"/>
              </w:rPr>
              <w:t>VistA</w:t>
            </w:r>
            <w:r w:rsidR="007A5226">
              <w:rPr>
                <w:rFonts w:ascii="Calibri" w:hAnsi="Calibri"/>
                <w:b/>
                <w:bCs/>
                <w:color w:val="000000"/>
                <w:sz w:val="20"/>
                <w:szCs w:val="20"/>
              </w:rPr>
              <w:t xml:space="preserve"> Field Name</w:t>
            </w:r>
          </w:p>
        </w:tc>
        <w:tc>
          <w:tcPr>
            <w:tcW w:w="1080" w:type="dxa"/>
            <w:shd w:val="clear" w:color="000000" w:fill="FFFFFF"/>
            <w:vAlign w:val="center"/>
            <w:hideMark/>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7A5226" w:rsidRPr="00582D02" w:rsidRDefault="007A5226" w:rsidP="007A5226">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7A5226" w:rsidRDefault="007A5226" w:rsidP="007A5226">
            <w:pPr>
              <w:jc w:val="center"/>
              <w:rPr>
                <w:rFonts w:ascii="Calibri" w:hAnsi="Calibri"/>
                <w:b/>
                <w:bCs/>
                <w:color w:val="000000"/>
                <w:sz w:val="20"/>
                <w:szCs w:val="20"/>
              </w:rPr>
            </w:pPr>
            <w:r>
              <w:rPr>
                <w:rFonts w:ascii="Calibri" w:hAnsi="Calibri"/>
                <w:b/>
                <w:bCs/>
                <w:color w:val="000000"/>
                <w:sz w:val="20"/>
                <w:szCs w:val="20"/>
              </w:rPr>
              <w:t>Repetition</w:t>
            </w:r>
          </w:p>
        </w:tc>
      </w:tr>
      <w:tr w:rsidR="009F7FD9" w:rsidTr="000A2F93">
        <w:trPr>
          <w:trHeight w:val="765"/>
        </w:trPr>
        <w:tc>
          <w:tcPr>
            <w:tcW w:w="810" w:type="dxa"/>
            <w:shd w:val="clear" w:color="000000" w:fill="FFFFFF"/>
            <w:vAlign w:val="center"/>
            <w:hideMark/>
          </w:tcPr>
          <w:p w:rsidR="009F7FD9" w:rsidRDefault="009F7FD9" w:rsidP="000A2F93">
            <w:pPr>
              <w:jc w:val="center"/>
            </w:pPr>
            <w:r w:rsidRPr="0059044A">
              <w:rPr>
                <w:rFonts w:ascii="Calibri" w:hAnsi="Calibri"/>
                <w:color w:val="000000"/>
                <w:sz w:val="20"/>
                <w:szCs w:val="20"/>
              </w:rPr>
              <w:t>QSURGN42</w:t>
            </w:r>
          </w:p>
        </w:tc>
        <w:tc>
          <w:tcPr>
            <w:tcW w:w="90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7A5226">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7A5226">
            <w:pPr>
              <w:jc w:val="center"/>
              <w:rPr>
                <w:rFonts w:ascii="Calibri" w:hAnsi="Calibri"/>
                <w:color w:val="000000"/>
                <w:sz w:val="20"/>
                <w:szCs w:val="20"/>
              </w:rPr>
            </w:pPr>
          </w:p>
        </w:tc>
        <w:tc>
          <w:tcPr>
            <w:tcW w:w="998" w:type="dxa"/>
            <w:shd w:val="clear" w:color="000000" w:fill="FFFFFF"/>
            <w:vAlign w:val="center"/>
          </w:tcPr>
          <w:p w:rsidR="009F7FD9" w:rsidRPr="005466CA" w:rsidRDefault="00D9464C" w:rsidP="007A5226">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7A5226">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Y</w:t>
            </w:r>
          </w:p>
        </w:tc>
      </w:tr>
      <w:tr w:rsidR="009F7FD9" w:rsidTr="000A2F93">
        <w:trPr>
          <w:trHeight w:val="765"/>
        </w:trPr>
        <w:tc>
          <w:tcPr>
            <w:tcW w:w="810" w:type="dxa"/>
            <w:shd w:val="clear" w:color="000000" w:fill="FFFFFF"/>
            <w:vAlign w:val="center"/>
            <w:hideMark/>
          </w:tcPr>
          <w:p w:rsidR="009F7FD9" w:rsidRDefault="009F7FD9" w:rsidP="000A2F93">
            <w:pPr>
              <w:jc w:val="center"/>
            </w:pPr>
            <w:r w:rsidRPr="0059044A">
              <w:rPr>
                <w:rFonts w:ascii="Calibri" w:hAnsi="Calibri"/>
                <w:color w:val="000000"/>
                <w:sz w:val="20"/>
                <w:szCs w:val="20"/>
              </w:rPr>
              <w:t>QSURGN42</w:t>
            </w:r>
          </w:p>
        </w:tc>
        <w:tc>
          <w:tcPr>
            <w:tcW w:w="90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7A5226">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7A5226">
            <w:pPr>
              <w:jc w:val="center"/>
              <w:rPr>
                <w:rFonts w:ascii="Calibri" w:hAnsi="Calibri"/>
                <w:color w:val="000000"/>
                <w:sz w:val="20"/>
                <w:szCs w:val="20"/>
              </w:rPr>
            </w:pPr>
          </w:p>
        </w:tc>
        <w:tc>
          <w:tcPr>
            <w:tcW w:w="998" w:type="dxa"/>
            <w:shd w:val="clear" w:color="000000" w:fill="FFFFFF"/>
            <w:vAlign w:val="center"/>
          </w:tcPr>
          <w:p w:rsidR="009F7FD9" w:rsidRPr="005466CA" w:rsidRDefault="00D9464C" w:rsidP="007A5226">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7A5226">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7A5226">
            <w:pPr>
              <w:jc w:val="center"/>
              <w:rPr>
                <w:rFonts w:ascii="Calibri" w:hAnsi="Calibri"/>
                <w:color w:val="000000"/>
                <w:sz w:val="20"/>
                <w:szCs w:val="20"/>
              </w:rPr>
            </w:pPr>
            <w:r>
              <w:rPr>
                <w:rFonts w:ascii="Calibri" w:hAnsi="Calibri"/>
                <w:color w:val="000000"/>
                <w:sz w:val="20"/>
                <w:szCs w:val="20"/>
              </w:rPr>
              <w:t>Y</w:t>
            </w:r>
          </w:p>
        </w:tc>
      </w:tr>
      <w:tr w:rsidR="00010962" w:rsidTr="000A2F93">
        <w:trPr>
          <w:trHeight w:val="765"/>
        </w:trPr>
        <w:tc>
          <w:tcPr>
            <w:tcW w:w="810" w:type="dxa"/>
            <w:shd w:val="clear" w:color="000000" w:fill="FFFFFF"/>
            <w:vAlign w:val="center"/>
            <w:hideMark/>
          </w:tcPr>
          <w:p w:rsidR="00010962" w:rsidRDefault="00010962" w:rsidP="000A2F93">
            <w:pPr>
              <w:jc w:val="center"/>
              <w:rPr>
                <w:rFonts w:ascii="Calibri" w:hAnsi="Calibri"/>
                <w:bCs/>
                <w:color w:val="000000"/>
                <w:sz w:val="20"/>
                <w:szCs w:val="20"/>
              </w:rPr>
            </w:pPr>
            <w:r>
              <w:rPr>
                <w:rFonts w:ascii="Calibri" w:hAnsi="Calibri"/>
                <w:bCs/>
                <w:color w:val="000000"/>
                <w:sz w:val="20"/>
                <w:szCs w:val="20"/>
              </w:rPr>
              <w:t>QSURGN42</w:t>
            </w:r>
          </w:p>
        </w:tc>
        <w:tc>
          <w:tcPr>
            <w:tcW w:w="900" w:type="dxa"/>
            <w:shd w:val="clear" w:color="000000" w:fill="FFFFFF"/>
            <w:vAlign w:val="center"/>
            <w:hideMark/>
          </w:tcPr>
          <w:p w:rsidR="00010962" w:rsidRPr="005466CA" w:rsidRDefault="00010962"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010962" w:rsidRPr="00582D02" w:rsidRDefault="00010962"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010962" w:rsidRPr="00582D02" w:rsidRDefault="00010962"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010962" w:rsidRPr="00582D02" w:rsidRDefault="00010962"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010962" w:rsidRPr="00582D02" w:rsidRDefault="002C42CD"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10962" w:rsidRPr="00582D02" w:rsidRDefault="00010962"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10962" w:rsidRPr="00582D02" w:rsidRDefault="00010962"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010962" w:rsidRPr="00582D02" w:rsidRDefault="00010962" w:rsidP="00CF5084">
            <w:pPr>
              <w:jc w:val="center"/>
              <w:rPr>
                <w:rFonts w:ascii="Calibri" w:hAnsi="Calibri"/>
                <w:color w:val="000000"/>
                <w:sz w:val="20"/>
                <w:szCs w:val="20"/>
              </w:rPr>
            </w:pPr>
          </w:p>
        </w:tc>
        <w:tc>
          <w:tcPr>
            <w:tcW w:w="998" w:type="dxa"/>
            <w:shd w:val="clear" w:color="000000" w:fill="FFFFFF"/>
            <w:vAlign w:val="center"/>
          </w:tcPr>
          <w:p w:rsidR="00010962" w:rsidRPr="00582D02" w:rsidRDefault="00010962"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10962" w:rsidRPr="00582D02" w:rsidRDefault="00010962" w:rsidP="00CF5084">
            <w:pPr>
              <w:jc w:val="center"/>
              <w:rPr>
                <w:rFonts w:ascii="Calibri" w:hAnsi="Calibri"/>
                <w:color w:val="000000"/>
                <w:sz w:val="20"/>
                <w:szCs w:val="20"/>
              </w:rPr>
            </w:pPr>
          </w:p>
        </w:tc>
        <w:tc>
          <w:tcPr>
            <w:tcW w:w="999" w:type="dxa"/>
            <w:shd w:val="clear" w:color="000000" w:fill="FFFFFF"/>
            <w:vAlign w:val="center"/>
            <w:hideMark/>
          </w:tcPr>
          <w:p w:rsidR="00010962" w:rsidRPr="00582D02" w:rsidRDefault="00010962" w:rsidP="00CF5084">
            <w:pPr>
              <w:jc w:val="center"/>
              <w:rPr>
                <w:rFonts w:ascii="Calibri" w:hAnsi="Calibri"/>
                <w:color w:val="000000"/>
                <w:sz w:val="20"/>
                <w:szCs w:val="20"/>
              </w:rPr>
            </w:pPr>
            <w:r>
              <w:rPr>
                <w:rFonts w:ascii="Calibri" w:hAnsi="Calibri"/>
                <w:color w:val="000000"/>
                <w:sz w:val="20"/>
                <w:szCs w:val="20"/>
              </w:rPr>
              <w:t>Y</w:t>
            </w:r>
          </w:p>
        </w:tc>
      </w:tr>
      <w:tr w:rsidR="00010962" w:rsidTr="000A2F93">
        <w:trPr>
          <w:trHeight w:val="765"/>
        </w:trPr>
        <w:tc>
          <w:tcPr>
            <w:tcW w:w="810" w:type="dxa"/>
            <w:shd w:val="clear" w:color="000000" w:fill="FFFFFF"/>
            <w:vAlign w:val="center"/>
            <w:hideMark/>
          </w:tcPr>
          <w:p w:rsidR="00010962" w:rsidRDefault="00010962" w:rsidP="000A2F93">
            <w:pPr>
              <w:jc w:val="center"/>
            </w:pPr>
            <w:r w:rsidRPr="0059044A">
              <w:rPr>
                <w:rFonts w:ascii="Calibri" w:hAnsi="Calibri"/>
                <w:color w:val="000000"/>
                <w:sz w:val="20"/>
                <w:szCs w:val="20"/>
              </w:rPr>
              <w:t>QSURGN42</w:t>
            </w:r>
          </w:p>
        </w:tc>
        <w:tc>
          <w:tcPr>
            <w:tcW w:w="900" w:type="dxa"/>
            <w:shd w:val="clear" w:color="000000" w:fill="FFFFFF"/>
            <w:vAlign w:val="center"/>
            <w:hideMark/>
          </w:tcPr>
          <w:p w:rsidR="00010962" w:rsidRPr="005466CA" w:rsidRDefault="00010962" w:rsidP="007A5226">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010962" w:rsidRPr="005466CA" w:rsidRDefault="00010962" w:rsidP="007A5226">
            <w:pPr>
              <w:jc w:val="center"/>
              <w:rPr>
                <w:rFonts w:ascii="Calibri" w:hAnsi="Calibri"/>
                <w:color w:val="000000"/>
                <w:sz w:val="20"/>
                <w:szCs w:val="20"/>
              </w:rPr>
            </w:pPr>
            <w:r>
              <w:rPr>
                <w:rFonts w:ascii="Calibri" w:hAnsi="Calibri"/>
                <w:color w:val="000000"/>
                <w:sz w:val="20"/>
                <w:szCs w:val="20"/>
              </w:rPr>
              <w:t>SUBIEN</w:t>
            </w:r>
            <w:r w:rsidR="0082583C" w:rsidRPr="0082583C">
              <w:rPr>
                <w:rFonts w:ascii="Calibri" w:hAnsi="Calibri"/>
                <w:color w:val="000000"/>
                <w:sz w:val="20"/>
                <w:szCs w:val="20"/>
              </w:rPr>
              <w:t>(65)</w:t>
            </w:r>
          </w:p>
        </w:tc>
        <w:tc>
          <w:tcPr>
            <w:tcW w:w="1710" w:type="dxa"/>
            <w:shd w:val="clear" w:color="000000" w:fill="FFFFFF"/>
            <w:vAlign w:val="center"/>
            <w:hideMark/>
          </w:tcPr>
          <w:p w:rsidR="00010962" w:rsidRPr="005466CA" w:rsidRDefault="00010962" w:rsidP="007A5226">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010962" w:rsidRPr="005466CA" w:rsidRDefault="00010962" w:rsidP="007A5226">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010962" w:rsidRPr="005466CA" w:rsidRDefault="00010962" w:rsidP="007A5226">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010962" w:rsidRPr="005466CA" w:rsidRDefault="00010962" w:rsidP="007A5226">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10962" w:rsidRPr="005466CA" w:rsidRDefault="00010962" w:rsidP="007A5226">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010962" w:rsidRPr="005466CA" w:rsidRDefault="00010962" w:rsidP="007A5226">
            <w:pPr>
              <w:jc w:val="center"/>
              <w:rPr>
                <w:rFonts w:ascii="Calibri" w:hAnsi="Calibri"/>
                <w:color w:val="000000"/>
                <w:sz w:val="20"/>
                <w:szCs w:val="20"/>
              </w:rPr>
            </w:pPr>
          </w:p>
        </w:tc>
        <w:tc>
          <w:tcPr>
            <w:tcW w:w="998" w:type="dxa"/>
            <w:shd w:val="clear" w:color="000000" w:fill="FFFFFF"/>
            <w:vAlign w:val="center"/>
          </w:tcPr>
          <w:p w:rsidR="00010962" w:rsidRPr="005466CA" w:rsidRDefault="00010962" w:rsidP="007A5226">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10962" w:rsidRPr="005466CA" w:rsidRDefault="00010962" w:rsidP="007A5226">
            <w:pPr>
              <w:jc w:val="center"/>
              <w:rPr>
                <w:rFonts w:ascii="Calibri" w:hAnsi="Calibri"/>
                <w:color w:val="000000"/>
                <w:sz w:val="20"/>
                <w:szCs w:val="20"/>
              </w:rPr>
            </w:pPr>
          </w:p>
        </w:tc>
        <w:tc>
          <w:tcPr>
            <w:tcW w:w="999" w:type="dxa"/>
            <w:shd w:val="clear" w:color="000000" w:fill="FFFFFF"/>
            <w:vAlign w:val="center"/>
            <w:hideMark/>
          </w:tcPr>
          <w:p w:rsidR="00010962" w:rsidRPr="005466CA" w:rsidRDefault="00010962" w:rsidP="007A5226">
            <w:pPr>
              <w:jc w:val="center"/>
              <w:rPr>
                <w:rFonts w:ascii="Calibri" w:hAnsi="Calibri"/>
                <w:color w:val="000000"/>
                <w:sz w:val="20"/>
                <w:szCs w:val="20"/>
              </w:rPr>
            </w:pPr>
            <w:r>
              <w:rPr>
                <w:rFonts w:ascii="Calibri" w:hAnsi="Calibri"/>
                <w:color w:val="000000"/>
                <w:sz w:val="20"/>
                <w:szCs w:val="20"/>
              </w:rPr>
              <w:t>N</w:t>
            </w:r>
          </w:p>
        </w:tc>
      </w:tr>
      <w:tr w:rsidR="00010962" w:rsidTr="000A2F93">
        <w:trPr>
          <w:trHeight w:val="255"/>
        </w:trPr>
        <w:tc>
          <w:tcPr>
            <w:tcW w:w="810" w:type="dxa"/>
            <w:shd w:val="clear" w:color="000000" w:fill="FFFFFF"/>
            <w:vAlign w:val="center"/>
            <w:hideMark/>
          </w:tcPr>
          <w:p w:rsidR="00010962" w:rsidRDefault="00010962" w:rsidP="000A2F93">
            <w:pPr>
              <w:jc w:val="center"/>
              <w:rPr>
                <w:rFonts w:ascii="Calibri" w:hAnsi="Calibri"/>
                <w:color w:val="000000"/>
                <w:sz w:val="20"/>
                <w:szCs w:val="20"/>
              </w:rPr>
            </w:pPr>
            <w:r>
              <w:rPr>
                <w:rFonts w:ascii="Calibri" w:hAnsi="Calibri"/>
                <w:color w:val="000000"/>
                <w:sz w:val="20"/>
                <w:szCs w:val="20"/>
              </w:rPr>
              <w:t>QSURGN42</w:t>
            </w:r>
          </w:p>
        </w:tc>
        <w:tc>
          <w:tcPr>
            <w:tcW w:w="90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010962" w:rsidRDefault="00010962" w:rsidP="007A5226">
            <w:pPr>
              <w:jc w:val="center"/>
              <w:rPr>
                <w:rFonts w:ascii="Calibri" w:hAnsi="Calibri"/>
                <w:color w:val="000000"/>
                <w:sz w:val="20"/>
                <w:szCs w:val="20"/>
              </w:rPr>
            </w:pPr>
            <w:proofErr w:type="spellStart"/>
            <w:r>
              <w:rPr>
                <w:rFonts w:ascii="Calibri" w:hAnsi="Calibri"/>
                <w:color w:val="000000"/>
                <w:sz w:val="20"/>
                <w:szCs w:val="20"/>
              </w:rPr>
              <w:t>SurgPos</w:t>
            </w:r>
            <w:proofErr w:type="spellEnd"/>
          </w:p>
        </w:tc>
        <w:tc>
          <w:tcPr>
            <w:tcW w:w="171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SURGERY POSITION</w:t>
            </w:r>
          </w:p>
        </w:tc>
        <w:tc>
          <w:tcPr>
            <w:tcW w:w="108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45</w:t>
            </w:r>
          </w:p>
        </w:tc>
        <w:tc>
          <w:tcPr>
            <w:tcW w:w="998" w:type="dxa"/>
            <w:shd w:val="clear" w:color="000000" w:fill="FFFFFF"/>
            <w:vAlign w:val="center"/>
          </w:tcPr>
          <w:p w:rsidR="00010962" w:rsidRDefault="00010962" w:rsidP="007A5226">
            <w:pPr>
              <w:jc w:val="center"/>
              <w:rPr>
                <w:rFonts w:ascii="Calibri" w:hAnsi="Calibri"/>
                <w:color w:val="000000"/>
                <w:sz w:val="20"/>
                <w:szCs w:val="20"/>
              </w:rPr>
            </w:pPr>
          </w:p>
        </w:tc>
        <w:tc>
          <w:tcPr>
            <w:tcW w:w="998" w:type="dxa"/>
            <w:shd w:val="clear" w:color="000000" w:fill="FFFFFF"/>
            <w:vAlign w:val="center"/>
          </w:tcPr>
          <w:p w:rsidR="00010962" w:rsidRDefault="00010962" w:rsidP="007A5226">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10962" w:rsidRDefault="00010962" w:rsidP="007A5226">
            <w:pPr>
              <w:jc w:val="center"/>
              <w:rPr>
                <w:rFonts w:ascii="Calibri" w:hAnsi="Calibri"/>
                <w:color w:val="000000"/>
                <w:sz w:val="20"/>
                <w:szCs w:val="20"/>
              </w:rPr>
            </w:pPr>
          </w:p>
        </w:tc>
        <w:tc>
          <w:tcPr>
            <w:tcW w:w="999"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Y</w:t>
            </w:r>
          </w:p>
        </w:tc>
      </w:tr>
      <w:tr w:rsidR="00010962" w:rsidTr="000A2F93">
        <w:trPr>
          <w:trHeight w:val="255"/>
        </w:trPr>
        <w:tc>
          <w:tcPr>
            <w:tcW w:w="810" w:type="dxa"/>
            <w:shd w:val="clear" w:color="000000" w:fill="FFFFFF"/>
            <w:vAlign w:val="center"/>
            <w:hideMark/>
          </w:tcPr>
          <w:p w:rsidR="00010962" w:rsidRDefault="00010962" w:rsidP="000A2F93">
            <w:pPr>
              <w:jc w:val="center"/>
              <w:rPr>
                <w:rFonts w:ascii="Calibri" w:hAnsi="Calibri"/>
                <w:color w:val="000000"/>
                <w:sz w:val="20"/>
                <w:szCs w:val="20"/>
              </w:rPr>
            </w:pPr>
            <w:r>
              <w:rPr>
                <w:rFonts w:ascii="Calibri" w:hAnsi="Calibri"/>
                <w:color w:val="000000"/>
                <w:sz w:val="20"/>
                <w:szCs w:val="20"/>
              </w:rPr>
              <w:t>QSURGN42</w:t>
            </w:r>
          </w:p>
        </w:tc>
        <w:tc>
          <w:tcPr>
            <w:tcW w:w="90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010962" w:rsidRDefault="00010962" w:rsidP="007A5226">
            <w:pPr>
              <w:jc w:val="center"/>
              <w:rPr>
                <w:rFonts w:ascii="Calibri" w:hAnsi="Calibri"/>
                <w:color w:val="000000"/>
                <w:sz w:val="20"/>
                <w:szCs w:val="20"/>
              </w:rPr>
            </w:pPr>
            <w:proofErr w:type="spellStart"/>
            <w:r>
              <w:rPr>
                <w:rFonts w:ascii="Calibri" w:hAnsi="Calibri"/>
                <w:color w:val="000000"/>
                <w:sz w:val="20"/>
                <w:szCs w:val="20"/>
              </w:rPr>
              <w:t>TimePlaced</w:t>
            </w:r>
            <w:proofErr w:type="spellEnd"/>
          </w:p>
        </w:tc>
        <w:tc>
          <w:tcPr>
            <w:tcW w:w="171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TIME PLACED</w:t>
            </w:r>
          </w:p>
        </w:tc>
        <w:tc>
          <w:tcPr>
            <w:tcW w:w="108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DATE</w:t>
            </w:r>
          </w:p>
        </w:tc>
        <w:tc>
          <w:tcPr>
            <w:tcW w:w="630"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010962" w:rsidRDefault="00532C70" w:rsidP="007A5226">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010962" w:rsidRDefault="00010962" w:rsidP="007A5226">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10962" w:rsidRDefault="00010962" w:rsidP="007A5226">
            <w:pPr>
              <w:jc w:val="center"/>
              <w:rPr>
                <w:rFonts w:ascii="Calibri" w:hAnsi="Calibri"/>
                <w:color w:val="000000"/>
                <w:sz w:val="20"/>
                <w:szCs w:val="20"/>
              </w:rPr>
            </w:pPr>
          </w:p>
        </w:tc>
        <w:tc>
          <w:tcPr>
            <w:tcW w:w="999" w:type="dxa"/>
            <w:shd w:val="clear" w:color="000000" w:fill="FFFFFF"/>
            <w:vAlign w:val="center"/>
            <w:hideMark/>
          </w:tcPr>
          <w:p w:rsidR="00010962" w:rsidRDefault="00010962" w:rsidP="007A5226">
            <w:pPr>
              <w:jc w:val="center"/>
              <w:rPr>
                <w:rFonts w:ascii="Calibri" w:hAnsi="Calibri"/>
                <w:color w:val="000000"/>
                <w:sz w:val="20"/>
                <w:szCs w:val="20"/>
              </w:rPr>
            </w:pPr>
            <w:r>
              <w:rPr>
                <w:rFonts w:ascii="Calibri" w:hAnsi="Calibri"/>
                <w:color w:val="000000"/>
                <w:sz w:val="20"/>
                <w:szCs w:val="20"/>
              </w:rPr>
              <w:t>Y</w:t>
            </w:r>
          </w:p>
        </w:tc>
      </w:tr>
      <w:tr w:rsidR="00940440" w:rsidTr="000A2F93">
        <w:trPr>
          <w:trHeight w:val="255"/>
        </w:trPr>
        <w:tc>
          <w:tcPr>
            <w:tcW w:w="81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N42</w:t>
            </w:r>
          </w:p>
        </w:tc>
        <w:tc>
          <w:tcPr>
            <w:tcW w:w="900" w:type="dxa"/>
            <w:shd w:val="clear" w:color="000000" w:fill="FFFFFF"/>
            <w:vAlign w:val="center"/>
          </w:tcPr>
          <w:p w:rsidR="00940440" w:rsidRPr="0055732A" w:rsidRDefault="00940440" w:rsidP="0065208C">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940440" w:rsidRPr="0055732A" w:rsidRDefault="00940440" w:rsidP="0065208C">
            <w:pPr>
              <w:jc w:val="center"/>
              <w:rPr>
                <w:rFonts w:ascii="Calibri" w:hAnsi="Calibri"/>
                <w:color w:val="000000"/>
                <w:sz w:val="20"/>
                <w:szCs w:val="20"/>
              </w:rPr>
            </w:pPr>
          </w:p>
        </w:tc>
        <w:tc>
          <w:tcPr>
            <w:tcW w:w="998"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940440" w:rsidRPr="0055732A" w:rsidRDefault="00940440" w:rsidP="0065208C">
            <w:pPr>
              <w:jc w:val="center"/>
              <w:rPr>
                <w:rFonts w:ascii="Calibri" w:hAnsi="Calibri"/>
                <w:color w:val="000000"/>
                <w:sz w:val="20"/>
                <w:szCs w:val="20"/>
              </w:rPr>
            </w:pPr>
          </w:p>
        </w:tc>
        <w:tc>
          <w:tcPr>
            <w:tcW w:w="999" w:type="dxa"/>
            <w:shd w:val="clear" w:color="000000" w:fill="FFFFFF"/>
            <w:vAlign w:val="center"/>
          </w:tcPr>
          <w:p w:rsidR="00940440" w:rsidRPr="0055732A" w:rsidRDefault="00940440" w:rsidP="0065208C">
            <w:pPr>
              <w:jc w:val="center"/>
              <w:rPr>
                <w:rFonts w:ascii="Calibri" w:hAnsi="Calibri"/>
                <w:color w:val="000000"/>
                <w:sz w:val="20"/>
                <w:szCs w:val="20"/>
              </w:rPr>
            </w:pPr>
            <w:r w:rsidRPr="0055732A">
              <w:rPr>
                <w:rFonts w:ascii="Calibri" w:hAnsi="Calibri"/>
                <w:color w:val="000000"/>
                <w:sz w:val="20"/>
                <w:szCs w:val="20"/>
              </w:rPr>
              <w:t>N</w:t>
            </w:r>
          </w:p>
        </w:tc>
      </w:tr>
    </w:tbl>
    <w:p w:rsidR="0088348D" w:rsidRDefault="0088348D"/>
    <w:p w:rsidR="00217BB3" w:rsidRDefault="00217BB3"/>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D9464C" w:rsidRPr="00217BB3" w:rsidTr="00363FD6">
        <w:trPr>
          <w:trHeight w:val="765"/>
        </w:trPr>
        <w:tc>
          <w:tcPr>
            <w:tcW w:w="810" w:type="dxa"/>
            <w:shd w:val="clear" w:color="000000" w:fill="FFFFFF"/>
            <w:vAlign w:val="center"/>
            <w:hideMark/>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lastRenderedPageBreak/>
              <w:t>Extract File</w:t>
            </w:r>
          </w:p>
        </w:tc>
        <w:tc>
          <w:tcPr>
            <w:tcW w:w="900" w:type="dxa"/>
            <w:shd w:val="clear" w:color="000000" w:fill="FFFFFF"/>
            <w:vAlign w:val="center"/>
            <w:hideMark/>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Extract Position</w:t>
            </w:r>
          </w:p>
        </w:tc>
        <w:tc>
          <w:tcPr>
            <w:tcW w:w="1260" w:type="dxa"/>
            <w:shd w:val="clear" w:color="000000" w:fill="FFFFFF"/>
            <w:vAlign w:val="center"/>
            <w:hideMark/>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Extract Header</w:t>
            </w:r>
          </w:p>
        </w:tc>
        <w:tc>
          <w:tcPr>
            <w:tcW w:w="1710" w:type="dxa"/>
            <w:shd w:val="clear" w:color="000000" w:fill="FFFFFF"/>
            <w:vAlign w:val="center"/>
            <w:hideMark/>
          </w:tcPr>
          <w:p w:rsidR="00D9464C" w:rsidRPr="00217BB3" w:rsidRDefault="003F21BC" w:rsidP="00363FD6">
            <w:pPr>
              <w:jc w:val="center"/>
              <w:rPr>
                <w:rFonts w:ascii="Calibri" w:hAnsi="Calibri"/>
                <w:b/>
                <w:bCs/>
                <w:color w:val="000000"/>
                <w:sz w:val="20"/>
                <w:szCs w:val="20"/>
              </w:rPr>
            </w:pPr>
            <w:r>
              <w:rPr>
                <w:rFonts w:ascii="Calibri" w:hAnsi="Calibri"/>
                <w:b/>
                <w:bCs/>
                <w:color w:val="000000"/>
                <w:sz w:val="20"/>
                <w:szCs w:val="20"/>
              </w:rPr>
              <w:t>VistA</w:t>
            </w:r>
            <w:r w:rsidR="00D9464C" w:rsidRPr="00217BB3">
              <w:rPr>
                <w:rFonts w:ascii="Calibri" w:hAnsi="Calibri"/>
                <w:b/>
                <w:bCs/>
                <w:color w:val="000000"/>
                <w:sz w:val="20"/>
                <w:szCs w:val="20"/>
              </w:rPr>
              <w:t xml:space="preserve"> Field Name</w:t>
            </w:r>
          </w:p>
        </w:tc>
        <w:tc>
          <w:tcPr>
            <w:tcW w:w="1080" w:type="dxa"/>
            <w:shd w:val="clear" w:color="000000" w:fill="FFFFFF"/>
            <w:vAlign w:val="center"/>
            <w:hideMark/>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Required</w:t>
            </w:r>
          </w:p>
        </w:tc>
        <w:tc>
          <w:tcPr>
            <w:tcW w:w="720" w:type="dxa"/>
            <w:shd w:val="clear" w:color="000000" w:fill="FFFFFF"/>
            <w:vAlign w:val="center"/>
            <w:hideMark/>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Data Type</w:t>
            </w:r>
          </w:p>
        </w:tc>
        <w:tc>
          <w:tcPr>
            <w:tcW w:w="630" w:type="dxa"/>
            <w:shd w:val="clear" w:color="000000" w:fill="FFFFFF"/>
            <w:vAlign w:val="center"/>
            <w:hideMark/>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Char Min</w:t>
            </w:r>
          </w:p>
        </w:tc>
        <w:tc>
          <w:tcPr>
            <w:tcW w:w="639" w:type="dxa"/>
            <w:shd w:val="clear" w:color="000000" w:fill="FFFFFF"/>
            <w:vAlign w:val="center"/>
            <w:hideMark/>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Char Max</w:t>
            </w:r>
          </w:p>
        </w:tc>
        <w:tc>
          <w:tcPr>
            <w:tcW w:w="998" w:type="dxa"/>
            <w:shd w:val="clear" w:color="000000" w:fill="FFFFFF"/>
            <w:vAlign w:val="center"/>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Precision</w:t>
            </w:r>
          </w:p>
        </w:tc>
        <w:tc>
          <w:tcPr>
            <w:tcW w:w="998" w:type="dxa"/>
            <w:shd w:val="clear" w:color="000000" w:fill="FFFFFF"/>
            <w:vAlign w:val="center"/>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OR / NON-OR</w:t>
            </w:r>
          </w:p>
        </w:tc>
        <w:tc>
          <w:tcPr>
            <w:tcW w:w="998" w:type="dxa"/>
            <w:shd w:val="clear" w:color="000000" w:fill="FFFFFF"/>
            <w:vAlign w:val="center"/>
            <w:hideMark/>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Code Values</w:t>
            </w:r>
          </w:p>
        </w:tc>
        <w:tc>
          <w:tcPr>
            <w:tcW w:w="999" w:type="dxa"/>
            <w:shd w:val="clear" w:color="000000" w:fill="FFFFFF"/>
            <w:vAlign w:val="center"/>
            <w:hideMark/>
          </w:tcPr>
          <w:p w:rsidR="00D9464C" w:rsidRPr="00217BB3" w:rsidRDefault="00D9464C" w:rsidP="00363FD6">
            <w:pPr>
              <w:jc w:val="center"/>
              <w:rPr>
                <w:rFonts w:ascii="Calibri" w:hAnsi="Calibri"/>
                <w:b/>
                <w:bCs/>
                <w:color w:val="000000"/>
                <w:sz w:val="20"/>
                <w:szCs w:val="20"/>
              </w:rPr>
            </w:pPr>
            <w:r w:rsidRPr="00217BB3">
              <w:rPr>
                <w:rFonts w:ascii="Calibri" w:hAnsi="Calibri"/>
                <w:b/>
                <w:bCs/>
                <w:color w:val="000000"/>
                <w:sz w:val="20"/>
                <w:szCs w:val="20"/>
              </w:rPr>
              <w:t>Repetition</w:t>
            </w:r>
          </w:p>
        </w:tc>
      </w:tr>
      <w:tr w:rsidR="00217BB3" w:rsidRPr="00217BB3" w:rsidTr="00363FD6">
        <w:trPr>
          <w:trHeight w:val="765"/>
        </w:trPr>
        <w:tc>
          <w:tcPr>
            <w:tcW w:w="810" w:type="dxa"/>
            <w:shd w:val="clear" w:color="000000" w:fill="FFFFFF"/>
            <w:vAlign w:val="center"/>
            <w:hideMark/>
          </w:tcPr>
          <w:p w:rsidR="00217BB3" w:rsidRPr="00217BB3" w:rsidRDefault="00217BB3" w:rsidP="00363FD6">
            <w:pPr>
              <w:jc w:val="center"/>
              <w:rPr>
                <w:rFonts w:ascii="Calibri" w:hAnsi="Calibri"/>
                <w:bCs/>
                <w:color w:val="000000"/>
                <w:sz w:val="20"/>
                <w:szCs w:val="20"/>
              </w:rPr>
            </w:pPr>
            <w:r>
              <w:rPr>
                <w:rFonts w:ascii="Calibri" w:hAnsi="Calibri"/>
                <w:bCs/>
                <w:color w:val="000000"/>
                <w:sz w:val="20"/>
                <w:szCs w:val="20"/>
              </w:rPr>
              <w:t>QSURGN43</w:t>
            </w:r>
          </w:p>
        </w:tc>
        <w:tc>
          <w:tcPr>
            <w:tcW w:w="900" w:type="dxa"/>
            <w:shd w:val="clear" w:color="000000" w:fill="FFFFFF"/>
            <w:vAlign w:val="center"/>
            <w:hideMark/>
          </w:tcPr>
          <w:p w:rsidR="00217BB3" w:rsidRPr="00217BB3" w:rsidRDefault="00217BB3" w:rsidP="00363FD6">
            <w:pPr>
              <w:jc w:val="center"/>
              <w:rPr>
                <w:rFonts w:ascii="Calibri" w:hAnsi="Calibri"/>
                <w:bCs/>
                <w:color w:val="000000"/>
                <w:sz w:val="20"/>
                <w:szCs w:val="20"/>
              </w:rPr>
            </w:pPr>
            <w:r>
              <w:rPr>
                <w:rFonts w:ascii="Calibri" w:hAnsi="Calibri"/>
                <w:bCs/>
                <w:color w:val="000000"/>
                <w:sz w:val="20"/>
                <w:szCs w:val="20"/>
              </w:rPr>
              <w:t>1</w:t>
            </w:r>
          </w:p>
        </w:tc>
        <w:tc>
          <w:tcPr>
            <w:tcW w:w="1260" w:type="dxa"/>
            <w:shd w:val="clear" w:color="000000" w:fill="FFFFFF"/>
            <w:vAlign w:val="center"/>
            <w:hideMark/>
          </w:tcPr>
          <w:p w:rsidR="00217BB3" w:rsidRPr="00217BB3" w:rsidRDefault="00217BB3" w:rsidP="00363FD6">
            <w:pPr>
              <w:jc w:val="center"/>
              <w:rPr>
                <w:rFonts w:ascii="Calibri" w:hAnsi="Calibri"/>
                <w:bCs/>
                <w:color w:val="000000"/>
                <w:sz w:val="20"/>
                <w:szCs w:val="20"/>
              </w:rPr>
            </w:pPr>
            <w:r>
              <w:rPr>
                <w:rFonts w:ascii="Calibri" w:hAnsi="Calibri"/>
                <w:bCs/>
                <w:color w:val="000000"/>
                <w:sz w:val="20"/>
                <w:szCs w:val="20"/>
              </w:rPr>
              <w:t>DFN</w:t>
            </w:r>
          </w:p>
        </w:tc>
        <w:tc>
          <w:tcPr>
            <w:tcW w:w="1710" w:type="dxa"/>
            <w:shd w:val="clear" w:color="000000" w:fill="FFFFFF"/>
            <w:vAlign w:val="center"/>
            <w:hideMark/>
          </w:tcPr>
          <w:p w:rsidR="00217BB3" w:rsidRPr="00217BB3" w:rsidRDefault="002D4362" w:rsidP="00363FD6">
            <w:pPr>
              <w:jc w:val="center"/>
              <w:rPr>
                <w:rFonts w:ascii="Calibri" w:hAnsi="Calibri"/>
                <w:bCs/>
                <w:color w:val="000000"/>
                <w:sz w:val="20"/>
                <w:szCs w:val="20"/>
              </w:rPr>
            </w:pPr>
            <w:r>
              <w:rPr>
                <w:rFonts w:ascii="Calibri" w:hAnsi="Calibri"/>
                <w:bCs/>
                <w:color w:val="000000"/>
                <w:sz w:val="20"/>
                <w:szCs w:val="20"/>
              </w:rPr>
              <w:t>PATIENT</w:t>
            </w:r>
          </w:p>
        </w:tc>
        <w:tc>
          <w:tcPr>
            <w:tcW w:w="1080" w:type="dxa"/>
            <w:shd w:val="clear" w:color="000000" w:fill="FFFFFF"/>
            <w:vAlign w:val="center"/>
            <w:hideMark/>
          </w:tcPr>
          <w:p w:rsidR="00217BB3" w:rsidRPr="00217BB3" w:rsidRDefault="00217BB3" w:rsidP="00363FD6">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217BB3" w:rsidRPr="00217BB3" w:rsidRDefault="00322497" w:rsidP="00363FD6">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217BB3" w:rsidRPr="00217BB3" w:rsidRDefault="00B80500" w:rsidP="00363FD6">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217BB3" w:rsidRPr="00217BB3" w:rsidRDefault="00B80500" w:rsidP="00363FD6">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217BB3" w:rsidRPr="00217BB3" w:rsidRDefault="00217BB3" w:rsidP="00363FD6">
            <w:pPr>
              <w:jc w:val="center"/>
              <w:rPr>
                <w:rFonts w:ascii="Calibri" w:hAnsi="Calibri"/>
                <w:bCs/>
                <w:color w:val="000000"/>
                <w:sz w:val="20"/>
                <w:szCs w:val="20"/>
              </w:rPr>
            </w:pPr>
          </w:p>
        </w:tc>
        <w:tc>
          <w:tcPr>
            <w:tcW w:w="998" w:type="dxa"/>
            <w:shd w:val="clear" w:color="000000" w:fill="FFFFFF"/>
            <w:vAlign w:val="center"/>
          </w:tcPr>
          <w:p w:rsidR="00217BB3" w:rsidRPr="00217BB3" w:rsidRDefault="00B80500" w:rsidP="00363FD6">
            <w:pPr>
              <w:jc w:val="center"/>
              <w:rPr>
                <w:rFonts w:ascii="Calibri" w:hAnsi="Calibri"/>
                <w:bCs/>
                <w:color w:val="000000"/>
                <w:sz w:val="20"/>
                <w:szCs w:val="20"/>
              </w:rPr>
            </w:pPr>
            <w:r>
              <w:rPr>
                <w:rFonts w:ascii="Calibri" w:hAnsi="Calibri"/>
                <w:bCs/>
                <w:color w:val="000000"/>
                <w:sz w:val="20"/>
                <w:szCs w:val="20"/>
              </w:rPr>
              <w:t>NON</w:t>
            </w:r>
          </w:p>
        </w:tc>
        <w:tc>
          <w:tcPr>
            <w:tcW w:w="998" w:type="dxa"/>
            <w:shd w:val="clear" w:color="000000" w:fill="FFFFFF"/>
            <w:vAlign w:val="center"/>
            <w:hideMark/>
          </w:tcPr>
          <w:p w:rsidR="00217BB3" w:rsidRPr="00217BB3" w:rsidRDefault="00217BB3" w:rsidP="00363FD6">
            <w:pPr>
              <w:jc w:val="center"/>
              <w:rPr>
                <w:rFonts w:ascii="Calibri" w:hAnsi="Calibri"/>
                <w:bCs/>
                <w:color w:val="000000"/>
                <w:sz w:val="20"/>
                <w:szCs w:val="20"/>
              </w:rPr>
            </w:pPr>
          </w:p>
        </w:tc>
        <w:tc>
          <w:tcPr>
            <w:tcW w:w="999" w:type="dxa"/>
            <w:shd w:val="clear" w:color="000000" w:fill="FFFFFF"/>
            <w:vAlign w:val="center"/>
            <w:hideMark/>
          </w:tcPr>
          <w:p w:rsidR="00217BB3" w:rsidRPr="00217BB3" w:rsidRDefault="00363FD6" w:rsidP="00363FD6">
            <w:pPr>
              <w:jc w:val="center"/>
              <w:rPr>
                <w:rFonts w:ascii="Calibri" w:hAnsi="Calibri"/>
                <w:bCs/>
                <w:color w:val="000000"/>
                <w:sz w:val="20"/>
                <w:szCs w:val="20"/>
              </w:rPr>
            </w:pPr>
            <w:r>
              <w:rPr>
                <w:rFonts w:ascii="Calibri" w:hAnsi="Calibri"/>
                <w:bCs/>
                <w:color w:val="000000"/>
                <w:sz w:val="20"/>
                <w:szCs w:val="20"/>
              </w:rPr>
              <w:t>Y</w:t>
            </w:r>
          </w:p>
        </w:tc>
      </w:tr>
      <w:tr w:rsidR="00B80500" w:rsidRPr="00217BB3" w:rsidTr="00363FD6">
        <w:trPr>
          <w:trHeight w:val="765"/>
        </w:trPr>
        <w:tc>
          <w:tcPr>
            <w:tcW w:w="810" w:type="dxa"/>
            <w:shd w:val="clear" w:color="000000" w:fill="FFFFFF"/>
            <w:vAlign w:val="center"/>
            <w:hideMark/>
          </w:tcPr>
          <w:p w:rsidR="00B80500" w:rsidRPr="00217BB3" w:rsidRDefault="00B80500" w:rsidP="00363FD6">
            <w:pPr>
              <w:jc w:val="center"/>
              <w:rPr>
                <w:rFonts w:ascii="Calibri" w:hAnsi="Calibri"/>
                <w:bCs/>
                <w:color w:val="000000"/>
                <w:sz w:val="20"/>
                <w:szCs w:val="20"/>
              </w:rPr>
            </w:pPr>
            <w:r>
              <w:rPr>
                <w:rFonts w:ascii="Calibri" w:hAnsi="Calibri"/>
                <w:bCs/>
                <w:color w:val="000000"/>
                <w:sz w:val="20"/>
                <w:szCs w:val="20"/>
              </w:rPr>
              <w:t>QSURGN43</w:t>
            </w:r>
          </w:p>
        </w:tc>
        <w:tc>
          <w:tcPr>
            <w:tcW w:w="900" w:type="dxa"/>
            <w:shd w:val="clear" w:color="000000" w:fill="FFFFFF"/>
            <w:vAlign w:val="center"/>
            <w:hideMark/>
          </w:tcPr>
          <w:p w:rsidR="00B80500" w:rsidRPr="00217BB3" w:rsidRDefault="00B80500" w:rsidP="00363FD6">
            <w:pPr>
              <w:jc w:val="center"/>
              <w:rPr>
                <w:rFonts w:ascii="Calibri" w:hAnsi="Calibri"/>
                <w:bCs/>
                <w:color w:val="000000"/>
                <w:sz w:val="20"/>
                <w:szCs w:val="20"/>
              </w:rPr>
            </w:pPr>
            <w:r>
              <w:rPr>
                <w:rFonts w:ascii="Calibri" w:hAnsi="Calibri"/>
                <w:bCs/>
                <w:color w:val="000000"/>
                <w:sz w:val="20"/>
                <w:szCs w:val="20"/>
              </w:rPr>
              <w:t>2</w:t>
            </w:r>
          </w:p>
        </w:tc>
        <w:tc>
          <w:tcPr>
            <w:tcW w:w="1260" w:type="dxa"/>
            <w:shd w:val="clear" w:color="000000" w:fill="FFFFFF"/>
            <w:vAlign w:val="center"/>
            <w:hideMark/>
          </w:tcPr>
          <w:p w:rsidR="00B80500" w:rsidRPr="00217BB3" w:rsidRDefault="00B80500" w:rsidP="00363FD6">
            <w:pPr>
              <w:jc w:val="center"/>
              <w:rPr>
                <w:rFonts w:ascii="Calibri" w:hAnsi="Calibri"/>
                <w:bCs/>
                <w:color w:val="000000"/>
                <w:sz w:val="20"/>
                <w:szCs w:val="20"/>
              </w:rPr>
            </w:pPr>
            <w:r>
              <w:rPr>
                <w:rFonts w:ascii="Calibri" w:hAnsi="Calibri"/>
                <w:bCs/>
                <w:color w:val="000000"/>
                <w:sz w:val="20"/>
                <w:szCs w:val="20"/>
              </w:rPr>
              <w:t>IEN</w:t>
            </w:r>
          </w:p>
        </w:tc>
        <w:tc>
          <w:tcPr>
            <w:tcW w:w="1710" w:type="dxa"/>
            <w:shd w:val="clear" w:color="000000" w:fill="FFFFFF"/>
            <w:vAlign w:val="center"/>
            <w:hideMark/>
          </w:tcPr>
          <w:p w:rsidR="00B80500" w:rsidRPr="00217BB3" w:rsidRDefault="00B80500" w:rsidP="00363FD6">
            <w:pPr>
              <w:jc w:val="center"/>
              <w:rPr>
                <w:rFonts w:ascii="Calibri" w:hAnsi="Calibri"/>
                <w:bCs/>
                <w:color w:val="000000"/>
                <w:sz w:val="20"/>
                <w:szCs w:val="20"/>
              </w:rPr>
            </w:pPr>
            <w:r>
              <w:rPr>
                <w:rFonts w:ascii="Calibri" w:hAnsi="Calibri"/>
                <w:bCs/>
                <w:color w:val="000000"/>
                <w:sz w:val="20"/>
                <w:szCs w:val="20"/>
              </w:rPr>
              <w:t>N/A</w:t>
            </w:r>
          </w:p>
        </w:tc>
        <w:tc>
          <w:tcPr>
            <w:tcW w:w="1080" w:type="dxa"/>
            <w:shd w:val="clear" w:color="000000" w:fill="FFFFFF"/>
            <w:vAlign w:val="center"/>
            <w:hideMark/>
          </w:tcPr>
          <w:p w:rsidR="00B80500" w:rsidRPr="00217BB3" w:rsidRDefault="00B80500" w:rsidP="00363FD6">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B80500" w:rsidRPr="00217BB3" w:rsidRDefault="00B80500" w:rsidP="00363FD6">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B80500" w:rsidRPr="00217BB3" w:rsidRDefault="00B80500" w:rsidP="00363FD6">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B80500" w:rsidRPr="00217BB3" w:rsidRDefault="00B80500" w:rsidP="00363FD6">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B80500" w:rsidRPr="00217BB3" w:rsidRDefault="00B80500" w:rsidP="00363FD6">
            <w:pPr>
              <w:jc w:val="center"/>
              <w:rPr>
                <w:rFonts w:ascii="Calibri" w:hAnsi="Calibri"/>
                <w:bCs/>
                <w:color w:val="000000"/>
                <w:sz w:val="20"/>
                <w:szCs w:val="20"/>
              </w:rPr>
            </w:pPr>
          </w:p>
        </w:tc>
        <w:tc>
          <w:tcPr>
            <w:tcW w:w="998" w:type="dxa"/>
            <w:shd w:val="clear" w:color="000000" w:fill="FFFFFF"/>
            <w:vAlign w:val="center"/>
          </w:tcPr>
          <w:p w:rsidR="00B80500" w:rsidRDefault="00B80500" w:rsidP="00363FD6">
            <w:pPr>
              <w:jc w:val="center"/>
            </w:pPr>
            <w:r w:rsidRPr="001E39C0">
              <w:rPr>
                <w:rFonts w:ascii="Calibri" w:hAnsi="Calibri"/>
                <w:bCs/>
                <w:color w:val="000000"/>
                <w:sz w:val="20"/>
                <w:szCs w:val="20"/>
              </w:rPr>
              <w:t>NON</w:t>
            </w:r>
          </w:p>
        </w:tc>
        <w:tc>
          <w:tcPr>
            <w:tcW w:w="998" w:type="dxa"/>
            <w:shd w:val="clear" w:color="000000" w:fill="FFFFFF"/>
            <w:vAlign w:val="center"/>
            <w:hideMark/>
          </w:tcPr>
          <w:p w:rsidR="00B80500" w:rsidRPr="00217BB3" w:rsidRDefault="00B80500" w:rsidP="00363FD6">
            <w:pPr>
              <w:jc w:val="center"/>
              <w:rPr>
                <w:rFonts w:ascii="Calibri" w:hAnsi="Calibri"/>
                <w:bCs/>
                <w:color w:val="000000"/>
                <w:sz w:val="20"/>
                <w:szCs w:val="20"/>
              </w:rPr>
            </w:pPr>
          </w:p>
        </w:tc>
        <w:tc>
          <w:tcPr>
            <w:tcW w:w="999" w:type="dxa"/>
            <w:shd w:val="clear" w:color="000000" w:fill="FFFFFF"/>
            <w:vAlign w:val="center"/>
            <w:hideMark/>
          </w:tcPr>
          <w:p w:rsidR="00B80500" w:rsidRPr="00217BB3" w:rsidRDefault="00363FD6" w:rsidP="00363FD6">
            <w:pPr>
              <w:jc w:val="center"/>
              <w:rPr>
                <w:rFonts w:ascii="Calibri" w:hAnsi="Calibri"/>
                <w:bCs/>
                <w:color w:val="000000"/>
                <w:sz w:val="20"/>
                <w:szCs w:val="20"/>
              </w:rPr>
            </w:pPr>
            <w:r>
              <w:rPr>
                <w:rFonts w:ascii="Calibri" w:hAnsi="Calibri"/>
                <w:bCs/>
                <w:color w:val="000000"/>
                <w:sz w:val="20"/>
                <w:szCs w:val="20"/>
              </w:rPr>
              <w:t>Y</w:t>
            </w:r>
          </w:p>
        </w:tc>
      </w:tr>
      <w:tr w:rsidR="00D45FAC" w:rsidRPr="00217BB3" w:rsidTr="00363FD6">
        <w:trPr>
          <w:trHeight w:val="765"/>
        </w:trPr>
        <w:tc>
          <w:tcPr>
            <w:tcW w:w="810" w:type="dxa"/>
            <w:shd w:val="clear" w:color="000000" w:fill="FFFFFF"/>
            <w:vAlign w:val="center"/>
            <w:hideMark/>
          </w:tcPr>
          <w:p w:rsidR="00D45FAC" w:rsidRDefault="00D45FAC" w:rsidP="0073427D">
            <w:pPr>
              <w:jc w:val="center"/>
              <w:rPr>
                <w:rFonts w:ascii="Calibri" w:hAnsi="Calibri"/>
                <w:bCs/>
                <w:color w:val="000000"/>
                <w:sz w:val="20"/>
                <w:szCs w:val="20"/>
              </w:rPr>
            </w:pPr>
            <w:r>
              <w:rPr>
                <w:rFonts w:ascii="Calibri" w:hAnsi="Calibri"/>
                <w:bCs/>
                <w:color w:val="000000"/>
                <w:sz w:val="20"/>
                <w:szCs w:val="20"/>
              </w:rPr>
              <w:t>QSURGN</w:t>
            </w:r>
            <w:r w:rsidR="0073427D">
              <w:rPr>
                <w:rFonts w:ascii="Calibri" w:hAnsi="Calibri"/>
                <w:bCs/>
                <w:color w:val="000000"/>
                <w:sz w:val="20"/>
                <w:szCs w:val="20"/>
              </w:rPr>
              <w:t>43</w:t>
            </w:r>
          </w:p>
        </w:tc>
        <w:tc>
          <w:tcPr>
            <w:tcW w:w="900" w:type="dxa"/>
            <w:shd w:val="clear" w:color="000000" w:fill="FFFFFF"/>
            <w:vAlign w:val="center"/>
            <w:hideMark/>
          </w:tcPr>
          <w:p w:rsidR="00D45FAC" w:rsidRPr="005466CA" w:rsidRDefault="00D45FAC"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D45FAC" w:rsidRPr="00582D02" w:rsidRDefault="00D45FAC"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D45FAC" w:rsidRPr="00582D02" w:rsidRDefault="00D45FAC"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D45FAC" w:rsidRPr="00582D02" w:rsidRDefault="00D45FAC"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D45FAC" w:rsidRPr="00582D02" w:rsidRDefault="00CC1C17"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D45FAC" w:rsidRPr="00582D02" w:rsidRDefault="00D45FAC"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D45FAC" w:rsidRPr="00582D02" w:rsidRDefault="00D45FAC"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D45FAC" w:rsidRPr="00582D02" w:rsidRDefault="00D45FAC" w:rsidP="00CF5084">
            <w:pPr>
              <w:jc w:val="center"/>
              <w:rPr>
                <w:rFonts w:ascii="Calibri" w:hAnsi="Calibri"/>
                <w:color w:val="000000"/>
                <w:sz w:val="20"/>
                <w:szCs w:val="20"/>
              </w:rPr>
            </w:pPr>
          </w:p>
        </w:tc>
        <w:tc>
          <w:tcPr>
            <w:tcW w:w="998" w:type="dxa"/>
            <w:shd w:val="clear" w:color="000000" w:fill="FFFFFF"/>
            <w:vAlign w:val="center"/>
          </w:tcPr>
          <w:p w:rsidR="00D45FAC" w:rsidRPr="00582D02" w:rsidRDefault="00D45FAC" w:rsidP="00CF5084">
            <w:pPr>
              <w:jc w:val="center"/>
              <w:rPr>
                <w:rFonts w:ascii="Calibri" w:hAnsi="Calibri"/>
                <w:color w:val="000000"/>
                <w:sz w:val="20"/>
                <w:szCs w:val="20"/>
              </w:rPr>
            </w:pPr>
            <w:r>
              <w:rPr>
                <w:rFonts w:ascii="Calibri" w:hAnsi="Calibri"/>
                <w:color w:val="000000"/>
                <w:sz w:val="20"/>
                <w:szCs w:val="20"/>
              </w:rPr>
              <w:t>NON</w:t>
            </w:r>
          </w:p>
        </w:tc>
        <w:tc>
          <w:tcPr>
            <w:tcW w:w="998" w:type="dxa"/>
            <w:shd w:val="clear" w:color="000000" w:fill="FFFFFF"/>
            <w:vAlign w:val="center"/>
            <w:hideMark/>
          </w:tcPr>
          <w:p w:rsidR="00D45FAC" w:rsidRPr="00582D02" w:rsidRDefault="00D45FAC" w:rsidP="00CF5084">
            <w:pPr>
              <w:jc w:val="center"/>
              <w:rPr>
                <w:rFonts w:ascii="Calibri" w:hAnsi="Calibri"/>
                <w:color w:val="000000"/>
                <w:sz w:val="20"/>
                <w:szCs w:val="20"/>
              </w:rPr>
            </w:pPr>
          </w:p>
        </w:tc>
        <w:tc>
          <w:tcPr>
            <w:tcW w:w="999" w:type="dxa"/>
            <w:shd w:val="clear" w:color="000000" w:fill="FFFFFF"/>
            <w:vAlign w:val="center"/>
            <w:hideMark/>
          </w:tcPr>
          <w:p w:rsidR="00D45FAC" w:rsidRPr="00582D02" w:rsidRDefault="00D45FAC" w:rsidP="00CF5084">
            <w:pPr>
              <w:jc w:val="center"/>
              <w:rPr>
                <w:rFonts w:ascii="Calibri" w:hAnsi="Calibri"/>
                <w:color w:val="000000"/>
                <w:sz w:val="20"/>
                <w:szCs w:val="20"/>
              </w:rPr>
            </w:pPr>
            <w:r>
              <w:rPr>
                <w:rFonts w:ascii="Calibri" w:hAnsi="Calibri"/>
                <w:color w:val="000000"/>
                <w:sz w:val="20"/>
                <w:szCs w:val="20"/>
              </w:rPr>
              <w:t>Y</w:t>
            </w:r>
          </w:p>
        </w:tc>
      </w:tr>
      <w:tr w:rsidR="00D45FAC" w:rsidRPr="00217BB3" w:rsidTr="00363FD6">
        <w:trPr>
          <w:trHeight w:val="765"/>
        </w:trPr>
        <w:tc>
          <w:tcPr>
            <w:tcW w:w="81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QSURGN43</w:t>
            </w:r>
          </w:p>
        </w:tc>
        <w:tc>
          <w:tcPr>
            <w:tcW w:w="900" w:type="dxa"/>
            <w:shd w:val="clear" w:color="000000" w:fill="FFFFFF"/>
            <w:vAlign w:val="center"/>
            <w:hideMark/>
          </w:tcPr>
          <w:p w:rsidR="00D45FAC" w:rsidRPr="00217BB3" w:rsidRDefault="0073427D" w:rsidP="00363FD6">
            <w:pPr>
              <w:jc w:val="center"/>
              <w:rPr>
                <w:rFonts w:ascii="Calibri" w:hAnsi="Calibri"/>
                <w:bCs/>
                <w:color w:val="000000"/>
                <w:sz w:val="20"/>
                <w:szCs w:val="20"/>
              </w:rPr>
            </w:pPr>
            <w:r>
              <w:rPr>
                <w:rFonts w:ascii="Calibri" w:hAnsi="Calibri"/>
                <w:bCs/>
                <w:color w:val="000000"/>
                <w:sz w:val="20"/>
                <w:szCs w:val="20"/>
              </w:rPr>
              <w:t>4</w:t>
            </w:r>
          </w:p>
        </w:tc>
        <w:tc>
          <w:tcPr>
            <w:tcW w:w="126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SUBIEN</w:t>
            </w:r>
            <w:r w:rsidR="00175B90" w:rsidRPr="00175B90">
              <w:rPr>
                <w:rFonts w:ascii="Calibri" w:hAnsi="Calibri"/>
                <w:bCs/>
                <w:color w:val="000000"/>
                <w:sz w:val="20"/>
                <w:szCs w:val="20"/>
              </w:rPr>
              <w:t>(126)</w:t>
            </w:r>
          </w:p>
        </w:tc>
        <w:tc>
          <w:tcPr>
            <w:tcW w:w="171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N/A</w:t>
            </w:r>
          </w:p>
        </w:tc>
        <w:tc>
          <w:tcPr>
            <w:tcW w:w="108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R</w:t>
            </w:r>
          </w:p>
        </w:tc>
        <w:tc>
          <w:tcPr>
            <w:tcW w:w="72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NUMERIC</w:t>
            </w:r>
          </w:p>
        </w:tc>
        <w:tc>
          <w:tcPr>
            <w:tcW w:w="63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D45FAC" w:rsidRPr="00217BB3" w:rsidRDefault="00D45FAC" w:rsidP="00363FD6">
            <w:pPr>
              <w:jc w:val="center"/>
              <w:rPr>
                <w:rFonts w:ascii="Calibri" w:hAnsi="Calibri"/>
                <w:bCs/>
                <w:color w:val="000000"/>
                <w:sz w:val="20"/>
                <w:szCs w:val="20"/>
              </w:rPr>
            </w:pPr>
          </w:p>
        </w:tc>
        <w:tc>
          <w:tcPr>
            <w:tcW w:w="998" w:type="dxa"/>
            <w:shd w:val="clear" w:color="000000" w:fill="FFFFFF"/>
            <w:vAlign w:val="center"/>
          </w:tcPr>
          <w:p w:rsidR="00D45FAC" w:rsidRDefault="00D45FAC" w:rsidP="00363FD6">
            <w:pPr>
              <w:jc w:val="center"/>
            </w:pPr>
            <w:r w:rsidRPr="001E39C0">
              <w:rPr>
                <w:rFonts w:ascii="Calibri" w:hAnsi="Calibri"/>
                <w:bCs/>
                <w:color w:val="000000"/>
                <w:sz w:val="20"/>
                <w:szCs w:val="20"/>
              </w:rPr>
              <w:t>NON</w:t>
            </w:r>
          </w:p>
        </w:tc>
        <w:tc>
          <w:tcPr>
            <w:tcW w:w="998" w:type="dxa"/>
            <w:shd w:val="clear" w:color="000000" w:fill="FFFFFF"/>
            <w:vAlign w:val="center"/>
            <w:hideMark/>
          </w:tcPr>
          <w:p w:rsidR="00D45FAC" w:rsidRPr="00217BB3" w:rsidRDefault="00D45FAC" w:rsidP="00363FD6">
            <w:pPr>
              <w:jc w:val="center"/>
              <w:rPr>
                <w:rFonts w:ascii="Calibri" w:hAnsi="Calibri"/>
                <w:bCs/>
                <w:color w:val="000000"/>
                <w:sz w:val="20"/>
                <w:szCs w:val="20"/>
              </w:rPr>
            </w:pPr>
          </w:p>
        </w:tc>
        <w:tc>
          <w:tcPr>
            <w:tcW w:w="999"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N</w:t>
            </w:r>
          </w:p>
        </w:tc>
      </w:tr>
      <w:tr w:rsidR="00D45FAC" w:rsidRPr="00217BB3" w:rsidTr="00363FD6">
        <w:trPr>
          <w:trHeight w:val="765"/>
        </w:trPr>
        <w:tc>
          <w:tcPr>
            <w:tcW w:w="81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QSURGN43</w:t>
            </w:r>
          </w:p>
        </w:tc>
        <w:tc>
          <w:tcPr>
            <w:tcW w:w="900" w:type="dxa"/>
            <w:shd w:val="clear" w:color="000000" w:fill="FFFFFF"/>
            <w:vAlign w:val="center"/>
            <w:hideMark/>
          </w:tcPr>
          <w:p w:rsidR="00D45FAC" w:rsidRPr="00217BB3" w:rsidRDefault="0073427D" w:rsidP="00363FD6">
            <w:pPr>
              <w:jc w:val="center"/>
              <w:rPr>
                <w:rFonts w:ascii="Calibri" w:hAnsi="Calibri"/>
                <w:bCs/>
                <w:color w:val="000000"/>
                <w:sz w:val="20"/>
                <w:szCs w:val="20"/>
              </w:rPr>
            </w:pPr>
            <w:r>
              <w:rPr>
                <w:rFonts w:ascii="Calibri" w:hAnsi="Calibri"/>
                <w:bCs/>
                <w:color w:val="000000"/>
                <w:sz w:val="20"/>
                <w:szCs w:val="20"/>
              </w:rPr>
              <w:t>5</w:t>
            </w:r>
          </w:p>
        </w:tc>
        <w:tc>
          <w:tcPr>
            <w:tcW w:w="1260" w:type="dxa"/>
            <w:shd w:val="clear" w:color="000000" w:fill="FFFFFF"/>
            <w:vAlign w:val="center"/>
            <w:hideMark/>
          </w:tcPr>
          <w:p w:rsidR="00D45FAC" w:rsidRPr="00217BB3" w:rsidRDefault="00D45FAC" w:rsidP="00363FD6">
            <w:pPr>
              <w:jc w:val="center"/>
              <w:rPr>
                <w:rFonts w:ascii="Calibri" w:hAnsi="Calibri"/>
                <w:color w:val="000000"/>
                <w:sz w:val="20"/>
                <w:szCs w:val="20"/>
              </w:rPr>
            </w:pPr>
            <w:proofErr w:type="spellStart"/>
            <w:r w:rsidRPr="00217BB3">
              <w:rPr>
                <w:rFonts w:ascii="Calibri" w:hAnsi="Calibri"/>
                <w:color w:val="000000"/>
                <w:sz w:val="20"/>
                <w:szCs w:val="20"/>
              </w:rPr>
              <w:t>ProcOccur</w:t>
            </w:r>
            <w:proofErr w:type="spellEnd"/>
          </w:p>
        </w:tc>
        <w:tc>
          <w:tcPr>
            <w:tcW w:w="1710" w:type="dxa"/>
            <w:shd w:val="clear" w:color="000000" w:fill="FFFFFF"/>
            <w:vAlign w:val="center"/>
            <w:hideMark/>
          </w:tcPr>
          <w:p w:rsidR="00D45FAC" w:rsidRPr="00217BB3" w:rsidRDefault="00D45FAC" w:rsidP="00363FD6">
            <w:pPr>
              <w:jc w:val="center"/>
              <w:rPr>
                <w:rFonts w:ascii="Calibri" w:hAnsi="Calibri"/>
                <w:color w:val="000000"/>
                <w:sz w:val="20"/>
                <w:szCs w:val="20"/>
              </w:rPr>
            </w:pPr>
            <w:r w:rsidRPr="00217BB3">
              <w:rPr>
                <w:rFonts w:ascii="Calibri" w:hAnsi="Calibri"/>
                <w:color w:val="000000"/>
                <w:sz w:val="20"/>
                <w:szCs w:val="20"/>
              </w:rPr>
              <w:t>PROCEDURE OCCURRENCE</w:t>
            </w:r>
          </w:p>
        </w:tc>
        <w:tc>
          <w:tcPr>
            <w:tcW w:w="108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O</w:t>
            </w:r>
          </w:p>
        </w:tc>
        <w:tc>
          <w:tcPr>
            <w:tcW w:w="72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TEXT</w:t>
            </w:r>
          </w:p>
        </w:tc>
        <w:tc>
          <w:tcPr>
            <w:tcW w:w="63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D45FAC" w:rsidRDefault="00D45FAC" w:rsidP="00363FD6">
            <w:pPr>
              <w:jc w:val="center"/>
              <w:rPr>
                <w:rFonts w:ascii="Calibri" w:hAnsi="Calibri"/>
                <w:color w:val="000000"/>
                <w:szCs w:val="22"/>
              </w:rPr>
            </w:pPr>
            <w:r>
              <w:rPr>
                <w:rFonts w:ascii="Calibri" w:hAnsi="Calibri"/>
                <w:color w:val="000000"/>
                <w:szCs w:val="22"/>
              </w:rPr>
              <w:t>40</w:t>
            </w:r>
          </w:p>
        </w:tc>
        <w:tc>
          <w:tcPr>
            <w:tcW w:w="998" w:type="dxa"/>
            <w:shd w:val="clear" w:color="000000" w:fill="FFFFFF"/>
            <w:vAlign w:val="center"/>
          </w:tcPr>
          <w:p w:rsidR="00D45FAC" w:rsidRPr="00217BB3" w:rsidRDefault="00D45FAC" w:rsidP="00363FD6">
            <w:pPr>
              <w:jc w:val="center"/>
              <w:rPr>
                <w:rFonts w:ascii="Calibri" w:hAnsi="Calibri"/>
                <w:bCs/>
                <w:color w:val="000000"/>
                <w:sz w:val="20"/>
                <w:szCs w:val="20"/>
              </w:rPr>
            </w:pPr>
          </w:p>
        </w:tc>
        <w:tc>
          <w:tcPr>
            <w:tcW w:w="998" w:type="dxa"/>
            <w:shd w:val="clear" w:color="000000" w:fill="FFFFFF"/>
            <w:vAlign w:val="center"/>
          </w:tcPr>
          <w:p w:rsidR="00D45FAC" w:rsidRDefault="00D45FAC" w:rsidP="00363FD6">
            <w:pPr>
              <w:jc w:val="center"/>
            </w:pPr>
            <w:r w:rsidRPr="001E39C0">
              <w:rPr>
                <w:rFonts w:ascii="Calibri" w:hAnsi="Calibri"/>
                <w:bCs/>
                <w:color w:val="000000"/>
                <w:sz w:val="20"/>
                <w:szCs w:val="20"/>
              </w:rPr>
              <w:t>NON</w:t>
            </w:r>
          </w:p>
        </w:tc>
        <w:tc>
          <w:tcPr>
            <w:tcW w:w="998" w:type="dxa"/>
            <w:shd w:val="clear" w:color="000000" w:fill="FFFFFF"/>
            <w:vAlign w:val="center"/>
            <w:hideMark/>
          </w:tcPr>
          <w:p w:rsidR="00D45FAC" w:rsidRPr="00217BB3" w:rsidRDefault="00D45FAC" w:rsidP="00363FD6">
            <w:pPr>
              <w:jc w:val="center"/>
              <w:rPr>
                <w:rFonts w:ascii="Calibri" w:hAnsi="Calibri"/>
                <w:bCs/>
                <w:color w:val="000000"/>
                <w:sz w:val="20"/>
                <w:szCs w:val="20"/>
              </w:rPr>
            </w:pPr>
          </w:p>
        </w:tc>
        <w:tc>
          <w:tcPr>
            <w:tcW w:w="999"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Y</w:t>
            </w:r>
          </w:p>
        </w:tc>
      </w:tr>
      <w:tr w:rsidR="00D45FAC" w:rsidRPr="00217BB3" w:rsidTr="00363FD6">
        <w:trPr>
          <w:trHeight w:val="765"/>
        </w:trPr>
        <w:tc>
          <w:tcPr>
            <w:tcW w:w="81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QSURGN43</w:t>
            </w:r>
          </w:p>
        </w:tc>
        <w:tc>
          <w:tcPr>
            <w:tcW w:w="900" w:type="dxa"/>
            <w:shd w:val="clear" w:color="000000" w:fill="FFFFFF"/>
            <w:vAlign w:val="center"/>
            <w:hideMark/>
          </w:tcPr>
          <w:p w:rsidR="00D45FAC" w:rsidRPr="00217BB3" w:rsidRDefault="0073427D" w:rsidP="00363FD6">
            <w:pPr>
              <w:jc w:val="center"/>
              <w:rPr>
                <w:rFonts w:ascii="Calibri" w:hAnsi="Calibri"/>
                <w:bCs/>
                <w:color w:val="000000"/>
                <w:sz w:val="20"/>
                <w:szCs w:val="20"/>
              </w:rPr>
            </w:pPr>
            <w:r>
              <w:rPr>
                <w:rFonts w:ascii="Calibri" w:hAnsi="Calibri"/>
                <w:bCs/>
                <w:color w:val="000000"/>
                <w:sz w:val="20"/>
                <w:szCs w:val="20"/>
              </w:rPr>
              <w:t>6</w:t>
            </w:r>
          </w:p>
        </w:tc>
        <w:tc>
          <w:tcPr>
            <w:tcW w:w="1260" w:type="dxa"/>
            <w:shd w:val="clear" w:color="000000" w:fill="FFFFFF"/>
            <w:vAlign w:val="center"/>
            <w:hideMark/>
          </w:tcPr>
          <w:p w:rsidR="00D45FAC" w:rsidRPr="00217BB3" w:rsidRDefault="00D45FAC" w:rsidP="00363FD6">
            <w:pPr>
              <w:jc w:val="center"/>
              <w:rPr>
                <w:rFonts w:ascii="Calibri" w:hAnsi="Calibri"/>
                <w:color w:val="000000"/>
                <w:sz w:val="20"/>
                <w:szCs w:val="20"/>
              </w:rPr>
            </w:pPr>
            <w:proofErr w:type="spellStart"/>
            <w:r w:rsidRPr="00217BB3">
              <w:rPr>
                <w:rFonts w:ascii="Calibri" w:hAnsi="Calibri"/>
                <w:color w:val="000000"/>
                <w:sz w:val="20"/>
                <w:szCs w:val="20"/>
              </w:rPr>
              <w:t>OutcomeToDt</w:t>
            </w:r>
            <w:proofErr w:type="spellEnd"/>
          </w:p>
        </w:tc>
        <w:tc>
          <w:tcPr>
            <w:tcW w:w="1710" w:type="dxa"/>
            <w:shd w:val="clear" w:color="000000" w:fill="FFFFFF"/>
            <w:vAlign w:val="center"/>
            <w:hideMark/>
          </w:tcPr>
          <w:p w:rsidR="00D45FAC" w:rsidRPr="00217BB3" w:rsidRDefault="00D45FAC" w:rsidP="00363FD6">
            <w:pPr>
              <w:jc w:val="center"/>
              <w:rPr>
                <w:rFonts w:ascii="Calibri" w:hAnsi="Calibri"/>
                <w:color w:val="000000"/>
                <w:sz w:val="20"/>
                <w:szCs w:val="20"/>
              </w:rPr>
            </w:pPr>
            <w:r w:rsidRPr="00217BB3">
              <w:rPr>
                <w:rFonts w:ascii="Calibri" w:hAnsi="Calibri"/>
                <w:color w:val="000000"/>
                <w:sz w:val="20"/>
                <w:szCs w:val="20"/>
              </w:rPr>
              <w:t>OUTCOME TO DATE</w:t>
            </w:r>
          </w:p>
        </w:tc>
        <w:tc>
          <w:tcPr>
            <w:tcW w:w="108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O</w:t>
            </w:r>
          </w:p>
        </w:tc>
        <w:tc>
          <w:tcPr>
            <w:tcW w:w="72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CODE</w:t>
            </w:r>
          </w:p>
        </w:tc>
        <w:tc>
          <w:tcPr>
            <w:tcW w:w="63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D45FAC" w:rsidRDefault="00D45FAC" w:rsidP="00363FD6">
            <w:pPr>
              <w:jc w:val="center"/>
              <w:rPr>
                <w:rFonts w:ascii="Calibri" w:hAnsi="Calibri"/>
                <w:color w:val="000000"/>
                <w:szCs w:val="22"/>
              </w:rPr>
            </w:pPr>
            <w:r>
              <w:rPr>
                <w:rFonts w:ascii="Calibri" w:hAnsi="Calibri"/>
                <w:color w:val="000000"/>
                <w:szCs w:val="22"/>
              </w:rPr>
              <w:t>20</w:t>
            </w:r>
          </w:p>
        </w:tc>
        <w:tc>
          <w:tcPr>
            <w:tcW w:w="998" w:type="dxa"/>
            <w:shd w:val="clear" w:color="000000" w:fill="FFFFFF"/>
            <w:vAlign w:val="center"/>
          </w:tcPr>
          <w:p w:rsidR="00D45FAC" w:rsidRPr="00217BB3" w:rsidRDefault="00D45FAC" w:rsidP="00363FD6">
            <w:pPr>
              <w:jc w:val="center"/>
              <w:rPr>
                <w:rFonts w:ascii="Calibri" w:hAnsi="Calibri"/>
                <w:bCs/>
                <w:color w:val="000000"/>
                <w:sz w:val="20"/>
                <w:szCs w:val="20"/>
              </w:rPr>
            </w:pPr>
          </w:p>
        </w:tc>
        <w:tc>
          <w:tcPr>
            <w:tcW w:w="998" w:type="dxa"/>
            <w:shd w:val="clear" w:color="000000" w:fill="FFFFFF"/>
            <w:vAlign w:val="center"/>
          </w:tcPr>
          <w:p w:rsidR="00D45FAC" w:rsidRDefault="00D45FAC" w:rsidP="00363FD6">
            <w:pPr>
              <w:jc w:val="center"/>
            </w:pPr>
            <w:r w:rsidRPr="001E39C0">
              <w:rPr>
                <w:rFonts w:ascii="Calibri" w:hAnsi="Calibri"/>
                <w:bCs/>
                <w:color w:val="000000"/>
                <w:sz w:val="20"/>
                <w:szCs w:val="20"/>
              </w:rPr>
              <w:t>NON</w:t>
            </w:r>
          </w:p>
        </w:tc>
        <w:tc>
          <w:tcPr>
            <w:tcW w:w="998" w:type="dxa"/>
            <w:shd w:val="clear" w:color="000000" w:fill="FFFFFF"/>
            <w:vAlign w:val="center"/>
            <w:hideMark/>
          </w:tcPr>
          <w:p w:rsidR="00D45FAC" w:rsidRPr="00B80500" w:rsidRDefault="00D45FAC" w:rsidP="00363FD6">
            <w:pPr>
              <w:jc w:val="center"/>
              <w:rPr>
                <w:rFonts w:ascii="Calibri" w:hAnsi="Calibri"/>
                <w:bCs/>
                <w:color w:val="000000"/>
                <w:sz w:val="20"/>
                <w:szCs w:val="20"/>
              </w:rPr>
            </w:pPr>
            <w:r w:rsidRPr="00B80500">
              <w:rPr>
                <w:rFonts w:ascii="Calibri" w:hAnsi="Calibri"/>
                <w:bCs/>
                <w:color w:val="000000"/>
                <w:sz w:val="20"/>
                <w:szCs w:val="20"/>
              </w:rPr>
              <w:t>U:UNRESOLVED</w:t>
            </w:r>
          </w:p>
          <w:p w:rsidR="00D45FAC" w:rsidRPr="00B80500" w:rsidRDefault="00D45FAC" w:rsidP="00363FD6">
            <w:pPr>
              <w:jc w:val="center"/>
              <w:rPr>
                <w:rFonts w:ascii="Calibri" w:hAnsi="Calibri"/>
                <w:bCs/>
                <w:color w:val="000000"/>
                <w:sz w:val="20"/>
                <w:szCs w:val="20"/>
              </w:rPr>
            </w:pPr>
            <w:r w:rsidRPr="00B80500">
              <w:rPr>
                <w:rFonts w:ascii="Calibri" w:hAnsi="Calibri"/>
                <w:bCs/>
                <w:color w:val="000000"/>
                <w:sz w:val="20"/>
                <w:szCs w:val="20"/>
              </w:rPr>
              <w:t>I:IMPROVED</w:t>
            </w:r>
          </w:p>
          <w:p w:rsidR="00D45FAC" w:rsidRPr="00B80500" w:rsidRDefault="00D45FAC" w:rsidP="00363FD6">
            <w:pPr>
              <w:jc w:val="center"/>
              <w:rPr>
                <w:rFonts w:ascii="Calibri" w:hAnsi="Calibri"/>
                <w:bCs/>
                <w:color w:val="000000"/>
                <w:sz w:val="20"/>
                <w:szCs w:val="20"/>
              </w:rPr>
            </w:pPr>
            <w:r w:rsidRPr="00B80500">
              <w:rPr>
                <w:rFonts w:ascii="Calibri" w:hAnsi="Calibri"/>
                <w:bCs/>
                <w:color w:val="000000"/>
                <w:sz w:val="20"/>
                <w:szCs w:val="20"/>
              </w:rPr>
              <w:t>D:DEATH</w:t>
            </w:r>
          </w:p>
          <w:p w:rsidR="00D45FAC" w:rsidRPr="00217BB3" w:rsidRDefault="00D45FAC" w:rsidP="00363FD6">
            <w:pPr>
              <w:jc w:val="center"/>
              <w:rPr>
                <w:rFonts w:ascii="Calibri" w:hAnsi="Calibri"/>
                <w:bCs/>
                <w:color w:val="000000"/>
                <w:sz w:val="20"/>
                <w:szCs w:val="20"/>
              </w:rPr>
            </w:pPr>
            <w:r w:rsidRPr="00B80500">
              <w:rPr>
                <w:rFonts w:ascii="Calibri" w:hAnsi="Calibri"/>
                <w:bCs/>
                <w:color w:val="000000"/>
                <w:sz w:val="20"/>
                <w:szCs w:val="20"/>
              </w:rPr>
              <w:t>W:WORSE</w:t>
            </w:r>
          </w:p>
        </w:tc>
        <w:tc>
          <w:tcPr>
            <w:tcW w:w="999"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Y</w:t>
            </w:r>
          </w:p>
        </w:tc>
      </w:tr>
      <w:tr w:rsidR="00D45FAC" w:rsidRPr="00217BB3" w:rsidTr="00363FD6">
        <w:trPr>
          <w:trHeight w:val="765"/>
        </w:trPr>
        <w:tc>
          <w:tcPr>
            <w:tcW w:w="81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QSURGN43</w:t>
            </w:r>
          </w:p>
        </w:tc>
        <w:tc>
          <w:tcPr>
            <w:tcW w:w="900" w:type="dxa"/>
            <w:shd w:val="clear" w:color="000000" w:fill="FFFFFF"/>
            <w:vAlign w:val="center"/>
            <w:hideMark/>
          </w:tcPr>
          <w:p w:rsidR="00D45FAC" w:rsidRPr="00217BB3" w:rsidRDefault="0073427D" w:rsidP="00363FD6">
            <w:pPr>
              <w:jc w:val="center"/>
              <w:rPr>
                <w:rFonts w:ascii="Calibri" w:hAnsi="Calibri"/>
                <w:bCs/>
                <w:color w:val="000000"/>
                <w:sz w:val="20"/>
                <w:szCs w:val="20"/>
              </w:rPr>
            </w:pPr>
            <w:r>
              <w:rPr>
                <w:rFonts w:ascii="Calibri" w:hAnsi="Calibri"/>
                <w:bCs/>
                <w:color w:val="000000"/>
                <w:sz w:val="20"/>
                <w:szCs w:val="20"/>
              </w:rPr>
              <w:t>7</w:t>
            </w:r>
          </w:p>
        </w:tc>
        <w:tc>
          <w:tcPr>
            <w:tcW w:w="1260" w:type="dxa"/>
            <w:shd w:val="clear" w:color="000000" w:fill="FFFFFF"/>
            <w:vAlign w:val="center"/>
            <w:hideMark/>
          </w:tcPr>
          <w:p w:rsidR="00D45FAC" w:rsidRPr="00217BB3" w:rsidRDefault="00D45FAC" w:rsidP="00363FD6">
            <w:pPr>
              <w:jc w:val="center"/>
              <w:rPr>
                <w:rFonts w:ascii="Calibri" w:hAnsi="Calibri"/>
                <w:color w:val="000000"/>
                <w:sz w:val="20"/>
                <w:szCs w:val="20"/>
              </w:rPr>
            </w:pPr>
            <w:proofErr w:type="spellStart"/>
            <w:r w:rsidRPr="00217BB3">
              <w:rPr>
                <w:rFonts w:ascii="Calibri" w:hAnsi="Calibri"/>
                <w:color w:val="000000"/>
                <w:sz w:val="20"/>
                <w:szCs w:val="20"/>
              </w:rPr>
              <w:t>DtOccurNoted</w:t>
            </w:r>
            <w:proofErr w:type="spellEnd"/>
          </w:p>
        </w:tc>
        <w:tc>
          <w:tcPr>
            <w:tcW w:w="1710" w:type="dxa"/>
            <w:shd w:val="clear" w:color="000000" w:fill="FFFFFF"/>
            <w:vAlign w:val="center"/>
            <w:hideMark/>
          </w:tcPr>
          <w:p w:rsidR="00D45FAC" w:rsidRPr="00217BB3" w:rsidRDefault="00D45FAC" w:rsidP="00363FD6">
            <w:pPr>
              <w:jc w:val="center"/>
              <w:rPr>
                <w:rFonts w:ascii="Calibri" w:hAnsi="Calibri"/>
                <w:color w:val="000000"/>
                <w:sz w:val="20"/>
                <w:szCs w:val="20"/>
              </w:rPr>
            </w:pPr>
            <w:r w:rsidRPr="00217BB3">
              <w:rPr>
                <w:rFonts w:ascii="Calibri" w:hAnsi="Calibri"/>
                <w:color w:val="000000"/>
                <w:sz w:val="20"/>
                <w:szCs w:val="20"/>
              </w:rPr>
              <w:t>DATE OCCURRENCE NOTED</w:t>
            </w:r>
          </w:p>
        </w:tc>
        <w:tc>
          <w:tcPr>
            <w:tcW w:w="108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O</w:t>
            </w:r>
          </w:p>
        </w:tc>
        <w:tc>
          <w:tcPr>
            <w:tcW w:w="72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DATE</w:t>
            </w:r>
          </w:p>
        </w:tc>
        <w:tc>
          <w:tcPr>
            <w:tcW w:w="63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D45FAC" w:rsidRDefault="00D45FAC" w:rsidP="00363FD6">
            <w:pPr>
              <w:jc w:val="center"/>
              <w:rPr>
                <w:rFonts w:ascii="Calibri" w:hAnsi="Calibri"/>
                <w:color w:val="000000"/>
                <w:szCs w:val="22"/>
              </w:rPr>
            </w:pPr>
            <w:r>
              <w:rPr>
                <w:rFonts w:ascii="Calibri" w:hAnsi="Calibri"/>
                <w:color w:val="000000"/>
                <w:szCs w:val="22"/>
              </w:rPr>
              <w:t>16</w:t>
            </w:r>
          </w:p>
        </w:tc>
        <w:tc>
          <w:tcPr>
            <w:tcW w:w="998" w:type="dxa"/>
            <w:shd w:val="clear" w:color="000000" w:fill="FFFFFF"/>
            <w:vAlign w:val="center"/>
          </w:tcPr>
          <w:p w:rsidR="00D45FAC" w:rsidRPr="00217BB3" w:rsidRDefault="00532C70" w:rsidP="00363FD6">
            <w:pPr>
              <w:jc w:val="center"/>
              <w:rPr>
                <w:rFonts w:ascii="Calibri" w:hAnsi="Calibri"/>
                <w:bCs/>
                <w:color w:val="000000"/>
                <w:sz w:val="20"/>
                <w:szCs w:val="20"/>
              </w:rPr>
            </w:pPr>
            <w:r>
              <w:rPr>
                <w:rFonts w:ascii="Calibri" w:hAnsi="Calibri"/>
                <w:bCs/>
                <w:color w:val="000000"/>
                <w:sz w:val="20"/>
                <w:szCs w:val="20"/>
              </w:rPr>
              <w:t>MM/DD/YYYY@HH:MM</w:t>
            </w:r>
          </w:p>
        </w:tc>
        <w:tc>
          <w:tcPr>
            <w:tcW w:w="998" w:type="dxa"/>
            <w:shd w:val="clear" w:color="000000" w:fill="FFFFFF"/>
            <w:vAlign w:val="center"/>
          </w:tcPr>
          <w:p w:rsidR="00D45FAC" w:rsidRDefault="00D45FAC" w:rsidP="00363FD6">
            <w:pPr>
              <w:jc w:val="center"/>
            </w:pPr>
            <w:r w:rsidRPr="001E39C0">
              <w:rPr>
                <w:rFonts w:ascii="Calibri" w:hAnsi="Calibri"/>
                <w:bCs/>
                <w:color w:val="000000"/>
                <w:sz w:val="20"/>
                <w:szCs w:val="20"/>
              </w:rPr>
              <w:t>NON</w:t>
            </w:r>
          </w:p>
        </w:tc>
        <w:tc>
          <w:tcPr>
            <w:tcW w:w="998" w:type="dxa"/>
            <w:shd w:val="clear" w:color="000000" w:fill="FFFFFF"/>
            <w:vAlign w:val="center"/>
            <w:hideMark/>
          </w:tcPr>
          <w:p w:rsidR="00D45FAC" w:rsidRPr="00217BB3" w:rsidRDefault="00D45FAC" w:rsidP="00363FD6">
            <w:pPr>
              <w:jc w:val="center"/>
              <w:rPr>
                <w:rFonts w:ascii="Calibri" w:hAnsi="Calibri"/>
                <w:bCs/>
                <w:color w:val="000000"/>
                <w:sz w:val="20"/>
                <w:szCs w:val="20"/>
              </w:rPr>
            </w:pPr>
          </w:p>
        </w:tc>
        <w:tc>
          <w:tcPr>
            <w:tcW w:w="999"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Y</w:t>
            </w:r>
          </w:p>
        </w:tc>
      </w:tr>
      <w:tr w:rsidR="00D45FAC" w:rsidRPr="00217BB3" w:rsidTr="00363FD6">
        <w:trPr>
          <w:trHeight w:val="765"/>
        </w:trPr>
        <w:tc>
          <w:tcPr>
            <w:tcW w:w="81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QSURGN43</w:t>
            </w:r>
          </w:p>
        </w:tc>
        <w:tc>
          <w:tcPr>
            <w:tcW w:w="900" w:type="dxa"/>
            <w:shd w:val="clear" w:color="000000" w:fill="FFFFFF"/>
            <w:vAlign w:val="center"/>
            <w:hideMark/>
          </w:tcPr>
          <w:p w:rsidR="00D45FAC" w:rsidRPr="00217BB3" w:rsidRDefault="0073427D" w:rsidP="00363FD6">
            <w:pPr>
              <w:jc w:val="center"/>
              <w:rPr>
                <w:rFonts w:ascii="Calibri" w:hAnsi="Calibri"/>
                <w:bCs/>
                <w:color w:val="000000"/>
                <w:sz w:val="20"/>
                <w:szCs w:val="20"/>
              </w:rPr>
            </w:pPr>
            <w:r>
              <w:rPr>
                <w:rFonts w:ascii="Calibri" w:hAnsi="Calibri"/>
                <w:bCs/>
                <w:color w:val="000000"/>
                <w:sz w:val="20"/>
                <w:szCs w:val="20"/>
              </w:rPr>
              <w:t>8</w:t>
            </w:r>
          </w:p>
        </w:tc>
        <w:tc>
          <w:tcPr>
            <w:tcW w:w="1260" w:type="dxa"/>
            <w:shd w:val="clear" w:color="000000" w:fill="FFFFFF"/>
            <w:vAlign w:val="center"/>
            <w:hideMark/>
          </w:tcPr>
          <w:p w:rsidR="00D45FAC" w:rsidRPr="00217BB3" w:rsidRDefault="00D45FAC" w:rsidP="00363FD6">
            <w:pPr>
              <w:jc w:val="center"/>
              <w:rPr>
                <w:rFonts w:ascii="Calibri" w:hAnsi="Calibri"/>
                <w:color w:val="000000"/>
                <w:sz w:val="20"/>
                <w:szCs w:val="20"/>
              </w:rPr>
            </w:pPr>
            <w:proofErr w:type="spellStart"/>
            <w:r w:rsidRPr="00217BB3">
              <w:rPr>
                <w:rFonts w:ascii="Calibri" w:hAnsi="Calibri"/>
                <w:color w:val="000000"/>
                <w:sz w:val="20"/>
                <w:szCs w:val="20"/>
              </w:rPr>
              <w:t>TreatInst</w:t>
            </w:r>
            <w:proofErr w:type="spellEnd"/>
          </w:p>
        </w:tc>
        <w:tc>
          <w:tcPr>
            <w:tcW w:w="1710" w:type="dxa"/>
            <w:shd w:val="clear" w:color="000000" w:fill="FFFFFF"/>
            <w:vAlign w:val="center"/>
            <w:hideMark/>
          </w:tcPr>
          <w:p w:rsidR="00D45FAC" w:rsidRPr="00217BB3" w:rsidRDefault="00D45FAC" w:rsidP="00363FD6">
            <w:pPr>
              <w:jc w:val="center"/>
              <w:rPr>
                <w:rFonts w:ascii="Calibri" w:hAnsi="Calibri"/>
                <w:color w:val="000000"/>
                <w:sz w:val="20"/>
                <w:szCs w:val="20"/>
              </w:rPr>
            </w:pPr>
            <w:r w:rsidRPr="00217BB3">
              <w:rPr>
                <w:rFonts w:ascii="Calibri" w:hAnsi="Calibri"/>
                <w:color w:val="000000"/>
                <w:sz w:val="20"/>
                <w:szCs w:val="20"/>
              </w:rPr>
              <w:t>TREATMENT INSTITUTED</w:t>
            </w:r>
          </w:p>
        </w:tc>
        <w:tc>
          <w:tcPr>
            <w:tcW w:w="108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O</w:t>
            </w:r>
          </w:p>
        </w:tc>
        <w:tc>
          <w:tcPr>
            <w:tcW w:w="72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TEXT</w:t>
            </w:r>
          </w:p>
        </w:tc>
        <w:tc>
          <w:tcPr>
            <w:tcW w:w="63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D45FAC" w:rsidRDefault="00D45FAC" w:rsidP="00363FD6">
            <w:pPr>
              <w:jc w:val="center"/>
              <w:rPr>
                <w:rFonts w:ascii="Calibri" w:hAnsi="Calibri"/>
                <w:color w:val="000000"/>
                <w:szCs w:val="22"/>
              </w:rPr>
            </w:pPr>
            <w:r>
              <w:rPr>
                <w:rFonts w:ascii="Calibri" w:hAnsi="Calibri"/>
                <w:color w:val="000000"/>
                <w:szCs w:val="22"/>
              </w:rPr>
              <w:t>40</w:t>
            </w:r>
          </w:p>
        </w:tc>
        <w:tc>
          <w:tcPr>
            <w:tcW w:w="998" w:type="dxa"/>
            <w:shd w:val="clear" w:color="000000" w:fill="FFFFFF"/>
            <w:vAlign w:val="center"/>
          </w:tcPr>
          <w:p w:rsidR="00D45FAC" w:rsidRPr="00217BB3" w:rsidRDefault="00D45FAC" w:rsidP="00363FD6">
            <w:pPr>
              <w:jc w:val="center"/>
              <w:rPr>
                <w:rFonts w:ascii="Calibri" w:hAnsi="Calibri"/>
                <w:bCs/>
                <w:color w:val="000000"/>
                <w:sz w:val="20"/>
                <w:szCs w:val="20"/>
              </w:rPr>
            </w:pPr>
          </w:p>
        </w:tc>
        <w:tc>
          <w:tcPr>
            <w:tcW w:w="998" w:type="dxa"/>
            <w:shd w:val="clear" w:color="000000" w:fill="FFFFFF"/>
            <w:vAlign w:val="center"/>
          </w:tcPr>
          <w:p w:rsidR="00D45FAC" w:rsidRDefault="00D45FAC" w:rsidP="00363FD6">
            <w:pPr>
              <w:jc w:val="center"/>
            </w:pPr>
            <w:r w:rsidRPr="001E39C0">
              <w:rPr>
                <w:rFonts w:ascii="Calibri" w:hAnsi="Calibri"/>
                <w:bCs/>
                <w:color w:val="000000"/>
                <w:sz w:val="20"/>
                <w:szCs w:val="20"/>
              </w:rPr>
              <w:t>NON</w:t>
            </w:r>
          </w:p>
        </w:tc>
        <w:tc>
          <w:tcPr>
            <w:tcW w:w="998" w:type="dxa"/>
            <w:shd w:val="clear" w:color="000000" w:fill="FFFFFF"/>
            <w:vAlign w:val="center"/>
            <w:hideMark/>
          </w:tcPr>
          <w:p w:rsidR="00D45FAC" w:rsidRPr="00217BB3" w:rsidRDefault="00D45FAC" w:rsidP="00363FD6">
            <w:pPr>
              <w:jc w:val="center"/>
              <w:rPr>
                <w:rFonts w:ascii="Calibri" w:hAnsi="Calibri"/>
                <w:bCs/>
                <w:color w:val="000000"/>
                <w:sz w:val="20"/>
                <w:szCs w:val="20"/>
              </w:rPr>
            </w:pPr>
          </w:p>
        </w:tc>
        <w:tc>
          <w:tcPr>
            <w:tcW w:w="999"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Y</w:t>
            </w:r>
          </w:p>
        </w:tc>
      </w:tr>
      <w:tr w:rsidR="00D45FAC" w:rsidRPr="00217BB3" w:rsidTr="00363FD6">
        <w:trPr>
          <w:trHeight w:val="765"/>
        </w:trPr>
        <w:tc>
          <w:tcPr>
            <w:tcW w:w="81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QSURGN43</w:t>
            </w:r>
          </w:p>
        </w:tc>
        <w:tc>
          <w:tcPr>
            <w:tcW w:w="900" w:type="dxa"/>
            <w:shd w:val="clear" w:color="000000" w:fill="FFFFFF"/>
            <w:vAlign w:val="center"/>
            <w:hideMark/>
          </w:tcPr>
          <w:p w:rsidR="00D45FAC" w:rsidRPr="00217BB3" w:rsidRDefault="0073427D" w:rsidP="00363FD6">
            <w:pPr>
              <w:jc w:val="center"/>
              <w:rPr>
                <w:rFonts w:ascii="Calibri" w:hAnsi="Calibri"/>
                <w:bCs/>
                <w:color w:val="000000"/>
                <w:sz w:val="20"/>
                <w:szCs w:val="20"/>
              </w:rPr>
            </w:pPr>
            <w:r>
              <w:rPr>
                <w:rFonts w:ascii="Calibri" w:hAnsi="Calibri"/>
                <w:bCs/>
                <w:color w:val="000000"/>
                <w:sz w:val="20"/>
                <w:szCs w:val="20"/>
              </w:rPr>
              <w:t>9</w:t>
            </w:r>
          </w:p>
        </w:tc>
        <w:tc>
          <w:tcPr>
            <w:tcW w:w="1260" w:type="dxa"/>
            <w:shd w:val="clear" w:color="000000" w:fill="FFFFFF"/>
            <w:vAlign w:val="center"/>
            <w:hideMark/>
          </w:tcPr>
          <w:p w:rsidR="00D45FAC" w:rsidRPr="00217BB3" w:rsidRDefault="00D45FAC" w:rsidP="00363FD6">
            <w:pPr>
              <w:jc w:val="center"/>
              <w:rPr>
                <w:rFonts w:ascii="Calibri" w:hAnsi="Calibri"/>
                <w:color w:val="000000"/>
                <w:sz w:val="20"/>
                <w:szCs w:val="20"/>
              </w:rPr>
            </w:pPr>
            <w:proofErr w:type="spellStart"/>
            <w:r w:rsidRPr="00217BB3">
              <w:rPr>
                <w:rFonts w:ascii="Calibri" w:hAnsi="Calibri"/>
                <w:color w:val="000000"/>
                <w:sz w:val="20"/>
                <w:szCs w:val="20"/>
              </w:rPr>
              <w:t>OccurCateg</w:t>
            </w:r>
            <w:proofErr w:type="spellEnd"/>
          </w:p>
        </w:tc>
        <w:tc>
          <w:tcPr>
            <w:tcW w:w="1710" w:type="dxa"/>
            <w:shd w:val="clear" w:color="000000" w:fill="FFFFFF"/>
            <w:vAlign w:val="center"/>
            <w:hideMark/>
          </w:tcPr>
          <w:p w:rsidR="00D45FAC" w:rsidRPr="00217BB3" w:rsidRDefault="00D45FAC" w:rsidP="00363FD6">
            <w:pPr>
              <w:jc w:val="center"/>
              <w:rPr>
                <w:rFonts w:ascii="Calibri" w:hAnsi="Calibri"/>
                <w:color w:val="000000"/>
                <w:sz w:val="20"/>
                <w:szCs w:val="20"/>
              </w:rPr>
            </w:pPr>
            <w:r w:rsidRPr="00217BB3">
              <w:rPr>
                <w:rFonts w:ascii="Calibri" w:hAnsi="Calibri"/>
                <w:color w:val="000000"/>
                <w:sz w:val="20"/>
                <w:szCs w:val="20"/>
              </w:rPr>
              <w:t>OCCURRENCE CATEGORY</w:t>
            </w:r>
          </w:p>
        </w:tc>
        <w:tc>
          <w:tcPr>
            <w:tcW w:w="108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O</w:t>
            </w:r>
          </w:p>
        </w:tc>
        <w:tc>
          <w:tcPr>
            <w:tcW w:w="72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POINTER</w:t>
            </w:r>
          </w:p>
        </w:tc>
        <w:tc>
          <w:tcPr>
            <w:tcW w:w="63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D45FAC" w:rsidRDefault="00D45FAC" w:rsidP="00363FD6">
            <w:pPr>
              <w:jc w:val="center"/>
              <w:rPr>
                <w:rFonts w:ascii="Calibri" w:hAnsi="Calibri"/>
                <w:color w:val="000000"/>
                <w:szCs w:val="22"/>
              </w:rPr>
            </w:pPr>
            <w:r>
              <w:rPr>
                <w:rFonts w:ascii="Calibri" w:hAnsi="Calibri"/>
                <w:color w:val="000000"/>
                <w:szCs w:val="22"/>
              </w:rPr>
              <w:t>60</w:t>
            </w:r>
          </w:p>
        </w:tc>
        <w:tc>
          <w:tcPr>
            <w:tcW w:w="998" w:type="dxa"/>
            <w:shd w:val="clear" w:color="000000" w:fill="FFFFFF"/>
            <w:vAlign w:val="center"/>
          </w:tcPr>
          <w:p w:rsidR="00D45FAC" w:rsidRPr="00217BB3" w:rsidRDefault="00D45FAC" w:rsidP="00363FD6">
            <w:pPr>
              <w:jc w:val="center"/>
              <w:rPr>
                <w:rFonts w:ascii="Calibri" w:hAnsi="Calibri"/>
                <w:bCs/>
                <w:color w:val="000000"/>
                <w:sz w:val="20"/>
                <w:szCs w:val="20"/>
              </w:rPr>
            </w:pPr>
          </w:p>
        </w:tc>
        <w:tc>
          <w:tcPr>
            <w:tcW w:w="998" w:type="dxa"/>
            <w:shd w:val="clear" w:color="000000" w:fill="FFFFFF"/>
            <w:vAlign w:val="center"/>
          </w:tcPr>
          <w:p w:rsidR="00D45FAC" w:rsidRDefault="00D45FAC" w:rsidP="00363FD6">
            <w:pPr>
              <w:jc w:val="center"/>
            </w:pPr>
            <w:r w:rsidRPr="001E39C0">
              <w:rPr>
                <w:rFonts w:ascii="Calibri" w:hAnsi="Calibri"/>
                <w:bCs/>
                <w:color w:val="000000"/>
                <w:sz w:val="20"/>
                <w:szCs w:val="20"/>
              </w:rPr>
              <w:t>NON</w:t>
            </w:r>
          </w:p>
        </w:tc>
        <w:tc>
          <w:tcPr>
            <w:tcW w:w="998" w:type="dxa"/>
            <w:shd w:val="clear" w:color="000000" w:fill="FFFFFF"/>
            <w:vAlign w:val="center"/>
            <w:hideMark/>
          </w:tcPr>
          <w:p w:rsidR="00D45FAC" w:rsidRPr="00217BB3" w:rsidRDefault="00D45FAC" w:rsidP="00363FD6">
            <w:pPr>
              <w:jc w:val="center"/>
              <w:rPr>
                <w:rFonts w:ascii="Calibri" w:hAnsi="Calibri"/>
                <w:bCs/>
                <w:color w:val="000000"/>
                <w:sz w:val="20"/>
                <w:szCs w:val="20"/>
              </w:rPr>
            </w:pPr>
          </w:p>
        </w:tc>
        <w:tc>
          <w:tcPr>
            <w:tcW w:w="999"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Y</w:t>
            </w:r>
          </w:p>
        </w:tc>
      </w:tr>
      <w:tr w:rsidR="00D45FAC" w:rsidRPr="00217BB3" w:rsidTr="00363FD6">
        <w:trPr>
          <w:trHeight w:val="765"/>
        </w:trPr>
        <w:tc>
          <w:tcPr>
            <w:tcW w:w="81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QSURGN43</w:t>
            </w:r>
          </w:p>
        </w:tc>
        <w:tc>
          <w:tcPr>
            <w:tcW w:w="900" w:type="dxa"/>
            <w:shd w:val="clear" w:color="000000" w:fill="FFFFFF"/>
            <w:vAlign w:val="center"/>
            <w:hideMark/>
          </w:tcPr>
          <w:p w:rsidR="00D45FAC" w:rsidRPr="00217BB3" w:rsidRDefault="0073427D" w:rsidP="00363FD6">
            <w:pPr>
              <w:jc w:val="center"/>
              <w:rPr>
                <w:rFonts w:ascii="Calibri" w:hAnsi="Calibri"/>
                <w:bCs/>
                <w:color w:val="000000"/>
                <w:sz w:val="20"/>
                <w:szCs w:val="20"/>
              </w:rPr>
            </w:pPr>
            <w:r>
              <w:rPr>
                <w:rFonts w:ascii="Calibri" w:hAnsi="Calibri"/>
                <w:bCs/>
                <w:color w:val="000000"/>
                <w:sz w:val="20"/>
                <w:szCs w:val="20"/>
              </w:rPr>
              <w:t>10</w:t>
            </w:r>
          </w:p>
        </w:tc>
        <w:tc>
          <w:tcPr>
            <w:tcW w:w="1260" w:type="dxa"/>
            <w:shd w:val="clear" w:color="000000" w:fill="FFFFFF"/>
            <w:vAlign w:val="center"/>
            <w:hideMark/>
          </w:tcPr>
          <w:p w:rsidR="00D45FAC" w:rsidRPr="00217BB3" w:rsidRDefault="00D45FAC" w:rsidP="00363FD6">
            <w:pPr>
              <w:jc w:val="center"/>
              <w:rPr>
                <w:rFonts w:ascii="Calibri" w:hAnsi="Calibri"/>
                <w:color w:val="000000"/>
                <w:sz w:val="20"/>
                <w:szCs w:val="20"/>
              </w:rPr>
            </w:pPr>
            <w:proofErr w:type="spellStart"/>
            <w:r w:rsidRPr="00217BB3">
              <w:rPr>
                <w:rFonts w:ascii="Calibri" w:hAnsi="Calibri"/>
                <w:color w:val="000000"/>
                <w:sz w:val="20"/>
                <w:szCs w:val="20"/>
              </w:rPr>
              <w:t>OccurComm</w:t>
            </w:r>
            <w:proofErr w:type="spellEnd"/>
          </w:p>
          <w:p w:rsidR="00D45FAC" w:rsidRPr="00217BB3" w:rsidRDefault="00D45FAC" w:rsidP="00363FD6">
            <w:pPr>
              <w:jc w:val="center"/>
              <w:rPr>
                <w:rFonts w:ascii="Calibri" w:hAnsi="Calibri"/>
                <w:color w:val="000000"/>
                <w:sz w:val="20"/>
                <w:szCs w:val="20"/>
              </w:rPr>
            </w:pPr>
          </w:p>
        </w:tc>
        <w:tc>
          <w:tcPr>
            <w:tcW w:w="1710" w:type="dxa"/>
            <w:shd w:val="clear" w:color="000000" w:fill="FFFFFF"/>
            <w:vAlign w:val="center"/>
            <w:hideMark/>
          </w:tcPr>
          <w:p w:rsidR="00D45FAC" w:rsidRPr="00217BB3" w:rsidRDefault="00D45FAC" w:rsidP="00363FD6">
            <w:pPr>
              <w:jc w:val="center"/>
              <w:rPr>
                <w:rFonts w:ascii="Calibri" w:hAnsi="Calibri"/>
                <w:color w:val="000000"/>
                <w:sz w:val="20"/>
                <w:szCs w:val="20"/>
              </w:rPr>
            </w:pPr>
            <w:r w:rsidRPr="00217BB3">
              <w:rPr>
                <w:rFonts w:ascii="Calibri" w:hAnsi="Calibri"/>
                <w:color w:val="000000"/>
                <w:sz w:val="20"/>
                <w:szCs w:val="20"/>
              </w:rPr>
              <w:t>OCCURRENCE COMMENTS</w:t>
            </w:r>
          </w:p>
        </w:tc>
        <w:tc>
          <w:tcPr>
            <w:tcW w:w="108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O</w:t>
            </w:r>
          </w:p>
        </w:tc>
        <w:tc>
          <w:tcPr>
            <w:tcW w:w="72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TEXT</w:t>
            </w:r>
          </w:p>
        </w:tc>
        <w:tc>
          <w:tcPr>
            <w:tcW w:w="630"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mbria" w:hAnsi="Cambria"/>
                <w:color w:val="000000"/>
                <w:sz w:val="28"/>
                <w:szCs w:val="28"/>
              </w:rPr>
              <w:t>∞</w:t>
            </w:r>
          </w:p>
        </w:tc>
        <w:tc>
          <w:tcPr>
            <w:tcW w:w="998" w:type="dxa"/>
            <w:shd w:val="clear" w:color="000000" w:fill="FFFFFF"/>
            <w:vAlign w:val="center"/>
          </w:tcPr>
          <w:p w:rsidR="00D45FAC" w:rsidRPr="00217BB3" w:rsidRDefault="00D45FAC" w:rsidP="00363FD6">
            <w:pPr>
              <w:jc w:val="center"/>
              <w:rPr>
                <w:rFonts w:ascii="Calibri" w:hAnsi="Calibri"/>
                <w:bCs/>
                <w:color w:val="000000"/>
                <w:sz w:val="20"/>
                <w:szCs w:val="20"/>
              </w:rPr>
            </w:pPr>
          </w:p>
        </w:tc>
        <w:tc>
          <w:tcPr>
            <w:tcW w:w="998" w:type="dxa"/>
            <w:shd w:val="clear" w:color="000000" w:fill="FFFFFF"/>
            <w:vAlign w:val="center"/>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NON</w:t>
            </w:r>
          </w:p>
        </w:tc>
        <w:tc>
          <w:tcPr>
            <w:tcW w:w="998" w:type="dxa"/>
            <w:shd w:val="clear" w:color="000000" w:fill="FFFFFF"/>
            <w:vAlign w:val="center"/>
            <w:hideMark/>
          </w:tcPr>
          <w:p w:rsidR="00D45FAC" w:rsidRPr="00217BB3" w:rsidRDefault="00D45FAC" w:rsidP="00363FD6">
            <w:pPr>
              <w:jc w:val="center"/>
              <w:rPr>
                <w:rFonts w:ascii="Calibri" w:hAnsi="Calibri"/>
                <w:bCs/>
                <w:color w:val="000000"/>
                <w:sz w:val="20"/>
                <w:szCs w:val="20"/>
              </w:rPr>
            </w:pPr>
          </w:p>
        </w:tc>
        <w:tc>
          <w:tcPr>
            <w:tcW w:w="999" w:type="dxa"/>
            <w:shd w:val="clear" w:color="000000" w:fill="FFFFFF"/>
            <w:vAlign w:val="center"/>
            <w:hideMark/>
          </w:tcPr>
          <w:p w:rsidR="00D45FAC" w:rsidRPr="00217BB3" w:rsidRDefault="00D45FAC" w:rsidP="00363FD6">
            <w:pPr>
              <w:jc w:val="center"/>
              <w:rPr>
                <w:rFonts w:ascii="Calibri" w:hAnsi="Calibri"/>
                <w:bCs/>
                <w:color w:val="000000"/>
                <w:sz w:val="20"/>
                <w:szCs w:val="20"/>
              </w:rPr>
            </w:pPr>
            <w:r>
              <w:rPr>
                <w:rFonts w:ascii="Calibri" w:hAnsi="Calibri"/>
                <w:bCs/>
                <w:color w:val="000000"/>
                <w:sz w:val="20"/>
                <w:szCs w:val="20"/>
              </w:rPr>
              <w:t>Y</w:t>
            </w:r>
          </w:p>
        </w:tc>
      </w:tr>
      <w:tr w:rsidR="0065208C" w:rsidRPr="00217BB3" w:rsidTr="00363FD6">
        <w:trPr>
          <w:trHeight w:val="765"/>
        </w:trPr>
        <w:tc>
          <w:tcPr>
            <w:tcW w:w="810" w:type="dxa"/>
            <w:shd w:val="clear" w:color="000000" w:fill="FFFFFF"/>
            <w:vAlign w:val="center"/>
          </w:tcPr>
          <w:p w:rsidR="0065208C" w:rsidRPr="0055732A" w:rsidRDefault="0065208C" w:rsidP="006520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N43</w:t>
            </w:r>
          </w:p>
        </w:tc>
        <w:tc>
          <w:tcPr>
            <w:tcW w:w="900" w:type="dxa"/>
            <w:shd w:val="clear" w:color="000000" w:fill="FFFFFF"/>
            <w:vAlign w:val="center"/>
          </w:tcPr>
          <w:p w:rsidR="0065208C" w:rsidRPr="0055732A" w:rsidRDefault="0065208C" w:rsidP="0065208C">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tcPr>
          <w:p w:rsidR="0065208C" w:rsidRPr="0055732A" w:rsidRDefault="0065208C" w:rsidP="0065208C">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65208C" w:rsidRPr="0055732A" w:rsidRDefault="0065208C" w:rsidP="0065208C">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65208C" w:rsidRPr="0055732A" w:rsidRDefault="0065208C" w:rsidP="0065208C">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65208C" w:rsidRPr="0055732A" w:rsidRDefault="0065208C" w:rsidP="0065208C">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65208C" w:rsidRPr="0055732A" w:rsidRDefault="0065208C" w:rsidP="0065208C">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65208C" w:rsidRPr="0055732A" w:rsidRDefault="0065208C" w:rsidP="0065208C">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65208C" w:rsidRPr="0055732A" w:rsidRDefault="0065208C" w:rsidP="0065208C">
            <w:pPr>
              <w:jc w:val="center"/>
              <w:rPr>
                <w:rFonts w:ascii="Calibri" w:hAnsi="Calibri"/>
                <w:color w:val="000000"/>
                <w:sz w:val="20"/>
                <w:szCs w:val="20"/>
              </w:rPr>
            </w:pPr>
          </w:p>
        </w:tc>
        <w:tc>
          <w:tcPr>
            <w:tcW w:w="998" w:type="dxa"/>
            <w:shd w:val="clear" w:color="000000" w:fill="FFFFFF"/>
            <w:vAlign w:val="center"/>
          </w:tcPr>
          <w:p w:rsidR="0065208C" w:rsidRPr="0055732A" w:rsidRDefault="0065208C" w:rsidP="0065208C">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65208C" w:rsidRPr="0055732A" w:rsidRDefault="0065208C" w:rsidP="0065208C">
            <w:pPr>
              <w:jc w:val="center"/>
              <w:rPr>
                <w:rFonts w:ascii="Calibri" w:hAnsi="Calibri"/>
                <w:color w:val="000000"/>
                <w:sz w:val="20"/>
                <w:szCs w:val="20"/>
              </w:rPr>
            </w:pPr>
          </w:p>
        </w:tc>
        <w:tc>
          <w:tcPr>
            <w:tcW w:w="999" w:type="dxa"/>
            <w:shd w:val="clear" w:color="000000" w:fill="FFFFFF"/>
            <w:vAlign w:val="center"/>
          </w:tcPr>
          <w:p w:rsidR="0065208C" w:rsidRPr="0055732A" w:rsidRDefault="0065208C" w:rsidP="0065208C">
            <w:pPr>
              <w:jc w:val="center"/>
              <w:rPr>
                <w:rFonts w:ascii="Calibri" w:hAnsi="Calibri"/>
                <w:color w:val="000000"/>
                <w:sz w:val="20"/>
                <w:szCs w:val="20"/>
              </w:rPr>
            </w:pPr>
            <w:r w:rsidRPr="0055732A">
              <w:rPr>
                <w:rFonts w:ascii="Calibri" w:hAnsi="Calibri"/>
                <w:color w:val="000000"/>
                <w:sz w:val="20"/>
                <w:szCs w:val="20"/>
              </w:rPr>
              <w:t>N</w:t>
            </w:r>
          </w:p>
        </w:tc>
      </w:tr>
    </w:tbl>
    <w:p w:rsidR="00D9464C" w:rsidRDefault="00D9464C"/>
    <w:p w:rsidR="006F02EE" w:rsidRDefault="006F02EE"/>
    <w:p w:rsidR="006F02EE" w:rsidRDefault="006F02EE"/>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720"/>
        <w:gridCol w:w="630"/>
        <w:gridCol w:w="639"/>
        <w:gridCol w:w="998"/>
        <w:gridCol w:w="998"/>
        <w:gridCol w:w="998"/>
        <w:gridCol w:w="999"/>
      </w:tblGrid>
      <w:tr w:rsidR="00893CC2" w:rsidTr="00893CC2">
        <w:trPr>
          <w:trHeight w:val="765"/>
        </w:trPr>
        <w:tc>
          <w:tcPr>
            <w:tcW w:w="810" w:type="dxa"/>
            <w:shd w:val="clear" w:color="000000" w:fill="FFFFFF"/>
            <w:vAlign w:val="center"/>
            <w:hideMark/>
          </w:tcPr>
          <w:p w:rsidR="00893CC2" w:rsidRDefault="00893CC2" w:rsidP="00A91B63">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893CC2" w:rsidRDefault="00893CC2" w:rsidP="00A91B63">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893CC2" w:rsidRDefault="00893CC2" w:rsidP="00A91B63">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893CC2" w:rsidRDefault="003F21BC" w:rsidP="00A91B63">
            <w:pPr>
              <w:jc w:val="center"/>
              <w:rPr>
                <w:rFonts w:ascii="Calibri" w:hAnsi="Calibri"/>
                <w:b/>
                <w:bCs/>
                <w:color w:val="000000"/>
                <w:sz w:val="20"/>
                <w:szCs w:val="20"/>
              </w:rPr>
            </w:pPr>
            <w:r>
              <w:rPr>
                <w:rFonts w:ascii="Calibri" w:hAnsi="Calibri"/>
                <w:b/>
                <w:bCs/>
                <w:color w:val="000000"/>
                <w:sz w:val="20"/>
                <w:szCs w:val="20"/>
              </w:rPr>
              <w:t>VistA</w:t>
            </w:r>
            <w:r w:rsidR="00893CC2">
              <w:rPr>
                <w:rFonts w:ascii="Calibri" w:hAnsi="Calibri"/>
                <w:b/>
                <w:bCs/>
                <w:color w:val="000000"/>
                <w:sz w:val="20"/>
                <w:szCs w:val="20"/>
              </w:rPr>
              <w:t xml:space="preserve"> Field Name</w:t>
            </w:r>
          </w:p>
        </w:tc>
        <w:tc>
          <w:tcPr>
            <w:tcW w:w="1080" w:type="dxa"/>
            <w:shd w:val="clear" w:color="000000" w:fill="FFFFFF"/>
            <w:vAlign w:val="center"/>
            <w:hideMark/>
          </w:tcPr>
          <w:p w:rsidR="00893CC2" w:rsidRDefault="00893CC2" w:rsidP="00A91B63">
            <w:pPr>
              <w:jc w:val="center"/>
              <w:rPr>
                <w:rFonts w:ascii="Calibri" w:hAnsi="Calibri"/>
                <w:b/>
                <w:bCs/>
                <w:color w:val="000000"/>
                <w:sz w:val="20"/>
                <w:szCs w:val="20"/>
              </w:rPr>
            </w:pPr>
            <w:r>
              <w:rPr>
                <w:rFonts w:ascii="Calibri" w:hAnsi="Calibri"/>
                <w:b/>
                <w:bCs/>
                <w:color w:val="000000"/>
                <w:sz w:val="20"/>
                <w:szCs w:val="20"/>
              </w:rPr>
              <w:t>Required</w:t>
            </w:r>
          </w:p>
        </w:tc>
        <w:tc>
          <w:tcPr>
            <w:tcW w:w="720" w:type="dxa"/>
            <w:shd w:val="clear" w:color="000000" w:fill="FFFFFF"/>
            <w:vAlign w:val="center"/>
            <w:hideMark/>
          </w:tcPr>
          <w:p w:rsidR="00893CC2" w:rsidRDefault="00893CC2" w:rsidP="00A91B63">
            <w:pPr>
              <w:jc w:val="center"/>
              <w:rPr>
                <w:rFonts w:ascii="Calibri" w:hAnsi="Calibri"/>
                <w:b/>
                <w:bCs/>
                <w:color w:val="000000"/>
                <w:sz w:val="20"/>
                <w:szCs w:val="20"/>
              </w:rPr>
            </w:pPr>
            <w:r>
              <w:rPr>
                <w:rFonts w:ascii="Calibri" w:hAnsi="Calibri"/>
                <w:b/>
                <w:bCs/>
                <w:color w:val="000000"/>
                <w:sz w:val="20"/>
                <w:szCs w:val="20"/>
              </w:rPr>
              <w:t>Data Type</w:t>
            </w:r>
          </w:p>
        </w:tc>
        <w:tc>
          <w:tcPr>
            <w:tcW w:w="630" w:type="dxa"/>
            <w:shd w:val="clear" w:color="000000" w:fill="FFFFFF"/>
            <w:vAlign w:val="center"/>
            <w:hideMark/>
          </w:tcPr>
          <w:p w:rsidR="00893CC2" w:rsidRDefault="00893CC2" w:rsidP="00A91B63">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893CC2" w:rsidRDefault="00893CC2" w:rsidP="00A91B63">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893CC2" w:rsidRPr="00582D02" w:rsidRDefault="00893CC2" w:rsidP="00A91B63">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893CC2" w:rsidRDefault="00893CC2" w:rsidP="00893CC2">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893CC2" w:rsidRDefault="00893CC2" w:rsidP="00A91B63">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893CC2" w:rsidRDefault="00893CC2" w:rsidP="00A91B63">
            <w:pPr>
              <w:jc w:val="center"/>
              <w:rPr>
                <w:rFonts w:ascii="Calibri" w:hAnsi="Calibri"/>
                <w:b/>
                <w:bCs/>
                <w:color w:val="000000"/>
                <w:sz w:val="20"/>
                <w:szCs w:val="20"/>
              </w:rPr>
            </w:pPr>
            <w:r>
              <w:rPr>
                <w:rFonts w:ascii="Calibri" w:hAnsi="Calibri"/>
                <w:b/>
                <w:bCs/>
                <w:color w:val="000000"/>
                <w:sz w:val="20"/>
                <w:szCs w:val="20"/>
              </w:rPr>
              <w:t>Repetition</w:t>
            </w:r>
          </w:p>
        </w:tc>
      </w:tr>
      <w:tr w:rsidR="009F7FD9" w:rsidTr="00877625">
        <w:trPr>
          <w:trHeight w:val="765"/>
        </w:trPr>
        <w:tc>
          <w:tcPr>
            <w:tcW w:w="810" w:type="dxa"/>
            <w:shd w:val="clear" w:color="000000" w:fill="FFFFFF"/>
            <w:vAlign w:val="center"/>
            <w:hideMark/>
          </w:tcPr>
          <w:p w:rsidR="009F7FD9" w:rsidRDefault="009F7FD9" w:rsidP="00877625">
            <w:pPr>
              <w:jc w:val="center"/>
            </w:pPr>
            <w:r w:rsidRPr="00371A98">
              <w:rPr>
                <w:rFonts w:ascii="Calibri" w:hAnsi="Calibri"/>
                <w:color w:val="000000"/>
                <w:sz w:val="20"/>
                <w:szCs w:val="20"/>
              </w:rPr>
              <w:t>QSURGN44</w:t>
            </w:r>
          </w:p>
        </w:tc>
        <w:tc>
          <w:tcPr>
            <w:tcW w:w="90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A91B63">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A91B63">
            <w:pPr>
              <w:jc w:val="center"/>
              <w:rPr>
                <w:rFonts w:ascii="Calibri" w:hAnsi="Calibri"/>
                <w:color w:val="000000"/>
                <w:sz w:val="20"/>
                <w:szCs w:val="20"/>
              </w:rPr>
            </w:pPr>
          </w:p>
        </w:tc>
        <w:tc>
          <w:tcPr>
            <w:tcW w:w="998" w:type="dxa"/>
            <w:shd w:val="clear" w:color="000000" w:fill="FFFFFF"/>
            <w:vAlign w:val="center"/>
          </w:tcPr>
          <w:p w:rsidR="009F7FD9" w:rsidRPr="005466CA" w:rsidRDefault="00856CFD" w:rsidP="00893CC2">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A91B63">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Y</w:t>
            </w:r>
          </w:p>
        </w:tc>
      </w:tr>
      <w:tr w:rsidR="009F7FD9" w:rsidTr="00877625">
        <w:trPr>
          <w:trHeight w:val="765"/>
        </w:trPr>
        <w:tc>
          <w:tcPr>
            <w:tcW w:w="810" w:type="dxa"/>
            <w:shd w:val="clear" w:color="000000" w:fill="FFFFFF"/>
            <w:vAlign w:val="center"/>
            <w:hideMark/>
          </w:tcPr>
          <w:p w:rsidR="009F7FD9" w:rsidRDefault="009F7FD9" w:rsidP="00877625">
            <w:pPr>
              <w:jc w:val="center"/>
            </w:pPr>
            <w:r w:rsidRPr="00371A98">
              <w:rPr>
                <w:rFonts w:ascii="Calibri" w:hAnsi="Calibri"/>
                <w:color w:val="000000"/>
                <w:sz w:val="20"/>
                <w:szCs w:val="20"/>
              </w:rPr>
              <w:lastRenderedPageBreak/>
              <w:t>QSURGN44</w:t>
            </w:r>
          </w:p>
        </w:tc>
        <w:tc>
          <w:tcPr>
            <w:tcW w:w="90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R</w:t>
            </w:r>
          </w:p>
        </w:tc>
        <w:tc>
          <w:tcPr>
            <w:tcW w:w="72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NUMERIC</w:t>
            </w:r>
          </w:p>
        </w:tc>
        <w:tc>
          <w:tcPr>
            <w:tcW w:w="63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A91B63">
            <w:pPr>
              <w:jc w:val="center"/>
              <w:rPr>
                <w:rFonts w:ascii="Calibri" w:hAnsi="Calibri"/>
                <w:color w:val="000000"/>
                <w:sz w:val="20"/>
                <w:szCs w:val="20"/>
              </w:rPr>
            </w:pPr>
          </w:p>
        </w:tc>
        <w:tc>
          <w:tcPr>
            <w:tcW w:w="998" w:type="dxa"/>
            <w:shd w:val="clear" w:color="000000" w:fill="FFFFFF"/>
            <w:vAlign w:val="center"/>
          </w:tcPr>
          <w:p w:rsidR="009F7FD9" w:rsidRPr="005466CA" w:rsidRDefault="00856CFD" w:rsidP="00893CC2">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A91B63">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A91B63">
            <w:pPr>
              <w:jc w:val="center"/>
              <w:rPr>
                <w:rFonts w:ascii="Calibri" w:hAnsi="Calibri"/>
                <w:color w:val="000000"/>
                <w:sz w:val="20"/>
                <w:szCs w:val="20"/>
              </w:rPr>
            </w:pPr>
            <w:r>
              <w:rPr>
                <w:rFonts w:ascii="Calibri" w:hAnsi="Calibri"/>
                <w:color w:val="000000"/>
                <w:sz w:val="20"/>
                <w:szCs w:val="20"/>
              </w:rPr>
              <w:t>Y</w:t>
            </w:r>
          </w:p>
        </w:tc>
      </w:tr>
      <w:tr w:rsidR="00700091" w:rsidTr="00877625">
        <w:trPr>
          <w:trHeight w:val="765"/>
        </w:trPr>
        <w:tc>
          <w:tcPr>
            <w:tcW w:w="810" w:type="dxa"/>
            <w:shd w:val="clear" w:color="000000" w:fill="FFFFFF"/>
            <w:vAlign w:val="center"/>
            <w:hideMark/>
          </w:tcPr>
          <w:p w:rsidR="00700091" w:rsidRDefault="00700091" w:rsidP="00877625">
            <w:pPr>
              <w:jc w:val="center"/>
              <w:rPr>
                <w:rFonts w:ascii="Calibri" w:hAnsi="Calibri"/>
                <w:bCs/>
                <w:color w:val="000000"/>
                <w:sz w:val="20"/>
                <w:szCs w:val="20"/>
              </w:rPr>
            </w:pPr>
            <w:r>
              <w:rPr>
                <w:rFonts w:ascii="Calibri" w:hAnsi="Calibri"/>
                <w:bCs/>
                <w:color w:val="000000"/>
                <w:sz w:val="20"/>
                <w:szCs w:val="20"/>
              </w:rPr>
              <w:t>QSURGN44</w:t>
            </w:r>
          </w:p>
        </w:tc>
        <w:tc>
          <w:tcPr>
            <w:tcW w:w="900" w:type="dxa"/>
            <w:shd w:val="clear" w:color="000000" w:fill="FFFFFF"/>
            <w:vAlign w:val="center"/>
            <w:hideMark/>
          </w:tcPr>
          <w:p w:rsidR="00700091" w:rsidRPr="005466CA" w:rsidRDefault="00700091"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700091" w:rsidRPr="00582D02" w:rsidRDefault="00E545E3" w:rsidP="00CF5084">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700091" w:rsidRPr="00582D02" w:rsidRDefault="00700091" w:rsidP="00CF5084">
            <w:pPr>
              <w:jc w:val="center"/>
              <w:rPr>
                <w:rFonts w:ascii="Calibri" w:hAnsi="Calibri"/>
                <w:color w:val="000000"/>
                <w:sz w:val="20"/>
                <w:szCs w:val="20"/>
              </w:rPr>
            </w:pPr>
          </w:p>
        </w:tc>
        <w:tc>
          <w:tcPr>
            <w:tcW w:w="998" w:type="dxa"/>
            <w:shd w:val="clear" w:color="000000" w:fill="FFFFFF"/>
            <w:vAlign w:val="center"/>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Pr="00582D02" w:rsidRDefault="00700091" w:rsidP="00CF5084">
            <w:pPr>
              <w:jc w:val="center"/>
              <w:rPr>
                <w:rFonts w:ascii="Calibri" w:hAnsi="Calibri"/>
                <w:color w:val="000000"/>
                <w:sz w:val="20"/>
                <w:szCs w:val="20"/>
              </w:rPr>
            </w:pPr>
          </w:p>
        </w:tc>
        <w:tc>
          <w:tcPr>
            <w:tcW w:w="999"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Y</w:t>
            </w:r>
          </w:p>
        </w:tc>
      </w:tr>
      <w:tr w:rsidR="00700091" w:rsidTr="00877625">
        <w:trPr>
          <w:trHeight w:val="765"/>
        </w:trPr>
        <w:tc>
          <w:tcPr>
            <w:tcW w:w="810" w:type="dxa"/>
            <w:shd w:val="clear" w:color="000000" w:fill="FFFFFF"/>
            <w:vAlign w:val="center"/>
            <w:hideMark/>
          </w:tcPr>
          <w:p w:rsidR="00700091" w:rsidRDefault="00700091" w:rsidP="00877625">
            <w:pPr>
              <w:jc w:val="center"/>
            </w:pPr>
            <w:r w:rsidRPr="00371A98">
              <w:rPr>
                <w:rFonts w:ascii="Calibri" w:hAnsi="Calibri"/>
                <w:color w:val="000000"/>
                <w:sz w:val="20"/>
                <w:szCs w:val="20"/>
              </w:rPr>
              <w:t>QSURGN44</w:t>
            </w:r>
          </w:p>
        </w:tc>
        <w:tc>
          <w:tcPr>
            <w:tcW w:w="90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SUBIEN</w:t>
            </w:r>
            <w:r w:rsidR="00B56F33" w:rsidRPr="00B56F33">
              <w:rPr>
                <w:rFonts w:ascii="Calibri" w:hAnsi="Calibri"/>
                <w:color w:val="000000"/>
                <w:sz w:val="20"/>
                <w:szCs w:val="20"/>
              </w:rPr>
              <w:t>(129)</w:t>
            </w:r>
          </w:p>
        </w:tc>
        <w:tc>
          <w:tcPr>
            <w:tcW w:w="171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R</w:t>
            </w:r>
          </w:p>
        </w:tc>
        <w:tc>
          <w:tcPr>
            <w:tcW w:w="72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700091" w:rsidRPr="005466CA" w:rsidRDefault="00700091" w:rsidP="00A91B63">
            <w:pPr>
              <w:jc w:val="center"/>
              <w:rPr>
                <w:rFonts w:ascii="Calibri" w:hAnsi="Calibri"/>
                <w:color w:val="000000"/>
                <w:sz w:val="20"/>
                <w:szCs w:val="20"/>
              </w:rPr>
            </w:pPr>
          </w:p>
        </w:tc>
        <w:tc>
          <w:tcPr>
            <w:tcW w:w="998" w:type="dxa"/>
            <w:shd w:val="clear" w:color="000000" w:fill="FFFFFF"/>
            <w:vAlign w:val="center"/>
          </w:tcPr>
          <w:p w:rsidR="00700091" w:rsidRPr="005466CA" w:rsidRDefault="00700091" w:rsidP="00893CC2">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Pr="005466CA"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N</w:t>
            </w:r>
          </w:p>
        </w:tc>
      </w:tr>
      <w:tr w:rsidR="00700091" w:rsidTr="00877625">
        <w:trPr>
          <w:trHeight w:val="255"/>
        </w:trPr>
        <w:tc>
          <w:tcPr>
            <w:tcW w:w="810" w:type="dxa"/>
            <w:shd w:val="clear" w:color="000000" w:fill="FFFFFF"/>
            <w:vAlign w:val="center"/>
            <w:hideMark/>
          </w:tcPr>
          <w:p w:rsidR="00700091" w:rsidRDefault="00700091" w:rsidP="00877625">
            <w:pPr>
              <w:jc w:val="center"/>
              <w:rPr>
                <w:rFonts w:ascii="Calibri" w:hAnsi="Calibri"/>
                <w:color w:val="000000"/>
                <w:sz w:val="20"/>
                <w:szCs w:val="20"/>
              </w:rPr>
            </w:pPr>
            <w:r>
              <w:rPr>
                <w:rFonts w:ascii="Calibri" w:hAnsi="Calibri"/>
                <w:color w:val="000000"/>
                <w:sz w:val="20"/>
                <w:szCs w:val="20"/>
              </w:rPr>
              <w:t>QSURGN44</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LaserUnit</w:t>
            </w:r>
            <w:proofErr w:type="spellEnd"/>
            <w:r>
              <w:rPr>
                <w:rFonts w:ascii="Calibri" w:hAnsi="Calibri"/>
                <w:color w:val="000000"/>
                <w:sz w:val="20"/>
                <w:szCs w:val="20"/>
              </w:rPr>
              <w:t>/ID</w:t>
            </w:r>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LASER UNIT/ID</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893CC2">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700091" w:rsidTr="00877625">
        <w:trPr>
          <w:trHeight w:val="255"/>
        </w:trPr>
        <w:tc>
          <w:tcPr>
            <w:tcW w:w="810" w:type="dxa"/>
            <w:shd w:val="clear" w:color="000000" w:fill="FFFFFF"/>
            <w:vAlign w:val="center"/>
            <w:hideMark/>
          </w:tcPr>
          <w:p w:rsidR="00700091" w:rsidRDefault="00700091" w:rsidP="00877625">
            <w:pPr>
              <w:jc w:val="center"/>
              <w:rPr>
                <w:rFonts w:ascii="Calibri" w:hAnsi="Calibri"/>
                <w:color w:val="000000"/>
                <w:sz w:val="20"/>
                <w:szCs w:val="20"/>
              </w:rPr>
            </w:pPr>
            <w:r>
              <w:rPr>
                <w:rFonts w:ascii="Calibri" w:hAnsi="Calibri"/>
                <w:color w:val="000000"/>
                <w:sz w:val="20"/>
                <w:szCs w:val="20"/>
              </w:rPr>
              <w:t>QSURGN44</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LaserDur</w:t>
            </w:r>
            <w:proofErr w:type="spellEnd"/>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LASER DURATION</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893CC2">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700091" w:rsidTr="00877625">
        <w:trPr>
          <w:trHeight w:val="255"/>
        </w:trPr>
        <w:tc>
          <w:tcPr>
            <w:tcW w:w="810" w:type="dxa"/>
            <w:shd w:val="clear" w:color="000000" w:fill="FFFFFF"/>
            <w:vAlign w:val="center"/>
            <w:hideMark/>
          </w:tcPr>
          <w:p w:rsidR="00700091" w:rsidRDefault="00700091" w:rsidP="00877625">
            <w:pPr>
              <w:jc w:val="center"/>
              <w:rPr>
                <w:rFonts w:ascii="Calibri" w:hAnsi="Calibri"/>
                <w:color w:val="000000"/>
                <w:sz w:val="20"/>
                <w:szCs w:val="20"/>
              </w:rPr>
            </w:pPr>
            <w:r>
              <w:rPr>
                <w:rFonts w:ascii="Calibri" w:hAnsi="Calibri"/>
                <w:color w:val="000000"/>
                <w:sz w:val="20"/>
                <w:szCs w:val="20"/>
              </w:rPr>
              <w:t>QSURGN44</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Watt</w:t>
            </w:r>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WATTAGE</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NUMERIC</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893CC2">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700091" w:rsidTr="00877625">
        <w:trPr>
          <w:trHeight w:val="255"/>
        </w:trPr>
        <w:tc>
          <w:tcPr>
            <w:tcW w:w="810" w:type="dxa"/>
            <w:shd w:val="clear" w:color="000000" w:fill="FFFFFF"/>
            <w:vAlign w:val="center"/>
            <w:hideMark/>
          </w:tcPr>
          <w:p w:rsidR="00700091" w:rsidRDefault="00700091" w:rsidP="00877625">
            <w:pPr>
              <w:jc w:val="center"/>
              <w:rPr>
                <w:rFonts w:ascii="Calibri" w:hAnsi="Calibri"/>
                <w:color w:val="000000"/>
                <w:sz w:val="20"/>
                <w:szCs w:val="20"/>
              </w:rPr>
            </w:pPr>
            <w:r>
              <w:rPr>
                <w:rFonts w:ascii="Calibri" w:hAnsi="Calibri"/>
                <w:color w:val="000000"/>
                <w:sz w:val="20"/>
                <w:szCs w:val="20"/>
              </w:rPr>
              <w:t>QSURGN44</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LaserOp</w:t>
            </w:r>
            <w:proofErr w:type="spellEnd"/>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LASER OPERATOR</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POINTER</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893CC2">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700091" w:rsidTr="00877625">
        <w:trPr>
          <w:trHeight w:val="255"/>
        </w:trPr>
        <w:tc>
          <w:tcPr>
            <w:tcW w:w="810" w:type="dxa"/>
            <w:shd w:val="clear" w:color="000000" w:fill="FFFFFF"/>
            <w:vAlign w:val="center"/>
            <w:hideMark/>
          </w:tcPr>
          <w:p w:rsidR="00700091" w:rsidRDefault="00700091" w:rsidP="00877625">
            <w:pPr>
              <w:jc w:val="center"/>
              <w:rPr>
                <w:rFonts w:ascii="Calibri" w:hAnsi="Calibri"/>
                <w:color w:val="000000"/>
                <w:sz w:val="20"/>
                <w:szCs w:val="20"/>
              </w:rPr>
            </w:pPr>
            <w:r>
              <w:rPr>
                <w:rFonts w:ascii="Calibri" w:hAnsi="Calibri"/>
                <w:color w:val="000000"/>
                <w:sz w:val="20"/>
                <w:szCs w:val="20"/>
              </w:rPr>
              <w:t>QSURGN44</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PlumeEvac</w:t>
            </w:r>
            <w:proofErr w:type="spellEnd"/>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PLUME EVACUATOR</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CODE</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3</w:t>
            </w:r>
          </w:p>
        </w:tc>
        <w:tc>
          <w:tcPr>
            <w:tcW w:w="998" w:type="dxa"/>
            <w:shd w:val="clear" w:color="000000" w:fill="FFFFFF"/>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893CC2">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YES; NO</w:t>
            </w: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700091" w:rsidTr="00877625">
        <w:trPr>
          <w:trHeight w:val="765"/>
        </w:trPr>
        <w:tc>
          <w:tcPr>
            <w:tcW w:w="810" w:type="dxa"/>
            <w:shd w:val="clear" w:color="000000" w:fill="FFFFFF"/>
            <w:vAlign w:val="center"/>
            <w:hideMark/>
          </w:tcPr>
          <w:p w:rsidR="00700091" w:rsidRDefault="00700091" w:rsidP="00877625">
            <w:pPr>
              <w:jc w:val="center"/>
              <w:rPr>
                <w:rFonts w:ascii="Calibri" w:hAnsi="Calibri"/>
                <w:color w:val="000000"/>
                <w:sz w:val="20"/>
                <w:szCs w:val="20"/>
              </w:rPr>
            </w:pPr>
            <w:r>
              <w:rPr>
                <w:rFonts w:ascii="Calibri" w:hAnsi="Calibri"/>
                <w:color w:val="000000"/>
                <w:sz w:val="20"/>
                <w:szCs w:val="20"/>
              </w:rPr>
              <w:t>QSURGN44</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LaserComm</w:t>
            </w:r>
            <w:proofErr w:type="spellEnd"/>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LASER COMMENTS</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TEXT</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700091" w:rsidRDefault="00700091" w:rsidP="00A91B63">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893CC2">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03587B" w:rsidTr="00877625">
        <w:trPr>
          <w:trHeight w:val="765"/>
        </w:trPr>
        <w:tc>
          <w:tcPr>
            <w:tcW w:w="81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N44</w:t>
            </w:r>
          </w:p>
        </w:tc>
        <w:tc>
          <w:tcPr>
            <w:tcW w:w="900" w:type="dxa"/>
            <w:shd w:val="clear" w:color="000000" w:fill="FFFFFF"/>
            <w:vAlign w:val="center"/>
          </w:tcPr>
          <w:p w:rsidR="0003587B" w:rsidRPr="0055732A" w:rsidRDefault="0003587B" w:rsidP="005C62BD">
            <w:pPr>
              <w:jc w:val="center"/>
              <w:rPr>
                <w:rFonts w:ascii="Calibri" w:hAnsi="Calibri"/>
                <w:color w:val="000000"/>
                <w:sz w:val="20"/>
                <w:szCs w:val="20"/>
              </w:rPr>
            </w:pPr>
            <w:r>
              <w:rPr>
                <w:rFonts w:ascii="Calibri" w:hAnsi="Calibri"/>
                <w:color w:val="000000"/>
                <w:sz w:val="20"/>
                <w:szCs w:val="20"/>
              </w:rPr>
              <w:t>11</w:t>
            </w:r>
          </w:p>
        </w:tc>
        <w:tc>
          <w:tcPr>
            <w:tcW w:w="126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R</w:t>
            </w:r>
          </w:p>
        </w:tc>
        <w:tc>
          <w:tcPr>
            <w:tcW w:w="72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TEXT</w:t>
            </w:r>
          </w:p>
        </w:tc>
        <w:tc>
          <w:tcPr>
            <w:tcW w:w="63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03587B" w:rsidRPr="0055732A" w:rsidRDefault="0003587B" w:rsidP="005C62BD">
            <w:pPr>
              <w:jc w:val="center"/>
              <w:rPr>
                <w:rFonts w:ascii="Calibri" w:hAnsi="Calibri"/>
                <w:color w:val="000000"/>
                <w:sz w:val="20"/>
                <w:szCs w:val="20"/>
              </w:rPr>
            </w:pPr>
          </w:p>
        </w:tc>
        <w:tc>
          <w:tcPr>
            <w:tcW w:w="998"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03587B" w:rsidRPr="0055732A" w:rsidRDefault="0003587B" w:rsidP="005C62BD">
            <w:pPr>
              <w:jc w:val="center"/>
              <w:rPr>
                <w:rFonts w:ascii="Calibri" w:hAnsi="Calibri"/>
                <w:color w:val="000000"/>
                <w:sz w:val="20"/>
                <w:szCs w:val="20"/>
              </w:rPr>
            </w:pPr>
          </w:p>
        </w:tc>
        <w:tc>
          <w:tcPr>
            <w:tcW w:w="999"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N</w:t>
            </w:r>
          </w:p>
        </w:tc>
      </w:tr>
    </w:tbl>
    <w:p w:rsidR="002D37F0" w:rsidRDefault="002D37F0"/>
    <w:p w:rsidR="00C16C4E" w:rsidRDefault="00C16C4E"/>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C16C4E" w:rsidTr="00C16C4E">
        <w:trPr>
          <w:trHeight w:val="765"/>
        </w:trPr>
        <w:tc>
          <w:tcPr>
            <w:tcW w:w="810" w:type="dxa"/>
            <w:shd w:val="clear" w:color="000000" w:fill="FFFFFF"/>
            <w:vAlign w:val="center"/>
            <w:hideMark/>
          </w:tcPr>
          <w:p w:rsidR="00C16C4E" w:rsidRDefault="00C16C4E" w:rsidP="00A91B63">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C16C4E" w:rsidRDefault="00C16C4E" w:rsidP="00A91B63">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C16C4E" w:rsidRDefault="00C16C4E" w:rsidP="00A91B63">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C16C4E" w:rsidRDefault="003F21BC" w:rsidP="00A91B63">
            <w:pPr>
              <w:jc w:val="center"/>
              <w:rPr>
                <w:rFonts w:ascii="Calibri" w:hAnsi="Calibri"/>
                <w:b/>
                <w:bCs/>
                <w:color w:val="000000"/>
                <w:sz w:val="20"/>
                <w:szCs w:val="20"/>
              </w:rPr>
            </w:pPr>
            <w:r>
              <w:rPr>
                <w:rFonts w:ascii="Calibri" w:hAnsi="Calibri"/>
                <w:b/>
                <w:bCs/>
                <w:color w:val="000000"/>
                <w:sz w:val="20"/>
                <w:szCs w:val="20"/>
              </w:rPr>
              <w:t>VistA</w:t>
            </w:r>
            <w:r w:rsidR="00C16C4E">
              <w:rPr>
                <w:rFonts w:ascii="Calibri" w:hAnsi="Calibri"/>
                <w:b/>
                <w:bCs/>
                <w:color w:val="000000"/>
                <w:sz w:val="20"/>
                <w:szCs w:val="20"/>
              </w:rPr>
              <w:t xml:space="preserve"> Field Name</w:t>
            </w:r>
          </w:p>
        </w:tc>
        <w:tc>
          <w:tcPr>
            <w:tcW w:w="1080" w:type="dxa"/>
            <w:shd w:val="clear" w:color="000000" w:fill="FFFFFF"/>
            <w:vAlign w:val="center"/>
            <w:hideMark/>
          </w:tcPr>
          <w:p w:rsidR="00C16C4E" w:rsidRDefault="00C16C4E" w:rsidP="00A91B63">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C16C4E" w:rsidRDefault="00C16C4E" w:rsidP="00A91B63">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C16C4E" w:rsidRDefault="00C16C4E" w:rsidP="00A91B63">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C16C4E" w:rsidRDefault="00C16C4E" w:rsidP="00A91B63">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C16C4E" w:rsidRPr="00582D02" w:rsidRDefault="00C16C4E" w:rsidP="00A91B63">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C16C4E" w:rsidRDefault="00C16C4E" w:rsidP="00C16C4E">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C16C4E" w:rsidRDefault="00C16C4E" w:rsidP="00A91B63">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C16C4E" w:rsidRDefault="00C16C4E" w:rsidP="00A91B63">
            <w:pPr>
              <w:jc w:val="center"/>
              <w:rPr>
                <w:rFonts w:ascii="Calibri" w:hAnsi="Calibri"/>
                <w:b/>
                <w:bCs/>
                <w:color w:val="000000"/>
                <w:sz w:val="20"/>
                <w:szCs w:val="20"/>
              </w:rPr>
            </w:pPr>
            <w:r>
              <w:rPr>
                <w:rFonts w:ascii="Calibri" w:hAnsi="Calibri"/>
                <w:b/>
                <w:bCs/>
                <w:color w:val="000000"/>
                <w:sz w:val="20"/>
                <w:szCs w:val="20"/>
              </w:rPr>
              <w:t>Repetition</w:t>
            </w:r>
          </w:p>
        </w:tc>
      </w:tr>
      <w:tr w:rsidR="009F7FD9" w:rsidTr="00B56F33">
        <w:trPr>
          <w:trHeight w:val="765"/>
        </w:trPr>
        <w:tc>
          <w:tcPr>
            <w:tcW w:w="810" w:type="dxa"/>
            <w:shd w:val="clear" w:color="000000" w:fill="FFFFFF"/>
            <w:vAlign w:val="center"/>
            <w:hideMark/>
          </w:tcPr>
          <w:p w:rsidR="009F7FD9" w:rsidRDefault="009F7FD9" w:rsidP="00B56F33">
            <w:pPr>
              <w:jc w:val="center"/>
            </w:pPr>
            <w:r w:rsidRPr="00062100">
              <w:rPr>
                <w:rFonts w:ascii="Calibri" w:hAnsi="Calibri"/>
                <w:color w:val="000000"/>
                <w:sz w:val="20"/>
                <w:szCs w:val="20"/>
              </w:rPr>
              <w:t>QSURGN45</w:t>
            </w:r>
          </w:p>
        </w:tc>
        <w:tc>
          <w:tcPr>
            <w:tcW w:w="90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A91B63">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A91B63">
            <w:pPr>
              <w:jc w:val="center"/>
              <w:rPr>
                <w:rFonts w:ascii="Calibri" w:hAnsi="Calibri"/>
                <w:color w:val="000000"/>
                <w:sz w:val="20"/>
                <w:szCs w:val="20"/>
              </w:rPr>
            </w:pPr>
          </w:p>
        </w:tc>
        <w:tc>
          <w:tcPr>
            <w:tcW w:w="998" w:type="dxa"/>
            <w:shd w:val="clear" w:color="000000" w:fill="FFFFFF"/>
            <w:vAlign w:val="center"/>
          </w:tcPr>
          <w:p w:rsidR="009F7FD9" w:rsidRPr="005466CA" w:rsidRDefault="00B90C78" w:rsidP="00C16C4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A91B63">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Y</w:t>
            </w:r>
          </w:p>
        </w:tc>
      </w:tr>
      <w:tr w:rsidR="009F7FD9" w:rsidTr="00B56F33">
        <w:trPr>
          <w:trHeight w:val="765"/>
        </w:trPr>
        <w:tc>
          <w:tcPr>
            <w:tcW w:w="810" w:type="dxa"/>
            <w:shd w:val="clear" w:color="000000" w:fill="FFFFFF"/>
            <w:vAlign w:val="center"/>
            <w:hideMark/>
          </w:tcPr>
          <w:p w:rsidR="009F7FD9" w:rsidRDefault="009F7FD9" w:rsidP="00B56F33">
            <w:pPr>
              <w:jc w:val="center"/>
            </w:pPr>
            <w:r w:rsidRPr="00062100">
              <w:rPr>
                <w:rFonts w:ascii="Calibri" w:hAnsi="Calibri"/>
                <w:color w:val="000000"/>
                <w:sz w:val="20"/>
                <w:szCs w:val="20"/>
              </w:rPr>
              <w:t>QSURGN45</w:t>
            </w:r>
          </w:p>
        </w:tc>
        <w:tc>
          <w:tcPr>
            <w:tcW w:w="90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A91B63">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A91B63">
            <w:pPr>
              <w:jc w:val="center"/>
              <w:rPr>
                <w:rFonts w:ascii="Calibri" w:hAnsi="Calibri"/>
                <w:color w:val="000000"/>
                <w:sz w:val="20"/>
                <w:szCs w:val="20"/>
              </w:rPr>
            </w:pPr>
          </w:p>
        </w:tc>
        <w:tc>
          <w:tcPr>
            <w:tcW w:w="998" w:type="dxa"/>
            <w:shd w:val="clear" w:color="000000" w:fill="FFFFFF"/>
            <w:vAlign w:val="center"/>
          </w:tcPr>
          <w:p w:rsidR="009F7FD9" w:rsidRPr="005466CA" w:rsidRDefault="00B90C78" w:rsidP="00C16C4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A91B63">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A91B63">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765"/>
        </w:trPr>
        <w:tc>
          <w:tcPr>
            <w:tcW w:w="810" w:type="dxa"/>
            <w:shd w:val="clear" w:color="000000" w:fill="FFFFFF"/>
            <w:vAlign w:val="center"/>
            <w:hideMark/>
          </w:tcPr>
          <w:p w:rsidR="00700091" w:rsidRDefault="00700091" w:rsidP="00B56F33">
            <w:pPr>
              <w:jc w:val="center"/>
              <w:rPr>
                <w:rFonts w:ascii="Calibri" w:hAnsi="Calibri"/>
                <w:bCs/>
                <w:color w:val="000000"/>
                <w:sz w:val="20"/>
                <w:szCs w:val="20"/>
              </w:rPr>
            </w:pPr>
            <w:r>
              <w:rPr>
                <w:rFonts w:ascii="Calibri" w:hAnsi="Calibri"/>
                <w:bCs/>
                <w:color w:val="000000"/>
                <w:sz w:val="20"/>
                <w:szCs w:val="20"/>
              </w:rPr>
              <w:t>QSURGN45</w:t>
            </w:r>
          </w:p>
        </w:tc>
        <w:tc>
          <w:tcPr>
            <w:tcW w:w="900" w:type="dxa"/>
            <w:shd w:val="clear" w:color="000000" w:fill="FFFFFF"/>
            <w:vAlign w:val="center"/>
            <w:hideMark/>
          </w:tcPr>
          <w:p w:rsidR="00700091" w:rsidRPr="005466CA" w:rsidRDefault="00700091"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700091" w:rsidRPr="00582D02" w:rsidRDefault="007341D3"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700091" w:rsidRPr="00582D02" w:rsidRDefault="00700091" w:rsidP="00CF5084">
            <w:pPr>
              <w:jc w:val="center"/>
              <w:rPr>
                <w:rFonts w:ascii="Calibri" w:hAnsi="Calibri"/>
                <w:color w:val="000000"/>
                <w:sz w:val="20"/>
                <w:szCs w:val="20"/>
              </w:rPr>
            </w:pPr>
          </w:p>
        </w:tc>
        <w:tc>
          <w:tcPr>
            <w:tcW w:w="998" w:type="dxa"/>
            <w:shd w:val="clear" w:color="000000" w:fill="FFFFFF"/>
            <w:vAlign w:val="center"/>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Pr="00582D02" w:rsidRDefault="00700091" w:rsidP="00CF5084">
            <w:pPr>
              <w:jc w:val="center"/>
              <w:rPr>
                <w:rFonts w:ascii="Calibri" w:hAnsi="Calibri"/>
                <w:color w:val="000000"/>
                <w:sz w:val="20"/>
                <w:szCs w:val="20"/>
              </w:rPr>
            </w:pPr>
          </w:p>
        </w:tc>
        <w:tc>
          <w:tcPr>
            <w:tcW w:w="999"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765"/>
        </w:trPr>
        <w:tc>
          <w:tcPr>
            <w:tcW w:w="810" w:type="dxa"/>
            <w:shd w:val="clear" w:color="000000" w:fill="FFFFFF"/>
            <w:vAlign w:val="center"/>
            <w:hideMark/>
          </w:tcPr>
          <w:p w:rsidR="00700091" w:rsidRDefault="00700091" w:rsidP="00B56F33">
            <w:pPr>
              <w:jc w:val="center"/>
            </w:pPr>
            <w:r w:rsidRPr="00062100">
              <w:rPr>
                <w:rFonts w:ascii="Calibri" w:hAnsi="Calibri"/>
                <w:color w:val="000000"/>
                <w:sz w:val="20"/>
                <w:szCs w:val="20"/>
              </w:rPr>
              <w:t>QSURGN45</w:t>
            </w:r>
          </w:p>
        </w:tc>
        <w:tc>
          <w:tcPr>
            <w:tcW w:w="90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SUBIEN</w:t>
            </w:r>
            <w:r w:rsidR="00BC040F" w:rsidRPr="00BC040F">
              <w:rPr>
                <w:rFonts w:ascii="Calibri" w:hAnsi="Calibri"/>
                <w:color w:val="000000"/>
                <w:sz w:val="20"/>
                <w:szCs w:val="20"/>
              </w:rPr>
              <w:t>(130)</w:t>
            </w:r>
          </w:p>
        </w:tc>
        <w:tc>
          <w:tcPr>
            <w:tcW w:w="171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700091" w:rsidRPr="005466CA" w:rsidRDefault="00700091" w:rsidP="00A91B63">
            <w:pPr>
              <w:jc w:val="center"/>
              <w:rPr>
                <w:rFonts w:ascii="Calibri" w:hAnsi="Calibri"/>
                <w:color w:val="000000"/>
                <w:sz w:val="20"/>
                <w:szCs w:val="20"/>
              </w:rPr>
            </w:pPr>
          </w:p>
        </w:tc>
        <w:tc>
          <w:tcPr>
            <w:tcW w:w="998" w:type="dxa"/>
            <w:shd w:val="clear" w:color="000000" w:fill="FFFFFF"/>
            <w:vAlign w:val="center"/>
          </w:tcPr>
          <w:p w:rsidR="00700091" w:rsidRPr="005466CA" w:rsidRDefault="00700091" w:rsidP="00C16C4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Pr="005466CA"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Pr="005466CA" w:rsidRDefault="00700091" w:rsidP="00A91B63">
            <w:pPr>
              <w:jc w:val="center"/>
              <w:rPr>
                <w:rFonts w:ascii="Calibri" w:hAnsi="Calibri"/>
                <w:color w:val="000000"/>
                <w:sz w:val="20"/>
                <w:szCs w:val="20"/>
              </w:rPr>
            </w:pPr>
            <w:r>
              <w:rPr>
                <w:rFonts w:ascii="Calibri" w:hAnsi="Calibri"/>
                <w:color w:val="000000"/>
                <w:sz w:val="20"/>
                <w:szCs w:val="20"/>
              </w:rPr>
              <w:t>N</w:t>
            </w:r>
          </w:p>
        </w:tc>
      </w:tr>
      <w:tr w:rsidR="00700091" w:rsidTr="00B56F33">
        <w:trPr>
          <w:trHeight w:val="255"/>
        </w:trPr>
        <w:tc>
          <w:tcPr>
            <w:tcW w:w="810" w:type="dxa"/>
            <w:shd w:val="clear" w:color="000000" w:fill="FFFFFF"/>
            <w:vAlign w:val="center"/>
            <w:hideMark/>
          </w:tcPr>
          <w:p w:rsidR="00700091" w:rsidRDefault="00700091" w:rsidP="00B56F33">
            <w:pPr>
              <w:jc w:val="center"/>
              <w:rPr>
                <w:rFonts w:ascii="Calibri" w:hAnsi="Calibri"/>
                <w:color w:val="000000"/>
                <w:sz w:val="20"/>
                <w:szCs w:val="20"/>
              </w:rPr>
            </w:pPr>
            <w:r>
              <w:rPr>
                <w:rFonts w:ascii="Calibri" w:hAnsi="Calibri"/>
                <w:color w:val="000000"/>
                <w:sz w:val="20"/>
                <w:szCs w:val="20"/>
              </w:rPr>
              <w:t>QSURGN45</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CellSaverID</w:t>
            </w:r>
            <w:proofErr w:type="spellEnd"/>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CELL SAVER ID</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C16C4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255"/>
        </w:trPr>
        <w:tc>
          <w:tcPr>
            <w:tcW w:w="810" w:type="dxa"/>
            <w:shd w:val="clear" w:color="000000" w:fill="FFFFFF"/>
            <w:vAlign w:val="center"/>
            <w:hideMark/>
          </w:tcPr>
          <w:p w:rsidR="00700091" w:rsidRDefault="00700091" w:rsidP="00B56F33">
            <w:pPr>
              <w:jc w:val="center"/>
              <w:rPr>
                <w:rFonts w:ascii="Calibri" w:hAnsi="Calibri"/>
                <w:color w:val="000000"/>
                <w:sz w:val="20"/>
                <w:szCs w:val="20"/>
              </w:rPr>
            </w:pPr>
            <w:r>
              <w:rPr>
                <w:rFonts w:ascii="Calibri" w:hAnsi="Calibri"/>
                <w:color w:val="000000"/>
                <w:sz w:val="20"/>
                <w:szCs w:val="20"/>
              </w:rPr>
              <w:t>QSURGN45</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CellSaverOp</w:t>
            </w:r>
            <w:proofErr w:type="spellEnd"/>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CELL SAVER OPERATOR</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POINTER</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35</w:t>
            </w:r>
          </w:p>
        </w:tc>
        <w:tc>
          <w:tcPr>
            <w:tcW w:w="998" w:type="dxa"/>
            <w:shd w:val="clear" w:color="000000" w:fill="FFFFFF"/>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C16C4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255"/>
        </w:trPr>
        <w:tc>
          <w:tcPr>
            <w:tcW w:w="810" w:type="dxa"/>
            <w:shd w:val="clear" w:color="000000" w:fill="FFFFFF"/>
            <w:vAlign w:val="center"/>
            <w:hideMark/>
          </w:tcPr>
          <w:p w:rsidR="00700091" w:rsidRDefault="00700091" w:rsidP="00B56F33">
            <w:pPr>
              <w:jc w:val="center"/>
              <w:rPr>
                <w:rFonts w:ascii="Calibri" w:hAnsi="Calibri"/>
                <w:color w:val="000000"/>
                <w:sz w:val="20"/>
                <w:szCs w:val="20"/>
              </w:rPr>
            </w:pPr>
            <w:r>
              <w:rPr>
                <w:rFonts w:ascii="Calibri" w:hAnsi="Calibri"/>
                <w:color w:val="000000"/>
                <w:sz w:val="20"/>
                <w:szCs w:val="20"/>
              </w:rPr>
              <w:t>QSURGN45</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AmtSalv</w:t>
            </w:r>
            <w:proofErr w:type="spellEnd"/>
            <w:r>
              <w:rPr>
                <w:rFonts w:ascii="Calibri" w:hAnsi="Calibri"/>
                <w:color w:val="000000"/>
                <w:sz w:val="20"/>
                <w:szCs w:val="20"/>
              </w:rPr>
              <w:t>(ML)</w:t>
            </w:r>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AMT SALVAGED (ML)</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C16C4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255"/>
        </w:trPr>
        <w:tc>
          <w:tcPr>
            <w:tcW w:w="810" w:type="dxa"/>
            <w:shd w:val="clear" w:color="000000" w:fill="FFFFFF"/>
            <w:vAlign w:val="center"/>
            <w:hideMark/>
          </w:tcPr>
          <w:p w:rsidR="00700091" w:rsidRDefault="00700091" w:rsidP="00B56F33">
            <w:pPr>
              <w:jc w:val="center"/>
              <w:rPr>
                <w:rFonts w:ascii="Calibri" w:hAnsi="Calibri"/>
                <w:color w:val="000000"/>
                <w:sz w:val="20"/>
                <w:szCs w:val="20"/>
              </w:rPr>
            </w:pPr>
            <w:r>
              <w:rPr>
                <w:rFonts w:ascii="Calibri" w:hAnsi="Calibri"/>
                <w:color w:val="000000"/>
                <w:sz w:val="20"/>
                <w:szCs w:val="20"/>
              </w:rPr>
              <w:lastRenderedPageBreak/>
              <w:t>QSURGN45</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AmtReinfused</w:t>
            </w:r>
            <w:proofErr w:type="spellEnd"/>
            <w:r>
              <w:rPr>
                <w:rFonts w:ascii="Calibri" w:hAnsi="Calibri"/>
                <w:color w:val="000000"/>
                <w:sz w:val="20"/>
                <w:szCs w:val="20"/>
              </w:rPr>
              <w:t>(ML)</w:t>
            </w:r>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AMT REINFUSED (ML)</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C16C4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765"/>
        </w:trPr>
        <w:tc>
          <w:tcPr>
            <w:tcW w:w="810" w:type="dxa"/>
            <w:shd w:val="clear" w:color="000000" w:fill="FFFFFF"/>
            <w:vAlign w:val="center"/>
            <w:hideMark/>
          </w:tcPr>
          <w:p w:rsidR="00700091" w:rsidRDefault="00700091" w:rsidP="00B56F33">
            <w:pPr>
              <w:jc w:val="center"/>
              <w:rPr>
                <w:rFonts w:ascii="Calibri" w:hAnsi="Calibri"/>
                <w:color w:val="000000"/>
                <w:sz w:val="20"/>
                <w:szCs w:val="20"/>
              </w:rPr>
            </w:pPr>
            <w:r>
              <w:rPr>
                <w:rFonts w:ascii="Calibri" w:hAnsi="Calibri"/>
                <w:color w:val="000000"/>
                <w:sz w:val="20"/>
                <w:szCs w:val="20"/>
              </w:rPr>
              <w:t>QSURGN45</w:t>
            </w:r>
          </w:p>
        </w:tc>
        <w:tc>
          <w:tcPr>
            <w:tcW w:w="90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hideMark/>
          </w:tcPr>
          <w:p w:rsidR="00700091" w:rsidRDefault="00700091" w:rsidP="00A91B63">
            <w:pPr>
              <w:jc w:val="center"/>
              <w:rPr>
                <w:rFonts w:ascii="Calibri" w:hAnsi="Calibri"/>
                <w:color w:val="000000"/>
                <w:sz w:val="20"/>
                <w:szCs w:val="20"/>
              </w:rPr>
            </w:pPr>
            <w:proofErr w:type="spellStart"/>
            <w:r>
              <w:rPr>
                <w:rFonts w:ascii="Calibri" w:hAnsi="Calibri"/>
                <w:color w:val="000000"/>
                <w:sz w:val="20"/>
                <w:szCs w:val="20"/>
              </w:rPr>
              <w:t>CellSavComm</w:t>
            </w:r>
            <w:proofErr w:type="spellEnd"/>
          </w:p>
        </w:tc>
        <w:tc>
          <w:tcPr>
            <w:tcW w:w="171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CELL SAVER COMMENTS</w:t>
            </w:r>
          </w:p>
        </w:tc>
        <w:tc>
          <w:tcPr>
            <w:tcW w:w="108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700091" w:rsidRDefault="00700091" w:rsidP="00A91B63">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700091" w:rsidRDefault="00700091" w:rsidP="00A91B63">
            <w:pPr>
              <w:jc w:val="center"/>
              <w:rPr>
                <w:rFonts w:ascii="Calibri" w:hAnsi="Calibri"/>
                <w:color w:val="000000"/>
                <w:sz w:val="20"/>
                <w:szCs w:val="20"/>
              </w:rPr>
            </w:pPr>
          </w:p>
        </w:tc>
        <w:tc>
          <w:tcPr>
            <w:tcW w:w="998" w:type="dxa"/>
            <w:shd w:val="clear" w:color="000000" w:fill="FFFFFF"/>
            <w:vAlign w:val="center"/>
          </w:tcPr>
          <w:p w:rsidR="00700091" w:rsidRDefault="00700091" w:rsidP="00C16C4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A91B63">
            <w:pPr>
              <w:jc w:val="center"/>
              <w:rPr>
                <w:rFonts w:ascii="Calibri" w:hAnsi="Calibri"/>
                <w:color w:val="000000"/>
                <w:sz w:val="20"/>
                <w:szCs w:val="20"/>
              </w:rPr>
            </w:pPr>
          </w:p>
        </w:tc>
        <w:tc>
          <w:tcPr>
            <w:tcW w:w="999" w:type="dxa"/>
            <w:shd w:val="clear" w:color="000000" w:fill="FFFFFF"/>
            <w:vAlign w:val="center"/>
            <w:hideMark/>
          </w:tcPr>
          <w:p w:rsidR="00700091" w:rsidRDefault="00700091" w:rsidP="00A91B63">
            <w:pPr>
              <w:jc w:val="center"/>
              <w:rPr>
                <w:rFonts w:ascii="Calibri" w:hAnsi="Calibri"/>
                <w:color w:val="000000"/>
                <w:sz w:val="20"/>
                <w:szCs w:val="20"/>
              </w:rPr>
            </w:pPr>
            <w:r>
              <w:rPr>
                <w:rFonts w:ascii="Calibri" w:hAnsi="Calibri"/>
                <w:color w:val="000000"/>
                <w:sz w:val="20"/>
                <w:szCs w:val="20"/>
              </w:rPr>
              <w:t>Y</w:t>
            </w:r>
          </w:p>
        </w:tc>
      </w:tr>
      <w:tr w:rsidR="0003587B" w:rsidTr="00B56F33">
        <w:trPr>
          <w:trHeight w:val="765"/>
        </w:trPr>
        <w:tc>
          <w:tcPr>
            <w:tcW w:w="810" w:type="dxa"/>
            <w:shd w:val="clear" w:color="000000" w:fill="FFFFFF"/>
            <w:vAlign w:val="center"/>
          </w:tcPr>
          <w:p w:rsidR="0003587B" w:rsidRPr="0055732A" w:rsidRDefault="0003587B" w:rsidP="00F5588C">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w:t>
            </w:r>
            <w:r w:rsidR="00F5588C">
              <w:rPr>
                <w:rFonts w:ascii="Calibri" w:hAnsi="Calibri"/>
                <w:color w:val="000000"/>
                <w:sz w:val="20"/>
                <w:szCs w:val="20"/>
              </w:rPr>
              <w:t>5</w:t>
            </w:r>
          </w:p>
        </w:tc>
        <w:tc>
          <w:tcPr>
            <w:tcW w:w="900" w:type="dxa"/>
            <w:shd w:val="clear" w:color="000000" w:fill="FFFFFF"/>
            <w:vAlign w:val="center"/>
          </w:tcPr>
          <w:p w:rsidR="0003587B" w:rsidRPr="0055732A" w:rsidRDefault="0003587B" w:rsidP="005C62BD">
            <w:pPr>
              <w:jc w:val="center"/>
              <w:rPr>
                <w:rFonts w:ascii="Calibri" w:hAnsi="Calibri"/>
                <w:color w:val="000000"/>
                <w:sz w:val="20"/>
                <w:szCs w:val="20"/>
              </w:rPr>
            </w:pPr>
            <w:r>
              <w:rPr>
                <w:rFonts w:ascii="Calibri" w:hAnsi="Calibri"/>
                <w:color w:val="000000"/>
                <w:sz w:val="20"/>
                <w:szCs w:val="20"/>
              </w:rPr>
              <w:t>10</w:t>
            </w:r>
          </w:p>
        </w:tc>
        <w:tc>
          <w:tcPr>
            <w:tcW w:w="126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03587B" w:rsidRPr="0055732A" w:rsidRDefault="0003587B" w:rsidP="005C62BD">
            <w:pPr>
              <w:jc w:val="center"/>
              <w:rPr>
                <w:rFonts w:ascii="Calibri" w:hAnsi="Calibri"/>
                <w:color w:val="000000"/>
                <w:sz w:val="20"/>
                <w:szCs w:val="20"/>
              </w:rPr>
            </w:pPr>
          </w:p>
        </w:tc>
        <w:tc>
          <w:tcPr>
            <w:tcW w:w="998"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03587B" w:rsidRPr="0055732A" w:rsidRDefault="0003587B" w:rsidP="005C62BD">
            <w:pPr>
              <w:jc w:val="center"/>
              <w:rPr>
                <w:rFonts w:ascii="Calibri" w:hAnsi="Calibri"/>
                <w:color w:val="000000"/>
                <w:sz w:val="20"/>
                <w:szCs w:val="20"/>
              </w:rPr>
            </w:pPr>
          </w:p>
        </w:tc>
        <w:tc>
          <w:tcPr>
            <w:tcW w:w="999"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810"/>
        <w:gridCol w:w="1260"/>
        <w:gridCol w:w="1710"/>
        <w:gridCol w:w="1080"/>
        <w:gridCol w:w="630"/>
        <w:gridCol w:w="720"/>
        <w:gridCol w:w="639"/>
        <w:gridCol w:w="998"/>
        <w:gridCol w:w="998"/>
        <w:gridCol w:w="998"/>
        <w:gridCol w:w="999"/>
      </w:tblGrid>
      <w:tr w:rsidR="0065635A" w:rsidTr="009F7FD9">
        <w:trPr>
          <w:trHeight w:val="765"/>
        </w:trPr>
        <w:tc>
          <w:tcPr>
            <w:tcW w:w="900" w:type="dxa"/>
            <w:shd w:val="clear" w:color="000000" w:fill="FFFFFF"/>
            <w:vAlign w:val="center"/>
            <w:hideMark/>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Extract File</w:t>
            </w:r>
          </w:p>
        </w:tc>
        <w:tc>
          <w:tcPr>
            <w:tcW w:w="810" w:type="dxa"/>
            <w:shd w:val="clear" w:color="000000" w:fill="FFFFFF"/>
            <w:vAlign w:val="center"/>
            <w:hideMark/>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65635A" w:rsidRDefault="003F21BC" w:rsidP="0065635A">
            <w:pPr>
              <w:jc w:val="center"/>
              <w:rPr>
                <w:rFonts w:ascii="Calibri" w:hAnsi="Calibri"/>
                <w:b/>
                <w:bCs/>
                <w:color w:val="000000"/>
                <w:sz w:val="20"/>
                <w:szCs w:val="20"/>
              </w:rPr>
            </w:pPr>
            <w:r>
              <w:rPr>
                <w:rFonts w:ascii="Calibri" w:hAnsi="Calibri"/>
                <w:b/>
                <w:bCs/>
                <w:color w:val="000000"/>
                <w:sz w:val="20"/>
                <w:szCs w:val="20"/>
              </w:rPr>
              <w:t>VistA</w:t>
            </w:r>
            <w:r w:rsidR="0065635A">
              <w:rPr>
                <w:rFonts w:ascii="Calibri" w:hAnsi="Calibri"/>
                <w:b/>
                <w:bCs/>
                <w:color w:val="000000"/>
                <w:sz w:val="20"/>
                <w:szCs w:val="20"/>
              </w:rPr>
              <w:t xml:space="preserve"> Field Name</w:t>
            </w:r>
          </w:p>
        </w:tc>
        <w:tc>
          <w:tcPr>
            <w:tcW w:w="1080" w:type="dxa"/>
            <w:shd w:val="clear" w:color="000000" w:fill="FFFFFF"/>
            <w:vAlign w:val="center"/>
            <w:hideMark/>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65635A" w:rsidRPr="00582D02" w:rsidRDefault="0065635A" w:rsidP="0065635A">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65635A" w:rsidRDefault="0065635A" w:rsidP="0065635A">
            <w:pPr>
              <w:jc w:val="center"/>
              <w:rPr>
                <w:rFonts w:ascii="Calibri" w:hAnsi="Calibri"/>
                <w:b/>
                <w:bCs/>
                <w:color w:val="000000"/>
                <w:sz w:val="20"/>
                <w:szCs w:val="20"/>
              </w:rPr>
            </w:pPr>
            <w:r>
              <w:rPr>
                <w:rFonts w:ascii="Calibri" w:hAnsi="Calibri"/>
                <w:b/>
                <w:bCs/>
                <w:color w:val="000000"/>
                <w:sz w:val="20"/>
                <w:szCs w:val="20"/>
              </w:rPr>
              <w:t>Repetition</w:t>
            </w:r>
          </w:p>
        </w:tc>
      </w:tr>
      <w:tr w:rsidR="009F7FD9" w:rsidTr="00B56F33">
        <w:trPr>
          <w:trHeight w:val="765"/>
        </w:trPr>
        <w:tc>
          <w:tcPr>
            <w:tcW w:w="900" w:type="dxa"/>
            <w:shd w:val="clear" w:color="000000" w:fill="FFFFFF"/>
            <w:vAlign w:val="center"/>
            <w:hideMark/>
          </w:tcPr>
          <w:p w:rsidR="009F7FD9" w:rsidRDefault="009F7FD9" w:rsidP="00B56F33">
            <w:pPr>
              <w:jc w:val="center"/>
            </w:pPr>
            <w:r w:rsidRPr="000B62BE">
              <w:rPr>
                <w:rFonts w:ascii="Calibri" w:hAnsi="Calibri"/>
                <w:color w:val="000000"/>
                <w:sz w:val="20"/>
                <w:szCs w:val="20"/>
              </w:rPr>
              <w:t>QSURGN45A</w:t>
            </w:r>
          </w:p>
        </w:tc>
        <w:tc>
          <w:tcPr>
            <w:tcW w:w="81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65635A">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65635A">
            <w:pPr>
              <w:jc w:val="center"/>
              <w:rPr>
                <w:rFonts w:ascii="Calibri" w:hAnsi="Calibri"/>
                <w:color w:val="000000"/>
                <w:sz w:val="20"/>
                <w:szCs w:val="20"/>
              </w:rPr>
            </w:pPr>
          </w:p>
        </w:tc>
        <w:tc>
          <w:tcPr>
            <w:tcW w:w="998" w:type="dxa"/>
            <w:shd w:val="clear" w:color="000000" w:fill="FFFFFF"/>
            <w:vAlign w:val="center"/>
          </w:tcPr>
          <w:p w:rsidR="009F7FD9" w:rsidRPr="005466CA" w:rsidRDefault="00B90C78" w:rsidP="0065635A">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65635A">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Y</w:t>
            </w:r>
          </w:p>
        </w:tc>
      </w:tr>
      <w:tr w:rsidR="009F7FD9" w:rsidTr="00B56F33">
        <w:trPr>
          <w:trHeight w:val="765"/>
        </w:trPr>
        <w:tc>
          <w:tcPr>
            <w:tcW w:w="900" w:type="dxa"/>
            <w:shd w:val="clear" w:color="000000" w:fill="FFFFFF"/>
            <w:vAlign w:val="center"/>
            <w:hideMark/>
          </w:tcPr>
          <w:p w:rsidR="009F7FD9" w:rsidRDefault="009F7FD9" w:rsidP="00B56F33">
            <w:pPr>
              <w:jc w:val="center"/>
            </w:pPr>
            <w:r w:rsidRPr="000B62BE">
              <w:rPr>
                <w:rFonts w:ascii="Calibri" w:hAnsi="Calibri"/>
                <w:color w:val="000000"/>
                <w:sz w:val="20"/>
                <w:szCs w:val="20"/>
              </w:rPr>
              <w:t>QSURGN45A</w:t>
            </w:r>
          </w:p>
        </w:tc>
        <w:tc>
          <w:tcPr>
            <w:tcW w:w="81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65635A">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65635A">
            <w:pPr>
              <w:jc w:val="center"/>
              <w:rPr>
                <w:rFonts w:ascii="Calibri" w:hAnsi="Calibri"/>
                <w:color w:val="000000"/>
                <w:sz w:val="20"/>
                <w:szCs w:val="20"/>
              </w:rPr>
            </w:pPr>
          </w:p>
        </w:tc>
        <w:tc>
          <w:tcPr>
            <w:tcW w:w="998" w:type="dxa"/>
            <w:shd w:val="clear" w:color="000000" w:fill="FFFFFF"/>
            <w:vAlign w:val="center"/>
          </w:tcPr>
          <w:p w:rsidR="009F7FD9" w:rsidRPr="005466CA" w:rsidRDefault="00B90C78" w:rsidP="0065635A">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65635A">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65635A">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765"/>
        </w:trPr>
        <w:tc>
          <w:tcPr>
            <w:tcW w:w="900" w:type="dxa"/>
            <w:shd w:val="clear" w:color="000000" w:fill="FFFFFF"/>
            <w:vAlign w:val="center"/>
            <w:hideMark/>
          </w:tcPr>
          <w:p w:rsidR="00700091" w:rsidRDefault="00700091" w:rsidP="00B56F33">
            <w:pPr>
              <w:jc w:val="center"/>
              <w:rPr>
                <w:rFonts w:ascii="Calibri" w:hAnsi="Calibri"/>
                <w:bCs/>
                <w:color w:val="000000"/>
                <w:sz w:val="20"/>
                <w:szCs w:val="20"/>
              </w:rPr>
            </w:pPr>
            <w:r>
              <w:rPr>
                <w:rFonts w:ascii="Calibri" w:hAnsi="Calibri"/>
                <w:bCs/>
                <w:color w:val="000000"/>
                <w:sz w:val="20"/>
                <w:szCs w:val="20"/>
              </w:rPr>
              <w:t>QSURGN45A</w:t>
            </w:r>
          </w:p>
        </w:tc>
        <w:tc>
          <w:tcPr>
            <w:tcW w:w="810" w:type="dxa"/>
            <w:shd w:val="clear" w:color="000000" w:fill="FFFFFF"/>
            <w:vAlign w:val="center"/>
            <w:hideMark/>
          </w:tcPr>
          <w:p w:rsidR="00700091" w:rsidRPr="005466CA" w:rsidRDefault="00700091"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700091" w:rsidRPr="00582D02" w:rsidRDefault="009077EC"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700091" w:rsidRPr="00582D02" w:rsidRDefault="00700091" w:rsidP="00CF5084">
            <w:pPr>
              <w:jc w:val="center"/>
              <w:rPr>
                <w:rFonts w:ascii="Calibri" w:hAnsi="Calibri"/>
                <w:color w:val="000000"/>
                <w:sz w:val="20"/>
                <w:szCs w:val="20"/>
              </w:rPr>
            </w:pPr>
          </w:p>
        </w:tc>
        <w:tc>
          <w:tcPr>
            <w:tcW w:w="998" w:type="dxa"/>
            <w:shd w:val="clear" w:color="000000" w:fill="FFFFFF"/>
            <w:vAlign w:val="center"/>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Pr="00582D02" w:rsidRDefault="00700091" w:rsidP="00CF5084">
            <w:pPr>
              <w:jc w:val="center"/>
              <w:rPr>
                <w:rFonts w:ascii="Calibri" w:hAnsi="Calibri"/>
                <w:color w:val="000000"/>
                <w:sz w:val="20"/>
                <w:szCs w:val="20"/>
              </w:rPr>
            </w:pPr>
          </w:p>
        </w:tc>
        <w:tc>
          <w:tcPr>
            <w:tcW w:w="999" w:type="dxa"/>
            <w:shd w:val="clear" w:color="000000" w:fill="FFFFFF"/>
            <w:vAlign w:val="center"/>
            <w:hideMark/>
          </w:tcPr>
          <w:p w:rsidR="00700091" w:rsidRPr="00582D02" w:rsidRDefault="00700091" w:rsidP="00CF5084">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765"/>
        </w:trPr>
        <w:tc>
          <w:tcPr>
            <w:tcW w:w="900" w:type="dxa"/>
            <w:shd w:val="clear" w:color="000000" w:fill="FFFFFF"/>
            <w:vAlign w:val="center"/>
            <w:hideMark/>
          </w:tcPr>
          <w:p w:rsidR="00700091" w:rsidRDefault="00700091" w:rsidP="00B56F33">
            <w:pPr>
              <w:jc w:val="center"/>
            </w:pPr>
            <w:r w:rsidRPr="000B62BE">
              <w:rPr>
                <w:rFonts w:ascii="Calibri" w:hAnsi="Calibri"/>
                <w:color w:val="000000"/>
                <w:sz w:val="20"/>
                <w:szCs w:val="20"/>
              </w:rPr>
              <w:t>QSURGN45A</w:t>
            </w:r>
          </w:p>
        </w:tc>
        <w:tc>
          <w:tcPr>
            <w:tcW w:w="810" w:type="dxa"/>
            <w:shd w:val="clear" w:color="000000" w:fill="FFFFFF"/>
            <w:vAlign w:val="center"/>
            <w:hideMark/>
          </w:tcPr>
          <w:p w:rsidR="00700091" w:rsidRPr="005466CA" w:rsidRDefault="00700091" w:rsidP="0065635A">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700091" w:rsidRPr="005466CA" w:rsidRDefault="00700091" w:rsidP="0065635A">
            <w:pPr>
              <w:jc w:val="center"/>
              <w:rPr>
                <w:rFonts w:ascii="Calibri" w:hAnsi="Calibri"/>
                <w:color w:val="000000"/>
                <w:sz w:val="20"/>
                <w:szCs w:val="20"/>
              </w:rPr>
            </w:pPr>
            <w:r>
              <w:rPr>
                <w:rFonts w:ascii="Calibri" w:hAnsi="Calibri"/>
                <w:color w:val="000000"/>
                <w:sz w:val="20"/>
                <w:szCs w:val="20"/>
              </w:rPr>
              <w:t>SUBIEN</w:t>
            </w:r>
            <w:r w:rsidR="00AA0CA9">
              <w:rPr>
                <w:rFonts w:ascii="Calibri" w:hAnsi="Calibri"/>
                <w:color w:val="000000"/>
                <w:sz w:val="20"/>
                <w:szCs w:val="20"/>
              </w:rPr>
              <w:t>(130)</w:t>
            </w:r>
          </w:p>
        </w:tc>
        <w:tc>
          <w:tcPr>
            <w:tcW w:w="1710" w:type="dxa"/>
            <w:shd w:val="clear" w:color="000000" w:fill="FFFFFF"/>
            <w:vAlign w:val="center"/>
            <w:hideMark/>
          </w:tcPr>
          <w:p w:rsidR="00700091" w:rsidRPr="005466CA" w:rsidRDefault="00700091" w:rsidP="0065635A">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700091" w:rsidRPr="005466CA" w:rsidRDefault="00700091" w:rsidP="0065635A">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700091" w:rsidRPr="005466CA" w:rsidRDefault="00700091" w:rsidP="0065635A">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700091" w:rsidRPr="005466CA" w:rsidRDefault="00700091" w:rsidP="0065635A">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700091" w:rsidRPr="005466CA" w:rsidRDefault="00700091" w:rsidP="0065635A">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700091" w:rsidRPr="005466CA" w:rsidRDefault="00700091" w:rsidP="0065635A">
            <w:pPr>
              <w:jc w:val="center"/>
              <w:rPr>
                <w:rFonts w:ascii="Calibri" w:hAnsi="Calibri"/>
                <w:color w:val="000000"/>
                <w:sz w:val="20"/>
                <w:szCs w:val="20"/>
              </w:rPr>
            </w:pPr>
          </w:p>
        </w:tc>
        <w:tc>
          <w:tcPr>
            <w:tcW w:w="998" w:type="dxa"/>
            <w:shd w:val="clear" w:color="000000" w:fill="FFFFFF"/>
            <w:vAlign w:val="center"/>
          </w:tcPr>
          <w:p w:rsidR="00700091" w:rsidRPr="005466CA" w:rsidRDefault="00700091" w:rsidP="0065635A">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Pr="005466CA" w:rsidRDefault="00700091" w:rsidP="0065635A">
            <w:pPr>
              <w:jc w:val="center"/>
              <w:rPr>
                <w:rFonts w:ascii="Calibri" w:hAnsi="Calibri"/>
                <w:color w:val="000000"/>
                <w:sz w:val="20"/>
                <w:szCs w:val="20"/>
              </w:rPr>
            </w:pPr>
          </w:p>
        </w:tc>
        <w:tc>
          <w:tcPr>
            <w:tcW w:w="999" w:type="dxa"/>
            <w:shd w:val="clear" w:color="000000" w:fill="FFFFFF"/>
            <w:vAlign w:val="center"/>
            <w:hideMark/>
          </w:tcPr>
          <w:p w:rsidR="00700091" w:rsidRPr="005466CA" w:rsidRDefault="00700091" w:rsidP="0065635A">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765"/>
        </w:trPr>
        <w:tc>
          <w:tcPr>
            <w:tcW w:w="900" w:type="dxa"/>
            <w:shd w:val="clear" w:color="000000" w:fill="FFFFFF"/>
            <w:vAlign w:val="center"/>
            <w:hideMark/>
          </w:tcPr>
          <w:p w:rsidR="00700091" w:rsidRDefault="00700091" w:rsidP="00B56F33">
            <w:pPr>
              <w:jc w:val="center"/>
            </w:pPr>
            <w:r w:rsidRPr="000B62BE">
              <w:rPr>
                <w:rFonts w:ascii="Calibri" w:hAnsi="Calibri"/>
                <w:color w:val="000000"/>
                <w:sz w:val="20"/>
                <w:szCs w:val="20"/>
              </w:rPr>
              <w:t>QSURGN45A</w:t>
            </w:r>
          </w:p>
        </w:tc>
        <w:tc>
          <w:tcPr>
            <w:tcW w:w="810" w:type="dxa"/>
            <w:shd w:val="clear" w:color="000000" w:fill="FFFFFF"/>
            <w:vAlign w:val="center"/>
            <w:hideMark/>
          </w:tcPr>
          <w:p w:rsidR="00700091" w:rsidRPr="00F651CD" w:rsidRDefault="00700091" w:rsidP="0065635A">
            <w:pPr>
              <w:jc w:val="center"/>
              <w:rPr>
                <w:rFonts w:ascii="Calibri" w:hAnsi="Calibri"/>
                <w:bCs/>
                <w:color w:val="000000"/>
                <w:sz w:val="20"/>
                <w:szCs w:val="20"/>
              </w:rPr>
            </w:pPr>
            <w:r>
              <w:rPr>
                <w:rFonts w:ascii="Calibri" w:hAnsi="Calibri"/>
                <w:bCs/>
                <w:color w:val="000000"/>
                <w:sz w:val="20"/>
                <w:szCs w:val="20"/>
              </w:rPr>
              <w:t>5</w:t>
            </w:r>
          </w:p>
        </w:tc>
        <w:tc>
          <w:tcPr>
            <w:tcW w:w="1260" w:type="dxa"/>
            <w:shd w:val="clear" w:color="000000" w:fill="FFFFFF"/>
            <w:vAlign w:val="center"/>
            <w:hideMark/>
          </w:tcPr>
          <w:p w:rsidR="00700091" w:rsidRPr="00F651CD" w:rsidRDefault="00700091" w:rsidP="0065635A">
            <w:pPr>
              <w:jc w:val="center"/>
              <w:rPr>
                <w:rFonts w:ascii="Calibri" w:hAnsi="Calibri"/>
                <w:bCs/>
                <w:color w:val="000000"/>
                <w:sz w:val="20"/>
                <w:szCs w:val="20"/>
              </w:rPr>
            </w:pPr>
            <w:r>
              <w:rPr>
                <w:rFonts w:ascii="Calibri" w:hAnsi="Calibri"/>
                <w:bCs/>
                <w:color w:val="000000"/>
                <w:sz w:val="20"/>
                <w:szCs w:val="20"/>
              </w:rPr>
              <w:t>SUBSUBIEN</w:t>
            </w:r>
            <w:r w:rsidR="00AA0CA9">
              <w:rPr>
                <w:rFonts w:ascii="Calibri" w:hAnsi="Calibri"/>
                <w:bCs/>
                <w:color w:val="000000"/>
                <w:sz w:val="20"/>
                <w:szCs w:val="20"/>
              </w:rPr>
              <w:t>(4)</w:t>
            </w:r>
          </w:p>
        </w:tc>
        <w:tc>
          <w:tcPr>
            <w:tcW w:w="1710" w:type="dxa"/>
            <w:shd w:val="clear" w:color="000000" w:fill="FFFFFF"/>
            <w:vAlign w:val="center"/>
            <w:hideMark/>
          </w:tcPr>
          <w:p w:rsidR="00700091" w:rsidRPr="00F651CD" w:rsidRDefault="00700091" w:rsidP="0065635A">
            <w:pPr>
              <w:jc w:val="center"/>
              <w:rPr>
                <w:rFonts w:ascii="Calibri" w:hAnsi="Calibri"/>
                <w:bCs/>
                <w:color w:val="000000"/>
                <w:sz w:val="20"/>
                <w:szCs w:val="20"/>
              </w:rPr>
            </w:pPr>
            <w:r>
              <w:rPr>
                <w:rFonts w:ascii="Calibri" w:hAnsi="Calibri"/>
                <w:bCs/>
                <w:color w:val="000000"/>
                <w:sz w:val="20"/>
                <w:szCs w:val="20"/>
              </w:rPr>
              <w:t>N/A</w:t>
            </w:r>
          </w:p>
        </w:tc>
        <w:tc>
          <w:tcPr>
            <w:tcW w:w="1080" w:type="dxa"/>
            <w:shd w:val="clear" w:color="000000" w:fill="FFFFFF"/>
            <w:vAlign w:val="center"/>
            <w:hideMark/>
          </w:tcPr>
          <w:p w:rsidR="00700091" w:rsidRPr="00F651CD" w:rsidRDefault="00700091" w:rsidP="0065635A">
            <w:pPr>
              <w:jc w:val="center"/>
              <w:rPr>
                <w:rFonts w:ascii="Calibri" w:hAnsi="Calibri"/>
                <w:bCs/>
                <w:color w:val="000000"/>
                <w:sz w:val="20"/>
                <w:szCs w:val="20"/>
              </w:rPr>
            </w:pPr>
            <w:r>
              <w:rPr>
                <w:rFonts w:ascii="Calibri" w:hAnsi="Calibri"/>
                <w:bCs/>
                <w:color w:val="000000"/>
                <w:sz w:val="20"/>
                <w:szCs w:val="20"/>
              </w:rPr>
              <w:t>R</w:t>
            </w:r>
          </w:p>
        </w:tc>
        <w:tc>
          <w:tcPr>
            <w:tcW w:w="630" w:type="dxa"/>
            <w:shd w:val="clear" w:color="000000" w:fill="FFFFFF"/>
            <w:vAlign w:val="center"/>
            <w:hideMark/>
          </w:tcPr>
          <w:p w:rsidR="00700091" w:rsidRPr="00F651CD" w:rsidRDefault="00700091" w:rsidP="0065635A">
            <w:pPr>
              <w:jc w:val="center"/>
              <w:rPr>
                <w:rFonts w:ascii="Calibri" w:hAnsi="Calibri"/>
                <w:bCs/>
                <w:color w:val="000000"/>
                <w:sz w:val="20"/>
                <w:szCs w:val="20"/>
              </w:rPr>
            </w:pPr>
            <w:r>
              <w:rPr>
                <w:rFonts w:ascii="Calibri" w:hAnsi="Calibri"/>
                <w:bCs/>
                <w:color w:val="000000"/>
                <w:sz w:val="20"/>
                <w:szCs w:val="20"/>
              </w:rPr>
              <w:t>NUMERIC</w:t>
            </w:r>
          </w:p>
        </w:tc>
        <w:tc>
          <w:tcPr>
            <w:tcW w:w="720" w:type="dxa"/>
            <w:shd w:val="clear" w:color="000000" w:fill="FFFFFF"/>
            <w:vAlign w:val="center"/>
            <w:hideMark/>
          </w:tcPr>
          <w:p w:rsidR="00700091" w:rsidRPr="00F651CD" w:rsidRDefault="00700091" w:rsidP="0065635A">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700091" w:rsidRPr="00F651CD" w:rsidRDefault="00700091" w:rsidP="0065635A">
            <w:pPr>
              <w:jc w:val="center"/>
              <w:rPr>
                <w:rFonts w:ascii="Calibri" w:hAnsi="Calibri"/>
                <w:bCs/>
                <w:color w:val="000000"/>
                <w:sz w:val="20"/>
                <w:szCs w:val="20"/>
              </w:rPr>
            </w:pPr>
            <w:r>
              <w:rPr>
                <w:rFonts w:ascii="Calibri" w:hAnsi="Calibri"/>
                <w:bCs/>
                <w:color w:val="000000"/>
                <w:sz w:val="20"/>
                <w:szCs w:val="20"/>
              </w:rPr>
              <w:t>15</w:t>
            </w:r>
          </w:p>
        </w:tc>
        <w:tc>
          <w:tcPr>
            <w:tcW w:w="998" w:type="dxa"/>
            <w:shd w:val="clear" w:color="000000" w:fill="FFFFFF"/>
            <w:vAlign w:val="center"/>
          </w:tcPr>
          <w:p w:rsidR="00700091" w:rsidRPr="00F651CD" w:rsidRDefault="00700091" w:rsidP="0065635A">
            <w:pPr>
              <w:jc w:val="center"/>
              <w:rPr>
                <w:rFonts w:ascii="Calibri" w:hAnsi="Calibri"/>
                <w:bCs/>
                <w:color w:val="000000"/>
                <w:sz w:val="20"/>
                <w:szCs w:val="20"/>
              </w:rPr>
            </w:pPr>
          </w:p>
        </w:tc>
        <w:tc>
          <w:tcPr>
            <w:tcW w:w="998" w:type="dxa"/>
            <w:shd w:val="clear" w:color="000000" w:fill="FFFFFF"/>
            <w:vAlign w:val="center"/>
          </w:tcPr>
          <w:p w:rsidR="00700091" w:rsidRPr="00F651CD" w:rsidRDefault="00700091" w:rsidP="0065635A">
            <w:pPr>
              <w:jc w:val="center"/>
              <w:rPr>
                <w:rFonts w:ascii="Calibri" w:hAnsi="Calibri"/>
                <w:bCs/>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Pr="00F651CD" w:rsidRDefault="00700091" w:rsidP="0065635A">
            <w:pPr>
              <w:jc w:val="center"/>
              <w:rPr>
                <w:rFonts w:ascii="Calibri" w:hAnsi="Calibri"/>
                <w:bCs/>
                <w:color w:val="000000"/>
                <w:sz w:val="20"/>
                <w:szCs w:val="20"/>
              </w:rPr>
            </w:pPr>
          </w:p>
        </w:tc>
        <w:tc>
          <w:tcPr>
            <w:tcW w:w="999" w:type="dxa"/>
            <w:shd w:val="clear" w:color="000000" w:fill="FFFFFF"/>
            <w:vAlign w:val="center"/>
            <w:hideMark/>
          </w:tcPr>
          <w:p w:rsidR="00700091" w:rsidRPr="00F651CD" w:rsidRDefault="00700091" w:rsidP="0065635A">
            <w:pPr>
              <w:jc w:val="center"/>
              <w:rPr>
                <w:rFonts w:ascii="Calibri" w:hAnsi="Calibri"/>
                <w:bCs/>
                <w:color w:val="000000"/>
                <w:sz w:val="20"/>
                <w:szCs w:val="20"/>
              </w:rPr>
            </w:pPr>
            <w:r>
              <w:rPr>
                <w:rFonts w:ascii="Calibri" w:hAnsi="Calibri"/>
                <w:bCs/>
                <w:color w:val="000000"/>
                <w:sz w:val="20"/>
                <w:szCs w:val="20"/>
              </w:rPr>
              <w:t>N</w:t>
            </w:r>
          </w:p>
        </w:tc>
      </w:tr>
      <w:tr w:rsidR="00700091" w:rsidTr="00B56F33">
        <w:trPr>
          <w:trHeight w:val="255"/>
        </w:trPr>
        <w:tc>
          <w:tcPr>
            <w:tcW w:w="900" w:type="dxa"/>
            <w:shd w:val="clear" w:color="000000" w:fill="FFFFFF"/>
            <w:vAlign w:val="center"/>
            <w:hideMark/>
          </w:tcPr>
          <w:p w:rsidR="00700091" w:rsidRDefault="00700091" w:rsidP="00B56F33">
            <w:pPr>
              <w:jc w:val="center"/>
              <w:rPr>
                <w:rFonts w:ascii="Calibri" w:hAnsi="Calibri"/>
                <w:color w:val="000000"/>
                <w:sz w:val="20"/>
                <w:szCs w:val="20"/>
              </w:rPr>
            </w:pPr>
            <w:r>
              <w:rPr>
                <w:rFonts w:ascii="Calibri" w:hAnsi="Calibri"/>
                <w:color w:val="000000"/>
                <w:sz w:val="20"/>
                <w:szCs w:val="20"/>
              </w:rPr>
              <w:t>QSURGN45A</w:t>
            </w:r>
          </w:p>
        </w:tc>
        <w:tc>
          <w:tcPr>
            <w:tcW w:w="81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700091" w:rsidRDefault="00700091" w:rsidP="0065635A">
            <w:pPr>
              <w:jc w:val="center"/>
              <w:rPr>
                <w:rFonts w:ascii="Calibri" w:hAnsi="Calibri"/>
                <w:color w:val="000000"/>
                <w:sz w:val="20"/>
                <w:szCs w:val="20"/>
              </w:rPr>
            </w:pPr>
            <w:proofErr w:type="spellStart"/>
            <w:r>
              <w:rPr>
                <w:rFonts w:ascii="Calibri" w:hAnsi="Calibri"/>
                <w:color w:val="000000"/>
                <w:sz w:val="20"/>
                <w:szCs w:val="20"/>
              </w:rPr>
              <w:t>DisposName</w:t>
            </w:r>
            <w:proofErr w:type="spellEnd"/>
          </w:p>
        </w:tc>
        <w:tc>
          <w:tcPr>
            <w:tcW w:w="171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DISPOSABLES NAME</w:t>
            </w:r>
          </w:p>
        </w:tc>
        <w:tc>
          <w:tcPr>
            <w:tcW w:w="108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700091" w:rsidRDefault="00700091" w:rsidP="0065635A">
            <w:pPr>
              <w:jc w:val="center"/>
              <w:rPr>
                <w:rFonts w:ascii="Calibri" w:hAnsi="Calibri"/>
                <w:color w:val="000000"/>
                <w:sz w:val="20"/>
                <w:szCs w:val="20"/>
              </w:rPr>
            </w:pPr>
          </w:p>
        </w:tc>
        <w:tc>
          <w:tcPr>
            <w:tcW w:w="998" w:type="dxa"/>
            <w:shd w:val="clear" w:color="000000" w:fill="FFFFFF"/>
            <w:vAlign w:val="center"/>
          </w:tcPr>
          <w:p w:rsidR="00700091" w:rsidRDefault="00700091" w:rsidP="0065635A">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65635A">
            <w:pPr>
              <w:jc w:val="center"/>
              <w:rPr>
                <w:rFonts w:ascii="Calibri" w:hAnsi="Calibri"/>
                <w:color w:val="000000"/>
                <w:sz w:val="20"/>
                <w:szCs w:val="20"/>
              </w:rPr>
            </w:pPr>
          </w:p>
        </w:tc>
        <w:tc>
          <w:tcPr>
            <w:tcW w:w="999"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255"/>
        </w:trPr>
        <w:tc>
          <w:tcPr>
            <w:tcW w:w="900" w:type="dxa"/>
            <w:shd w:val="clear" w:color="000000" w:fill="FFFFFF"/>
            <w:vAlign w:val="center"/>
            <w:hideMark/>
          </w:tcPr>
          <w:p w:rsidR="00700091" w:rsidRDefault="00700091" w:rsidP="00B56F33">
            <w:pPr>
              <w:jc w:val="center"/>
              <w:rPr>
                <w:rFonts w:ascii="Calibri" w:hAnsi="Calibri"/>
                <w:color w:val="000000"/>
                <w:sz w:val="20"/>
                <w:szCs w:val="20"/>
              </w:rPr>
            </w:pPr>
            <w:r>
              <w:rPr>
                <w:rFonts w:ascii="Calibri" w:hAnsi="Calibri"/>
                <w:color w:val="000000"/>
                <w:sz w:val="20"/>
                <w:szCs w:val="20"/>
              </w:rPr>
              <w:t>QSURGN45A</w:t>
            </w:r>
          </w:p>
        </w:tc>
        <w:tc>
          <w:tcPr>
            <w:tcW w:w="81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hideMark/>
          </w:tcPr>
          <w:p w:rsidR="00700091" w:rsidRDefault="00700091" w:rsidP="0065635A">
            <w:pPr>
              <w:jc w:val="center"/>
              <w:rPr>
                <w:rFonts w:ascii="Calibri" w:hAnsi="Calibri"/>
                <w:color w:val="000000"/>
                <w:sz w:val="20"/>
                <w:szCs w:val="20"/>
              </w:rPr>
            </w:pPr>
            <w:proofErr w:type="spellStart"/>
            <w:r>
              <w:rPr>
                <w:rFonts w:ascii="Calibri" w:hAnsi="Calibri"/>
                <w:color w:val="000000"/>
                <w:sz w:val="20"/>
                <w:szCs w:val="20"/>
              </w:rPr>
              <w:t>LotNum</w:t>
            </w:r>
            <w:proofErr w:type="spellEnd"/>
          </w:p>
        </w:tc>
        <w:tc>
          <w:tcPr>
            <w:tcW w:w="171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LOT NUMBER</w:t>
            </w:r>
          </w:p>
        </w:tc>
        <w:tc>
          <w:tcPr>
            <w:tcW w:w="108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30</w:t>
            </w:r>
          </w:p>
        </w:tc>
        <w:tc>
          <w:tcPr>
            <w:tcW w:w="998" w:type="dxa"/>
            <w:shd w:val="clear" w:color="000000" w:fill="FFFFFF"/>
            <w:vAlign w:val="center"/>
          </w:tcPr>
          <w:p w:rsidR="00700091" w:rsidRDefault="00700091" w:rsidP="0065635A">
            <w:pPr>
              <w:jc w:val="center"/>
              <w:rPr>
                <w:rFonts w:ascii="Calibri" w:hAnsi="Calibri"/>
                <w:color w:val="000000"/>
                <w:sz w:val="20"/>
                <w:szCs w:val="20"/>
              </w:rPr>
            </w:pPr>
          </w:p>
        </w:tc>
        <w:tc>
          <w:tcPr>
            <w:tcW w:w="998" w:type="dxa"/>
            <w:shd w:val="clear" w:color="000000" w:fill="FFFFFF"/>
            <w:vAlign w:val="center"/>
          </w:tcPr>
          <w:p w:rsidR="00700091" w:rsidRDefault="00700091" w:rsidP="0065635A">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65635A">
            <w:pPr>
              <w:jc w:val="center"/>
              <w:rPr>
                <w:rFonts w:ascii="Calibri" w:hAnsi="Calibri"/>
                <w:color w:val="000000"/>
                <w:sz w:val="20"/>
                <w:szCs w:val="20"/>
              </w:rPr>
            </w:pPr>
          </w:p>
        </w:tc>
        <w:tc>
          <w:tcPr>
            <w:tcW w:w="999"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Y</w:t>
            </w:r>
          </w:p>
        </w:tc>
      </w:tr>
      <w:tr w:rsidR="00700091" w:rsidTr="00B56F33">
        <w:trPr>
          <w:trHeight w:val="255"/>
        </w:trPr>
        <w:tc>
          <w:tcPr>
            <w:tcW w:w="900" w:type="dxa"/>
            <w:shd w:val="clear" w:color="000000" w:fill="FFFFFF"/>
            <w:vAlign w:val="center"/>
            <w:hideMark/>
          </w:tcPr>
          <w:p w:rsidR="00700091" w:rsidRDefault="00700091" w:rsidP="00B56F33">
            <w:pPr>
              <w:jc w:val="center"/>
              <w:rPr>
                <w:rFonts w:ascii="Calibri" w:hAnsi="Calibri"/>
                <w:color w:val="000000"/>
                <w:sz w:val="20"/>
                <w:szCs w:val="20"/>
              </w:rPr>
            </w:pPr>
            <w:r>
              <w:rPr>
                <w:rFonts w:ascii="Calibri" w:hAnsi="Calibri"/>
                <w:color w:val="000000"/>
                <w:sz w:val="20"/>
                <w:szCs w:val="20"/>
              </w:rPr>
              <w:t>QSURGN45A</w:t>
            </w:r>
          </w:p>
        </w:tc>
        <w:tc>
          <w:tcPr>
            <w:tcW w:w="81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8</w:t>
            </w:r>
          </w:p>
        </w:tc>
        <w:tc>
          <w:tcPr>
            <w:tcW w:w="126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Quant</w:t>
            </w:r>
          </w:p>
        </w:tc>
        <w:tc>
          <w:tcPr>
            <w:tcW w:w="171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QUANTITY</w:t>
            </w:r>
          </w:p>
        </w:tc>
        <w:tc>
          <w:tcPr>
            <w:tcW w:w="108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700091" w:rsidRDefault="00700091" w:rsidP="0065635A">
            <w:pPr>
              <w:jc w:val="center"/>
              <w:rPr>
                <w:rFonts w:ascii="Calibri" w:hAnsi="Calibri"/>
                <w:color w:val="000000"/>
                <w:sz w:val="20"/>
                <w:szCs w:val="20"/>
              </w:rPr>
            </w:pPr>
          </w:p>
        </w:tc>
        <w:tc>
          <w:tcPr>
            <w:tcW w:w="998" w:type="dxa"/>
            <w:shd w:val="clear" w:color="000000" w:fill="FFFFFF"/>
            <w:vAlign w:val="center"/>
          </w:tcPr>
          <w:p w:rsidR="00700091" w:rsidRDefault="00700091" w:rsidP="0065635A">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700091" w:rsidRDefault="00700091" w:rsidP="0065635A">
            <w:pPr>
              <w:jc w:val="center"/>
              <w:rPr>
                <w:rFonts w:ascii="Calibri" w:hAnsi="Calibri"/>
                <w:color w:val="000000"/>
                <w:sz w:val="20"/>
                <w:szCs w:val="20"/>
              </w:rPr>
            </w:pPr>
          </w:p>
        </w:tc>
        <w:tc>
          <w:tcPr>
            <w:tcW w:w="999" w:type="dxa"/>
            <w:shd w:val="clear" w:color="000000" w:fill="FFFFFF"/>
            <w:vAlign w:val="center"/>
            <w:hideMark/>
          </w:tcPr>
          <w:p w:rsidR="00700091" w:rsidRDefault="00700091" w:rsidP="0065635A">
            <w:pPr>
              <w:jc w:val="center"/>
              <w:rPr>
                <w:rFonts w:ascii="Calibri" w:hAnsi="Calibri"/>
                <w:color w:val="000000"/>
                <w:sz w:val="20"/>
                <w:szCs w:val="20"/>
              </w:rPr>
            </w:pPr>
            <w:r>
              <w:rPr>
                <w:rFonts w:ascii="Calibri" w:hAnsi="Calibri"/>
                <w:color w:val="000000"/>
                <w:sz w:val="20"/>
                <w:szCs w:val="20"/>
              </w:rPr>
              <w:t>Y</w:t>
            </w:r>
          </w:p>
        </w:tc>
      </w:tr>
      <w:tr w:rsidR="0003587B" w:rsidTr="00B56F33">
        <w:trPr>
          <w:trHeight w:val="255"/>
        </w:trPr>
        <w:tc>
          <w:tcPr>
            <w:tcW w:w="90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N45A</w:t>
            </w:r>
          </w:p>
        </w:tc>
        <w:tc>
          <w:tcPr>
            <w:tcW w:w="810" w:type="dxa"/>
            <w:shd w:val="clear" w:color="000000" w:fill="FFFFFF"/>
            <w:vAlign w:val="center"/>
          </w:tcPr>
          <w:p w:rsidR="0003587B" w:rsidRPr="0055732A" w:rsidRDefault="0003587B" w:rsidP="005C62BD">
            <w:pPr>
              <w:jc w:val="center"/>
              <w:rPr>
                <w:rFonts w:ascii="Calibri" w:hAnsi="Calibri"/>
                <w:color w:val="000000"/>
                <w:sz w:val="20"/>
                <w:szCs w:val="20"/>
              </w:rPr>
            </w:pPr>
            <w:r>
              <w:rPr>
                <w:rFonts w:ascii="Calibri" w:hAnsi="Calibri"/>
                <w:color w:val="000000"/>
                <w:sz w:val="20"/>
                <w:szCs w:val="20"/>
              </w:rPr>
              <w:t>9</w:t>
            </w:r>
          </w:p>
        </w:tc>
        <w:tc>
          <w:tcPr>
            <w:tcW w:w="126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03587B" w:rsidRPr="0055732A" w:rsidRDefault="0003587B" w:rsidP="005C62BD">
            <w:pPr>
              <w:jc w:val="center"/>
              <w:rPr>
                <w:rFonts w:ascii="Calibri" w:hAnsi="Calibri"/>
                <w:color w:val="000000"/>
                <w:sz w:val="20"/>
                <w:szCs w:val="20"/>
              </w:rPr>
            </w:pPr>
          </w:p>
        </w:tc>
        <w:tc>
          <w:tcPr>
            <w:tcW w:w="998"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03587B" w:rsidRPr="0055732A" w:rsidRDefault="0003587B" w:rsidP="005C62BD">
            <w:pPr>
              <w:jc w:val="center"/>
              <w:rPr>
                <w:rFonts w:ascii="Calibri" w:hAnsi="Calibri"/>
                <w:color w:val="000000"/>
                <w:sz w:val="20"/>
                <w:szCs w:val="20"/>
              </w:rPr>
            </w:pPr>
          </w:p>
        </w:tc>
        <w:tc>
          <w:tcPr>
            <w:tcW w:w="999"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810"/>
        <w:gridCol w:w="1260"/>
        <w:gridCol w:w="1710"/>
        <w:gridCol w:w="1080"/>
        <w:gridCol w:w="630"/>
        <w:gridCol w:w="720"/>
        <w:gridCol w:w="639"/>
        <w:gridCol w:w="998"/>
        <w:gridCol w:w="998"/>
        <w:gridCol w:w="998"/>
        <w:gridCol w:w="999"/>
      </w:tblGrid>
      <w:tr w:rsidR="006F02EE" w:rsidTr="009F7FD9">
        <w:trPr>
          <w:trHeight w:val="765"/>
        </w:trPr>
        <w:tc>
          <w:tcPr>
            <w:tcW w:w="900" w:type="dxa"/>
            <w:shd w:val="clear" w:color="000000" w:fill="FFFFFF"/>
            <w:vAlign w:val="center"/>
            <w:hideMark/>
          </w:tcPr>
          <w:p w:rsidR="006F02EE" w:rsidRDefault="006F02EE" w:rsidP="005E0D93">
            <w:pPr>
              <w:jc w:val="center"/>
              <w:rPr>
                <w:rFonts w:ascii="Calibri" w:hAnsi="Calibri"/>
                <w:b/>
                <w:bCs/>
                <w:color w:val="000000"/>
                <w:sz w:val="20"/>
                <w:szCs w:val="20"/>
              </w:rPr>
            </w:pPr>
            <w:r>
              <w:rPr>
                <w:rFonts w:ascii="Calibri" w:hAnsi="Calibri"/>
                <w:b/>
                <w:bCs/>
                <w:color w:val="000000"/>
                <w:sz w:val="20"/>
                <w:szCs w:val="20"/>
              </w:rPr>
              <w:t>Extract File</w:t>
            </w:r>
          </w:p>
        </w:tc>
        <w:tc>
          <w:tcPr>
            <w:tcW w:w="810" w:type="dxa"/>
            <w:shd w:val="clear" w:color="000000" w:fill="FFFFFF"/>
            <w:vAlign w:val="center"/>
            <w:hideMark/>
          </w:tcPr>
          <w:p w:rsidR="006F02EE" w:rsidRDefault="006F02EE" w:rsidP="005E0D93">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6F02EE" w:rsidRDefault="006F02EE" w:rsidP="005E0D93">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6F02EE" w:rsidRDefault="003F21BC" w:rsidP="005E0D93">
            <w:pPr>
              <w:jc w:val="center"/>
              <w:rPr>
                <w:rFonts w:ascii="Calibri" w:hAnsi="Calibri"/>
                <w:b/>
                <w:bCs/>
                <w:color w:val="000000"/>
                <w:sz w:val="20"/>
                <w:szCs w:val="20"/>
              </w:rPr>
            </w:pPr>
            <w:r>
              <w:rPr>
                <w:rFonts w:ascii="Calibri" w:hAnsi="Calibri"/>
                <w:b/>
                <w:bCs/>
                <w:color w:val="000000"/>
                <w:sz w:val="20"/>
                <w:szCs w:val="20"/>
              </w:rPr>
              <w:t>VistA</w:t>
            </w:r>
            <w:r w:rsidR="006F02EE">
              <w:rPr>
                <w:rFonts w:ascii="Calibri" w:hAnsi="Calibri"/>
                <w:b/>
                <w:bCs/>
                <w:color w:val="000000"/>
                <w:sz w:val="20"/>
                <w:szCs w:val="20"/>
              </w:rPr>
              <w:t xml:space="preserve"> Field Name</w:t>
            </w:r>
          </w:p>
        </w:tc>
        <w:tc>
          <w:tcPr>
            <w:tcW w:w="1080" w:type="dxa"/>
            <w:shd w:val="clear" w:color="000000" w:fill="FFFFFF"/>
            <w:vAlign w:val="center"/>
            <w:hideMark/>
          </w:tcPr>
          <w:p w:rsidR="006F02EE" w:rsidRDefault="006F02EE" w:rsidP="005E0D93">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6F02EE" w:rsidRDefault="006F02EE" w:rsidP="005E0D93">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6F02EE" w:rsidRDefault="006F02EE" w:rsidP="005E0D93">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6F02EE" w:rsidRDefault="006F02EE" w:rsidP="005E0D93">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6F02EE" w:rsidRPr="00582D02" w:rsidRDefault="006F02EE" w:rsidP="005E0D93">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6F02EE" w:rsidRDefault="005E0D93" w:rsidP="005E0D93">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6F02EE" w:rsidRDefault="006F02EE" w:rsidP="005E0D93">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6F02EE" w:rsidRDefault="006F02EE" w:rsidP="005E0D93">
            <w:pPr>
              <w:jc w:val="center"/>
              <w:rPr>
                <w:rFonts w:ascii="Calibri" w:hAnsi="Calibri"/>
                <w:b/>
                <w:bCs/>
                <w:color w:val="000000"/>
                <w:sz w:val="20"/>
                <w:szCs w:val="20"/>
              </w:rPr>
            </w:pPr>
            <w:r>
              <w:rPr>
                <w:rFonts w:ascii="Calibri" w:hAnsi="Calibri"/>
                <w:b/>
                <w:bCs/>
                <w:color w:val="000000"/>
                <w:sz w:val="20"/>
                <w:szCs w:val="20"/>
              </w:rPr>
              <w:t>Repetition</w:t>
            </w:r>
          </w:p>
        </w:tc>
      </w:tr>
      <w:tr w:rsidR="009F7FD9" w:rsidTr="00AA0CA9">
        <w:trPr>
          <w:trHeight w:val="765"/>
        </w:trPr>
        <w:tc>
          <w:tcPr>
            <w:tcW w:w="900" w:type="dxa"/>
            <w:shd w:val="clear" w:color="000000" w:fill="FFFFFF"/>
            <w:vAlign w:val="center"/>
            <w:hideMark/>
          </w:tcPr>
          <w:p w:rsidR="009F7FD9" w:rsidRDefault="009F7FD9" w:rsidP="00AA0CA9">
            <w:pPr>
              <w:jc w:val="center"/>
            </w:pPr>
            <w:r w:rsidRPr="000D1F56">
              <w:rPr>
                <w:rFonts w:ascii="Calibri" w:hAnsi="Calibri"/>
                <w:color w:val="000000"/>
                <w:sz w:val="20"/>
                <w:szCs w:val="20"/>
              </w:rPr>
              <w:t>QSURGN47</w:t>
            </w:r>
          </w:p>
        </w:tc>
        <w:tc>
          <w:tcPr>
            <w:tcW w:w="81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5E0D93">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5E0D93">
            <w:pPr>
              <w:jc w:val="center"/>
              <w:rPr>
                <w:rFonts w:ascii="Calibri" w:hAnsi="Calibri"/>
                <w:color w:val="000000"/>
                <w:sz w:val="20"/>
                <w:szCs w:val="20"/>
              </w:rPr>
            </w:pPr>
          </w:p>
        </w:tc>
        <w:tc>
          <w:tcPr>
            <w:tcW w:w="998" w:type="dxa"/>
            <w:shd w:val="clear" w:color="000000" w:fill="FFFFFF"/>
            <w:vAlign w:val="center"/>
          </w:tcPr>
          <w:p w:rsidR="009F7FD9" w:rsidRPr="005466CA" w:rsidRDefault="00625648" w:rsidP="005E0D93">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5E0D93">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Y</w:t>
            </w:r>
          </w:p>
        </w:tc>
      </w:tr>
      <w:tr w:rsidR="009F7FD9" w:rsidTr="00AA0CA9">
        <w:trPr>
          <w:trHeight w:val="557"/>
        </w:trPr>
        <w:tc>
          <w:tcPr>
            <w:tcW w:w="900" w:type="dxa"/>
            <w:shd w:val="clear" w:color="000000" w:fill="FFFFFF"/>
            <w:vAlign w:val="center"/>
            <w:hideMark/>
          </w:tcPr>
          <w:p w:rsidR="009F7FD9" w:rsidRDefault="009F7FD9" w:rsidP="00AA0CA9">
            <w:pPr>
              <w:jc w:val="center"/>
            </w:pPr>
            <w:r w:rsidRPr="000D1F56">
              <w:rPr>
                <w:rFonts w:ascii="Calibri" w:hAnsi="Calibri"/>
                <w:color w:val="000000"/>
                <w:sz w:val="20"/>
                <w:szCs w:val="20"/>
              </w:rPr>
              <w:t>QSURGN47</w:t>
            </w:r>
          </w:p>
        </w:tc>
        <w:tc>
          <w:tcPr>
            <w:tcW w:w="81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5E0D93">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5E0D93">
            <w:pPr>
              <w:jc w:val="center"/>
              <w:rPr>
                <w:rFonts w:ascii="Calibri" w:hAnsi="Calibri"/>
                <w:color w:val="000000"/>
                <w:sz w:val="20"/>
                <w:szCs w:val="20"/>
              </w:rPr>
            </w:pPr>
          </w:p>
        </w:tc>
        <w:tc>
          <w:tcPr>
            <w:tcW w:w="998" w:type="dxa"/>
            <w:shd w:val="clear" w:color="000000" w:fill="FFFFFF"/>
            <w:vAlign w:val="center"/>
          </w:tcPr>
          <w:p w:rsidR="009F7FD9" w:rsidRPr="005466CA" w:rsidRDefault="00625648" w:rsidP="005E0D93">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5E0D93">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5E0D93">
            <w:pPr>
              <w:jc w:val="center"/>
              <w:rPr>
                <w:rFonts w:ascii="Calibri" w:hAnsi="Calibri"/>
                <w:color w:val="000000"/>
                <w:sz w:val="20"/>
                <w:szCs w:val="20"/>
              </w:rPr>
            </w:pPr>
            <w:r>
              <w:rPr>
                <w:rFonts w:ascii="Calibri" w:hAnsi="Calibri"/>
                <w:color w:val="000000"/>
                <w:sz w:val="20"/>
                <w:szCs w:val="20"/>
              </w:rPr>
              <w:t>N</w:t>
            </w:r>
          </w:p>
        </w:tc>
      </w:tr>
      <w:tr w:rsidR="00F83479" w:rsidTr="00AA0CA9">
        <w:trPr>
          <w:trHeight w:val="765"/>
        </w:trPr>
        <w:tc>
          <w:tcPr>
            <w:tcW w:w="900" w:type="dxa"/>
            <w:shd w:val="clear" w:color="000000" w:fill="FFFFFF"/>
            <w:vAlign w:val="center"/>
            <w:hideMark/>
          </w:tcPr>
          <w:p w:rsidR="00F83479" w:rsidRDefault="00F83479" w:rsidP="00AA0CA9">
            <w:pPr>
              <w:jc w:val="center"/>
              <w:rPr>
                <w:rFonts w:ascii="Calibri" w:hAnsi="Calibri"/>
                <w:bCs/>
                <w:color w:val="000000"/>
                <w:sz w:val="20"/>
                <w:szCs w:val="20"/>
              </w:rPr>
            </w:pPr>
            <w:r>
              <w:rPr>
                <w:rFonts w:ascii="Calibri" w:hAnsi="Calibri"/>
                <w:bCs/>
                <w:color w:val="000000"/>
                <w:sz w:val="20"/>
                <w:szCs w:val="20"/>
              </w:rPr>
              <w:t>QSURGN47</w:t>
            </w:r>
          </w:p>
        </w:tc>
        <w:tc>
          <w:tcPr>
            <w:tcW w:w="810" w:type="dxa"/>
            <w:shd w:val="clear" w:color="000000" w:fill="FFFFFF"/>
            <w:vAlign w:val="center"/>
            <w:hideMark/>
          </w:tcPr>
          <w:p w:rsidR="00F83479" w:rsidRPr="005466CA" w:rsidRDefault="00F83479"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F83479" w:rsidRPr="00582D02" w:rsidRDefault="00F83479"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F83479" w:rsidRPr="00582D02" w:rsidRDefault="00F83479"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F83479" w:rsidRPr="00582D02" w:rsidRDefault="00F83479"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F83479" w:rsidRPr="00582D02" w:rsidRDefault="008E46E6"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F83479" w:rsidRPr="00582D02" w:rsidRDefault="00F83479"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F83479" w:rsidRPr="00582D02" w:rsidRDefault="00F83479"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F83479" w:rsidRPr="00582D02" w:rsidRDefault="00F83479" w:rsidP="00CF5084">
            <w:pPr>
              <w:jc w:val="center"/>
              <w:rPr>
                <w:rFonts w:ascii="Calibri" w:hAnsi="Calibri"/>
                <w:color w:val="000000"/>
                <w:sz w:val="20"/>
                <w:szCs w:val="20"/>
              </w:rPr>
            </w:pPr>
          </w:p>
        </w:tc>
        <w:tc>
          <w:tcPr>
            <w:tcW w:w="998" w:type="dxa"/>
            <w:shd w:val="clear" w:color="000000" w:fill="FFFFFF"/>
            <w:vAlign w:val="center"/>
          </w:tcPr>
          <w:p w:rsidR="00F83479" w:rsidRPr="00582D02" w:rsidRDefault="00625648"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F83479" w:rsidRPr="00582D02" w:rsidRDefault="00F83479" w:rsidP="00CF5084">
            <w:pPr>
              <w:jc w:val="center"/>
              <w:rPr>
                <w:rFonts w:ascii="Calibri" w:hAnsi="Calibri"/>
                <w:color w:val="000000"/>
                <w:sz w:val="20"/>
                <w:szCs w:val="20"/>
              </w:rPr>
            </w:pPr>
          </w:p>
        </w:tc>
        <w:tc>
          <w:tcPr>
            <w:tcW w:w="999" w:type="dxa"/>
            <w:shd w:val="clear" w:color="000000" w:fill="FFFFFF"/>
            <w:vAlign w:val="center"/>
            <w:hideMark/>
          </w:tcPr>
          <w:p w:rsidR="00F83479" w:rsidRPr="00582D02" w:rsidRDefault="00F83479" w:rsidP="00CF5084">
            <w:pPr>
              <w:jc w:val="center"/>
              <w:rPr>
                <w:rFonts w:ascii="Calibri" w:hAnsi="Calibri"/>
                <w:color w:val="000000"/>
                <w:sz w:val="20"/>
                <w:szCs w:val="20"/>
              </w:rPr>
            </w:pPr>
            <w:r>
              <w:rPr>
                <w:rFonts w:ascii="Calibri" w:hAnsi="Calibri"/>
                <w:color w:val="000000"/>
                <w:sz w:val="20"/>
                <w:szCs w:val="20"/>
              </w:rPr>
              <w:t>N</w:t>
            </w:r>
          </w:p>
        </w:tc>
      </w:tr>
      <w:tr w:rsidR="00F83479" w:rsidTr="00AA0CA9">
        <w:trPr>
          <w:trHeight w:val="765"/>
        </w:trPr>
        <w:tc>
          <w:tcPr>
            <w:tcW w:w="900" w:type="dxa"/>
            <w:shd w:val="clear" w:color="000000" w:fill="FFFFFF"/>
            <w:vAlign w:val="center"/>
            <w:hideMark/>
          </w:tcPr>
          <w:p w:rsidR="00F83479" w:rsidRDefault="00F83479" w:rsidP="00AA0CA9">
            <w:pPr>
              <w:jc w:val="center"/>
            </w:pPr>
            <w:r w:rsidRPr="000D1F56">
              <w:rPr>
                <w:rFonts w:ascii="Calibri" w:hAnsi="Calibri"/>
                <w:color w:val="000000"/>
                <w:sz w:val="20"/>
                <w:szCs w:val="20"/>
              </w:rPr>
              <w:lastRenderedPageBreak/>
              <w:t>QSURGN47</w:t>
            </w:r>
          </w:p>
        </w:tc>
        <w:tc>
          <w:tcPr>
            <w:tcW w:w="810" w:type="dxa"/>
            <w:shd w:val="clear" w:color="000000" w:fill="FFFFFF"/>
            <w:vAlign w:val="center"/>
            <w:hideMark/>
          </w:tcPr>
          <w:p w:rsidR="00F83479" w:rsidRPr="005466CA" w:rsidRDefault="00F83479" w:rsidP="005E0D93">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F83479" w:rsidRPr="005466CA" w:rsidRDefault="00F83479" w:rsidP="005E0D93">
            <w:pPr>
              <w:jc w:val="center"/>
              <w:rPr>
                <w:rFonts w:ascii="Calibri" w:hAnsi="Calibri"/>
                <w:color w:val="000000"/>
                <w:sz w:val="20"/>
                <w:szCs w:val="20"/>
              </w:rPr>
            </w:pPr>
            <w:r>
              <w:rPr>
                <w:rFonts w:ascii="Calibri" w:hAnsi="Calibri"/>
                <w:color w:val="000000"/>
                <w:sz w:val="20"/>
                <w:szCs w:val="20"/>
              </w:rPr>
              <w:t>SUBIEN</w:t>
            </w:r>
            <w:r w:rsidR="000D71C3" w:rsidRPr="000D71C3">
              <w:rPr>
                <w:rFonts w:ascii="Calibri" w:hAnsi="Calibri"/>
                <w:color w:val="000000"/>
                <w:sz w:val="20"/>
                <w:szCs w:val="20"/>
              </w:rPr>
              <w:t>(904)</w:t>
            </w:r>
          </w:p>
        </w:tc>
        <w:tc>
          <w:tcPr>
            <w:tcW w:w="1710" w:type="dxa"/>
            <w:shd w:val="clear" w:color="000000" w:fill="FFFFFF"/>
            <w:vAlign w:val="center"/>
            <w:hideMark/>
          </w:tcPr>
          <w:p w:rsidR="00F83479" w:rsidRPr="005466CA" w:rsidRDefault="00F83479" w:rsidP="005E0D93">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F83479" w:rsidRPr="005466CA" w:rsidRDefault="00F83479" w:rsidP="005E0D93">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F83479" w:rsidRPr="005466CA" w:rsidRDefault="00F83479" w:rsidP="005E0D93">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F83479" w:rsidRPr="005466CA" w:rsidRDefault="00F83479" w:rsidP="005E0D93">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F83479" w:rsidRPr="005466CA" w:rsidRDefault="00F83479" w:rsidP="005E0D93">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F83479" w:rsidRPr="005466CA" w:rsidRDefault="00F83479" w:rsidP="005E0D93">
            <w:pPr>
              <w:jc w:val="center"/>
              <w:rPr>
                <w:rFonts w:ascii="Calibri" w:hAnsi="Calibri"/>
                <w:color w:val="000000"/>
                <w:sz w:val="20"/>
                <w:szCs w:val="20"/>
              </w:rPr>
            </w:pPr>
          </w:p>
        </w:tc>
        <w:tc>
          <w:tcPr>
            <w:tcW w:w="998" w:type="dxa"/>
            <w:shd w:val="clear" w:color="000000" w:fill="FFFFFF"/>
            <w:vAlign w:val="center"/>
          </w:tcPr>
          <w:p w:rsidR="00F83479" w:rsidRPr="005466CA" w:rsidRDefault="00625648" w:rsidP="005E0D93">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F83479" w:rsidRPr="005466CA" w:rsidRDefault="00F83479" w:rsidP="005E0D93">
            <w:pPr>
              <w:jc w:val="center"/>
              <w:rPr>
                <w:rFonts w:ascii="Calibri" w:hAnsi="Calibri"/>
                <w:color w:val="000000"/>
                <w:sz w:val="20"/>
                <w:szCs w:val="20"/>
              </w:rPr>
            </w:pPr>
          </w:p>
        </w:tc>
        <w:tc>
          <w:tcPr>
            <w:tcW w:w="999" w:type="dxa"/>
            <w:shd w:val="clear" w:color="000000" w:fill="FFFFFF"/>
            <w:vAlign w:val="center"/>
            <w:hideMark/>
          </w:tcPr>
          <w:p w:rsidR="00F83479" w:rsidRPr="005466CA" w:rsidRDefault="00F83479" w:rsidP="005E0D93">
            <w:pPr>
              <w:jc w:val="center"/>
              <w:rPr>
                <w:rFonts w:ascii="Calibri" w:hAnsi="Calibri"/>
                <w:color w:val="000000"/>
                <w:sz w:val="20"/>
                <w:szCs w:val="20"/>
              </w:rPr>
            </w:pPr>
            <w:r>
              <w:rPr>
                <w:rFonts w:ascii="Calibri" w:hAnsi="Calibri"/>
                <w:color w:val="000000"/>
                <w:sz w:val="20"/>
                <w:szCs w:val="20"/>
              </w:rPr>
              <w:t>N</w:t>
            </w:r>
          </w:p>
        </w:tc>
      </w:tr>
      <w:tr w:rsidR="00F83479" w:rsidTr="00AA0CA9">
        <w:trPr>
          <w:trHeight w:val="765"/>
        </w:trPr>
        <w:tc>
          <w:tcPr>
            <w:tcW w:w="900" w:type="dxa"/>
            <w:shd w:val="clear" w:color="000000" w:fill="FFFFFF"/>
            <w:vAlign w:val="center"/>
            <w:hideMark/>
          </w:tcPr>
          <w:p w:rsidR="00F83479" w:rsidRDefault="00F83479" w:rsidP="00AA0CA9">
            <w:pPr>
              <w:jc w:val="center"/>
              <w:rPr>
                <w:rFonts w:ascii="Calibri" w:hAnsi="Calibri"/>
                <w:color w:val="000000"/>
                <w:sz w:val="20"/>
                <w:szCs w:val="20"/>
              </w:rPr>
            </w:pPr>
            <w:r>
              <w:rPr>
                <w:rFonts w:ascii="Calibri" w:hAnsi="Calibri"/>
                <w:color w:val="000000"/>
                <w:sz w:val="20"/>
                <w:szCs w:val="20"/>
              </w:rPr>
              <w:t>QSURGN47</w:t>
            </w:r>
          </w:p>
        </w:tc>
        <w:tc>
          <w:tcPr>
            <w:tcW w:w="810" w:type="dxa"/>
            <w:shd w:val="clear" w:color="000000" w:fill="FFFFFF"/>
            <w:vAlign w:val="center"/>
            <w:hideMark/>
          </w:tcPr>
          <w:p w:rsidR="00F83479" w:rsidRDefault="00F83479" w:rsidP="005E0D93">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F83479" w:rsidRDefault="00F83479" w:rsidP="005E0D93">
            <w:pPr>
              <w:jc w:val="center"/>
              <w:rPr>
                <w:rFonts w:ascii="Calibri" w:hAnsi="Calibri"/>
                <w:color w:val="000000"/>
                <w:sz w:val="20"/>
                <w:szCs w:val="20"/>
              </w:rPr>
            </w:pPr>
            <w:proofErr w:type="spellStart"/>
            <w:r>
              <w:rPr>
                <w:rFonts w:ascii="Calibri" w:hAnsi="Calibri"/>
                <w:color w:val="000000"/>
                <w:sz w:val="20"/>
                <w:szCs w:val="20"/>
              </w:rPr>
              <w:t>DeathRevComm</w:t>
            </w:r>
            <w:proofErr w:type="spellEnd"/>
          </w:p>
        </w:tc>
        <w:tc>
          <w:tcPr>
            <w:tcW w:w="1710" w:type="dxa"/>
            <w:shd w:val="clear" w:color="000000" w:fill="FFFFFF"/>
            <w:vAlign w:val="center"/>
            <w:hideMark/>
          </w:tcPr>
          <w:p w:rsidR="00F83479" w:rsidRDefault="00F83479" w:rsidP="005E0D93">
            <w:pPr>
              <w:jc w:val="center"/>
              <w:rPr>
                <w:rFonts w:ascii="Calibri" w:hAnsi="Calibri"/>
                <w:color w:val="000000"/>
                <w:sz w:val="20"/>
                <w:szCs w:val="20"/>
              </w:rPr>
            </w:pPr>
            <w:r>
              <w:rPr>
                <w:rFonts w:ascii="Calibri" w:hAnsi="Calibri"/>
                <w:color w:val="000000"/>
                <w:sz w:val="20"/>
                <w:szCs w:val="20"/>
              </w:rPr>
              <w:t>REVIEW OF DEATH COMMENTS</w:t>
            </w:r>
          </w:p>
        </w:tc>
        <w:tc>
          <w:tcPr>
            <w:tcW w:w="1080" w:type="dxa"/>
            <w:shd w:val="clear" w:color="000000" w:fill="FFFFFF"/>
            <w:vAlign w:val="center"/>
            <w:hideMark/>
          </w:tcPr>
          <w:p w:rsidR="00F83479" w:rsidRDefault="00F83479" w:rsidP="005E0D93">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F83479" w:rsidRDefault="00F83479" w:rsidP="005E0D93">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F83479" w:rsidRDefault="00F83479" w:rsidP="005E0D93">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F83479" w:rsidRDefault="00F83479" w:rsidP="005E0D93">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F83479" w:rsidRDefault="00F83479" w:rsidP="005E0D93">
            <w:pPr>
              <w:jc w:val="center"/>
              <w:rPr>
                <w:rFonts w:ascii="Calibri" w:hAnsi="Calibri"/>
                <w:color w:val="000000"/>
                <w:sz w:val="20"/>
                <w:szCs w:val="20"/>
              </w:rPr>
            </w:pPr>
          </w:p>
        </w:tc>
        <w:tc>
          <w:tcPr>
            <w:tcW w:w="998" w:type="dxa"/>
            <w:shd w:val="clear" w:color="000000" w:fill="FFFFFF"/>
            <w:vAlign w:val="center"/>
          </w:tcPr>
          <w:p w:rsidR="00F83479" w:rsidRDefault="00625648" w:rsidP="005E0D93">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F83479" w:rsidRDefault="00F83479" w:rsidP="005E0D93">
            <w:pPr>
              <w:jc w:val="center"/>
              <w:rPr>
                <w:rFonts w:ascii="Calibri" w:hAnsi="Calibri"/>
                <w:color w:val="000000"/>
                <w:sz w:val="20"/>
                <w:szCs w:val="20"/>
              </w:rPr>
            </w:pPr>
          </w:p>
        </w:tc>
        <w:tc>
          <w:tcPr>
            <w:tcW w:w="999" w:type="dxa"/>
            <w:shd w:val="clear" w:color="000000" w:fill="FFFFFF"/>
            <w:vAlign w:val="center"/>
            <w:hideMark/>
          </w:tcPr>
          <w:p w:rsidR="00F83479" w:rsidRDefault="00F83479" w:rsidP="005E0D93">
            <w:pPr>
              <w:jc w:val="center"/>
              <w:rPr>
                <w:rFonts w:ascii="Calibri" w:hAnsi="Calibri"/>
                <w:color w:val="000000"/>
                <w:sz w:val="20"/>
                <w:szCs w:val="20"/>
              </w:rPr>
            </w:pPr>
            <w:r>
              <w:rPr>
                <w:rFonts w:ascii="Calibri" w:hAnsi="Calibri"/>
                <w:color w:val="000000"/>
                <w:sz w:val="20"/>
                <w:szCs w:val="20"/>
              </w:rPr>
              <w:t>N</w:t>
            </w:r>
          </w:p>
        </w:tc>
      </w:tr>
      <w:tr w:rsidR="0003587B" w:rsidTr="00AA0CA9">
        <w:trPr>
          <w:trHeight w:val="765"/>
        </w:trPr>
        <w:tc>
          <w:tcPr>
            <w:tcW w:w="90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N47</w:t>
            </w:r>
          </w:p>
        </w:tc>
        <w:tc>
          <w:tcPr>
            <w:tcW w:w="810" w:type="dxa"/>
            <w:shd w:val="clear" w:color="000000" w:fill="FFFFFF"/>
            <w:vAlign w:val="center"/>
          </w:tcPr>
          <w:p w:rsidR="0003587B" w:rsidRPr="0055732A" w:rsidRDefault="002E12CC"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03587B" w:rsidRPr="0055732A" w:rsidRDefault="0003587B" w:rsidP="005C62BD">
            <w:pPr>
              <w:jc w:val="center"/>
              <w:rPr>
                <w:rFonts w:ascii="Calibri" w:hAnsi="Calibri"/>
                <w:color w:val="000000"/>
                <w:sz w:val="20"/>
                <w:szCs w:val="20"/>
              </w:rPr>
            </w:pPr>
          </w:p>
        </w:tc>
        <w:tc>
          <w:tcPr>
            <w:tcW w:w="998"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03587B" w:rsidRPr="0055732A" w:rsidRDefault="0003587B" w:rsidP="005C62BD">
            <w:pPr>
              <w:jc w:val="center"/>
              <w:rPr>
                <w:rFonts w:ascii="Calibri" w:hAnsi="Calibri"/>
                <w:color w:val="000000"/>
                <w:sz w:val="20"/>
                <w:szCs w:val="20"/>
              </w:rPr>
            </w:pPr>
          </w:p>
        </w:tc>
        <w:tc>
          <w:tcPr>
            <w:tcW w:w="999" w:type="dxa"/>
            <w:shd w:val="clear" w:color="000000" w:fill="FFFFFF"/>
            <w:vAlign w:val="center"/>
          </w:tcPr>
          <w:p w:rsidR="0003587B" w:rsidRPr="0055732A" w:rsidRDefault="0003587B"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p w:rsidR="0063575B" w:rsidRDefault="0063575B"/>
    <w:p w:rsidR="0063575B" w:rsidRDefault="0063575B"/>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ED2385" w:rsidTr="00D747E1">
        <w:trPr>
          <w:trHeight w:val="765"/>
        </w:trPr>
        <w:tc>
          <w:tcPr>
            <w:tcW w:w="810" w:type="dxa"/>
            <w:shd w:val="clear" w:color="000000" w:fill="FFFFFF"/>
            <w:vAlign w:val="center"/>
            <w:hideMark/>
          </w:tcPr>
          <w:p w:rsidR="00ED2385" w:rsidRDefault="00ED2385" w:rsidP="002C2F2A">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ED2385" w:rsidRDefault="00ED2385" w:rsidP="002C2F2A">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ED2385" w:rsidRDefault="00ED2385" w:rsidP="002C2F2A">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ED2385" w:rsidRDefault="003F21BC" w:rsidP="002C2F2A">
            <w:pPr>
              <w:jc w:val="center"/>
              <w:rPr>
                <w:rFonts w:ascii="Calibri" w:hAnsi="Calibri"/>
                <w:b/>
                <w:bCs/>
                <w:color w:val="000000"/>
                <w:sz w:val="20"/>
                <w:szCs w:val="20"/>
              </w:rPr>
            </w:pPr>
            <w:r>
              <w:rPr>
                <w:rFonts w:ascii="Calibri" w:hAnsi="Calibri"/>
                <w:b/>
                <w:bCs/>
                <w:color w:val="000000"/>
                <w:sz w:val="20"/>
                <w:szCs w:val="20"/>
              </w:rPr>
              <w:t>VistA</w:t>
            </w:r>
            <w:r w:rsidR="00ED2385">
              <w:rPr>
                <w:rFonts w:ascii="Calibri" w:hAnsi="Calibri"/>
                <w:b/>
                <w:bCs/>
                <w:color w:val="000000"/>
                <w:sz w:val="20"/>
                <w:szCs w:val="20"/>
              </w:rPr>
              <w:t xml:space="preserve"> Field Name</w:t>
            </w:r>
          </w:p>
        </w:tc>
        <w:tc>
          <w:tcPr>
            <w:tcW w:w="1080" w:type="dxa"/>
            <w:shd w:val="clear" w:color="000000" w:fill="FFFFFF"/>
            <w:vAlign w:val="center"/>
            <w:hideMark/>
          </w:tcPr>
          <w:p w:rsidR="00ED2385" w:rsidRDefault="00ED2385" w:rsidP="002C2F2A">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ED2385" w:rsidRDefault="00ED2385" w:rsidP="002C2F2A">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ED2385" w:rsidRDefault="00ED2385" w:rsidP="002C2F2A">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ED2385" w:rsidRDefault="00ED2385" w:rsidP="002C2F2A">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ED2385" w:rsidRPr="00582D02" w:rsidRDefault="00ED2385" w:rsidP="002C2F2A">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ED2385" w:rsidRDefault="00D747E1" w:rsidP="00D747E1">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ED2385" w:rsidRDefault="00ED2385" w:rsidP="002C2F2A">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ED2385" w:rsidRDefault="00ED2385" w:rsidP="002C2F2A">
            <w:pPr>
              <w:jc w:val="center"/>
              <w:rPr>
                <w:rFonts w:ascii="Calibri" w:hAnsi="Calibri"/>
                <w:b/>
                <w:bCs/>
                <w:color w:val="000000"/>
                <w:sz w:val="20"/>
                <w:szCs w:val="20"/>
              </w:rPr>
            </w:pPr>
            <w:r>
              <w:rPr>
                <w:rFonts w:ascii="Calibri" w:hAnsi="Calibri"/>
                <w:b/>
                <w:bCs/>
                <w:color w:val="000000"/>
                <w:sz w:val="20"/>
                <w:szCs w:val="20"/>
              </w:rPr>
              <w:t>Repetition</w:t>
            </w:r>
          </w:p>
        </w:tc>
      </w:tr>
      <w:tr w:rsidR="009F7FD9" w:rsidTr="00B5610E">
        <w:trPr>
          <w:trHeight w:val="765"/>
        </w:trPr>
        <w:tc>
          <w:tcPr>
            <w:tcW w:w="810" w:type="dxa"/>
            <w:shd w:val="clear" w:color="000000" w:fill="FFFFFF"/>
            <w:vAlign w:val="center"/>
            <w:hideMark/>
          </w:tcPr>
          <w:p w:rsidR="009F7FD9" w:rsidRDefault="009F7FD9" w:rsidP="00B5610E">
            <w:pPr>
              <w:jc w:val="center"/>
            </w:pPr>
            <w:r w:rsidRPr="009411BC">
              <w:rPr>
                <w:rFonts w:ascii="Calibri" w:hAnsi="Calibri"/>
                <w:color w:val="000000"/>
                <w:sz w:val="20"/>
                <w:szCs w:val="20"/>
              </w:rPr>
              <w:t>QSURGN48</w:t>
            </w:r>
          </w:p>
        </w:tc>
        <w:tc>
          <w:tcPr>
            <w:tcW w:w="90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2C2F2A">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2C2F2A">
            <w:pPr>
              <w:jc w:val="center"/>
              <w:rPr>
                <w:rFonts w:ascii="Calibri" w:hAnsi="Calibri"/>
                <w:color w:val="000000"/>
                <w:sz w:val="20"/>
                <w:szCs w:val="20"/>
              </w:rPr>
            </w:pPr>
          </w:p>
        </w:tc>
        <w:tc>
          <w:tcPr>
            <w:tcW w:w="998" w:type="dxa"/>
            <w:shd w:val="clear" w:color="000000" w:fill="FFFFFF"/>
            <w:vAlign w:val="center"/>
          </w:tcPr>
          <w:p w:rsidR="009F7FD9" w:rsidRPr="005466CA" w:rsidRDefault="00D747E1" w:rsidP="00D747E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2C2F2A">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Y</w:t>
            </w:r>
          </w:p>
        </w:tc>
      </w:tr>
      <w:tr w:rsidR="009F7FD9" w:rsidTr="00B5610E">
        <w:trPr>
          <w:trHeight w:val="765"/>
        </w:trPr>
        <w:tc>
          <w:tcPr>
            <w:tcW w:w="810" w:type="dxa"/>
            <w:shd w:val="clear" w:color="000000" w:fill="FFFFFF"/>
            <w:vAlign w:val="center"/>
            <w:hideMark/>
          </w:tcPr>
          <w:p w:rsidR="009F7FD9" w:rsidRDefault="009F7FD9" w:rsidP="00B5610E">
            <w:pPr>
              <w:jc w:val="center"/>
            </w:pPr>
            <w:r w:rsidRPr="009411BC">
              <w:rPr>
                <w:rFonts w:ascii="Calibri" w:hAnsi="Calibri"/>
                <w:color w:val="000000"/>
                <w:sz w:val="20"/>
                <w:szCs w:val="20"/>
              </w:rPr>
              <w:t>QSURGN48</w:t>
            </w:r>
          </w:p>
        </w:tc>
        <w:tc>
          <w:tcPr>
            <w:tcW w:w="90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2C2F2A">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2C2F2A">
            <w:pPr>
              <w:jc w:val="center"/>
              <w:rPr>
                <w:rFonts w:ascii="Calibri" w:hAnsi="Calibri"/>
                <w:color w:val="000000"/>
                <w:sz w:val="20"/>
                <w:szCs w:val="20"/>
              </w:rPr>
            </w:pPr>
          </w:p>
        </w:tc>
        <w:tc>
          <w:tcPr>
            <w:tcW w:w="998" w:type="dxa"/>
            <w:shd w:val="clear" w:color="000000" w:fill="FFFFFF"/>
            <w:vAlign w:val="center"/>
          </w:tcPr>
          <w:p w:rsidR="009F7FD9" w:rsidRPr="005466CA" w:rsidRDefault="00D747E1" w:rsidP="00D747E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2C2F2A">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2C2F2A">
            <w:pPr>
              <w:jc w:val="center"/>
              <w:rPr>
                <w:rFonts w:ascii="Calibri" w:hAnsi="Calibri"/>
                <w:color w:val="000000"/>
                <w:sz w:val="20"/>
                <w:szCs w:val="20"/>
              </w:rPr>
            </w:pPr>
            <w:r>
              <w:rPr>
                <w:rFonts w:ascii="Calibri" w:hAnsi="Calibri"/>
                <w:color w:val="000000"/>
                <w:sz w:val="20"/>
                <w:szCs w:val="20"/>
              </w:rPr>
              <w:t>N</w:t>
            </w:r>
          </w:p>
        </w:tc>
      </w:tr>
      <w:tr w:rsidR="000967CC" w:rsidTr="00B5610E">
        <w:trPr>
          <w:trHeight w:val="765"/>
        </w:trPr>
        <w:tc>
          <w:tcPr>
            <w:tcW w:w="810" w:type="dxa"/>
            <w:shd w:val="clear" w:color="000000" w:fill="FFFFFF"/>
            <w:vAlign w:val="center"/>
            <w:hideMark/>
          </w:tcPr>
          <w:p w:rsidR="000967CC" w:rsidRDefault="000967CC" w:rsidP="00B5610E">
            <w:pPr>
              <w:jc w:val="center"/>
              <w:rPr>
                <w:rFonts w:ascii="Calibri" w:hAnsi="Calibri"/>
                <w:bCs/>
                <w:color w:val="000000"/>
                <w:sz w:val="20"/>
                <w:szCs w:val="20"/>
              </w:rPr>
            </w:pPr>
            <w:r>
              <w:rPr>
                <w:rFonts w:ascii="Calibri" w:hAnsi="Calibri"/>
                <w:bCs/>
                <w:color w:val="000000"/>
                <w:sz w:val="20"/>
                <w:szCs w:val="20"/>
              </w:rPr>
              <w:t>QSURGN48</w:t>
            </w:r>
          </w:p>
        </w:tc>
        <w:tc>
          <w:tcPr>
            <w:tcW w:w="900" w:type="dxa"/>
            <w:shd w:val="clear" w:color="000000" w:fill="FFFFFF"/>
            <w:vAlign w:val="center"/>
            <w:hideMark/>
          </w:tcPr>
          <w:p w:rsidR="000967CC" w:rsidRPr="005466CA" w:rsidRDefault="000967CC"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0967CC" w:rsidRPr="00582D02" w:rsidRDefault="000967CC"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0967CC" w:rsidRPr="00582D02" w:rsidRDefault="000967CC"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0967CC" w:rsidRPr="00582D02" w:rsidRDefault="000967CC"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0967CC" w:rsidRPr="00582D02" w:rsidRDefault="009E0F3C"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0967CC" w:rsidRPr="00582D02" w:rsidRDefault="000967CC"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967CC" w:rsidRPr="00582D02" w:rsidRDefault="000967CC"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0967CC" w:rsidRPr="00582D02" w:rsidRDefault="000967CC" w:rsidP="00CF5084">
            <w:pPr>
              <w:jc w:val="center"/>
              <w:rPr>
                <w:rFonts w:ascii="Calibri" w:hAnsi="Calibri"/>
                <w:color w:val="000000"/>
                <w:sz w:val="20"/>
                <w:szCs w:val="20"/>
              </w:rPr>
            </w:pPr>
          </w:p>
        </w:tc>
        <w:tc>
          <w:tcPr>
            <w:tcW w:w="998" w:type="dxa"/>
            <w:shd w:val="clear" w:color="000000" w:fill="FFFFFF"/>
            <w:vAlign w:val="center"/>
          </w:tcPr>
          <w:p w:rsidR="000967CC" w:rsidRPr="00582D02" w:rsidRDefault="000967CC"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967CC" w:rsidRPr="00582D02" w:rsidRDefault="000967CC" w:rsidP="00CF5084">
            <w:pPr>
              <w:jc w:val="center"/>
              <w:rPr>
                <w:rFonts w:ascii="Calibri" w:hAnsi="Calibri"/>
                <w:color w:val="000000"/>
                <w:sz w:val="20"/>
                <w:szCs w:val="20"/>
              </w:rPr>
            </w:pPr>
          </w:p>
        </w:tc>
        <w:tc>
          <w:tcPr>
            <w:tcW w:w="999" w:type="dxa"/>
            <w:shd w:val="clear" w:color="000000" w:fill="FFFFFF"/>
            <w:vAlign w:val="center"/>
            <w:hideMark/>
          </w:tcPr>
          <w:p w:rsidR="000967CC" w:rsidRPr="00582D02" w:rsidRDefault="00893310" w:rsidP="00CF5084">
            <w:pPr>
              <w:jc w:val="center"/>
              <w:rPr>
                <w:rFonts w:ascii="Calibri" w:hAnsi="Calibri"/>
                <w:color w:val="000000"/>
                <w:sz w:val="20"/>
                <w:szCs w:val="20"/>
              </w:rPr>
            </w:pPr>
            <w:r>
              <w:rPr>
                <w:rFonts w:ascii="Calibri" w:hAnsi="Calibri"/>
                <w:color w:val="000000"/>
                <w:sz w:val="20"/>
                <w:szCs w:val="20"/>
              </w:rPr>
              <w:t>N</w:t>
            </w:r>
          </w:p>
        </w:tc>
      </w:tr>
      <w:tr w:rsidR="000967CC" w:rsidTr="00B5610E">
        <w:trPr>
          <w:trHeight w:val="765"/>
        </w:trPr>
        <w:tc>
          <w:tcPr>
            <w:tcW w:w="810" w:type="dxa"/>
            <w:shd w:val="clear" w:color="000000" w:fill="FFFFFF"/>
            <w:vAlign w:val="center"/>
            <w:hideMark/>
          </w:tcPr>
          <w:p w:rsidR="000967CC" w:rsidRDefault="000967CC" w:rsidP="00B5610E">
            <w:pPr>
              <w:jc w:val="center"/>
            </w:pPr>
            <w:r w:rsidRPr="009411BC">
              <w:rPr>
                <w:rFonts w:ascii="Calibri" w:hAnsi="Calibri"/>
                <w:color w:val="000000"/>
                <w:sz w:val="20"/>
                <w:szCs w:val="20"/>
              </w:rPr>
              <w:t>QSURGN48</w:t>
            </w:r>
          </w:p>
        </w:tc>
        <w:tc>
          <w:tcPr>
            <w:tcW w:w="900" w:type="dxa"/>
            <w:shd w:val="clear" w:color="000000" w:fill="FFFFFF"/>
            <w:vAlign w:val="center"/>
            <w:hideMark/>
          </w:tcPr>
          <w:p w:rsidR="000967CC" w:rsidRPr="005466CA" w:rsidRDefault="000967CC" w:rsidP="002C2F2A">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0967CC" w:rsidRPr="005466CA" w:rsidRDefault="000967CC" w:rsidP="002C2F2A">
            <w:pPr>
              <w:jc w:val="center"/>
              <w:rPr>
                <w:rFonts w:ascii="Calibri" w:hAnsi="Calibri"/>
                <w:color w:val="000000"/>
                <w:sz w:val="20"/>
                <w:szCs w:val="20"/>
              </w:rPr>
            </w:pPr>
            <w:r>
              <w:rPr>
                <w:rFonts w:ascii="Calibri" w:hAnsi="Calibri"/>
                <w:color w:val="000000"/>
                <w:sz w:val="20"/>
                <w:szCs w:val="20"/>
              </w:rPr>
              <w:t>SUBIEN</w:t>
            </w:r>
            <w:r w:rsidR="00B5610E" w:rsidRPr="00B5610E">
              <w:rPr>
                <w:rFonts w:ascii="Calibri" w:hAnsi="Calibri"/>
                <w:color w:val="000000"/>
                <w:sz w:val="20"/>
                <w:szCs w:val="20"/>
              </w:rPr>
              <w:t>(1.2)</w:t>
            </w:r>
          </w:p>
        </w:tc>
        <w:tc>
          <w:tcPr>
            <w:tcW w:w="1710" w:type="dxa"/>
            <w:shd w:val="clear" w:color="000000" w:fill="FFFFFF"/>
            <w:vAlign w:val="center"/>
            <w:hideMark/>
          </w:tcPr>
          <w:p w:rsidR="000967CC" w:rsidRPr="005466CA" w:rsidRDefault="000967CC" w:rsidP="002C2F2A">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0967CC" w:rsidRPr="005466CA" w:rsidRDefault="000967CC" w:rsidP="002C2F2A">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0967CC" w:rsidRPr="005466CA" w:rsidRDefault="000967CC" w:rsidP="002C2F2A">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0967CC" w:rsidRPr="005466CA" w:rsidRDefault="000967CC" w:rsidP="002C2F2A">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0967CC" w:rsidRPr="005466CA" w:rsidRDefault="000967CC" w:rsidP="002C2F2A">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0967CC" w:rsidRPr="005466CA" w:rsidRDefault="000967CC" w:rsidP="002C2F2A">
            <w:pPr>
              <w:jc w:val="center"/>
              <w:rPr>
                <w:rFonts w:ascii="Calibri" w:hAnsi="Calibri"/>
                <w:color w:val="000000"/>
                <w:sz w:val="20"/>
                <w:szCs w:val="20"/>
              </w:rPr>
            </w:pPr>
          </w:p>
        </w:tc>
        <w:tc>
          <w:tcPr>
            <w:tcW w:w="998" w:type="dxa"/>
            <w:shd w:val="clear" w:color="000000" w:fill="FFFFFF"/>
            <w:vAlign w:val="center"/>
          </w:tcPr>
          <w:p w:rsidR="000967CC" w:rsidRPr="005466CA" w:rsidRDefault="000967CC" w:rsidP="00D747E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967CC" w:rsidRPr="005466CA" w:rsidRDefault="000967CC" w:rsidP="002C2F2A">
            <w:pPr>
              <w:jc w:val="center"/>
              <w:rPr>
                <w:rFonts w:ascii="Calibri" w:hAnsi="Calibri"/>
                <w:color w:val="000000"/>
                <w:sz w:val="20"/>
                <w:szCs w:val="20"/>
              </w:rPr>
            </w:pPr>
          </w:p>
        </w:tc>
        <w:tc>
          <w:tcPr>
            <w:tcW w:w="999" w:type="dxa"/>
            <w:shd w:val="clear" w:color="000000" w:fill="FFFFFF"/>
            <w:vAlign w:val="center"/>
            <w:hideMark/>
          </w:tcPr>
          <w:p w:rsidR="000967CC" w:rsidRPr="005466CA" w:rsidRDefault="000967CC" w:rsidP="002C2F2A">
            <w:pPr>
              <w:jc w:val="center"/>
              <w:rPr>
                <w:rFonts w:ascii="Calibri" w:hAnsi="Calibri"/>
                <w:color w:val="000000"/>
                <w:sz w:val="20"/>
                <w:szCs w:val="20"/>
              </w:rPr>
            </w:pPr>
            <w:r>
              <w:rPr>
                <w:rFonts w:ascii="Calibri" w:hAnsi="Calibri"/>
                <w:color w:val="000000"/>
                <w:sz w:val="20"/>
                <w:szCs w:val="20"/>
              </w:rPr>
              <w:t>N</w:t>
            </w:r>
          </w:p>
        </w:tc>
      </w:tr>
      <w:tr w:rsidR="000967CC" w:rsidTr="00B5610E">
        <w:trPr>
          <w:trHeight w:val="765"/>
        </w:trPr>
        <w:tc>
          <w:tcPr>
            <w:tcW w:w="810" w:type="dxa"/>
            <w:shd w:val="clear" w:color="000000" w:fill="FFFFFF"/>
            <w:vAlign w:val="center"/>
            <w:hideMark/>
          </w:tcPr>
          <w:p w:rsidR="000967CC" w:rsidRDefault="000967CC" w:rsidP="00B5610E">
            <w:pPr>
              <w:jc w:val="center"/>
              <w:rPr>
                <w:rFonts w:ascii="Calibri" w:hAnsi="Calibri"/>
                <w:color w:val="000000"/>
                <w:sz w:val="20"/>
                <w:szCs w:val="20"/>
              </w:rPr>
            </w:pPr>
            <w:r>
              <w:rPr>
                <w:rFonts w:ascii="Calibri" w:hAnsi="Calibri"/>
                <w:color w:val="000000"/>
                <w:sz w:val="20"/>
                <w:szCs w:val="20"/>
              </w:rPr>
              <w:t>QSURGN48</w:t>
            </w:r>
          </w:p>
        </w:tc>
        <w:tc>
          <w:tcPr>
            <w:tcW w:w="900" w:type="dxa"/>
            <w:shd w:val="clear" w:color="000000" w:fill="FFFFFF"/>
            <w:vAlign w:val="center"/>
            <w:hideMark/>
          </w:tcPr>
          <w:p w:rsidR="000967CC" w:rsidRDefault="000967CC" w:rsidP="002C2F2A">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0967CC" w:rsidRDefault="000967CC" w:rsidP="002C2F2A">
            <w:pPr>
              <w:jc w:val="center"/>
              <w:rPr>
                <w:rFonts w:ascii="Calibri" w:hAnsi="Calibri"/>
                <w:color w:val="000000"/>
                <w:sz w:val="20"/>
                <w:szCs w:val="20"/>
              </w:rPr>
            </w:pPr>
            <w:proofErr w:type="spellStart"/>
            <w:r>
              <w:rPr>
                <w:rFonts w:ascii="Calibri" w:hAnsi="Calibri"/>
                <w:color w:val="000000"/>
                <w:sz w:val="20"/>
                <w:szCs w:val="20"/>
              </w:rPr>
              <w:t>PostOpAnesNt</w:t>
            </w:r>
            <w:proofErr w:type="spellEnd"/>
          </w:p>
        </w:tc>
        <w:tc>
          <w:tcPr>
            <w:tcW w:w="1710" w:type="dxa"/>
            <w:shd w:val="clear" w:color="000000" w:fill="FFFFFF"/>
            <w:vAlign w:val="center"/>
            <w:hideMark/>
          </w:tcPr>
          <w:p w:rsidR="000967CC" w:rsidRDefault="000967CC" w:rsidP="002C2F2A">
            <w:pPr>
              <w:jc w:val="center"/>
              <w:rPr>
                <w:rFonts w:ascii="Calibri" w:hAnsi="Calibri"/>
                <w:color w:val="000000"/>
                <w:sz w:val="20"/>
                <w:szCs w:val="20"/>
              </w:rPr>
            </w:pPr>
            <w:r>
              <w:rPr>
                <w:rFonts w:ascii="Calibri" w:hAnsi="Calibri"/>
                <w:color w:val="000000"/>
                <w:sz w:val="20"/>
                <w:szCs w:val="20"/>
              </w:rPr>
              <w:t>POSTOP ANES NOTE</w:t>
            </w:r>
          </w:p>
        </w:tc>
        <w:tc>
          <w:tcPr>
            <w:tcW w:w="1080" w:type="dxa"/>
            <w:shd w:val="clear" w:color="000000" w:fill="FFFFFF"/>
            <w:vAlign w:val="center"/>
            <w:hideMark/>
          </w:tcPr>
          <w:p w:rsidR="000967CC" w:rsidRDefault="000967CC" w:rsidP="002C2F2A">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0967CC" w:rsidRDefault="000967CC" w:rsidP="002C2F2A">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0967CC" w:rsidRDefault="000967CC" w:rsidP="002C2F2A">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0967CC" w:rsidRDefault="000967CC" w:rsidP="002C2F2A">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0967CC" w:rsidRDefault="000967CC" w:rsidP="002C2F2A">
            <w:pPr>
              <w:jc w:val="center"/>
              <w:rPr>
                <w:rFonts w:ascii="Calibri" w:hAnsi="Calibri"/>
                <w:color w:val="000000"/>
                <w:sz w:val="20"/>
                <w:szCs w:val="20"/>
              </w:rPr>
            </w:pPr>
          </w:p>
        </w:tc>
        <w:tc>
          <w:tcPr>
            <w:tcW w:w="998" w:type="dxa"/>
            <w:shd w:val="clear" w:color="000000" w:fill="FFFFFF"/>
            <w:vAlign w:val="center"/>
          </w:tcPr>
          <w:p w:rsidR="000967CC" w:rsidRDefault="000967CC" w:rsidP="00D747E1">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0967CC" w:rsidRDefault="000967CC" w:rsidP="002C2F2A">
            <w:pPr>
              <w:jc w:val="center"/>
              <w:rPr>
                <w:rFonts w:ascii="Calibri" w:hAnsi="Calibri"/>
                <w:color w:val="000000"/>
                <w:sz w:val="20"/>
                <w:szCs w:val="20"/>
              </w:rPr>
            </w:pPr>
          </w:p>
        </w:tc>
        <w:tc>
          <w:tcPr>
            <w:tcW w:w="999" w:type="dxa"/>
            <w:shd w:val="clear" w:color="000000" w:fill="FFFFFF"/>
            <w:vAlign w:val="center"/>
            <w:hideMark/>
          </w:tcPr>
          <w:p w:rsidR="000967CC" w:rsidRDefault="000967CC" w:rsidP="002C2F2A">
            <w:pPr>
              <w:jc w:val="center"/>
              <w:rPr>
                <w:rFonts w:ascii="Calibri" w:hAnsi="Calibri"/>
                <w:color w:val="000000"/>
                <w:sz w:val="20"/>
                <w:szCs w:val="20"/>
              </w:rPr>
            </w:pPr>
            <w:r>
              <w:rPr>
                <w:rFonts w:ascii="Calibri" w:hAnsi="Calibri"/>
                <w:color w:val="000000"/>
                <w:sz w:val="20"/>
                <w:szCs w:val="20"/>
              </w:rPr>
              <w:t>N</w:t>
            </w:r>
          </w:p>
        </w:tc>
      </w:tr>
      <w:tr w:rsidR="002E12CC" w:rsidTr="00B5610E">
        <w:trPr>
          <w:trHeight w:val="765"/>
        </w:trPr>
        <w:tc>
          <w:tcPr>
            <w:tcW w:w="810" w:type="dxa"/>
            <w:shd w:val="clear" w:color="000000" w:fill="FFFFFF"/>
            <w:vAlign w:val="center"/>
          </w:tcPr>
          <w:p w:rsidR="002E12CC" w:rsidRPr="0055732A" w:rsidRDefault="002E12CC" w:rsidP="005154F0">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w:t>
            </w:r>
            <w:r w:rsidR="005154F0">
              <w:rPr>
                <w:rFonts w:ascii="Calibri" w:hAnsi="Calibri"/>
                <w:color w:val="000000"/>
                <w:sz w:val="20"/>
                <w:szCs w:val="20"/>
              </w:rPr>
              <w:t>8</w:t>
            </w:r>
          </w:p>
        </w:tc>
        <w:tc>
          <w:tcPr>
            <w:tcW w:w="900" w:type="dxa"/>
            <w:shd w:val="clear" w:color="000000" w:fill="FFFFFF"/>
            <w:vAlign w:val="center"/>
          </w:tcPr>
          <w:p w:rsidR="002E12CC" w:rsidRPr="0055732A" w:rsidRDefault="002E12CC"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2E12CC" w:rsidRPr="0055732A" w:rsidRDefault="002E12CC"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2E12CC" w:rsidRPr="0055732A" w:rsidRDefault="002E12CC"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2E12CC" w:rsidRPr="0055732A" w:rsidRDefault="002E12CC"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2E12CC" w:rsidRPr="0055732A" w:rsidRDefault="002E12CC"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2E12CC" w:rsidRPr="0055732A" w:rsidRDefault="002E12CC"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2E12CC" w:rsidRPr="0055732A" w:rsidRDefault="002E12CC"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2E12CC" w:rsidRPr="0055732A" w:rsidRDefault="002E12CC" w:rsidP="005C62BD">
            <w:pPr>
              <w:jc w:val="center"/>
              <w:rPr>
                <w:rFonts w:ascii="Calibri" w:hAnsi="Calibri"/>
                <w:color w:val="000000"/>
                <w:sz w:val="20"/>
                <w:szCs w:val="20"/>
              </w:rPr>
            </w:pPr>
          </w:p>
        </w:tc>
        <w:tc>
          <w:tcPr>
            <w:tcW w:w="998" w:type="dxa"/>
            <w:shd w:val="clear" w:color="000000" w:fill="FFFFFF"/>
            <w:vAlign w:val="center"/>
          </w:tcPr>
          <w:p w:rsidR="002E12CC" w:rsidRPr="0055732A" w:rsidRDefault="002E12CC"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2E12CC" w:rsidRPr="0055732A" w:rsidRDefault="002E12CC" w:rsidP="005C62BD">
            <w:pPr>
              <w:jc w:val="center"/>
              <w:rPr>
                <w:rFonts w:ascii="Calibri" w:hAnsi="Calibri"/>
                <w:color w:val="000000"/>
                <w:sz w:val="20"/>
                <w:szCs w:val="20"/>
              </w:rPr>
            </w:pPr>
          </w:p>
        </w:tc>
        <w:tc>
          <w:tcPr>
            <w:tcW w:w="999" w:type="dxa"/>
            <w:shd w:val="clear" w:color="000000" w:fill="FFFFFF"/>
            <w:vAlign w:val="center"/>
          </w:tcPr>
          <w:p w:rsidR="002E12CC" w:rsidRPr="0055732A" w:rsidRDefault="002E12CC"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002AE8" w:rsidTr="00002AE8">
        <w:trPr>
          <w:trHeight w:val="765"/>
        </w:trPr>
        <w:tc>
          <w:tcPr>
            <w:tcW w:w="810" w:type="dxa"/>
            <w:shd w:val="clear" w:color="000000" w:fill="FFFFFF"/>
            <w:vAlign w:val="center"/>
            <w:hideMark/>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002AE8" w:rsidRDefault="003F21BC" w:rsidP="00002AE8">
            <w:pPr>
              <w:jc w:val="center"/>
              <w:rPr>
                <w:rFonts w:ascii="Calibri" w:hAnsi="Calibri"/>
                <w:b/>
                <w:bCs/>
                <w:color w:val="000000"/>
                <w:sz w:val="20"/>
                <w:szCs w:val="20"/>
              </w:rPr>
            </w:pPr>
            <w:r>
              <w:rPr>
                <w:rFonts w:ascii="Calibri" w:hAnsi="Calibri"/>
                <w:b/>
                <w:bCs/>
                <w:color w:val="000000"/>
                <w:sz w:val="20"/>
                <w:szCs w:val="20"/>
              </w:rPr>
              <w:t>VistA</w:t>
            </w:r>
            <w:r w:rsidR="00002AE8">
              <w:rPr>
                <w:rFonts w:ascii="Calibri" w:hAnsi="Calibri"/>
                <w:b/>
                <w:bCs/>
                <w:color w:val="000000"/>
                <w:sz w:val="20"/>
                <w:szCs w:val="20"/>
              </w:rPr>
              <w:t xml:space="preserve"> Field Name</w:t>
            </w:r>
          </w:p>
        </w:tc>
        <w:tc>
          <w:tcPr>
            <w:tcW w:w="1080" w:type="dxa"/>
            <w:shd w:val="clear" w:color="000000" w:fill="FFFFFF"/>
            <w:vAlign w:val="center"/>
            <w:hideMark/>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002AE8" w:rsidRPr="00582D02" w:rsidRDefault="00002AE8" w:rsidP="00002AE8">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002AE8" w:rsidRDefault="00002AE8" w:rsidP="00002AE8">
            <w:pPr>
              <w:jc w:val="center"/>
              <w:rPr>
                <w:rFonts w:ascii="Calibri" w:hAnsi="Calibri"/>
                <w:b/>
                <w:bCs/>
                <w:color w:val="000000"/>
                <w:sz w:val="20"/>
                <w:szCs w:val="20"/>
              </w:rPr>
            </w:pPr>
            <w:r>
              <w:rPr>
                <w:rFonts w:ascii="Calibri" w:hAnsi="Calibri"/>
                <w:b/>
                <w:bCs/>
                <w:color w:val="000000"/>
                <w:sz w:val="20"/>
                <w:szCs w:val="20"/>
              </w:rPr>
              <w:t>Repetition</w:t>
            </w:r>
          </w:p>
        </w:tc>
      </w:tr>
      <w:tr w:rsidR="009F7FD9" w:rsidTr="005418AA">
        <w:trPr>
          <w:trHeight w:val="765"/>
        </w:trPr>
        <w:tc>
          <w:tcPr>
            <w:tcW w:w="810" w:type="dxa"/>
            <w:shd w:val="clear" w:color="000000" w:fill="FFFFFF"/>
            <w:vAlign w:val="center"/>
            <w:hideMark/>
          </w:tcPr>
          <w:p w:rsidR="009F7FD9" w:rsidRDefault="009F7FD9" w:rsidP="005418AA">
            <w:pPr>
              <w:jc w:val="center"/>
            </w:pPr>
            <w:r w:rsidRPr="002172B5">
              <w:rPr>
                <w:rFonts w:ascii="Calibri" w:hAnsi="Calibri"/>
                <w:color w:val="000000"/>
                <w:sz w:val="20"/>
                <w:szCs w:val="20"/>
              </w:rPr>
              <w:t>QSURGN49</w:t>
            </w:r>
          </w:p>
        </w:tc>
        <w:tc>
          <w:tcPr>
            <w:tcW w:w="90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002AE8">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02AE8">
            <w:pPr>
              <w:jc w:val="center"/>
              <w:rPr>
                <w:rFonts w:ascii="Calibri" w:hAnsi="Calibri"/>
                <w:color w:val="000000"/>
                <w:sz w:val="20"/>
                <w:szCs w:val="20"/>
              </w:rPr>
            </w:pPr>
          </w:p>
        </w:tc>
        <w:tc>
          <w:tcPr>
            <w:tcW w:w="998" w:type="dxa"/>
            <w:shd w:val="clear" w:color="000000" w:fill="FFFFFF"/>
            <w:vAlign w:val="center"/>
          </w:tcPr>
          <w:p w:rsidR="009F7FD9" w:rsidRPr="005466CA" w:rsidRDefault="009F25F5" w:rsidP="00002AE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02AE8">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Y</w:t>
            </w:r>
          </w:p>
        </w:tc>
      </w:tr>
      <w:tr w:rsidR="009F7FD9" w:rsidTr="005418AA">
        <w:trPr>
          <w:trHeight w:val="765"/>
        </w:trPr>
        <w:tc>
          <w:tcPr>
            <w:tcW w:w="810" w:type="dxa"/>
            <w:shd w:val="clear" w:color="000000" w:fill="FFFFFF"/>
            <w:vAlign w:val="center"/>
            <w:hideMark/>
          </w:tcPr>
          <w:p w:rsidR="009F7FD9" w:rsidRDefault="009F7FD9" w:rsidP="005418AA">
            <w:pPr>
              <w:jc w:val="center"/>
            </w:pPr>
            <w:r w:rsidRPr="002172B5">
              <w:rPr>
                <w:rFonts w:ascii="Calibri" w:hAnsi="Calibri"/>
                <w:color w:val="000000"/>
                <w:sz w:val="20"/>
                <w:szCs w:val="20"/>
              </w:rPr>
              <w:t>QSURGN49</w:t>
            </w:r>
          </w:p>
        </w:tc>
        <w:tc>
          <w:tcPr>
            <w:tcW w:w="90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02AE8">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02AE8">
            <w:pPr>
              <w:jc w:val="center"/>
              <w:rPr>
                <w:rFonts w:ascii="Calibri" w:hAnsi="Calibri"/>
                <w:color w:val="000000"/>
                <w:sz w:val="20"/>
                <w:szCs w:val="20"/>
              </w:rPr>
            </w:pPr>
          </w:p>
        </w:tc>
        <w:tc>
          <w:tcPr>
            <w:tcW w:w="998" w:type="dxa"/>
            <w:shd w:val="clear" w:color="000000" w:fill="FFFFFF"/>
            <w:vAlign w:val="center"/>
          </w:tcPr>
          <w:p w:rsidR="009F7FD9" w:rsidRPr="005466CA" w:rsidRDefault="009F25F5" w:rsidP="00002AE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02AE8">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02AE8">
            <w:pPr>
              <w:jc w:val="center"/>
              <w:rPr>
                <w:rFonts w:ascii="Calibri" w:hAnsi="Calibri"/>
                <w:color w:val="000000"/>
                <w:sz w:val="20"/>
                <w:szCs w:val="20"/>
              </w:rPr>
            </w:pPr>
            <w:r>
              <w:rPr>
                <w:rFonts w:ascii="Calibri" w:hAnsi="Calibri"/>
                <w:color w:val="000000"/>
                <w:sz w:val="20"/>
                <w:szCs w:val="20"/>
              </w:rPr>
              <w:t>N</w:t>
            </w:r>
          </w:p>
        </w:tc>
      </w:tr>
      <w:tr w:rsidR="00893310" w:rsidTr="005418AA">
        <w:trPr>
          <w:trHeight w:val="765"/>
        </w:trPr>
        <w:tc>
          <w:tcPr>
            <w:tcW w:w="810" w:type="dxa"/>
            <w:shd w:val="clear" w:color="000000" w:fill="FFFFFF"/>
            <w:vAlign w:val="center"/>
            <w:hideMark/>
          </w:tcPr>
          <w:p w:rsidR="00893310" w:rsidRDefault="00893310" w:rsidP="005418AA">
            <w:pPr>
              <w:jc w:val="center"/>
              <w:rPr>
                <w:rFonts w:ascii="Calibri" w:hAnsi="Calibri"/>
                <w:bCs/>
                <w:color w:val="000000"/>
                <w:sz w:val="20"/>
                <w:szCs w:val="20"/>
              </w:rPr>
            </w:pPr>
            <w:r>
              <w:rPr>
                <w:rFonts w:ascii="Calibri" w:hAnsi="Calibri"/>
                <w:bCs/>
                <w:color w:val="000000"/>
                <w:sz w:val="20"/>
                <w:szCs w:val="20"/>
              </w:rPr>
              <w:t>QSURGN49</w:t>
            </w:r>
          </w:p>
        </w:tc>
        <w:tc>
          <w:tcPr>
            <w:tcW w:w="900" w:type="dxa"/>
            <w:shd w:val="clear" w:color="000000" w:fill="FFFFFF"/>
            <w:vAlign w:val="center"/>
            <w:hideMark/>
          </w:tcPr>
          <w:p w:rsidR="00893310" w:rsidRPr="005466CA" w:rsidRDefault="00893310"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893310" w:rsidRPr="00582D02" w:rsidRDefault="00452CC6"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893310" w:rsidRPr="00582D02" w:rsidRDefault="00893310" w:rsidP="00CF5084">
            <w:pPr>
              <w:jc w:val="center"/>
              <w:rPr>
                <w:rFonts w:ascii="Calibri" w:hAnsi="Calibri"/>
                <w:color w:val="000000"/>
                <w:sz w:val="20"/>
                <w:szCs w:val="20"/>
              </w:rPr>
            </w:pPr>
          </w:p>
        </w:tc>
        <w:tc>
          <w:tcPr>
            <w:tcW w:w="998" w:type="dxa"/>
            <w:shd w:val="clear" w:color="000000" w:fill="FFFFFF"/>
            <w:vAlign w:val="center"/>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893310" w:rsidRPr="00582D02" w:rsidRDefault="00893310" w:rsidP="00CF5084">
            <w:pPr>
              <w:jc w:val="center"/>
              <w:rPr>
                <w:rFonts w:ascii="Calibri" w:hAnsi="Calibri"/>
                <w:color w:val="000000"/>
                <w:sz w:val="20"/>
                <w:szCs w:val="20"/>
              </w:rPr>
            </w:pPr>
          </w:p>
        </w:tc>
        <w:tc>
          <w:tcPr>
            <w:tcW w:w="999"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N</w:t>
            </w:r>
          </w:p>
        </w:tc>
      </w:tr>
      <w:tr w:rsidR="00893310" w:rsidTr="005418AA">
        <w:trPr>
          <w:trHeight w:val="765"/>
        </w:trPr>
        <w:tc>
          <w:tcPr>
            <w:tcW w:w="810" w:type="dxa"/>
            <w:shd w:val="clear" w:color="000000" w:fill="FFFFFF"/>
            <w:vAlign w:val="center"/>
            <w:hideMark/>
          </w:tcPr>
          <w:p w:rsidR="00893310" w:rsidRDefault="00893310" w:rsidP="005418AA">
            <w:pPr>
              <w:jc w:val="center"/>
            </w:pPr>
            <w:r w:rsidRPr="002172B5">
              <w:rPr>
                <w:rFonts w:ascii="Calibri" w:hAnsi="Calibri"/>
                <w:color w:val="000000"/>
                <w:sz w:val="20"/>
                <w:szCs w:val="20"/>
              </w:rPr>
              <w:t>QSURGN49</w:t>
            </w:r>
          </w:p>
        </w:tc>
        <w:tc>
          <w:tcPr>
            <w:tcW w:w="900" w:type="dxa"/>
            <w:shd w:val="clear" w:color="000000" w:fill="FFFFFF"/>
            <w:vAlign w:val="center"/>
            <w:hideMark/>
          </w:tcPr>
          <w:p w:rsidR="00893310" w:rsidRPr="005466CA" w:rsidRDefault="00893310" w:rsidP="00002AE8">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893310" w:rsidRPr="005466CA" w:rsidRDefault="00893310" w:rsidP="00002AE8">
            <w:pPr>
              <w:jc w:val="center"/>
              <w:rPr>
                <w:rFonts w:ascii="Calibri" w:hAnsi="Calibri"/>
                <w:color w:val="000000"/>
                <w:sz w:val="20"/>
                <w:szCs w:val="20"/>
              </w:rPr>
            </w:pPr>
            <w:r>
              <w:rPr>
                <w:rFonts w:ascii="Calibri" w:hAnsi="Calibri"/>
                <w:color w:val="000000"/>
                <w:sz w:val="20"/>
                <w:szCs w:val="20"/>
              </w:rPr>
              <w:t>SUBIEN</w:t>
            </w:r>
            <w:r w:rsidR="005418AA" w:rsidRPr="005418AA">
              <w:rPr>
                <w:rFonts w:ascii="Calibri" w:hAnsi="Calibri"/>
                <w:color w:val="000000"/>
                <w:sz w:val="20"/>
                <w:szCs w:val="20"/>
              </w:rPr>
              <w:t>(508)</w:t>
            </w:r>
          </w:p>
        </w:tc>
        <w:tc>
          <w:tcPr>
            <w:tcW w:w="1710" w:type="dxa"/>
            <w:shd w:val="clear" w:color="000000" w:fill="FFFFFF"/>
            <w:vAlign w:val="center"/>
            <w:hideMark/>
          </w:tcPr>
          <w:p w:rsidR="00893310" w:rsidRPr="005466CA" w:rsidRDefault="00893310" w:rsidP="00002AE8">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893310" w:rsidRPr="005466CA" w:rsidRDefault="00893310" w:rsidP="00002AE8">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893310" w:rsidRPr="005466CA" w:rsidRDefault="00893310" w:rsidP="00002AE8">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893310" w:rsidRPr="005466CA" w:rsidRDefault="00893310" w:rsidP="00002AE8">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893310" w:rsidRPr="005466CA" w:rsidRDefault="00893310" w:rsidP="00002AE8">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893310" w:rsidRPr="005466CA" w:rsidRDefault="00893310" w:rsidP="00002AE8">
            <w:pPr>
              <w:jc w:val="center"/>
              <w:rPr>
                <w:rFonts w:ascii="Calibri" w:hAnsi="Calibri"/>
                <w:color w:val="000000"/>
                <w:sz w:val="20"/>
                <w:szCs w:val="20"/>
              </w:rPr>
            </w:pPr>
          </w:p>
        </w:tc>
        <w:tc>
          <w:tcPr>
            <w:tcW w:w="998" w:type="dxa"/>
            <w:shd w:val="clear" w:color="000000" w:fill="FFFFFF"/>
            <w:vAlign w:val="center"/>
          </w:tcPr>
          <w:p w:rsidR="00893310" w:rsidRPr="005466CA" w:rsidRDefault="00893310" w:rsidP="00002AE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893310" w:rsidRPr="005466CA" w:rsidRDefault="00893310" w:rsidP="00002AE8">
            <w:pPr>
              <w:jc w:val="center"/>
              <w:rPr>
                <w:rFonts w:ascii="Calibri" w:hAnsi="Calibri"/>
                <w:color w:val="000000"/>
                <w:sz w:val="20"/>
                <w:szCs w:val="20"/>
              </w:rPr>
            </w:pPr>
          </w:p>
        </w:tc>
        <w:tc>
          <w:tcPr>
            <w:tcW w:w="999" w:type="dxa"/>
            <w:shd w:val="clear" w:color="000000" w:fill="FFFFFF"/>
            <w:vAlign w:val="center"/>
            <w:hideMark/>
          </w:tcPr>
          <w:p w:rsidR="00893310" w:rsidRPr="005466CA" w:rsidRDefault="00893310" w:rsidP="00002AE8">
            <w:pPr>
              <w:jc w:val="center"/>
              <w:rPr>
                <w:rFonts w:ascii="Calibri" w:hAnsi="Calibri"/>
                <w:color w:val="000000"/>
                <w:sz w:val="20"/>
                <w:szCs w:val="20"/>
              </w:rPr>
            </w:pPr>
            <w:r>
              <w:rPr>
                <w:rFonts w:ascii="Calibri" w:hAnsi="Calibri"/>
                <w:color w:val="000000"/>
                <w:sz w:val="20"/>
                <w:szCs w:val="20"/>
              </w:rPr>
              <w:t>N</w:t>
            </w:r>
          </w:p>
        </w:tc>
      </w:tr>
      <w:tr w:rsidR="00893310" w:rsidTr="005418AA">
        <w:trPr>
          <w:trHeight w:val="765"/>
        </w:trPr>
        <w:tc>
          <w:tcPr>
            <w:tcW w:w="810" w:type="dxa"/>
            <w:shd w:val="clear" w:color="000000" w:fill="FFFFFF"/>
            <w:vAlign w:val="center"/>
            <w:hideMark/>
          </w:tcPr>
          <w:p w:rsidR="00893310" w:rsidRDefault="00893310" w:rsidP="005418AA">
            <w:pPr>
              <w:jc w:val="center"/>
              <w:rPr>
                <w:rFonts w:ascii="Calibri" w:hAnsi="Calibri"/>
                <w:color w:val="000000"/>
                <w:sz w:val="20"/>
                <w:szCs w:val="20"/>
              </w:rPr>
            </w:pPr>
            <w:r>
              <w:rPr>
                <w:rFonts w:ascii="Calibri" w:hAnsi="Calibri"/>
                <w:color w:val="000000"/>
                <w:sz w:val="20"/>
                <w:szCs w:val="20"/>
              </w:rPr>
              <w:lastRenderedPageBreak/>
              <w:t>QSURGN49</w:t>
            </w:r>
          </w:p>
        </w:tc>
        <w:tc>
          <w:tcPr>
            <w:tcW w:w="900" w:type="dxa"/>
            <w:shd w:val="clear" w:color="000000" w:fill="FFFFFF"/>
            <w:vAlign w:val="center"/>
            <w:hideMark/>
          </w:tcPr>
          <w:p w:rsidR="00893310" w:rsidRDefault="00893310" w:rsidP="00002AE8">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893310" w:rsidRDefault="00893310" w:rsidP="00002AE8">
            <w:pPr>
              <w:jc w:val="center"/>
              <w:rPr>
                <w:rFonts w:ascii="Calibri" w:hAnsi="Calibri"/>
                <w:color w:val="000000"/>
                <w:sz w:val="20"/>
                <w:szCs w:val="20"/>
              </w:rPr>
            </w:pPr>
            <w:proofErr w:type="spellStart"/>
            <w:r>
              <w:rPr>
                <w:rFonts w:ascii="Calibri" w:hAnsi="Calibri"/>
                <w:color w:val="000000"/>
                <w:sz w:val="20"/>
                <w:szCs w:val="20"/>
              </w:rPr>
              <w:t>HairRemovComm</w:t>
            </w:r>
            <w:proofErr w:type="spellEnd"/>
          </w:p>
        </w:tc>
        <w:tc>
          <w:tcPr>
            <w:tcW w:w="1710" w:type="dxa"/>
            <w:shd w:val="clear" w:color="000000" w:fill="FFFFFF"/>
            <w:vAlign w:val="center"/>
            <w:hideMark/>
          </w:tcPr>
          <w:p w:rsidR="00893310" w:rsidRDefault="00893310" w:rsidP="00002AE8">
            <w:pPr>
              <w:jc w:val="center"/>
              <w:rPr>
                <w:rFonts w:ascii="Calibri" w:hAnsi="Calibri"/>
                <w:color w:val="000000"/>
                <w:sz w:val="20"/>
                <w:szCs w:val="20"/>
              </w:rPr>
            </w:pPr>
            <w:r>
              <w:rPr>
                <w:rFonts w:ascii="Calibri" w:hAnsi="Calibri"/>
                <w:color w:val="000000"/>
                <w:sz w:val="20"/>
                <w:szCs w:val="20"/>
              </w:rPr>
              <w:t>HAIR REMOVAL COMMENTS</w:t>
            </w:r>
          </w:p>
        </w:tc>
        <w:tc>
          <w:tcPr>
            <w:tcW w:w="1080" w:type="dxa"/>
            <w:shd w:val="clear" w:color="000000" w:fill="FFFFFF"/>
            <w:vAlign w:val="center"/>
            <w:hideMark/>
          </w:tcPr>
          <w:p w:rsidR="00893310" w:rsidRDefault="00893310" w:rsidP="00002AE8">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893310" w:rsidRDefault="00893310" w:rsidP="00002AE8">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893310" w:rsidRDefault="00893310" w:rsidP="00002AE8">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893310" w:rsidRDefault="00893310" w:rsidP="00002AE8">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893310" w:rsidRDefault="00893310" w:rsidP="00002AE8">
            <w:pPr>
              <w:jc w:val="center"/>
              <w:rPr>
                <w:rFonts w:ascii="Calibri" w:hAnsi="Calibri"/>
                <w:color w:val="000000"/>
                <w:sz w:val="20"/>
                <w:szCs w:val="20"/>
              </w:rPr>
            </w:pPr>
          </w:p>
        </w:tc>
        <w:tc>
          <w:tcPr>
            <w:tcW w:w="998" w:type="dxa"/>
            <w:shd w:val="clear" w:color="000000" w:fill="FFFFFF"/>
            <w:vAlign w:val="center"/>
          </w:tcPr>
          <w:p w:rsidR="00893310" w:rsidRDefault="00893310" w:rsidP="00002AE8">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893310" w:rsidRDefault="00893310" w:rsidP="00002AE8">
            <w:pPr>
              <w:jc w:val="center"/>
              <w:rPr>
                <w:rFonts w:ascii="Calibri" w:hAnsi="Calibri"/>
                <w:color w:val="000000"/>
                <w:sz w:val="20"/>
                <w:szCs w:val="20"/>
              </w:rPr>
            </w:pPr>
          </w:p>
        </w:tc>
        <w:tc>
          <w:tcPr>
            <w:tcW w:w="999" w:type="dxa"/>
            <w:shd w:val="clear" w:color="000000" w:fill="FFFFFF"/>
            <w:vAlign w:val="center"/>
            <w:hideMark/>
          </w:tcPr>
          <w:p w:rsidR="00893310" w:rsidRDefault="00893310" w:rsidP="00002AE8">
            <w:pPr>
              <w:jc w:val="center"/>
              <w:rPr>
                <w:rFonts w:ascii="Calibri" w:hAnsi="Calibri"/>
                <w:color w:val="000000"/>
                <w:sz w:val="20"/>
                <w:szCs w:val="20"/>
              </w:rPr>
            </w:pPr>
            <w:r>
              <w:rPr>
                <w:rFonts w:ascii="Calibri" w:hAnsi="Calibri"/>
                <w:color w:val="000000"/>
                <w:sz w:val="20"/>
                <w:szCs w:val="20"/>
              </w:rPr>
              <w:t>N</w:t>
            </w:r>
          </w:p>
        </w:tc>
      </w:tr>
      <w:tr w:rsidR="00653665" w:rsidTr="005418AA">
        <w:trPr>
          <w:trHeight w:val="765"/>
        </w:trPr>
        <w:tc>
          <w:tcPr>
            <w:tcW w:w="81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N49</w:t>
            </w:r>
          </w:p>
        </w:tc>
        <w:tc>
          <w:tcPr>
            <w:tcW w:w="900" w:type="dxa"/>
            <w:shd w:val="clear" w:color="000000" w:fill="FFFFFF"/>
            <w:vAlign w:val="center"/>
          </w:tcPr>
          <w:p w:rsidR="00653665" w:rsidRPr="0055732A" w:rsidRDefault="00653665"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653665" w:rsidRPr="0055732A" w:rsidRDefault="00653665" w:rsidP="005C62BD">
            <w:pPr>
              <w:jc w:val="center"/>
              <w:rPr>
                <w:rFonts w:ascii="Calibri" w:hAnsi="Calibri"/>
                <w:color w:val="000000"/>
                <w:sz w:val="20"/>
                <w:szCs w:val="20"/>
              </w:rPr>
            </w:pPr>
          </w:p>
        </w:tc>
        <w:tc>
          <w:tcPr>
            <w:tcW w:w="998"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653665" w:rsidRPr="0055732A" w:rsidRDefault="00653665" w:rsidP="005C62BD">
            <w:pPr>
              <w:jc w:val="center"/>
              <w:rPr>
                <w:rFonts w:ascii="Calibri" w:hAnsi="Calibri"/>
                <w:color w:val="000000"/>
                <w:sz w:val="20"/>
                <w:szCs w:val="20"/>
              </w:rPr>
            </w:pPr>
          </w:p>
        </w:tc>
        <w:tc>
          <w:tcPr>
            <w:tcW w:w="999"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373884" w:rsidTr="00373884">
        <w:trPr>
          <w:trHeight w:val="765"/>
        </w:trPr>
        <w:tc>
          <w:tcPr>
            <w:tcW w:w="810" w:type="dxa"/>
            <w:shd w:val="clear" w:color="000000" w:fill="FFFFFF"/>
            <w:vAlign w:val="center"/>
            <w:hideMark/>
          </w:tcPr>
          <w:p w:rsidR="00373884" w:rsidRDefault="00373884" w:rsidP="000B5109">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373884" w:rsidRDefault="00373884" w:rsidP="000B5109">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373884" w:rsidRDefault="00373884" w:rsidP="000B5109">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373884" w:rsidRDefault="003F21BC" w:rsidP="000B5109">
            <w:pPr>
              <w:jc w:val="center"/>
              <w:rPr>
                <w:rFonts w:ascii="Calibri" w:hAnsi="Calibri"/>
                <w:b/>
                <w:bCs/>
                <w:color w:val="000000"/>
                <w:sz w:val="20"/>
                <w:szCs w:val="20"/>
              </w:rPr>
            </w:pPr>
            <w:r>
              <w:rPr>
                <w:rFonts w:ascii="Calibri" w:hAnsi="Calibri"/>
                <w:b/>
                <w:bCs/>
                <w:color w:val="000000"/>
                <w:sz w:val="20"/>
                <w:szCs w:val="20"/>
              </w:rPr>
              <w:t>VistA</w:t>
            </w:r>
            <w:r w:rsidR="00373884">
              <w:rPr>
                <w:rFonts w:ascii="Calibri" w:hAnsi="Calibri"/>
                <w:b/>
                <w:bCs/>
                <w:color w:val="000000"/>
                <w:sz w:val="20"/>
                <w:szCs w:val="20"/>
              </w:rPr>
              <w:t xml:space="preserve"> Field Name</w:t>
            </w:r>
          </w:p>
        </w:tc>
        <w:tc>
          <w:tcPr>
            <w:tcW w:w="1080" w:type="dxa"/>
            <w:shd w:val="clear" w:color="000000" w:fill="FFFFFF"/>
            <w:vAlign w:val="center"/>
            <w:hideMark/>
          </w:tcPr>
          <w:p w:rsidR="00373884" w:rsidRDefault="00373884" w:rsidP="000B5109">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373884" w:rsidRDefault="00373884" w:rsidP="000B5109">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373884" w:rsidRDefault="00373884" w:rsidP="000B5109">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373884" w:rsidRDefault="00373884" w:rsidP="000B5109">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373884" w:rsidRPr="00582D02" w:rsidRDefault="00373884" w:rsidP="000B5109">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373884" w:rsidRDefault="00373884" w:rsidP="00373884">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373884" w:rsidRDefault="00373884" w:rsidP="000B5109">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373884" w:rsidRDefault="00373884" w:rsidP="000B5109">
            <w:pPr>
              <w:jc w:val="center"/>
              <w:rPr>
                <w:rFonts w:ascii="Calibri" w:hAnsi="Calibri"/>
                <w:b/>
                <w:bCs/>
                <w:color w:val="000000"/>
                <w:sz w:val="20"/>
                <w:szCs w:val="20"/>
              </w:rPr>
            </w:pPr>
            <w:r>
              <w:rPr>
                <w:rFonts w:ascii="Calibri" w:hAnsi="Calibri"/>
                <w:b/>
                <w:bCs/>
                <w:color w:val="000000"/>
                <w:sz w:val="20"/>
                <w:szCs w:val="20"/>
              </w:rPr>
              <w:t>Repetition</w:t>
            </w:r>
          </w:p>
        </w:tc>
      </w:tr>
      <w:tr w:rsidR="009F7FD9" w:rsidTr="00141243">
        <w:trPr>
          <w:trHeight w:val="765"/>
        </w:trPr>
        <w:tc>
          <w:tcPr>
            <w:tcW w:w="810" w:type="dxa"/>
            <w:shd w:val="clear" w:color="000000" w:fill="FFFFFF"/>
            <w:vAlign w:val="center"/>
            <w:hideMark/>
          </w:tcPr>
          <w:p w:rsidR="009F7FD9" w:rsidRDefault="009F7FD9" w:rsidP="00141243">
            <w:pPr>
              <w:jc w:val="center"/>
            </w:pPr>
            <w:r w:rsidRPr="003F188D">
              <w:rPr>
                <w:rFonts w:ascii="Calibri" w:hAnsi="Calibri"/>
                <w:color w:val="000000"/>
                <w:sz w:val="20"/>
                <w:szCs w:val="20"/>
              </w:rPr>
              <w:t>QSURGN50</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0B5109">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D718DD" w:rsidP="003738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Y</w:t>
            </w:r>
          </w:p>
        </w:tc>
      </w:tr>
      <w:tr w:rsidR="009F7FD9" w:rsidTr="00141243">
        <w:trPr>
          <w:trHeight w:val="765"/>
        </w:trPr>
        <w:tc>
          <w:tcPr>
            <w:tcW w:w="810" w:type="dxa"/>
            <w:shd w:val="clear" w:color="000000" w:fill="FFFFFF"/>
            <w:vAlign w:val="center"/>
            <w:hideMark/>
          </w:tcPr>
          <w:p w:rsidR="009F7FD9" w:rsidRDefault="009F7FD9" w:rsidP="00141243">
            <w:pPr>
              <w:jc w:val="center"/>
            </w:pPr>
            <w:r w:rsidRPr="003F188D">
              <w:rPr>
                <w:rFonts w:ascii="Calibri" w:hAnsi="Calibri"/>
                <w:color w:val="000000"/>
                <w:sz w:val="20"/>
                <w:szCs w:val="20"/>
              </w:rPr>
              <w:t>QSURGN50</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D718DD" w:rsidP="003738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Pr>
                <w:rFonts w:ascii="Calibri" w:hAnsi="Calibri"/>
                <w:color w:val="000000"/>
                <w:sz w:val="20"/>
                <w:szCs w:val="20"/>
              </w:rPr>
              <w:t>Y</w:t>
            </w:r>
          </w:p>
        </w:tc>
      </w:tr>
      <w:tr w:rsidR="00893310" w:rsidTr="00141243">
        <w:trPr>
          <w:trHeight w:val="765"/>
        </w:trPr>
        <w:tc>
          <w:tcPr>
            <w:tcW w:w="810" w:type="dxa"/>
            <w:shd w:val="clear" w:color="000000" w:fill="FFFFFF"/>
            <w:vAlign w:val="center"/>
            <w:hideMark/>
          </w:tcPr>
          <w:p w:rsidR="00893310" w:rsidRDefault="00893310" w:rsidP="00141243">
            <w:pPr>
              <w:jc w:val="center"/>
              <w:rPr>
                <w:rFonts w:ascii="Calibri" w:hAnsi="Calibri"/>
                <w:bCs/>
                <w:color w:val="000000"/>
                <w:sz w:val="20"/>
                <w:szCs w:val="20"/>
              </w:rPr>
            </w:pPr>
            <w:r>
              <w:rPr>
                <w:rFonts w:ascii="Calibri" w:hAnsi="Calibri"/>
                <w:bCs/>
                <w:color w:val="000000"/>
                <w:sz w:val="20"/>
                <w:szCs w:val="20"/>
              </w:rPr>
              <w:t>QSURGN50</w:t>
            </w:r>
          </w:p>
        </w:tc>
        <w:tc>
          <w:tcPr>
            <w:tcW w:w="900" w:type="dxa"/>
            <w:shd w:val="clear" w:color="000000" w:fill="FFFFFF"/>
            <w:vAlign w:val="center"/>
            <w:hideMark/>
          </w:tcPr>
          <w:p w:rsidR="00893310" w:rsidRPr="005466CA" w:rsidRDefault="00893310"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893310" w:rsidRPr="00582D02" w:rsidRDefault="00076EA7" w:rsidP="00076EA7">
            <w:pP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893310" w:rsidRPr="00582D02" w:rsidRDefault="00893310" w:rsidP="00CF5084">
            <w:pPr>
              <w:jc w:val="center"/>
              <w:rPr>
                <w:rFonts w:ascii="Calibri" w:hAnsi="Calibri"/>
                <w:color w:val="000000"/>
                <w:sz w:val="20"/>
                <w:szCs w:val="20"/>
              </w:rPr>
            </w:pPr>
          </w:p>
        </w:tc>
        <w:tc>
          <w:tcPr>
            <w:tcW w:w="998" w:type="dxa"/>
            <w:shd w:val="clear" w:color="000000" w:fill="FFFFFF"/>
            <w:vAlign w:val="center"/>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893310" w:rsidRPr="00582D02" w:rsidRDefault="00893310" w:rsidP="0027212C">
            <w:pPr>
              <w:jc w:val="center"/>
              <w:rPr>
                <w:rFonts w:ascii="Calibri" w:hAnsi="Calibri"/>
                <w:color w:val="000000"/>
                <w:sz w:val="20"/>
                <w:szCs w:val="20"/>
              </w:rPr>
            </w:pPr>
          </w:p>
        </w:tc>
        <w:tc>
          <w:tcPr>
            <w:tcW w:w="999" w:type="dxa"/>
            <w:shd w:val="clear" w:color="000000" w:fill="FFFFFF"/>
            <w:vAlign w:val="center"/>
            <w:hideMark/>
          </w:tcPr>
          <w:p w:rsidR="00893310" w:rsidRPr="00582D02" w:rsidRDefault="00893310" w:rsidP="00CF5084">
            <w:pPr>
              <w:jc w:val="center"/>
              <w:rPr>
                <w:rFonts w:ascii="Calibri" w:hAnsi="Calibri"/>
                <w:color w:val="000000"/>
                <w:sz w:val="20"/>
                <w:szCs w:val="20"/>
              </w:rPr>
            </w:pPr>
            <w:r>
              <w:rPr>
                <w:rFonts w:ascii="Calibri" w:hAnsi="Calibri"/>
                <w:color w:val="000000"/>
                <w:sz w:val="20"/>
                <w:szCs w:val="20"/>
              </w:rPr>
              <w:t>Y</w:t>
            </w:r>
          </w:p>
        </w:tc>
      </w:tr>
      <w:tr w:rsidR="00893310" w:rsidTr="00141243">
        <w:trPr>
          <w:trHeight w:val="765"/>
        </w:trPr>
        <w:tc>
          <w:tcPr>
            <w:tcW w:w="810" w:type="dxa"/>
            <w:shd w:val="clear" w:color="000000" w:fill="FFFFFF"/>
            <w:vAlign w:val="center"/>
            <w:hideMark/>
          </w:tcPr>
          <w:p w:rsidR="00893310" w:rsidRDefault="00893310" w:rsidP="00141243">
            <w:pPr>
              <w:jc w:val="center"/>
            </w:pPr>
            <w:r w:rsidRPr="003F188D">
              <w:rPr>
                <w:rFonts w:ascii="Calibri" w:hAnsi="Calibri"/>
                <w:color w:val="000000"/>
                <w:sz w:val="20"/>
                <w:szCs w:val="20"/>
              </w:rPr>
              <w:t>QSURGN50</w:t>
            </w:r>
          </w:p>
        </w:tc>
        <w:tc>
          <w:tcPr>
            <w:tcW w:w="900" w:type="dxa"/>
            <w:shd w:val="clear" w:color="000000" w:fill="FFFFFF"/>
            <w:vAlign w:val="center"/>
            <w:hideMark/>
          </w:tcPr>
          <w:p w:rsidR="00893310" w:rsidRPr="005466CA" w:rsidRDefault="00893310" w:rsidP="000B5109">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893310" w:rsidRPr="005466CA" w:rsidRDefault="00893310" w:rsidP="000B5109">
            <w:pPr>
              <w:jc w:val="center"/>
              <w:rPr>
                <w:rFonts w:ascii="Calibri" w:hAnsi="Calibri"/>
                <w:color w:val="000000"/>
                <w:sz w:val="20"/>
                <w:szCs w:val="20"/>
              </w:rPr>
            </w:pPr>
            <w:r>
              <w:rPr>
                <w:rFonts w:ascii="Calibri" w:hAnsi="Calibri"/>
                <w:color w:val="000000"/>
                <w:sz w:val="20"/>
                <w:szCs w:val="20"/>
              </w:rPr>
              <w:t>SUBIEN</w:t>
            </w:r>
            <w:r w:rsidR="00EC5E7A" w:rsidRPr="00EC5E7A">
              <w:rPr>
                <w:rFonts w:ascii="Calibri" w:hAnsi="Calibri"/>
                <w:color w:val="000000"/>
                <w:sz w:val="20"/>
                <w:szCs w:val="20"/>
              </w:rPr>
              <w:t>(.213)</w:t>
            </w:r>
          </w:p>
        </w:tc>
        <w:tc>
          <w:tcPr>
            <w:tcW w:w="1710" w:type="dxa"/>
            <w:shd w:val="clear" w:color="000000" w:fill="FFFFFF"/>
            <w:vAlign w:val="center"/>
            <w:hideMark/>
          </w:tcPr>
          <w:p w:rsidR="00893310" w:rsidRPr="005466CA" w:rsidRDefault="00893310" w:rsidP="000B5109">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893310" w:rsidRPr="005466CA" w:rsidRDefault="00893310" w:rsidP="000B5109">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893310" w:rsidRPr="005466CA" w:rsidRDefault="00893310" w:rsidP="000B5109">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893310" w:rsidRPr="005466CA" w:rsidRDefault="00893310" w:rsidP="000B5109">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893310" w:rsidRPr="005466CA" w:rsidRDefault="00893310" w:rsidP="000B5109">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893310" w:rsidRPr="005466CA" w:rsidRDefault="00893310" w:rsidP="000B5109">
            <w:pPr>
              <w:jc w:val="center"/>
              <w:rPr>
                <w:rFonts w:ascii="Calibri" w:hAnsi="Calibri"/>
                <w:color w:val="000000"/>
                <w:sz w:val="20"/>
                <w:szCs w:val="20"/>
              </w:rPr>
            </w:pPr>
          </w:p>
        </w:tc>
        <w:tc>
          <w:tcPr>
            <w:tcW w:w="998" w:type="dxa"/>
            <w:shd w:val="clear" w:color="000000" w:fill="FFFFFF"/>
            <w:vAlign w:val="center"/>
          </w:tcPr>
          <w:p w:rsidR="00893310" w:rsidRPr="005466CA" w:rsidRDefault="00893310" w:rsidP="003738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893310" w:rsidRPr="005466CA" w:rsidRDefault="00893310" w:rsidP="000B5109">
            <w:pPr>
              <w:jc w:val="center"/>
              <w:rPr>
                <w:rFonts w:ascii="Calibri" w:hAnsi="Calibri"/>
                <w:color w:val="000000"/>
                <w:sz w:val="20"/>
                <w:szCs w:val="20"/>
              </w:rPr>
            </w:pPr>
          </w:p>
        </w:tc>
        <w:tc>
          <w:tcPr>
            <w:tcW w:w="999" w:type="dxa"/>
            <w:shd w:val="clear" w:color="000000" w:fill="FFFFFF"/>
            <w:vAlign w:val="center"/>
            <w:hideMark/>
          </w:tcPr>
          <w:p w:rsidR="00893310" w:rsidRPr="005466CA" w:rsidRDefault="00893310" w:rsidP="000B5109">
            <w:pPr>
              <w:jc w:val="center"/>
              <w:rPr>
                <w:rFonts w:ascii="Calibri" w:hAnsi="Calibri"/>
                <w:color w:val="000000"/>
                <w:sz w:val="20"/>
                <w:szCs w:val="20"/>
              </w:rPr>
            </w:pPr>
            <w:r>
              <w:rPr>
                <w:rFonts w:ascii="Calibri" w:hAnsi="Calibri"/>
                <w:color w:val="000000"/>
                <w:sz w:val="20"/>
                <w:szCs w:val="20"/>
              </w:rPr>
              <w:t>N</w:t>
            </w:r>
          </w:p>
        </w:tc>
      </w:tr>
      <w:tr w:rsidR="00893310" w:rsidTr="00141243">
        <w:trPr>
          <w:trHeight w:val="510"/>
        </w:trPr>
        <w:tc>
          <w:tcPr>
            <w:tcW w:w="810" w:type="dxa"/>
            <w:shd w:val="clear" w:color="000000" w:fill="FFFFFF"/>
            <w:vAlign w:val="center"/>
            <w:hideMark/>
          </w:tcPr>
          <w:p w:rsidR="00893310" w:rsidRDefault="00893310" w:rsidP="00141243">
            <w:pPr>
              <w:jc w:val="center"/>
              <w:rPr>
                <w:rFonts w:ascii="Calibri" w:hAnsi="Calibri"/>
                <w:color w:val="000000"/>
                <w:sz w:val="20"/>
                <w:szCs w:val="20"/>
              </w:rPr>
            </w:pPr>
            <w:r>
              <w:rPr>
                <w:rFonts w:ascii="Calibri" w:hAnsi="Calibri"/>
                <w:color w:val="000000"/>
                <w:sz w:val="20"/>
                <w:szCs w:val="20"/>
              </w:rPr>
              <w:t>QSURGN50</w:t>
            </w:r>
          </w:p>
        </w:tc>
        <w:tc>
          <w:tcPr>
            <w:tcW w:w="90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893310" w:rsidRDefault="00893310" w:rsidP="000B5109">
            <w:pPr>
              <w:jc w:val="center"/>
              <w:rPr>
                <w:rFonts w:ascii="Calibri" w:hAnsi="Calibri"/>
                <w:color w:val="000000"/>
                <w:sz w:val="20"/>
                <w:szCs w:val="20"/>
              </w:rPr>
            </w:pPr>
            <w:proofErr w:type="spellStart"/>
            <w:r>
              <w:rPr>
                <w:rFonts w:ascii="Calibri" w:hAnsi="Calibri"/>
                <w:color w:val="000000"/>
                <w:sz w:val="20"/>
                <w:szCs w:val="20"/>
              </w:rPr>
              <w:t>AnesCareMultStartTime</w:t>
            </w:r>
            <w:proofErr w:type="spellEnd"/>
          </w:p>
        </w:tc>
        <w:tc>
          <w:tcPr>
            <w:tcW w:w="171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ANES CARE MULTIPLE START TIME</w:t>
            </w:r>
          </w:p>
        </w:tc>
        <w:tc>
          <w:tcPr>
            <w:tcW w:w="108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DATE</w:t>
            </w:r>
          </w:p>
        </w:tc>
        <w:tc>
          <w:tcPr>
            <w:tcW w:w="72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893310" w:rsidRDefault="00532C70" w:rsidP="000B5109">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893310" w:rsidRDefault="00893310" w:rsidP="003738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893310" w:rsidRDefault="00893310" w:rsidP="000B5109">
            <w:pPr>
              <w:jc w:val="center"/>
              <w:rPr>
                <w:rFonts w:ascii="Calibri" w:hAnsi="Calibri"/>
                <w:color w:val="000000"/>
                <w:sz w:val="20"/>
                <w:szCs w:val="20"/>
              </w:rPr>
            </w:pPr>
          </w:p>
        </w:tc>
        <w:tc>
          <w:tcPr>
            <w:tcW w:w="999"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Y</w:t>
            </w:r>
          </w:p>
        </w:tc>
      </w:tr>
      <w:tr w:rsidR="00893310" w:rsidTr="00141243">
        <w:trPr>
          <w:trHeight w:val="255"/>
        </w:trPr>
        <w:tc>
          <w:tcPr>
            <w:tcW w:w="810" w:type="dxa"/>
            <w:shd w:val="clear" w:color="000000" w:fill="FFFFFF"/>
            <w:vAlign w:val="center"/>
            <w:hideMark/>
          </w:tcPr>
          <w:p w:rsidR="00893310" w:rsidRDefault="00893310" w:rsidP="00141243">
            <w:pPr>
              <w:jc w:val="center"/>
              <w:rPr>
                <w:rFonts w:ascii="Calibri" w:hAnsi="Calibri"/>
                <w:color w:val="000000"/>
                <w:sz w:val="20"/>
                <w:szCs w:val="20"/>
              </w:rPr>
            </w:pPr>
            <w:r>
              <w:rPr>
                <w:rFonts w:ascii="Calibri" w:hAnsi="Calibri"/>
                <w:color w:val="000000"/>
                <w:sz w:val="20"/>
                <w:szCs w:val="20"/>
              </w:rPr>
              <w:t>QSURGN50</w:t>
            </w:r>
          </w:p>
        </w:tc>
        <w:tc>
          <w:tcPr>
            <w:tcW w:w="90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hideMark/>
          </w:tcPr>
          <w:p w:rsidR="00893310" w:rsidRDefault="00893310" w:rsidP="000B5109">
            <w:pPr>
              <w:jc w:val="center"/>
              <w:rPr>
                <w:rFonts w:ascii="Calibri" w:hAnsi="Calibri"/>
                <w:color w:val="000000"/>
                <w:sz w:val="20"/>
                <w:szCs w:val="20"/>
              </w:rPr>
            </w:pPr>
            <w:proofErr w:type="spellStart"/>
            <w:r>
              <w:rPr>
                <w:rFonts w:ascii="Calibri" w:hAnsi="Calibri"/>
                <w:color w:val="000000"/>
                <w:sz w:val="20"/>
                <w:szCs w:val="20"/>
              </w:rPr>
              <w:t>AnesCareMultEndTime</w:t>
            </w:r>
            <w:proofErr w:type="spellEnd"/>
          </w:p>
        </w:tc>
        <w:tc>
          <w:tcPr>
            <w:tcW w:w="171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ANES CARE MULTIPLE END TIME</w:t>
            </w:r>
          </w:p>
        </w:tc>
        <w:tc>
          <w:tcPr>
            <w:tcW w:w="108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DATE</w:t>
            </w:r>
          </w:p>
        </w:tc>
        <w:tc>
          <w:tcPr>
            <w:tcW w:w="720"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16</w:t>
            </w:r>
          </w:p>
        </w:tc>
        <w:tc>
          <w:tcPr>
            <w:tcW w:w="998" w:type="dxa"/>
            <w:shd w:val="clear" w:color="000000" w:fill="FFFFFF"/>
            <w:vAlign w:val="center"/>
          </w:tcPr>
          <w:p w:rsidR="00893310" w:rsidRDefault="00532C70" w:rsidP="000B5109">
            <w:pPr>
              <w:jc w:val="center"/>
              <w:rPr>
                <w:rFonts w:ascii="Calibri" w:hAnsi="Calibri"/>
                <w:color w:val="000000"/>
                <w:sz w:val="20"/>
                <w:szCs w:val="20"/>
              </w:rPr>
            </w:pPr>
            <w:r>
              <w:rPr>
                <w:rFonts w:ascii="Calibri" w:hAnsi="Calibri"/>
                <w:color w:val="000000"/>
                <w:sz w:val="20"/>
                <w:szCs w:val="20"/>
              </w:rPr>
              <w:t>MM/DD/YYYY@HH:MM</w:t>
            </w:r>
          </w:p>
        </w:tc>
        <w:tc>
          <w:tcPr>
            <w:tcW w:w="998" w:type="dxa"/>
            <w:shd w:val="clear" w:color="000000" w:fill="FFFFFF"/>
            <w:vAlign w:val="center"/>
          </w:tcPr>
          <w:p w:rsidR="00893310" w:rsidRDefault="00893310" w:rsidP="003738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893310" w:rsidRDefault="00893310" w:rsidP="000B5109">
            <w:pPr>
              <w:jc w:val="center"/>
              <w:rPr>
                <w:rFonts w:ascii="Calibri" w:hAnsi="Calibri"/>
                <w:color w:val="000000"/>
                <w:sz w:val="20"/>
                <w:szCs w:val="20"/>
              </w:rPr>
            </w:pPr>
          </w:p>
        </w:tc>
        <w:tc>
          <w:tcPr>
            <w:tcW w:w="999" w:type="dxa"/>
            <w:shd w:val="clear" w:color="000000" w:fill="FFFFFF"/>
            <w:vAlign w:val="center"/>
            <w:hideMark/>
          </w:tcPr>
          <w:p w:rsidR="00893310" w:rsidRDefault="00893310" w:rsidP="000B5109">
            <w:pPr>
              <w:jc w:val="center"/>
              <w:rPr>
                <w:rFonts w:ascii="Calibri" w:hAnsi="Calibri"/>
                <w:color w:val="000000"/>
                <w:sz w:val="20"/>
                <w:szCs w:val="20"/>
              </w:rPr>
            </w:pPr>
            <w:r>
              <w:rPr>
                <w:rFonts w:ascii="Calibri" w:hAnsi="Calibri"/>
                <w:color w:val="000000"/>
                <w:sz w:val="20"/>
                <w:szCs w:val="20"/>
              </w:rPr>
              <w:t>Y</w:t>
            </w:r>
          </w:p>
        </w:tc>
      </w:tr>
      <w:tr w:rsidR="00653665" w:rsidTr="00141243">
        <w:trPr>
          <w:trHeight w:val="255"/>
        </w:trPr>
        <w:tc>
          <w:tcPr>
            <w:tcW w:w="81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N50</w:t>
            </w:r>
          </w:p>
        </w:tc>
        <w:tc>
          <w:tcPr>
            <w:tcW w:w="900" w:type="dxa"/>
            <w:shd w:val="clear" w:color="000000" w:fill="FFFFFF"/>
            <w:vAlign w:val="center"/>
          </w:tcPr>
          <w:p w:rsidR="00653665" w:rsidRPr="0055732A" w:rsidRDefault="00653665" w:rsidP="005C62BD">
            <w:pPr>
              <w:jc w:val="center"/>
              <w:rPr>
                <w:rFonts w:ascii="Calibri" w:hAnsi="Calibri"/>
                <w:color w:val="000000"/>
                <w:sz w:val="20"/>
                <w:szCs w:val="20"/>
              </w:rPr>
            </w:pPr>
            <w:r>
              <w:rPr>
                <w:rFonts w:ascii="Calibri" w:hAnsi="Calibri"/>
                <w:color w:val="000000"/>
                <w:sz w:val="20"/>
                <w:szCs w:val="20"/>
              </w:rPr>
              <w:t>7</w:t>
            </w:r>
          </w:p>
        </w:tc>
        <w:tc>
          <w:tcPr>
            <w:tcW w:w="126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653665" w:rsidRPr="0055732A" w:rsidRDefault="00653665" w:rsidP="005C62BD">
            <w:pPr>
              <w:jc w:val="center"/>
              <w:rPr>
                <w:rFonts w:ascii="Calibri" w:hAnsi="Calibri"/>
                <w:color w:val="000000"/>
                <w:sz w:val="20"/>
                <w:szCs w:val="20"/>
              </w:rPr>
            </w:pPr>
          </w:p>
        </w:tc>
        <w:tc>
          <w:tcPr>
            <w:tcW w:w="998"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653665" w:rsidRPr="0055732A" w:rsidRDefault="00653665" w:rsidP="005C62BD">
            <w:pPr>
              <w:jc w:val="center"/>
              <w:rPr>
                <w:rFonts w:ascii="Calibri" w:hAnsi="Calibri"/>
                <w:color w:val="000000"/>
                <w:sz w:val="20"/>
                <w:szCs w:val="20"/>
              </w:rPr>
            </w:pPr>
          </w:p>
        </w:tc>
        <w:tc>
          <w:tcPr>
            <w:tcW w:w="999" w:type="dxa"/>
            <w:shd w:val="clear" w:color="000000" w:fill="FFFFFF"/>
            <w:vAlign w:val="center"/>
          </w:tcPr>
          <w:p w:rsidR="00653665" w:rsidRPr="0055732A" w:rsidRDefault="00653665"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p w:rsidR="000071AE" w:rsidRDefault="000071AE"/>
    <w:tbl>
      <w:tblPr>
        <w:tblpPr w:leftFromText="180" w:rightFromText="180" w:vertAnchor="text" w:horzAnchor="margin" w:tblpXSpec="center" w:tblpY="18"/>
        <w:tblW w:w="11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00"/>
        <w:gridCol w:w="1260"/>
        <w:gridCol w:w="1710"/>
        <w:gridCol w:w="1080"/>
        <w:gridCol w:w="630"/>
        <w:gridCol w:w="720"/>
        <w:gridCol w:w="630"/>
        <w:gridCol w:w="990"/>
        <w:gridCol w:w="990"/>
        <w:gridCol w:w="990"/>
        <w:gridCol w:w="1016"/>
      </w:tblGrid>
      <w:tr w:rsidR="00F51FB7" w:rsidTr="00F51FB7">
        <w:trPr>
          <w:trHeight w:val="765"/>
        </w:trPr>
        <w:tc>
          <w:tcPr>
            <w:tcW w:w="828" w:type="dxa"/>
            <w:shd w:val="clear" w:color="000000" w:fill="FFFFFF"/>
            <w:vAlign w:val="center"/>
            <w:hideMark/>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F51FB7" w:rsidRDefault="003F21BC" w:rsidP="00F51FB7">
            <w:pPr>
              <w:jc w:val="center"/>
              <w:rPr>
                <w:rFonts w:ascii="Calibri" w:hAnsi="Calibri"/>
                <w:b/>
                <w:bCs/>
                <w:color w:val="000000"/>
                <w:sz w:val="20"/>
                <w:szCs w:val="20"/>
              </w:rPr>
            </w:pPr>
            <w:r>
              <w:rPr>
                <w:rFonts w:ascii="Calibri" w:hAnsi="Calibri"/>
                <w:b/>
                <w:bCs/>
                <w:color w:val="000000"/>
                <w:sz w:val="20"/>
                <w:szCs w:val="20"/>
              </w:rPr>
              <w:t>VistA</w:t>
            </w:r>
            <w:r w:rsidR="00F51FB7">
              <w:rPr>
                <w:rFonts w:ascii="Calibri" w:hAnsi="Calibri"/>
                <w:b/>
                <w:bCs/>
                <w:color w:val="000000"/>
                <w:sz w:val="20"/>
                <w:szCs w:val="20"/>
              </w:rPr>
              <w:t xml:space="preserve"> Field Name</w:t>
            </w:r>
          </w:p>
        </w:tc>
        <w:tc>
          <w:tcPr>
            <w:tcW w:w="1080" w:type="dxa"/>
            <w:shd w:val="clear" w:color="000000" w:fill="FFFFFF"/>
            <w:vAlign w:val="center"/>
            <w:hideMark/>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Char Min</w:t>
            </w:r>
          </w:p>
        </w:tc>
        <w:tc>
          <w:tcPr>
            <w:tcW w:w="630" w:type="dxa"/>
            <w:shd w:val="clear" w:color="000000" w:fill="FFFFFF"/>
            <w:vAlign w:val="center"/>
            <w:hideMark/>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Char Max</w:t>
            </w:r>
          </w:p>
        </w:tc>
        <w:tc>
          <w:tcPr>
            <w:tcW w:w="990" w:type="dxa"/>
            <w:shd w:val="clear" w:color="000000" w:fill="FFFFFF"/>
            <w:vAlign w:val="center"/>
          </w:tcPr>
          <w:p w:rsidR="00F51FB7" w:rsidRPr="00582D02" w:rsidRDefault="00F51FB7" w:rsidP="00F51FB7">
            <w:pPr>
              <w:jc w:val="center"/>
              <w:rPr>
                <w:rFonts w:ascii="Calibri" w:hAnsi="Calibri"/>
                <w:b/>
                <w:bCs/>
                <w:color w:val="000000"/>
                <w:sz w:val="20"/>
                <w:szCs w:val="20"/>
              </w:rPr>
            </w:pPr>
            <w:r>
              <w:rPr>
                <w:rFonts w:ascii="Calibri" w:hAnsi="Calibri"/>
                <w:b/>
                <w:bCs/>
                <w:color w:val="000000"/>
                <w:sz w:val="20"/>
                <w:szCs w:val="20"/>
              </w:rPr>
              <w:t>Precision</w:t>
            </w:r>
          </w:p>
        </w:tc>
        <w:tc>
          <w:tcPr>
            <w:tcW w:w="990" w:type="dxa"/>
            <w:shd w:val="clear" w:color="000000" w:fill="FFFFFF"/>
            <w:vAlign w:val="center"/>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OR / NON-OR</w:t>
            </w:r>
          </w:p>
        </w:tc>
        <w:tc>
          <w:tcPr>
            <w:tcW w:w="990" w:type="dxa"/>
            <w:shd w:val="clear" w:color="000000" w:fill="FFFFFF"/>
            <w:vAlign w:val="center"/>
            <w:hideMark/>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Code Values</w:t>
            </w:r>
          </w:p>
        </w:tc>
        <w:tc>
          <w:tcPr>
            <w:tcW w:w="1016" w:type="dxa"/>
            <w:shd w:val="clear" w:color="000000" w:fill="FFFFFF"/>
            <w:vAlign w:val="center"/>
            <w:hideMark/>
          </w:tcPr>
          <w:p w:rsidR="00F51FB7" w:rsidRDefault="00F51FB7" w:rsidP="00F51FB7">
            <w:pPr>
              <w:jc w:val="center"/>
              <w:rPr>
                <w:rFonts w:ascii="Calibri" w:hAnsi="Calibri"/>
                <w:b/>
                <w:bCs/>
                <w:color w:val="000000"/>
                <w:sz w:val="20"/>
                <w:szCs w:val="20"/>
              </w:rPr>
            </w:pPr>
            <w:r>
              <w:rPr>
                <w:rFonts w:ascii="Calibri" w:hAnsi="Calibri"/>
                <w:b/>
                <w:bCs/>
                <w:color w:val="000000"/>
                <w:sz w:val="20"/>
                <w:szCs w:val="20"/>
              </w:rPr>
              <w:t>Repetition</w:t>
            </w:r>
          </w:p>
        </w:tc>
      </w:tr>
      <w:tr w:rsidR="009F7FD9" w:rsidTr="00141243">
        <w:trPr>
          <w:trHeight w:val="765"/>
        </w:trPr>
        <w:tc>
          <w:tcPr>
            <w:tcW w:w="828" w:type="dxa"/>
            <w:shd w:val="clear" w:color="000000" w:fill="FFFFFF"/>
            <w:vAlign w:val="center"/>
            <w:hideMark/>
          </w:tcPr>
          <w:p w:rsidR="009F7FD9" w:rsidRDefault="009F7FD9" w:rsidP="00141243">
            <w:pPr>
              <w:jc w:val="center"/>
            </w:pPr>
            <w:r w:rsidRPr="00C10F8C">
              <w:rPr>
                <w:rFonts w:ascii="Calibri" w:hAnsi="Calibri"/>
                <w:color w:val="000000"/>
                <w:sz w:val="20"/>
                <w:szCs w:val="20"/>
              </w:rPr>
              <w:t>QSURGN55</w:t>
            </w:r>
          </w:p>
        </w:tc>
        <w:tc>
          <w:tcPr>
            <w:tcW w:w="90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F51FB7">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9F7FD9" w:rsidRPr="005466CA" w:rsidRDefault="009F7FD9" w:rsidP="00F51FB7">
            <w:pPr>
              <w:jc w:val="center"/>
              <w:rPr>
                <w:rFonts w:ascii="Calibri" w:hAnsi="Calibri"/>
                <w:color w:val="000000"/>
                <w:sz w:val="20"/>
                <w:szCs w:val="20"/>
              </w:rPr>
            </w:pPr>
          </w:p>
        </w:tc>
        <w:tc>
          <w:tcPr>
            <w:tcW w:w="990" w:type="dxa"/>
            <w:shd w:val="clear" w:color="000000" w:fill="FFFFFF"/>
            <w:vAlign w:val="center"/>
          </w:tcPr>
          <w:p w:rsidR="009F7FD9" w:rsidRPr="005466CA" w:rsidRDefault="009449C1" w:rsidP="00F51FB7">
            <w:pPr>
              <w:jc w:val="center"/>
              <w:rPr>
                <w:rFonts w:ascii="Calibri" w:hAnsi="Calibri"/>
                <w:color w:val="000000"/>
                <w:sz w:val="20"/>
                <w:szCs w:val="20"/>
              </w:rPr>
            </w:pPr>
            <w:r>
              <w:rPr>
                <w:rFonts w:ascii="Calibri" w:hAnsi="Calibri"/>
                <w:color w:val="000000"/>
                <w:sz w:val="20"/>
                <w:szCs w:val="20"/>
              </w:rPr>
              <w:t>BOTH</w:t>
            </w:r>
          </w:p>
        </w:tc>
        <w:tc>
          <w:tcPr>
            <w:tcW w:w="990" w:type="dxa"/>
            <w:shd w:val="clear" w:color="000000" w:fill="FFFFFF"/>
            <w:vAlign w:val="center"/>
            <w:hideMark/>
          </w:tcPr>
          <w:p w:rsidR="009F7FD9" w:rsidRPr="005466CA" w:rsidRDefault="009F7FD9" w:rsidP="00F51FB7">
            <w:pPr>
              <w:jc w:val="center"/>
              <w:rPr>
                <w:rFonts w:ascii="Calibri" w:hAnsi="Calibri"/>
                <w:color w:val="000000"/>
                <w:sz w:val="20"/>
                <w:szCs w:val="20"/>
              </w:rPr>
            </w:pPr>
          </w:p>
        </w:tc>
        <w:tc>
          <w:tcPr>
            <w:tcW w:w="1016"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Y</w:t>
            </w:r>
          </w:p>
        </w:tc>
      </w:tr>
      <w:tr w:rsidR="009F7FD9" w:rsidTr="00141243">
        <w:trPr>
          <w:trHeight w:val="765"/>
        </w:trPr>
        <w:tc>
          <w:tcPr>
            <w:tcW w:w="828" w:type="dxa"/>
            <w:shd w:val="clear" w:color="000000" w:fill="FFFFFF"/>
            <w:vAlign w:val="center"/>
            <w:hideMark/>
          </w:tcPr>
          <w:p w:rsidR="009F7FD9" w:rsidRDefault="009F7FD9" w:rsidP="00141243">
            <w:pPr>
              <w:jc w:val="center"/>
            </w:pPr>
            <w:r w:rsidRPr="00C10F8C">
              <w:rPr>
                <w:rFonts w:ascii="Calibri" w:hAnsi="Calibri"/>
                <w:color w:val="000000"/>
                <w:sz w:val="20"/>
                <w:szCs w:val="20"/>
              </w:rPr>
              <w:t>QSURGN55</w:t>
            </w:r>
          </w:p>
        </w:tc>
        <w:tc>
          <w:tcPr>
            <w:tcW w:w="90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1</w:t>
            </w:r>
          </w:p>
        </w:tc>
        <w:tc>
          <w:tcPr>
            <w:tcW w:w="630" w:type="dxa"/>
            <w:shd w:val="clear" w:color="000000" w:fill="FFFFFF"/>
            <w:vAlign w:val="center"/>
            <w:hideMark/>
          </w:tcPr>
          <w:p w:rsidR="009F7FD9" w:rsidRPr="005466CA" w:rsidRDefault="009F7FD9" w:rsidP="00F51FB7">
            <w:pPr>
              <w:jc w:val="center"/>
              <w:rPr>
                <w:rFonts w:ascii="Calibri" w:hAnsi="Calibri"/>
                <w:color w:val="000000"/>
                <w:sz w:val="20"/>
                <w:szCs w:val="20"/>
              </w:rPr>
            </w:pPr>
            <w:r w:rsidRPr="005466CA">
              <w:rPr>
                <w:rFonts w:ascii="Calibri" w:hAnsi="Calibri"/>
                <w:color w:val="000000"/>
                <w:sz w:val="20"/>
                <w:szCs w:val="20"/>
              </w:rPr>
              <w:t>15</w:t>
            </w:r>
          </w:p>
        </w:tc>
        <w:tc>
          <w:tcPr>
            <w:tcW w:w="990" w:type="dxa"/>
            <w:shd w:val="clear" w:color="000000" w:fill="FFFFFF"/>
            <w:vAlign w:val="center"/>
          </w:tcPr>
          <w:p w:rsidR="009F7FD9" w:rsidRPr="005466CA" w:rsidRDefault="009F7FD9" w:rsidP="00F51FB7">
            <w:pPr>
              <w:jc w:val="center"/>
              <w:rPr>
                <w:rFonts w:ascii="Calibri" w:hAnsi="Calibri"/>
                <w:color w:val="000000"/>
                <w:sz w:val="20"/>
                <w:szCs w:val="20"/>
              </w:rPr>
            </w:pPr>
          </w:p>
        </w:tc>
        <w:tc>
          <w:tcPr>
            <w:tcW w:w="990" w:type="dxa"/>
            <w:shd w:val="clear" w:color="000000" w:fill="FFFFFF"/>
            <w:vAlign w:val="center"/>
          </w:tcPr>
          <w:p w:rsidR="009F7FD9" w:rsidRPr="005466CA" w:rsidRDefault="009449C1" w:rsidP="00F51FB7">
            <w:pPr>
              <w:jc w:val="center"/>
              <w:rPr>
                <w:rFonts w:ascii="Calibri" w:hAnsi="Calibri"/>
                <w:color w:val="000000"/>
                <w:sz w:val="20"/>
                <w:szCs w:val="20"/>
              </w:rPr>
            </w:pPr>
            <w:r>
              <w:rPr>
                <w:rFonts w:ascii="Calibri" w:hAnsi="Calibri"/>
                <w:color w:val="000000"/>
                <w:sz w:val="20"/>
                <w:szCs w:val="20"/>
              </w:rPr>
              <w:t>BOTH</w:t>
            </w:r>
          </w:p>
        </w:tc>
        <w:tc>
          <w:tcPr>
            <w:tcW w:w="990" w:type="dxa"/>
            <w:shd w:val="clear" w:color="000000" w:fill="FFFFFF"/>
            <w:vAlign w:val="center"/>
            <w:hideMark/>
          </w:tcPr>
          <w:p w:rsidR="009F7FD9" w:rsidRPr="005466CA" w:rsidRDefault="009F7FD9" w:rsidP="00F51FB7">
            <w:pPr>
              <w:jc w:val="center"/>
              <w:rPr>
                <w:rFonts w:ascii="Calibri" w:hAnsi="Calibri"/>
                <w:color w:val="000000"/>
                <w:sz w:val="20"/>
                <w:szCs w:val="20"/>
              </w:rPr>
            </w:pPr>
          </w:p>
        </w:tc>
        <w:tc>
          <w:tcPr>
            <w:tcW w:w="1016" w:type="dxa"/>
            <w:shd w:val="clear" w:color="000000" w:fill="FFFFFF"/>
            <w:vAlign w:val="center"/>
            <w:hideMark/>
          </w:tcPr>
          <w:p w:rsidR="009F7FD9" w:rsidRPr="005466CA" w:rsidRDefault="00E03BDC" w:rsidP="00F51FB7">
            <w:pPr>
              <w:jc w:val="center"/>
              <w:rPr>
                <w:rFonts w:ascii="Calibri" w:hAnsi="Calibri"/>
                <w:color w:val="000000"/>
                <w:sz w:val="20"/>
                <w:szCs w:val="20"/>
              </w:rPr>
            </w:pPr>
            <w:r>
              <w:rPr>
                <w:rFonts w:ascii="Calibri" w:hAnsi="Calibri"/>
                <w:color w:val="000000"/>
                <w:sz w:val="20"/>
                <w:szCs w:val="20"/>
              </w:rPr>
              <w:t>Y</w:t>
            </w:r>
          </w:p>
        </w:tc>
      </w:tr>
      <w:tr w:rsidR="001121BC" w:rsidTr="00141243">
        <w:trPr>
          <w:trHeight w:val="765"/>
        </w:trPr>
        <w:tc>
          <w:tcPr>
            <w:tcW w:w="828" w:type="dxa"/>
            <w:shd w:val="clear" w:color="000000" w:fill="FFFFFF"/>
            <w:vAlign w:val="center"/>
            <w:hideMark/>
          </w:tcPr>
          <w:p w:rsidR="001121BC" w:rsidRDefault="001121BC" w:rsidP="00141243">
            <w:pPr>
              <w:jc w:val="center"/>
              <w:rPr>
                <w:rFonts w:ascii="Calibri" w:hAnsi="Calibri"/>
                <w:bCs/>
                <w:color w:val="000000"/>
                <w:sz w:val="20"/>
                <w:szCs w:val="20"/>
              </w:rPr>
            </w:pPr>
            <w:r>
              <w:rPr>
                <w:rFonts w:ascii="Calibri" w:hAnsi="Calibri"/>
                <w:bCs/>
                <w:color w:val="000000"/>
                <w:sz w:val="20"/>
                <w:szCs w:val="20"/>
              </w:rPr>
              <w:t>QSURGN55</w:t>
            </w:r>
          </w:p>
        </w:tc>
        <w:tc>
          <w:tcPr>
            <w:tcW w:w="900" w:type="dxa"/>
            <w:shd w:val="clear" w:color="000000" w:fill="FFFFFF"/>
            <w:vAlign w:val="center"/>
            <w:hideMark/>
          </w:tcPr>
          <w:p w:rsidR="001121BC" w:rsidRPr="005466CA" w:rsidRDefault="001121BC"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1121BC" w:rsidRPr="00582D02" w:rsidRDefault="001121BC"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1121BC" w:rsidRPr="00582D02" w:rsidRDefault="001121BC"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1121BC" w:rsidRPr="00582D02" w:rsidRDefault="001121BC"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1121BC" w:rsidRPr="00582D02" w:rsidRDefault="008C2DB1"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1121BC" w:rsidRPr="00582D02" w:rsidRDefault="001121BC" w:rsidP="00CF5084">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1121BC" w:rsidRPr="00582D02" w:rsidRDefault="001121BC" w:rsidP="00CF5084">
            <w:pPr>
              <w:jc w:val="center"/>
              <w:rPr>
                <w:rFonts w:ascii="Calibri" w:hAnsi="Calibri"/>
                <w:color w:val="000000"/>
                <w:sz w:val="20"/>
                <w:szCs w:val="20"/>
              </w:rPr>
            </w:pPr>
            <w:r>
              <w:rPr>
                <w:rFonts w:ascii="Calibri" w:hAnsi="Calibri"/>
                <w:color w:val="000000"/>
                <w:sz w:val="20"/>
                <w:szCs w:val="20"/>
              </w:rPr>
              <w:t>1</w:t>
            </w:r>
          </w:p>
        </w:tc>
        <w:tc>
          <w:tcPr>
            <w:tcW w:w="990" w:type="dxa"/>
            <w:shd w:val="clear" w:color="000000" w:fill="FFFFFF"/>
            <w:vAlign w:val="center"/>
          </w:tcPr>
          <w:p w:rsidR="001121BC" w:rsidRPr="00582D02" w:rsidRDefault="001121BC" w:rsidP="00CF5084">
            <w:pPr>
              <w:jc w:val="center"/>
              <w:rPr>
                <w:rFonts w:ascii="Calibri" w:hAnsi="Calibri"/>
                <w:color w:val="000000"/>
                <w:sz w:val="20"/>
                <w:szCs w:val="20"/>
              </w:rPr>
            </w:pPr>
          </w:p>
        </w:tc>
        <w:tc>
          <w:tcPr>
            <w:tcW w:w="990" w:type="dxa"/>
            <w:shd w:val="clear" w:color="000000" w:fill="FFFFFF"/>
            <w:vAlign w:val="center"/>
          </w:tcPr>
          <w:p w:rsidR="001121BC" w:rsidRPr="00582D02" w:rsidRDefault="001121BC" w:rsidP="00CF5084">
            <w:pPr>
              <w:jc w:val="center"/>
              <w:rPr>
                <w:rFonts w:ascii="Calibri" w:hAnsi="Calibri"/>
                <w:color w:val="000000"/>
                <w:sz w:val="20"/>
                <w:szCs w:val="20"/>
              </w:rPr>
            </w:pPr>
            <w:r>
              <w:rPr>
                <w:rFonts w:ascii="Calibri" w:hAnsi="Calibri"/>
                <w:color w:val="000000"/>
                <w:sz w:val="20"/>
                <w:szCs w:val="20"/>
              </w:rPr>
              <w:t>BOTH</w:t>
            </w:r>
          </w:p>
        </w:tc>
        <w:tc>
          <w:tcPr>
            <w:tcW w:w="990" w:type="dxa"/>
            <w:shd w:val="clear" w:color="000000" w:fill="FFFFFF"/>
            <w:vAlign w:val="center"/>
            <w:hideMark/>
          </w:tcPr>
          <w:p w:rsidR="001121BC" w:rsidRPr="00582D02" w:rsidRDefault="001121BC" w:rsidP="00CF5084">
            <w:pPr>
              <w:jc w:val="center"/>
              <w:rPr>
                <w:rFonts w:ascii="Calibri" w:hAnsi="Calibri"/>
                <w:color w:val="000000"/>
                <w:sz w:val="20"/>
                <w:szCs w:val="20"/>
              </w:rPr>
            </w:pPr>
          </w:p>
        </w:tc>
        <w:tc>
          <w:tcPr>
            <w:tcW w:w="1016" w:type="dxa"/>
            <w:shd w:val="clear" w:color="000000" w:fill="FFFFFF"/>
            <w:vAlign w:val="center"/>
            <w:hideMark/>
          </w:tcPr>
          <w:p w:rsidR="001121BC" w:rsidRPr="00582D02" w:rsidRDefault="00E03BDC" w:rsidP="00CF5084">
            <w:pPr>
              <w:jc w:val="center"/>
              <w:rPr>
                <w:rFonts w:ascii="Calibri" w:hAnsi="Calibri"/>
                <w:color w:val="000000"/>
                <w:sz w:val="20"/>
                <w:szCs w:val="20"/>
              </w:rPr>
            </w:pPr>
            <w:r>
              <w:rPr>
                <w:rFonts w:ascii="Calibri" w:hAnsi="Calibri"/>
                <w:color w:val="000000"/>
                <w:sz w:val="20"/>
                <w:szCs w:val="20"/>
              </w:rPr>
              <w:t>Y</w:t>
            </w:r>
          </w:p>
        </w:tc>
      </w:tr>
      <w:tr w:rsidR="001121BC" w:rsidTr="00141243">
        <w:trPr>
          <w:trHeight w:val="765"/>
        </w:trPr>
        <w:tc>
          <w:tcPr>
            <w:tcW w:w="828" w:type="dxa"/>
            <w:shd w:val="clear" w:color="000000" w:fill="FFFFFF"/>
            <w:vAlign w:val="center"/>
            <w:hideMark/>
          </w:tcPr>
          <w:p w:rsidR="001121BC" w:rsidRDefault="001121BC" w:rsidP="00141243">
            <w:pPr>
              <w:jc w:val="center"/>
            </w:pPr>
            <w:r w:rsidRPr="00C10F8C">
              <w:rPr>
                <w:rFonts w:ascii="Calibri" w:hAnsi="Calibri"/>
                <w:color w:val="000000"/>
                <w:sz w:val="20"/>
                <w:szCs w:val="20"/>
              </w:rPr>
              <w:t>QSURGN55</w:t>
            </w:r>
          </w:p>
        </w:tc>
        <w:tc>
          <w:tcPr>
            <w:tcW w:w="900" w:type="dxa"/>
            <w:shd w:val="clear" w:color="000000" w:fill="FFFFFF"/>
            <w:vAlign w:val="center"/>
            <w:hideMark/>
          </w:tcPr>
          <w:p w:rsidR="001121BC" w:rsidRPr="005466CA" w:rsidRDefault="001121BC" w:rsidP="00F51FB7">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1121BC" w:rsidRPr="005466CA" w:rsidRDefault="001121BC" w:rsidP="00F51FB7">
            <w:pPr>
              <w:jc w:val="center"/>
              <w:rPr>
                <w:rFonts w:ascii="Calibri" w:hAnsi="Calibri"/>
                <w:color w:val="000000"/>
                <w:sz w:val="20"/>
                <w:szCs w:val="20"/>
              </w:rPr>
            </w:pPr>
            <w:r>
              <w:rPr>
                <w:rFonts w:ascii="Calibri" w:hAnsi="Calibri"/>
                <w:color w:val="000000"/>
                <w:sz w:val="20"/>
                <w:szCs w:val="20"/>
              </w:rPr>
              <w:t>SUBIEN</w:t>
            </w:r>
            <w:r w:rsidR="005C54B0" w:rsidRPr="005C54B0">
              <w:rPr>
                <w:rFonts w:ascii="Calibri" w:hAnsi="Calibri"/>
                <w:color w:val="000000"/>
                <w:sz w:val="20"/>
                <w:szCs w:val="20"/>
              </w:rPr>
              <w:t>(.3513)</w:t>
            </w:r>
          </w:p>
        </w:tc>
        <w:tc>
          <w:tcPr>
            <w:tcW w:w="1710" w:type="dxa"/>
            <w:shd w:val="clear" w:color="000000" w:fill="FFFFFF"/>
            <w:vAlign w:val="center"/>
            <w:hideMark/>
          </w:tcPr>
          <w:p w:rsidR="001121BC" w:rsidRPr="005466CA" w:rsidRDefault="001121BC" w:rsidP="00F51FB7">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1121BC" w:rsidRPr="005466CA" w:rsidRDefault="001121BC" w:rsidP="00F51FB7">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1121BC" w:rsidRPr="005466CA" w:rsidRDefault="001121BC" w:rsidP="00F51FB7">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1121BC" w:rsidRPr="005466CA" w:rsidRDefault="001121BC" w:rsidP="00F51FB7">
            <w:pPr>
              <w:jc w:val="center"/>
              <w:rPr>
                <w:rFonts w:ascii="Calibri" w:hAnsi="Calibri"/>
                <w:color w:val="000000"/>
                <w:sz w:val="20"/>
                <w:szCs w:val="20"/>
              </w:rPr>
            </w:pPr>
            <w:r>
              <w:rPr>
                <w:rFonts w:ascii="Calibri" w:hAnsi="Calibri"/>
                <w:color w:val="000000"/>
                <w:sz w:val="20"/>
                <w:szCs w:val="20"/>
              </w:rPr>
              <w:t>1</w:t>
            </w:r>
          </w:p>
        </w:tc>
        <w:tc>
          <w:tcPr>
            <w:tcW w:w="630" w:type="dxa"/>
            <w:shd w:val="clear" w:color="000000" w:fill="FFFFFF"/>
            <w:vAlign w:val="center"/>
            <w:hideMark/>
          </w:tcPr>
          <w:p w:rsidR="001121BC" w:rsidRPr="005466CA" w:rsidRDefault="001121BC" w:rsidP="00F51FB7">
            <w:pPr>
              <w:jc w:val="center"/>
              <w:rPr>
                <w:rFonts w:ascii="Calibri" w:hAnsi="Calibri"/>
                <w:color w:val="000000"/>
                <w:sz w:val="20"/>
                <w:szCs w:val="20"/>
              </w:rPr>
            </w:pPr>
            <w:r>
              <w:rPr>
                <w:rFonts w:ascii="Calibri" w:hAnsi="Calibri"/>
                <w:color w:val="000000"/>
                <w:sz w:val="20"/>
                <w:szCs w:val="20"/>
              </w:rPr>
              <w:t>15</w:t>
            </w:r>
          </w:p>
        </w:tc>
        <w:tc>
          <w:tcPr>
            <w:tcW w:w="990" w:type="dxa"/>
            <w:shd w:val="clear" w:color="000000" w:fill="FFFFFF"/>
            <w:vAlign w:val="center"/>
          </w:tcPr>
          <w:p w:rsidR="001121BC" w:rsidRPr="005466CA" w:rsidRDefault="001121BC" w:rsidP="00F51FB7">
            <w:pPr>
              <w:jc w:val="center"/>
              <w:rPr>
                <w:rFonts w:ascii="Calibri" w:hAnsi="Calibri"/>
                <w:color w:val="000000"/>
                <w:sz w:val="20"/>
                <w:szCs w:val="20"/>
              </w:rPr>
            </w:pPr>
          </w:p>
        </w:tc>
        <w:tc>
          <w:tcPr>
            <w:tcW w:w="990" w:type="dxa"/>
            <w:shd w:val="clear" w:color="000000" w:fill="FFFFFF"/>
            <w:vAlign w:val="center"/>
          </w:tcPr>
          <w:p w:rsidR="001121BC" w:rsidRPr="005466CA" w:rsidRDefault="001121BC" w:rsidP="00F51FB7">
            <w:pPr>
              <w:jc w:val="center"/>
              <w:rPr>
                <w:rFonts w:ascii="Calibri" w:hAnsi="Calibri"/>
                <w:color w:val="000000"/>
                <w:sz w:val="20"/>
                <w:szCs w:val="20"/>
              </w:rPr>
            </w:pPr>
            <w:r>
              <w:rPr>
                <w:rFonts w:ascii="Calibri" w:hAnsi="Calibri"/>
                <w:color w:val="000000"/>
                <w:sz w:val="20"/>
                <w:szCs w:val="20"/>
              </w:rPr>
              <w:t>BOTH</w:t>
            </w:r>
          </w:p>
        </w:tc>
        <w:tc>
          <w:tcPr>
            <w:tcW w:w="990" w:type="dxa"/>
            <w:shd w:val="clear" w:color="000000" w:fill="FFFFFF"/>
            <w:vAlign w:val="center"/>
            <w:hideMark/>
          </w:tcPr>
          <w:p w:rsidR="001121BC" w:rsidRPr="005466CA" w:rsidRDefault="001121BC" w:rsidP="00F51FB7">
            <w:pPr>
              <w:jc w:val="center"/>
              <w:rPr>
                <w:rFonts w:ascii="Calibri" w:hAnsi="Calibri"/>
                <w:color w:val="000000"/>
                <w:sz w:val="20"/>
                <w:szCs w:val="20"/>
              </w:rPr>
            </w:pPr>
          </w:p>
        </w:tc>
        <w:tc>
          <w:tcPr>
            <w:tcW w:w="1016" w:type="dxa"/>
            <w:shd w:val="clear" w:color="000000" w:fill="FFFFFF"/>
            <w:vAlign w:val="center"/>
            <w:hideMark/>
          </w:tcPr>
          <w:p w:rsidR="001121BC" w:rsidRPr="005466CA" w:rsidRDefault="001121BC" w:rsidP="00F51FB7">
            <w:pPr>
              <w:jc w:val="center"/>
              <w:rPr>
                <w:rFonts w:ascii="Calibri" w:hAnsi="Calibri"/>
                <w:color w:val="000000"/>
                <w:sz w:val="20"/>
                <w:szCs w:val="20"/>
              </w:rPr>
            </w:pPr>
            <w:r>
              <w:rPr>
                <w:rFonts w:ascii="Calibri" w:hAnsi="Calibri"/>
                <w:color w:val="000000"/>
                <w:sz w:val="20"/>
                <w:szCs w:val="20"/>
              </w:rPr>
              <w:t>N</w:t>
            </w:r>
          </w:p>
        </w:tc>
      </w:tr>
      <w:tr w:rsidR="001121BC" w:rsidTr="00141243">
        <w:trPr>
          <w:trHeight w:val="255"/>
        </w:trPr>
        <w:tc>
          <w:tcPr>
            <w:tcW w:w="828" w:type="dxa"/>
            <w:shd w:val="clear" w:color="000000" w:fill="FFFFFF"/>
            <w:vAlign w:val="center"/>
            <w:hideMark/>
          </w:tcPr>
          <w:p w:rsidR="001121BC" w:rsidRDefault="001121BC" w:rsidP="00141243">
            <w:pPr>
              <w:jc w:val="center"/>
              <w:rPr>
                <w:rFonts w:ascii="Calibri" w:hAnsi="Calibri"/>
                <w:color w:val="000000"/>
                <w:sz w:val="20"/>
                <w:szCs w:val="20"/>
              </w:rPr>
            </w:pPr>
            <w:r>
              <w:rPr>
                <w:rFonts w:ascii="Calibri" w:hAnsi="Calibri"/>
                <w:color w:val="000000"/>
                <w:sz w:val="20"/>
                <w:szCs w:val="20"/>
              </w:rPr>
              <w:t>QSURGN55</w:t>
            </w:r>
          </w:p>
        </w:tc>
        <w:tc>
          <w:tcPr>
            <w:tcW w:w="900" w:type="dxa"/>
            <w:shd w:val="clear" w:color="000000" w:fill="FFFFFF"/>
            <w:vAlign w:val="center"/>
            <w:hideMark/>
          </w:tcPr>
          <w:p w:rsidR="001121BC" w:rsidRDefault="001121BC" w:rsidP="00F51FB7">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1121BC" w:rsidRDefault="001121BC" w:rsidP="00F51FB7">
            <w:pPr>
              <w:jc w:val="center"/>
              <w:rPr>
                <w:rFonts w:ascii="Calibri" w:hAnsi="Calibri"/>
                <w:color w:val="000000"/>
                <w:sz w:val="20"/>
                <w:szCs w:val="20"/>
              </w:rPr>
            </w:pPr>
            <w:proofErr w:type="spellStart"/>
            <w:r>
              <w:rPr>
                <w:rFonts w:ascii="Calibri" w:hAnsi="Calibri"/>
                <w:color w:val="000000"/>
                <w:sz w:val="20"/>
                <w:szCs w:val="20"/>
              </w:rPr>
              <w:t>AnesConcurCases</w:t>
            </w:r>
            <w:proofErr w:type="spellEnd"/>
          </w:p>
        </w:tc>
        <w:tc>
          <w:tcPr>
            <w:tcW w:w="1710" w:type="dxa"/>
            <w:shd w:val="clear" w:color="000000" w:fill="FFFFFF"/>
            <w:vAlign w:val="center"/>
            <w:hideMark/>
          </w:tcPr>
          <w:p w:rsidR="001121BC" w:rsidRDefault="001121BC" w:rsidP="00F51FB7">
            <w:pPr>
              <w:jc w:val="center"/>
              <w:rPr>
                <w:rFonts w:ascii="Calibri" w:hAnsi="Calibri"/>
                <w:color w:val="000000"/>
                <w:sz w:val="20"/>
                <w:szCs w:val="20"/>
              </w:rPr>
            </w:pPr>
            <w:r>
              <w:rPr>
                <w:rFonts w:ascii="Calibri" w:hAnsi="Calibri"/>
                <w:color w:val="000000"/>
                <w:sz w:val="20"/>
                <w:szCs w:val="20"/>
              </w:rPr>
              <w:t>ANES CONCURRENT CASES</w:t>
            </w:r>
          </w:p>
        </w:tc>
        <w:tc>
          <w:tcPr>
            <w:tcW w:w="1080" w:type="dxa"/>
            <w:shd w:val="clear" w:color="000000" w:fill="FFFFFF"/>
            <w:vAlign w:val="center"/>
            <w:hideMark/>
          </w:tcPr>
          <w:p w:rsidR="001121BC" w:rsidRDefault="001121BC" w:rsidP="00F51FB7">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1121BC" w:rsidRDefault="001121BC" w:rsidP="00F51FB7">
            <w:pPr>
              <w:jc w:val="center"/>
              <w:rPr>
                <w:rFonts w:ascii="Calibri" w:hAnsi="Calibri"/>
                <w:color w:val="000000"/>
                <w:sz w:val="20"/>
                <w:szCs w:val="20"/>
              </w:rPr>
            </w:pPr>
            <w:r>
              <w:rPr>
                <w:rFonts w:ascii="Calibri" w:hAnsi="Calibri"/>
                <w:color w:val="000000"/>
                <w:sz w:val="20"/>
                <w:szCs w:val="20"/>
              </w:rPr>
              <w:t>POINTER</w:t>
            </w:r>
          </w:p>
        </w:tc>
        <w:tc>
          <w:tcPr>
            <w:tcW w:w="720" w:type="dxa"/>
            <w:shd w:val="clear" w:color="000000" w:fill="FFFFFF"/>
            <w:vAlign w:val="center"/>
            <w:hideMark/>
          </w:tcPr>
          <w:p w:rsidR="001121BC" w:rsidRDefault="001121BC" w:rsidP="00F51FB7">
            <w:pPr>
              <w:jc w:val="center"/>
              <w:rPr>
                <w:rFonts w:ascii="Calibri" w:hAnsi="Calibri"/>
                <w:color w:val="000000"/>
                <w:sz w:val="20"/>
                <w:szCs w:val="20"/>
              </w:rPr>
            </w:pPr>
            <w:r>
              <w:rPr>
                <w:rFonts w:ascii="Calibri" w:hAnsi="Calibri"/>
                <w:color w:val="000000"/>
                <w:sz w:val="20"/>
                <w:szCs w:val="20"/>
              </w:rPr>
              <w:t>0</w:t>
            </w:r>
          </w:p>
        </w:tc>
        <w:tc>
          <w:tcPr>
            <w:tcW w:w="630" w:type="dxa"/>
            <w:shd w:val="clear" w:color="000000" w:fill="FFFFFF"/>
            <w:vAlign w:val="center"/>
            <w:hideMark/>
          </w:tcPr>
          <w:p w:rsidR="001121BC" w:rsidRDefault="001121BC" w:rsidP="00F51FB7">
            <w:pPr>
              <w:jc w:val="center"/>
              <w:rPr>
                <w:rFonts w:ascii="Calibri" w:hAnsi="Calibri"/>
                <w:color w:val="000000"/>
                <w:sz w:val="20"/>
                <w:szCs w:val="20"/>
              </w:rPr>
            </w:pPr>
            <w:r>
              <w:rPr>
                <w:rFonts w:ascii="Calibri" w:hAnsi="Calibri"/>
                <w:color w:val="000000"/>
                <w:sz w:val="20"/>
                <w:szCs w:val="20"/>
              </w:rPr>
              <w:t>10</w:t>
            </w:r>
          </w:p>
        </w:tc>
        <w:tc>
          <w:tcPr>
            <w:tcW w:w="990" w:type="dxa"/>
            <w:shd w:val="clear" w:color="000000" w:fill="FFFFFF"/>
            <w:vAlign w:val="center"/>
          </w:tcPr>
          <w:p w:rsidR="001121BC" w:rsidRDefault="001121BC" w:rsidP="00F51FB7">
            <w:pPr>
              <w:jc w:val="center"/>
              <w:rPr>
                <w:rFonts w:ascii="Calibri" w:hAnsi="Calibri"/>
                <w:color w:val="000000"/>
                <w:sz w:val="20"/>
                <w:szCs w:val="20"/>
              </w:rPr>
            </w:pPr>
          </w:p>
        </w:tc>
        <w:tc>
          <w:tcPr>
            <w:tcW w:w="990" w:type="dxa"/>
            <w:shd w:val="clear" w:color="000000" w:fill="FFFFFF"/>
            <w:vAlign w:val="center"/>
          </w:tcPr>
          <w:p w:rsidR="001121BC" w:rsidRDefault="001121BC" w:rsidP="00F51FB7">
            <w:pPr>
              <w:jc w:val="center"/>
              <w:rPr>
                <w:rFonts w:ascii="Calibri" w:hAnsi="Calibri"/>
                <w:color w:val="000000"/>
                <w:sz w:val="20"/>
                <w:szCs w:val="20"/>
              </w:rPr>
            </w:pPr>
            <w:r>
              <w:rPr>
                <w:rFonts w:ascii="Calibri" w:hAnsi="Calibri"/>
                <w:color w:val="000000"/>
                <w:sz w:val="20"/>
                <w:szCs w:val="20"/>
              </w:rPr>
              <w:t>BOTH</w:t>
            </w:r>
          </w:p>
        </w:tc>
        <w:tc>
          <w:tcPr>
            <w:tcW w:w="990" w:type="dxa"/>
            <w:shd w:val="clear" w:color="000000" w:fill="FFFFFF"/>
            <w:vAlign w:val="center"/>
            <w:hideMark/>
          </w:tcPr>
          <w:p w:rsidR="001121BC" w:rsidRDefault="001121BC" w:rsidP="00F51FB7">
            <w:pPr>
              <w:jc w:val="center"/>
              <w:rPr>
                <w:rFonts w:ascii="Calibri" w:hAnsi="Calibri"/>
                <w:color w:val="000000"/>
                <w:sz w:val="20"/>
                <w:szCs w:val="20"/>
              </w:rPr>
            </w:pPr>
          </w:p>
        </w:tc>
        <w:tc>
          <w:tcPr>
            <w:tcW w:w="1016" w:type="dxa"/>
            <w:shd w:val="clear" w:color="000000" w:fill="FFFFFF"/>
            <w:vAlign w:val="center"/>
            <w:hideMark/>
          </w:tcPr>
          <w:p w:rsidR="001121BC" w:rsidRDefault="001121BC" w:rsidP="00F51FB7">
            <w:pPr>
              <w:jc w:val="center"/>
              <w:rPr>
                <w:rFonts w:ascii="Calibri" w:hAnsi="Calibri"/>
                <w:color w:val="000000"/>
                <w:sz w:val="20"/>
                <w:szCs w:val="20"/>
              </w:rPr>
            </w:pPr>
            <w:r>
              <w:rPr>
                <w:rFonts w:ascii="Calibri" w:hAnsi="Calibri"/>
                <w:color w:val="000000"/>
                <w:sz w:val="20"/>
                <w:szCs w:val="20"/>
              </w:rPr>
              <w:t>Y</w:t>
            </w:r>
          </w:p>
        </w:tc>
      </w:tr>
      <w:tr w:rsidR="000071AE" w:rsidTr="00141243">
        <w:trPr>
          <w:trHeight w:val="255"/>
        </w:trPr>
        <w:tc>
          <w:tcPr>
            <w:tcW w:w="828" w:type="dxa"/>
            <w:shd w:val="clear" w:color="000000" w:fill="FFFFFF"/>
            <w:vAlign w:val="center"/>
          </w:tcPr>
          <w:p w:rsidR="000071AE" w:rsidRPr="0055732A" w:rsidRDefault="000071AE" w:rsidP="005C62BD">
            <w:pPr>
              <w:jc w:val="center"/>
              <w:rPr>
                <w:rFonts w:ascii="Calibri" w:hAnsi="Calibri"/>
                <w:color w:val="000000"/>
                <w:sz w:val="20"/>
                <w:szCs w:val="20"/>
              </w:rPr>
            </w:pPr>
            <w:r w:rsidRPr="0055732A">
              <w:rPr>
                <w:rFonts w:ascii="Calibri" w:hAnsi="Calibri"/>
                <w:color w:val="000000"/>
                <w:sz w:val="20"/>
                <w:szCs w:val="20"/>
              </w:rPr>
              <w:lastRenderedPageBreak/>
              <w:t>QSURG</w:t>
            </w:r>
            <w:r>
              <w:rPr>
                <w:rFonts w:ascii="Calibri" w:hAnsi="Calibri"/>
                <w:color w:val="000000"/>
                <w:sz w:val="20"/>
                <w:szCs w:val="20"/>
              </w:rPr>
              <w:t>N55</w:t>
            </w:r>
          </w:p>
        </w:tc>
        <w:tc>
          <w:tcPr>
            <w:tcW w:w="900" w:type="dxa"/>
            <w:shd w:val="clear" w:color="000000" w:fill="FFFFFF"/>
            <w:vAlign w:val="center"/>
          </w:tcPr>
          <w:p w:rsidR="000071AE" w:rsidRPr="0055732A" w:rsidRDefault="000071AE"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0071AE" w:rsidRPr="0055732A" w:rsidRDefault="000071AE"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0071AE" w:rsidRPr="0055732A" w:rsidRDefault="000071AE"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0071AE" w:rsidRPr="0055732A" w:rsidRDefault="000071AE"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0071AE" w:rsidRPr="0055732A" w:rsidRDefault="000071AE"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0071AE" w:rsidRPr="0055732A" w:rsidRDefault="000071AE" w:rsidP="005C62BD">
            <w:pPr>
              <w:jc w:val="center"/>
              <w:rPr>
                <w:rFonts w:ascii="Calibri" w:hAnsi="Calibri"/>
                <w:color w:val="000000"/>
                <w:sz w:val="20"/>
                <w:szCs w:val="20"/>
              </w:rPr>
            </w:pPr>
            <w:r w:rsidRPr="0055732A">
              <w:rPr>
                <w:rFonts w:ascii="Calibri" w:hAnsi="Calibri"/>
                <w:color w:val="000000"/>
                <w:sz w:val="20"/>
                <w:szCs w:val="20"/>
              </w:rPr>
              <w:t>3</w:t>
            </w:r>
          </w:p>
        </w:tc>
        <w:tc>
          <w:tcPr>
            <w:tcW w:w="630" w:type="dxa"/>
            <w:shd w:val="clear" w:color="000000" w:fill="FFFFFF"/>
            <w:vAlign w:val="center"/>
          </w:tcPr>
          <w:p w:rsidR="000071AE" w:rsidRPr="0055732A" w:rsidRDefault="000071AE" w:rsidP="005C62BD">
            <w:pPr>
              <w:jc w:val="center"/>
              <w:rPr>
                <w:rFonts w:ascii="Calibri" w:hAnsi="Calibri"/>
                <w:color w:val="000000"/>
                <w:sz w:val="20"/>
                <w:szCs w:val="20"/>
              </w:rPr>
            </w:pPr>
            <w:r w:rsidRPr="0055732A">
              <w:rPr>
                <w:rFonts w:ascii="Calibri" w:hAnsi="Calibri"/>
                <w:color w:val="000000"/>
                <w:sz w:val="20"/>
                <w:szCs w:val="20"/>
              </w:rPr>
              <w:t>7</w:t>
            </w:r>
          </w:p>
        </w:tc>
        <w:tc>
          <w:tcPr>
            <w:tcW w:w="990" w:type="dxa"/>
            <w:shd w:val="clear" w:color="000000" w:fill="FFFFFF"/>
            <w:vAlign w:val="center"/>
          </w:tcPr>
          <w:p w:rsidR="000071AE" w:rsidRPr="0055732A" w:rsidRDefault="000071AE" w:rsidP="005C62BD">
            <w:pPr>
              <w:jc w:val="center"/>
              <w:rPr>
                <w:rFonts w:ascii="Calibri" w:hAnsi="Calibri"/>
                <w:color w:val="000000"/>
                <w:sz w:val="20"/>
                <w:szCs w:val="20"/>
              </w:rPr>
            </w:pPr>
          </w:p>
        </w:tc>
        <w:tc>
          <w:tcPr>
            <w:tcW w:w="990" w:type="dxa"/>
            <w:shd w:val="clear" w:color="000000" w:fill="FFFFFF"/>
            <w:vAlign w:val="center"/>
          </w:tcPr>
          <w:p w:rsidR="000071AE" w:rsidRPr="0055732A" w:rsidRDefault="000071AE" w:rsidP="005C62BD">
            <w:pPr>
              <w:jc w:val="center"/>
              <w:rPr>
                <w:rFonts w:ascii="Calibri" w:hAnsi="Calibri"/>
                <w:color w:val="000000"/>
                <w:sz w:val="20"/>
                <w:szCs w:val="20"/>
              </w:rPr>
            </w:pPr>
            <w:r w:rsidRPr="0055732A">
              <w:rPr>
                <w:rFonts w:ascii="Calibri" w:hAnsi="Calibri"/>
                <w:color w:val="000000"/>
                <w:sz w:val="20"/>
                <w:szCs w:val="20"/>
              </w:rPr>
              <w:t>BOTH</w:t>
            </w:r>
          </w:p>
        </w:tc>
        <w:tc>
          <w:tcPr>
            <w:tcW w:w="990" w:type="dxa"/>
            <w:shd w:val="clear" w:color="000000" w:fill="FFFFFF"/>
            <w:vAlign w:val="center"/>
          </w:tcPr>
          <w:p w:rsidR="000071AE" w:rsidRPr="0055732A" w:rsidRDefault="000071AE" w:rsidP="005C62BD">
            <w:pPr>
              <w:jc w:val="center"/>
              <w:rPr>
                <w:rFonts w:ascii="Calibri" w:hAnsi="Calibri"/>
                <w:color w:val="000000"/>
                <w:sz w:val="20"/>
                <w:szCs w:val="20"/>
              </w:rPr>
            </w:pPr>
          </w:p>
        </w:tc>
        <w:tc>
          <w:tcPr>
            <w:tcW w:w="1016" w:type="dxa"/>
            <w:shd w:val="clear" w:color="000000" w:fill="FFFFFF"/>
            <w:vAlign w:val="center"/>
          </w:tcPr>
          <w:p w:rsidR="000071AE" w:rsidRPr="0055732A" w:rsidRDefault="000071AE" w:rsidP="005C62BD">
            <w:pPr>
              <w:jc w:val="center"/>
              <w:rPr>
                <w:rFonts w:ascii="Calibri" w:hAnsi="Calibri"/>
                <w:color w:val="000000"/>
                <w:sz w:val="20"/>
                <w:szCs w:val="20"/>
              </w:rPr>
            </w:pPr>
            <w:r w:rsidRPr="0055732A">
              <w:rPr>
                <w:rFonts w:ascii="Calibri" w:hAnsi="Calibri"/>
                <w:color w:val="000000"/>
                <w:sz w:val="20"/>
                <w:szCs w:val="20"/>
              </w:rPr>
              <w:t>N</w:t>
            </w:r>
          </w:p>
        </w:tc>
      </w:tr>
    </w:tbl>
    <w:p w:rsidR="00481CAD" w:rsidRDefault="00481CAD"/>
    <w:p w:rsidR="00461356" w:rsidRDefault="0046135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E718E4" w:rsidTr="00E718E4">
        <w:trPr>
          <w:trHeight w:val="765"/>
        </w:trPr>
        <w:tc>
          <w:tcPr>
            <w:tcW w:w="810" w:type="dxa"/>
            <w:shd w:val="clear" w:color="000000" w:fill="FFFFFF"/>
            <w:vAlign w:val="center"/>
            <w:hideMark/>
          </w:tcPr>
          <w:p w:rsidR="00E718E4" w:rsidRDefault="00E718E4" w:rsidP="000B5109">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E718E4" w:rsidRDefault="00E718E4" w:rsidP="000B5109">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E718E4" w:rsidRDefault="00E718E4" w:rsidP="000B5109">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E718E4" w:rsidRDefault="003F21BC" w:rsidP="000B5109">
            <w:pPr>
              <w:jc w:val="center"/>
              <w:rPr>
                <w:rFonts w:ascii="Calibri" w:hAnsi="Calibri"/>
                <w:b/>
                <w:bCs/>
                <w:color w:val="000000"/>
                <w:sz w:val="20"/>
                <w:szCs w:val="20"/>
              </w:rPr>
            </w:pPr>
            <w:r>
              <w:rPr>
                <w:rFonts w:ascii="Calibri" w:hAnsi="Calibri"/>
                <w:b/>
                <w:bCs/>
                <w:color w:val="000000"/>
                <w:sz w:val="20"/>
                <w:szCs w:val="20"/>
              </w:rPr>
              <w:t>VistA</w:t>
            </w:r>
            <w:r w:rsidR="00E718E4">
              <w:rPr>
                <w:rFonts w:ascii="Calibri" w:hAnsi="Calibri"/>
                <w:b/>
                <w:bCs/>
                <w:color w:val="000000"/>
                <w:sz w:val="20"/>
                <w:szCs w:val="20"/>
              </w:rPr>
              <w:t xml:space="preserve"> Field Name</w:t>
            </w:r>
          </w:p>
        </w:tc>
        <w:tc>
          <w:tcPr>
            <w:tcW w:w="1080" w:type="dxa"/>
            <w:shd w:val="clear" w:color="000000" w:fill="FFFFFF"/>
            <w:vAlign w:val="center"/>
            <w:hideMark/>
          </w:tcPr>
          <w:p w:rsidR="00E718E4" w:rsidRDefault="00E718E4" w:rsidP="000B5109">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E718E4" w:rsidRDefault="00E718E4" w:rsidP="000B5109">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E718E4" w:rsidRDefault="00E718E4" w:rsidP="000B5109">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E718E4" w:rsidRDefault="00E718E4" w:rsidP="000B5109">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E718E4" w:rsidRPr="00582D02" w:rsidRDefault="00E718E4" w:rsidP="000B5109">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E718E4" w:rsidRDefault="00E718E4" w:rsidP="00E718E4">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E718E4" w:rsidRDefault="00E718E4" w:rsidP="000B5109">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E718E4" w:rsidRDefault="00E718E4" w:rsidP="000B5109">
            <w:pPr>
              <w:jc w:val="center"/>
              <w:rPr>
                <w:rFonts w:ascii="Calibri" w:hAnsi="Calibri"/>
                <w:b/>
                <w:bCs/>
                <w:color w:val="000000"/>
                <w:sz w:val="20"/>
                <w:szCs w:val="20"/>
              </w:rPr>
            </w:pPr>
            <w:r>
              <w:rPr>
                <w:rFonts w:ascii="Calibri" w:hAnsi="Calibri"/>
                <w:b/>
                <w:bCs/>
                <w:color w:val="000000"/>
                <w:sz w:val="20"/>
                <w:szCs w:val="20"/>
              </w:rPr>
              <w:t>Repetition</w:t>
            </w:r>
          </w:p>
        </w:tc>
      </w:tr>
      <w:tr w:rsidR="009F7FD9" w:rsidTr="00215713">
        <w:trPr>
          <w:trHeight w:val="765"/>
        </w:trPr>
        <w:tc>
          <w:tcPr>
            <w:tcW w:w="810" w:type="dxa"/>
            <w:shd w:val="clear" w:color="000000" w:fill="FFFFFF"/>
            <w:vAlign w:val="center"/>
            <w:hideMark/>
          </w:tcPr>
          <w:p w:rsidR="009F7FD9" w:rsidRDefault="009F7FD9" w:rsidP="00215713">
            <w:pPr>
              <w:jc w:val="center"/>
            </w:pPr>
            <w:r w:rsidRPr="003A6173">
              <w:rPr>
                <w:rFonts w:ascii="Calibri" w:hAnsi="Calibri"/>
                <w:color w:val="000000"/>
                <w:sz w:val="20"/>
                <w:szCs w:val="20"/>
              </w:rPr>
              <w:t>QSURGN80</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0B5109">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7A17C1" w:rsidP="00E718E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Y</w:t>
            </w:r>
          </w:p>
        </w:tc>
      </w:tr>
      <w:tr w:rsidR="009F7FD9" w:rsidTr="00215713">
        <w:trPr>
          <w:trHeight w:val="765"/>
        </w:trPr>
        <w:tc>
          <w:tcPr>
            <w:tcW w:w="810" w:type="dxa"/>
            <w:shd w:val="clear" w:color="000000" w:fill="FFFFFF"/>
            <w:vAlign w:val="center"/>
            <w:hideMark/>
          </w:tcPr>
          <w:p w:rsidR="009F7FD9" w:rsidRDefault="009F7FD9" w:rsidP="00215713">
            <w:pPr>
              <w:jc w:val="center"/>
            </w:pPr>
            <w:r w:rsidRPr="003A6173">
              <w:rPr>
                <w:rFonts w:ascii="Calibri" w:hAnsi="Calibri"/>
                <w:color w:val="000000"/>
                <w:sz w:val="20"/>
                <w:szCs w:val="20"/>
              </w:rPr>
              <w:t>QSURGN80</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7A17C1" w:rsidP="00E718E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Pr>
                <w:rFonts w:ascii="Calibri" w:hAnsi="Calibri"/>
                <w:color w:val="000000"/>
                <w:sz w:val="20"/>
                <w:szCs w:val="20"/>
              </w:rPr>
              <w:t>N</w:t>
            </w:r>
          </w:p>
        </w:tc>
      </w:tr>
      <w:tr w:rsidR="00A41933" w:rsidTr="00215713">
        <w:trPr>
          <w:trHeight w:val="765"/>
        </w:trPr>
        <w:tc>
          <w:tcPr>
            <w:tcW w:w="810" w:type="dxa"/>
            <w:shd w:val="clear" w:color="000000" w:fill="FFFFFF"/>
            <w:vAlign w:val="center"/>
            <w:hideMark/>
          </w:tcPr>
          <w:p w:rsidR="00A41933" w:rsidRDefault="00A41933" w:rsidP="00215713">
            <w:pPr>
              <w:jc w:val="center"/>
              <w:rPr>
                <w:rFonts w:ascii="Calibri" w:hAnsi="Calibri"/>
                <w:bCs/>
                <w:color w:val="000000"/>
                <w:sz w:val="20"/>
                <w:szCs w:val="20"/>
              </w:rPr>
            </w:pPr>
            <w:r>
              <w:rPr>
                <w:rFonts w:ascii="Calibri" w:hAnsi="Calibri"/>
                <w:bCs/>
                <w:color w:val="000000"/>
                <w:sz w:val="20"/>
                <w:szCs w:val="20"/>
              </w:rPr>
              <w:t>QSURGN80</w:t>
            </w:r>
          </w:p>
        </w:tc>
        <w:tc>
          <w:tcPr>
            <w:tcW w:w="900" w:type="dxa"/>
            <w:shd w:val="clear" w:color="000000" w:fill="FFFFFF"/>
            <w:vAlign w:val="center"/>
            <w:hideMark/>
          </w:tcPr>
          <w:p w:rsidR="00A41933" w:rsidRPr="005466CA" w:rsidRDefault="00A41933"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A41933" w:rsidRPr="00582D02" w:rsidRDefault="00A41933"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A41933" w:rsidRPr="00582D02" w:rsidRDefault="00A41933"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A41933" w:rsidRPr="00582D02" w:rsidRDefault="00A41933"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A41933" w:rsidRPr="00582D02" w:rsidRDefault="00B62D82"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A41933" w:rsidRPr="00582D02" w:rsidRDefault="00A41933"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A41933" w:rsidRPr="00582D02" w:rsidRDefault="00A41933"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A41933" w:rsidRPr="00582D02" w:rsidRDefault="00A41933" w:rsidP="00CF5084">
            <w:pPr>
              <w:jc w:val="center"/>
              <w:rPr>
                <w:rFonts w:ascii="Calibri" w:hAnsi="Calibri"/>
                <w:color w:val="000000"/>
                <w:sz w:val="20"/>
                <w:szCs w:val="20"/>
              </w:rPr>
            </w:pPr>
          </w:p>
        </w:tc>
        <w:tc>
          <w:tcPr>
            <w:tcW w:w="998" w:type="dxa"/>
            <w:shd w:val="clear" w:color="000000" w:fill="FFFFFF"/>
            <w:vAlign w:val="center"/>
          </w:tcPr>
          <w:p w:rsidR="00A41933" w:rsidRPr="00582D02" w:rsidRDefault="00A41933"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A41933" w:rsidRPr="00582D02" w:rsidRDefault="00A41933" w:rsidP="00CF5084">
            <w:pPr>
              <w:jc w:val="center"/>
              <w:rPr>
                <w:rFonts w:ascii="Calibri" w:hAnsi="Calibri"/>
                <w:color w:val="000000"/>
                <w:sz w:val="20"/>
                <w:szCs w:val="20"/>
              </w:rPr>
            </w:pPr>
          </w:p>
        </w:tc>
        <w:tc>
          <w:tcPr>
            <w:tcW w:w="999" w:type="dxa"/>
            <w:shd w:val="clear" w:color="000000" w:fill="FFFFFF"/>
            <w:vAlign w:val="center"/>
            <w:hideMark/>
          </w:tcPr>
          <w:p w:rsidR="00A41933" w:rsidRPr="00582D02" w:rsidRDefault="00A41933" w:rsidP="00CF5084">
            <w:pPr>
              <w:jc w:val="center"/>
              <w:rPr>
                <w:rFonts w:ascii="Calibri" w:hAnsi="Calibri"/>
                <w:color w:val="000000"/>
                <w:sz w:val="20"/>
                <w:szCs w:val="20"/>
              </w:rPr>
            </w:pPr>
            <w:r>
              <w:rPr>
                <w:rFonts w:ascii="Calibri" w:hAnsi="Calibri"/>
                <w:color w:val="000000"/>
                <w:sz w:val="20"/>
                <w:szCs w:val="20"/>
              </w:rPr>
              <w:t>N</w:t>
            </w:r>
          </w:p>
        </w:tc>
      </w:tr>
      <w:tr w:rsidR="00A41933" w:rsidTr="00215713">
        <w:trPr>
          <w:trHeight w:val="765"/>
        </w:trPr>
        <w:tc>
          <w:tcPr>
            <w:tcW w:w="810" w:type="dxa"/>
            <w:shd w:val="clear" w:color="000000" w:fill="FFFFFF"/>
            <w:vAlign w:val="center"/>
            <w:hideMark/>
          </w:tcPr>
          <w:p w:rsidR="00A41933" w:rsidRDefault="00A41933" w:rsidP="00215713">
            <w:pPr>
              <w:jc w:val="center"/>
            </w:pPr>
            <w:r w:rsidRPr="003A6173">
              <w:rPr>
                <w:rFonts w:ascii="Calibri" w:hAnsi="Calibri"/>
                <w:color w:val="000000"/>
                <w:sz w:val="20"/>
                <w:szCs w:val="20"/>
              </w:rPr>
              <w:t>QSURGN80</w:t>
            </w:r>
          </w:p>
        </w:tc>
        <w:tc>
          <w:tcPr>
            <w:tcW w:w="900" w:type="dxa"/>
            <w:shd w:val="clear" w:color="000000" w:fill="FFFFFF"/>
            <w:vAlign w:val="center"/>
            <w:hideMark/>
          </w:tcPr>
          <w:p w:rsidR="00A41933" w:rsidRPr="005466CA" w:rsidRDefault="00A41933" w:rsidP="000B5109">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A41933" w:rsidRPr="005466CA" w:rsidRDefault="00A41933" w:rsidP="000B5109">
            <w:pPr>
              <w:jc w:val="center"/>
              <w:rPr>
                <w:rFonts w:ascii="Calibri" w:hAnsi="Calibri"/>
                <w:color w:val="000000"/>
                <w:sz w:val="20"/>
                <w:szCs w:val="20"/>
              </w:rPr>
            </w:pPr>
            <w:r>
              <w:rPr>
                <w:rFonts w:ascii="Calibri" w:hAnsi="Calibri"/>
                <w:color w:val="000000"/>
                <w:sz w:val="20"/>
                <w:szCs w:val="20"/>
              </w:rPr>
              <w:t>SUBIEN</w:t>
            </w:r>
            <w:r w:rsidR="00215713" w:rsidRPr="00215713">
              <w:rPr>
                <w:rFonts w:ascii="Calibri" w:hAnsi="Calibri"/>
                <w:color w:val="000000"/>
                <w:sz w:val="20"/>
                <w:szCs w:val="20"/>
              </w:rPr>
              <w:t>(80)</w:t>
            </w:r>
          </w:p>
        </w:tc>
        <w:tc>
          <w:tcPr>
            <w:tcW w:w="1710" w:type="dxa"/>
            <w:shd w:val="clear" w:color="000000" w:fill="FFFFFF"/>
            <w:vAlign w:val="center"/>
            <w:hideMark/>
          </w:tcPr>
          <w:p w:rsidR="00A41933" w:rsidRPr="005466CA" w:rsidRDefault="00A41933" w:rsidP="000B5109">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A41933" w:rsidRPr="005466CA" w:rsidRDefault="00A41933" w:rsidP="000B5109">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A41933" w:rsidRPr="005466CA" w:rsidRDefault="00A41933" w:rsidP="000B5109">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A41933" w:rsidRPr="005466CA" w:rsidRDefault="00A41933" w:rsidP="000B5109">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A41933" w:rsidRPr="005466CA" w:rsidRDefault="00A41933" w:rsidP="000B5109">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A41933" w:rsidRPr="005466CA" w:rsidRDefault="00A41933" w:rsidP="000B5109">
            <w:pPr>
              <w:jc w:val="center"/>
              <w:rPr>
                <w:rFonts w:ascii="Calibri" w:hAnsi="Calibri"/>
                <w:color w:val="000000"/>
                <w:sz w:val="20"/>
                <w:szCs w:val="20"/>
              </w:rPr>
            </w:pPr>
          </w:p>
        </w:tc>
        <w:tc>
          <w:tcPr>
            <w:tcW w:w="998" w:type="dxa"/>
            <w:shd w:val="clear" w:color="000000" w:fill="FFFFFF"/>
            <w:vAlign w:val="center"/>
          </w:tcPr>
          <w:p w:rsidR="00A41933" w:rsidRPr="005466CA" w:rsidRDefault="00A41933" w:rsidP="00E718E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A41933" w:rsidRPr="005466CA" w:rsidRDefault="00A41933" w:rsidP="000B5109">
            <w:pPr>
              <w:jc w:val="center"/>
              <w:rPr>
                <w:rFonts w:ascii="Calibri" w:hAnsi="Calibri"/>
                <w:color w:val="000000"/>
                <w:sz w:val="20"/>
                <w:szCs w:val="20"/>
              </w:rPr>
            </w:pPr>
          </w:p>
        </w:tc>
        <w:tc>
          <w:tcPr>
            <w:tcW w:w="999" w:type="dxa"/>
            <w:shd w:val="clear" w:color="000000" w:fill="FFFFFF"/>
            <w:vAlign w:val="center"/>
            <w:hideMark/>
          </w:tcPr>
          <w:p w:rsidR="00A41933" w:rsidRPr="005466CA" w:rsidRDefault="00A41933" w:rsidP="000B5109">
            <w:pPr>
              <w:jc w:val="center"/>
              <w:rPr>
                <w:rFonts w:ascii="Calibri" w:hAnsi="Calibri"/>
                <w:color w:val="000000"/>
                <w:sz w:val="20"/>
                <w:szCs w:val="20"/>
              </w:rPr>
            </w:pPr>
            <w:r>
              <w:rPr>
                <w:rFonts w:ascii="Calibri" w:hAnsi="Calibri"/>
                <w:color w:val="000000"/>
                <w:sz w:val="20"/>
                <w:szCs w:val="20"/>
              </w:rPr>
              <w:t>N</w:t>
            </w:r>
          </w:p>
        </w:tc>
      </w:tr>
      <w:tr w:rsidR="00A41933" w:rsidTr="00215713">
        <w:trPr>
          <w:trHeight w:val="765"/>
        </w:trPr>
        <w:tc>
          <w:tcPr>
            <w:tcW w:w="810" w:type="dxa"/>
            <w:shd w:val="clear" w:color="000000" w:fill="FFFFFF"/>
            <w:vAlign w:val="center"/>
            <w:hideMark/>
          </w:tcPr>
          <w:p w:rsidR="00A41933" w:rsidRDefault="00A41933" w:rsidP="00215713">
            <w:pPr>
              <w:jc w:val="center"/>
              <w:rPr>
                <w:rFonts w:ascii="Calibri" w:hAnsi="Calibri"/>
                <w:color w:val="000000"/>
                <w:sz w:val="20"/>
                <w:szCs w:val="20"/>
              </w:rPr>
            </w:pPr>
            <w:r>
              <w:rPr>
                <w:rFonts w:ascii="Calibri" w:hAnsi="Calibri"/>
                <w:color w:val="000000"/>
                <w:sz w:val="20"/>
                <w:szCs w:val="20"/>
              </w:rPr>
              <w:t>QSURGN80</w:t>
            </w:r>
          </w:p>
        </w:tc>
        <w:tc>
          <w:tcPr>
            <w:tcW w:w="900" w:type="dxa"/>
            <w:shd w:val="clear" w:color="000000" w:fill="FFFFFF"/>
            <w:vAlign w:val="center"/>
            <w:hideMark/>
          </w:tcPr>
          <w:p w:rsidR="00A41933" w:rsidRDefault="00A41933" w:rsidP="000B5109">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A41933" w:rsidRDefault="00A41933" w:rsidP="000B5109">
            <w:pPr>
              <w:jc w:val="center"/>
              <w:rPr>
                <w:rFonts w:ascii="Calibri" w:hAnsi="Calibri"/>
                <w:color w:val="000000"/>
                <w:sz w:val="20"/>
                <w:szCs w:val="20"/>
              </w:rPr>
            </w:pPr>
            <w:proofErr w:type="spellStart"/>
            <w:r>
              <w:rPr>
                <w:rFonts w:ascii="Calibri" w:hAnsi="Calibri"/>
                <w:color w:val="000000"/>
                <w:sz w:val="20"/>
                <w:szCs w:val="20"/>
              </w:rPr>
              <w:t>SPDComm</w:t>
            </w:r>
            <w:proofErr w:type="spellEnd"/>
          </w:p>
        </w:tc>
        <w:tc>
          <w:tcPr>
            <w:tcW w:w="1710" w:type="dxa"/>
            <w:shd w:val="clear" w:color="000000" w:fill="FFFFFF"/>
            <w:vAlign w:val="center"/>
            <w:hideMark/>
          </w:tcPr>
          <w:p w:rsidR="00A41933" w:rsidRDefault="00A41933" w:rsidP="000B5109">
            <w:pPr>
              <w:jc w:val="center"/>
              <w:rPr>
                <w:rFonts w:ascii="Calibri" w:hAnsi="Calibri"/>
                <w:color w:val="000000"/>
                <w:sz w:val="20"/>
                <w:szCs w:val="20"/>
              </w:rPr>
            </w:pPr>
            <w:r>
              <w:rPr>
                <w:rFonts w:ascii="Calibri" w:hAnsi="Calibri"/>
                <w:color w:val="000000"/>
                <w:sz w:val="20"/>
                <w:szCs w:val="20"/>
              </w:rPr>
              <w:t>SPD COMMENTS</w:t>
            </w:r>
          </w:p>
        </w:tc>
        <w:tc>
          <w:tcPr>
            <w:tcW w:w="1080" w:type="dxa"/>
            <w:shd w:val="clear" w:color="000000" w:fill="FFFFFF"/>
            <w:vAlign w:val="center"/>
            <w:hideMark/>
          </w:tcPr>
          <w:p w:rsidR="00A41933" w:rsidRDefault="00A41933" w:rsidP="000B5109">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A41933" w:rsidRDefault="00A41933" w:rsidP="000B5109">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A41933" w:rsidRDefault="00A41933" w:rsidP="000B5109">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A41933" w:rsidRDefault="00A41933" w:rsidP="000B5109">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A41933" w:rsidRDefault="00A41933" w:rsidP="000B5109">
            <w:pPr>
              <w:jc w:val="center"/>
              <w:rPr>
                <w:rFonts w:ascii="Calibri" w:hAnsi="Calibri"/>
                <w:color w:val="000000"/>
                <w:sz w:val="20"/>
                <w:szCs w:val="20"/>
              </w:rPr>
            </w:pPr>
          </w:p>
        </w:tc>
        <w:tc>
          <w:tcPr>
            <w:tcW w:w="998" w:type="dxa"/>
            <w:shd w:val="clear" w:color="000000" w:fill="FFFFFF"/>
            <w:vAlign w:val="center"/>
          </w:tcPr>
          <w:p w:rsidR="00A41933" w:rsidRDefault="00A41933" w:rsidP="00E718E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A41933" w:rsidRDefault="00A41933" w:rsidP="000B5109">
            <w:pPr>
              <w:jc w:val="center"/>
              <w:rPr>
                <w:rFonts w:ascii="Calibri" w:hAnsi="Calibri"/>
                <w:color w:val="000000"/>
                <w:sz w:val="20"/>
                <w:szCs w:val="20"/>
              </w:rPr>
            </w:pPr>
          </w:p>
        </w:tc>
        <w:tc>
          <w:tcPr>
            <w:tcW w:w="999" w:type="dxa"/>
            <w:shd w:val="clear" w:color="000000" w:fill="FFFFFF"/>
            <w:vAlign w:val="center"/>
            <w:hideMark/>
          </w:tcPr>
          <w:p w:rsidR="00A41933" w:rsidRDefault="00A41933" w:rsidP="000B5109">
            <w:pPr>
              <w:jc w:val="center"/>
              <w:rPr>
                <w:rFonts w:ascii="Calibri" w:hAnsi="Calibri"/>
                <w:color w:val="000000"/>
                <w:sz w:val="20"/>
                <w:szCs w:val="20"/>
              </w:rPr>
            </w:pPr>
            <w:r>
              <w:rPr>
                <w:rFonts w:ascii="Calibri" w:hAnsi="Calibri"/>
                <w:color w:val="000000"/>
                <w:sz w:val="20"/>
                <w:szCs w:val="20"/>
              </w:rPr>
              <w:t>N</w:t>
            </w:r>
          </w:p>
        </w:tc>
      </w:tr>
      <w:tr w:rsidR="00CF60C9" w:rsidTr="00215713">
        <w:trPr>
          <w:trHeight w:val="765"/>
        </w:trPr>
        <w:tc>
          <w:tcPr>
            <w:tcW w:w="810" w:type="dxa"/>
            <w:shd w:val="clear" w:color="000000" w:fill="FFFFFF"/>
            <w:vAlign w:val="center"/>
          </w:tcPr>
          <w:p w:rsidR="00CF60C9" w:rsidRPr="0055732A" w:rsidRDefault="00CF60C9"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N80</w:t>
            </w:r>
          </w:p>
        </w:tc>
        <w:tc>
          <w:tcPr>
            <w:tcW w:w="900" w:type="dxa"/>
            <w:shd w:val="clear" w:color="000000" w:fill="FFFFFF"/>
            <w:vAlign w:val="center"/>
          </w:tcPr>
          <w:p w:rsidR="00CF60C9" w:rsidRPr="0055732A" w:rsidRDefault="00CF60C9"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CF60C9" w:rsidRPr="0055732A" w:rsidRDefault="00CF60C9"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CF60C9" w:rsidRPr="0055732A" w:rsidRDefault="00CF60C9"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CF60C9" w:rsidRPr="0055732A" w:rsidRDefault="00CF60C9"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CF60C9" w:rsidRPr="0055732A" w:rsidRDefault="00CF60C9"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CF60C9" w:rsidRPr="0055732A" w:rsidRDefault="00CF60C9"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CF60C9" w:rsidRPr="0055732A" w:rsidRDefault="00CF60C9"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CF60C9" w:rsidRPr="0055732A" w:rsidRDefault="00CF60C9" w:rsidP="005C62BD">
            <w:pPr>
              <w:jc w:val="center"/>
              <w:rPr>
                <w:rFonts w:ascii="Calibri" w:hAnsi="Calibri"/>
                <w:color w:val="000000"/>
                <w:sz w:val="20"/>
                <w:szCs w:val="20"/>
              </w:rPr>
            </w:pPr>
          </w:p>
        </w:tc>
        <w:tc>
          <w:tcPr>
            <w:tcW w:w="998" w:type="dxa"/>
            <w:shd w:val="clear" w:color="000000" w:fill="FFFFFF"/>
            <w:vAlign w:val="center"/>
          </w:tcPr>
          <w:p w:rsidR="00CF60C9" w:rsidRPr="0055732A" w:rsidRDefault="00CF60C9"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CF60C9" w:rsidRPr="0055732A" w:rsidRDefault="00CF60C9" w:rsidP="005C62BD">
            <w:pPr>
              <w:jc w:val="center"/>
              <w:rPr>
                <w:rFonts w:ascii="Calibri" w:hAnsi="Calibri"/>
                <w:color w:val="000000"/>
                <w:sz w:val="20"/>
                <w:szCs w:val="20"/>
              </w:rPr>
            </w:pPr>
          </w:p>
        </w:tc>
        <w:tc>
          <w:tcPr>
            <w:tcW w:w="999" w:type="dxa"/>
            <w:shd w:val="clear" w:color="000000" w:fill="FFFFFF"/>
            <w:vAlign w:val="center"/>
          </w:tcPr>
          <w:p w:rsidR="00CF60C9" w:rsidRPr="0055732A" w:rsidRDefault="00CF60C9"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p w:rsidR="00625648" w:rsidRDefault="00625648"/>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5A6766" w:rsidTr="005A6766">
        <w:trPr>
          <w:trHeight w:val="765"/>
        </w:trPr>
        <w:tc>
          <w:tcPr>
            <w:tcW w:w="810" w:type="dxa"/>
            <w:shd w:val="clear" w:color="000000" w:fill="FFFFFF"/>
            <w:vAlign w:val="center"/>
            <w:hideMark/>
          </w:tcPr>
          <w:p w:rsidR="005A6766" w:rsidRDefault="005A6766" w:rsidP="000B5109">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5A6766" w:rsidRDefault="005A6766" w:rsidP="000B5109">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5A6766" w:rsidRDefault="005A6766" w:rsidP="000B5109">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5A6766" w:rsidRDefault="003F21BC" w:rsidP="000B5109">
            <w:pPr>
              <w:jc w:val="center"/>
              <w:rPr>
                <w:rFonts w:ascii="Calibri" w:hAnsi="Calibri"/>
                <w:b/>
                <w:bCs/>
                <w:color w:val="000000"/>
                <w:sz w:val="20"/>
                <w:szCs w:val="20"/>
              </w:rPr>
            </w:pPr>
            <w:r>
              <w:rPr>
                <w:rFonts w:ascii="Calibri" w:hAnsi="Calibri"/>
                <w:b/>
                <w:bCs/>
                <w:color w:val="000000"/>
                <w:sz w:val="20"/>
                <w:szCs w:val="20"/>
              </w:rPr>
              <w:t>VistA</w:t>
            </w:r>
            <w:r w:rsidR="005A6766">
              <w:rPr>
                <w:rFonts w:ascii="Calibri" w:hAnsi="Calibri"/>
                <w:b/>
                <w:bCs/>
                <w:color w:val="000000"/>
                <w:sz w:val="20"/>
                <w:szCs w:val="20"/>
              </w:rPr>
              <w:t xml:space="preserve"> Field Name</w:t>
            </w:r>
          </w:p>
        </w:tc>
        <w:tc>
          <w:tcPr>
            <w:tcW w:w="1080" w:type="dxa"/>
            <w:shd w:val="clear" w:color="000000" w:fill="FFFFFF"/>
            <w:vAlign w:val="center"/>
            <w:hideMark/>
          </w:tcPr>
          <w:p w:rsidR="005A6766" w:rsidRDefault="005A6766" w:rsidP="000B5109">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5A6766" w:rsidRDefault="005A6766" w:rsidP="000B5109">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5A6766" w:rsidRDefault="005A6766" w:rsidP="000B5109">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5A6766" w:rsidRDefault="005A6766" w:rsidP="000B5109">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5A6766" w:rsidRPr="00582D02" w:rsidRDefault="005A6766" w:rsidP="000B5109">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5A6766" w:rsidRDefault="005A6766" w:rsidP="005A6766">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5A6766" w:rsidRDefault="005A6766" w:rsidP="000B5109">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5A6766" w:rsidRDefault="005A6766" w:rsidP="000B5109">
            <w:pPr>
              <w:jc w:val="center"/>
              <w:rPr>
                <w:rFonts w:ascii="Calibri" w:hAnsi="Calibri"/>
                <w:b/>
                <w:bCs/>
                <w:color w:val="000000"/>
                <w:sz w:val="20"/>
                <w:szCs w:val="20"/>
              </w:rPr>
            </w:pPr>
            <w:r>
              <w:rPr>
                <w:rFonts w:ascii="Calibri" w:hAnsi="Calibri"/>
                <w:b/>
                <w:bCs/>
                <w:color w:val="000000"/>
                <w:sz w:val="20"/>
                <w:szCs w:val="20"/>
              </w:rPr>
              <w:t>Repetition</w:t>
            </w:r>
          </w:p>
        </w:tc>
      </w:tr>
      <w:tr w:rsidR="009F7FD9" w:rsidTr="00F44739">
        <w:trPr>
          <w:trHeight w:val="765"/>
        </w:trPr>
        <w:tc>
          <w:tcPr>
            <w:tcW w:w="810" w:type="dxa"/>
            <w:shd w:val="clear" w:color="000000" w:fill="FFFFFF"/>
            <w:vAlign w:val="center"/>
            <w:hideMark/>
          </w:tcPr>
          <w:p w:rsidR="009F7FD9" w:rsidRDefault="009F7FD9" w:rsidP="00F44739">
            <w:pPr>
              <w:jc w:val="center"/>
            </w:pPr>
            <w:r w:rsidRPr="007C542E">
              <w:rPr>
                <w:rFonts w:ascii="Calibri" w:hAnsi="Calibri"/>
                <w:color w:val="000000"/>
                <w:sz w:val="20"/>
                <w:szCs w:val="20"/>
              </w:rPr>
              <w:t>QSURGN82</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0B5109">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7A17C1" w:rsidP="005A6766">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Y</w:t>
            </w:r>
          </w:p>
        </w:tc>
      </w:tr>
      <w:tr w:rsidR="009F7FD9" w:rsidTr="00F44739">
        <w:trPr>
          <w:trHeight w:val="765"/>
        </w:trPr>
        <w:tc>
          <w:tcPr>
            <w:tcW w:w="810" w:type="dxa"/>
            <w:shd w:val="clear" w:color="000000" w:fill="FFFFFF"/>
            <w:vAlign w:val="center"/>
            <w:hideMark/>
          </w:tcPr>
          <w:p w:rsidR="009F7FD9" w:rsidRDefault="009F7FD9" w:rsidP="00F44739">
            <w:pPr>
              <w:jc w:val="center"/>
            </w:pPr>
            <w:r w:rsidRPr="007C542E">
              <w:rPr>
                <w:rFonts w:ascii="Calibri" w:hAnsi="Calibri"/>
                <w:color w:val="000000"/>
                <w:sz w:val="20"/>
                <w:szCs w:val="20"/>
              </w:rPr>
              <w:t>QSURGN82</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7A17C1" w:rsidP="005A6766">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Pr>
                <w:rFonts w:ascii="Calibri" w:hAnsi="Calibri"/>
                <w:color w:val="000000"/>
                <w:sz w:val="20"/>
                <w:szCs w:val="20"/>
              </w:rPr>
              <w:t>N</w:t>
            </w:r>
          </w:p>
        </w:tc>
      </w:tr>
      <w:tr w:rsidR="00A8175A" w:rsidTr="00F44739">
        <w:trPr>
          <w:trHeight w:val="765"/>
        </w:trPr>
        <w:tc>
          <w:tcPr>
            <w:tcW w:w="810" w:type="dxa"/>
            <w:shd w:val="clear" w:color="000000" w:fill="FFFFFF"/>
            <w:vAlign w:val="center"/>
            <w:hideMark/>
          </w:tcPr>
          <w:p w:rsidR="00A8175A" w:rsidRDefault="00A8175A" w:rsidP="00F44739">
            <w:pPr>
              <w:jc w:val="center"/>
              <w:rPr>
                <w:rFonts w:ascii="Calibri" w:hAnsi="Calibri"/>
                <w:bCs/>
                <w:color w:val="000000"/>
                <w:sz w:val="20"/>
                <w:szCs w:val="20"/>
              </w:rPr>
            </w:pPr>
            <w:r>
              <w:rPr>
                <w:rFonts w:ascii="Calibri" w:hAnsi="Calibri"/>
                <w:bCs/>
                <w:color w:val="000000"/>
                <w:sz w:val="20"/>
                <w:szCs w:val="20"/>
              </w:rPr>
              <w:t>QSURGN82</w:t>
            </w:r>
          </w:p>
        </w:tc>
        <w:tc>
          <w:tcPr>
            <w:tcW w:w="900" w:type="dxa"/>
            <w:shd w:val="clear" w:color="000000" w:fill="FFFFFF"/>
            <w:vAlign w:val="center"/>
            <w:hideMark/>
          </w:tcPr>
          <w:p w:rsidR="00A8175A" w:rsidRPr="005466CA" w:rsidRDefault="00A8175A"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A8175A" w:rsidRPr="00582D02" w:rsidRDefault="00A8175A"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A8175A" w:rsidRPr="00582D02" w:rsidRDefault="00A8175A"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A8175A" w:rsidRPr="00582D02" w:rsidRDefault="00A8175A"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A8175A" w:rsidRPr="00582D02" w:rsidRDefault="00ED1A2C"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A8175A" w:rsidRPr="00582D02" w:rsidRDefault="00A8175A"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A8175A" w:rsidRPr="00582D02" w:rsidRDefault="00A8175A"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A8175A" w:rsidRPr="00582D02" w:rsidRDefault="00A8175A" w:rsidP="00CF5084">
            <w:pPr>
              <w:jc w:val="center"/>
              <w:rPr>
                <w:rFonts w:ascii="Calibri" w:hAnsi="Calibri"/>
                <w:color w:val="000000"/>
                <w:sz w:val="20"/>
                <w:szCs w:val="20"/>
              </w:rPr>
            </w:pPr>
          </w:p>
        </w:tc>
        <w:tc>
          <w:tcPr>
            <w:tcW w:w="998" w:type="dxa"/>
            <w:shd w:val="clear" w:color="000000" w:fill="FFFFFF"/>
            <w:vAlign w:val="center"/>
          </w:tcPr>
          <w:p w:rsidR="00A8175A" w:rsidRPr="00582D02" w:rsidRDefault="00A8175A"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A8175A" w:rsidRPr="00582D02" w:rsidRDefault="00A8175A" w:rsidP="00CF5084">
            <w:pPr>
              <w:jc w:val="center"/>
              <w:rPr>
                <w:rFonts w:ascii="Calibri" w:hAnsi="Calibri"/>
                <w:color w:val="000000"/>
                <w:sz w:val="20"/>
                <w:szCs w:val="20"/>
              </w:rPr>
            </w:pPr>
          </w:p>
        </w:tc>
        <w:tc>
          <w:tcPr>
            <w:tcW w:w="999" w:type="dxa"/>
            <w:shd w:val="clear" w:color="000000" w:fill="FFFFFF"/>
            <w:vAlign w:val="center"/>
            <w:hideMark/>
          </w:tcPr>
          <w:p w:rsidR="00A8175A" w:rsidRPr="00582D02" w:rsidRDefault="00600D91" w:rsidP="00CF5084">
            <w:pPr>
              <w:jc w:val="center"/>
              <w:rPr>
                <w:rFonts w:ascii="Calibri" w:hAnsi="Calibri"/>
                <w:color w:val="000000"/>
                <w:sz w:val="20"/>
                <w:szCs w:val="20"/>
              </w:rPr>
            </w:pPr>
            <w:r>
              <w:rPr>
                <w:rFonts w:ascii="Calibri" w:hAnsi="Calibri"/>
                <w:color w:val="000000"/>
                <w:sz w:val="20"/>
                <w:szCs w:val="20"/>
              </w:rPr>
              <w:t>N</w:t>
            </w:r>
          </w:p>
        </w:tc>
      </w:tr>
      <w:tr w:rsidR="00A8175A" w:rsidTr="00F44739">
        <w:trPr>
          <w:trHeight w:val="765"/>
        </w:trPr>
        <w:tc>
          <w:tcPr>
            <w:tcW w:w="810" w:type="dxa"/>
            <w:shd w:val="clear" w:color="000000" w:fill="FFFFFF"/>
            <w:vAlign w:val="center"/>
            <w:hideMark/>
          </w:tcPr>
          <w:p w:rsidR="00A8175A" w:rsidRDefault="00A8175A" w:rsidP="00F44739">
            <w:pPr>
              <w:jc w:val="center"/>
            </w:pPr>
            <w:r w:rsidRPr="007C542E">
              <w:rPr>
                <w:rFonts w:ascii="Calibri" w:hAnsi="Calibri"/>
                <w:color w:val="000000"/>
                <w:sz w:val="20"/>
                <w:szCs w:val="20"/>
              </w:rPr>
              <w:t>QSURGN82</w:t>
            </w:r>
          </w:p>
        </w:tc>
        <w:tc>
          <w:tcPr>
            <w:tcW w:w="900" w:type="dxa"/>
            <w:shd w:val="clear" w:color="000000" w:fill="FFFFFF"/>
            <w:vAlign w:val="center"/>
            <w:hideMark/>
          </w:tcPr>
          <w:p w:rsidR="00A8175A" w:rsidRPr="005466CA" w:rsidRDefault="00A8175A" w:rsidP="000B5109">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A8175A" w:rsidRPr="005466CA" w:rsidRDefault="00A8175A" w:rsidP="000B5109">
            <w:pPr>
              <w:jc w:val="center"/>
              <w:rPr>
                <w:rFonts w:ascii="Calibri" w:hAnsi="Calibri"/>
                <w:color w:val="000000"/>
                <w:sz w:val="20"/>
                <w:szCs w:val="20"/>
              </w:rPr>
            </w:pPr>
            <w:r>
              <w:rPr>
                <w:rFonts w:ascii="Calibri" w:hAnsi="Calibri"/>
                <w:color w:val="000000"/>
                <w:sz w:val="20"/>
                <w:szCs w:val="20"/>
              </w:rPr>
              <w:t>SUBIEN</w:t>
            </w:r>
            <w:r w:rsidR="00B31C4B" w:rsidRPr="00B31C4B">
              <w:rPr>
                <w:rFonts w:ascii="Calibri" w:hAnsi="Calibri"/>
                <w:color w:val="000000"/>
                <w:sz w:val="20"/>
                <w:szCs w:val="20"/>
              </w:rPr>
              <w:t>(82)</w:t>
            </w:r>
          </w:p>
        </w:tc>
        <w:tc>
          <w:tcPr>
            <w:tcW w:w="1710" w:type="dxa"/>
            <w:shd w:val="clear" w:color="000000" w:fill="FFFFFF"/>
            <w:vAlign w:val="center"/>
            <w:hideMark/>
          </w:tcPr>
          <w:p w:rsidR="00A8175A" w:rsidRPr="005466CA" w:rsidRDefault="00A8175A" w:rsidP="000B5109">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A8175A" w:rsidRPr="005466CA" w:rsidRDefault="00A8175A" w:rsidP="000B5109">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A8175A" w:rsidRPr="005466CA" w:rsidRDefault="00A8175A" w:rsidP="000B5109">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A8175A" w:rsidRPr="005466CA" w:rsidRDefault="00A8175A" w:rsidP="000B5109">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A8175A" w:rsidRPr="005466CA" w:rsidRDefault="00A8175A" w:rsidP="000B5109">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A8175A" w:rsidRPr="005466CA" w:rsidRDefault="00A8175A" w:rsidP="000B5109">
            <w:pPr>
              <w:jc w:val="center"/>
              <w:rPr>
                <w:rFonts w:ascii="Calibri" w:hAnsi="Calibri"/>
                <w:color w:val="000000"/>
                <w:sz w:val="20"/>
                <w:szCs w:val="20"/>
              </w:rPr>
            </w:pPr>
          </w:p>
        </w:tc>
        <w:tc>
          <w:tcPr>
            <w:tcW w:w="998" w:type="dxa"/>
            <w:shd w:val="clear" w:color="000000" w:fill="FFFFFF"/>
            <w:vAlign w:val="center"/>
          </w:tcPr>
          <w:p w:rsidR="00A8175A" w:rsidRPr="005466CA" w:rsidRDefault="00A8175A" w:rsidP="005A6766">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A8175A" w:rsidRPr="005466CA" w:rsidRDefault="00A8175A" w:rsidP="000B5109">
            <w:pPr>
              <w:jc w:val="center"/>
              <w:rPr>
                <w:rFonts w:ascii="Calibri" w:hAnsi="Calibri"/>
                <w:color w:val="000000"/>
                <w:sz w:val="20"/>
                <w:szCs w:val="20"/>
              </w:rPr>
            </w:pPr>
          </w:p>
        </w:tc>
        <w:tc>
          <w:tcPr>
            <w:tcW w:w="999" w:type="dxa"/>
            <w:shd w:val="clear" w:color="000000" w:fill="FFFFFF"/>
            <w:vAlign w:val="center"/>
            <w:hideMark/>
          </w:tcPr>
          <w:p w:rsidR="00A8175A" w:rsidRPr="005466CA" w:rsidRDefault="00A8175A" w:rsidP="000B5109">
            <w:pPr>
              <w:jc w:val="center"/>
              <w:rPr>
                <w:rFonts w:ascii="Calibri" w:hAnsi="Calibri"/>
                <w:color w:val="000000"/>
                <w:sz w:val="20"/>
                <w:szCs w:val="20"/>
              </w:rPr>
            </w:pPr>
            <w:r>
              <w:rPr>
                <w:rFonts w:ascii="Calibri" w:hAnsi="Calibri"/>
                <w:color w:val="000000"/>
                <w:sz w:val="20"/>
                <w:szCs w:val="20"/>
              </w:rPr>
              <w:t>N</w:t>
            </w:r>
          </w:p>
        </w:tc>
      </w:tr>
      <w:tr w:rsidR="00A8175A" w:rsidTr="00F44739">
        <w:trPr>
          <w:trHeight w:val="765"/>
        </w:trPr>
        <w:tc>
          <w:tcPr>
            <w:tcW w:w="810" w:type="dxa"/>
            <w:shd w:val="clear" w:color="000000" w:fill="FFFFFF"/>
            <w:vAlign w:val="center"/>
            <w:hideMark/>
          </w:tcPr>
          <w:p w:rsidR="00A8175A" w:rsidRDefault="00A8175A" w:rsidP="00F44739">
            <w:pPr>
              <w:jc w:val="center"/>
              <w:rPr>
                <w:rFonts w:ascii="Calibri" w:hAnsi="Calibri"/>
                <w:color w:val="000000"/>
                <w:sz w:val="20"/>
                <w:szCs w:val="20"/>
              </w:rPr>
            </w:pPr>
            <w:r>
              <w:rPr>
                <w:rFonts w:ascii="Calibri" w:hAnsi="Calibri"/>
                <w:color w:val="000000"/>
                <w:sz w:val="20"/>
                <w:szCs w:val="20"/>
              </w:rPr>
              <w:t>QSURGN82</w:t>
            </w:r>
          </w:p>
        </w:tc>
        <w:tc>
          <w:tcPr>
            <w:tcW w:w="900" w:type="dxa"/>
            <w:shd w:val="clear" w:color="000000" w:fill="FFFFFF"/>
            <w:vAlign w:val="center"/>
            <w:hideMark/>
          </w:tcPr>
          <w:p w:rsidR="00A8175A" w:rsidRDefault="00A8175A" w:rsidP="000B5109">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A8175A" w:rsidRDefault="00A8175A" w:rsidP="000B5109">
            <w:pPr>
              <w:jc w:val="center"/>
              <w:rPr>
                <w:rFonts w:ascii="Calibri" w:hAnsi="Calibri"/>
                <w:color w:val="000000"/>
                <w:sz w:val="20"/>
                <w:szCs w:val="20"/>
              </w:rPr>
            </w:pPr>
            <w:proofErr w:type="spellStart"/>
            <w:r>
              <w:rPr>
                <w:rFonts w:ascii="Calibri" w:hAnsi="Calibri"/>
                <w:color w:val="000000"/>
                <w:sz w:val="20"/>
                <w:szCs w:val="20"/>
              </w:rPr>
              <w:t>TimeOutVerifComm</w:t>
            </w:r>
            <w:proofErr w:type="spellEnd"/>
          </w:p>
        </w:tc>
        <w:tc>
          <w:tcPr>
            <w:tcW w:w="1710" w:type="dxa"/>
            <w:shd w:val="clear" w:color="000000" w:fill="FFFFFF"/>
            <w:vAlign w:val="center"/>
            <w:hideMark/>
          </w:tcPr>
          <w:p w:rsidR="00A8175A" w:rsidRDefault="00A8175A" w:rsidP="000B5109">
            <w:pPr>
              <w:jc w:val="center"/>
              <w:rPr>
                <w:rFonts w:ascii="Calibri" w:hAnsi="Calibri"/>
                <w:color w:val="000000"/>
                <w:sz w:val="20"/>
                <w:szCs w:val="20"/>
              </w:rPr>
            </w:pPr>
            <w:r>
              <w:rPr>
                <w:rFonts w:ascii="Calibri" w:hAnsi="Calibri"/>
                <w:color w:val="000000"/>
                <w:sz w:val="20"/>
                <w:szCs w:val="20"/>
              </w:rPr>
              <w:t>TIME OUT VERIFIED COMMENTS</w:t>
            </w:r>
          </w:p>
        </w:tc>
        <w:tc>
          <w:tcPr>
            <w:tcW w:w="1080" w:type="dxa"/>
            <w:shd w:val="clear" w:color="000000" w:fill="FFFFFF"/>
            <w:vAlign w:val="center"/>
            <w:hideMark/>
          </w:tcPr>
          <w:p w:rsidR="00A8175A" w:rsidRDefault="00A8175A" w:rsidP="000B5109">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A8175A" w:rsidRDefault="00A8175A" w:rsidP="000B5109">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A8175A" w:rsidRDefault="00A8175A" w:rsidP="000B5109">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A8175A" w:rsidRDefault="00A8175A" w:rsidP="000B5109">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A8175A" w:rsidRDefault="00A8175A" w:rsidP="000B5109">
            <w:pPr>
              <w:jc w:val="center"/>
              <w:rPr>
                <w:rFonts w:ascii="Calibri" w:hAnsi="Calibri"/>
                <w:color w:val="000000"/>
                <w:sz w:val="20"/>
                <w:szCs w:val="20"/>
              </w:rPr>
            </w:pPr>
          </w:p>
        </w:tc>
        <w:tc>
          <w:tcPr>
            <w:tcW w:w="998" w:type="dxa"/>
            <w:shd w:val="clear" w:color="000000" w:fill="FFFFFF"/>
            <w:vAlign w:val="center"/>
          </w:tcPr>
          <w:p w:rsidR="00A8175A" w:rsidRDefault="00A8175A" w:rsidP="005A6766">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A8175A" w:rsidRDefault="00A8175A" w:rsidP="000B5109">
            <w:pPr>
              <w:jc w:val="center"/>
              <w:rPr>
                <w:rFonts w:ascii="Calibri" w:hAnsi="Calibri"/>
                <w:color w:val="000000"/>
                <w:sz w:val="20"/>
                <w:szCs w:val="20"/>
              </w:rPr>
            </w:pPr>
          </w:p>
        </w:tc>
        <w:tc>
          <w:tcPr>
            <w:tcW w:w="999" w:type="dxa"/>
            <w:shd w:val="clear" w:color="000000" w:fill="FFFFFF"/>
            <w:vAlign w:val="center"/>
            <w:hideMark/>
          </w:tcPr>
          <w:p w:rsidR="00A8175A" w:rsidRDefault="00A8175A" w:rsidP="000B5109">
            <w:pPr>
              <w:jc w:val="center"/>
              <w:rPr>
                <w:rFonts w:ascii="Calibri" w:hAnsi="Calibri"/>
                <w:color w:val="000000"/>
                <w:sz w:val="20"/>
                <w:szCs w:val="20"/>
              </w:rPr>
            </w:pPr>
            <w:r>
              <w:rPr>
                <w:rFonts w:ascii="Calibri" w:hAnsi="Calibri"/>
                <w:color w:val="000000"/>
                <w:sz w:val="20"/>
                <w:szCs w:val="20"/>
              </w:rPr>
              <w:t>N</w:t>
            </w:r>
          </w:p>
        </w:tc>
      </w:tr>
      <w:tr w:rsidR="00214AF9" w:rsidTr="00F44739">
        <w:trPr>
          <w:trHeight w:val="765"/>
        </w:trPr>
        <w:tc>
          <w:tcPr>
            <w:tcW w:w="81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N82</w:t>
            </w:r>
          </w:p>
        </w:tc>
        <w:tc>
          <w:tcPr>
            <w:tcW w:w="900" w:type="dxa"/>
            <w:shd w:val="clear" w:color="000000" w:fill="FFFFFF"/>
            <w:vAlign w:val="center"/>
          </w:tcPr>
          <w:p w:rsidR="00214AF9" w:rsidRPr="0055732A" w:rsidRDefault="00214AF9"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214AF9" w:rsidRPr="0055732A" w:rsidRDefault="00214AF9" w:rsidP="005C62BD">
            <w:pPr>
              <w:jc w:val="center"/>
              <w:rPr>
                <w:rFonts w:ascii="Calibri" w:hAnsi="Calibri"/>
                <w:color w:val="000000"/>
                <w:sz w:val="20"/>
                <w:szCs w:val="20"/>
              </w:rPr>
            </w:pPr>
          </w:p>
        </w:tc>
        <w:tc>
          <w:tcPr>
            <w:tcW w:w="998"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214AF9" w:rsidRPr="0055732A" w:rsidRDefault="00214AF9" w:rsidP="005C62BD">
            <w:pPr>
              <w:jc w:val="center"/>
              <w:rPr>
                <w:rFonts w:ascii="Calibri" w:hAnsi="Calibri"/>
                <w:color w:val="000000"/>
                <w:sz w:val="20"/>
                <w:szCs w:val="20"/>
              </w:rPr>
            </w:pPr>
          </w:p>
        </w:tc>
        <w:tc>
          <w:tcPr>
            <w:tcW w:w="999"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DD56CE" w:rsidTr="00DD56CE">
        <w:trPr>
          <w:trHeight w:val="765"/>
        </w:trPr>
        <w:tc>
          <w:tcPr>
            <w:tcW w:w="810" w:type="dxa"/>
            <w:shd w:val="clear" w:color="000000" w:fill="FFFFFF"/>
            <w:vAlign w:val="center"/>
            <w:hideMark/>
          </w:tcPr>
          <w:p w:rsidR="00DD56CE" w:rsidRDefault="00DD56CE" w:rsidP="000B5109">
            <w:pPr>
              <w:jc w:val="center"/>
              <w:rPr>
                <w:rFonts w:ascii="Calibri" w:hAnsi="Calibri"/>
                <w:b/>
                <w:bCs/>
                <w:color w:val="000000"/>
                <w:sz w:val="20"/>
                <w:szCs w:val="20"/>
              </w:rPr>
            </w:pPr>
            <w:r>
              <w:rPr>
                <w:rFonts w:ascii="Calibri" w:hAnsi="Calibri"/>
                <w:b/>
                <w:bCs/>
                <w:color w:val="000000"/>
                <w:sz w:val="20"/>
                <w:szCs w:val="20"/>
              </w:rPr>
              <w:lastRenderedPageBreak/>
              <w:t>Extract File</w:t>
            </w:r>
          </w:p>
        </w:tc>
        <w:tc>
          <w:tcPr>
            <w:tcW w:w="900" w:type="dxa"/>
            <w:shd w:val="clear" w:color="000000" w:fill="FFFFFF"/>
            <w:vAlign w:val="center"/>
            <w:hideMark/>
          </w:tcPr>
          <w:p w:rsidR="00DD56CE" w:rsidRDefault="00DD56CE" w:rsidP="000B5109">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DD56CE" w:rsidRDefault="00DD56CE" w:rsidP="000B5109">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DD56CE" w:rsidRDefault="003F21BC" w:rsidP="000B5109">
            <w:pPr>
              <w:jc w:val="center"/>
              <w:rPr>
                <w:rFonts w:ascii="Calibri" w:hAnsi="Calibri"/>
                <w:b/>
                <w:bCs/>
                <w:color w:val="000000"/>
                <w:sz w:val="20"/>
                <w:szCs w:val="20"/>
              </w:rPr>
            </w:pPr>
            <w:r>
              <w:rPr>
                <w:rFonts w:ascii="Calibri" w:hAnsi="Calibri"/>
                <w:b/>
                <w:bCs/>
                <w:color w:val="000000"/>
                <w:sz w:val="20"/>
                <w:szCs w:val="20"/>
              </w:rPr>
              <w:t>VistA</w:t>
            </w:r>
            <w:r w:rsidR="00DD56CE">
              <w:rPr>
                <w:rFonts w:ascii="Calibri" w:hAnsi="Calibri"/>
                <w:b/>
                <w:bCs/>
                <w:color w:val="000000"/>
                <w:sz w:val="20"/>
                <w:szCs w:val="20"/>
              </w:rPr>
              <w:t xml:space="preserve"> Field Name</w:t>
            </w:r>
          </w:p>
        </w:tc>
        <w:tc>
          <w:tcPr>
            <w:tcW w:w="1080" w:type="dxa"/>
            <w:shd w:val="clear" w:color="000000" w:fill="FFFFFF"/>
            <w:vAlign w:val="center"/>
            <w:hideMark/>
          </w:tcPr>
          <w:p w:rsidR="00DD56CE" w:rsidRDefault="00DD56CE" w:rsidP="000B5109">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DD56CE" w:rsidRDefault="00DD56CE" w:rsidP="000B5109">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DD56CE" w:rsidRDefault="00DD56CE" w:rsidP="000B5109">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DD56CE" w:rsidRDefault="00DD56CE" w:rsidP="000B5109">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DD56CE" w:rsidRPr="00582D02" w:rsidRDefault="00DD56CE" w:rsidP="000B5109">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DD56CE" w:rsidRDefault="002350BD" w:rsidP="00DD56CE">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DD56CE" w:rsidRDefault="00DD56CE" w:rsidP="000B5109">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DD56CE" w:rsidRDefault="00DD56CE" w:rsidP="000B5109">
            <w:pPr>
              <w:jc w:val="center"/>
              <w:rPr>
                <w:rFonts w:ascii="Calibri" w:hAnsi="Calibri"/>
                <w:b/>
                <w:bCs/>
                <w:color w:val="000000"/>
                <w:sz w:val="20"/>
                <w:szCs w:val="20"/>
              </w:rPr>
            </w:pPr>
            <w:r>
              <w:rPr>
                <w:rFonts w:ascii="Calibri" w:hAnsi="Calibri"/>
                <w:b/>
                <w:bCs/>
                <w:color w:val="000000"/>
                <w:sz w:val="20"/>
                <w:szCs w:val="20"/>
              </w:rPr>
              <w:t>Repetition</w:t>
            </w:r>
          </w:p>
        </w:tc>
      </w:tr>
      <w:tr w:rsidR="009F7FD9" w:rsidTr="00B31C4B">
        <w:trPr>
          <w:trHeight w:val="765"/>
        </w:trPr>
        <w:tc>
          <w:tcPr>
            <w:tcW w:w="810" w:type="dxa"/>
            <w:shd w:val="clear" w:color="000000" w:fill="FFFFFF"/>
            <w:vAlign w:val="center"/>
            <w:hideMark/>
          </w:tcPr>
          <w:p w:rsidR="009F7FD9" w:rsidRDefault="009F7FD9" w:rsidP="00B31C4B">
            <w:pPr>
              <w:jc w:val="center"/>
            </w:pPr>
            <w:r w:rsidRPr="0078407E">
              <w:rPr>
                <w:rFonts w:ascii="Calibri" w:hAnsi="Calibri"/>
                <w:color w:val="000000"/>
                <w:sz w:val="20"/>
                <w:szCs w:val="20"/>
              </w:rPr>
              <w:t>QSURGN83</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0B5109">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7A17C1" w:rsidP="00DD56C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Y</w:t>
            </w:r>
          </w:p>
        </w:tc>
      </w:tr>
      <w:tr w:rsidR="009F7FD9" w:rsidTr="00B31C4B">
        <w:trPr>
          <w:trHeight w:val="765"/>
        </w:trPr>
        <w:tc>
          <w:tcPr>
            <w:tcW w:w="810" w:type="dxa"/>
            <w:shd w:val="clear" w:color="000000" w:fill="FFFFFF"/>
            <w:vAlign w:val="center"/>
            <w:hideMark/>
          </w:tcPr>
          <w:p w:rsidR="009F7FD9" w:rsidRDefault="009F7FD9" w:rsidP="00B31C4B">
            <w:pPr>
              <w:jc w:val="center"/>
            </w:pPr>
            <w:r w:rsidRPr="0078407E">
              <w:rPr>
                <w:rFonts w:ascii="Calibri" w:hAnsi="Calibri"/>
                <w:color w:val="000000"/>
                <w:sz w:val="20"/>
                <w:szCs w:val="20"/>
              </w:rPr>
              <w:t>QSURGN83</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7A17C1" w:rsidP="00DD56C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Pr>
                <w:rFonts w:ascii="Calibri" w:hAnsi="Calibri"/>
                <w:color w:val="000000"/>
                <w:sz w:val="20"/>
                <w:szCs w:val="20"/>
              </w:rPr>
              <w:t>N</w:t>
            </w:r>
          </w:p>
        </w:tc>
      </w:tr>
      <w:tr w:rsidR="00600D91" w:rsidTr="00B31C4B">
        <w:trPr>
          <w:trHeight w:val="765"/>
        </w:trPr>
        <w:tc>
          <w:tcPr>
            <w:tcW w:w="810" w:type="dxa"/>
            <w:shd w:val="clear" w:color="000000" w:fill="FFFFFF"/>
            <w:vAlign w:val="center"/>
            <w:hideMark/>
          </w:tcPr>
          <w:p w:rsidR="00600D91" w:rsidRDefault="00600D91" w:rsidP="00B31C4B">
            <w:pPr>
              <w:jc w:val="center"/>
              <w:rPr>
                <w:rFonts w:ascii="Calibri" w:hAnsi="Calibri"/>
                <w:bCs/>
                <w:color w:val="000000"/>
                <w:sz w:val="20"/>
                <w:szCs w:val="20"/>
              </w:rPr>
            </w:pPr>
            <w:r>
              <w:rPr>
                <w:rFonts w:ascii="Calibri" w:hAnsi="Calibri"/>
                <w:bCs/>
                <w:color w:val="000000"/>
                <w:sz w:val="20"/>
                <w:szCs w:val="20"/>
              </w:rPr>
              <w:t>QSURGN83</w:t>
            </w:r>
          </w:p>
        </w:tc>
        <w:tc>
          <w:tcPr>
            <w:tcW w:w="900" w:type="dxa"/>
            <w:shd w:val="clear" w:color="000000" w:fill="FFFFFF"/>
            <w:vAlign w:val="center"/>
            <w:hideMark/>
          </w:tcPr>
          <w:p w:rsidR="00600D91" w:rsidRPr="005466CA" w:rsidRDefault="00600D91"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600D91" w:rsidRPr="00582D02" w:rsidRDefault="00B03959"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600D91" w:rsidRPr="00582D02" w:rsidRDefault="00600D91" w:rsidP="00CF5084">
            <w:pPr>
              <w:jc w:val="center"/>
              <w:rPr>
                <w:rFonts w:ascii="Calibri" w:hAnsi="Calibri"/>
                <w:color w:val="000000"/>
                <w:sz w:val="20"/>
                <w:szCs w:val="20"/>
              </w:rPr>
            </w:pPr>
          </w:p>
        </w:tc>
        <w:tc>
          <w:tcPr>
            <w:tcW w:w="998" w:type="dxa"/>
            <w:shd w:val="clear" w:color="000000" w:fill="FFFFFF"/>
            <w:vAlign w:val="center"/>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600D91" w:rsidRPr="00582D02" w:rsidRDefault="00600D91" w:rsidP="00CF5084">
            <w:pPr>
              <w:jc w:val="center"/>
              <w:rPr>
                <w:rFonts w:ascii="Calibri" w:hAnsi="Calibri"/>
                <w:color w:val="000000"/>
                <w:sz w:val="20"/>
                <w:szCs w:val="20"/>
              </w:rPr>
            </w:pPr>
          </w:p>
        </w:tc>
        <w:tc>
          <w:tcPr>
            <w:tcW w:w="999"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N</w:t>
            </w:r>
          </w:p>
        </w:tc>
      </w:tr>
      <w:tr w:rsidR="00600D91" w:rsidTr="00B31C4B">
        <w:trPr>
          <w:trHeight w:val="765"/>
        </w:trPr>
        <w:tc>
          <w:tcPr>
            <w:tcW w:w="810" w:type="dxa"/>
            <w:shd w:val="clear" w:color="000000" w:fill="FFFFFF"/>
            <w:vAlign w:val="center"/>
            <w:hideMark/>
          </w:tcPr>
          <w:p w:rsidR="00600D91" w:rsidRDefault="00600D91" w:rsidP="00B31C4B">
            <w:pPr>
              <w:jc w:val="center"/>
            </w:pPr>
            <w:r w:rsidRPr="0078407E">
              <w:rPr>
                <w:rFonts w:ascii="Calibri" w:hAnsi="Calibri"/>
                <w:color w:val="000000"/>
                <w:sz w:val="20"/>
                <w:szCs w:val="20"/>
              </w:rPr>
              <w:t>QSURGN83</w:t>
            </w:r>
          </w:p>
        </w:tc>
        <w:tc>
          <w:tcPr>
            <w:tcW w:w="90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SUBIEN</w:t>
            </w:r>
            <w:r w:rsidR="00F44739" w:rsidRPr="00F44739">
              <w:rPr>
                <w:rFonts w:ascii="Calibri" w:hAnsi="Calibri"/>
                <w:color w:val="000000"/>
                <w:sz w:val="20"/>
                <w:szCs w:val="20"/>
              </w:rPr>
              <w:t>(83)</w:t>
            </w:r>
          </w:p>
        </w:tc>
        <w:tc>
          <w:tcPr>
            <w:tcW w:w="171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600D91" w:rsidRPr="005466CA" w:rsidRDefault="00600D91" w:rsidP="000B5109">
            <w:pPr>
              <w:jc w:val="center"/>
              <w:rPr>
                <w:rFonts w:ascii="Calibri" w:hAnsi="Calibri"/>
                <w:color w:val="000000"/>
                <w:sz w:val="20"/>
                <w:szCs w:val="20"/>
              </w:rPr>
            </w:pPr>
          </w:p>
        </w:tc>
        <w:tc>
          <w:tcPr>
            <w:tcW w:w="998" w:type="dxa"/>
            <w:shd w:val="clear" w:color="000000" w:fill="FFFFFF"/>
            <w:vAlign w:val="center"/>
          </w:tcPr>
          <w:p w:rsidR="00600D91" w:rsidRPr="005466CA" w:rsidRDefault="00600D91" w:rsidP="00DD56C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600D91" w:rsidRPr="005466CA" w:rsidRDefault="00600D91" w:rsidP="000B5109">
            <w:pPr>
              <w:jc w:val="center"/>
              <w:rPr>
                <w:rFonts w:ascii="Calibri" w:hAnsi="Calibri"/>
                <w:color w:val="000000"/>
                <w:sz w:val="20"/>
                <w:szCs w:val="20"/>
              </w:rPr>
            </w:pPr>
          </w:p>
        </w:tc>
        <w:tc>
          <w:tcPr>
            <w:tcW w:w="999"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N</w:t>
            </w:r>
          </w:p>
        </w:tc>
      </w:tr>
      <w:tr w:rsidR="00600D91" w:rsidTr="00B31C4B">
        <w:trPr>
          <w:trHeight w:val="765"/>
        </w:trPr>
        <w:tc>
          <w:tcPr>
            <w:tcW w:w="810" w:type="dxa"/>
            <w:shd w:val="clear" w:color="000000" w:fill="FFFFFF"/>
            <w:vAlign w:val="center"/>
            <w:hideMark/>
          </w:tcPr>
          <w:p w:rsidR="00600D91" w:rsidRDefault="00600D91" w:rsidP="00B31C4B">
            <w:pPr>
              <w:jc w:val="center"/>
              <w:rPr>
                <w:rFonts w:ascii="Calibri" w:hAnsi="Calibri"/>
                <w:color w:val="000000"/>
                <w:sz w:val="20"/>
                <w:szCs w:val="20"/>
              </w:rPr>
            </w:pPr>
            <w:r>
              <w:rPr>
                <w:rFonts w:ascii="Calibri" w:hAnsi="Calibri"/>
                <w:color w:val="000000"/>
                <w:sz w:val="20"/>
                <w:szCs w:val="20"/>
              </w:rPr>
              <w:t>QSURGN83</w:t>
            </w:r>
          </w:p>
        </w:tc>
        <w:tc>
          <w:tcPr>
            <w:tcW w:w="90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600D91" w:rsidRDefault="00600D91" w:rsidP="000B5109">
            <w:pPr>
              <w:jc w:val="center"/>
              <w:rPr>
                <w:rFonts w:ascii="Calibri" w:hAnsi="Calibri"/>
                <w:color w:val="000000"/>
                <w:sz w:val="20"/>
                <w:szCs w:val="20"/>
              </w:rPr>
            </w:pPr>
            <w:proofErr w:type="spellStart"/>
            <w:r>
              <w:rPr>
                <w:rFonts w:ascii="Calibri" w:hAnsi="Calibri"/>
                <w:color w:val="000000"/>
                <w:sz w:val="20"/>
                <w:szCs w:val="20"/>
              </w:rPr>
              <w:t>ImageConfComm</w:t>
            </w:r>
            <w:proofErr w:type="spellEnd"/>
          </w:p>
        </w:tc>
        <w:tc>
          <w:tcPr>
            <w:tcW w:w="171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IMAGING CONFIRMED COMMENTS</w:t>
            </w:r>
          </w:p>
        </w:tc>
        <w:tc>
          <w:tcPr>
            <w:tcW w:w="108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600D91" w:rsidRDefault="00600D91" w:rsidP="000B5109">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600D91" w:rsidRDefault="00600D91" w:rsidP="000B5109">
            <w:pPr>
              <w:jc w:val="center"/>
              <w:rPr>
                <w:rFonts w:ascii="Calibri" w:hAnsi="Calibri"/>
                <w:color w:val="000000"/>
                <w:sz w:val="20"/>
                <w:szCs w:val="20"/>
              </w:rPr>
            </w:pPr>
          </w:p>
        </w:tc>
        <w:tc>
          <w:tcPr>
            <w:tcW w:w="998" w:type="dxa"/>
            <w:shd w:val="clear" w:color="000000" w:fill="FFFFFF"/>
            <w:vAlign w:val="center"/>
          </w:tcPr>
          <w:p w:rsidR="00600D91" w:rsidRDefault="00600D91" w:rsidP="00DD56CE">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600D91" w:rsidRDefault="00600D91" w:rsidP="000B5109">
            <w:pPr>
              <w:jc w:val="center"/>
              <w:rPr>
                <w:rFonts w:ascii="Calibri" w:hAnsi="Calibri"/>
                <w:color w:val="000000"/>
                <w:sz w:val="20"/>
                <w:szCs w:val="20"/>
              </w:rPr>
            </w:pPr>
          </w:p>
        </w:tc>
        <w:tc>
          <w:tcPr>
            <w:tcW w:w="999"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N</w:t>
            </w:r>
          </w:p>
        </w:tc>
      </w:tr>
      <w:tr w:rsidR="00214AF9" w:rsidTr="00B31C4B">
        <w:trPr>
          <w:trHeight w:val="765"/>
        </w:trPr>
        <w:tc>
          <w:tcPr>
            <w:tcW w:w="810" w:type="dxa"/>
            <w:shd w:val="clear" w:color="000000" w:fill="FFFFFF"/>
            <w:vAlign w:val="center"/>
          </w:tcPr>
          <w:p w:rsidR="00214AF9" w:rsidRPr="0055732A" w:rsidRDefault="00214AF9" w:rsidP="00E63C9E">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N8</w:t>
            </w:r>
            <w:r w:rsidR="00E63C9E">
              <w:rPr>
                <w:rFonts w:ascii="Calibri" w:hAnsi="Calibri"/>
                <w:color w:val="000000"/>
                <w:sz w:val="20"/>
                <w:szCs w:val="20"/>
              </w:rPr>
              <w:t>3</w:t>
            </w:r>
          </w:p>
        </w:tc>
        <w:tc>
          <w:tcPr>
            <w:tcW w:w="900" w:type="dxa"/>
            <w:shd w:val="clear" w:color="000000" w:fill="FFFFFF"/>
            <w:vAlign w:val="center"/>
          </w:tcPr>
          <w:p w:rsidR="00214AF9" w:rsidRPr="0055732A" w:rsidRDefault="00214AF9"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214AF9" w:rsidRPr="0055732A" w:rsidRDefault="00214AF9" w:rsidP="005C62BD">
            <w:pPr>
              <w:jc w:val="center"/>
              <w:rPr>
                <w:rFonts w:ascii="Calibri" w:hAnsi="Calibri"/>
                <w:color w:val="000000"/>
                <w:sz w:val="20"/>
                <w:szCs w:val="20"/>
              </w:rPr>
            </w:pPr>
          </w:p>
        </w:tc>
        <w:tc>
          <w:tcPr>
            <w:tcW w:w="998"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214AF9" w:rsidRPr="0055732A" w:rsidRDefault="00214AF9" w:rsidP="005C62BD">
            <w:pPr>
              <w:jc w:val="center"/>
              <w:rPr>
                <w:rFonts w:ascii="Calibri" w:hAnsi="Calibri"/>
                <w:color w:val="000000"/>
                <w:sz w:val="20"/>
                <w:szCs w:val="20"/>
              </w:rPr>
            </w:pPr>
          </w:p>
        </w:tc>
        <w:tc>
          <w:tcPr>
            <w:tcW w:w="999" w:type="dxa"/>
            <w:shd w:val="clear" w:color="000000" w:fill="FFFFFF"/>
            <w:vAlign w:val="center"/>
          </w:tcPr>
          <w:p w:rsidR="00214AF9" w:rsidRPr="0055732A" w:rsidRDefault="00214AF9" w:rsidP="005C62BD">
            <w:pPr>
              <w:jc w:val="center"/>
              <w:rPr>
                <w:rFonts w:ascii="Calibri" w:hAnsi="Calibri"/>
                <w:color w:val="000000"/>
                <w:sz w:val="20"/>
                <w:szCs w:val="20"/>
              </w:rPr>
            </w:pPr>
            <w:r w:rsidRPr="0055732A">
              <w:rPr>
                <w:rFonts w:ascii="Calibri" w:hAnsi="Calibri"/>
                <w:color w:val="000000"/>
                <w:sz w:val="20"/>
                <w:szCs w:val="20"/>
              </w:rPr>
              <w:t>N</w:t>
            </w:r>
          </w:p>
        </w:tc>
      </w:tr>
    </w:tbl>
    <w:p w:rsidR="005001F8" w:rsidRDefault="005001F8"/>
    <w:p w:rsidR="00214AF9" w:rsidRDefault="00214AF9"/>
    <w:p w:rsidR="00214AF9" w:rsidRDefault="00214AF9"/>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C508C3" w:rsidTr="00C508C3">
        <w:trPr>
          <w:trHeight w:val="765"/>
        </w:trPr>
        <w:tc>
          <w:tcPr>
            <w:tcW w:w="810" w:type="dxa"/>
            <w:shd w:val="clear" w:color="000000" w:fill="FFFFFF"/>
            <w:vAlign w:val="center"/>
            <w:hideMark/>
          </w:tcPr>
          <w:p w:rsidR="00C508C3" w:rsidRDefault="00C508C3" w:rsidP="000B5109">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C508C3" w:rsidRDefault="00C508C3" w:rsidP="000B5109">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C508C3" w:rsidRDefault="00C508C3" w:rsidP="000B5109">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C508C3" w:rsidRDefault="003F21BC" w:rsidP="000B5109">
            <w:pPr>
              <w:jc w:val="center"/>
              <w:rPr>
                <w:rFonts w:ascii="Calibri" w:hAnsi="Calibri"/>
                <w:b/>
                <w:bCs/>
                <w:color w:val="000000"/>
                <w:sz w:val="20"/>
                <w:szCs w:val="20"/>
              </w:rPr>
            </w:pPr>
            <w:r>
              <w:rPr>
                <w:rFonts w:ascii="Calibri" w:hAnsi="Calibri"/>
                <w:b/>
                <w:bCs/>
                <w:color w:val="000000"/>
                <w:sz w:val="20"/>
                <w:szCs w:val="20"/>
              </w:rPr>
              <w:t>VistA</w:t>
            </w:r>
            <w:r w:rsidR="00C508C3">
              <w:rPr>
                <w:rFonts w:ascii="Calibri" w:hAnsi="Calibri"/>
                <w:b/>
                <w:bCs/>
                <w:color w:val="000000"/>
                <w:sz w:val="20"/>
                <w:szCs w:val="20"/>
              </w:rPr>
              <w:t xml:space="preserve"> Field Name</w:t>
            </w:r>
          </w:p>
        </w:tc>
        <w:tc>
          <w:tcPr>
            <w:tcW w:w="1080" w:type="dxa"/>
            <w:shd w:val="clear" w:color="000000" w:fill="FFFFFF"/>
            <w:vAlign w:val="center"/>
            <w:hideMark/>
          </w:tcPr>
          <w:p w:rsidR="00C508C3" w:rsidRDefault="00C508C3" w:rsidP="000B5109">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C508C3" w:rsidRDefault="00C508C3" w:rsidP="000B5109">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C508C3" w:rsidRDefault="00C508C3" w:rsidP="000B5109">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C508C3" w:rsidRDefault="00C508C3" w:rsidP="000B5109">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C508C3" w:rsidRPr="00582D02" w:rsidRDefault="00C508C3" w:rsidP="000B5109">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C508C3" w:rsidRDefault="00C508C3" w:rsidP="00C508C3">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C508C3" w:rsidRDefault="00C508C3" w:rsidP="000B5109">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C508C3" w:rsidRDefault="00C508C3" w:rsidP="000B5109">
            <w:pPr>
              <w:jc w:val="center"/>
              <w:rPr>
                <w:rFonts w:ascii="Calibri" w:hAnsi="Calibri"/>
                <w:b/>
                <w:bCs/>
                <w:color w:val="000000"/>
                <w:sz w:val="20"/>
                <w:szCs w:val="20"/>
              </w:rPr>
            </w:pPr>
            <w:r>
              <w:rPr>
                <w:rFonts w:ascii="Calibri" w:hAnsi="Calibri"/>
                <w:b/>
                <w:bCs/>
                <w:color w:val="000000"/>
                <w:sz w:val="20"/>
                <w:szCs w:val="20"/>
              </w:rPr>
              <w:t>Repetition</w:t>
            </w:r>
          </w:p>
        </w:tc>
      </w:tr>
      <w:tr w:rsidR="009F7FD9" w:rsidTr="00B31C4B">
        <w:trPr>
          <w:trHeight w:val="765"/>
        </w:trPr>
        <w:tc>
          <w:tcPr>
            <w:tcW w:w="810" w:type="dxa"/>
            <w:shd w:val="clear" w:color="000000" w:fill="FFFFFF"/>
            <w:vAlign w:val="center"/>
            <w:hideMark/>
          </w:tcPr>
          <w:p w:rsidR="009F7FD9" w:rsidRDefault="009F7FD9" w:rsidP="00B31C4B">
            <w:pPr>
              <w:jc w:val="center"/>
            </w:pPr>
            <w:r w:rsidRPr="00280A8D">
              <w:rPr>
                <w:rFonts w:ascii="Calibri" w:hAnsi="Calibri"/>
                <w:color w:val="000000"/>
                <w:sz w:val="20"/>
                <w:szCs w:val="20"/>
              </w:rPr>
              <w:t>QSURGN84</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9F7FD9" w:rsidRPr="005466CA" w:rsidRDefault="002D4362" w:rsidP="000B5109">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7A17C1" w:rsidP="00C508C3">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Y</w:t>
            </w:r>
          </w:p>
        </w:tc>
      </w:tr>
      <w:tr w:rsidR="009F7FD9" w:rsidTr="00B31C4B">
        <w:trPr>
          <w:trHeight w:val="765"/>
        </w:trPr>
        <w:tc>
          <w:tcPr>
            <w:tcW w:w="810" w:type="dxa"/>
            <w:shd w:val="clear" w:color="000000" w:fill="FFFFFF"/>
            <w:vAlign w:val="center"/>
            <w:hideMark/>
          </w:tcPr>
          <w:p w:rsidR="009F7FD9" w:rsidRDefault="009F7FD9" w:rsidP="00B31C4B">
            <w:pPr>
              <w:jc w:val="center"/>
            </w:pPr>
            <w:r w:rsidRPr="00280A8D">
              <w:rPr>
                <w:rFonts w:ascii="Calibri" w:hAnsi="Calibri"/>
                <w:color w:val="000000"/>
                <w:sz w:val="20"/>
                <w:szCs w:val="20"/>
              </w:rPr>
              <w:t>QSURGN84</w:t>
            </w:r>
          </w:p>
        </w:tc>
        <w:tc>
          <w:tcPr>
            <w:tcW w:w="90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9F7FD9" w:rsidRPr="005466CA" w:rsidRDefault="009F7FD9"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9F7FD9" w:rsidRPr="005466CA" w:rsidRDefault="009F7FD9" w:rsidP="000B5109">
            <w:pPr>
              <w:jc w:val="center"/>
              <w:rPr>
                <w:rFonts w:ascii="Calibri" w:hAnsi="Calibri"/>
                <w:color w:val="000000"/>
                <w:sz w:val="20"/>
                <w:szCs w:val="20"/>
              </w:rPr>
            </w:pPr>
          </w:p>
        </w:tc>
        <w:tc>
          <w:tcPr>
            <w:tcW w:w="998" w:type="dxa"/>
            <w:shd w:val="clear" w:color="000000" w:fill="FFFFFF"/>
            <w:vAlign w:val="center"/>
          </w:tcPr>
          <w:p w:rsidR="009F7FD9" w:rsidRPr="005466CA" w:rsidRDefault="007A17C1" w:rsidP="00C508C3">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9F7FD9" w:rsidRPr="005466CA" w:rsidRDefault="009F7FD9" w:rsidP="000B5109">
            <w:pPr>
              <w:jc w:val="center"/>
              <w:rPr>
                <w:rFonts w:ascii="Calibri" w:hAnsi="Calibri"/>
                <w:color w:val="000000"/>
                <w:sz w:val="20"/>
                <w:szCs w:val="20"/>
              </w:rPr>
            </w:pPr>
          </w:p>
        </w:tc>
        <w:tc>
          <w:tcPr>
            <w:tcW w:w="999" w:type="dxa"/>
            <w:shd w:val="clear" w:color="000000" w:fill="FFFFFF"/>
            <w:vAlign w:val="center"/>
            <w:hideMark/>
          </w:tcPr>
          <w:p w:rsidR="009F7FD9" w:rsidRPr="005466CA" w:rsidRDefault="009F7FD9" w:rsidP="000B5109">
            <w:pPr>
              <w:jc w:val="center"/>
              <w:rPr>
                <w:rFonts w:ascii="Calibri" w:hAnsi="Calibri"/>
                <w:color w:val="000000"/>
                <w:sz w:val="20"/>
                <w:szCs w:val="20"/>
              </w:rPr>
            </w:pPr>
            <w:r>
              <w:rPr>
                <w:rFonts w:ascii="Calibri" w:hAnsi="Calibri"/>
                <w:color w:val="000000"/>
                <w:sz w:val="20"/>
                <w:szCs w:val="20"/>
              </w:rPr>
              <w:t>N</w:t>
            </w:r>
          </w:p>
        </w:tc>
      </w:tr>
      <w:tr w:rsidR="00600D91" w:rsidTr="00B31C4B">
        <w:trPr>
          <w:trHeight w:val="765"/>
        </w:trPr>
        <w:tc>
          <w:tcPr>
            <w:tcW w:w="810" w:type="dxa"/>
            <w:shd w:val="clear" w:color="000000" w:fill="FFFFFF"/>
            <w:vAlign w:val="center"/>
            <w:hideMark/>
          </w:tcPr>
          <w:p w:rsidR="00600D91" w:rsidRDefault="00600D91" w:rsidP="00B31C4B">
            <w:pPr>
              <w:jc w:val="center"/>
              <w:rPr>
                <w:rFonts w:ascii="Calibri" w:hAnsi="Calibri"/>
                <w:bCs/>
                <w:color w:val="000000"/>
                <w:sz w:val="20"/>
                <w:szCs w:val="20"/>
              </w:rPr>
            </w:pPr>
            <w:r>
              <w:rPr>
                <w:rFonts w:ascii="Calibri" w:hAnsi="Calibri"/>
                <w:bCs/>
                <w:color w:val="000000"/>
                <w:sz w:val="20"/>
                <w:szCs w:val="20"/>
              </w:rPr>
              <w:t>QSURGN84</w:t>
            </w:r>
          </w:p>
        </w:tc>
        <w:tc>
          <w:tcPr>
            <w:tcW w:w="900" w:type="dxa"/>
            <w:shd w:val="clear" w:color="000000" w:fill="FFFFFF"/>
            <w:vAlign w:val="center"/>
            <w:hideMark/>
          </w:tcPr>
          <w:p w:rsidR="00600D91" w:rsidRPr="005466CA" w:rsidRDefault="00600D91"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600D91" w:rsidRPr="00582D02" w:rsidRDefault="003C274C"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600D91" w:rsidRPr="00582D02" w:rsidRDefault="00600D91" w:rsidP="00CF5084">
            <w:pPr>
              <w:jc w:val="center"/>
              <w:rPr>
                <w:rFonts w:ascii="Calibri" w:hAnsi="Calibri"/>
                <w:color w:val="000000"/>
                <w:sz w:val="20"/>
                <w:szCs w:val="20"/>
              </w:rPr>
            </w:pPr>
          </w:p>
        </w:tc>
        <w:tc>
          <w:tcPr>
            <w:tcW w:w="998" w:type="dxa"/>
            <w:shd w:val="clear" w:color="000000" w:fill="FFFFFF"/>
            <w:vAlign w:val="center"/>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600D91" w:rsidRPr="00582D02" w:rsidRDefault="00600D91" w:rsidP="00CF5084">
            <w:pPr>
              <w:jc w:val="center"/>
              <w:rPr>
                <w:rFonts w:ascii="Calibri" w:hAnsi="Calibri"/>
                <w:color w:val="000000"/>
                <w:sz w:val="20"/>
                <w:szCs w:val="20"/>
              </w:rPr>
            </w:pPr>
          </w:p>
        </w:tc>
        <w:tc>
          <w:tcPr>
            <w:tcW w:w="999" w:type="dxa"/>
            <w:shd w:val="clear" w:color="000000" w:fill="FFFFFF"/>
            <w:vAlign w:val="center"/>
            <w:hideMark/>
          </w:tcPr>
          <w:p w:rsidR="00600D91" w:rsidRPr="00582D02" w:rsidRDefault="003E6E18" w:rsidP="00CF5084">
            <w:pPr>
              <w:jc w:val="center"/>
              <w:rPr>
                <w:rFonts w:ascii="Calibri" w:hAnsi="Calibri"/>
                <w:color w:val="000000"/>
                <w:sz w:val="20"/>
                <w:szCs w:val="20"/>
              </w:rPr>
            </w:pPr>
            <w:r>
              <w:rPr>
                <w:rFonts w:ascii="Calibri" w:hAnsi="Calibri"/>
                <w:color w:val="000000"/>
                <w:sz w:val="20"/>
                <w:szCs w:val="20"/>
              </w:rPr>
              <w:t>N</w:t>
            </w:r>
          </w:p>
        </w:tc>
      </w:tr>
      <w:tr w:rsidR="00600D91" w:rsidTr="00B31C4B">
        <w:trPr>
          <w:trHeight w:val="765"/>
        </w:trPr>
        <w:tc>
          <w:tcPr>
            <w:tcW w:w="810" w:type="dxa"/>
            <w:shd w:val="clear" w:color="000000" w:fill="FFFFFF"/>
            <w:vAlign w:val="center"/>
            <w:hideMark/>
          </w:tcPr>
          <w:p w:rsidR="00600D91" w:rsidRDefault="00600D91" w:rsidP="00B31C4B">
            <w:pPr>
              <w:jc w:val="center"/>
            </w:pPr>
            <w:r w:rsidRPr="00280A8D">
              <w:rPr>
                <w:rFonts w:ascii="Calibri" w:hAnsi="Calibri"/>
                <w:color w:val="000000"/>
                <w:sz w:val="20"/>
                <w:szCs w:val="20"/>
              </w:rPr>
              <w:t>QSURGN84</w:t>
            </w:r>
          </w:p>
        </w:tc>
        <w:tc>
          <w:tcPr>
            <w:tcW w:w="900" w:type="dxa"/>
            <w:shd w:val="clear" w:color="000000" w:fill="FFFFFF"/>
            <w:vAlign w:val="center"/>
            <w:hideMark/>
          </w:tcPr>
          <w:p w:rsidR="00600D91" w:rsidRPr="005466CA" w:rsidRDefault="002F068D" w:rsidP="000B5109">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SUBIEN</w:t>
            </w:r>
            <w:r w:rsidR="00852628" w:rsidRPr="00852628">
              <w:rPr>
                <w:rFonts w:ascii="Calibri" w:hAnsi="Calibri"/>
                <w:color w:val="000000"/>
                <w:sz w:val="20"/>
                <w:szCs w:val="20"/>
              </w:rPr>
              <w:t>(84)</w:t>
            </w:r>
          </w:p>
        </w:tc>
        <w:tc>
          <w:tcPr>
            <w:tcW w:w="171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600D91" w:rsidRPr="005466CA" w:rsidRDefault="00600D91" w:rsidP="000B5109">
            <w:pPr>
              <w:jc w:val="center"/>
              <w:rPr>
                <w:rFonts w:ascii="Calibri" w:hAnsi="Calibri"/>
                <w:color w:val="000000"/>
                <w:sz w:val="20"/>
                <w:szCs w:val="20"/>
              </w:rPr>
            </w:pPr>
          </w:p>
        </w:tc>
        <w:tc>
          <w:tcPr>
            <w:tcW w:w="998" w:type="dxa"/>
            <w:shd w:val="clear" w:color="000000" w:fill="FFFFFF"/>
            <w:vAlign w:val="center"/>
          </w:tcPr>
          <w:p w:rsidR="00600D91" w:rsidRPr="005466CA" w:rsidRDefault="00600D91" w:rsidP="00C508C3">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600D91" w:rsidRPr="005466CA" w:rsidRDefault="00600D91" w:rsidP="000B5109">
            <w:pPr>
              <w:jc w:val="center"/>
              <w:rPr>
                <w:rFonts w:ascii="Calibri" w:hAnsi="Calibri"/>
                <w:color w:val="000000"/>
                <w:sz w:val="20"/>
                <w:szCs w:val="20"/>
              </w:rPr>
            </w:pPr>
          </w:p>
        </w:tc>
        <w:tc>
          <w:tcPr>
            <w:tcW w:w="999"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N</w:t>
            </w:r>
          </w:p>
        </w:tc>
      </w:tr>
      <w:tr w:rsidR="00600D91" w:rsidTr="00B31C4B">
        <w:trPr>
          <w:trHeight w:val="765"/>
        </w:trPr>
        <w:tc>
          <w:tcPr>
            <w:tcW w:w="810" w:type="dxa"/>
            <w:shd w:val="clear" w:color="000000" w:fill="FFFFFF"/>
            <w:vAlign w:val="center"/>
            <w:hideMark/>
          </w:tcPr>
          <w:p w:rsidR="00600D91" w:rsidRDefault="00600D91" w:rsidP="00B31C4B">
            <w:pPr>
              <w:jc w:val="center"/>
              <w:rPr>
                <w:rFonts w:ascii="Calibri" w:hAnsi="Calibri"/>
                <w:color w:val="000000"/>
                <w:sz w:val="20"/>
                <w:szCs w:val="20"/>
              </w:rPr>
            </w:pPr>
            <w:r>
              <w:rPr>
                <w:rFonts w:ascii="Calibri" w:hAnsi="Calibri"/>
                <w:color w:val="000000"/>
                <w:sz w:val="20"/>
                <w:szCs w:val="20"/>
              </w:rPr>
              <w:t>QSURGN84</w:t>
            </w:r>
          </w:p>
        </w:tc>
        <w:tc>
          <w:tcPr>
            <w:tcW w:w="900" w:type="dxa"/>
            <w:shd w:val="clear" w:color="000000" w:fill="FFFFFF"/>
            <w:vAlign w:val="center"/>
            <w:hideMark/>
          </w:tcPr>
          <w:p w:rsidR="00600D91" w:rsidRDefault="002F068D" w:rsidP="000B5109">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600D91" w:rsidRDefault="00600D91" w:rsidP="000B5109">
            <w:pPr>
              <w:jc w:val="center"/>
              <w:rPr>
                <w:rFonts w:ascii="Calibri" w:hAnsi="Calibri"/>
                <w:color w:val="000000"/>
                <w:sz w:val="20"/>
                <w:szCs w:val="20"/>
              </w:rPr>
            </w:pPr>
            <w:proofErr w:type="spellStart"/>
            <w:r>
              <w:rPr>
                <w:rFonts w:ascii="Calibri" w:hAnsi="Calibri"/>
                <w:color w:val="000000"/>
                <w:sz w:val="20"/>
                <w:szCs w:val="20"/>
              </w:rPr>
              <w:t>MkdSiteComm</w:t>
            </w:r>
            <w:proofErr w:type="spellEnd"/>
          </w:p>
        </w:tc>
        <w:tc>
          <w:tcPr>
            <w:tcW w:w="171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MARKED SITE COMMENTS</w:t>
            </w:r>
          </w:p>
        </w:tc>
        <w:tc>
          <w:tcPr>
            <w:tcW w:w="108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TEXT</w:t>
            </w:r>
          </w:p>
        </w:tc>
        <w:tc>
          <w:tcPr>
            <w:tcW w:w="72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0</w:t>
            </w:r>
          </w:p>
        </w:tc>
        <w:tc>
          <w:tcPr>
            <w:tcW w:w="639" w:type="dxa"/>
            <w:shd w:val="clear" w:color="auto" w:fill="auto"/>
            <w:vAlign w:val="center"/>
            <w:hideMark/>
          </w:tcPr>
          <w:p w:rsidR="00600D91" w:rsidRDefault="00600D91" w:rsidP="000B5109">
            <w:pPr>
              <w:jc w:val="center"/>
              <w:rPr>
                <w:rFonts w:ascii="Cambria" w:hAnsi="Cambria"/>
                <w:color w:val="000000"/>
                <w:sz w:val="28"/>
                <w:szCs w:val="28"/>
              </w:rPr>
            </w:pPr>
            <w:r>
              <w:rPr>
                <w:rFonts w:ascii="Cambria" w:hAnsi="Cambria"/>
                <w:color w:val="000000"/>
                <w:sz w:val="28"/>
                <w:szCs w:val="28"/>
              </w:rPr>
              <w:t>∞</w:t>
            </w:r>
          </w:p>
        </w:tc>
        <w:tc>
          <w:tcPr>
            <w:tcW w:w="998" w:type="dxa"/>
            <w:vAlign w:val="center"/>
          </w:tcPr>
          <w:p w:rsidR="00600D91" w:rsidRDefault="00600D91" w:rsidP="000B5109">
            <w:pPr>
              <w:jc w:val="center"/>
              <w:rPr>
                <w:rFonts w:ascii="Calibri" w:hAnsi="Calibri"/>
                <w:color w:val="000000"/>
                <w:sz w:val="20"/>
                <w:szCs w:val="20"/>
              </w:rPr>
            </w:pPr>
          </w:p>
        </w:tc>
        <w:tc>
          <w:tcPr>
            <w:tcW w:w="998" w:type="dxa"/>
            <w:shd w:val="clear" w:color="000000" w:fill="FFFFFF"/>
            <w:vAlign w:val="center"/>
          </w:tcPr>
          <w:p w:rsidR="00600D91" w:rsidRDefault="00600D91" w:rsidP="00C508C3">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600D91" w:rsidRDefault="00600D91" w:rsidP="000B5109">
            <w:pPr>
              <w:jc w:val="center"/>
              <w:rPr>
                <w:rFonts w:ascii="Calibri" w:hAnsi="Calibri"/>
                <w:color w:val="000000"/>
                <w:sz w:val="20"/>
                <w:szCs w:val="20"/>
              </w:rPr>
            </w:pPr>
          </w:p>
        </w:tc>
        <w:tc>
          <w:tcPr>
            <w:tcW w:w="999"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N</w:t>
            </w:r>
          </w:p>
        </w:tc>
      </w:tr>
      <w:tr w:rsidR="00B10CAA" w:rsidTr="00B31C4B">
        <w:trPr>
          <w:trHeight w:val="765"/>
        </w:trPr>
        <w:tc>
          <w:tcPr>
            <w:tcW w:w="810" w:type="dxa"/>
            <w:shd w:val="clear" w:color="000000" w:fill="FFFFFF"/>
            <w:vAlign w:val="center"/>
          </w:tcPr>
          <w:p w:rsidR="00B10CAA" w:rsidRPr="0055732A" w:rsidRDefault="00B10CAA"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N84</w:t>
            </w:r>
          </w:p>
        </w:tc>
        <w:tc>
          <w:tcPr>
            <w:tcW w:w="900" w:type="dxa"/>
            <w:shd w:val="clear" w:color="000000" w:fill="FFFFFF"/>
            <w:vAlign w:val="center"/>
          </w:tcPr>
          <w:p w:rsidR="00B10CAA" w:rsidRPr="0055732A" w:rsidRDefault="00B10CAA"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B10CAA" w:rsidRPr="0055732A" w:rsidRDefault="00B10CAA"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B10CAA" w:rsidRPr="0055732A" w:rsidRDefault="00B10CAA"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B10CAA" w:rsidRPr="0055732A" w:rsidRDefault="00B10CAA"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B10CAA" w:rsidRPr="0055732A" w:rsidRDefault="00B10CAA"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B10CAA" w:rsidRPr="0055732A" w:rsidRDefault="00B10CAA"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auto" w:fill="auto"/>
            <w:vAlign w:val="center"/>
          </w:tcPr>
          <w:p w:rsidR="00B10CAA" w:rsidRPr="0055732A" w:rsidRDefault="00B10CAA"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vAlign w:val="center"/>
          </w:tcPr>
          <w:p w:rsidR="00B10CAA" w:rsidRPr="0055732A" w:rsidRDefault="00B10CAA" w:rsidP="005C62BD">
            <w:pPr>
              <w:jc w:val="center"/>
              <w:rPr>
                <w:rFonts w:ascii="Calibri" w:hAnsi="Calibri"/>
                <w:color w:val="000000"/>
                <w:sz w:val="20"/>
                <w:szCs w:val="20"/>
              </w:rPr>
            </w:pPr>
          </w:p>
        </w:tc>
        <w:tc>
          <w:tcPr>
            <w:tcW w:w="998" w:type="dxa"/>
            <w:shd w:val="clear" w:color="000000" w:fill="FFFFFF"/>
            <w:vAlign w:val="center"/>
          </w:tcPr>
          <w:p w:rsidR="00B10CAA" w:rsidRPr="0055732A" w:rsidRDefault="00B10CAA"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B10CAA" w:rsidRPr="0055732A" w:rsidRDefault="00B10CAA" w:rsidP="005C62BD">
            <w:pPr>
              <w:jc w:val="center"/>
              <w:rPr>
                <w:rFonts w:ascii="Calibri" w:hAnsi="Calibri"/>
                <w:color w:val="000000"/>
                <w:sz w:val="20"/>
                <w:szCs w:val="20"/>
              </w:rPr>
            </w:pPr>
          </w:p>
        </w:tc>
        <w:tc>
          <w:tcPr>
            <w:tcW w:w="999" w:type="dxa"/>
            <w:shd w:val="clear" w:color="000000" w:fill="FFFFFF"/>
            <w:vAlign w:val="center"/>
          </w:tcPr>
          <w:p w:rsidR="00B10CAA" w:rsidRPr="0055732A" w:rsidRDefault="00B10CAA"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9B7A30" w:rsidTr="009B7A30">
        <w:trPr>
          <w:trHeight w:val="765"/>
        </w:trPr>
        <w:tc>
          <w:tcPr>
            <w:tcW w:w="810" w:type="dxa"/>
            <w:shd w:val="clear" w:color="000000" w:fill="FFFFFF"/>
            <w:vAlign w:val="center"/>
            <w:hideMark/>
          </w:tcPr>
          <w:p w:rsidR="009B7A30" w:rsidRDefault="009B7A30" w:rsidP="000B5109">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9B7A30" w:rsidRDefault="009B7A30" w:rsidP="000B5109">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9B7A30" w:rsidRDefault="009B7A30" w:rsidP="000B5109">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9B7A30" w:rsidRDefault="003F21BC" w:rsidP="000B5109">
            <w:pPr>
              <w:jc w:val="center"/>
              <w:rPr>
                <w:rFonts w:ascii="Calibri" w:hAnsi="Calibri"/>
                <w:b/>
                <w:bCs/>
                <w:color w:val="000000"/>
                <w:sz w:val="20"/>
                <w:szCs w:val="20"/>
              </w:rPr>
            </w:pPr>
            <w:r>
              <w:rPr>
                <w:rFonts w:ascii="Calibri" w:hAnsi="Calibri"/>
                <w:b/>
                <w:bCs/>
                <w:color w:val="000000"/>
                <w:sz w:val="20"/>
                <w:szCs w:val="20"/>
              </w:rPr>
              <w:t>VistA</w:t>
            </w:r>
            <w:r w:rsidR="009B7A30">
              <w:rPr>
                <w:rFonts w:ascii="Calibri" w:hAnsi="Calibri"/>
                <w:b/>
                <w:bCs/>
                <w:color w:val="000000"/>
                <w:sz w:val="20"/>
                <w:szCs w:val="20"/>
              </w:rPr>
              <w:t xml:space="preserve"> Field Name</w:t>
            </w:r>
          </w:p>
        </w:tc>
        <w:tc>
          <w:tcPr>
            <w:tcW w:w="1080" w:type="dxa"/>
            <w:shd w:val="clear" w:color="000000" w:fill="FFFFFF"/>
            <w:vAlign w:val="center"/>
            <w:hideMark/>
          </w:tcPr>
          <w:p w:rsidR="009B7A30" w:rsidRDefault="009B7A30" w:rsidP="000B5109">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9B7A30" w:rsidRDefault="009B7A30" w:rsidP="000B5109">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9B7A30" w:rsidRDefault="009B7A30" w:rsidP="000B5109">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9B7A30" w:rsidRDefault="009B7A30" w:rsidP="000B5109">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9B7A30" w:rsidRPr="00582D02" w:rsidRDefault="009B7A30" w:rsidP="000B5109">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9B7A30" w:rsidRDefault="009B7A30" w:rsidP="000B5109">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9B7A30" w:rsidRDefault="009B7A30" w:rsidP="000B5109">
            <w:pPr>
              <w:jc w:val="center"/>
              <w:rPr>
                <w:rFonts w:ascii="Calibri" w:hAnsi="Calibri"/>
                <w:b/>
                <w:bCs/>
                <w:color w:val="000000"/>
                <w:sz w:val="20"/>
                <w:szCs w:val="20"/>
              </w:rPr>
            </w:pPr>
            <w:r>
              <w:rPr>
                <w:rFonts w:ascii="Calibri" w:hAnsi="Calibri"/>
                <w:b/>
                <w:bCs/>
                <w:color w:val="000000"/>
                <w:sz w:val="20"/>
                <w:szCs w:val="20"/>
              </w:rPr>
              <w:t>Repetition</w:t>
            </w:r>
          </w:p>
        </w:tc>
      </w:tr>
      <w:tr w:rsidR="00866916" w:rsidTr="00217BB3">
        <w:trPr>
          <w:trHeight w:val="765"/>
        </w:trPr>
        <w:tc>
          <w:tcPr>
            <w:tcW w:w="810" w:type="dxa"/>
            <w:shd w:val="clear" w:color="000000" w:fill="FFFFFF"/>
            <w:hideMark/>
          </w:tcPr>
          <w:p w:rsidR="00866916" w:rsidRDefault="00866916">
            <w:r w:rsidRPr="00C143F5">
              <w:rPr>
                <w:rFonts w:ascii="Calibri" w:hAnsi="Calibri"/>
                <w:color w:val="000000"/>
                <w:sz w:val="20"/>
                <w:szCs w:val="20"/>
              </w:rPr>
              <w:lastRenderedPageBreak/>
              <w:t>QSURGN_OPMOD</w:t>
            </w:r>
          </w:p>
        </w:tc>
        <w:tc>
          <w:tcPr>
            <w:tcW w:w="90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866916" w:rsidRPr="005466CA" w:rsidRDefault="002D4362" w:rsidP="000B5109">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866916" w:rsidRPr="005466CA" w:rsidRDefault="00866916" w:rsidP="000B5109">
            <w:pPr>
              <w:jc w:val="center"/>
              <w:rPr>
                <w:rFonts w:ascii="Calibri" w:hAnsi="Calibri"/>
                <w:color w:val="000000"/>
                <w:sz w:val="20"/>
                <w:szCs w:val="20"/>
              </w:rPr>
            </w:pPr>
          </w:p>
        </w:tc>
        <w:tc>
          <w:tcPr>
            <w:tcW w:w="998" w:type="dxa"/>
            <w:shd w:val="clear" w:color="000000" w:fill="FFFFFF"/>
            <w:vAlign w:val="center"/>
          </w:tcPr>
          <w:p w:rsidR="00866916" w:rsidRPr="005466CA" w:rsidRDefault="00BF0D2D" w:rsidP="009B7A30">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866916" w:rsidRPr="005466CA" w:rsidRDefault="00866916" w:rsidP="000B5109">
            <w:pPr>
              <w:jc w:val="center"/>
              <w:rPr>
                <w:rFonts w:ascii="Calibri" w:hAnsi="Calibri"/>
                <w:color w:val="000000"/>
                <w:sz w:val="20"/>
                <w:szCs w:val="20"/>
              </w:rPr>
            </w:pPr>
          </w:p>
        </w:tc>
        <w:tc>
          <w:tcPr>
            <w:tcW w:w="999"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Y</w:t>
            </w:r>
          </w:p>
        </w:tc>
      </w:tr>
      <w:tr w:rsidR="00866916" w:rsidTr="00217BB3">
        <w:trPr>
          <w:trHeight w:val="765"/>
        </w:trPr>
        <w:tc>
          <w:tcPr>
            <w:tcW w:w="810" w:type="dxa"/>
            <w:shd w:val="clear" w:color="000000" w:fill="FFFFFF"/>
            <w:hideMark/>
          </w:tcPr>
          <w:p w:rsidR="00866916" w:rsidRDefault="00866916">
            <w:r w:rsidRPr="00C143F5">
              <w:rPr>
                <w:rFonts w:ascii="Calibri" w:hAnsi="Calibri"/>
                <w:color w:val="000000"/>
                <w:sz w:val="20"/>
                <w:szCs w:val="20"/>
              </w:rPr>
              <w:t>QSURGN_OPMOD</w:t>
            </w:r>
          </w:p>
        </w:tc>
        <w:tc>
          <w:tcPr>
            <w:tcW w:w="90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866916" w:rsidRPr="005466CA" w:rsidRDefault="00866916" w:rsidP="000B5109">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866916" w:rsidRPr="005466CA" w:rsidRDefault="00866916" w:rsidP="000B5109">
            <w:pPr>
              <w:jc w:val="center"/>
              <w:rPr>
                <w:rFonts w:ascii="Calibri" w:hAnsi="Calibri"/>
                <w:color w:val="000000"/>
                <w:sz w:val="20"/>
                <w:szCs w:val="20"/>
              </w:rPr>
            </w:pPr>
          </w:p>
        </w:tc>
        <w:tc>
          <w:tcPr>
            <w:tcW w:w="998" w:type="dxa"/>
            <w:shd w:val="clear" w:color="000000" w:fill="FFFFFF"/>
            <w:vAlign w:val="center"/>
          </w:tcPr>
          <w:p w:rsidR="00866916" w:rsidRPr="005466CA" w:rsidRDefault="00BF0D2D" w:rsidP="009B7A30">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866916" w:rsidRPr="005466CA" w:rsidRDefault="00866916" w:rsidP="000B5109">
            <w:pPr>
              <w:jc w:val="center"/>
              <w:rPr>
                <w:rFonts w:ascii="Calibri" w:hAnsi="Calibri"/>
                <w:color w:val="000000"/>
                <w:sz w:val="20"/>
                <w:szCs w:val="20"/>
              </w:rPr>
            </w:pPr>
          </w:p>
        </w:tc>
        <w:tc>
          <w:tcPr>
            <w:tcW w:w="999" w:type="dxa"/>
            <w:shd w:val="clear" w:color="000000" w:fill="FFFFFF"/>
            <w:vAlign w:val="center"/>
            <w:hideMark/>
          </w:tcPr>
          <w:p w:rsidR="00866916" w:rsidRPr="005466CA" w:rsidRDefault="00866916" w:rsidP="000B5109">
            <w:pPr>
              <w:jc w:val="center"/>
              <w:rPr>
                <w:rFonts w:ascii="Calibri" w:hAnsi="Calibri"/>
                <w:color w:val="000000"/>
                <w:sz w:val="20"/>
                <w:szCs w:val="20"/>
              </w:rPr>
            </w:pPr>
            <w:r>
              <w:rPr>
                <w:rFonts w:ascii="Calibri" w:hAnsi="Calibri"/>
                <w:color w:val="000000"/>
                <w:sz w:val="20"/>
                <w:szCs w:val="20"/>
              </w:rPr>
              <w:t>Y</w:t>
            </w:r>
          </w:p>
        </w:tc>
      </w:tr>
      <w:tr w:rsidR="00600D91" w:rsidTr="00CF5084">
        <w:trPr>
          <w:trHeight w:val="765"/>
        </w:trPr>
        <w:tc>
          <w:tcPr>
            <w:tcW w:w="810" w:type="dxa"/>
            <w:shd w:val="clear" w:color="000000" w:fill="FFFFFF"/>
            <w:vAlign w:val="center"/>
            <w:hideMark/>
          </w:tcPr>
          <w:p w:rsidR="00600D91" w:rsidRDefault="00600D91" w:rsidP="00CF5084">
            <w:pPr>
              <w:jc w:val="center"/>
              <w:rPr>
                <w:rFonts w:ascii="Calibri" w:hAnsi="Calibri"/>
                <w:bCs/>
                <w:color w:val="000000"/>
                <w:sz w:val="20"/>
                <w:szCs w:val="20"/>
              </w:rPr>
            </w:pPr>
            <w:r w:rsidRPr="00C143F5">
              <w:rPr>
                <w:rFonts w:ascii="Calibri" w:hAnsi="Calibri"/>
                <w:color w:val="000000"/>
                <w:sz w:val="20"/>
                <w:szCs w:val="20"/>
              </w:rPr>
              <w:t>QSURGN_OPMOD</w:t>
            </w:r>
          </w:p>
        </w:tc>
        <w:tc>
          <w:tcPr>
            <w:tcW w:w="900" w:type="dxa"/>
            <w:shd w:val="clear" w:color="000000" w:fill="FFFFFF"/>
            <w:vAlign w:val="center"/>
            <w:hideMark/>
          </w:tcPr>
          <w:p w:rsidR="00600D91" w:rsidRPr="005466CA" w:rsidRDefault="00600D91" w:rsidP="00CF5084">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600D91" w:rsidRPr="00582D02" w:rsidRDefault="00466101" w:rsidP="00CF5084">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600D91" w:rsidRPr="00582D02" w:rsidRDefault="00600D91" w:rsidP="00CF5084">
            <w:pPr>
              <w:jc w:val="center"/>
              <w:rPr>
                <w:rFonts w:ascii="Calibri" w:hAnsi="Calibri"/>
                <w:color w:val="000000"/>
                <w:sz w:val="20"/>
                <w:szCs w:val="20"/>
              </w:rPr>
            </w:pPr>
          </w:p>
        </w:tc>
        <w:tc>
          <w:tcPr>
            <w:tcW w:w="998" w:type="dxa"/>
            <w:shd w:val="clear" w:color="000000" w:fill="FFFFFF"/>
            <w:vAlign w:val="center"/>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600D91" w:rsidRPr="00582D02" w:rsidRDefault="00600D91" w:rsidP="00CF5084">
            <w:pPr>
              <w:jc w:val="center"/>
              <w:rPr>
                <w:rFonts w:ascii="Calibri" w:hAnsi="Calibri"/>
                <w:color w:val="000000"/>
                <w:sz w:val="20"/>
                <w:szCs w:val="20"/>
              </w:rPr>
            </w:pPr>
          </w:p>
        </w:tc>
        <w:tc>
          <w:tcPr>
            <w:tcW w:w="999" w:type="dxa"/>
            <w:shd w:val="clear" w:color="000000" w:fill="FFFFFF"/>
            <w:vAlign w:val="center"/>
            <w:hideMark/>
          </w:tcPr>
          <w:p w:rsidR="00600D91" w:rsidRPr="00582D02" w:rsidRDefault="00600D91" w:rsidP="00CF5084">
            <w:pPr>
              <w:jc w:val="center"/>
              <w:rPr>
                <w:rFonts w:ascii="Calibri" w:hAnsi="Calibri"/>
                <w:color w:val="000000"/>
                <w:sz w:val="20"/>
                <w:szCs w:val="20"/>
              </w:rPr>
            </w:pPr>
            <w:r>
              <w:rPr>
                <w:rFonts w:ascii="Calibri" w:hAnsi="Calibri"/>
                <w:color w:val="000000"/>
                <w:sz w:val="20"/>
                <w:szCs w:val="20"/>
              </w:rPr>
              <w:t>Y</w:t>
            </w:r>
          </w:p>
        </w:tc>
      </w:tr>
      <w:tr w:rsidR="00600D91" w:rsidTr="00217BB3">
        <w:trPr>
          <w:trHeight w:val="765"/>
        </w:trPr>
        <w:tc>
          <w:tcPr>
            <w:tcW w:w="810" w:type="dxa"/>
            <w:shd w:val="clear" w:color="000000" w:fill="FFFFFF"/>
            <w:hideMark/>
          </w:tcPr>
          <w:p w:rsidR="00600D91" w:rsidRDefault="00600D91">
            <w:r w:rsidRPr="00C143F5">
              <w:rPr>
                <w:rFonts w:ascii="Calibri" w:hAnsi="Calibri"/>
                <w:color w:val="000000"/>
                <w:sz w:val="20"/>
                <w:szCs w:val="20"/>
              </w:rPr>
              <w:t>QSURGN_OPMOD</w:t>
            </w:r>
          </w:p>
        </w:tc>
        <w:tc>
          <w:tcPr>
            <w:tcW w:w="900" w:type="dxa"/>
            <w:shd w:val="clear" w:color="000000" w:fill="FFFFFF"/>
            <w:vAlign w:val="center"/>
            <w:hideMark/>
          </w:tcPr>
          <w:p w:rsidR="00600D91" w:rsidRPr="005466CA" w:rsidRDefault="00BF6789" w:rsidP="000B5109">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SUBIEN</w:t>
            </w:r>
            <w:r w:rsidR="008C1A6F" w:rsidRPr="008C1A6F">
              <w:rPr>
                <w:rFonts w:ascii="Calibri" w:hAnsi="Calibri"/>
                <w:color w:val="000000"/>
                <w:sz w:val="20"/>
                <w:szCs w:val="20"/>
              </w:rPr>
              <w:t>(28)</w:t>
            </w:r>
          </w:p>
        </w:tc>
        <w:tc>
          <w:tcPr>
            <w:tcW w:w="171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600D91" w:rsidRPr="005466CA" w:rsidRDefault="00600D91" w:rsidP="000B5109">
            <w:pPr>
              <w:jc w:val="center"/>
              <w:rPr>
                <w:rFonts w:ascii="Calibri" w:hAnsi="Calibri"/>
                <w:color w:val="000000"/>
                <w:sz w:val="20"/>
                <w:szCs w:val="20"/>
              </w:rPr>
            </w:pPr>
          </w:p>
        </w:tc>
        <w:tc>
          <w:tcPr>
            <w:tcW w:w="998" w:type="dxa"/>
            <w:shd w:val="clear" w:color="000000" w:fill="FFFFFF"/>
            <w:vAlign w:val="center"/>
          </w:tcPr>
          <w:p w:rsidR="00600D91" w:rsidRPr="005466CA" w:rsidRDefault="00600D91" w:rsidP="009B7A30">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600D91" w:rsidRPr="005466CA" w:rsidRDefault="00600D91" w:rsidP="000B5109">
            <w:pPr>
              <w:jc w:val="center"/>
              <w:rPr>
                <w:rFonts w:ascii="Calibri" w:hAnsi="Calibri"/>
                <w:color w:val="000000"/>
                <w:sz w:val="20"/>
                <w:szCs w:val="20"/>
              </w:rPr>
            </w:pPr>
          </w:p>
        </w:tc>
        <w:tc>
          <w:tcPr>
            <w:tcW w:w="999" w:type="dxa"/>
            <w:shd w:val="clear" w:color="000000" w:fill="FFFFFF"/>
            <w:vAlign w:val="center"/>
            <w:hideMark/>
          </w:tcPr>
          <w:p w:rsidR="00600D91" w:rsidRPr="005466CA" w:rsidRDefault="00600D91" w:rsidP="000B5109">
            <w:pPr>
              <w:jc w:val="center"/>
              <w:rPr>
                <w:rFonts w:ascii="Calibri" w:hAnsi="Calibri"/>
                <w:color w:val="000000"/>
                <w:sz w:val="20"/>
                <w:szCs w:val="20"/>
              </w:rPr>
            </w:pPr>
            <w:r>
              <w:rPr>
                <w:rFonts w:ascii="Calibri" w:hAnsi="Calibri"/>
                <w:color w:val="000000"/>
                <w:sz w:val="20"/>
                <w:szCs w:val="20"/>
              </w:rPr>
              <w:t>N</w:t>
            </w:r>
          </w:p>
        </w:tc>
      </w:tr>
      <w:tr w:rsidR="00600D91" w:rsidTr="009B7A30">
        <w:trPr>
          <w:trHeight w:val="510"/>
        </w:trPr>
        <w:tc>
          <w:tcPr>
            <w:tcW w:w="81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QSURGN_OPMOD</w:t>
            </w:r>
          </w:p>
        </w:tc>
        <w:tc>
          <w:tcPr>
            <w:tcW w:w="900" w:type="dxa"/>
            <w:shd w:val="clear" w:color="000000" w:fill="FFFFFF"/>
            <w:vAlign w:val="center"/>
            <w:hideMark/>
          </w:tcPr>
          <w:p w:rsidR="00600D91" w:rsidRDefault="00BF6789" w:rsidP="000B5109">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600D91" w:rsidRDefault="00600D91" w:rsidP="000B5109">
            <w:pPr>
              <w:jc w:val="center"/>
              <w:rPr>
                <w:rFonts w:ascii="Calibri" w:hAnsi="Calibri"/>
                <w:color w:val="000000"/>
                <w:sz w:val="20"/>
                <w:szCs w:val="20"/>
              </w:rPr>
            </w:pPr>
            <w:proofErr w:type="spellStart"/>
            <w:r>
              <w:rPr>
                <w:rFonts w:ascii="Calibri" w:hAnsi="Calibri"/>
                <w:color w:val="000000"/>
                <w:sz w:val="20"/>
                <w:szCs w:val="20"/>
              </w:rPr>
              <w:t>PrinProcCPTMod</w:t>
            </w:r>
            <w:proofErr w:type="spellEnd"/>
          </w:p>
        </w:tc>
        <w:tc>
          <w:tcPr>
            <w:tcW w:w="171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PRIN. PROCEDURE CPT MODIFIER</w:t>
            </w:r>
          </w:p>
        </w:tc>
        <w:tc>
          <w:tcPr>
            <w:tcW w:w="108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POINTER</w:t>
            </w:r>
          </w:p>
        </w:tc>
        <w:tc>
          <w:tcPr>
            <w:tcW w:w="720"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5</w:t>
            </w:r>
          </w:p>
        </w:tc>
        <w:tc>
          <w:tcPr>
            <w:tcW w:w="998" w:type="dxa"/>
            <w:shd w:val="clear" w:color="000000" w:fill="FFFFFF"/>
            <w:vAlign w:val="center"/>
          </w:tcPr>
          <w:p w:rsidR="00600D91" w:rsidRDefault="00600D91" w:rsidP="000B5109">
            <w:pPr>
              <w:jc w:val="center"/>
              <w:rPr>
                <w:rFonts w:ascii="Calibri" w:hAnsi="Calibri"/>
                <w:color w:val="000000"/>
                <w:sz w:val="20"/>
                <w:szCs w:val="20"/>
              </w:rPr>
            </w:pPr>
          </w:p>
        </w:tc>
        <w:tc>
          <w:tcPr>
            <w:tcW w:w="998" w:type="dxa"/>
            <w:shd w:val="clear" w:color="000000" w:fill="FFFFFF"/>
            <w:vAlign w:val="center"/>
          </w:tcPr>
          <w:p w:rsidR="00600D91" w:rsidRDefault="00600D91" w:rsidP="009B7A30">
            <w:pPr>
              <w:jc w:val="center"/>
              <w:rPr>
                <w:rFonts w:ascii="Calibri" w:hAnsi="Calibri"/>
                <w:color w:val="000000"/>
                <w:sz w:val="20"/>
                <w:szCs w:val="20"/>
              </w:rPr>
            </w:pPr>
            <w:r>
              <w:rPr>
                <w:rFonts w:ascii="Calibri" w:hAnsi="Calibri"/>
                <w:color w:val="000000"/>
                <w:sz w:val="20"/>
                <w:szCs w:val="20"/>
              </w:rPr>
              <w:t>BOTH</w:t>
            </w:r>
          </w:p>
        </w:tc>
        <w:tc>
          <w:tcPr>
            <w:tcW w:w="998" w:type="dxa"/>
            <w:shd w:val="clear" w:color="000000" w:fill="FFFFFF"/>
            <w:vAlign w:val="center"/>
            <w:hideMark/>
          </w:tcPr>
          <w:p w:rsidR="00600D91" w:rsidRDefault="00600D91" w:rsidP="000B5109">
            <w:pPr>
              <w:jc w:val="center"/>
              <w:rPr>
                <w:rFonts w:ascii="Calibri" w:hAnsi="Calibri"/>
                <w:color w:val="000000"/>
                <w:sz w:val="20"/>
                <w:szCs w:val="20"/>
              </w:rPr>
            </w:pPr>
          </w:p>
        </w:tc>
        <w:tc>
          <w:tcPr>
            <w:tcW w:w="999" w:type="dxa"/>
            <w:shd w:val="clear" w:color="000000" w:fill="FFFFFF"/>
            <w:vAlign w:val="center"/>
            <w:hideMark/>
          </w:tcPr>
          <w:p w:rsidR="00600D91" w:rsidRDefault="00600D91" w:rsidP="000B5109">
            <w:pPr>
              <w:jc w:val="center"/>
              <w:rPr>
                <w:rFonts w:ascii="Calibri" w:hAnsi="Calibri"/>
                <w:color w:val="000000"/>
                <w:sz w:val="20"/>
                <w:szCs w:val="20"/>
              </w:rPr>
            </w:pPr>
            <w:r>
              <w:rPr>
                <w:rFonts w:ascii="Calibri" w:hAnsi="Calibri"/>
                <w:color w:val="000000"/>
                <w:sz w:val="20"/>
                <w:szCs w:val="20"/>
              </w:rPr>
              <w:t>Y</w:t>
            </w:r>
          </w:p>
        </w:tc>
      </w:tr>
      <w:tr w:rsidR="005154F0" w:rsidTr="009B7A30">
        <w:trPr>
          <w:trHeight w:val="510"/>
        </w:trPr>
        <w:tc>
          <w:tcPr>
            <w:tcW w:w="81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N_OPMOD</w:t>
            </w:r>
          </w:p>
        </w:tc>
        <w:tc>
          <w:tcPr>
            <w:tcW w:w="900" w:type="dxa"/>
            <w:shd w:val="clear" w:color="000000" w:fill="FFFFFF"/>
            <w:vAlign w:val="center"/>
          </w:tcPr>
          <w:p w:rsidR="005154F0" w:rsidRPr="0055732A" w:rsidRDefault="005154F0"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5154F0" w:rsidRPr="0055732A" w:rsidRDefault="005154F0" w:rsidP="005C62BD">
            <w:pPr>
              <w:jc w:val="center"/>
              <w:rPr>
                <w:rFonts w:ascii="Calibri" w:hAnsi="Calibri"/>
                <w:color w:val="000000"/>
                <w:sz w:val="20"/>
                <w:szCs w:val="20"/>
              </w:rPr>
            </w:pPr>
          </w:p>
        </w:tc>
        <w:tc>
          <w:tcPr>
            <w:tcW w:w="998"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5154F0" w:rsidRPr="0055732A" w:rsidRDefault="005154F0" w:rsidP="005C62BD">
            <w:pPr>
              <w:jc w:val="center"/>
              <w:rPr>
                <w:rFonts w:ascii="Calibri" w:hAnsi="Calibri"/>
                <w:color w:val="000000"/>
                <w:sz w:val="20"/>
                <w:szCs w:val="20"/>
              </w:rPr>
            </w:pPr>
          </w:p>
        </w:tc>
        <w:tc>
          <w:tcPr>
            <w:tcW w:w="999"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N</w:t>
            </w:r>
          </w:p>
        </w:tc>
      </w:tr>
    </w:tbl>
    <w:p w:rsidR="00461356" w:rsidRDefault="00461356"/>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9B7A30" w:rsidTr="002F0C2D">
        <w:trPr>
          <w:trHeight w:val="765"/>
        </w:trPr>
        <w:tc>
          <w:tcPr>
            <w:tcW w:w="810" w:type="dxa"/>
            <w:shd w:val="clear" w:color="000000" w:fill="FFFFFF"/>
            <w:vAlign w:val="center"/>
            <w:hideMark/>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9B7A30" w:rsidRDefault="003F21BC" w:rsidP="009B7A30">
            <w:pPr>
              <w:jc w:val="center"/>
              <w:rPr>
                <w:rFonts w:ascii="Calibri" w:hAnsi="Calibri"/>
                <w:b/>
                <w:bCs/>
                <w:color w:val="000000"/>
                <w:sz w:val="20"/>
                <w:szCs w:val="20"/>
              </w:rPr>
            </w:pPr>
            <w:r>
              <w:rPr>
                <w:rFonts w:ascii="Calibri" w:hAnsi="Calibri"/>
                <w:b/>
                <w:bCs/>
                <w:color w:val="000000"/>
                <w:sz w:val="20"/>
                <w:szCs w:val="20"/>
              </w:rPr>
              <w:t>VistA</w:t>
            </w:r>
            <w:r w:rsidR="009B7A30">
              <w:rPr>
                <w:rFonts w:ascii="Calibri" w:hAnsi="Calibri"/>
                <w:b/>
                <w:bCs/>
                <w:color w:val="000000"/>
                <w:sz w:val="20"/>
                <w:szCs w:val="20"/>
              </w:rPr>
              <w:t xml:space="preserve"> Field Name</w:t>
            </w:r>
          </w:p>
        </w:tc>
        <w:tc>
          <w:tcPr>
            <w:tcW w:w="1080" w:type="dxa"/>
            <w:shd w:val="clear" w:color="000000" w:fill="FFFFFF"/>
            <w:vAlign w:val="center"/>
            <w:hideMark/>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9B7A30" w:rsidRPr="00582D02" w:rsidRDefault="009B7A30" w:rsidP="009B7A30">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9B7A30" w:rsidRDefault="009B7A30" w:rsidP="009B7A30">
            <w:pPr>
              <w:jc w:val="center"/>
              <w:rPr>
                <w:rFonts w:ascii="Calibri" w:hAnsi="Calibri"/>
                <w:b/>
                <w:bCs/>
                <w:color w:val="000000"/>
                <w:sz w:val="20"/>
                <w:szCs w:val="20"/>
              </w:rPr>
            </w:pPr>
            <w:r>
              <w:rPr>
                <w:rFonts w:ascii="Calibri" w:hAnsi="Calibri"/>
                <w:b/>
                <w:bCs/>
                <w:color w:val="000000"/>
                <w:sz w:val="20"/>
                <w:szCs w:val="20"/>
              </w:rPr>
              <w:t>Repetition</w:t>
            </w:r>
          </w:p>
        </w:tc>
      </w:tr>
      <w:tr w:rsidR="00866916" w:rsidTr="00217BB3">
        <w:trPr>
          <w:trHeight w:val="765"/>
        </w:trPr>
        <w:tc>
          <w:tcPr>
            <w:tcW w:w="810" w:type="dxa"/>
            <w:shd w:val="clear" w:color="000000" w:fill="FFFFFF"/>
            <w:hideMark/>
          </w:tcPr>
          <w:p w:rsidR="00866916" w:rsidRDefault="00866916">
            <w:r w:rsidRPr="00C969A3">
              <w:rPr>
                <w:rFonts w:ascii="Calibri" w:hAnsi="Calibri"/>
                <w:color w:val="000000"/>
                <w:sz w:val="20"/>
                <w:szCs w:val="20"/>
              </w:rPr>
              <w:t>QSURGN_PADX</w:t>
            </w:r>
          </w:p>
        </w:tc>
        <w:tc>
          <w:tcPr>
            <w:tcW w:w="90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1</w:t>
            </w:r>
          </w:p>
        </w:tc>
        <w:tc>
          <w:tcPr>
            <w:tcW w:w="126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DFN</w:t>
            </w:r>
          </w:p>
        </w:tc>
        <w:tc>
          <w:tcPr>
            <w:tcW w:w="1710" w:type="dxa"/>
            <w:shd w:val="clear" w:color="000000" w:fill="FFFFFF"/>
            <w:vAlign w:val="center"/>
            <w:hideMark/>
          </w:tcPr>
          <w:p w:rsidR="00866916" w:rsidRPr="005466CA" w:rsidRDefault="002D4362" w:rsidP="009B7A30">
            <w:pPr>
              <w:jc w:val="center"/>
              <w:rPr>
                <w:rFonts w:ascii="Calibri" w:hAnsi="Calibri"/>
                <w:color w:val="000000"/>
                <w:sz w:val="20"/>
                <w:szCs w:val="20"/>
              </w:rPr>
            </w:pPr>
            <w:r>
              <w:rPr>
                <w:rFonts w:ascii="Calibri" w:hAnsi="Calibri"/>
                <w:color w:val="000000"/>
                <w:sz w:val="20"/>
                <w:szCs w:val="20"/>
              </w:rPr>
              <w:t>PATIENT</w:t>
            </w:r>
          </w:p>
        </w:tc>
        <w:tc>
          <w:tcPr>
            <w:tcW w:w="108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866916" w:rsidRPr="005466CA" w:rsidRDefault="00866916" w:rsidP="009B7A30">
            <w:pPr>
              <w:jc w:val="center"/>
              <w:rPr>
                <w:rFonts w:ascii="Calibri" w:hAnsi="Calibri"/>
                <w:color w:val="000000"/>
                <w:sz w:val="20"/>
                <w:szCs w:val="20"/>
              </w:rPr>
            </w:pPr>
          </w:p>
        </w:tc>
        <w:tc>
          <w:tcPr>
            <w:tcW w:w="998" w:type="dxa"/>
            <w:shd w:val="clear" w:color="000000" w:fill="FFFFFF"/>
            <w:vAlign w:val="center"/>
          </w:tcPr>
          <w:p w:rsidR="00866916" w:rsidRPr="005466CA" w:rsidRDefault="00BF0D2D" w:rsidP="009B7A30">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866916" w:rsidRPr="005466CA" w:rsidRDefault="00866916" w:rsidP="009B7A30">
            <w:pPr>
              <w:jc w:val="center"/>
              <w:rPr>
                <w:rFonts w:ascii="Calibri" w:hAnsi="Calibri"/>
                <w:color w:val="000000"/>
                <w:sz w:val="20"/>
                <w:szCs w:val="20"/>
              </w:rPr>
            </w:pPr>
          </w:p>
        </w:tc>
        <w:tc>
          <w:tcPr>
            <w:tcW w:w="999"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Y</w:t>
            </w:r>
          </w:p>
        </w:tc>
      </w:tr>
      <w:tr w:rsidR="00866916" w:rsidTr="00217BB3">
        <w:trPr>
          <w:trHeight w:val="765"/>
        </w:trPr>
        <w:tc>
          <w:tcPr>
            <w:tcW w:w="810" w:type="dxa"/>
            <w:shd w:val="clear" w:color="000000" w:fill="FFFFFF"/>
            <w:hideMark/>
          </w:tcPr>
          <w:p w:rsidR="00866916" w:rsidRDefault="00866916">
            <w:r w:rsidRPr="00C969A3">
              <w:rPr>
                <w:rFonts w:ascii="Calibri" w:hAnsi="Calibri"/>
                <w:color w:val="000000"/>
                <w:sz w:val="20"/>
                <w:szCs w:val="20"/>
              </w:rPr>
              <w:t>QSURGN_PADX</w:t>
            </w:r>
          </w:p>
        </w:tc>
        <w:tc>
          <w:tcPr>
            <w:tcW w:w="90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2</w:t>
            </w:r>
          </w:p>
        </w:tc>
        <w:tc>
          <w:tcPr>
            <w:tcW w:w="126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IEN</w:t>
            </w:r>
          </w:p>
        </w:tc>
        <w:tc>
          <w:tcPr>
            <w:tcW w:w="171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N/A</w:t>
            </w:r>
          </w:p>
        </w:tc>
        <w:tc>
          <w:tcPr>
            <w:tcW w:w="108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R</w:t>
            </w:r>
          </w:p>
        </w:tc>
        <w:tc>
          <w:tcPr>
            <w:tcW w:w="63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NUMERIC</w:t>
            </w:r>
          </w:p>
        </w:tc>
        <w:tc>
          <w:tcPr>
            <w:tcW w:w="720"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1</w:t>
            </w:r>
          </w:p>
        </w:tc>
        <w:tc>
          <w:tcPr>
            <w:tcW w:w="639" w:type="dxa"/>
            <w:shd w:val="clear" w:color="000000" w:fill="FFFFFF"/>
            <w:vAlign w:val="center"/>
            <w:hideMark/>
          </w:tcPr>
          <w:p w:rsidR="00866916" w:rsidRPr="005466CA" w:rsidRDefault="00866916" w:rsidP="009B7A30">
            <w:pPr>
              <w:jc w:val="center"/>
              <w:rPr>
                <w:rFonts w:ascii="Calibri" w:hAnsi="Calibri"/>
                <w:color w:val="000000"/>
                <w:sz w:val="20"/>
                <w:szCs w:val="20"/>
              </w:rPr>
            </w:pPr>
            <w:r w:rsidRPr="005466CA">
              <w:rPr>
                <w:rFonts w:ascii="Calibri" w:hAnsi="Calibri"/>
                <w:color w:val="000000"/>
                <w:sz w:val="20"/>
                <w:szCs w:val="20"/>
              </w:rPr>
              <w:t>15</w:t>
            </w:r>
          </w:p>
        </w:tc>
        <w:tc>
          <w:tcPr>
            <w:tcW w:w="998" w:type="dxa"/>
            <w:shd w:val="clear" w:color="000000" w:fill="FFFFFF"/>
            <w:vAlign w:val="center"/>
          </w:tcPr>
          <w:p w:rsidR="00866916" w:rsidRPr="005466CA" w:rsidRDefault="00866916" w:rsidP="009B7A30">
            <w:pPr>
              <w:jc w:val="center"/>
              <w:rPr>
                <w:rFonts w:ascii="Calibri" w:hAnsi="Calibri"/>
                <w:color w:val="000000"/>
                <w:sz w:val="20"/>
                <w:szCs w:val="20"/>
              </w:rPr>
            </w:pPr>
          </w:p>
        </w:tc>
        <w:tc>
          <w:tcPr>
            <w:tcW w:w="998" w:type="dxa"/>
            <w:shd w:val="clear" w:color="000000" w:fill="FFFFFF"/>
            <w:vAlign w:val="center"/>
          </w:tcPr>
          <w:p w:rsidR="00866916" w:rsidRPr="005466CA" w:rsidRDefault="00BF0D2D" w:rsidP="009B7A30">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866916" w:rsidRPr="005466CA" w:rsidRDefault="00866916" w:rsidP="009B7A30">
            <w:pPr>
              <w:jc w:val="center"/>
              <w:rPr>
                <w:rFonts w:ascii="Calibri" w:hAnsi="Calibri"/>
                <w:color w:val="000000"/>
                <w:sz w:val="20"/>
                <w:szCs w:val="20"/>
              </w:rPr>
            </w:pPr>
          </w:p>
        </w:tc>
        <w:tc>
          <w:tcPr>
            <w:tcW w:w="999" w:type="dxa"/>
            <w:shd w:val="clear" w:color="000000" w:fill="FFFFFF"/>
            <w:vAlign w:val="center"/>
            <w:hideMark/>
          </w:tcPr>
          <w:p w:rsidR="00866916" w:rsidRPr="005466CA" w:rsidRDefault="00866916" w:rsidP="009B7A30">
            <w:pPr>
              <w:jc w:val="center"/>
              <w:rPr>
                <w:rFonts w:ascii="Calibri" w:hAnsi="Calibri"/>
                <w:color w:val="000000"/>
                <w:sz w:val="20"/>
                <w:szCs w:val="20"/>
              </w:rPr>
            </w:pPr>
            <w:r>
              <w:rPr>
                <w:rFonts w:ascii="Calibri" w:hAnsi="Calibri"/>
                <w:color w:val="000000"/>
                <w:sz w:val="20"/>
                <w:szCs w:val="20"/>
              </w:rPr>
              <w:t>Y</w:t>
            </w:r>
          </w:p>
        </w:tc>
      </w:tr>
      <w:tr w:rsidR="003B196B" w:rsidTr="00217BB3">
        <w:trPr>
          <w:trHeight w:val="765"/>
        </w:trPr>
        <w:tc>
          <w:tcPr>
            <w:tcW w:w="810" w:type="dxa"/>
            <w:shd w:val="clear" w:color="000000" w:fill="FFFFFF"/>
            <w:hideMark/>
          </w:tcPr>
          <w:p w:rsidR="003B196B" w:rsidRPr="00C969A3" w:rsidRDefault="003B196B">
            <w:pPr>
              <w:rPr>
                <w:rFonts w:ascii="Calibri" w:hAnsi="Calibri"/>
                <w:color w:val="000000"/>
                <w:sz w:val="20"/>
                <w:szCs w:val="20"/>
              </w:rPr>
            </w:pPr>
            <w:r>
              <w:rPr>
                <w:rFonts w:ascii="Calibri" w:hAnsi="Calibri"/>
                <w:color w:val="000000"/>
                <w:sz w:val="20"/>
                <w:szCs w:val="20"/>
              </w:rPr>
              <w:t>QSURGN_PADX</w:t>
            </w:r>
          </w:p>
        </w:tc>
        <w:tc>
          <w:tcPr>
            <w:tcW w:w="900" w:type="dxa"/>
            <w:shd w:val="clear" w:color="000000" w:fill="FFFFFF"/>
            <w:vAlign w:val="center"/>
            <w:hideMark/>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3</w:t>
            </w:r>
          </w:p>
        </w:tc>
        <w:tc>
          <w:tcPr>
            <w:tcW w:w="1260" w:type="dxa"/>
            <w:shd w:val="clear" w:color="000000" w:fill="FFFFFF"/>
            <w:vAlign w:val="center"/>
            <w:hideMark/>
          </w:tcPr>
          <w:p w:rsidR="003B196B" w:rsidRPr="00582D02" w:rsidRDefault="003B196B" w:rsidP="002F140F">
            <w:pPr>
              <w:jc w:val="center"/>
              <w:rPr>
                <w:rFonts w:ascii="Calibri" w:hAnsi="Calibri"/>
                <w:color w:val="000000"/>
                <w:sz w:val="20"/>
                <w:szCs w:val="20"/>
              </w:rPr>
            </w:pPr>
            <w:r>
              <w:rPr>
                <w:rFonts w:ascii="Calibri" w:hAnsi="Calibri"/>
                <w:color w:val="000000"/>
                <w:sz w:val="20"/>
                <w:szCs w:val="20"/>
              </w:rPr>
              <w:t>OR</w:t>
            </w:r>
          </w:p>
        </w:tc>
        <w:tc>
          <w:tcPr>
            <w:tcW w:w="1710" w:type="dxa"/>
            <w:shd w:val="clear" w:color="000000" w:fill="FFFFFF"/>
            <w:vAlign w:val="center"/>
            <w:hideMark/>
          </w:tcPr>
          <w:p w:rsidR="003B196B" w:rsidRPr="00582D02" w:rsidRDefault="003B196B" w:rsidP="002F140F">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3B196B" w:rsidRPr="00582D02" w:rsidRDefault="003B196B" w:rsidP="002F140F">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3B196B" w:rsidRPr="00582D02" w:rsidRDefault="00DB6617" w:rsidP="002F140F">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3B196B" w:rsidRPr="00582D02" w:rsidRDefault="003B196B" w:rsidP="002F140F">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3B196B" w:rsidRPr="00582D02" w:rsidRDefault="003B196B" w:rsidP="002F140F">
            <w:pPr>
              <w:jc w:val="center"/>
              <w:rPr>
                <w:rFonts w:ascii="Calibri" w:hAnsi="Calibri"/>
                <w:color w:val="000000"/>
                <w:sz w:val="20"/>
                <w:szCs w:val="20"/>
              </w:rPr>
            </w:pPr>
            <w:r>
              <w:rPr>
                <w:rFonts w:ascii="Calibri" w:hAnsi="Calibri"/>
                <w:color w:val="000000"/>
                <w:sz w:val="20"/>
                <w:szCs w:val="20"/>
              </w:rPr>
              <w:t>1</w:t>
            </w:r>
          </w:p>
        </w:tc>
        <w:tc>
          <w:tcPr>
            <w:tcW w:w="998" w:type="dxa"/>
            <w:shd w:val="clear" w:color="000000" w:fill="FFFFFF"/>
            <w:vAlign w:val="center"/>
          </w:tcPr>
          <w:p w:rsidR="003B196B" w:rsidRPr="00582D02" w:rsidRDefault="003B196B" w:rsidP="002F140F">
            <w:pPr>
              <w:jc w:val="center"/>
              <w:rPr>
                <w:rFonts w:ascii="Calibri" w:hAnsi="Calibri"/>
                <w:color w:val="000000"/>
                <w:sz w:val="20"/>
                <w:szCs w:val="20"/>
              </w:rPr>
            </w:pPr>
          </w:p>
        </w:tc>
        <w:tc>
          <w:tcPr>
            <w:tcW w:w="998" w:type="dxa"/>
            <w:shd w:val="clear" w:color="000000" w:fill="FFFFFF"/>
            <w:vAlign w:val="center"/>
          </w:tcPr>
          <w:p w:rsidR="003B196B" w:rsidRPr="00582D02" w:rsidRDefault="003B196B" w:rsidP="002F140F">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3B196B" w:rsidRPr="00582D02" w:rsidRDefault="003B196B" w:rsidP="002F140F">
            <w:pPr>
              <w:jc w:val="center"/>
              <w:rPr>
                <w:rFonts w:ascii="Calibri" w:hAnsi="Calibri"/>
                <w:color w:val="000000"/>
                <w:sz w:val="20"/>
                <w:szCs w:val="20"/>
              </w:rPr>
            </w:pPr>
          </w:p>
        </w:tc>
        <w:tc>
          <w:tcPr>
            <w:tcW w:w="999" w:type="dxa"/>
            <w:shd w:val="clear" w:color="000000" w:fill="FFFFFF"/>
            <w:vAlign w:val="center"/>
            <w:hideMark/>
          </w:tcPr>
          <w:p w:rsidR="003B196B" w:rsidRPr="00582D02" w:rsidRDefault="003B196B" w:rsidP="002F140F">
            <w:pPr>
              <w:jc w:val="center"/>
              <w:rPr>
                <w:rFonts w:ascii="Calibri" w:hAnsi="Calibri"/>
                <w:color w:val="000000"/>
                <w:sz w:val="20"/>
                <w:szCs w:val="20"/>
              </w:rPr>
            </w:pPr>
            <w:r>
              <w:rPr>
                <w:rFonts w:ascii="Calibri" w:hAnsi="Calibri"/>
                <w:color w:val="000000"/>
                <w:sz w:val="20"/>
                <w:szCs w:val="20"/>
              </w:rPr>
              <w:t>Y</w:t>
            </w:r>
          </w:p>
        </w:tc>
      </w:tr>
      <w:tr w:rsidR="003B196B" w:rsidTr="00217BB3">
        <w:trPr>
          <w:trHeight w:val="765"/>
        </w:trPr>
        <w:tc>
          <w:tcPr>
            <w:tcW w:w="810" w:type="dxa"/>
            <w:shd w:val="clear" w:color="000000" w:fill="FFFFFF"/>
            <w:hideMark/>
          </w:tcPr>
          <w:p w:rsidR="003B196B" w:rsidRDefault="003B196B">
            <w:r w:rsidRPr="00C969A3">
              <w:rPr>
                <w:rFonts w:ascii="Calibri" w:hAnsi="Calibri"/>
                <w:color w:val="000000"/>
                <w:sz w:val="20"/>
                <w:szCs w:val="20"/>
              </w:rPr>
              <w:t>QSURGN_PADX</w:t>
            </w:r>
          </w:p>
        </w:tc>
        <w:tc>
          <w:tcPr>
            <w:tcW w:w="900" w:type="dxa"/>
            <w:shd w:val="clear" w:color="000000" w:fill="FFFFFF"/>
            <w:vAlign w:val="center"/>
            <w:hideMark/>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4</w:t>
            </w:r>
          </w:p>
        </w:tc>
        <w:tc>
          <w:tcPr>
            <w:tcW w:w="1260" w:type="dxa"/>
            <w:shd w:val="clear" w:color="000000" w:fill="FFFFFF"/>
            <w:vAlign w:val="center"/>
            <w:hideMark/>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SUBIEN</w:t>
            </w:r>
            <w:r w:rsidR="008C1A6F">
              <w:rPr>
                <w:rFonts w:ascii="Calibri" w:hAnsi="Calibri"/>
                <w:color w:val="000000"/>
                <w:sz w:val="20"/>
                <w:szCs w:val="20"/>
              </w:rPr>
              <w:t>(</w:t>
            </w:r>
            <w:r w:rsidR="008C1A6F" w:rsidRPr="008C1A6F">
              <w:rPr>
                <w:rFonts w:ascii="Calibri" w:hAnsi="Calibri"/>
                <w:color w:val="000000"/>
                <w:sz w:val="20"/>
                <w:szCs w:val="20"/>
              </w:rPr>
              <w:t>27.5</w:t>
            </w:r>
            <w:r w:rsidR="008C1A6F">
              <w:rPr>
                <w:rFonts w:ascii="Calibri" w:hAnsi="Calibri"/>
                <w:color w:val="000000"/>
                <w:sz w:val="20"/>
                <w:szCs w:val="20"/>
              </w:rPr>
              <w:t>)</w:t>
            </w:r>
          </w:p>
        </w:tc>
        <w:tc>
          <w:tcPr>
            <w:tcW w:w="1710" w:type="dxa"/>
            <w:shd w:val="clear" w:color="000000" w:fill="FFFFFF"/>
            <w:vAlign w:val="center"/>
            <w:hideMark/>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N/A</w:t>
            </w:r>
          </w:p>
        </w:tc>
        <w:tc>
          <w:tcPr>
            <w:tcW w:w="1080" w:type="dxa"/>
            <w:shd w:val="clear" w:color="000000" w:fill="FFFFFF"/>
            <w:vAlign w:val="center"/>
            <w:hideMark/>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R</w:t>
            </w:r>
          </w:p>
        </w:tc>
        <w:tc>
          <w:tcPr>
            <w:tcW w:w="630" w:type="dxa"/>
            <w:shd w:val="clear" w:color="000000" w:fill="FFFFFF"/>
            <w:vAlign w:val="center"/>
            <w:hideMark/>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1</w:t>
            </w:r>
          </w:p>
        </w:tc>
        <w:tc>
          <w:tcPr>
            <w:tcW w:w="639" w:type="dxa"/>
            <w:shd w:val="clear" w:color="000000" w:fill="FFFFFF"/>
            <w:vAlign w:val="center"/>
            <w:hideMark/>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15</w:t>
            </w:r>
          </w:p>
        </w:tc>
        <w:tc>
          <w:tcPr>
            <w:tcW w:w="998" w:type="dxa"/>
            <w:shd w:val="clear" w:color="000000" w:fill="FFFFFF"/>
            <w:vAlign w:val="center"/>
          </w:tcPr>
          <w:p w:rsidR="003B196B" w:rsidRPr="005466CA" w:rsidRDefault="003B196B" w:rsidP="009B7A30">
            <w:pPr>
              <w:jc w:val="center"/>
              <w:rPr>
                <w:rFonts w:ascii="Calibri" w:hAnsi="Calibri"/>
                <w:color w:val="000000"/>
                <w:sz w:val="20"/>
                <w:szCs w:val="20"/>
              </w:rPr>
            </w:pPr>
          </w:p>
        </w:tc>
        <w:tc>
          <w:tcPr>
            <w:tcW w:w="998" w:type="dxa"/>
            <w:shd w:val="clear" w:color="000000" w:fill="FFFFFF"/>
            <w:vAlign w:val="center"/>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3B196B" w:rsidRPr="005466CA" w:rsidRDefault="003B196B" w:rsidP="009B7A30">
            <w:pPr>
              <w:jc w:val="center"/>
              <w:rPr>
                <w:rFonts w:ascii="Calibri" w:hAnsi="Calibri"/>
                <w:color w:val="000000"/>
                <w:sz w:val="20"/>
                <w:szCs w:val="20"/>
              </w:rPr>
            </w:pPr>
          </w:p>
        </w:tc>
        <w:tc>
          <w:tcPr>
            <w:tcW w:w="999" w:type="dxa"/>
            <w:shd w:val="clear" w:color="000000" w:fill="FFFFFF"/>
            <w:vAlign w:val="center"/>
            <w:hideMark/>
          </w:tcPr>
          <w:p w:rsidR="003B196B" w:rsidRPr="005466CA" w:rsidRDefault="003B196B" w:rsidP="009B7A30">
            <w:pPr>
              <w:jc w:val="center"/>
              <w:rPr>
                <w:rFonts w:ascii="Calibri" w:hAnsi="Calibri"/>
                <w:color w:val="000000"/>
                <w:sz w:val="20"/>
                <w:szCs w:val="20"/>
              </w:rPr>
            </w:pPr>
            <w:r>
              <w:rPr>
                <w:rFonts w:ascii="Calibri" w:hAnsi="Calibri"/>
                <w:color w:val="000000"/>
                <w:sz w:val="20"/>
                <w:szCs w:val="20"/>
              </w:rPr>
              <w:t>N</w:t>
            </w:r>
          </w:p>
        </w:tc>
      </w:tr>
      <w:tr w:rsidR="003B196B" w:rsidTr="00866916">
        <w:trPr>
          <w:trHeight w:val="737"/>
        </w:trPr>
        <w:tc>
          <w:tcPr>
            <w:tcW w:w="810" w:type="dxa"/>
            <w:shd w:val="clear" w:color="000000" w:fill="FFFFFF"/>
            <w:vAlign w:val="center"/>
            <w:hideMark/>
          </w:tcPr>
          <w:p w:rsidR="003B196B" w:rsidRDefault="003B196B" w:rsidP="009B7A30">
            <w:pPr>
              <w:jc w:val="center"/>
              <w:rPr>
                <w:rFonts w:ascii="Calibri" w:hAnsi="Calibri"/>
                <w:color w:val="000000"/>
                <w:sz w:val="20"/>
                <w:szCs w:val="20"/>
              </w:rPr>
            </w:pPr>
            <w:r>
              <w:rPr>
                <w:rFonts w:ascii="Calibri" w:hAnsi="Calibri"/>
                <w:color w:val="000000"/>
                <w:sz w:val="20"/>
                <w:szCs w:val="20"/>
              </w:rPr>
              <w:t>QSURGN_PADX</w:t>
            </w:r>
          </w:p>
        </w:tc>
        <w:tc>
          <w:tcPr>
            <w:tcW w:w="900" w:type="dxa"/>
            <w:shd w:val="clear" w:color="000000" w:fill="FFFFFF"/>
            <w:vAlign w:val="center"/>
            <w:hideMark/>
          </w:tcPr>
          <w:p w:rsidR="003B196B" w:rsidRDefault="003B196B" w:rsidP="009B7A30">
            <w:pPr>
              <w:jc w:val="center"/>
              <w:rPr>
                <w:rFonts w:ascii="Calibri" w:hAnsi="Calibri"/>
                <w:color w:val="000000"/>
                <w:sz w:val="20"/>
                <w:szCs w:val="20"/>
              </w:rPr>
            </w:pPr>
            <w:r>
              <w:rPr>
                <w:rFonts w:ascii="Calibri" w:hAnsi="Calibri"/>
                <w:color w:val="000000"/>
                <w:sz w:val="20"/>
                <w:szCs w:val="20"/>
              </w:rPr>
              <w:t>5</w:t>
            </w:r>
          </w:p>
        </w:tc>
        <w:tc>
          <w:tcPr>
            <w:tcW w:w="1260" w:type="dxa"/>
            <w:shd w:val="clear" w:color="000000" w:fill="FFFFFF"/>
            <w:vAlign w:val="center"/>
            <w:hideMark/>
          </w:tcPr>
          <w:p w:rsidR="003B196B" w:rsidRDefault="003B196B" w:rsidP="009B7A30">
            <w:pPr>
              <w:jc w:val="center"/>
              <w:rPr>
                <w:rFonts w:ascii="Calibri" w:hAnsi="Calibri"/>
                <w:color w:val="000000"/>
                <w:sz w:val="20"/>
                <w:szCs w:val="20"/>
              </w:rPr>
            </w:pPr>
            <w:proofErr w:type="spellStart"/>
            <w:r>
              <w:rPr>
                <w:rFonts w:ascii="Calibri" w:hAnsi="Calibri"/>
                <w:color w:val="000000"/>
                <w:sz w:val="20"/>
                <w:szCs w:val="20"/>
              </w:rPr>
              <w:t>PrinAssocDiag</w:t>
            </w:r>
            <w:proofErr w:type="spellEnd"/>
          </w:p>
        </w:tc>
        <w:tc>
          <w:tcPr>
            <w:tcW w:w="1710" w:type="dxa"/>
            <w:shd w:val="clear" w:color="000000" w:fill="FFFFFF"/>
            <w:vAlign w:val="center"/>
            <w:hideMark/>
          </w:tcPr>
          <w:p w:rsidR="003B196B" w:rsidRDefault="003B196B" w:rsidP="009B7A30">
            <w:pPr>
              <w:jc w:val="center"/>
              <w:rPr>
                <w:rFonts w:ascii="Calibri" w:hAnsi="Calibri"/>
                <w:color w:val="000000"/>
                <w:sz w:val="20"/>
                <w:szCs w:val="20"/>
              </w:rPr>
            </w:pPr>
            <w:r>
              <w:rPr>
                <w:rFonts w:ascii="Calibri" w:hAnsi="Calibri"/>
                <w:color w:val="000000"/>
                <w:sz w:val="20"/>
                <w:szCs w:val="20"/>
              </w:rPr>
              <w:t>PRIN ASSOC DIAGNOSIS</w:t>
            </w:r>
          </w:p>
        </w:tc>
        <w:tc>
          <w:tcPr>
            <w:tcW w:w="1080" w:type="dxa"/>
            <w:shd w:val="clear" w:color="000000" w:fill="FFFFFF"/>
            <w:vAlign w:val="center"/>
            <w:hideMark/>
          </w:tcPr>
          <w:p w:rsidR="003B196B" w:rsidRDefault="003B196B" w:rsidP="009B7A30">
            <w:pPr>
              <w:jc w:val="center"/>
              <w:rPr>
                <w:rFonts w:ascii="Calibri" w:hAnsi="Calibri"/>
                <w:color w:val="000000"/>
                <w:sz w:val="20"/>
                <w:szCs w:val="20"/>
              </w:rPr>
            </w:pPr>
            <w:r>
              <w:rPr>
                <w:rFonts w:ascii="Calibri" w:hAnsi="Calibri"/>
                <w:color w:val="000000"/>
                <w:sz w:val="20"/>
                <w:szCs w:val="20"/>
              </w:rPr>
              <w:t>O</w:t>
            </w:r>
          </w:p>
        </w:tc>
        <w:tc>
          <w:tcPr>
            <w:tcW w:w="630" w:type="dxa"/>
            <w:shd w:val="clear" w:color="000000" w:fill="FFFFFF"/>
            <w:vAlign w:val="center"/>
            <w:hideMark/>
          </w:tcPr>
          <w:p w:rsidR="003B196B" w:rsidRDefault="003B196B" w:rsidP="009B7A30">
            <w:pPr>
              <w:jc w:val="center"/>
              <w:rPr>
                <w:rFonts w:ascii="Calibri" w:hAnsi="Calibri"/>
                <w:color w:val="000000"/>
                <w:sz w:val="20"/>
                <w:szCs w:val="20"/>
              </w:rPr>
            </w:pPr>
            <w:r>
              <w:rPr>
                <w:rFonts w:ascii="Calibri" w:hAnsi="Calibri"/>
                <w:color w:val="000000"/>
                <w:sz w:val="20"/>
                <w:szCs w:val="20"/>
              </w:rPr>
              <w:t>NUMERIC</w:t>
            </w:r>
          </w:p>
        </w:tc>
        <w:tc>
          <w:tcPr>
            <w:tcW w:w="720" w:type="dxa"/>
            <w:shd w:val="clear" w:color="000000" w:fill="FFFFFF"/>
            <w:vAlign w:val="center"/>
            <w:hideMark/>
          </w:tcPr>
          <w:p w:rsidR="003B196B" w:rsidRDefault="003B196B" w:rsidP="009B7A30">
            <w:pPr>
              <w:jc w:val="center"/>
              <w:rPr>
                <w:rFonts w:ascii="Calibri" w:hAnsi="Calibri"/>
                <w:color w:val="000000"/>
                <w:sz w:val="20"/>
                <w:szCs w:val="20"/>
              </w:rPr>
            </w:pPr>
            <w:r>
              <w:rPr>
                <w:rFonts w:ascii="Calibri" w:hAnsi="Calibri"/>
                <w:color w:val="000000"/>
                <w:sz w:val="20"/>
                <w:szCs w:val="20"/>
              </w:rPr>
              <w:t>0</w:t>
            </w:r>
          </w:p>
        </w:tc>
        <w:tc>
          <w:tcPr>
            <w:tcW w:w="639" w:type="dxa"/>
            <w:shd w:val="clear" w:color="000000" w:fill="FFFFFF"/>
            <w:vAlign w:val="center"/>
            <w:hideMark/>
          </w:tcPr>
          <w:p w:rsidR="003B196B" w:rsidRDefault="003B196B" w:rsidP="009B7A30">
            <w:pPr>
              <w:jc w:val="center"/>
              <w:rPr>
                <w:rFonts w:ascii="Calibri" w:hAnsi="Calibri"/>
                <w:color w:val="000000"/>
                <w:sz w:val="20"/>
                <w:szCs w:val="20"/>
              </w:rPr>
            </w:pPr>
            <w:r>
              <w:rPr>
                <w:rFonts w:ascii="Calibri" w:hAnsi="Calibri"/>
                <w:color w:val="000000"/>
                <w:sz w:val="20"/>
                <w:szCs w:val="20"/>
              </w:rPr>
              <w:t>10</w:t>
            </w:r>
          </w:p>
        </w:tc>
        <w:tc>
          <w:tcPr>
            <w:tcW w:w="998" w:type="dxa"/>
            <w:shd w:val="clear" w:color="000000" w:fill="FFFFFF"/>
            <w:vAlign w:val="center"/>
          </w:tcPr>
          <w:p w:rsidR="003B196B" w:rsidRDefault="003B196B" w:rsidP="009B7A30">
            <w:pPr>
              <w:jc w:val="center"/>
              <w:rPr>
                <w:rFonts w:ascii="Calibri" w:hAnsi="Calibri"/>
                <w:color w:val="000000"/>
                <w:sz w:val="20"/>
                <w:szCs w:val="20"/>
              </w:rPr>
            </w:pPr>
          </w:p>
        </w:tc>
        <w:tc>
          <w:tcPr>
            <w:tcW w:w="998" w:type="dxa"/>
            <w:shd w:val="clear" w:color="000000" w:fill="FFFFFF"/>
            <w:vAlign w:val="center"/>
          </w:tcPr>
          <w:p w:rsidR="003B196B" w:rsidRDefault="003B196B" w:rsidP="009B7A30">
            <w:pPr>
              <w:jc w:val="center"/>
              <w:rPr>
                <w:rFonts w:ascii="Calibri" w:hAnsi="Calibri"/>
                <w:color w:val="000000"/>
                <w:sz w:val="20"/>
                <w:szCs w:val="20"/>
              </w:rPr>
            </w:pPr>
            <w:r>
              <w:rPr>
                <w:rFonts w:ascii="Calibri" w:hAnsi="Calibri"/>
                <w:color w:val="000000"/>
                <w:sz w:val="20"/>
                <w:szCs w:val="20"/>
              </w:rPr>
              <w:t>OR</w:t>
            </w:r>
          </w:p>
        </w:tc>
        <w:tc>
          <w:tcPr>
            <w:tcW w:w="998" w:type="dxa"/>
            <w:shd w:val="clear" w:color="000000" w:fill="FFFFFF"/>
            <w:vAlign w:val="center"/>
            <w:hideMark/>
          </w:tcPr>
          <w:p w:rsidR="003B196B" w:rsidRDefault="003B196B" w:rsidP="009B7A30">
            <w:pPr>
              <w:jc w:val="center"/>
              <w:rPr>
                <w:rFonts w:ascii="Calibri" w:hAnsi="Calibri"/>
                <w:color w:val="000000"/>
                <w:sz w:val="20"/>
                <w:szCs w:val="20"/>
              </w:rPr>
            </w:pPr>
          </w:p>
        </w:tc>
        <w:tc>
          <w:tcPr>
            <w:tcW w:w="999" w:type="dxa"/>
            <w:shd w:val="clear" w:color="000000" w:fill="FFFFFF"/>
            <w:vAlign w:val="center"/>
            <w:hideMark/>
          </w:tcPr>
          <w:p w:rsidR="003B196B" w:rsidRDefault="003B196B" w:rsidP="009B7A30">
            <w:pPr>
              <w:jc w:val="center"/>
              <w:rPr>
                <w:rFonts w:ascii="Calibri" w:hAnsi="Calibri"/>
                <w:color w:val="000000"/>
                <w:sz w:val="20"/>
                <w:szCs w:val="20"/>
              </w:rPr>
            </w:pPr>
            <w:r>
              <w:rPr>
                <w:rFonts w:ascii="Calibri" w:hAnsi="Calibri"/>
                <w:color w:val="000000"/>
                <w:sz w:val="20"/>
                <w:szCs w:val="20"/>
              </w:rPr>
              <w:t>Y</w:t>
            </w:r>
          </w:p>
        </w:tc>
      </w:tr>
      <w:tr w:rsidR="005154F0" w:rsidTr="00866916">
        <w:trPr>
          <w:trHeight w:val="737"/>
        </w:trPr>
        <w:tc>
          <w:tcPr>
            <w:tcW w:w="81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QSURG</w:t>
            </w:r>
            <w:r>
              <w:rPr>
                <w:rFonts w:ascii="Calibri" w:hAnsi="Calibri"/>
                <w:color w:val="000000"/>
                <w:sz w:val="20"/>
                <w:szCs w:val="20"/>
              </w:rPr>
              <w:t>N_PADX</w:t>
            </w:r>
          </w:p>
        </w:tc>
        <w:tc>
          <w:tcPr>
            <w:tcW w:w="900" w:type="dxa"/>
            <w:shd w:val="clear" w:color="000000" w:fill="FFFFFF"/>
            <w:vAlign w:val="center"/>
          </w:tcPr>
          <w:p w:rsidR="005154F0" w:rsidRPr="0055732A" w:rsidRDefault="005154F0" w:rsidP="005C62BD">
            <w:pPr>
              <w:jc w:val="center"/>
              <w:rPr>
                <w:rFonts w:ascii="Calibri" w:hAnsi="Calibri"/>
                <w:color w:val="000000"/>
                <w:sz w:val="20"/>
                <w:szCs w:val="20"/>
              </w:rPr>
            </w:pPr>
            <w:r>
              <w:rPr>
                <w:rFonts w:ascii="Calibri" w:hAnsi="Calibri"/>
                <w:color w:val="000000"/>
                <w:sz w:val="20"/>
                <w:szCs w:val="20"/>
              </w:rPr>
              <w:t>6</w:t>
            </w:r>
          </w:p>
        </w:tc>
        <w:tc>
          <w:tcPr>
            <w:tcW w:w="126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Facility</w:t>
            </w:r>
          </w:p>
        </w:tc>
        <w:tc>
          <w:tcPr>
            <w:tcW w:w="171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N/A</w:t>
            </w:r>
          </w:p>
        </w:tc>
        <w:tc>
          <w:tcPr>
            <w:tcW w:w="108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R</w:t>
            </w:r>
          </w:p>
        </w:tc>
        <w:tc>
          <w:tcPr>
            <w:tcW w:w="63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TEXT</w:t>
            </w:r>
          </w:p>
        </w:tc>
        <w:tc>
          <w:tcPr>
            <w:tcW w:w="720"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3</w:t>
            </w:r>
          </w:p>
        </w:tc>
        <w:tc>
          <w:tcPr>
            <w:tcW w:w="639"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7</w:t>
            </w:r>
          </w:p>
        </w:tc>
        <w:tc>
          <w:tcPr>
            <w:tcW w:w="998" w:type="dxa"/>
            <w:shd w:val="clear" w:color="000000" w:fill="FFFFFF"/>
            <w:vAlign w:val="center"/>
          </w:tcPr>
          <w:p w:rsidR="005154F0" w:rsidRPr="0055732A" w:rsidRDefault="005154F0" w:rsidP="005C62BD">
            <w:pPr>
              <w:jc w:val="center"/>
              <w:rPr>
                <w:rFonts w:ascii="Calibri" w:hAnsi="Calibri"/>
                <w:color w:val="000000"/>
                <w:sz w:val="20"/>
                <w:szCs w:val="20"/>
              </w:rPr>
            </w:pPr>
          </w:p>
        </w:tc>
        <w:tc>
          <w:tcPr>
            <w:tcW w:w="998"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BOTH</w:t>
            </w:r>
          </w:p>
        </w:tc>
        <w:tc>
          <w:tcPr>
            <w:tcW w:w="998" w:type="dxa"/>
            <w:shd w:val="clear" w:color="000000" w:fill="FFFFFF"/>
            <w:vAlign w:val="center"/>
          </w:tcPr>
          <w:p w:rsidR="005154F0" w:rsidRPr="0055732A" w:rsidRDefault="005154F0" w:rsidP="005C62BD">
            <w:pPr>
              <w:jc w:val="center"/>
              <w:rPr>
                <w:rFonts w:ascii="Calibri" w:hAnsi="Calibri"/>
                <w:color w:val="000000"/>
                <w:sz w:val="20"/>
                <w:szCs w:val="20"/>
              </w:rPr>
            </w:pPr>
          </w:p>
        </w:tc>
        <w:tc>
          <w:tcPr>
            <w:tcW w:w="999" w:type="dxa"/>
            <w:shd w:val="clear" w:color="000000" w:fill="FFFFFF"/>
            <w:vAlign w:val="center"/>
          </w:tcPr>
          <w:p w:rsidR="005154F0" w:rsidRPr="0055732A" w:rsidRDefault="005154F0" w:rsidP="005C62BD">
            <w:pPr>
              <w:jc w:val="center"/>
              <w:rPr>
                <w:rFonts w:ascii="Calibri" w:hAnsi="Calibri"/>
                <w:color w:val="000000"/>
                <w:sz w:val="20"/>
                <w:szCs w:val="20"/>
              </w:rPr>
            </w:pPr>
            <w:r w:rsidRPr="0055732A">
              <w:rPr>
                <w:rFonts w:ascii="Calibri" w:hAnsi="Calibri"/>
                <w:color w:val="000000"/>
                <w:sz w:val="20"/>
                <w:szCs w:val="20"/>
              </w:rPr>
              <w:t>N</w:t>
            </w:r>
          </w:p>
        </w:tc>
      </w:tr>
    </w:tbl>
    <w:p w:rsidR="00625648" w:rsidRDefault="00625648" w:rsidP="00055E85"/>
    <w:p w:rsidR="00006191" w:rsidRDefault="00006191" w:rsidP="00055E85"/>
    <w:p w:rsidR="00006191" w:rsidRDefault="00006191" w:rsidP="00055E85"/>
    <w:p w:rsidR="0093099A" w:rsidRDefault="0093099A" w:rsidP="00055E85">
      <w:r>
        <w:t xml:space="preserve">The table below describes the PROVTBL extract. It is different from the rest of the extracts in </w:t>
      </w:r>
      <w:r w:rsidR="00FD10AD">
        <w:t xml:space="preserve">that it does not output extracted records of </w:t>
      </w:r>
      <w:r>
        <w:t>data. It only provides the DUZs and names of all persons involved in the cases from the New Person File 200 for the given date range. It is only intended as a means to match the DUZs of the providers with their names as stored in file 200.</w:t>
      </w:r>
      <w:r w:rsidR="00483ACC">
        <w:t xml:space="preserve"> It</w:t>
      </w:r>
      <w:r w:rsidR="006B0167">
        <w:t xml:space="preserve"> will </w:t>
      </w:r>
      <w:r w:rsidR="00483ACC">
        <w:t>allow a user to look up a provider name based on the DUZ found in the r</w:t>
      </w:r>
      <w:r w:rsidR="006B0167">
        <w:t xml:space="preserve">ecord of question. Because it is built along with the Surgery Extracts it includes all the providers </w:t>
      </w:r>
      <w:r w:rsidR="00006191">
        <w:t xml:space="preserve">involved in all of the extracted Surgery records in the provided </w:t>
      </w:r>
      <w:r w:rsidR="006B0167">
        <w:t>date range</w:t>
      </w:r>
      <w:r w:rsidR="00006191">
        <w:t>, and only those providers</w:t>
      </w:r>
      <w:r w:rsidR="00483ACC">
        <w:t>. Duplicates are not allowed in this table.</w:t>
      </w:r>
    </w:p>
    <w:p w:rsidR="00006191" w:rsidRDefault="00006191" w:rsidP="00055E85"/>
    <w:p w:rsidR="00006191" w:rsidRDefault="00006191" w:rsidP="00055E85"/>
    <w:tbl>
      <w:tblPr>
        <w:tblW w:w="5726" w:type="pct"/>
        <w:tblInd w:w="-702" w:type="dxa"/>
        <w:tblLayout w:type="fixed"/>
        <w:tblLook w:val="04A0" w:firstRow="1" w:lastRow="0" w:firstColumn="1" w:lastColumn="0" w:noHBand="0" w:noVBand="1"/>
      </w:tblPr>
      <w:tblGrid>
        <w:gridCol w:w="812"/>
        <w:gridCol w:w="903"/>
        <w:gridCol w:w="1259"/>
        <w:gridCol w:w="1710"/>
        <w:gridCol w:w="1080"/>
        <w:gridCol w:w="632"/>
        <w:gridCol w:w="719"/>
        <w:gridCol w:w="630"/>
        <w:gridCol w:w="990"/>
        <w:gridCol w:w="990"/>
        <w:gridCol w:w="986"/>
        <w:gridCol w:w="1080"/>
      </w:tblGrid>
      <w:tr w:rsidR="0031264F" w:rsidRPr="00E1281F" w:rsidTr="0031264F">
        <w:trPr>
          <w:trHeight w:val="795"/>
        </w:trPr>
        <w:tc>
          <w:tcPr>
            <w:tcW w:w="344" w:type="pct"/>
            <w:tcBorders>
              <w:top w:val="single" w:sz="8" w:space="0" w:color="auto"/>
              <w:left w:val="single" w:sz="8" w:space="0" w:color="auto"/>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Extract File</w:t>
            </w:r>
          </w:p>
        </w:tc>
        <w:tc>
          <w:tcPr>
            <w:tcW w:w="383"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Extract Position</w:t>
            </w:r>
          </w:p>
        </w:tc>
        <w:tc>
          <w:tcPr>
            <w:tcW w:w="534"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Extract Header</w:t>
            </w:r>
          </w:p>
        </w:tc>
        <w:tc>
          <w:tcPr>
            <w:tcW w:w="725"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VistA Field Name</w:t>
            </w:r>
          </w:p>
        </w:tc>
        <w:tc>
          <w:tcPr>
            <w:tcW w:w="458"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Required</w:t>
            </w:r>
          </w:p>
        </w:tc>
        <w:tc>
          <w:tcPr>
            <w:tcW w:w="268"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Data Type</w:t>
            </w:r>
          </w:p>
        </w:tc>
        <w:tc>
          <w:tcPr>
            <w:tcW w:w="305"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Char Min</w:t>
            </w:r>
          </w:p>
        </w:tc>
        <w:tc>
          <w:tcPr>
            <w:tcW w:w="267"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Char Max</w:t>
            </w:r>
          </w:p>
        </w:tc>
        <w:tc>
          <w:tcPr>
            <w:tcW w:w="420"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Precision</w:t>
            </w:r>
          </w:p>
        </w:tc>
        <w:tc>
          <w:tcPr>
            <w:tcW w:w="420"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OR / NON-OR</w:t>
            </w:r>
          </w:p>
        </w:tc>
        <w:tc>
          <w:tcPr>
            <w:tcW w:w="418"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Code Values</w:t>
            </w:r>
          </w:p>
        </w:tc>
        <w:tc>
          <w:tcPr>
            <w:tcW w:w="458" w:type="pct"/>
            <w:tcBorders>
              <w:top w:val="single" w:sz="8" w:space="0" w:color="auto"/>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b/>
                <w:bCs/>
                <w:color w:val="000000"/>
                <w:sz w:val="20"/>
                <w:szCs w:val="20"/>
              </w:rPr>
            </w:pPr>
            <w:r w:rsidRPr="00E1281F">
              <w:rPr>
                <w:rFonts w:ascii="Calibri" w:hAnsi="Calibri"/>
                <w:b/>
                <w:bCs/>
                <w:color w:val="000000"/>
                <w:sz w:val="20"/>
                <w:szCs w:val="20"/>
              </w:rPr>
              <w:t>Repetition</w:t>
            </w:r>
          </w:p>
        </w:tc>
      </w:tr>
      <w:tr w:rsidR="0031264F" w:rsidRPr="00E1281F" w:rsidTr="0031264F">
        <w:trPr>
          <w:trHeight w:val="315"/>
        </w:trPr>
        <w:tc>
          <w:tcPr>
            <w:tcW w:w="344" w:type="pct"/>
            <w:tcBorders>
              <w:top w:val="nil"/>
              <w:left w:val="single" w:sz="8" w:space="0" w:color="auto"/>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PROVTBL</w:t>
            </w:r>
          </w:p>
        </w:tc>
        <w:tc>
          <w:tcPr>
            <w:tcW w:w="383"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1</w:t>
            </w:r>
          </w:p>
        </w:tc>
        <w:tc>
          <w:tcPr>
            <w:tcW w:w="534"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DUZ</w:t>
            </w:r>
          </w:p>
        </w:tc>
        <w:tc>
          <w:tcPr>
            <w:tcW w:w="725"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w:t>
            </w:r>
          </w:p>
        </w:tc>
        <w:tc>
          <w:tcPr>
            <w:tcW w:w="458"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R</w:t>
            </w:r>
          </w:p>
        </w:tc>
        <w:tc>
          <w:tcPr>
            <w:tcW w:w="268"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POINTER</w:t>
            </w:r>
          </w:p>
        </w:tc>
        <w:tc>
          <w:tcPr>
            <w:tcW w:w="305"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3</w:t>
            </w:r>
          </w:p>
        </w:tc>
        <w:tc>
          <w:tcPr>
            <w:tcW w:w="267"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35</w:t>
            </w:r>
          </w:p>
        </w:tc>
        <w:tc>
          <w:tcPr>
            <w:tcW w:w="420"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 </w:t>
            </w:r>
          </w:p>
        </w:tc>
        <w:tc>
          <w:tcPr>
            <w:tcW w:w="420"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BOTH</w:t>
            </w:r>
          </w:p>
        </w:tc>
        <w:tc>
          <w:tcPr>
            <w:tcW w:w="418"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 </w:t>
            </w:r>
          </w:p>
        </w:tc>
        <w:tc>
          <w:tcPr>
            <w:tcW w:w="458"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N</w:t>
            </w:r>
          </w:p>
        </w:tc>
      </w:tr>
      <w:tr w:rsidR="0031264F" w:rsidRPr="00E1281F" w:rsidTr="0031264F">
        <w:trPr>
          <w:trHeight w:val="315"/>
        </w:trPr>
        <w:tc>
          <w:tcPr>
            <w:tcW w:w="344" w:type="pct"/>
            <w:tcBorders>
              <w:top w:val="nil"/>
              <w:left w:val="single" w:sz="8" w:space="0" w:color="auto"/>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PROVTBL</w:t>
            </w:r>
          </w:p>
        </w:tc>
        <w:tc>
          <w:tcPr>
            <w:tcW w:w="383"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2</w:t>
            </w:r>
          </w:p>
        </w:tc>
        <w:tc>
          <w:tcPr>
            <w:tcW w:w="534"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NAME</w:t>
            </w:r>
          </w:p>
        </w:tc>
        <w:tc>
          <w:tcPr>
            <w:tcW w:w="725"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w:t>
            </w:r>
          </w:p>
        </w:tc>
        <w:tc>
          <w:tcPr>
            <w:tcW w:w="458"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R</w:t>
            </w:r>
          </w:p>
        </w:tc>
        <w:tc>
          <w:tcPr>
            <w:tcW w:w="268"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POINTER</w:t>
            </w:r>
          </w:p>
        </w:tc>
        <w:tc>
          <w:tcPr>
            <w:tcW w:w="305"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3</w:t>
            </w:r>
          </w:p>
        </w:tc>
        <w:tc>
          <w:tcPr>
            <w:tcW w:w="267"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35</w:t>
            </w:r>
          </w:p>
        </w:tc>
        <w:tc>
          <w:tcPr>
            <w:tcW w:w="420"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 </w:t>
            </w:r>
          </w:p>
        </w:tc>
        <w:tc>
          <w:tcPr>
            <w:tcW w:w="420"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BOTH</w:t>
            </w:r>
          </w:p>
        </w:tc>
        <w:tc>
          <w:tcPr>
            <w:tcW w:w="418"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 </w:t>
            </w:r>
          </w:p>
        </w:tc>
        <w:tc>
          <w:tcPr>
            <w:tcW w:w="458" w:type="pct"/>
            <w:tcBorders>
              <w:top w:val="nil"/>
              <w:left w:val="nil"/>
              <w:bottom w:val="single" w:sz="8" w:space="0" w:color="auto"/>
              <w:right w:val="single" w:sz="8" w:space="0" w:color="auto"/>
            </w:tcBorders>
            <w:shd w:val="clear" w:color="000000" w:fill="FFFFFF"/>
            <w:vAlign w:val="bottom"/>
            <w:hideMark/>
          </w:tcPr>
          <w:p w:rsidR="00E1281F" w:rsidRPr="00E1281F" w:rsidRDefault="00E1281F" w:rsidP="00E1281F">
            <w:pPr>
              <w:jc w:val="center"/>
              <w:rPr>
                <w:rFonts w:ascii="Calibri" w:hAnsi="Calibri"/>
                <w:color w:val="000000"/>
                <w:sz w:val="20"/>
                <w:szCs w:val="20"/>
              </w:rPr>
            </w:pPr>
            <w:r w:rsidRPr="00E1281F">
              <w:rPr>
                <w:rFonts w:ascii="Calibri" w:hAnsi="Calibri"/>
                <w:color w:val="000000"/>
                <w:sz w:val="20"/>
                <w:szCs w:val="20"/>
              </w:rPr>
              <w:t>N</w:t>
            </w:r>
          </w:p>
        </w:tc>
      </w:tr>
    </w:tbl>
    <w:p w:rsidR="008B76F8" w:rsidRDefault="008B76F8" w:rsidP="00055E85"/>
    <w:p w:rsidR="0031264F" w:rsidRDefault="0031264F" w:rsidP="00055E85"/>
    <w:p w:rsidR="00006191" w:rsidRDefault="00006191" w:rsidP="00055E85"/>
    <w:p w:rsidR="00006191" w:rsidRDefault="00006191" w:rsidP="00055E85"/>
    <w:p w:rsidR="0031264F" w:rsidRDefault="0031264F" w:rsidP="00055E85"/>
    <w:p w:rsidR="0031264F" w:rsidRDefault="0031264F" w:rsidP="00055E85">
      <w:pPr>
        <w:rPr>
          <w:rFonts w:asciiTheme="minorHAnsi" w:hAnsiTheme="minorHAnsi"/>
          <w:b/>
          <w:sz w:val="28"/>
          <w:szCs w:val="28"/>
        </w:rPr>
      </w:pPr>
      <w:r w:rsidRPr="0031264F">
        <w:rPr>
          <w:rFonts w:asciiTheme="minorHAnsi" w:hAnsiTheme="minorHAnsi"/>
          <w:b/>
          <w:sz w:val="28"/>
          <w:szCs w:val="28"/>
        </w:rPr>
        <w:t>*List of Fields used in PROVTBL</w:t>
      </w:r>
    </w:p>
    <w:tbl>
      <w:tblPr>
        <w:tblW w:w="5014" w:type="pct"/>
        <w:tblLook w:val="04A0" w:firstRow="1" w:lastRow="0" w:firstColumn="1" w:lastColumn="0" w:noHBand="0" w:noVBand="1"/>
      </w:tblPr>
      <w:tblGrid>
        <w:gridCol w:w="1828"/>
        <w:gridCol w:w="1959"/>
        <w:gridCol w:w="717"/>
        <w:gridCol w:w="1254"/>
        <w:gridCol w:w="2119"/>
        <w:gridCol w:w="235"/>
        <w:gridCol w:w="235"/>
        <w:gridCol w:w="223"/>
        <w:gridCol w:w="244"/>
        <w:gridCol w:w="479"/>
        <w:gridCol w:w="477"/>
        <w:gridCol w:w="555"/>
      </w:tblGrid>
      <w:tr w:rsidR="0031264F" w:rsidRPr="00E1281F" w:rsidTr="008418DA">
        <w:trPr>
          <w:trHeight w:val="315"/>
        </w:trPr>
        <w:tc>
          <w:tcPr>
            <w:tcW w:w="885" w:type="pct"/>
            <w:tcBorders>
              <w:top w:val="single" w:sz="8" w:space="0" w:color="auto"/>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b/>
                <w:bCs/>
                <w:color w:val="000000"/>
                <w:sz w:val="20"/>
                <w:szCs w:val="20"/>
              </w:rPr>
            </w:pPr>
            <w:r w:rsidRPr="00E1281F">
              <w:rPr>
                <w:rFonts w:ascii="Calibri" w:hAnsi="Calibri"/>
                <w:b/>
                <w:bCs/>
                <w:color w:val="000000"/>
                <w:sz w:val="20"/>
                <w:szCs w:val="20"/>
              </w:rPr>
              <w:t>Vista Field Name</w:t>
            </w:r>
          </w:p>
        </w:tc>
        <w:tc>
          <w:tcPr>
            <w:tcW w:w="949" w:type="pct"/>
            <w:tcBorders>
              <w:top w:val="single" w:sz="8" w:space="0" w:color="auto"/>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b/>
                <w:bCs/>
                <w:color w:val="000000"/>
                <w:sz w:val="20"/>
                <w:szCs w:val="20"/>
              </w:rPr>
            </w:pPr>
            <w:r w:rsidRPr="00E1281F">
              <w:rPr>
                <w:rFonts w:ascii="Calibri" w:hAnsi="Calibri"/>
                <w:b/>
                <w:bCs/>
                <w:color w:val="000000"/>
                <w:sz w:val="20"/>
                <w:szCs w:val="20"/>
              </w:rPr>
              <w:t xml:space="preserve">GL </w:t>
            </w:r>
            <w:proofErr w:type="spellStart"/>
            <w:r w:rsidRPr="00E1281F">
              <w:rPr>
                <w:rFonts w:ascii="Calibri" w:hAnsi="Calibri"/>
                <w:b/>
                <w:bCs/>
                <w:color w:val="000000"/>
                <w:sz w:val="20"/>
                <w:szCs w:val="20"/>
              </w:rPr>
              <w:t>Loc</w:t>
            </w:r>
            <w:proofErr w:type="spellEnd"/>
          </w:p>
        </w:tc>
        <w:tc>
          <w:tcPr>
            <w:tcW w:w="347" w:type="pct"/>
            <w:tcBorders>
              <w:top w:val="single" w:sz="8" w:space="0" w:color="auto"/>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b/>
                <w:bCs/>
                <w:color w:val="000000"/>
                <w:sz w:val="20"/>
                <w:szCs w:val="20"/>
              </w:rPr>
            </w:pPr>
            <w:r w:rsidRPr="00E1281F">
              <w:rPr>
                <w:rFonts w:ascii="Calibri" w:hAnsi="Calibri"/>
                <w:b/>
                <w:bCs/>
                <w:color w:val="000000"/>
                <w:sz w:val="20"/>
                <w:szCs w:val="20"/>
              </w:rPr>
              <w:t>Field #</w:t>
            </w:r>
          </w:p>
        </w:tc>
        <w:tc>
          <w:tcPr>
            <w:tcW w:w="607" w:type="pct"/>
            <w:tcBorders>
              <w:top w:val="single" w:sz="8" w:space="0" w:color="auto"/>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b/>
                <w:bCs/>
                <w:color w:val="000000"/>
                <w:sz w:val="20"/>
                <w:szCs w:val="20"/>
              </w:rPr>
            </w:pPr>
            <w:r w:rsidRPr="00E1281F">
              <w:rPr>
                <w:rFonts w:ascii="Calibri" w:hAnsi="Calibri"/>
                <w:b/>
                <w:bCs/>
                <w:color w:val="000000"/>
                <w:sz w:val="20"/>
                <w:szCs w:val="20"/>
              </w:rPr>
              <w:t>Extracted In</w:t>
            </w:r>
          </w:p>
        </w:tc>
        <w:tc>
          <w:tcPr>
            <w:tcW w:w="1026" w:type="pct"/>
            <w:tcBorders>
              <w:top w:val="single" w:sz="8" w:space="0" w:color="auto"/>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b/>
                <w:bCs/>
                <w:color w:val="000000"/>
                <w:sz w:val="20"/>
                <w:szCs w:val="20"/>
              </w:rPr>
            </w:pPr>
            <w:proofErr w:type="spellStart"/>
            <w:r w:rsidRPr="00E1281F">
              <w:rPr>
                <w:rFonts w:ascii="Calibri" w:hAnsi="Calibri"/>
                <w:b/>
                <w:bCs/>
                <w:color w:val="000000"/>
                <w:sz w:val="20"/>
                <w:szCs w:val="20"/>
              </w:rPr>
              <w:t>ExtractHdr</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HAIR REMOVAL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.12</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HairRemBy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SURGEON</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.14</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Surgeon</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FIRST ASST</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.15</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1stAsst</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SECOND ASST</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.16</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2ndAsst</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6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ATTEND SURG</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.164</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AttendSurg</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PERFUSIONIST</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.167</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Perfusionist</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ASST PERFUSIONIST</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.168</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AsstPerfusionist</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SKIN PREPPED BY (1)</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.18</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SkinPreppedBy1</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SKIN PREPPED BY (2)</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4</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SkinPreppedBy2</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SKIN PREPPED BY (3)</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5</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SkinPreppedBy3</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PRINC ANESTHETIST</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SRF(D0,.3)</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.31</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PrincAnes</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RELIEF ANESTHETIST</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SRF(D0,.3)</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.32</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ReliefAnes</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ASST ANESTHETIST</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SRF(D0,.3)</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.33</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AsstAnes</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ANESTHESIOLOGIST SUPVR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SRF(D0,.3)</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.34</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AnesthesiologistSupvr</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IV STARTED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SRF(D0,.3)</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63</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IVStartedBy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VERIFIER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SRF(D0,.5)</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.522</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Verifier</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INST CNT VERF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SRF(D0,.5)</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.525</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InstCntVerfBy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FOLEY CATHETER INSERTED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SRF(D0,.5)</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.57</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QSURGC</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FoleyCathInsertBy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CHECKLIST CONFIRMED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SRF(D0,.6)</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.69</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QSURGD</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ValidID</w:t>
            </w:r>
            <w:proofErr w:type="spellEnd"/>
            <w:r w:rsidRPr="00E1281F">
              <w:rPr>
                <w:rFonts w:ascii="Calibri" w:hAnsi="Calibri"/>
                <w:color w:val="000000"/>
                <w:sz w:val="20"/>
                <w:szCs w:val="20"/>
              </w:rPr>
              <w:t>/</w:t>
            </w:r>
            <w:proofErr w:type="spellStart"/>
            <w:r w:rsidRPr="00E1281F">
              <w:rPr>
                <w:rFonts w:ascii="Calibri" w:hAnsi="Calibri"/>
                <w:color w:val="000000"/>
                <w:sz w:val="20"/>
                <w:szCs w:val="20"/>
              </w:rPr>
              <w:t>ConsentConfBy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 xml:space="preserve">DIAGNOSTIC RESULTS CONFIRM </w:t>
            </w:r>
            <w:r w:rsidRPr="00E1281F">
              <w:rPr>
                <w:rFonts w:ascii="Calibri" w:hAnsi="Calibri"/>
                <w:color w:val="000000"/>
                <w:sz w:val="20"/>
                <w:szCs w:val="20"/>
              </w:rPr>
              <w:lastRenderedPageBreak/>
              <w:t>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lastRenderedPageBreak/>
              <w:t>SRF(D0,.6)</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61</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QSURGD</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DiagResultsConfBy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lastRenderedPageBreak/>
              <w:t>RN VERIFIER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SRF(D0,1,D1,2)</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10</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QSURGN1</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RN_Verif</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SURG SCHED PERSON</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1.099</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QSURGI</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SurgSchedPerson</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TOURNIQUET APPL.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SRF(D0,2,D1,0)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2</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QSURGN2</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TournAppBy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CATHETER REMOVED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SRF(D0,6,D1,3)</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35</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QSURGN6</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CathRemBy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EXTUBATED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SRF(D0,6,D1,6)</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39</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QSURGN6</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ExtubBy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REF PHY 200 LINK</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SRF(D0,18,D1,0)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6</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QSURGN18</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RefPhy200Link</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OR CIRC SUPPORT</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SRF(D0,19,D1,0)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.01</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QSURGN19</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OR_CircSup</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APPLIED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SRF(D0,20,D1,0)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QSURGN20</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AppBy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ORDERED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SRF(D0,22,D1,1,D2,0)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2</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QSURGN22A</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OrdBy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ADMIN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SRF(D0,22,D1,1,D2,0)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3</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QSURGN22A</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AdminBy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OR SCRUB SUPPORT</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SRF(D0,23,D1,0)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.01</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QSURGN23</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OR_ScrubSupp</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SPONGE, SHARPS, &amp; INST COUNTER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SRF(D0,25)</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47</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QSURGE</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SpongeSharpsInstrCntr</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COUNT VERIFIER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SRF(D0,25)</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48</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QSURGE</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CntVerifier</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PROVIDER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SRF(D0,26,D1,1,D2,0)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2</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QSURGN26A</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Provider</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APPLIED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SRF(D0,27,D1,0)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3</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QSURGN27</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AppBy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OTHER SCRUBBED ASSISTANTS</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SRF(D0,28,D1,0)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.01</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QSURGN28</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OtherScrubAssts</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CANCELLED BY</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SRF(D0,30)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70</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QSURGE</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CancelledBy</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LASER OPERATOR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SRF(D0,44,D1,0)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3</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QSURGN44</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LaserOp</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CELL SAVER OPERATOR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SRF(D0,45,D1,0)</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QSURGN45</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CellSaverOp</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PROVIDER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SRF(D0,NON)</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123</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QSURGI</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Provider</w:t>
            </w: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31264F" w:rsidRPr="00E1281F" w:rsidTr="008418DA">
        <w:trPr>
          <w:trHeight w:val="540"/>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ATTEND PROVIDER</w:t>
            </w:r>
          </w:p>
        </w:tc>
        <w:tc>
          <w:tcPr>
            <w:tcW w:w="949"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SRF(D0,NON)</w:t>
            </w:r>
          </w:p>
        </w:tc>
        <w:tc>
          <w:tcPr>
            <w:tcW w:w="34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124</w:t>
            </w:r>
          </w:p>
        </w:tc>
        <w:tc>
          <w:tcPr>
            <w:tcW w:w="607"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r w:rsidRPr="00E1281F">
              <w:rPr>
                <w:rFonts w:ascii="Calibri" w:hAnsi="Calibri"/>
                <w:color w:val="000000"/>
                <w:sz w:val="20"/>
                <w:szCs w:val="20"/>
              </w:rPr>
              <w:t>QSURGI</w:t>
            </w:r>
          </w:p>
        </w:tc>
        <w:tc>
          <w:tcPr>
            <w:tcW w:w="1026" w:type="pct"/>
            <w:tcBorders>
              <w:top w:val="nil"/>
              <w:left w:val="nil"/>
              <w:bottom w:val="single" w:sz="8" w:space="0" w:color="auto"/>
              <w:right w:val="single" w:sz="8" w:space="0" w:color="auto"/>
            </w:tcBorders>
            <w:shd w:val="clear" w:color="000000" w:fill="FFFFFF"/>
            <w:vAlign w:val="bottom"/>
            <w:hideMark/>
          </w:tcPr>
          <w:p w:rsidR="0031264F" w:rsidRPr="00E1281F" w:rsidRDefault="0031264F" w:rsidP="00CC3872">
            <w:pPr>
              <w:jc w:val="center"/>
              <w:rPr>
                <w:rFonts w:ascii="Calibri" w:hAnsi="Calibri"/>
                <w:color w:val="000000"/>
                <w:sz w:val="20"/>
                <w:szCs w:val="20"/>
              </w:rPr>
            </w:pPr>
            <w:proofErr w:type="spellStart"/>
            <w:r w:rsidRPr="00E1281F">
              <w:rPr>
                <w:rFonts w:ascii="Calibri" w:hAnsi="Calibri"/>
                <w:color w:val="000000"/>
                <w:sz w:val="20"/>
                <w:szCs w:val="20"/>
              </w:rPr>
              <w:t>AttdProvider</w:t>
            </w:r>
            <w:proofErr w:type="spellEnd"/>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31264F" w:rsidRPr="00E1281F" w:rsidRDefault="0031264F" w:rsidP="00CC3872">
            <w:pPr>
              <w:rPr>
                <w:rFonts w:ascii="Calibri" w:hAnsi="Calibri"/>
                <w:color w:val="000000"/>
                <w:szCs w:val="22"/>
              </w:rPr>
            </w:pPr>
          </w:p>
        </w:tc>
      </w:tr>
      <w:tr w:rsidR="008418DA" w:rsidRPr="00E1281F" w:rsidTr="008418DA">
        <w:trPr>
          <w:trHeight w:val="315"/>
        </w:trPr>
        <w:tc>
          <w:tcPr>
            <w:tcW w:w="885" w:type="pct"/>
            <w:tcBorders>
              <w:top w:val="nil"/>
              <w:left w:val="single" w:sz="8" w:space="0" w:color="auto"/>
              <w:bottom w:val="single" w:sz="8" w:space="0" w:color="auto"/>
              <w:right w:val="single" w:sz="8" w:space="0" w:color="auto"/>
            </w:tcBorders>
            <w:shd w:val="clear" w:color="000000" w:fill="FFFFFF"/>
            <w:vAlign w:val="bottom"/>
            <w:hideMark/>
          </w:tcPr>
          <w:p w:rsidR="008418DA" w:rsidRPr="00E1281F" w:rsidRDefault="008418DA" w:rsidP="00CC3872">
            <w:pPr>
              <w:jc w:val="center"/>
              <w:rPr>
                <w:rFonts w:ascii="Calibri" w:hAnsi="Calibri"/>
                <w:color w:val="000000"/>
                <w:sz w:val="20"/>
                <w:szCs w:val="20"/>
              </w:rPr>
            </w:pPr>
            <w:r w:rsidRPr="00E1281F">
              <w:rPr>
                <w:rFonts w:ascii="Calibri" w:hAnsi="Calibri"/>
                <w:color w:val="000000"/>
                <w:sz w:val="20"/>
                <w:szCs w:val="20"/>
              </w:rPr>
              <w:t>CODING VERIFIER</w:t>
            </w:r>
          </w:p>
        </w:tc>
        <w:tc>
          <w:tcPr>
            <w:tcW w:w="949" w:type="pct"/>
            <w:tcBorders>
              <w:top w:val="nil"/>
              <w:left w:val="nil"/>
              <w:bottom w:val="single" w:sz="8" w:space="0" w:color="auto"/>
              <w:right w:val="single" w:sz="8" w:space="0" w:color="auto"/>
            </w:tcBorders>
            <w:shd w:val="clear" w:color="000000" w:fill="FFFFFF"/>
            <w:vAlign w:val="bottom"/>
            <w:hideMark/>
          </w:tcPr>
          <w:p w:rsidR="008418DA" w:rsidRPr="00E1281F" w:rsidRDefault="008418DA" w:rsidP="00CC3872">
            <w:pPr>
              <w:jc w:val="center"/>
              <w:rPr>
                <w:rFonts w:ascii="Calibri" w:hAnsi="Calibri"/>
                <w:color w:val="000000"/>
                <w:sz w:val="20"/>
                <w:szCs w:val="20"/>
              </w:rPr>
            </w:pPr>
            <w:r w:rsidRPr="00E1281F">
              <w:rPr>
                <w:rFonts w:ascii="Calibri" w:hAnsi="Calibri"/>
                <w:color w:val="000000"/>
                <w:sz w:val="20"/>
                <w:szCs w:val="20"/>
              </w:rPr>
              <w:t>SRF(D0,VER)</w:t>
            </w:r>
          </w:p>
        </w:tc>
        <w:tc>
          <w:tcPr>
            <w:tcW w:w="347" w:type="pct"/>
            <w:tcBorders>
              <w:top w:val="nil"/>
              <w:left w:val="nil"/>
              <w:bottom w:val="single" w:sz="8" w:space="0" w:color="auto"/>
              <w:right w:val="single" w:sz="8" w:space="0" w:color="auto"/>
            </w:tcBorders>
            <w:shd w:val="clear" w:color="000000" w:fill="FFFFFF"/>
            <w:vAlign w:val="bottom"/>
            <w:hideMark/>
          </w:tcPr>
          <w:p w:rsidR="008418DA" w:rsidRPr="00E1281F" w:rsidRDefault="008418DA" w:rsidP="00CC3872">
            <w:pPr>
              <w:jc w:val="center"/>
              <w:rPr>
                <w:rFonts w:ascii="Calibri" w:hAnsi="Calibri"/>
                <w:color w:val="000000"/>
                <w:sz w:val="20"/>
                <w:szCs w:val="20"/>
              </w:rPr>
            </w:pPr>
            <w:r w:rsidRPr="00E1281F">
              <w:rPr>
                <w:rFonts w:ascii="Calibri" w:hAnsi="Calibri"/>
                <w:color w:val="000000"/>
                <w:sz w:val="20"/>
                <w:szCs w:val="20"/>
              </w:rPr>
              <w:t>69</w:t>
            </w:r>
          </w:p>
        </w:tc>
        <w:tc>
          <w:tcPr>
            <w:tcW w:w="607" w:type="pct"/>
            <w:tcBorders>
              <w:top w:val="nil"/>
              <w:left w:val="nil"/>
              <w:bottom w:val="single" w:sz="8" w:space="0" w:color="auto"/>
              <w:right w:val="single" w:sz="8" w:space="0" w:color="auto"/>
            </w:tcBorders>
            <w:shd w:val="clear" w:color="000000" w:fill="FFFFFF"/>
            <w:vAlign w:val="bottom"/>
            <w:hideMark/>
          </w:tcPr>
          <w:p w:rsidR="008418DA" w:rsidRPr="00E1281F" w:rsidRDefault="008418DA" w:rsidP="00CC3872">
            <w:pPr>
              <w:jc w:val="center"/>
              <w:rPr>
                <w:rFonts w:ascii="Calibri" w:hAnsi="Calibri"/>
                <w:color w:val="000000"/>
                <w:sz w:val="20"/>
                <w:szCs w:val="20"/>
              </w:rPr>
            </w:pPr>
            <w:r w:rsidRPr="00E1281F">
              <w:rPr>
                <w:rFonts w:ascii="Calibri" w:hAnsi="Calibri"/>
                <w:color w:val="000000"/>
                <w:sz w:val="20"/>
                <w:szCs w:val="20"/>
              </w:rPr>
              <w:t>QSURGI</w:t>
            </w:r>
          </w:p>
        </w:tc>
        <w:tc>
          <w:tcPr>
            <w:tcW w:w="1026" w:type="pct"/>
            <w:tcBorders>
              <w:top w:val="nil"/>
              <w:left w:val="nil"/>
              <w:bottom w:val="single" w:sz="8" w:space="0" w:color="auto"/>
              <w:right w:val="single" w:sz="8" w:space="0" w:color="auto"/>
            </w:tcBorders>
            <w:shd w:val="clear" w:color="000000" w:fill="FFFFFF"/>
            <w:vAlign w:val="bottom"/>
            <w:hideMark/>
          </w:tcPr>
          <w:p w:rsidR="008418DA" w:rsidRPr="00E1281F" w:rsidRDefault="008418DA" w:rsidP="00CC3872">
            <w:pPr>
              <w:jc w:val="center"/>
              <w:rPr>
                <w:rFonts w:ascii="Calibri" w:hAnsi="Calibri"/>
                <w:color w:val="000000"/>
                <w:sz w:val="20"/>
                <w:szCs w:val="20"/>
              </w:rPr>
            </w:pPr>
            <w:proofErr w:type="spellStart"/>
            <w:r w:rsidRPr="00E1281F">
              <w:rPr>
                <w:rFonts w:ascii="Calibri" w:hAnsi="Calibri"/>
                <w:color w:val="000000"/>
                <w:sz w:val="20"/>
                <w:szCs w:val="20"/>
              </w:rPr>
              <w:t>CodingVerifier</w:t>
            </w:r>
            <w:proofErr w:type="spellEnd"/>
          </w:p>
        </w:tc>
        <w:tc>
          <w:tcPr>
            <w:tcW w:w="114" w:type="pct"/>
            <w:tcBorders>
              <w:top w:val="nil"/>
              <w:left w:val="nil"/>
              <w:bottom w:val="nil"/>
              <w:right w:val="nil"/>
            </w:tcBorders>
            <w:shd w:val="clear" w:color="auto" w:fill="auto"/>
            <w:noWrap/>
            <w:vAlign w:val="bottom"/>
            <w:hideMark/>
          </w:tcPr>
          <w:p w:rsidR="008418DA" w:rsidRPr="00E1281F" w:rsidRDefault="008418DA" w:rsidP="00CC3872">
            <w:pPr>
              <w:rPr>
                <w:rFonts w:ascii="Calibri" w:hAnsi="Calibri"/>
                <w:color w:val="000000"/>
                <w:szCs w:val="22"/>
              </w:rPr>
            </w:pPr>
          </w:p>
        </w:tc>
        <w:tc>
          <w:tcPr>
            <w:tcW w:w="114" w:type="pct"/>
            <w:tcBorders>
              <w:top w:val="nil"/>
              <w:left w:val="nil"/>
              <w:bottom w:val="nil"/>
              <w:right w:val="nil"/>
            </w:tcBorders>
            <w:shd w:val="clear" w:color="auto" w:fill="auto"/>
            <w:noWrap/>
            <w:vAlign w:val="bottom"/>
            <w:hideMark/>
          </w:tcPr>
          <w:p w:rsidR="008418DA" w:rsidRPr="00E1281F" w:rsidRDefault="008418DA" w:rsidP="00CC3872">
            <w:pPr>
              <w:rPr>
                <w:rFonts w:ascii="Calibri" w:hAnsi="Calibri"/>
                <w:color w:val="000000"/>
                <w:szCs w:val="22"/>
              </w:rPr>
            </w:pPr>
          </w:p>
        </w:tc>
        <w:tc>
          <w:tcPr>
            <w:tcW w:w="108" w:type="pct"/>
            <w:tcBorders>
              <w:top w:val="nil"/>
              <w:left w:val="nil"/>
              <w:bottom w:val="nil"/>
              <w:right w:val="nil"/>
            </w:tcBorders>
            <w:shd w:val="clear" w:color="auto" w:fill="auto"/>
            <w:noWrap/>
            <w:vAlign w:val="bottom"/>
            <w:hideMark/>
          </w:tcPr>
          <w:p w:rsidR="008418DA" w:rsidRPr="00E1281F" w:rsidRDefault="008418DA" w:rsidP="00CC3872">
            <w:pPr>
              <w:rPr>
                <w:rFonts w:ascii="Calibri" w:hAnsi="Calibri"/>
                <w:color w:val="000000"/>
                <w:szCs w:val="22"/>
              </w:rPr>
            </w:pPr>
          </w:p>
        </w:tc>
        <w:tc>
          <w:tcPr>
            <w:tcW w:w="118" w:type="pct"/>
            <w:tcBorders>
              <w:top w:val="nil"/>
              <w:left w:val="nil"/>
              <w:bottom w:val="nil"/>
              <w:right w:val="nil"/>
            </w:tcBorders>
            <w:shd w:val="clear" w:color="auto" w:fill="auto"/>
            <w:noWrap/>
            <w:vAlign w:val="bottom"/>
            <w:hideMark/>
          </w:tcPr>
          <w:p w:rsidR="008418DA" w:rsidRPr="00E1281F" w:rsidRDefault="008418DA" w:rsidP="00CC3872">
            <w:pPr>
              <w:rPr>
                <w:rFonts w:ascii="Calibri" w:hAnsi="Calibri"/>
                <w:color w:val="000000"/>
                <w:szCs w:val="22"/>
              </w:rPr>
            </w:pPr>
          </w:p>
        </w:tc>
        <w:tc>
          <w:tcPr>
            <w:tcW w:w="232" w:type="pct"/>
            <w:tcBorders>
              <w:top w:val="nil"/>
              <w:left w:val="nil"/>
              <w:bottom w:val="nil"/>
              <w:right w:val="nil"/>
            </w:tcBorders>
            <w:shd w:val="clear" w:color="auto" w:fill="auto"/>
            <w:noWrap/>
            <w:vAlign w:val="bottom"/>
            <w:hideMark/>
          </w:tcPr>
          <w:p w:rsidR="008418DA" w:rsidRPr="00E1281F" w:rsidRDefault="008418DA" w:rsidP="00CC3872">
            <w:pPr>
              <w:rPr>
                <w:rFonts w:ascii="Calibri" w:hAnsi="Calibri"/>
                <w:color w:val="000000"/>
                <w:szCs w:val="22"/>
              </w:rPr>
            </w:pPr>
          </w:p>
        </w:tc>
        <w:tc>
          <w:tcPr>
            <w:tcW w:w="231" w:type="pct"/>
            <w:tcBorders>
              <w:top w:val="nil"/>
              <w:left w:val="nil"/>
              <w:bottom w:val="nil"/>
              <w:right w:val="nil"/>
            </w:tcBorders>
            <w:shd w:val="clear" w:color="auto" w:fill="auto"/>
            <w:noWrap/>
            <w:vAlign w:val="bottom"/>
            <w:hideMark/>
          </w:tcPr>
          <w:p w:rsidR="008418DA" w:rsidRPr="00E1281F" w:rsidRDefault="008418DA" w:rsidP="00CC3872">
            <w:pPr>
              <w:rPr>
                <w:rFonts w:ascii="Calibri" w:hAnsi="Calibri"/>
                <w:color w:val="000000"/>
                <w:szCs w:val="22"/>
              </w:rPr>
            </w:pPr>
          </w:p>
        </w:tc>
        <w:tc>
          <w:tcPr>
            <w:tcW w:w="269" w:type="pct"/>
            <w:tcBorders>
              <w:top w:val="nil"/>
              <w:left w:val="nil"/>
              <w:bottom w:val="nil"/>
              <w:right w:val="nil"/>
            </w:tcBorders>
            <w:shd w:val="clear" w:color="auto" w:fill="auto"/>
            <w:noWrap/>
            <w:vAlign w:val="bottom"/>
            <w:hideMark/>
          </w:tcPr>
          <w:p w:rsidR="008418DA" w:rsidRPr="00E1281F" w:rsidRDefault="008418DA" w:rsidP="00CC3872">
            <w:pPr>
              <w:rPr>
                <w:rFonts w:ascii="Calibri" w:hAnsi="Calibri"/>
                <w:color w:val="000000"/>
                <w:szCs w:val="22"/>
              </w:rPr>
            </w:pPr>
          </w:p>
        </w:tc>
      </w:tr>
    </w:tbl>
    <w:p w:rsidR="002D089C" w:rsidRDefault="002D089C" w:rsidP="001F3649">
      <w:pPr>
        <w:pStyle w:val="Heading1"/>
        <w:numPr>
          <w:ilvl w:val="0"/>
          <w:numId w:val="0"/>
        </w:numPr>
        <w:rPr>
          <w:rFonts w:ascii="Times New Roman" w:hAnsi="Times New Roman" w:cs="Times New Roman"/>
          <w:b w:val="0"/>
          <w:bCs w:val="0"/>
          <w:kern w:val="0"/>
          <w:sz w:val="22"/>
          <w:szCs w:val="24"/>
        </w:rPr>
      </w:pPr>
    </w:p>
    <w:p w:rsidR="00A867A7" w:rsidRDefault="00A867A7" w:rsidP="00A867A7"/>
    <w:p w:rsidR="00A867A7" w:rsidRDefault="00BC6485" w:rsidP="00BC6485">
      <w:pPr>
        <w:pStyle w:val="Heading1"/>
        <w:numPr>
          <w:ilvl w:val="0"/>
          <w:numId w:val="0"/>
        </w:numPr>
      </w:pPr>
      <w:bookmarkStart w:id="57" w:name="_Toc382291329"/>
      <w:r>
        <w:lastRenderedPageBreak/>
        <w:t>Patient Table</w:t>
      </w:r>
      <w:bookmarkEnd w:id="57"/>
    </w:p>
    <w:p w:rsidR="00163C2D" w:rsidRDefault="00A867A7" w:rsidP="00A867A7">
      <w:r>
        <w:t xml:space="preserve">The table below describes the PATTBL extract. It is different from the rest of the extracts in that it does not output extracted records of data. It only provides the DFNs, names, and birthdates of </w:t>
      </w:r>
      <w:r w:rsidRPr="00A867A7">
        <w:rPr>
          <w:b/>
        </w:rPr>
        <w:t>all</w:t>
      </w:r>
      <w:r>
        <w:t xml:space="preserve"> patients extracted in a given DSIHX extract run. It is only intended as a means to match the DFNs of the patients with their names and birthdates as stored in the PATIENT file. It will allow a user to look up a patient name based on the DFN found in the record of question. </w:t>
      </w:r>
      <w:r w:rsidR="002E60C4">
        <w:t xml:space="preserve">It is not intended for any other purpose than to serve as a look-up table for patient names and birthdates. </w:t>
      </w:r>
      <w:r>
        <w:t>Duplicates are not allowed in this table.</w:t>
      </w:r>
    </w:p>
    <w:p w:rsidR="00163C2D" w:rsidRDefault="00163C2D" w:rsidP="00163C2D"/>
    <w:tbl>
      <w:tblPr>
        <w:tblW w:w="5726" w:type="pct"/>
        <w:tblInd w:w="-702" w:type="dxa"/>
        <w:tblLayout w:type="fixed"/>
        <w:tblLook w:val="04A0" w:firstRow="1" w:lastRow="0" w:firstColumn="1" w:lastColumn="0" w:noHBand="0" w:noVBand="1"/>
      </w:tblPr>
      <w:tblGrid>
        <w:gridCol w:w="812"/>
        <w:gridCol w:w="903"/>
        <w:gridCol w:w="1259"/>
        <w:gridCol w:w="1710"/>
        <w:gridCol w:w="1080"/>
        <w:gridCol w:w="632"/>
        <w:gridCol w:w="719"/>
        <w:gridCol w:w="630"/>
        <w:gridCol w:w="990"/>
        <w:gridCol w:w="990"/>
        <w:gridCol w:w="986"/>
        <w:gridCol w:w="1080"/>
      </w:tblGrid>
      <w:tr w:rsidR="00163C2D" w:rsidRPr="00E1281F" w:rsidTr="00702AD0">
        <w:trPr>
          <w:trHeight w:val="795"/>
        </w:trPr>
        <w:tc>
          <w:tcPr>
            <w:tcW w:w="344" w:type="pct"/>
            <w:tcBorders>
              <w:top w:val="single" w:sz="8" w:space="0" w:color="auto"/>
              <w:left w:val="single" w:sz="8" w:space="0" w:color="auto"/>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Extract File</w:t>
            </w:r>
          </w:p>
        </w:tc>
        <w:tc>
          <w:tcPr>
            <w:tcW w:w="383"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Extract Position</w:t>
            </w:r>
          </w:p>
        </w:tc>
        <w:tc>
          <w:tcPr>
            <w:tcW w:w="534"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Extract Header</w:t>
            </w:r>
          </w:p>
        </w:tc>
        <w:tc>
          <w:tcPr>
            <w:tcW w:w="725"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VistA Field Name</w:t>
            </w:r>
          </w:p>
        </w:tc>
        <w:tc>
          <w:tcPr>
            <w:tcW w:w="458"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Required</w:t>
            </w:r>
          </w:p>
        </w:tc>
        <w:tc>
          <w:tcPr>
            <w:tcW w:w="268"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Data Type</w:t>
            </w:r>
          </w:p>
        </w:tc>
        <w:tc>
          <w:tcPr>
            <w:tcW w:w="305"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Char Min</w:t>
            </w:r>
          </w:p>
        </w:tc>
        <w:tc>
          <w:tcPr>
            <w:tcW w:w="267"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Char Max</w:t>
            </w:r>
          </w:p>
        </w:tc>
        <w:tc>
          <w:tcPr>
            <w:tcW w:w="420"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Precision</w:t>
            </w:r>
          </w:p>
        </w:tc>
        <w:tc>
          <w:tcPr>
            <w:tcW w:w="420"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OR / NON-OR</w:t>
            </w:r>
          </w:p>
        </w:tc>
        <w:tc>
          <w:tcPr>
            <w:tcW w:w="418"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Code Values</w:t>
            </w:r>
          </w:p>
        </w:tc>
        <w:tc>
          <w:tcPr>
            <w:tcW w:w="458" w:type="pct"/>
            <w:tcBorders>
              <w:top w:val="single" w:sz="8" w:space="0" w:color="auto"/>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b/>
                <w:bCs/>
                <w:color w:val="000000"/>
                <w:sz w:val="20"/>
                <w:szCs w:val="20"/>
              </w:rPr>
            </w:pPr>
            <w:r w:rsidRPr="00E1281F">
              <w:rPr>
                <w:rFonts w:ascii="Calibri" w:hAnsi="Calibri"/>
                <w:b/>
                <w:bCs/>
                <w:color w:val="000000"/>
                <w:sz w:val="20"/>
                <w:szCs w:val="20"/>
              </w:rPr>
              <w:t>Repetition</w:t>
            </w:r>
          </w:p>
        </w:tc>
      </w:tr>
      <w:tr w:rsidR="00163C2D" w:rsidRPr="00E1281F" w:rsidTr="00702AD0">
        <w:trPr>
          <w:trHeight w:val="315"/>
        </w:trPr>
        <w:tc>
          <w:tcPr>
            <w:tcW w:w="344" w:type="pct"/>
            <w:tcBorders>
              <w:top w:val="nil"/>
              <w:left w:val="single" w:sz="8" w:space="0" w:color="auto"/>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PATTBL</w:t>
            </w:r>
          </w:p>
        </w:tc>
        <w:tc>
          <w:tcPr>
            <w:tcW w:w="383"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1</w:t>
            </w:r>
          </w:p>
        </w:tc>
        <w:tc>
          <w:tcPr>
            <w:tcW w:w="534"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DFN</w:t>
            </w:r>
          </w:p>
        </w:tc>
        <w:tc>
          <w:tcPr>
            <w:tcW w:w="725"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w:t>
            </w:r>
          </w:p>
        </w:tc>
        <w:tc>
          <w:tcPr>
            <w:tcW w:w="458"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R</w:t>
            </w:r>
          </w:p>
        </w:tc>
        <w:tc>
          <w:tcPr>
            <w:tcW w:w="268"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TEXT</w:t>
            </w:r>
          </w:p>
        </w:tc>
        <w:tc>
          <w:tcPr>
            <w:tcW w:w="305"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1</w:t>
            </w:r>
          </w:p>
        </w:tc>
        <w:tc>
          <w:tcPr>
            <w:tcW w:w="267"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163C2D">
            <w:pPr>
              <w:jc w:val="center"/>
              <w:rPr>
                <w:rFonts w:ascii="Calibri" w:hAnsi="Calibri"/>
                <w:color w:val="000000"/>
                <w:sz w:val="20"/>
                <w:szCs w:val="20"/>
              </w:rPr>
            </w:pPr>
            <w:r>
              <w:rPr>
                <w:rFonts w:ascii="Calibri" w:hAnsi="Calibri"/>
                <w:color w:val="000000"/>
                <w:sz w:val="20"/>
                <w:szCs w:val="20"/>
              </w:rPr>
              <w:t>40</w:t>
            </w:r>
          </w:p>
        </w:tc>
        <w:tc>
          <w:tcPr>
            <w:tcW w:w="420"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 </w:t>
            </w:r>
          </w:p>
        </w:tc>
        <w:tc>
          <w:tcPr>
            <w:tcW w:w="420"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BOTH</w:t>
            </w:r>
          </w:p>
        </w:tc>
        <w:tc>
          <w:tcPr>
            <w:tcW w:w="418"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 </w:t>
            </w:r>
          </w:p>
        </w:tc>
        <w:tc>
          <w:tcPr>
            <w:tcW w:w="458"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N</w:t>
            </w:r>
          </w:p>
        </w:tc>
      </w:tr>
      <w:tr w:rsidR="00163C2D" w:rsidRPr="00E1281F" w:rsidTr="00702AD0">
        <w:trPr>
          <w:trHeight w:val="315"/>
        </w:trPr>
        <w:tc>
          <w:tcPr>
            <w:tcW w:w="344" w:type="pct"/>
            <w:tcBorders>
              <w:top w:val="nil"/>
              <w:left w:val="single" w:sz="8" w:space="0" w:color="auto"/>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PATTBL</w:t>
            </w:r>
          </w:p>
        </w:tc>
        <w:tc>
          <w:tcPr>
            <w:tcW w:w="383"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2</w:t>
            </w:r>
          </w:p>
        </w:tc>
        <w:tc>
          <w:tcPr>
            <w:tcW w:w="534"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NAME</w:t>
            </w:r>
          </w:p>
        </w:tc>
        <w:tc>
          <w:tcPr>
            <w:tcW w:w="725" w:type="pct"/>
            <w:tcBorders>
              <w:top w:val="nil"/>
              <w:left w:val="nil"/>
              <w:bottom w:val="single" w:sz="8" w:space="0" w:color="auto"/>
              <w:right w:val="single" w:sz="8" w:space="0" w:color="auto"/>
            </w:tcBorders>
            <w:shd w:val="clear" w:color="000000" w:fill="FFFFFF"/>
            <w:vAlign w:val="bottom"/>
            <w:hideMark/>
          </w:tcPr>
          <w:p w:rsidR="00163C2D" w:rsidRPr="00E1281F" w:rsidRDefault="00F04860" w:rsidP="00702AD0">
            <w:pPr>
              <w:jc w:val="center"/>
              <w:rPr>
                <w:rFonts w:ascii="Calibri" w:hAnsi="Calibri"/>
                <w:color w:val="000000"/>
                <w:sz w:val="20"/>
                <w:szCs w:val="20"/>
              </w:rPr>
            </w:pPr>
            <w:r>
              <w:rPr>
                <w:rFonts w:ascii="Calibri" w:hAnsi="Calibri"/>
                <w:color w:val="000000"/>
                <w:sz w:val="20"/>
                <w:szCs w:val="20"/>
              </w:rPr>
              <w:t>NAME</w:t>
            </w:r>
          </w:p>
        </w:tc>
        <w:tc>
          <w:tcPr>
            <w:tcW w:w="458"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R</w:t>
            </w:r>
          </w:p>
        </w:tc>
        <w:tc>
          <w:tcPr>
            <w:tcW w:w="268"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TEXT</w:t>
            </w:r>
          </w:p>
        </w:tc>
        <w:tc>
          <w:tcPr>
            <w:tcW w:w="305"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1</w:t>
            </w:r>
          </w:p>
        </w:tc>
        <w:tc>
          <w:tcPr>
            <w:tcW w:w="267"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100</w:t>
            </w:r>
          </w:p>
        </w:tc>
        <w:tc>
          <w:tcPr>
            <w:tcW w:w="420"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 </w:t>
            </w:r>
          </w:p>
        </w:tc>
        <w:tc>
          <w:tcPr>
            <w:tcW w:w="420"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BOTH</w:t>
            </w:r>
          </w:p>
        </w:tc>
        <w:tc>
          <w:tcPr>
            <w:tcW w:w="418"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 </w:t>
            </w:r>
          </w:p>
        </w:tc>
        <w:tc>
          <w:tcPr>
            <w:tcW w:w="458" w:type="pct"/>
            <w:tcBorders>
              <w:top w:val="nil"/>
              <w:left w:val="nil"/>
              <w:bottom w:val="single" w:sz="8" w:space="0" w:color="auto"/>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N</w:t>
            </w:r>
          </w:p>
        </w:tc>
      </w:tr>
      <w:tr w:rsidR="00163C2D" w:rsidRPr="00E1281F" w:rsidTr="00163C2D">
        <w:trPr>
          <w:trHeight w:val="315"/>
        </w:trPr>
        <w:tc>
          <w:tcPr>
            <w:tcW w:w="344" w:type="pct"/>
            <w:tcBorders>
              <w:top w:val="nil"/>
              <w:left w:val="single" w:sz="8" w:space="0" w:color="auto"/>
              <w:bottom w:val="nil"/>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PATTBL</w:t>
            </w:r>
          </w:p>
        </w:tc>
        <w:tc>
          <w:tcPr>
            <w:tcW w:w="383" w:type="pct"/>
            <w:tcBorders>
              <w:top w:val="nil"/>
              <w:left w:val="nil"/>
              <w:bottom w:val="nil"/>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2</w:t>
            </w:r>
          </w:p>
        </w:tc>
        <w:tc>
          <w:tcPr>
            <w:tcW w:w="534" w:type="pct"/>
            <w:tcBorders>
              <w:top w:val="nil"/>
              <w:left w:val="nil"/>
              <w:bottom w:val="nil"/>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DOB</w:t>
            </w:r>
          </w:p>
        </w:tc>
        <w:tc>
          <w:tcPr>
            <w:tcW w:w="725" w:type="pct"/>
            <w:tcBorders>
              <w:top w:val="nil"/>
              <w:left w:val="nil"/>
              <w:bottom w:val="nil"/>
              <w:right w:val="single" w:sz="8" w:space="0" w:color="auto"/>
            </w:tcBorders>
            <w:shd w:val="clear" w:color="000000" w:fill="FFFFFF"/>
            <w:vAlign w:val="bottom"/>
            <w:hideMark/>
          </w:tcPr>
          <w:p w:rsidR="00163C2D" w:rsidRPr="00E1281F" w:rsidRDefault="00F04860" w:rsidP="00702AD0">
            <w:pPr>
              <w:jc w:val="center"/>
              <w:rPr>
                <w:rFonts w:ascii="Calibri" w:hAnsi="Calibri"/>
                <w:color w:val="000000"/>
                <w:sz w:val="20"/>
                <w:szCs w:val="20"/>
              </w:rPr>
            </w:pPr>
            <w:r>
              <w:rPr>
                <w:rFonts w:ascii="Calibri" w:hAnsi="Calibri"/>
                <w:color w:val="000000"/>
                <w:sz w:val="20"/>
                <w:szCs w:val="20"/>
              </w:rPr>
              <w:t>DATE OF  BIRTH</w:t>
            </w:r>
          </w:p>
        </w:tc>
        <w:tc>
          <w:tcPr>
            <w:tcW w:w="458" w:type="pct"/>
            <w:tcBorders>
              <w:top w:val="nil"/>
              <w:left w:val="nil"/>
              <w:bottom w:val="nil"/>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R</w:t>
            </w:r>
          </w:p>
        </w:tc>
        <w:tc>
          <w:tcPr>
            <w:tcW w:w="268" w:type="pct"/>
            <w:tcBorders>
              <w:top w:val="nil"/>
              <w:left w:val="nil"/>
              <w:bottom w:val="nil"/>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Pr>
                <w:rFonts w:ascii="Calibri" w:hAnsi="Calibri"/>
                <w:color w:val="000000"/>
                <w:sz w:val="20"/>
                <w:szCs w:val="20"/>
              </w:rPr>
              <w:t>DATE</w:t>
            </w:r>
          </w:p>
        </w:tc>
        <w:tc>
          <w:tcPr>
            <w:tcW w:w="305" w:type="pct"/>
            <w:tcBorders>
              <w:top w:val="nil"/>
              <w:left w:val="nil"/>
              <w:bottom w:val="nil"/>
              <w:right w:val="single" w:sz="8" w:space="0" w:color="auto"/>
            </w:tcBorders>
            <w:shd w:val="clear" w:color="000000" w:fill="FFFFFF"/>
            <w:vAlign w:val="bottom"/>
            <w:hideMark/>
          </w:tcPr>
          <w:p w:rsidR="00163C2D" w:rsidRPr="00E1281F" w:rsidRDefault="00F04860" w:rsidP="00702AD0">
            <w:pPr>
              <w:jc w:val="center"/>
              <w:rPr>
                <w:rFonts w:ascii="Calibri" w:hAnsi="Calibri"/>
                <w:color w:val="000000"/>
                <w:sz w:val="20"/>
                <w:szCs w:val="20"/>
              </w:rPr>
            </w:pPr>
            <w:r>
              <w:rPr>
                <w:rFonts w:ascii="Calibri" w:hAnsi="Calibri"/>
                <w:color w:val="000000"/>
                <w:sz w:val="20"/>
                <w:szCs w:val="20"/>
              </w:rPr>
              <w:t>8</w:t>
            </w:r>
          </w:p>
        </w:tc>
        <w:tc>
          <w:tcPr>
            <w:tcW w:w="267" w:type="pct"/>
            <w:tcBorders>
              <w:top w:val="nil"/>
              <w:left w:val="nil"/>
              <w:bottom w:val="nil"/>
              <w:right w:val="single" w:sz="8" w:space="0" w:color="auto"/>
            </w:tcBorders>
            <w:shd w:val="clear" w:color="000000" w:fill="FFFFFF"/>
            <w:vAlign w:val="bottom"/>
            <w:hideMark/>
          </w:tcPr>
          <w:p w:rsidR="00163C2D" w:rsidRPr="00E1281F" w:rsidRDefault="00F04860" w:rsidP="00702AD0">
            <w:pPr>
              <w:jc w:val="center"/>
              <w:rPr>
                <w:rFonts w:ascii="Calibri" w:hAnsi="Calibri"/>
                <w:color w:val="000000"/>
                <w:sz w:val="20"/>
                <w:szCs w:val="20"/>
              </w:rPr>
            </w:pPr>
            <w:r>
              <w:rPr>
                <w:rFonts w:ascii="Calibri" w:hAnsi="Calibri"/>
                <w:color w:val="000000"/>
                <w:sz w:val="20"/>
                <w:szCs w:val="20"/>
              </w:rPr>
              <w:t>10</w:t>
            </w:r>
          </w:p>
        </w:tc>
        <w:tc>
          <w:tcPr>
            <w:tcW w:w="420" w:type="pct"/>
            <w:tcBorders>
              <w:top w:val="nil"/>
              <w:left w:val="nil"/>
              <w:bottom w:val="nil"/>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 </w:t>
            </w:r>
          </w:p>
        </w:tc>
        <w:tc>
          <w:tcPr>
            <w:tcW w:w="420" w:type="pct"/>
            <w:tcBorders>
              <w:top w:val="nil"/>
              <w:left w:val="nil"/>
              <w:bottom w:val="nil"/>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BOTH</w:t>
            </w:r>
          </w:p>
        </w:tc>
        <w:tc>
          <w:tcPr>
            <w:tcW w:w="418" w:type="pct"/>
            <w:tcBorders>
              <w:top w:val="nil"/>
              <w:left w:val="nil"/>
              <w:bottom w:val="nil"/>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 </w:t>
            </w:r>
          </w:p>
        </w:tc>
        <w:tc>
          <w:tcPr>
            <w:tcW w:w="458" w:type="pct"/>
            <w:tcBorders>
              <w:top w:val="nil"/>
              <w:left w:val="nil"/>
              <w:bottom w:val="nil"/>
              <w:right w:val="single" w:sz="8" w:space="0" w:color="auto"/>
            </w:tcBorders>
            <w:shd w:val="clear" w:color="000000" w:fill="FFFFFF"/>
            <w:vAlign w:val="bottom"/>
            <w:hideMark/>
          </w:tcPr>
          <w:p w:rsidR="00163C2D" w:rsidRPr="00E1281F" w:rsidRDefault="00163C2D" w:rsidP="00702AD0">
            <w:pPr>
              <w:jc w:val="center"/>
              <w:rPr>
                <w:rFonts w:ascii="Calibri" w:hAnsi="Calibri"/>
                <w:color w:val="000000"/>
                <w:sz w:val="20"/>
                <w:szCs w:val="20"/>
              </w:rPr>
            </w:pPr>
            <w:r w:rsidRPr="00E1281F">
              <w:rPr>
                <w:rFonts w:ascii="Calibri" w:hAnsi="Calibri"/>
                <w:color w:val="000000"/>
                <w:sz w:val="20"/>
                <w:szCs w:val="20"/>
              </w:rPr>
              <w:t>N</w:t>
            </w:r>
          </w:p>
        </w:tc>
      </w:tr>
      <w:tr w:rsidR="00163C2D" w:rsidRPr="00E1281F" w:rsidTr="00163C2D">
        <w:trPr>
          <w:trHeight w:val="108"/>
        </w:trPr>
        <w:tc>
          <w:tcPr>
            <w:tcW w:w="344" w:type="pct"/>
            <w:tcBorders>
              <w:top w:val="nil"/>
              <w:left w:val="single" w:sz="8" w:space="0" w:color="auto"/>
              <w:bottom w:val="single" w:sz="8" w:space="0" w:color="auto"/>
              <w:right w:val="single" w:sz="8" w:space="0" w:color="auto"/>
            </w:tcBorders>
            <w:shd w:val="clear" w:color="000000" w:fill="FFFFFF"/>
            <w:vAlign w:val="bottom"/>
          </w:tcPr>
          <w:p w:rsidR="00163C2D" w:rsidRDefault="00163C2D" w:rsidP="00163C2D">
            <w:pPr>
              <w:rPr>
                <w:rFonts w:ascii="Calibri" w:hAnsi="Calibri"/>
                <w:color w:val="000000"/>
                <w:sz w:val="20"/>
                <w:szCs w:val="20"/>
              </w:rPr>
            </w:pPr>
          </w:p>
        </w:tc>
        <w:tc>
          <w:tcPr>
            <w:tcW w:w="383" w:type="pct"/>
            <w:tcBorders>
              <w:top w:val="nil"/>
              <w:left w:val="nil"/>
              <w:bottom w:val="single" w:sz="8" w:space="0" w:color="auto"/>
              <w:right w:val="single" w:sz="8" w:space="0" w:color="auto"/>
            </w:tcBorders>
            <w:shd w:val="clear" w:color="000000" w:fill="FFFFFF"/>
            <w:vAlign w:val="bottom"/>
          </w:tcPr>
          <w:p w:rsidR="00163C2D" w:rsidRPr="00E1281F" w:rsidRDefault="00163C2D" w:rsidP="00702AD0">
            <w:pPr>
              <w:jc w:val="center"/>
              <w:rPr>
                <w:rFonts w:ascii="Calibri" w:hAnsi="Calibri"/>
                <w:color w:val="000000"/>
                <w:sz w:val="20"/>
                <w:szCs w:val="20"/>
              </w:rPr>
            </w:pPr>
          </w:p>
        </w:tc>
        <w:tc>
          <w:tcPr>
            <w:tcW w:w="534" w:type="pct"/>
            <w:tcBorders>
              <w:top w:val="nil"/>
              <w:left w:val="nil"/>
              <w:bottom w:val="single" w:sz="8" w:space="0" w:color="auto"/>
              <w:right w:val="single" w:sz="8" w:space="0" w:color="auto"/>
            </w:tcBorders>
            <w:shd w:val="clear" w:color="000000" w:fill="FFFFFF"/>
            <w:vAlign w:val="bottom"/>
          </w:tcPr>
          <w:p w:rsidR="00163C2D" w:rsidRPr="00E1281F" w:rsidRDefault="00163C2D" w:rsidP="00702AD0">
            <w:pPr>
              <w:jc w:val="center"/>
              <w:rPr>
                <w:rFonts w:ascii="Calibri" w:hAnsi="Calibri"/>
                <w:color w:val="000000"/>
                <w:sz w:val="20"/>
                <w:szCs w:val="20"/>
              </w:rPr>
            </w:pPr>
          </w:p>
        </w:tc>
        <w:tc>
          <w:tcPr>
            <w:tcW w:w="725" w:type="pct"/>
            <w:tcBorders>
              <w:top w:val="nil"/>
              <w:left w:val="nil"/>
              <w:bottom w:val="single" w:sz="8" w:space="0" w:color="auto"/>
              <w:right w:val="single" w:sz="8" w:space="0" w:color="auto"/>
            </w:tcBorders>
            <w:shd w:val="clear" w:color="000000" w:fill="FFFFFF"/>
            <w:vAlign w:val="bottom"/>
          </w:tcPr>
          <w:p w:rsidR="00163C2D" w:rsidRDefault="00163C2D" w:rsidP="00702AD0">
            <w:pPr>
              <w:jc w:val="center"/>
              <w:rPr>
                <w:rFonts w:ascii="Calibri" w:hAnsi="Calibri"/>
                <w:color w:val="000000"/>
                <w:sz w:val="20"/>
                <w:szCs w:val="20"/>
              </w:rPr>
            </w:pPr>
          </w:p>
        </w:tc>
        <w:tc>
          <w:tcPr>
            <w:tcW w:w="458" w:type="pct"/>
            <w:tcBorders>
              <w:top w:val="nil"/>
              <w:left w:val="nil"/>
              <w:bottom w:val="single" w:sz="8" w:space="0" w:color="auto"/>
              <w:right w:val="single" w:sz="8" w:space="0" w:color="auto"/>
            </w:tcBorders>
            <w:shd w:val="clear" w:color="000000" w:fill="FFFFFF"/>
            <w:vAlign w:val="bottom"/>
          </w:tcPr>
          <w:p w:rsidR="00163C2D" w:rsidRPr="00E1281F" w:rsidRDefault="00163C2D" w:rsidP="00702AD0">
            <w:pPr>
              <w:jc w:val="center"/>
              <w:rPr>
                <w:rFonts w:ascii="Calibri" w:hAnsi="Calibri"/>
                <w:color w:val="000000"/>
                <w:sz w:val="20"/>
                <w:szCs w:val="20"/>
              </w:rPr>
            </w:pPr>
          </w:p>
        </w:tc>
        <w:tc>
          <w:tcPr>
            <w:tcW w:w="268" w:type="pct"/>
            <w:tcBorders>
              <w:top w:val="nil"/>
              <w:left w:val="nil"/>
              <w:bottom w:val="single" w:sz="8" w:space="0" w:color="auto"/>
              <w:right w:val="single" w:sz="8" w:space="0" w:color="auto"/>
            </w:tcBorders>
            <w:shd w:val="clear" w:color="000000" w:fill="FFFFFF"/>
            <w:vAlign w:val="bottom"/>
          </w:tcPr>
          <w:p w:rsidR="00163C2D" w:rsidRDefault="00163C2D" w:rsidP="00163C2D">
            <w:pPr>
              <w:rPr>
                <w:rFonts w:ascii="Calibri" w:hAnsi="Calibri"/>
                <w:color w:val="000000"/>
                <w:sz w:val="20"/>
                <w:szCs w:val="20"/>
              </w:rPr>
            </w:pPr>
          </w:p>
        </w:tc>
        <w:tc>
          <w:tcPr>
            <w:tcW w:w="305" w:type="pct"/>
            <w:tcBorders>
              <w:top w:val="nil"/>
              <w:left w:val="nil"/>
              <w:bottom w:val="single" w:sz="8" w:space="0" w:color="auto"/>
              <w:right w:val="single" w:sz="8" w:space="0" w:color="auto"/>
            </w:tcBorders>
            <w:shd w:val="clear" w:color="000000" w:fill="FFFFFF"/>
            <w:vAlign w:val="bottom"/>
          </w:tcPr>
          <w:p w:rsidR="00163C2D" w:rsidRPr="00E1281F" w:rsidRDefault="00163C2D" w:rsidP="00702AD0">
            <w:pPr>
              <w:jc w:val="center"/>
              <w:rPr>
                <w:rFonts w:ascii="Calibri" w:hAnsi="Calibri"/>
                <w:color w:val="000000"/>
                <w:sz w:val="20"/>
                <w:szCs w:val="20"/>
              </w:rPr>
            </w:pPr>
          </w:p>
        </w:tc>
        <w:tc>
          <w:tcPr>
            <w:tcW w:w="267" w:type="pct"/>
            <w:tcBorders>
              <w:top w:val="nil"/>
              <w:left w:val="nil"/>
              <w:bottom w:val="single" w:sz="8" w:space="0" w:color="auto"/>
              <w:right w:val="single" w:sz="8" w:space="0" w:color="auto"/>
            </w:tcBorders>
            <w:shd w:val="clear" w:color="000000" w:fill="FFFFFF"/>
            <w:vAlign w:val="bottom"/>
          </w:tcPr>
          <w:p w:rsidR="00163C2D" w:rsidRPr="00E1281F" w:rsidRDefault="00163C2D" w:rsidP="00702AD0">
            <w:pPr>
              <w:jc w:val="center"/>
              <w:rPr>
                <w:rFonts w:ascii="Calibri" w:hAnsi="Calibri"/>
                <w:color w:val="000000"/>
                <w:sz w:val="20"/>
                <w:szCs w:val="20"/>
              </w:rPr>
            </w:pPr>
          </w:p>
        </w:tc>
        <w:tc>
          <w:tcPr>
            <w:tcW w:w="420" w:type="pct"/>
            <w:tcBorders>
              <w:top w:val="nil"/>
              <w:left w:val="nil"/>
              <w:bottom w:val="single" w:sz="8" w:space="0" w:color="auto"/>
              <w:right w:val="single" w:sz="8" w:space="0" w:color="auto"/>
            </w:tcBorders>
            <w:shd w:val="clear" w:color="000000" w:fill="FFFFFF"/>
            <w:vAlign w:val="bottom"/>
          </w:tcPr>
          <w:p w:rsidR="00163C2D" w:rsidRPr="00E1281F" w:rsidRDefault="00163C2D" w:rsidP="00702AD0">
            <w:pPr>
              <w:jc w:val="center"/>
              <w:rPr>
                <w:rFonts w:ascii="Calibri" w:hAnsi="Calibri"/>
                <w:color w:val="000000"/>
                <w:sz w:val="20"/>
                <w:szCs w:val="20"/>
              </w:rPr>
            </w:pPr>
          </w:p>
        </w:tc>
        <w:tc>
          <w:tcPr>
            <w:tcW w:w="420" w:type="pct"/>
            <w:tcBorders>
              <w:top w:val="nil"/>
              <w:left w:val="nil"/>
              <w:bottom w:val="single" w:sz="8" w:space="0" w:color="auto"/>
              <w:right w:val="single" w:sz="8" w:space="0" w:color="auto"/>
            </w:tcBorders>
            <w:shd w:val="clear" w:color="000000" w:fill="FFFFFF"/>
            <w:vAlign w:val="bottom"/>
          </w:tcPr>
          <w:p w:rsidR="00163C2D" w:rsidRPr="00E1281F" w:rsidRDefault="00163C2D" w:rsidP="00702AD0">
            <w:pPr>
              <w:jc w:val="center"/>
              <w:rPr>
                <w:rFonts w:ascii="Calibri" w:hAnsi="Calibri"/>
                <w:color w:val="000000"/>
                <w:sz w:val="20"/>
                <w:szCs w:val="20"/>
              </w:rPr>
            </w:pPr>
          </w:p>
        </w:tc>
        <w:tc>
          <w:tcPr>
            <w:tcW w:w="418" w:type="pct"/>
            <w:tcBorders>
              <w:top w:val="nil"/>
              <w:left w:val="nil"/>
              <w:bottom w:val="single" w:sz="8" w:space="0" w:color="auto"/>
              <w:right w:val="single" w:sz="8" w:space="0" w:color="auto"/>
            </w:tcBorders>
            <w:shd w:val="clear" w:color="000000" w:fill="FFFFFF"/>
            <w:vAlign w:val="bottom"/>
          </w:tcPr>
          <w:p w:rsidR="00163C2D" w:rsidRPr="00E1281F" w:rsidRDefault="00163C2D" w:rsidP="00702AD0">
            <w:pPr>
              <w:jc w:val="center"/>
              <w:rPr>
                <w:rFonts w:ascii="Calibri" w:hAnsi="Calibri"/>
                <w:color w:val="000000"/>
                <w:sz w:val="20"/>
                <w:szCs w:val="20"/>
              </w:rPr>
            </w:pPr>
          </w:p>
        </w:tc>
        <w:tc>
          <w:tcPr>
            <w:tcW w:w="458" w:type="pct"/>
            <w:tcBorders>
              <w:top w:val="nil"/>
              <w:left w:val="nil"/>
              <w:bottom w:val="single" w:sz="8" w:space="0" w:color="auto"/>
              <w:right w:val="single" w:sz="8" w:space="0" w:color="auto"/>
            </w:tcBorders>
            <w:shd w:val="clear" w:color="000000" w:fill="FFFFFF"/>
            <w:vAlign w:val="bottom"/>
          </w:tcPr>
          <w:p w:rsidR="00163C2D" w:rsidRPr="00E1281F" w:rsidRDefault="00163C2D" w:rsidP="00702AD0">
            <w:pPr>
              <w:jc w:val="center"/>
              <w:rPr>
                <w:rFonts w:ascii="Calibri" w:hAnsi="Calibri"/>
                <w:color w:val="000000"/>
                <w:sz w:val="20"/>
                <w:szCs w:val="20"/>
              </w:rPr>
            </w:pPr>
          </w:p>
        </w:tc>
      </w:tr>
    </w:tbl>
    <w:p w:rsidR="00163C2D" w:rsidRDefault="00163C2D" w:rsidP="00163C2D"/>
    <w:p w:rsidR="00557021" w:rsidRDefault="00557021" w:rsidP="00163C2D"/>
    <w:p w:rsidR="00557021" w:rsidRDefault="00557021" w:rsidP="00163C2D"/>
    <w:p w:rsidR="00557021" w:rsidRDefault="00557021" w:rsidP="00163C2D"/>
    <w:p w:rsidR="00557021" w:rsidRPr="00163C2D" w:rsidRDefault="00557021" w:rsidP="00163C2D"/>
    <w:p w:rsidR="008B76F8" w:rsidRDefault="001F3649" w:rsidP="001F3649">
      <w:pPr>
        <w:pStyle w:val="Heading1"/>
        <w:numPr>
          <w:ilvl w:val="0"/>
          <w:numId w:val="0"/>
        </w:numPr>
      </w:pPr>
      <w:bookmarkStart w:id="58" w:name="_Toc382291330"/>
      <w:r>
        <w:t>Extract Log</w:t>
      </w:r>
      <w:bookmarkEnd w:id="58"/>
    </w:p>
    <w:tbl>
      <w:tblPr>
        <w:tblW w:w="1174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00"/>
        <w:gridCol w:w="1260"/>
        <w:gridCol w:w="1710"/>
        <w:gridCol w:w="1080"/>
        <w:gridCol w:w="630"/>
        <w:gridCol w:w="720"/>
        <w:gridCol w:w="639"/>
        <w:gridCol w:w="998"/>
        <w:gridCol w:w="998"/>
        <w:gridCol w:w="998"/>
        <w:gridCol w:w="999"/>
      </w:tblGrid>
      <w:tr w:rsidR="004C5D5B" w:rsidTr="00D85F71">
        <w:trPr>
          <w:trHeight w:val="765"/>
        </w:trPr>
        <w:tc>
          <w:tcPr>
            <w:tcW w:w="810" w:type="dxa"/>
            <w:shd w:val="clear" w:color="000000" w:fill="FFFFFF"/>
            <w:vAlign w:val="center"/>
            <w:hideMark/>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Extract File</w:t>
            </w:r>
          </w:p>
        </w:tc>
        <w:tc>
          <w:tcPr>
            <w:tcW w:w="900" w:type="dxa"/>
            <w:shd w:val="clear" w:color="000000" w:fill="FFFFFF"/>
            <w:vAlign w:val="center"/>
            <w:hideMark/>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Extract Position</w:t>
            </w:r>
          </w:p>
        </w:tc>
        <w:tc>
          <w:tcPr>
            <w:tcW w:w="1260" w:type="dxa"/>
            <w:shd w:val="clear" w:color="000000" w:fill="FFFFFF"/>
            <w:vAlign w:val="center"/>
            <w:hideMark/>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Extract Header</w:t>
            </w:r>
          </w:p>
        </w:tc>
        <w:tc>
          <w:tcPr>
            <w:tcW w:w="1710" w:type="dxa"/>
            <w:shd w:val="clear" w:color="000000" w:fill="FFFFFF"/>
            <w:vAlign w:val="center"/>
            <w:hideMark/>
          </w:tcPr>
          <w:p w:rsidR="004C5D5B" w:rsidRDefault="003F21BC" w:rsidP="002F0C2D">
            <w:pPr>
              <w:jc w:val="center"/>
              <w:rPr>
                <w:rFonts w:ascii="Calibri" w:hAnsi="Calibri"/>
                <w:b/>
                <w:bCs/>
                <w:color w:val="000000"/>
                <w:sz w:val="20"/>
                <w:szCs w:val="20"/>
              </w:rPr>
            </w:pPr>
            <w:r>
              <w:rPr>
                <w:rFonts w:ascii="Calibri" w:hAnsi="Calibri"/>
                <w:b/>
                <w:bCs/>
                <w:color w:val="000000"/>
                <w:sz w:val="20"/>
                <w:szCs w:val="20"/>
              </w:rPr>
              <w:t>VistA</w:t>
            </w:r>
            <w:r w:rsidR="004C5D5B">
              <w:rPr>
                <w:rFonts w:ascii="Calibri" w:hAnsi="Calibri"/>
                <w:b/>
                <w:bCs/>
                <w:color w:val="000000"/>
                <w:sz w:val="20"/>
                <w:szCs w:val="20"/>
              </w:rPr>
              <w:t xml:space="preserve"> Field Name</w:t>
            </w:r>
          </w:p>
        </w:tc>
        <w:tc>
          <w:tcPr>
            <w:tcW w:w="1080" w:type="dxa"/>
            <w:shd w:val="clear" w:color="000000" w:fill="FFFFFF"/>
            <w:vAlign w:val="center"/>
            <w:hideMark/>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Required</w:t>
            </w:r>
          </w:p>
        </w:tc>
        <w:tc>
          <w:tcPr>
            <w:tcW w:w="630" w:type="dxa"/>
            <w:shd w:val="clear" w:color="000000" w:fill="FFFFFF"/>
            <w:vAlign w:val="center"/>
            <w:hideMark/>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Data Type</w:t>
            </w:r>
          </w:p>
        </w:tc>
        <w:tc>
          <w:tcPr>
            <w:tcW w:w="720" w:type="dxa"/>
            <w:shd w:val="clear" w:color="000000" w:fill="FFFFFF"/>
            <w:vAlign w:val="center"/>
            <w:hideMark/>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Char Min</w:t>
            </w:r>
          </w:p>
        </w:tc>
        <w:tc>
          <w:tcPr>
            <w:tcW w:w="639" w:type="dxa"/>
            <w:shd w:val="clear" w:color="000000" w:fill="FFFFFF"/>
            <w:vAlign w:val="center"/>
            <w:hideMark/>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Char Max</w:t>
            </w:r>
          </w:p>
        </w:tc>
        <w:tc>
          <w:tcPr>
            <w:tcW w:w="998" w:type="dxa"/>
            <w:shd w:val="clear" w:color="000000" w:fill="FFFFFF"/>
            <w:vAlign w:val="center"/>
          </w:tcPr>
          <w:p w:rsidR="004C5D5B" w:rsidRPr="00582D02" w:rsidRDefault="004C5D5B" w:rsidP="002F0C2D">
            <w:pPr>
              <w:jc w:val="center"/>
              <w:rPr>
                <w:rFonts w:ascii="Calibri" w:hAnsi="Calibri"/>
                <w:b/>
                <w:bCs/>
                <w:color w:val="000000"/>
                <w:sz w:val="20"/>
                <w:szCs w:val="20"/>
              </w:rPr>
            </w:pPr>
            <w:r>
              <w:rPr>
                <w:rFonts w:ascii="Calibri" w:hAnsi="Calibri"/>
                <w:b/>
                <w:bCs/>
                <w:color w:val="000000"/>
                <w:sz w:val="20"/>
                <w:szCs w:val="20"/>
              </w:rPr>
              <w:t>Precision</w:t>
            </w:r>
          </w:p>
        </w:tc>
        <w:tc>
          <w:tcPr>
            <w:tcW w:w="998" w:type="dxa"/>
            <w:shd w:val="clear" w:color="000000" w:fill="FFFFFF"/>
            <w:vAlign w:val="center"/>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OR / NON-OR</w:t>
            </w:r>
          </w:p>
        </w:tc>
        <w:tc>
          <w:tcPr>
            <w:tcW w:w="998" w:type="dxa"/>
            <w:shd w:val="clear" w:color="000000" w:fill="FFFFFF"/>
            <w:vAlign w:val="center"/>
            <w:hideMark/>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Code Values</w:t>
            </w:r>
          </w:p>
        </w:tc>
        <w:tc>
          <w:tcPr>
            <w:tcW w:w="999" w:type="dxa"/>
            <w:shd w:val="clear" w:color="000000" w:fill="FFFFFF"/>
            <w:vAlign w:val="center"/>
            <w:hideMark/>
          </w:tcPr>
          <w:p w:rsidR="004C5D5B" w:rsidRDefault="004C5D5B" w:rsidP="002F0C2D">
            <w:pPr>
              <w:jc w:val="center"/>
              <w:rPr>
                <w:rFonts w:ascii="Calibri" w:hAnsi="Calibri"/>
                <w:b/>
                <w:bCs/>
                <w:color w:val="000000"/>
                <w:sz w:val="20"/>
                <w:szCs w:val="20"/>
              </w:rPr>
            </w:pPr>
            <w:r>
              <w:rPr>
                <w:rFonts w:ascii="Calibri" w:hAnsi="Calibri"/>
                <w:b/>
                <w:bCs/>
                <w:color w:val="000000"/>
                <w:sz w:val="20"/>
                <w:szCs w:val="20"/>
              </w:rPr>
              <w:t>Repetition</w:t>
            </w:r>
          </w:p>
        </w:tc>
      </w:tr>
      <w:tr w:rsidR="002F0C2D" w:rsidTr="00CC3872">
        <w:trPr>
          <w:trHeight w:val="765"/>
        </w:trPr>
        <w:tc>
          <w:tcPr>
            <w:tcW w:w="81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Extract Log</w:t>
            </w:r>
          </w:p>
        </w:tc>
        <w:tc>
          <w:tcPr>
            <w:tcW w:w="90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1</w:t>
            </w:r>
          </w:p>
        </w:tc>
        <w:tc>
          <w:tcPr>
            <w:tcW w:w="126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NUMBER</w:t>
            </w:r>
          </w:p>
        </w:tc>
        <w:tc>
          <w:tcPr>
            <w:tcW w:w="1710" w:type="dxa"/>
            <w:shd w:val="clear" w:color="000000" w:fill="FFFFFF"/>
            <w:vAlign w:val="center"/>
            <w:hideMark/>
          </w:tcPr>
          <w:p w:rsidR="002F0C2D" w:rsidRPr="00140BD8" w:rsidRDefault="002F0C2D" w:rsidP="00CC3872">
            <w:pPr>
              <w:jc w:val="center"/>
              <w:rPr>
                <w:rFonts w:ascii="Calibri" w:hAnsi="Calibri"/>
                <w:color w:val="000000"/>
                <w:szCs w:val="22"/>
              </w:rPr>
            </w:pPr>
            <w:r>
              <w:rPr>
                <w:rFonts w:ascii="Calibri" w:hAnsi="Calibri"/>
                <w:color w:val="000000"/>
                <w:szCs w:val="22"/>
              </w:rPr>
              <w:t>RECORD NUMBER</w:t>
            </w:r>
          </w:p>
        </w:tc>
        <w:tc>
          <w:tcPr>
            <w:tcW w:w="108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R</w:t>
            </w:r>
          </w:p>
        </w:tc>
        <w:tc>
          <w:tcPr>
            <w:tcW w:w="63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NUMERIC</w:t>
            </w:r>
          </w:p>
        </w:tc>
        <w:tc>
          <w:tcPr>
            <w:tcW w:w="72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1</w:t>
            </w:r>
          </w:p>
        </w:tc>
        <w:tc>
          <w:tcPr>
            <w:tcW w:w="639"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9</w:t>
            </w:r>
          </w:p>
        </w:tc>
        <w:tc>
          <w:tcPr>
            <w:tcW w:w="998" w:type="dxa"/>
            <w:shd w:val="clear" w:color="000000" w:fill="FFFFFF"/>
            <w:vAlign w:val="center"/>
          </w:tcPr>
          <w:p w:rsidR="002F0C2D" w:rsidRPr="004C5D5B" w:rsidRDefault="002F0C2D" w:rsidP="00CC3872">
            <w:pPr>
              <w:jc w:val="center"/>
              <w:rPr>
                <w:rFonts w:ascii="Calibri" w:hAnsi="Calibri"/>
                <w:bCs/>
                <w:color w:val="000000"/>
                <w:sz w:val="20"/>
                <w:szCs w:val="20"/>
              </w:rPr>
            </w:pPr>
          </w:p>
        </w:tc>
        <w:tc>
          <w:tcPr>
            <w:tcW w:w="998" w:type="dxa"/>
            <w:shd w:val="clear" w:color="000000" w:fill="FFFFFF"/>
            <w:vAlign w:val="center"/>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BOTH</w:t>
            </w:r>
          </w:p>
        </w:tc>
        <w:tc>
          <w:tcPr>
            <w:tcW w:w="998" w:type="dxa"/>
            <w:shd w:val="clear" w:color="000000" w:fill="FFFFFF"/>
            <w:vAlign w:val="center"/>
            <w:hideMark/>
          </w:tcPr>
          <w:p w:rsidR="002F0C2D" w:rsidRPr="004C5D5B" w:rsidRDefault="002F0C2D" w:rsidP="00CC3872">
            <w:pPr>
              <w:jc w:val="center"/>
              <w:rPr>
                <w:rFonts w:ascii="Calibri" w:hAnsi="Calibri"/>
                <w:bCs/>
                <w:color w:val="000000"/>
                <w:sz w:val="20"/>
                <w:szCs w:val="20"/>
              </w:rPr>
            </w:pPr>
          </w:p>
        </w:tc>
        <w:tc>
          <w:tcPr>
            <w:tcW w:w="999"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N</w:t>
            </w:r>
          </w:p>
        </w:tc>
      </w:tr>
      <w:tr w:rsidR="002F0C2D" w:rsidTr="00CC3872">
        <w:trPr>
          <w:trHeight w:val="765"/>
        </w:trPr>
        <w:tc>
          <w:tcPr>
            <w:tcW w:w="810" w:type="dxa"/>
            <w:shd w:val="clear" w:color="000000" w:fill="FFFFFF"/>
            <w:vAlign w:val="center"/>
            <w:hideMark/>
          </w:tcPr>
          <w:p w:rsidR="002F0C2D" w:rsidRDefault="002F0C2D" w:rsidP="00CC3872">
            <w:pPr>
              <w:jc w:val="center"/>
            </w:pPr>
            <w:r w:rsidRPr="006834AF">
              <w:rPr>
                <w:rFonts w:ascii="Calibri" w:hAnsi="Calibri"/>
                <w:bCs/>
                <w:color w:val="000000"/>
                <w:sz w:val="20"/>
                <w:szCs w:val="20"/>
              </w:rPr>
              <w:t>Extract Log</w:t>
            </w:r>
          </w:p>
        </w:tc>
        <w:tc>
          <w:tcPr>
            <w:tcW w:w="90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2</w:t>
            </w:r>
          </w:p>
        </w:tc>
        <w:tc>
          <w:tcPr>
            <w:tcW w:w="126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RUN_DATE</w:t>
            </w:r>
          </w:p>
        </w:tc>
        <w:tc>
          <w:tcPr>
            <w:tcW w:w="171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EXTRACT DATE</w:t>
            </w:r>
          </w:p>
        </w:tc>
        <w:tc>
          <w:tcPr>
            <w:tcW w:w="108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O</w:t>
            </w:r>
          </w:p>
        </w:tc>
        <w:tc>
          <w:tcPr>
            <w:tcW w:w="63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DATE</w:t>
            </w:r>
          </w:p>
        </w:tc>
        <w:tc>
          <w:tcPr>
            <w:tcW w:w="72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10</w:t>
            </w:r>
          </w:p>
        </w:tc>
        <w:tc>
          <w:tcPr>
            <w:tcW w:w="998" w:type="dxa"/>
            <w:shd w:val="clear" w:color="000000" w:fill="FFFFFF"/>
            <w:vAlign w:val="center"/>
          </w:tcPr>
          <w:p w:rsidR="002F0C2D" w:rsidRPr="004C5D5B" w:rsidRDefault="00AE352F" w:rsidP="00CC3872">
            <w:pPr>
              <w:jc w:val="center"/>
              <w:rPr>
                <w:rFonts w:ascii="Calibri" w:hAnsi="Calibri"/>
                <w:bCs/>
                <w:color w:val="000000"/>
                <w:sz w:val="20"/>
                <w:szCs w:val="20"/>
              </w:rPr>
            </w:pPr>
            <w:r>
              <w:rPr>
                <w:rFonts w:ascii="Calibri" w:hAnsi="Calibri"/>
                <w:bCs/>
                <w:color w:val="000000"/>
                <w:sz w:val="20"/>
                <w:szCs w:val="20"/>
              </w:rPr>
              <w:t>M</w:t>
            </w:r>
            <w:r w:rsidR="006632D7">
              <w:rPr>
                <w:rFonts w:ascii="Calibri" w:hAnsi="Calibri"/>
                <w:bCs/>
                <w:color w:val="000000"/>
                <w:sz w:val="20"/>
                <w:szCs w:val="20"/>
              </w:rPr>
              <w:t>M/D</w:t>
            </w:r>
            <w:r w:rsidR="00FE0AA2">
              <w:rPr>
                <w:rFonts w:ascii="Calibri" w:hAnsi="Calibri"/>
                <w:bCs/>
                <w:color w:val="000000"/>
                <w:sz w:val="20"/>
                <w:szCs w:val="20"/>
              </w:rPr>
              <w:t>D/Y</w:t>
            </w:r>
            <w:r>
              <w:rPr>
                <w:rFonts w:ascii="Calibri" w:hAnsi="Calibri"/>
                <w:bCs/>
                <w:color w:val="000000"/>
                <w:sz w:val="20"/>
                <w:szCs w:val="20"/>
              </w:rPr>
              <w:t>YYY</w:t>
            </w:r>
          </w:p>
        </w:tc>
        <w:tc>
          <w:tcPr>
            <w:tcW w:w="998" w:type="dxa"/>
            <w:shd w:val="clear" w:color="000000" w:fill="FFFFFF"/>
            <w:vAlign w:val="center"/>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BOTH</w:t>
            </w:r>
          </w:p>
        </w:tc>
        <w:tc>
          <w:tcPr>
            <w:tcW w:w="998" w:type="dxa"/>
            <w:shd w:val="clear" w:color="000000" w:fill="FFFFFF"/>
            <w:vAlign w:val="center"/>
            <w:hideMark/>
          </w:tcPr>
          <w:p w:rsidR="002F0C2D" w:rsidRPr="004C5D5B" w:rsidRDefault="002F0C2D" w:rsidP="00CC3872">
            <w:pPr>
              <w:jc w:val="center"/>
              <w:rPr>
                <w:rFonts w:ascii="Calibri" w:hAnsi="Calibri"/>
                <w:bCs/>
                <w:color w:val="000000"/>
                <w:sz w:val="20"/>
                <w:szCs w:val="20"/>
              </w:rPr>
            </w:pPr>
          </w:p>
        </w:tc>
        <w:tc>
          <w:tcPr>
            <w:tcW w:w="999"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N</w:t>
            </w:r>
          </w:p>
        </w:tc>
      </w:tr>
      <w:tr w:rsidR="002F0C2D" w:rsidTr="00CC3872">
        <w:trPr>
          <w:trHeight w:val="765"/>
        </w:trPr>
        <w:tc>
          <w:tcPr>
            <w:tcW w:w="810" w:type="dxa"/>
            <w:shd w:val="clear" w:color="000000" w:fill="FFFFFF"/>
            <w:vAlign w:val="center"/>
            <w:hideMark/>
          </w:tcPr>
          <w:p w:rsidR="002F0C2D" w:rsidRDefault="002F0C2D" w:rsidP="00CC3872">
            <w:pPr>
              <w:jc w:val="center"/>
            </w:pPr>
            <w:r w:rsidRPr="006834AF">
              <w:rPr>
                <w:rFonts w:ascii="Calibri" w:hAnsi="Calibri"/>
                <w:bCs/>
                <w:color w:val="000000"/>
                <w:sz w:val="20"/>
                <w:szCs w:val="20"/>
              </w:rPr>
              <w:t>Extract Log</w:t>
            </w:r>
          </w:p>
        </w:tc>
        <w:tc>
          <w:tcPr>
            <w:tcW w:w="90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3</w:t>
            </w:r>
          </w:p>
        </w:tc>
        <w:tc>
          <w:tcPr>
            <w:tcW w:w="126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DATA_TYPE</w:t>
            </w:r>
          </w:p>
        </w:tc>
        <w:tc>
          <w:tcPr>
            <w:tcW w:w="171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TYPE</w:t>
            </w:r>
          </w:p>
        </w:tc>
        <w:tc>
          <w:tcPr>
            <w:tcW w:w="108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O</w:t>
            </w:r>
          </w:p>
        </w:tc>
        <w:tc>
          <w:tcPr>
            <w:tcW w:w="63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TEXT</w:t>
            </w:r>
          </w:p>
        </w:tc>
        <w:tc>
          <w:tcPr>
            <w:tcW w:w="72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20</w:t>
            </w:r>
          </w:p>
        </w:tc>
        <w:tc>
          <w:tcPr>
            <w:tcW w:w="998" w:type="dxa"/>
            <w:shd w:val="clear" w:color="000000" w:fill="FFFFFF"/>
            <w:vAlign w:val="center"/>
          </w:tcPr>
          <w:p w:rsidR="002F0C2D" w:rsidRPr="004C5D5B" w:rsidRDefault="002F0C2D" w:rsidP="00CC3872">
            <w:pPr>
              <w:jc w:val="center"/>
              <w:rPr>
                <w:rFonts w:ascii="Calibri" w:hAnsi="Calibri"/>
                <w:bCs/>
                <w:color w:val="000000"/>
                <w:sz w:val="20"/>
                <w:szCs w:val="20"/>
              </w:rPr>
            </w:pPr>
          </w:p>
        </w:tc>
        <w:tc>
          <w:tcPr>
            <w:tcW w:w="998" w:type="dxa"/>
            <w:shd w:val="clear" w:color="000000" w:fill="FFFFFF"/>
            <w:vAlign w:val="center"/>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BOTH</w:t>
            </w:r>
          </w:p>
        </w:tc>
        <w:tc>
          <w:tcPr>
            <w:tcW w:w="998" w:type="dxa"/>
            <w:shd w:val="clear" w:color="000000" w:fill="FFFFFF"/>
            <w:vAlign w:val="center"/>
            <w:hideMark/>
          </w:tcPr>
          <w:p w:rsidR="002F0C2D" w:rsidRPr="004C5D5B" w:rsidRDefault="002F0C2D" w:rsidP="00CC3872">
            <w:pPr>
              <w:jc w:val="center"/>
              <w:rPr>
                <w:rFonts w:ascii="Calibri" w:hAnsi="Calibri"/>
                <w:bCs/>
                <w:color w:val="000000"/>
                <w:sz w:val="20"/>
                <w:szCs w:val="20"/>
              </w:rPr>
            </w:pPr>
          </w:p>
        </w:tc>
        <w:tc>
          <w:tcPr>
            <w:tcW w:w="999"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N</w:t>
            </w:r>
          </w:p>
        </w:tc>
      </w:tr>
      <w:tr w:rsidR="002F0C2D" w:rsidTr="00CC3872">
        <w:trPr>
          <w:trHeight w:val="765"/>
        </w:trPr>
        <w:tc>
          <w:tcPr>
            <w:tcW w:w="810" w:type="dxa"/>
            <w:shd w:val="clear" w:color="000000" w:fill="FFFFFF"/>
            <w:vAlign w:val="center"/>
            <w:hideMark/>
          </w:tcPr>
          <w:p w:rsidR="002F0C2D" w:rsidRDefault="002F0C2D" w:rsidP="00CC3872">
            <w:pPr>
              <w:jc w:val="center"/>
            </w:pPr>
            <w:r w:rsidRPr="006834AF">
              <w:rPr>
                <w:rFonts w:ascii="Calibri" w:hAnsi="Calibri"/>
                <w:bCs/>
                <w:color w:val="000000"/>
                <w:sz w:val="20"/>
                <w:szCs w:val="20"/>
              </w:rPr>
              <w:t>Extract Log</w:t>
            </w:r>
          </w:p>
        </w:tc>
        <w:tc>
          <w:tcPr>
            <w:tcW w:w="90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4</w:t>
            </w:r>
          </w:p>
        </w:tc>
        <w:tc>
          <w:tcPr>
            <w:tcW w:w="126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START_DATE</w:t>
            </w:r>
          </w:p>
        </w:tc>
        <w:tc>
          <w:tcPr>
            <w:tcW w:w="171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START DATE/TIME</w:t>
            </w:r>
          </w:p>
        </w:tc>
        <w:tc>
          <w:tcPr>
            <w:tcW w:w="108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O</w:t>
            </w:r>
          </w:p>
        </w:tc>
        <w:tc>
          <w:tcPr>
            <w:tcW w:w="63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DATE</w:t>
            </w:r>
          </w:p>
        </w:tc>
        <w:tc>
          <w:tcPr>
            <w:tcW w:w="72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19</w:t>
            </w:r>
          </w:p>
        </w:tc>
        <w:tc>
          <w:tcPr>
            <w:tcW w:w="998" w:type="dxa"/>
            <w:shd w:val="clear" w:color="000000" w:fill="FFFFFF"/>
            <w:vAlign w:val="center"/>
          </w:tcPr>
          <w:p w:rsidR="002F0C2D" w:rsidRPr="004C5D5B" w:rsidRDefault="00AE352F" w:rsidP="00CC3872">
            <w:pPr>
              <w:jc w:val="center"/>
              <w:rPr>
                <w:rFonts w:ascii="Calibri" w:hAnsi="Calibri"/>
                <w:bCs/>
                <w:color w:val="000000"/>
                <w:sz w:val="20"/>
                <w:szCs w:val="20"/>
              </w:rPr>
            </w:pPr>
            <w:r>
              <w:rPr>
                <w:rFonts w:ascii="Calibri" w:hAnsi="Calibri"/>
                <w:bCs/>
                <w:color w:val="000000"/>
                <w:sz w:val="20"/>
                <w:szCs w:val="20"/>
              </w:rPr>
              <w:t>M</w:t>
            </w:r>
            <w:r w:rsidR="006632D7">
              <w:rPr>
                <w:rFonts w:ascii="Calibri" w:hAnsi="Calibri"/>
                <w:bCs/>
                <w:color w:val="000000"/>
                <w:sz w:val="20"/>
                <w:szCs w:val="20"/>
              </w:rPr>
              <w:t>M/D</w:t>
            </w:r>
            <w:r w:rsidR="00FE0AA2">
              <w:rPr>
                <w:rFonts w:ascii="Calibri" w:hAnsi="Calibri"/>
                <w:bCs/>
                <w:color w:val="000000"/>
                <w:sz w:val="20"/>
                <w:szCs w:val="20"/>
              </w:rPr>
              <w:t>D/Y</w:t>
            </w:r>
            <w:r>
              <w:rPr>
                <w:rFonts w:ascii="Calibri" w:hAnsi="Calibri"/>
                <w:bCs/>
                <w:color w:val="000000"/>
                <w:sz w:val="20"/>
                <w:szCs w:val="20"/>
              </w:rPr>
              <w:t>YY</w:t>
            </w:r>
            <w:r w:rsidR="00617673">
              <w:rPr>
                <w:rFonts w:ascii="Calibri" w:hAnsi="Calibri"/>
                <w:bCs/>
                <w:color w:val="000000"/>
                <w:sz w:val="20"/>
                <w:szCs w:val="20"/>
              </w:rPr>
              <w:t>Y</w:t>
            </w:r>
            <w:r w:rsidR="00532C70">
              <w:rPr>
                <w:rFonts w:ascii="Calibri" w:hAnsi="Calibri"/>
                <w:bCs/>
                <w:color w:val="000000"/>
                <w:sz w:val="20"/>
                <w:szCs w:val="20"/>
              </w:rPr>
              <w:t>@h</w:t>
            </w:r>
            <w:r>
              <w:rPr>
                <w:rFonts w:ascii="Calibri" w:hAnsi="Calibri"/>
                <w:bCs/>
                <w:color w:val="000000"/>
                <w:sz w:val="20"/>
                <w:szCs w:val="20"/>
              </w:rPr>
              <w:t>h:mm:ss</w:t>
            </w:r>
          </w:p>
        </w:tc>
        <w:tc>
          <w:tcPr>
            <w:tcW w:w="998" w:type="dxa"/>
            <w:shd w:val="clear" w:color="000000" w:fill="FFFFFF"/>
            <w:vAlign w:val="center"/>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BOTH</w:t>
            </w:r>
          </w:p>
        </w:tc>
        <w:tc>
          <w:tcPr>
            <w:tcW w:w="998" w:type="dxa"/>
            <w:shd w:val="clear" w:color="000000" w:fill="FFFFFF"/>
            <w:vAlign w:val="center"/>
            <w:hideMark/>
          </w:tcPr>
          <w:p w:rsidR="002F0C2D" w:rsidRPr="004C5D5B" w:rsidRDefault="002F0C2D" w:rsidP="00CC3872">
            <w:pPr>
              <w:jc w:val="center"/>
              <w:rPr>
                <w:rFonts w:ascii="Calibri" w:hAnsi="Calibri"/>
                <w:bCs/>
                <w:color w:val="000000"/>
                <w:sz w:val="20"/>
                <w:szCs w:val="20"/>
              </w:rPr>
            </w:pPr>
          </w:p>
        </w:tc>
        <w:tc>
          <w:tcPr>
            <w:tcW w:w="999"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N</w:t>
            </w:r>
          </w:p>
        </w:tc>
      </w:tr>
      <w:tr w:rsidR="002F0C2D" w:rsidTr="00CC3872">
        <w:trPr>
          <w:trHeight w:val="765"/>
        </w:trPr>
        <w:tc>
          <w:tcPr>
            <w:tcW w:w="810" w:type="dxa"/>
            <w:shd w:val="clear" w:color="000000" w:fill="FFFFFF"/>
            <w:vAlign w:val="center"/>
            <w:hideMark/>
          </w:tcPr>
          <w:p w:rsidR="002F0C2D" w:rsidRDefault="002F0C2D" w:rsidP="00CC3872">
            <w:pPr>
              <w:jc w:val="center"/>
            </w:pPr>
            <w:r w:rsidRPr="006834AF">
              <w:rPr>
                <w:rFonts w:ascii="Calibri" w:hAnsi="Calibri"/>
                <w:bCs/>
                <w:color w:val="000000"/>
                <w:sz w:val="20"/>
                <w:szCs w:val="20"/>
              </w:rPr>
              <w:t>Extract Log</w:t>
            </w:r>
          </w:p>
        </w:tc>
        <w:tc>
          <w:tcPr>
            <w:tcW w:w="90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5</w:t>
            </w:r>
          </w:p>
        </w:tc>
        <w:tc>
          <w:tcPr>
            <w:tcW w:w="126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END_DATE</w:t>
            </w:r>
          </w:p>
        </w:tc>
        <w:tc>
          <w:tcPr>
            <w:tcW w:w="171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END DATE/TIME</w:t>
            </w:r>
          </w:p>
        </w:tc>
        <w:tc>
          <w:tcPr>
            <w:tcW w:w="108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O</w:t>
            </w:r>
          </w:p>
        </w:tc>
        <w:tc>
          <w:tcPr>
            <w:tcW w:w="630"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DATE</w:t>
            </w:r>
          </w:p>
        </w:tc>
        <w:tc>
          <w:tcPr>
            <w:tcW w:w="720"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19</w:t>
            </w:r>
          </w:p>
        </w:tc>
        <w:tc>
          <w:tcPr>
            <w:tcW w:w="998" w:type="dxa"/>
            <w:shd w:val="clear" w:color="000000" w:fill="FFFFFF"/>
            <w:vAlign w:val="center"/>
          </w:tcPr>
          <w:p w:rsidR="002F0C2D" w:rsidRPr="004C5D5B" w:rsidRDefault="00AE352F" w:rsidP="00CC3872">
            <w:pPr>
              <w:jc w:val="center"/>
              <w:rPr>
                <w:rFonts w:ascii="Calibri" w:hAnsi="Calibri"/>
                <w:bCs/>
                <w:color w:val="000000"/>
                <w:sz w:val="20"/>
                <w:szCs w:val="20"/>
              </w:rPr>
            </w:pPr>
            <w:r>
              <w:rPr>
                <w:rFonts w:ascii="Calibri" w:hAnsi="Calibri"/>
                <w:bCs/>
                <w:color w:val="000000"/>
                <w:sz w:val="20"/>
                <w:szCs w:val="20"/>
              </w:rPr>
              <w:t>M</w:t>
            </w:r>
            <w:r w:rsidR="006632D7">
              <w:rPr>
                <w:rFonts w:ascii="Calibri" w:hAnsi="Calibri"/>
                <w:bCs/>
                <w:color w:val="000000"/>
                <w:sz w:val="20"/>
                <w:szCs w:val="20"/>
              </w:rPr>
              <w:t>M/D</w:t>
            </w:r>
            <w:r w:rsidR="00FE0AA2">
              <w:rPr>
                <w:rFonts w:ascii="Calibri" w:hAnsi="Calibri"/>
                <w:bCs/>
                <w:color w:val="000000"/>
                <w:sz w:val="20"/>
                <w:szCs w:val="20"/>
              </w:rPr>
              <w:t>D/Y</w:t>
            </w:r>
            <w:r>
              <w:rPr>
                <w:rFonts w:ascii="Calibri" w:hAnsi="Calibri"/>
                <w:bCs/>
                <w:color w:val="000000"/>
                <w:sz w:val="20"/>
                <w:szCs w:val="20"/>
              </w:rPr>
              <w:t>YY</w:t>
            </w:r>
            <w:r w:rsidR="00617673">
              <w:rPr>
                <w:rFonts w:ascii="Calibri" w:hAnsi="Calibri"/>
                <w:bCs/>
                <w:color w:val="000000"/>
                <w:sz w:val="20"/>
                <w:szCs w:val="20"/>
              </w:rPr>
              <w:t>Y</w:t>
            </w:r>
            <w:r w:rsidR="00532C70">
              <w:rPr>
                <w:rFonts w:ascii="Calibri" w:hAnsi="Calibri"/>
                <w:bCs/>
                <w:color w:val="000000"/>
                <w:sz w:val="20"/>
                <w:szCs w:val="20"/>
              </w:rPr>
              <w:t>@h</w:t>
            </w:r>
            <w:r>
              <w:rPr>
                <w:rFonts w:ascii="Calibri" w:hAnsi="Calibri"/>
                <w:bCs/>
                <w:color w:val="000000"/>
                <w:sz w:val="20"/>
                <w:szCs w:val="20"/>
              </w:rPr>
              <w:t>h:mm:ss</w:t>
            </w:r>
          </w:p>
        </w:tc>
        <w:tc>
          <w:tcPr>
            <w:tcW w:w="998" w:type="dxa"/>
            <w:shd w:val="clear" w:color="000000" w:fill="FFFFFF"/>
            <w:vAlign w:val="center"/>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BOTH</w:t>
            </w:r>
          </w:p>
        </w:tc>
        <w:tc>
          <w:tcPr>
            <w:tcW w:w="998" w:type="dxa"/>
            <w:shd w:val="clear" w:color="000000" w:fill="FFFFFF"/>
            <w:vAlign w:val="center"/>
            <w:hideMark/>
          </w:tcPr>
          <w:p w:rsidR="002F0C2D" w:rsidRPr="004C5D5B" w:rsidRDefault="002F0C2D" w:rsidP="00CC3872">
            <w:pPr>
              <w:jc w:val="center"/>
              <w:rPr>
                <w:rFonts w:ascii="Calibri" w:hAnsi="Calibri"/>
                <w:bCs/>
                <w:color w:val="000000"/>
                <w:sz w:val="20"/>
                <w:szCs w:val="20"/>
              </w:rPr>
            </w:pPr>
          </w:p>
        </w:tc>
        <w:tc>
          <w:tcPr>
            <w:tcW w:w="999"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N</w:t>
            </w:r>
          </w:p>
        </w:tc>
      </w:tr>
      <w:tr w:rsidR="002F0C2D" w:rsidTr="00CC3872">
        <w:trPr>
          <w:trHeight w:val="765"/>
        </w:trPr>
        <w:tc>
          <w:tcPr>
            <w:tcW w:w="810" w:type="dxa"/>
            <w:shd w:val="clear" w:color="000000" w:fill="FFFFFF"/>
            <w:vAlign w:val="center"/>
            <w:hideMark/>
          </w:tcPr>
          <w:p w:rsidR="002F0C2D" w:rsidRDefault="002F0C2D" w:rsidP="00CC3872">
            <w:pPr>
              <w:jc w:val="center"/>
            </w:pPr>
            <w:r w:rsidRPr="006834AF">
              <w:rPr>
                <w:rFonts w:ascii="Calibri" w:hAnsi="Calibri"/>
                <w:bCs/>
                <w:color w:val="000000"/>
                <w:sz w:val="20"/>
                <w:szCs w:val="20"/>
              </w:rPr>
              <w:t>Extract Log</w:t>
            </w:r>
          </w:p>
        </w:tc>
        <w:tc>
          <w:tcPr>
            <w:tcW w:w="90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6</w:t>
            </w:r>
          </w:p>
        </w:tc>
        <w:tc>
          <w:tcPr>
            <w:tcW w:w="126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NUM_REC</w:t>
            </w:r>
          </w:p>
        </w:tc>
        <w:tc>
          <w:tcPr>
            <w:tcW w:w="171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NUMBER OF RECORDS</w:t>
            </w:r>
          </w:p>
        </w:tc>
        <w:tc>
          <w:tcPr>
            <w:tcW w:w="108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O</w:t>
            </w:r>
          </w:p>
        </w:tc>
        <w:tc>
          <w:tcPr>
            <w:tcW w:w="630"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NUMERIC</w:t>
            </w:r>
          </w:p>
        </w:tc>
        <w:tc>
          <w:tcPr>
            <w:tcW w:w="720"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6</w:t>
            </w:r>
          </w:p>
        </w:tc>
        <w:tc>
          <w:tcPr>
            <w:tcW w:w="998" w:type="dxa"/>
            <w:shd w:val="clear" w:color="000000" w:fill="FFFFFF"/>
            <w:vAlign w:val="center"/>
          </w:tcPr>
          <w:p w:rsidR="002F0C2D" w:rsidRPr="004C5D5B" w:rsidRDefault="002F0C2D" w:rsidP="00CC3872">
            <w:pPr>
              <w:jc w:val="center"/>
              <w:rPr>
                <w:rFonts w:ascii="Calibri" w:hAnsi="Calibri"/>
                <w:bCs/>
                <w:color w:val="000000"/>
                <w:sz w:val="20"/>
                <w:szCs w:val="20"/>
              </w:rPr>
            </w:pPr>
          </w:p>
        </w:tc>
        <w:tc>
          <w:tcPr>
            <w:tcW w:w="998" w:type="dxa"/>
            <w:shd w:val="clear" w:color="000000" w:fill="FFFFFF"/>
            <w:vAlign w:val="center"/>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BOTH</w:t>
            </w:r>
          </w:p>
        </w:tc>
        <w:tc>
          <w:tcPr>
            <w:tcW w:w="998" w:type="dxa"/>
            <w:shd w:val="clear" w:color="000000" w:fill="FFFFFF"/>
            <w:vAlign w:val="center"/>
            <w:hideMark/>
          </w:tcPr>
          <w:p w:rsidR="002F0C2D" w:rsidRPr="004C5D5B" w:rsidRDefault="002F0C2D" w:rsidP="00CC3872">
            <w:pPr>
              <w:jc w:val="center"/>
              <w:rPr>
                <w:rFonts w:ascii="Calibri" w:hAnsi="Calibri"/>
                <w:bCs/>
                <w:color w:val="000000"/>
                <w:sz w:val="20"/>
                <w:szCs w:val="20"/>
              </w:rPr>
            </w:pPr>
          </w:p>
        </w:tc>
        <w:tc>
          <w:tcPr>
            <w:tcW w:w="999"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N</w:t>
            </w:r>
          </w:p>
        </w:tc>
      </w:tr>
      <w:tr w:rsidR="002F0C2D" w:rsidTr="00CC3872">
        <w:trPr>
          <w:trHeight w:val="765"/>
        </w:trPr>
        <w:tc>
          <w:tcPr>
            <w:tcW w:w="810" w:type="dxa"/>
            <w:shd w:val="clear" w:color="000000" w:fill="FFFFFF"/>
            <w:vAlign w:val="center"/>
            <w:hideMark/>
          </w:tcPr>
          <w:p w:rsidR="002F0C2D" w:rsidRDefault="002F0C2D" w:rsidP="00CC3872">
            <w:pPr>
              <w:jc w:val="center"/>
            </w:pPr>
            <w:r w:rsidRPr="006834AF">
              <w:rPr>
                <w:rFonts w:ascii="Calibri" w:hAnsi="Calibri"/>
                <w:bCs/>
                <w:color w:val="000000"/>
                <w:sz w:val="20"/>
                <w:szCs w:val="20"/>
              </w:rPr>
              <w:lastRenderedPageBreak/>
              <w:t>Extract Log</w:t>
            </w:r>
          </w:p>
        </w:tc>
        <w:tc>
          <w:tcPr>
            <w:tcW w:w="90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7</w:t>
            </w:r>
          </w:p>
        </w:tc>
        <w:tc>
          <w:tcPr>
            <w:tcW w:w="126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EXTRACT_GROUP</w:t>
            </w:r>
          </w:p>
        </w:tc>
        <w:tc>
          <w:tcPr>
            <w:tcW w:w="1710" w:type="dxa"/>
            <w:shd w:val="clear" w:color="000000" w:fill="FFFFFF"/>
            <w:vAlign w:val="center"/>
            <w:hideMark/>
          </w:tcPr>
          <w:p w:rsidR="002F0C2D" w:rsidRPr="00BF6789" w:rsidRDefault="002F0C2D" w:rsidP="00CC3872">
            <w:pPr>
              <w:jc w:val="center"/>
              <w:rPr>
                <w:rFonts w:ascii="Calibri" w:hAnsi="Calibri"/>
                <w:color w:val="000000"/>
                <w:sz w:val="20"/>
                <w:szCs w:val="20"/>
              </w:rPr>
            </w:pPr>
            <w:r w:rsidRPr="00BF6789">
              <w:rPr>
                <w:rFonts w:ascii="Calibri" w:hAnsi="Calibri"/>
                <w:color w:val="000000"/>
                <w:sz w:val="20"/>
                <w:szCs w:val="20"/>
              </w:rPr>
              <w:t>EXTRACT GROUP</w:t>
            </w:r>
          </w:p>
        </w:tc>
        <w:tc>
          <w:tcPr>
            <w:tcW w:w="1080" w:type="dxa"/>
            <w:shd w:val="clear" w:color="000000" w:fill="FFFFFF"/>
            <w:vAlign w:val="center"/>
            <w:hideMark/>
          </w:tcPr>
          <w:p w:rsidR="002F0C2D" w:rsidRPr="004C5D5B" w:rsidRDefault="002F0C2D" w:rsidP="00CC3872">
            <w:pPr>
              <w:jc w:val="center"/>
              <w:rPr>
                <w:rFonts w:ascii="Calibri" w:hAnsi="Calibri"/>
                <w:bCs/>
                <w:color w:val="000000"/>
                <w:sz w:val="20"/>
                <w:szCs w:val="20"/>
              </w:rPr>
            </w:pPr>
            <w:r>
              <w:rPr>
                <w:rFonts w:ascii="Calibri" w:hAnsi="Calibri"/>
                <w:bCs/>
                <w:color w:val="000000"/>
                <w:sz w:val="20"/>
                <w:szCs w:val="20"/>
              </w:rPr>
              <w:t>O</w:t>
            </w:r>
          </w:p>
        </w:tc>
        <w:tc>
          <w:tcPr>
            <w:tcW w:w="630"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POINTER</w:t>
            </w:r>
          </w:p>
        </w:tc>
        <w:tc>
          <w:tcPr>
            <w:tcW w:w="720"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0</w:t>
            </w:r>
          </w:p>
        </w:tc>
        <w:tc>
          <w:tcPr>
            <w:tcW w:w="639"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30</w:t>
            </w:r>
          </w:p>
        </w:tc>
        <w:tc>
          <w:tcPr>
            <w:tcW w:w="998" w:type="dxa"/>
            <w:shd w:val="clear" w:color="000000" w:fill="FFFFFF"/>
            <w:vAlign w:val="center"/>
          </w:tcPr>
          <w:p w:rsidR="002F0C2D" w:rsidRPr="004C5D5B" w:rsidRDefault="002F0C2D" w:rsidP="00CC3872">
            <w:pPr>
              <w:jc w:val="center"/>
              <w:rPr>
                <w:rFonts w:ascii="Calibri" w:hAnsi="Calibri"/>
                <w:bCs/>
                <w:color w:val="000000"/>
                <w:sz w:val="20"/>
                <w:szCs w:val="20"/>
              </w:rPr>
            </w:pPr>
          </w:p>
        </w:tc>
        <w:tc>
          <w:tcPr>
            <w:tcW w:w="998" w:type="dxa"/>
            <w:shd w:val="clear" w:color="000000" w:fill="FFFFFF"/>
            <w:vAlign w:val="center"/>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BOTH</w:t>
            </w:r>
          </w:p>
        </w:tc>
        <w:tc>
          <w:tcPr>
            <w:tcW w:w="998" w:type="dxa"/>
            <w:shd w:val="clear" w:color="000000" w:fill="FFFFFF"/>
            <w:vAlign w:val="center"/>
            <w:hideMark/>
          </w:tcPr>
          <w:p w:rsidR="002F0C2D" w:rsidRPr="004C5D5B" w:rsidRDefault="002F0C2D" w:rsidP="00CC3872">
            <w:pPr>
              <w:jc w:val="center"/>
              <w:rPr>
                <w:rFonts w:ascii="Calibri" w:hAnsi="Calibri"/>
                <w:bCs/>
                <w:color w:val="000000"/>
                <w:sz w:val="20"/>
                <w:szCs w:val="20"/>
              </w:rPr>
            </w:pPr>
          </w:p>
        </w:tc>
        <w:tc>
          <w:tcPr>
            <w:tcW w:w="999" w:type="dxa"/>
            <w:shd w:val="clear" w:color="000000" w:fill="FFFFFF"/>
            <w:vAlign w:val="center"/>
            <w:hideMark/>
          </w:tcPr>
          <w:p w:rsidR="002F0C2D" w:rsidRPr="004C5D5B" w:rsidRDefault="003F4768" w:rsidP="00CC3872">
            <w:pPr>
              <w:jc w:val="center"/>
              <w:rPr>
                <w:rFonts w:ascii="Calibri" w:hAnsi="Calibri"/>
                <w:bCs/>
                <w:color w:val="000000"/>
                <w:sz w:val="20"/>
                <w:szCs w:val="20"/>
              </w:rPr>
            </w:pPr>
            <w:r>
              <w:rPr>
                <w:rFonts w:ascii="Calibri" w:hAnsi="Calibri"/>
                <w:bCs/>
                <w:color w:val="000000"/>
                <w:sz w:val="20"/>
                <w:szCs w:val="20"/>
              </w:rPr>
              <w:t>N</w:t>
            </w:r>
          </w:p>
        </w:tc>
      </w:tr>
    </w:tbl>
    <w:p w:rsidR="004C5D5B" w:rsidRDefault="004C5D5B" w:rsidP="00055E85"/>
    <w:p w:rsidR="00123F46" w:rsidRDefault="00006862" w:rsidP="006E32B4">
      <w:pPr>
        <w:rPr>
          <w:b/>
        </w:rPr>
      </w:pPr>
      <w:r>
        <w:rPr>
          <w:b/>
        </w:rPr>
        <w:t>Extract Log Field Descriptions:</w:t>
      </w:r>
    </w:p>
    <w:p w:rsidR="00123F46" w:rsidRDefault="00123F46" w:rsidP="006E32B4"/>
    <w:p w:rsidR="00123F46" w:rsidRDefault="00123F46" w:rsidP="006E32B4">
      <w:r>
        <w:rPr>
          <w:b/>
        </w:rPr>
        <w:t xml:space="preserve">NUMBER </w:t>
      </w:r>
      <w:r w:rsidR="00006862">
        <w:rPr>
          <w:b/>
        </w:rPr>
        <w:t xml:space="preserve">- </w:t>
      </w:r>
      <w:r w:rsidR="00006862">
        <w:t>Sequential</w:t>
      </w:r>
      <w:r w:rsidRPr="00123F46">
        <w:t xml:space="preserve"> number for this extract record</w:t>
      </w:r>
    </w:p>
    <w:p w:rsidR="00123F46" w:rsidRDefault="00123F46" w:rsidP="006E32B4">
      <w:r>
        <w:rPr>
          <w:b/>
        </w:rPr>
        <w:t xml:space="preserve">RUN_DATE – </w:t>
      </w:r>
      <w:r>
        <w:t>The date the extract was run</w:t>
      </w:r>
    </w:p>
    <w:p w:rsidR="00123F46" w:rsidRDefault="00123F46" w:rsidP="006E32B4">
      <w:r>
        <w:rPr>
          <w:b/>
        </w:rPr>
        <w:t xml:space="preserve">DATA_TYPE – </w:t>
      </w:r>
      <w:r>
        <w:t>The type/name of the extract run</w:t>
      </w:r>
    </w:p>
    <w:p w:rsidR="00123F46" w:rsidRPr="00123F46" w:rsidRDefault="00123F46" w:rsidP="006E32B4">
      <w:r>
        <w:rPr>
          <w:b/>
        </w:rPr>
        <w:t xml:space="preserve">START_DATE - </w:t>
      </w:r>
      <w:r w:rsidRPr="00123F46">
        <w:t xml:space="preserve">The beginning date </w:t>
      </w:r>
      <w:r w:rsidR="00CC3872">
        <w:t xml:space="preserve">for the block </w:t>
      </w:r>
      <w:r w:rsidR="00732675">
        <w:t>of time</w:t>
      </w:r>
      <w:r w:rsidR="00CC3872">
        <w:t xml:space="preserve"> </w:t>
      </w:r>
      <w:r w:rsidRPr="00123F46">
        <w:t>covered by the extract.</w:t>
      </w:r>
    </w:p>
    <w:p w:rsidR="00123F46" w:rsidRDefault="00123F46" w:rsidP="006E32B4">
      <w:r>
        <w:rPr>
          <w:b/>
        </w:rPr>
        <w:t xml:space="preserve">END_DATE </w:t>
      </w:r>
      <w:r w:rsidR="00006862">
        <w:rPr>
          <w:b/>
        </w:rPr>
        <w:t xml:space="preserve">- </w:t>
      </w:r>
      <w:r w:rsidR="00006862">
        <w:t>The</w:t>
      </w:r>
      <w:r w:rsidRPr="00123F46">
        <w:t xml:space="preserve"> ending date </w:t>
      </w:r>
      <w:r w:rsidR="00CC3872">
        <w:t xml:space="preserve">for the block of time </w:t>
      </w:r>
      <w:r w:rsidRPr="00123F46">
        <w:t>covered by the extract.</w:t>
      </w:r>
    </w:p>
    <w:p w:rsidR="00006862" w:rsidRDefault="00006862" w:rsidP="006E32B4">
      <w:r>
        <w:rPr>
          <w:b/>
        </w:rPr>
        <w:t>NUM_REC</w:t>
      </w:r>
      <w:r>
        <w:t xml:space="preserve"> – </w:t>
      </w:r>
      <w:r w:rsidR="0053084F">
        <w:t>The number of recor</w:t>
      </w:r>
      <w:r w:rsidRPr="00006862">
        <w:t>ds included in this extract.</w:t>
      </w:r>
      <w:r>
        <w:t xml:space="preserve"> A value of -1 in this field </w:t>
      </w:r>
      <w:r w:rsidR="0053084F">
        <w:t>means no</w:t>
      </w:r>
      <w:r>
        <w:t xml:space="preserve"> surgery records were extracted for that file.</w:t>
      </w:r>
    </w:p>
    <w:p w:rsidR="00006862" w:rsidRPr="00006862" w:rsidRDefault="00006862" w:rsidP="00006862">
      <w:r>
        <w:rPr>
          <w:b/>
        </w:rPr>
        <w:t xml:space="preserve">EXTRACT_GROUP - </w:t>
      </w:r>
      <w:r w:rsidRPr="00006862">
        <w:t>The Extract Group definiti</w:t>
      </w:r>
      <w:r>
        <w:t xml:space="preserve">on which defined the parameters </w:t>
      </w:r>
      <w:r w:rsidRPr="00006862">
        <w:t>for this extract.</w:t>
      </w:r>
    </w:p>
    <w:p w:rsidR="00006862" w:rsidRPr="00006862" w:rsidRDefault="00006862" w:rsidP="006E32B4"/>
    <w:p w:rsidR="00646941" w:rsidRPr="00006862" w:rsidRDefault="00646941"/>
    <w:p w:rsidR="00646941" w:rsidRPr="00646941" w:rsidRDefault="00646941">
      <w:pPr>
        <w:rPr>
          <w:caps/>
        </w:rPr>
      </w:pPr>
    </w:p>
    <w:sectPr w:rsidR="00646941" w:rsidRPr="00646941" w:rsidSect="00B25617">
      <w:headerReference w:type="even" r:id="rId16"/>
      <w:footerReference w:type="even" r:id="rId17"/>
      <w:footerReference w:type="default" r:id="rId18"/>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86C" w:rsidRDefault="0080686C">
      <w:r>
        <w:separator/>
      </w:r>
    </w:p>
    <w:p w:rsidR="0080686C" w:rsidRDefault="0080686C"/>
  </w:endnote>
  <w:endnote w:type="continuationSeparator" w:id="0">
    <w:p w:rsidR="0080686C" w:rsidRDefault="0080686C">
      <w:r>
        <w:continuationSeparator/>
      </w:r>
    </w:p>
    <w:p w:rsidR="0080686C" w:rsidRDefault="00806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Schoolbook">
    <w:altName w:val="Century"/>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taneo BT">
    <w:panose1 w:val="03020802040502060804"/>
    <w:charset w:val="00"/>
    <w:family w:val="script"/>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A74" w:rsidRPr="00E42331" w:rsidRDefault="00891A74" w:rsidP="007D22F9">
    <w:pPr>
      <w:rPr>
        <w:szCs w:val="22"/>
      </w:rPr>
    </w:pPr>
    <w:proofErr w:type="spellStart"/>
    <w:r w:rsidRPr="00E42331">
      <w:rPr>
        <w:szCs w:val="22"/>
      </w:rPr>
      <w:t>Databridge</w:t>
    </w:r>
    <w:proofErr w:type="spellEnd"/>
    <w:r w:rsidRPr="00E42331">
      <w:rPr>
        <w:szCs w:val="22"/>
      </w:rPr>
      <w:t xml:space="preserve"> Monitor Surgery Extract </w:t>
    </w:r>
  </w:p>
  <w:p w:rsidR="00891A74" w:rsidRPr="004200B0" w:rsidRDefault="00891A74" w:rsidP="007D22F9">
    <w:pPr>
      <w:rPr>
        <w:rStyle w:val="TextItalics"/>
        <w:i w:val="0"/>
      </w:rPr>
    </w:pPr>
    <w:r w:rsidRPr="00E42331">
      <w:rPr>
        <w:szCs w:val="22"/>
      </w:rPr>
      <w:t xml:space="preserve"> Interface Control Document</w:t>
    </w:r>
    <w:r>
      <w:tab/>
      <w:t xml:space="preserve">                            </w:t>
    </w:r>
    <w:r w:rsidRPr="00D64EC5">
      <w:rPr>
        <w:rStyle w:val="TextItalics"/>
        <w:i w:val="0"/>
      </w:rPr>
      <w:fldChar w:fldCharType="begin"/>
    </w:r>
    <w:r w:rsidRPr="00D64EC5">
      <w:rPr>
        <w:rStyle w:val="TextItalics"/>
        <w:i w:val="0"/>
      </w:rPr>
      <w:instrText xml:space="preserve"> PAGE </w:instrText>
    </w:r>
    <w:r w:rsidRPr="00D64EC5">
      <w:rPr>
        <w:rStyle w:val="TextItalics"/>
        <w:i w:val="0"/>
      </w:rPr>
      <w:fldChar w:fldCharType="separate"/>
    </w:r>
    <w:r>
      <w:rPr>
        <w:rStyle w:val="TextItalics"/>
        <w:i w:val="0"/>
        <w:noProof/>
      </w:rPr>
      <w:t>iv</w:t>
    </w:r>
    <w:r w:rsidRPr="00D64EC5">
      <w:rPr>
        <w:rStyle w:val="TextItalics"/>
        <w:i w:val="0"/>
      </w:rPr>
      <w:fldChar w:fldCharType="end"/>
    </w:r>
    <w:r w:rsidRPr="00D64EC5">
      <w:rPr>
        <w:rStyle w:val="TextItalics"/>
        <w:i w:val="0"/>
      </w:rPr>
      <w:tab/>
      <w:t xml:space="preserve">                           </w:t>
    </w:r>
    <w:r>
      <w:rPr>
        <w:rStyle w:val="TextItalics"/>
        <w:i w:val="0"/>
      </w:rPr>
      <w:t xml:space="preserve">                               March 2014</w:t>
    </w:r>
  </w:p>
  <w:p w:rsidR="00891A74" w:rsidRDefault="00891A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A74" w:rsidRDefault="00891A74">
    <w:r>
      <w:t>Template Version 1.1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A74" w:rsidRDefault="00891A74" w:rsidP="002F5296">
    <w:proofErr w:type="spellStart"/>
    <w:r>
      <w:t>Databridge</w:t>
    </w:r>
    <w:proofErr w:type="spellEnd"/>
    <w:r>
      <w:t xml:space="preserve"> Monitor Surgery Extract  </w:t>
    </w:r>
  </w:p>
  <w:p w:rsidR="00891A74" w:rsidRPr="007B65D7" w:rsidRDefault="00891A74" w:rsidP="002F5296">
    <w:pPr>
      <w:tabs>
        <w:tab w:val="center" w:pos="5688"/>
        <w:tab w:val="right" w:pos="11376"/>
      </w:tabs>
    </w:pPr>
    <w:r>
      <w:t xml:space="preserve">Interface Control Document                                          </w:t>
    </w:r>
    <w:r>
      <w:fldChar w:fldCharType="begin"/>
    </w:r>
    <w:r>
      <w:instrText xml:space="preserve"> PAGE   \* MERGEFORMAT </w:instrText>
    </w:r>
    <w:r>
      <w:fldChar w:fldCharType="separate"/>
    </w:r>
    <w:r>
      <w:rPr>
        <w:noProof/>
      </w:rPr>
      <w:t>10</w:t>
    </w:r>
    <w:r>
      <w:rPr>
        <w:noProof/>
      </w:rPr>
      <w:fldChar w:fldCharType="end"/>
    </w:r>
    <w:r>
      <w:tab/>
      <w:t xml:space="preserve">                                                                   March 2014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A74" w:rsidRDefault="00891A74">
    <w:proofErr w:type="spellStart"/>
    <w:r>
      <w:t>Databridge</w:t>
    </w:r>
    <w:proofErr w:type="spellEnd"/>
    <w:r>
      <w:t xml:space="preserve"> Monitor Surgery Extract</w:t>
    </w:r>
  </w:p>
  <w:p w:rsidR="00891A74" w:rsidRDefault="00891A74" w:rsidP="00BF2524">
    <w:pPr>
      <w:tabs>
        <w:tab w:val="center" w:pos="5688"/>
        <w:tab w:val="right" w:pos="11376"/>
      </w:tabs>
    </w:pPr>
    <w:r>
      <w:t>Interface Control Document</w:t>
    </w:r>
    <w:r>
      <w:tab/>
      <w:t xml:space="preserve">                                              </w:t>
    </w:r>
    <w:r>
      <w:fldChar w:fldCharType="begin"/>
    </w:r>
    <w:r>
      <w:instrText xml:space="preserve"> PAGE   \* MERGEFORMAT </w:instrText>
    </w:r>
    <w:r>
      <w:fldChar w:fldCharType="separate"/>
    </w:r>
    <w:r w:rsidR="00DE5DD4">
      <w:rPr>
        <w:noProof/>
      </w:rPr>
      <w:t>11</w:t>
    </w:r>
    <w:r>
      <w:rPr>
        <w:noProof/>
      </w:rPr>
      <w:fldChar w:fldCharType="end"/>
    </w:r>
    <w:r>
      <w:t xml:space="preserve">                                                                  March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86C" w:rsidRDefault="0080686C">
      <w:r>
        <w:separator/>
      </w:r>
    </w:p>
    <w:p w:rsidR="0080686C" w:rsidRDefault="0080686C"/>
  </w:footnote>
  <w:footnote w:type="continuationSeparator" w:id="0">
    <w:p w:rsidR="0080686C" w:rsidRDefault="0080686C">
      <w:r>
        <w:continuationSeparator/>
      </w:r>
    </w:p>
    <w:p w:rsidR="0080686C" w:rsidRDefault="008068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A74" w:rsidRDefault="00891A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1pt;height:41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2">
    <w:nsid w:val="FFFFFF7E"/>
    <w:multiLevelType w:val="singleLevel"/>
    <w:tmpl w:val="F8464B98"/>
    <w:lvl w:ilvl="0">
      <w:start w:val="1"/>
      <w:numFmt w:val="decimal"/>
      <w:pStyle w:val="ListNumber2"/>
      <w:lvlText w:val="%1."/>
      <w:lvlJc w:val="left"/>
      <w:pPr>
        <w:tabs>
          <w:tab w:val="num" w:pos="1080"/>
        </w:tabs>
        <w:ind w:left="1080" w:hanging="360"/>
      </w:pPr>
    </w:lvl>
  </w:abstractNum>
  <w:abstractNum w:abstractNumId="3">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4">
    <w:nsid w:val="FFFFFF80"/>
    <w:multiLevelType w:val="singleLevel"/>
    <w:tmpl w:val="BEBA8884"/>
    <w:lvl w:ilvl="0">
      <w:start w:val="1"/>
      <w:numFmt w:val="bullet"/>
      <w:pStyle w:val="Question"/>
      <w:lvlText w:val=""/>
      <w:lvlJc w:val="left"/>
      <w:pPr>
        <w:tabs>
          <w:tab w:val="num" w:pos="1800"/>
        </w:tabs>
        <w:ind w:left="1800" w:hanging="360"/>
      </w:pPr>
      <w:rPr>
        <w:rFonts w:ascii="Symbol" w:hAnsi="Symbol" w:hint="default"/>
      </w:rPr>
    </w:lvl>
  </w:abstractNum>
  <w:abstractNum w:abstractNumId="5">
    <w:nsid w:val="FFFFFF82"/>
    <w:multiLevelType w:val="singleLevel"/>
    <w:tmpl w:val="AEB26B38"/>
    <w:lvl w:ilvl="0">
      <w:start w:val="1"/>
      <w:numFmt w:val="bullet"/>
      <w:pStyle w:val="Appendix"/>
      <w:lvlText w:val=""/>
      <w:lvlJc w:val="left"/>
      <w:pPr>
        <w:tabs>
          <w:tab w:val="num" w:pos="1080"/>
        </w:tabs>
        <w:ind w:left="1080" w:hanging="360"/>
      </w:pPr>
      <w:rPr>
        <w:rFonts w:ascii="Symbol" w:hAnsi="Symbol" w:hint="default"/>
      </w:rPr>
    </w:lvl>
  </w:abstractNum>
  <w:abstractNum w:abstractNumId="6">
    <w:nsid w:val="FFFFFF88"/>
    <w:multiLevelType w:val="singleLevel"/>
    <w:tmpl w:val="FCFE33F6"/>
    <w:lvl w:ilvl="0">
      <w:start w:val="1"/>
      <w:numFmt w:val="decimal"/>
      <w:pStyle w:val="ListBullet5"/>
      <w:lvlText w:val="%1."/>
      <w:lvlJc w:val="left"/>
      <w:pPr>
        <w:tabs>
          <w:tab w:val="num" w:pos="360"/>
        </w:tabs>
        <w:ind w:left="360" w:hanging="360"/>
      </w:pPr>
    </w:lvl>
  </w:abstractNum>
  <w:abstractNum w:abstractNumId="7">
    <w:nsid w:val="FFFFFF89"/>
    <w:multiLevelType w:val="singleLevel"/>
    <w:tmpl w:val="FC8E7142"/>
    <w:lvl w:ilvl="0">
      <w:start w:val="1"/>
      <w:numFmt w:val="bullet"/>
      <w:pStyle w:val="BulletedList"/>
      <w:lvlText w:val=""/>
      <w:lvlJc w:val="left"/>
      <w:pPr>
        <w:tabs>
          <w:tab w:val="num" w:pos="360"/>
        </w:tabs>
        <w:ind w:left="360" w:hanging="360"/>
      </w:pPr>
      <w:rPr>
        <w:rFonts w:ascii="Symbol" w:hAnsi="Symbol" w:hint="default"/>
      </w:rPr>
    </w:lvl>
  </w:abstractNum>
  <w:abstractNum w:abstractNumId="8">
    <w:nsid w:val="05B4018C"/>
    <w:multiLevelType w:val="hybridMultilevel"/>
    <w:tmpl w:val="147A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0C913CD1"/>
    <w:multiLevelType w:val="hybridMultilevel"/>
    <w:tmpl w:val="FB5C9A88"/>
    <w:lvl w:ilvl="0" w:tplc="AABA17D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E44083F"/>
    <w:multiLevelType w:val="hybridMultilevel"/>
    <w:tmpl w:val="26F8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62625C"/>
    <w:multiLevelType w:val="multilevel"/>
    <w:tmpl w:val="F80223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3F015A5"/>
    <w:multiLevelType w:val="hybridMultilevel"/>
    <w:tmpl w:val="3A36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9A1ED1"/>
    <w:multiLevelType w:val="hybridMultilevel"/>
    <w:tmpl w:val="C9066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E725D3"/>
    <w:multiLevelType w:val="singleLevel"/>
    <w:tmpl w:val="CE6804F8"/>
    <w:lvl w:ilvl="0">
      <w:start w:val="1"/>
      <w:numFmt w:val="bullet"/>
      <w:pStyle w:val="t3-title-3"/>
      <w:lvlText w:val=""/>
      <w:lvlJc w:val="left"/>
      <w:pPr>
        <w:tabs>
          <w:tab w:val="num" w:pos="360"/>
        </w:tabs>
        <w:ind w:left="360" w:hanging="360"/>
      </w:pPr>
      <w:rPr>
        <w:rFonts w:ascii="Symbol" w:hAnsi="Symbol" w:hint="default"/>
      </w:rPr>
    </w:lvl>
  </w:abstractNum>
  <w:abstractNum w:abstractNumId="16">
    <w:nsid w:val="1C88381C"/>
    <w:multiLevelType w:val="hybridMultilevel"/>
    <w:tmpl w:val="BA7EF7CE"/>
    <w:lvl w:ilvl="0" w:tplc="F69C6A94">
      <w:start w:val="1"/>
      <w:numFmt w:val="bullet"/>
      <w:pStyle w:val="InstructionalBullet1"/>
      <w:lvlText w:val=""/>
      <w:lvlJc w:val="left"/>
      <w:pPr>
        <w:tabs>
          <w:tab w:val="num" w:pos="720"/>
        </w:tabs>
        <w:ind w:left="720" w:hanging="360"/>
      </w:pPr>
      <w:rPr>
        <w:rFonts w:ascii="Symbol" w:hAnsi="Symbol" w:hint="default"/>
      </w:rPr>
    </w:lvl>
    <w:lvl w:ilvl="1" w:tplc="18806E56" w:tentative="1">
      <w:start w:val="1"/>
      <w:numFmt w:val="bullet"/>
      <w:lvlText w:val="o"/>
      <w:lvlJc w:val="left"/>
      <w:pPr>
        <w:tabs>
          <w:tab w:val="num" w:pos="1440"/>
        </w:tabs>
        <w:ind w:left="1440" w:hanging="360"/>
      </w:pPr>
      <w:rPr>
        <w:rFonts w:ascii="Courier New" w:hAnsi="Courier New" w:cs="Courier New" w:hint="default"/>
      </w:rPr>
    </w:lvl>
    <w:lvl w:ilvl="2" w:tplc="3D4283AA" w:tentative="1">
      <w:start w:val="1"/>
      <w:numFmt w:val="bullet"/>
      <w:lvlText w:val=""/>
      <w:lvlJc w:val="left"/>
      <w:pPr>
        <w:tabs>
          <w:tab w:val="num" w:pos="2160"/>
        </w:tabs>
        <w:ind w:left="2160" w:hanging="360"/>
      </w:pPr>
      <w:rPr>
        <w:rFonts w:ascii="Wingdings" w:hAnsi="Wingdings" w:hint="default"/>
      </w:rPr>
    </w:lvl>
    <w:lvl w:ilvl="3" w:tplc="A5A2BEB2" w:tentative="1">
      <w:start w:val="1"/>
      <w:numFmt w:val="bullet"/>
      <w:lvlText w:val=""/>
      <w:lvlJc w:val="left"/>
      <w:pPr>
        <w:tabs>
          <w:tab w:val="num" w:pos="2880"/>
        </w:tabs>
        <w:ind w:left="2880" w:hanging="360"/>
      </w:pPr>
      <w:rPr>
        <w:rFonts w:ascii="Symbol" w:hAnsi="Symbol" w:hint="default"/>
      </w:rPr>
    </w:lvl>
    <w:lvl w:ilvl="4" w:tplc="4874E0BE" w:tentative="1">
      <w:start w:val="1"/>
      <w:numFmt w:val="bullet"/>
      <w:lvlText w:val="o"/>
      <w:lvlJc w:val="left"/>
      <w:pPr>
        <w:tabs>
          <w:tab w:val="num" w:pos="3600"/>
        </w:tabs>
        <w:ind w:left="3600" w:hanging="360"/>
      </w:pPr>
      <w:rPr>
        <w:rFonts w:ascii="Courier New" w:hAnsi="Courier New" w:cs="Courier New" w:hint="default"/>
      </w:rPr>
    </w:lvl>
    <w:lvl w:ilvl="5" w:tplc="66A8DADC" w:tentative="1">
      <w:start w:val="1"/>
      <w:numFmt w:val="bullet"/>
      <w:lvlText w:val=""/>
      <w:lvlJc w:val="left"/>
      <w:pPr>
        <w:tabs>
          <w:tab w:val="num" w:pos="4320"/>
        </w:tabs>
        <w:ind w:left="4320" w:hanging="360"/>
      </w:pPr>
      <w:rPr>
        <w:rFonts w:ascii="Wingdings" w:hAnsi="Wingdings" w:hint="default"/>
      </w:rPr>
    </w:lvl>
    <w:lvl w:ilvl="6" w:tplc="BACA67BA" w:tentative="1">
      <w:start w:val="1"/>
      <w:numFmt w:val="bullet"/>
      <w:lvlText w:val=""/>
      <w:lvlJc w:val="left"/>
      <w:pPr>
        <w:tabs>
          <w:tab w:val="num" w:pos="5040"/>
        </w:tabs>
        <w:ind w:left="5040" w:hanging="360"/>
      </w:pPr>
      <w:rPr>
        <w:rFonts w:ascii="Symbol" w:hAnsi="Symbol" w:hint="default"/>
      </w:rPr>
    </w:lvl>
    <w:lvl w:ilvl="7" w:tplc="D4A6A0CA" w:tentative="1">
      <w:start w:val="1"/>
      <w:numFmt w:val="bullet"/>
      <w:lvlText w:val="o"/>
      <w:lvlJc w:val="left"/>
      <w:pPr>
        <w:tabs>
          <w:tab w:val="num" w:pos="5760"/>
        </w:tabs>
        <w:ind w:left="5760" w:hanging="360"/>
      </w:pPr>
      <w:rPr>
        <w:rFonts w:ascii="Courier New" w:hAnsi="Courier New" w:cs="Courier New" w:hint="default"/>
      </w:rPr>
    </w:lvl>
    <w:lvl w:ilvl="8" w:tplc="0DE0C8E6" w:tentative="1">
      <w:start w:val="1"/>
      <w:numFmt w:val="bullet"/>
      <w:lvlText w:val=""/>
      <w:lvlJc w:val="left"/>
      <w:pPr>
        <w:tabs>
          <w:tab w:val="num" w:pos="6480"/>
        </w:tabs>
        <w:ind w:left="6480" w:hanging="360"/>
      </w:pPr>
      <w:rPr>
        <w:rFonts w:ascii="Wingdings" w:hAnsi="Wingdings" w:hint="default"/>
      </w:rPr>
    </w:lvl>
  </w:abstractNum>
  <w:abstractNum w:abstractNumId="17">
    <w:nsid w:val="1FFD6DC8"/>
    <w:multiLevelType w:val="hybridMultilevel"/>
    <w:tmpl w:val="B234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595991"/>
    <w:multiLevelType w:val="multilevel"/>
    <w:tmpl w:val="0409001F"/>
    <w:lvl w:ilvl="0">
      <w:start w:val="1"/>
      <w:numFmt w:val="decimal"/>
      <w:pStyle w:val="list-bullet-border-subsumed"/>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nsid w:val="2E815826"/>
    <w:multiLevelType w:val="hybridMultilevel"/>
    <w:tmpl w:val="04663B9E"/>
    <w:lvl w:ilvl="0" w:tplc="93907814">
      <w:start w:val="1"/>
      <w:numFmt w:val="none"/>
      <w:pStyle w:val="InstructionalNote"/>
      <w:lvlText w:val="NOTE:"/>
      <w:lvlJc w:val="left"/>
      <w:pPr>
        <w:tabs>
          <w:tab w:val="num" w:pos="1512"/>
        </w:tabs>
        <w:ind w:left="1512" w:hanging="1152"/>
      </w:pPr>
      <w:rPr>
        <w:rFonts w:ascii="Arial" w:hAnsi="Arial" w:hint="default"/>
        <w:b/>
        <w:i/>
        <w:sz w:val="22"/>
        <w:szCs w:val="22"/>
      </w:rPr>
    </w:lvl>
    <w:lvl w:ilvl="1" w:tplc="3BF45BE8" w:tentative="1">
      <w:start w:val="1"/>
      <w:numFmt w:val="lowerLetter"/>
      <w:lvlText w:val="%2."/>
      <w:lvlJc w:val="left"/>
      <w:pPr>
        <w:tabs>
          <w:tab w:val="num" w:pos="1440"/>
        </w:tabs>
        <w:ind w:left="1440" w:hanging="360"/>
      </w:pPr>
    </w:lvl>
    <w:lvl w:ilvl="2" w:tplc="4F9EF9E6" w:tentative="1">
      <w:start w:val="1"/>
      <w:numFmt w:val="lowerRoman"/>
      <w:lvlText w:val="%3."/>
      <w:lvlJc w:val="right"/>
      <w:pPr>
        <w:tabs>
          <w:tab w:val="num" w:pos="2160"/>
        </w:tabs>
        <w:ind w:left="2160" w:hanging="180"/>
      </w:pPr>
    </w:lvl>
    <w:lvl w:ilvl="3" w:tplc="73829B48" w:tentative="1">
      <w:start w:val="1"/>
      <w:numFmt w:val="decimal"/>
      <w:lvlText w:val="%4."/>
      <w:lvlJc w:val="left"/>
      <w:pPr>
        <w:tabs>
          <w:tab w:val="num" w:pos="2880"/>
        </w:tabs>
        <w:ind w:left="2880" w:hanging="360"/>
      </w:pPr>
    </w:lvl>
    <w:lvl w:ilvl="4" w:tplc="7F52107C" w:tentative="1">
      <w:start w:val="1"/>
      <w:numFmt w:val="lowerLetter"/>
      <w:lvlText w:val="%5."/>
      <w:lvlJc w:val="left"/>
      <w:pPr>
        <w:tabs>
          <w:tab w:val="num" w:pos="3600"/>
        </w:tabs>
        <w:ind w:left="3600" w:hanging="360"/>
      </w:pPr>
    </w:lvl>
    <w:lvl w:ilvl="5" w:tplc="BD9CA570" w:tentative="1">
      <w:start w:val="1"/>
      <w:numFmt w:val="lowerRoman"/>
      <w:lvlText w:val="%6."/>
      <w:lvlJc w:val="right"/>
      <w:pPr>
        <w:tabs>
          <w:tab w:val="num" w:pos="4320"/>
        </w:tabs>
        <w:ind w:left="4320" w:hanging="180"/>
      </w:pPr>
    </w:lvl>
    <w:lvl w:ilvl="6" w:tplc="563EDFB0" w:tentative="1">
      <w:start w:val="1"/>
      <w:numFmt w:val="decimal"/>
      <w:lvlText w:val="%7."/>
      <w:lvlJc w:val="left"/>
      <w:pPr>
        <w:tabs>
          <w:tab w:val="num" w:pos="5040"/>
        </w:tabs>
        <w:ind w:left="5040" w:hanging="360"/>
      </w:pPr>
    </w:lvl>
    <w:lvl w:ilvl="7" w:tplc="FC1C5204" w:tentative="1">
      <w:start w:val="1"/>
      <w:numFmt w:val="lowerLetter"/>
      <w:lvlText w:val="%8."/>
      <w:lvlJc w:val="left"/>
      <w:pPr>
        <w:tabs>
          <w:tab w:val="num" w:pos="5760"/>
        </w:tabs>
        <w:ind w:left="5760" w:hanging="360"/>
      </w:pPr>
    </w:lvl>
    <w:lvl w:ilvl="8" w:tplc="E8C0BFA6" w:tentative="1">
      <w:start w:val="1"/>
      <w:numFmt w:val="lowerRoman"/>
      <w:lvlText w:val="%9."/>
      <w:lvlJc w:val="right"/>
      <w:pPr>
        <w:tabs>
          <w:tab w:val="num" w:pos="6480"/>
        </w:tabs>
        <w:ind w:left="6480" w:hanging="180"/>
      </w:pPr>
    </w:lvl>
  </w:abstractNum>
  <w:abstractNum w:abstractNumId="2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1D44243"/>
    <w:multiLevelType w:val="hybridMultilevel"/>
    <w:tmpl w:val="87FAFC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7F5CE7"/>
    <w:multiLevelType w:val="hybridMultilevel"/>
    <w:tmpl w:val="7BC4ADCC"/>
    <w:lvl w:ilvl="0" w:tplc="D60892FE">
      <w:start w:val="1"/>
      <w:numFmt w:val="bullet"/>
      <w:pStyle w:val="BodyBullet2"/>
      <w:lvlText w:val=""/>
      <w:lvlJc w:val="left"/>
      <w:pPr>
        <w:tabs>
          <w:tab w:val="num" w:pos="1800"/>
        </w:tabs>
        <w:ind w:left="1800" w:hanging="360"/>
      </w:pPr>
      <w:rPr>
        <w:rFonts w:ascii="Symbol" w:hAnsi="Symbol" w:hint="default"/>
      </w:rPr>
    </w:lvl>
    <w:lvl w:ilvl="1" w:tplc="D3C6FDF8"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368E2610"/>
    <w:multiLevelType w:val="singleLevel"/>
    <w:tmpl w:val="8B06DE32"/>
    <w:lvl w:ilvl="0">
      <w:start w:val="1"/>
      <w:numFmt w:val="bullet"/>
      <w:pStyle w:val="Bullet3"/>
      <w:lvlText w:val=""/>
      <w:lvlJc w:val="left"/>
      <w:pPr>
        <w:tabs>
          <w:tab w:val="num" w:pos="648"/>
        </w:tabs>
        <w:ind w:left="648" w:hanging="403"/>
      </w:pPr>
      <w:rPr>
        <w:rFonts w:ascii="Symbol" w:hAnsi="Symbol" w:hint="default"/>
      </w:rPr>
    </w:lvl>
  </w:abstractNum>
  <w:abstractNum w:abstractNumId="24">
    <w:nsid w:val="3EAD2653"/>
    <w:multiLevelType w:val="hybridMultilevel"/>
    <w:tmpl w:val="D384E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2E74F01"/>
    <w:multiLevelType w:val="hybridMultilevel"/>
    <w:tmpl w:val="31A0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1"/>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7">
    <w:nsid w:val="4D783307"/>
    <w:multiLevelType w:val="hybridMultilevel"/>
    <w:tmpl w:val="DD0E1FA0"/>
    <w:lvl w:ilvl="0" w:tplc="30CE9DF2">
      <w:start w:val="1"/>
      <w:numFmt w:val="none"/>
      <w:lvlText w:val="Question: "/>
      <w:lvlJc w:val="left"/>
      <w:pPr>
        <w:tabs>
          <w:tab w:val="num" w:pos="720"/>
        </w:tabs>
        <w:ind w:left="1080" w:hanging="1080"/>
      </w:pPr>
      <w:rPr>
        <w:rFonts w:ascii="Arial" w:hAnsi="Arial" w:hint="default"/>
        <w:b/>
        <w:i w:val="0"/>
      </w:rPr>
    </w:lvl>
    <w:lvl w:ilvl="1" w:tplc="DE8AEB80" w:tentative="1">
      <w:start w:val="1"/>
      <w:numFmt w:val="lowerLetter"/>
      <w:lvlText w:val="%2."/>
      <w:lvlJc w:val="left"/>
      <w:pPr>
        <w:tabs>
          <w:tab w:val="num" w:pos="1440"/>
        </w:tabs>
        <w:ind w:left="1440" w:hanging="360"/>
      </w:pPr>
    </w:lvl>
    <w:lvl w:ilvl="2" w:tplc="1B08551C" w:tentative="1">
      <w:start w:val="1"/>
      <w:numFmt w:val="lowerRoman"/>
      <w:lvlText w:val="%3."/>
      <w:lvlJc w:val="right"/>
      <w:pPr>
        <w:tabs>
          <w:tab w:val="num" w:pos="2160"/>
        </w:tabs>
        <w:ind w:left="2160" w:hanging="180"/>
      </w:pPr>
    </w:lvl>
    <w:lvl w:ilvl="3" w:tplc="8A16E32C" w:tentative="1">
      <w:start w:val="1"/>
      <w:numFmt w:val="decimal"/>
      <w:lvlText w:val="%4."/>
      <w:lvlJc w:val="left"/>
      <w:pPr>
        <w:tabs>
          <w:tab w:val="num" w:pos="2880"/>
        </w:tabs>
        <w:ind w:left="2880" w:hanging="360"/>
      </w:pPr>
    </w:lvl>
    <w:lvl w:ilvl="4" w:tplc="8EDC120C" w:tentative="1">
      <w:start w:val="1"/>
      <w:numFmt w:val="lowerLetter"/>
      <w:lvlText w:val="%5."/>
      <w:lvlJc w:val="left"/>
      <w:pPr>
        <w:tabs>
          <w:tab w:val="num" w:pos="3600"/>
        </w:tabs>
        <w:ind w:left="3600" w:hanging="360"/>
      </w:pPr>
    </w:lvl>
    <w:lvl w:ilvl="5" w:tplc="BF000928" w:tentative="1">
      <w:start w:val="1"/>
      <w:numFmt w:val="lowerRoman"/>
      <w:lvlText w:val="%6."/>
      <w:lvlJc w:val="right"/>
      <w:pPr>
        <w:tabs>
          <w:tab w:val="num" w:pos="4320"/>
        </w:tabs>
        <w:ind w:left="4320" w:hanging="180"/>
      </w:pPr>
    </w:lvl>
    <w:lvl w:ilvl="6" w:tplc="B36CE7FE" w:tentative="1">
      <w:start w:val="1"/>
      <w:numFmt w:val="decimal"/>
      <w:lvlText w:val="%7."/>
      <w:lvlJc w:val="left"/>
      <w:pPr>
        <w:tabs>
          <w:tab w:val="num" w:pos="5040"/>
        </w:tabs>
        <w:ind w:left="5040" w:hanging="360"/>
      </w:pPr>
    </w:lvl>
    <w:lvl w:ilvl="7" w:tplc="A5E24D2A" w:tentative="1">
      <w:start w:val="1"/>
      <w:numFmt w:val="lowerLetter"/>
      <w:lvlText w:val="%8."/>
      <w:lvlJc w:val="left"/>
      <w:pPr>
        <w:tabs>
          <w:tab w:val="num" w:pos="5760"/>
        </w:tabs>
        <w:ind w:left="5760" w:hanging="360"/>
      </w:pPr>
    </w:lvl>
    <w:lvl w:ilvl="8" w:tplc="BBAC5EB6" w:tentative="1">
      <w:start w:val="1"/>
      <w:numFmt w:val="lowerRoman"/>
      <w:lvlText w:val="%9."/>
      <w:lvlJc w:val="right"/>
      <w:pPr>
        <w:tabs>
          <w:tab w:val="num" w:pos="6480"/>
        </w:tabs>
        <w:ind w:left="6480" w:hanging="180"/>
      </w:pPr>
    </w:lvl>
  </w:abstractNum>
  <w:abstractNum w:abstractNumId="28">
    <w:nsid w:val="56234753"/>
    <w:multiLevelType w:val="multilevel"/>
    <w:tmpl w:val="DDDAB4B8"/>
    <w:lvl w:ilvl="0">
      <w:start w:val="1"/>
      <w:numFmt w:val="decimal"/>
      <w:pStyle w:val="level3headings"/>
      <w:lvlText w:val="Goal %1."/>
      <w:lvlJc w:val="left"/>
      <w:pPr>
        <w:tabs>
          <w:tab w:val="num" w:pos="3744"/>
        </w:tabs>
        <w:ind w:left="2304" w:firstLine="0"/>
      </w:pPr>
    </w:lvl>
    <w:lvl w:ilvl="1">
      <w:start w:val="1"/>
      <w:numFmt w:val="decimal"/>
      <w:lvlText w:val="%1%2."/>
      <w:lvlJc w:val="left"/>
      <w:pPr>
        <w:tabs>
          <w:tab w:val="num" w:pos="3024"/>
        </w:tabs>
        <w:ind w:left="2016" w:firstLine="288"/>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9">
    <w:nsid w:val="581571F7"/>
    <w:multiLevelType w:val="hybridMultilevel"/>
    <w:tmpl w:val="43E40CA8"/>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720"/>
        </w:tabs>
        <w:ind w:left="720" w:hanging="360"/>
      </w:pPr>
      <w:rPr>
        <w:rFonts w:ascii="Courier New" w:hAnsi="Courier New" w:cs="Courier New" w:hint="default"/>
      </w:rPr>
    </w:lvl>
    <w:lvl w:ilvl="2" w:tplc="0409001B">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30">
    <w:nsid w:val="5E8F5013"/>
    <w:multiLevelType w:val="hybridMultilevel"/>
    <w:tmpl w:val="3BD833A6"/>
    <w:lvl w:ilvl="0" w:tplc="55BECE8A">
      <w:start w:val="1"/>
      <w:numFmt w:val="bullet"/>
      <w:pStyle w:val="Code"/>
      <w:lvlText w:val=""/>
      <w:lvlJc w:val="left"/>
      <w:pPr>
        <w:tabs>
          <w:tab w:val="num" w:pos="1134"/>
        </w:tabs>
        <w:ind w:left="1134" w:hanging="567"/>
      </w:pPr>
      <w:rPr>
        <w:rFonts w:ascii="Symbol" w:hAnsi="Symbol" w:hint="default"/>
      </w:rPr>
    </w:lvl>
    <w:lvl w:ilvl="1" w:tplc="FDA09F1C">
      <w:start w:val="2"/>
      <w:numFmt w:val="bullet"/>
      <w:lvlText w:val="-"/>
      <w:lvlJc w:val="left"/>
      <w:pPr>
        <w:tabs>
          <w:tab w:val="num" w:pos="1440"/>
        </w:tabs>
        <w:ind w:left="1440" w:hanging="360"/>
      </w:pPr>
      <w:rPr>
        <w:rFonts w:ascii="Times New Roman" w:eastAsia="MS Mincho" w:hAnsi="Times New Roman" w:cs="Times New Roman" w:hint="default"/>
      </w:rPr>
    </w:lvl>
    <w:lvl w:ilvl="2" w:tplc="7180C054" w:tentative="1">
      <w:start w:val="1"/>
      <w:numFmt w:val="bullet"/>
      <w:lvlText w:val=""/>
      <w:lvlJc w:val="left"/>
      <w:pPr>
        <w:tabs>
          <w:tab w:val="num" w:pos="2160"/>
        </w:tabs>
        <w:ind w:left="2160" w:hanging="360"/>
      </w:pPr>
      <w:rPr>
        <w:rFonts w:ascii="Wingdings" w:hAnsi="Wingdings" w:hint="default"/>
      </w:rPr>
    </w:lvl>
    <w:lvl w:ilvl="3" w:tplc="F5B4A506" w:tentative="1">
      <w:start w:val="1"/>
      <w:numFmt w:val="bullet"/>
      <w:lvlText w:val=""/>
      <w:lvlJc w:val="left"/>
      <w:pPr>
        <w:tabs>
          <w:tab w:val="num" w:pos="2880"/>
        </w:tabs>
        <w:ind w:left="2880" w:hanging="360"/>
      </w:pPr>
      <w:rPr>
        <w:rFonts w:ascii="Symbol" w:hAnsi="Symbol" w:hint="default"/>
      </w:rPr>
    </w:lvl>
    <w:lvl w:ilvl="4" w:tplc="50AA0E90" w:tentative="1">
      <w:start w:val="1"/>
      <w:numFmt w:val="bullet"/>
      <w:lvlText w:val="o"/>
      <w:lvlJc w:val="left"/>
      <w:pPr>
        <w:tabs>
          <w:tab w:val="num" w:pos="3600"/>
        </w:tabs>
        <w:ind w:left="3600" w:hanging="360"/>
      </w:pPr>
      <w:rPr>
        <w:rFonts w:ascii="Courier New" w:hAnsi="Courier New" w:cs="Courier New" w:hint="default"/>
      </w:rPr>
    </w:lvl>
    <w:lvl w:ilvl="5" w:tplc="EA986580" w:tentative="1">
      <w:start w:val="1"/>
      <w:numFmt w:val="bullet"/>
      <w:lvlText w:val=""/>
      <w:lvlJc w:val="left"/>
      <w:pPr>
        <w:tabs>
          <w:tab w:val="num" w:pos="4320"/>
        </w:tabs>
        <w:ind w:left="4320" w:hanging="360"/>
      </w:pPr>
      <w:rPr>
        <w:rFonts w:ascii="Wingdings" w:hAnsi="Wingdings" w:hint="default"/>
      </w:rPr>
    </w:lvl>
    <w:lvl w:ilvl="6" w:tplc="6966E24A" w:tentative="1">
      <w:start w:val="1"/>
      <w:numFmt w:val="bullet"/>
      <w:lvlText w:val=""/>
      <w:lvlJc w:val="left"/>
      <w:pPr>
        <w:tabs>
          <w:tab w:val="num" w:pos="5040"/>
        </w:tabs>
        <w:ind w:left="5040" w:hanging="360"/>
      </w:pPr>
      <w:rPr>
        <w:rFonts w:ascii="Symbol" w:hAnsi="Symbol" w:hint="default"/>
      </w:rPr>
    </w:lvl>
    <w:lvl w:ilvl="7" w:tplc="E894F72E" w:tentative="1">
      <w:start w:val="1"/>
      <w:numFmt w:val="bullet"/>
      <w:lvlText w:val="o"/>
      <w:lvlJc w:val="left"/>
      <w:pPr>
        <w:tabs>
          <w:tab w:val="num" w:pos="5760"/>
        </w:tabs>
        <w:ind w:left="5760" w:hanging="360"/>
      </w:pPr>
      <w:rPr>
        <w:rFonts w:ascii="Courier New" w:hAnsi="Courier New" w:cs="Courier New" w:hint="default"/>
      </w:rPr>
    </w:lvl>
    <w:lvl w:ilvl="8" w:tplc="3E0A5C3C" w:tentative="1">
      <w:start w:val="1"/>
      <w:numFmt w:val="bullet"/>
      <w:lvlText w:val=""/>
      <w:lvlJc w:val="left"/>
      <w:pPr>
        <w:tabs>
          <w:tab w:val="num" w:pos="6480"/>
        </w:tabs>
        <w:ind w:left="6480" w:hanging="360"/>
      </w:pPr>
      <w:rPr>
        <w:rFonts w:ascii="Wingdings" w:hAnsi="Wingdings" w:hint="default"/>
      </w:rPr>
    </w:lvl>
  </w:abstractNum>
  <w:abstractNum w:abstractNumId="3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nsid w:val="62837D1B"/>
    <w:multiLevelType w:val="multilevel"/>
    <w:tmpl w:val="8C1A5F9E"/>
    <w:lvl w:ilvl="0">
      <w:start w:val="1"/>
      <w:numFmt w:val="upperLetter"/>
      <w:pStyle w:val="Table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2A75BEB"/>
    <w:multiLevelType w:val="multilevel"/>
    <w:tmpl w:val="04090023"/>
    <w:lvl w:ilvl="0">
      <w:start w:val="1"/>
      <w:numFmt w:val="upperRoman"/>
      <w:pStyle w:val="H-related-process-areas"/>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nsid w:val="66FC15D4"/>
    <w:multiLevelType w:val="singleLevel"/>
    <w:tmpl w:val="034E1E46"/>
    <w:lvl w:ilvl="0">
      <w:start w:val="1"/>
      <w:numFmt w:val="bullet"/>
      <w:pStyle w:val="t2title2"/>
      <w:lvlText w:val=""/>
      <w:lvlJc w:val="left"/>
      <w:pPr>
        <w:tabs>
          <w:tab w:val="num" w:pos="360"/>
        </w:tabs>
        <w:ind w:left="360" w:hanging="360"/>
      </w:pPr>
      <w:rPr>
        <w:rFonts w:ascii="Symbol" w:hAnsi="Symbol" w:hint="default"/>
      </w:rPr>
    </w:lvl>
  </w:abstractNum>
  <w:abstractNum w:abstractNumId="35">
    <w:nsid w:val="6D5C2438"/>
    <w:multiLevelType w:val="hybridMultilevel"/>
    <w:tmpl w:val="9CEEF7A4"/>
    <w:lvl w:ilvl="0" w:tplc="08C0E718">
      <w:start w:val="1"/>
      <w:numFmt w:val="decimal"/>
      <w:pStyle w:val="BodyTextNumbered2"/>
      <w:lvlText w:val="%1."/>
      <w:lvlJc w:val="left"/>
      <w:pPr>
        <w:tabs>
          <w:tab w:val="num" w:pos="1440"/>
        </w:tabs>
        <w:ind w:left="1440" w:hanging="360"/>
      </w:pPr>
      <w:rPr>
        <w:rFonts w:hint="default"/>
      </w:rPr>
    </w:lvl>
    <w:lvl w:ilvl="1" w:tplc="20F84D3E">
      <w:start w:val="1"/>
      <w:numFmt w:val="lowerLetter"/>
      <w:lvlText w:val="%2."/>
      <w:lvlJc w:val="left"/>
      <w:pPr>
        <w:tabs>
          <w:tab w:val="num" w:pos="2160"/>
        </w:tabs>
        <w:ind w:left="2160" w:hanging="360"/>
      </w:pPr>
    </w:lvl>
    <w:lvl w:ilvl="2" w:tplc="D4D6AF32" w:tentative="1">
      <w:start w:val="1"/>
      <w:numFmt w:val="lowerRoman"/>
      <w:lvlText w:val="%3."/>
      <w:lvlJc w:val="right"/>
      <w:pPr>
        <w:tabs>
          <w:tab w:val="num" w:pos="2880"/>
        </w:tabs>
        <w:ind w:left="2880" w:hanging="180"/>
      </w:pPr>
    </w:lvl>
    <w:lvl w:ilvl="3" w:tplc="BAEA14DC" w:tentative="1">
      <w:start w:val="1"/>
      <w:numFmt w:val="decimal"/>
      <w:lvlText w:val="%4."/>
      <w:lvlJc w:val="left"/>
      <w:pPr>
        <w:tabs>
          <w:tab w:val="num" w:pos="3600"/>
        </w:tabs>
        <w:ind w:left="3600" w:hanging="360"/>
      </w:pPr>
    </w:lvl>
    <w:lvl w:ilvl="4" w:tplc="840E802C" w:tentative="1">
      <w:start w:val="1"/>
      <w:numFmt w:val="lowerLetter"/>
      <w:lvlText w:val="%5."/>
      <w:lvlJc w:val="left"/>
      <w:pPr>
        <w:tabs>
          <w:tab w:val="num" w:pos="4320"/>
        </w:tabs>
        <w:ind w:left="4320" w:hanging="360"/>
      </w:pPr>
    </w:lvl>
    <w:lvl w:ilvl="5" w:tplc="AF6AFC74" w:tentative="1">
      <w:start w:val="1"/>
      <w:numFmt w:val="lowerRoman"/>
      <w:lvlText w:val="%6."/>
      <w:lvlJc w:val="right"/>
      <w:pPr>
        <w:tabs>
          <w:tab w:val="num" w:pos="5040"/>
        </w:tabs>
        <w:ind w:left="5040" w:hanging="180"/>
      </w:pPr>
    </w:lvl>
    <w:lvl w:ilvl="6" w:tplc="A8266680" w:tentative="1">
      <w:start w:val="1"/>
      <w:numFmt w:val="decimal"/>
      <w:lvlText w:val="%7."/>
      <w:lvlJc w:val="left"/>
      <w:pPr>
        <w:tabs>
          <w:tab w:val="num" w:pos="5760"/>
        </w:tabs>
        <w:ind w:left="5760" w:hanging="360"/>
      </w:pPr>
    </w:lvl>
    <w:lvl w:ilvl="7" w:tplc="DB5C0CE6" w:tentative="1">
      <w:start w:val="1"/>
      <w:numFmt w:val="lowerLetter"/>
      <w:lvlText w:val="%8."/>
      <w:lvlJc w:val="left"/>
      <w:pPr>
        <w:tabs>
          <w:tab w:val="num" w:pos="6480"/>
        </w:tabs>
        <w:ind w:left="6480" w:hanging="360"/>
      </w:pPr>
    </w:lvl>
    <w:lvl w:ilvl="8" w:tplc="31D64F12" w:tentative="1">
      <w:start w:val="1"/>
      <w:numFmt w:val="lowerRoman"/>
      <w:lvlText w:val="%9."/>
      <w:lvlJc w:val="right"/>
      <w:pPr>
        <w:tabs>
          <w:tab w:val="num" w:pos="7200"/>
        </w:tabs>
        <w:ind w:left="7200" w:hanging="180"/>
      </w:pPr>
    </w:lvl>
  </w:abstractNum>
  <w:abstractNum w:abstractNumId="36">
    <w:nsid w:val="6F182A87"/>
    <w:multiLevelType w:val="hybridMultilevel"/>
    <w:tmpl w:val="57642176"/>
    <w:lvl w:ilvl="0" w:tplc="04090001">
      <w:start w:val="1"/>
      <w:numFmt w:val="decimal"/>
      <w:pStyle w:val="BodyTextNumbered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B23D3D"/>
    <w:multiLevelType w:val="hybridMultilevel"/>
    <w:tmpl w:val="0854E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3B1173E"/>
    <w:multiLevelType w:val="hybridMultilevel"/>
    <w:tmpl w:val="2640D13E"/>
    <w:lvl w:ilvl="0" w:tplc="29224E18">
      <w:start w:val="1"/>
      <w:numFmt w:val="lowerLetter"/>
      <w:pStyle w:val="BodyTextLettered2"/>
      <w:lvlText w:val="%1."/>
      <w:lvlJc w:val="left"/>
      <w:pPr>
        <w:tabs>
          <w:tab w:val="num" w:pos="1440"/>
        </w:tabs>
        <w:ind w:left="1440" w:hanging="360"/>
      </w:pPr>
      <w:rPr>
        <w:rFonts w:hint="default"/>
      </w:rPr>
    </w:lvl>
    <w:lvl w:ilvl="1" w:tplc="85D01564">
      <w:start w:val="1"/>
      <w:numFmt w:val="bullet"/>
      <w:lvlText w:val=""/>
      <w:lvlJc w:val="left"/>
      <w:pPr>
        <w:tabs>
          <w:tab w:val="num" w:pos="2160"/>
        </w:tabs>
        <w:ind w:left="2160" w:hanging="360"/>
      </w:pPr>
      <w:rPr>
        <w:rFonts w:ascii="Symbol" w:hAnsi="Symbol" w:hint="default"/>
        <w:color w:val="auto"/>
      </w:rPr>
    </w:lvl>
    <w:lvl w:ilvl="2" w:tplc="E94C88FA" w:tentative="1">
      <w:start w:val="1"/>
      <w:numFmt w:val="lowerRoman"/>
      <w:lvlText w:val="%3."/>
      <w:lvlJc w:val="right"/>
      <w:pPr>
        <w:tabs>
          <w:tab w:val="num" w:pos="2880"/>
        </w:tabs>
        <w:ind w:left="2880" w:hanging="180"/>
      </w:pPr>
    </w:lvl>
    <w:lvl w:ilvl="3" w:tplc="4EF0CFBC" w:tentative="1">
      <w:start w:val="1"/>
      <w:numFmt w:val="decimal"/>
      <w:lvlText w:val="%4."/>
      <w:lvlJc w:val="left"/>
      <w:pPr>
        <w:tabs>
          <w:tab w:val="num" w:pos="3600"/>
        </w:tabs>
        <w:ind w:left="3600" w:hanging="360"/>
      </w:pPr>
    </w:lvl>
    <w:lvl w:ilvl="4" w:tplc="EDC2F240" w:tentative="1">
      <w:start w:val="1"/>
      <w:numFmt w:val="lowerLetter"/>
      <w:lvlText w:val="%5."/>
      <w:lvlJc w:val="left"/>
      <w:pPr>
        <w:tabs>
          <w:tab w:val="num" w:pos="4320"/>
        </w:tabs>
        <w:ind w:left="4320" w:hanging="360"/>
      </w:pPr>
    </w:lvl>
    <w:lvl w:ilvl="5" w:tplc="32321746" w:tentative="1">
      <w:start w:val="1"/>
      <w:numFmt w:val="lowerRoman"/>
      <w:lvlText w:val="%6."/>
      <w:lvlJc w:val="right"/>
      <w:pPr>
        <w:tabs>
          <w:tab w:val="num" w:pos="5040"/>
        </w:tabs>
        <w:ind w:left="5040" w:hanging="180"/>
      </w:pPr>
    </w:lvl>
    <w:lvl w:ilvl="6" w:tplc="4A646ED4" w:tentative="1">
      <w:start w:val="1"/>
      <w:numFmt w:val="decimal"/>
      <w:lvlText w:val="%7."/>
      <w:lvlJc w:val="left"/>
      <w:pPr>
        <w:tabs>
          <w:tab w:val="num" w:pos="5760"/>
        </w:tabs>
        <w:ind w:left="5760" w:hanging="360"/>
      </w:pPr>
    </w:lvl>
    <w:lvl w:ilvl="7" w:tplc="47AA9B64" w:tentative="1">
      <w:start w:val="1"/>
      <w:numFmt w:val="lowerLetter"/>
      <w:lvlText w:val="%8."/>
      <w:lvlJc w:val="left"/>
      <w:pPr>
        <w:tabs>
          <w:tab w:val="num" w:pos="6480"/>
        </w:tabs>
        <w:ind w:left="6480" w:hanging="360"/>
      </w:pPr>
    </w:lvl>
    <w:lvl w:ilvl="8" w:tplc="DBF031D6" w:tentative="1">
      <w:start w:val="1"/>
      <w:numFmt w:val="lowerRoman"/>
      <w:lvlText w:val="%9."/>
      <w:lvlJc w:val="right"/>
      <w:pPr>
        <w:tabs>
          <w:tab w:val="num" w:pos="7200"/>
        </w:tabs>
        <w:ind w:left="7200" w:hanging="180"/>
      </w:pPr>
    </w:lvl>
  </w:abstractNum>
  <w:abstractNum w:abstractNumId="39">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abstractNum w:abstractNumId="41">
    <w:nsid w:val="7F7504B8"/>
    <w:multiLevelType w:val="hybridMultilevel"/>
    <w:tmpl w:val="5EC04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9D06EE"/>
    <w:multiLevelType w:val="hybridMultilevel"/>
    <w:tmpl w:val="29E0F7D2"/>
    <w:lvl w:ilvl="0" w:tplc="0809000F">
      <w:start w:val="1"/>
      <w:numFmt w:val="bullet"/>
      <w:pStyle w:val="BodyTextBullet1"/>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8"/>
  </w:num>
  <w:num w:numId="10">
    <w:abstractNumId w:val="33"/>
  </w:num>
  <w:num w:numId="11">
    <w:abstractNumId w:val="42"/>
  </w:num>
  <w:num w:numId="12">
    <w:abstractNumId w:val="29"/>
  </w:num>
  <w:num w:numId="13">
    <w:abstractNumId w:val="36"/>
  </w:num>
  <w:num w:numId="14">
    <w:abstractNumId w:val="35"/>
  </w:num>
  <w:num w:numId="15">
    <w:abstractNumId w:val="9"/>
  </w:num>
  <w:num w:numId="16">
    <w:abstractNumId w:val="38"/>
  </w:num>
  <w:num w:numId="17">
    <w:abstractNumId w:val="42"/>
  </w:num>
  <w:num w:numId="18">
    <w:abstractNumId w:val="29"/>
  </w:num>
  <w:num w:numId="19">
    <w:abstractNumId w:val="19"/>
  </w:num>
  <w:num w:numId="20">
    <w:abstractNumId w:val="16"/>
  </w:num>
  <w:num w:numId="21">
    <w:abstractNumId w:val="22"/>
  </w:num>
  <w:num w:numId="22">
    <w:abstractNumId w:val="26"/>
  </w:num>
  <w:num w:numId="23">
    <w:abstractNumId w:val="12"/>
  </w:num>
  <w:num w:numId="24">
    <w:abstractNumId w:val="20"/>
  </w:num>
  <w:num w:numId="25">
    <w:abstractNumId w:val="31"/>
  </w:num>
  <w:num w:numId="26">
    <w:abstractNumId w:val="30"/>
  </w:num>
  <w:num w:numId="27">
    <w:abstractNumId w:val="32"/>
  </w:num>
  <w:num w:numId="28">
    <w:abstractNumId w:val="27"/>
  </w:num>
  <w:num w:numId="29">
    <w:abstractNumId w:val="28"/>
  </w:num>
  <w:num w:numId="30">
    <w:abstractNumId w:val="15"/>
  </w:num>
  <w:num w:numId="31">
    <w:abstractNumId w:val="34"/>
  </w:num>
  <w:num w:numId="32">
    <w:abstractNumId w:val="40"/>
  </w:num>
  <w:num w:numId="33">
    <w:abstractNumId w:val="23"/>
  </w:num>
  <w:num w:numId="34">
    <w:abstractNumId w:val="24"/>
  </w:num>
  <w:num w:numId="35">
    <w:abstractNumId w:val="14"/>
  </w:num>
  <w:num w:numId="36">
    <w:abstractNumId w:val="37"/>
  </w:num>
  <w:num w:numId="37">
    <w:abstractNumId w:val="17"/>
  </w:num>
  <w:num w:numId="38">
    <w:abstractNumId w:val="41"/>
  </w:num>
  <w:num w:numId="39">
    <w:abstractNumId w:val="39"/>
  </w:num>
  <w:num w:numId="40">
    <w:abstractNumId w:val="8"/>
  </w:num>
  <w:num w:numId="41">
    <w:abstractNumId w:val="29"/>
  </w:num>
  <w:num w:numId="42">
    <w:abstractNumId w:val="29"/>
  </w:num>
  <w:num w:numId="43">
    <w:abstractNumId w:val="10"/>
  </w:num>
  <w:num w:numId="44">
    <w:abstractNumId w:val="11"/>
  </w:num>
  <w:num w:numId="45">
    <w:abstractNumId w:val="25"/>
  </w:num>
  <w:num w:numId="46">
    <w:abstractNumId w:val="21"/>
  </w:num>
  <w:num w:numId="47">
    <w:abstractNumId w:val="12"/>
  </w:num>
  <w:num w:numId="48">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Heading1Char"/>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080F"/>
    <w:rsid w:val="00002AE8"/>
    <w:rsid w:val="00004594"/>
    <w:rsid w:val="00005835"/>
    <w:rsid w:val="00006158"/>
    <w:rsid w:val="00006191"/>
    <w:rsid w:val="000063A7"/>
    <w:rsid w:val="0000675B"/>
    <w:rsid w:val="00006862"/>
    <w:rsid w:val="00006DB8"/>
    <w:rsid w:val="000071AE"/>
    <w:rsid w:val="0000740F"/>
    <w:rsid w:val="0001005F"/>
    <w:rsid w:val="00010140"/>
    <w:rsid w:val="00010962"/>
    <w:rsid w:val="0001098E"/>
    <w:rsid w:val="00010FBE"/>
    <w:rsid w:val="000114B6"/>
    <w:rsid w:val="00011EE6"/>
    <w:rsid w:val="00012227"/>
    <w:rsid w:val="0001226E"/>
    <w:rsid w:val="00014094"/>
    <w:rsid w:val="000171DA"/>
    <w:rsid w:val="00017921"/>
    <w:rsid w:val="00020346"/>
    <w:rsid w:val="00021755"/>
    <w:rsid w:val="000229B0"/>
    <w:rsid w:val="00023793"/>
    <w:rsid w:val="000263BB"/>
    <w:rsid w:val="000314FA"/>
    <w:rsid w:val="00032910"/>
    <w:rsid w:val="00032C76"/>
    <w:rsid w:val="00034FF3"/>
    <w:rsid w:val="0003587B"/>
    <w:rsid w:val="000368AC"/>
    <w:rsid w:val="000368C1"/>
    <w:rsid w:val="000370F3"/>
    <w:rsid w:val="00037836"/>
    <w:rsid w:val="00037E62"/>
    <w:rsid w:val="00040B09"/>
    <w:rsid w:val="0004205A"/>
    <w:rsid w:val="0004235B"/>
    <w:rsid w:val="0004636C"/>
    <w:rsid w:val="00046C35"/>
    <w:rsid w:val="000471BA"/>
    <w:rsid w:val="0005091D"/>
    <w:rsid w:val="000509F3"/>
    <w:rsid w:val="00055E85"/>
    <w:rsid w:val="000560B9"/>
    <w:rsid w:val="00056961"/>
    <w:rsid w:val="00063691"/>
    <w:rsid w:val="0006372B"/>
    <w:rsid w:val="00066F77"/>
    <w:rsid w:val="00067DBF"/>
    <w:rsid w:val="00070317"/>
    <w:rsid w:val="0007111C"/>
    <w:rsid w:val="00071609"/>
    <w:rsid w:val="0007393D"/>
    <w:rsid w:val="00073E8F"/>
    <w:rsid w:val="000748C7"/>
    <w:rsid w:val="00074E5E"/>
    <w:rsid w:val="00075F11"/>
    <w:rsid w:val="00075FDB"/>
    <w:rsid w:val="000764C3"/>
    <w:rsid w:val="0007651A"/>
    <w:rsid w:val="00076EA7"/>
    <w:rsid w:val="000772F8"/>
    <w:rsid w:val="000822B6"/>
    <w:rsid w:val="000829B0"/>
    <w:rsid w:val="00083929"/>
    <w:rsid w:val="00083E6D"/>
    <w:rsid w:val="0008681E"/>
    <w:rsid w:val="00086DD9"/>
    <w:rsid w:val="00090745"/>
    <w:rsid w:val="00090B04"/>
    <w:rsid w:val="0009158D"/>
    <w:rsid w:val="00092A00"/>
    <w:rsid w:val="00093D05"/>
    <w:rsid w:val="000947AC"/>
    <w:rsid w:val="000950C4"/>
    <w:rsid w:val="00095564"/>
    <w:rsid w:val="000967CC"/>
    <w:rsid w:val="00096D3B"/>
    <w:rsid w:val="000A1FA9"/>
    <w:rsid w:val="000A2F93"/>
    <w:rsid w:val="000A3952"/>
    <w:rsid w:val="000A668B"/>
    <w:rsid w:val="000B01E7"/>
    <w:rsid w:val="000B050A"/>
    <w:rsid w:val="000B0E59"/>
    <w:rsid w:val="000B152B"/>
    <w:rsid w:val="000B1BFC"/>
    <w:rsid w:val="000B1DD1"/>
    <w:rsid w:val="000B23F8"/>
    <w:rsid w:val="000B241C"/>
    <w:rsid w:val="000B25E0"/>
    <w:rsid w:val="000B2D35"/>
    <w:rsid w:val="000B2EDB"/>
    <w:rsid w:val="000B31E6"/>
    <w:rsid w:val="000B478B"/>
    <w:rsid w:val="000B5109"/>
    <w:rsid w:val="000B546A"/>
    <w:rsid w:val="000B6128"/>
    <w:rsid w:val="000C0B15"/>
    <w:rsid w:val="000C1A7C"/>
    <w:rsid w:val="000C4CA2"/>
    <w:rsid w:val="000C7D44"/>
    <w:rsid w:val="000D0446"/>
    <w:rsid w:val="000D26CA"/>
    <w:rsid w:val="000D427E"/>
    <w:rsid w:val="000D4E41"/>
    <w:rsid w:val="000D5FE9"/>
    <w:rsid w:val="000D717F"/>
    <w:rsid w:val="000D7197"/>
    <w:rsid w:val="000D71C3"/>
    <w:rsid w:val="000D7D7B"/>
    <w:rsid w:val="000E2982"/>
    <w:rsid w:val="000E715C"/>
    <w:rsid w:val="000E75E4"/>
    <w:rsid w:val="000F003B"/>
    <w:rsid w:val="000F04B6"/>
    <w:rsid w:val="000F2901"/>
    <w:rsid w:val="000F3438"/>
    <w:rsid w:val="000F3440"/>
    <w:rsid w:val="000F3DE6"/>
    <w:rsid w:val="000F5ED9"/>
    <w:rsid w:val="000F75BB"/>
    <w:rsid w:val="00100AFC"/>
    <w:rsid w:val="00101C69"/>
    <w:rsid w:val="0010422C"/>
    <w:rsid w:val="00104399"/>
    <w:rsid w:val="00104445"/>
    <w:rsid w:val="00104DD3"/>
    <w:rsid w:val="001051D8"/>
    <w:rsid w:val="0010664C"/>
    <w:rsid w:val="0010706A"/>
    <w:rsid w:val="00107971"/>
    <w:rsid w:val="001107DA"/>
    <w:rsid w:val="00111074"/>
    <w:rsid w:val="001116CE"/>
    <w:rsid w:val="001121BC"/>
    <w:rsid w:val="00112411"/>
    <w:rsid w:val="00114138"/>
    <w:rsid w:val="00116F3F"/>
    <w:rsid w:val="001179FD"/>
    <w:rsid w:val="001205FF"/>
    <w:rsid w:val="0012060D"/>
    <w:rsid w:val="0012116A"/>
    <w:rsid w:val="00123F46"/>
    <w:rsid w:val="00125DF9"/>
    <w:rsid w:val="00126616"/>
    <w:rsid w:val="00127BC9"/>
    <w:rsid w:val="00132EF7"/>
    <w:rsid w:val="001334D9"/>
    <w:rsid w:val="00140BD8"/>
    <w:rsid w:val="00141243"/>
    <w:rsid w:val="001422DB"/>
    <w:rsid w:val="0014456B"/>
    <w:rsid w:val="001448EC"/>
    <w:rsid w:val="00147059"/>
    <w:rsid w:val="00151087"/>
    <w:rsid w:val="00151897"/>
    <w:rsid w:val="001537DA"/>
    <w:rsid w:val="0015469C"/>
    <w:rsid w:val="001574A4"/>
    <w:rsid w:val="0016050E"/>
    <w:rsid w:val="00160824"/>
    <w:rsid w:val="00160863"/>
    <w:rsid w:val="00161C07"/>
    <w:rsid w:val="001624C3"/>
    <w:rsid w:val="00163C2D"/>
    <w:rsid w:val="00163CFC"/>
    <w:rsid w:val="00163D3B"/>
    <w:rsid w:val="00164014"/>
    <w:rsid w:val="0016421A"/>
    <w:rsid w:val="00165AB8"/>
    <w:rsid w:val="00167FCA"/>
    <w:rsid w:val="00170172"/>
    <w:rsid w:val="00170E66"/>
    <w:rsid w:val="00171F23"/>
    <w:rsid w:val="0017226A"/>
    <w:rsid w:val="00172D7F"/>
    <w:rsid w:val="00173152"/>
    <w:rsid w:val="00175074"/>
    <w:rsid w:val="00175B90"/>
    <w:rsid w:val="001775C7"/>
    <w:rsid w:val="00180235"/>
    <w:rsid w:val="001805A8"/>
    <w:rsid w:val="00182E50"/>
    <w:rsid w:val="001843D6"/>
    <w:rsid w:val="001851BD"/>
    <w:rsid w:val="00186009"/>
    <w:rsid w:val="001863D8"/>
    <w:rsid w:val="00186919"/>
    <w:rsid w:val="00190A39"/>
    <w:rsid w:val="00190DF7"/>
    <w:rsid w:val="00191C33"/>
    <w:rsid w:val="00194739"/>
    <w:rsid w:val="001971D3"/>
    <w:rsid w:val="00197621"/>
    <w:rsid w:val="001A0361"/>
    <w:rsid w:val="001A10E2"/>
    <w:rsid w:val="001A3C5C"/>
    <w:rsid w:val="001A59BB"/>
    <w:rsid w:val="001A59C8"/>
    <w:rsid w:val="001A7A48"/>
    <w:rsid w:val="001B12EA"/>
    <w:rsid w:val="001B1700"/>
    <w:rsid w:val="001B18BD"/>
    <w:rsid w:val="001C03A2"/>
    <w:rsid w:val="001C0812"/>
    <w:rsid w:val="001C1315"/>
    <w:rsid w:val="001C22FE"/>
    <w:rsid w:val="001C267E"/>
    <w:rsid w:val="001C29F9"/>
    <w:rsid w:val="001C3498"/>
    <w:rsid w:val="001C4B3F"/>
    <w:rsid w:val="001C6227"/>
    <w:rsid w:val="001C622A"/>
    <w:rsid w:val="001C6D26"/>
    <w:rsid w:val="001C7583"/>
    <w:rsid w:val="001D0F01"/>
    <w:rsid w:val="001D3222"/>
    <w:rsid w:val="001D4D13"/>
    <w:rsid w:val="001D6650"/>
    <w:rsid w:val="001D7BB9"/>
    <w:rsid w:val="001D7E8D"/>
    <w:rsid w:val="001E311E"/>
    <w:rsid w:val="001E36A4"/>
    <w:rsid w:val="001E4B39"/>
    <w:rsid w:val="001F0BCD"/>
    <w:rsid w:val="001F2CCB"/>
    <w:rsid w:val="001F2E54"/>
    <w:rsid w:val="001F3401"/>
    <w:rsid w:val="001F3649"/>
    <w:rsid w:val="001F388B"/>
    <w:rsid w:val="001F6BB0"/>
    <w:rsid w:val="001F7CF5"/>
    <w:rsid w:val="002005F0"/>
    <w:rsid w:val="00201F22"/>
    <w:rsid w:val="0020209F"/>
    <w:rsid w:val="0020425C"/>
    <w:rsid w:val="00204E25"/>
    <w:rsid w:val="002061F7"/>
    <w:rsid w:val="00207927"/>
    <w:rsid w:val="0021075C"/>
    <w:rsid w:val="00211B95"/>
    <w:rsid w:val="0021202F"/>
    <w:rsid w:val="00212707"/>
    <w:rsid w:val="0021473D"/>
    <w:rsid w:val="00214AF9"/>
    <w:rsid w:val="00215713"/>
    <w:rsid w:val="0021664B"/>
    <w:rsid w:val="00216844"/>
    <w:rsid w:val="00216938"/>
    <w:rsid w:val="00217034"/>
    <w:rsid w:val="00217684"/>
    <w:rsid w:val="00217BB3"/>
    <w:rsid w:val="002214DC"/>
    <w:rsid w:val="00221A5C"/>
    <w:rsid w:val="0022249D"/>
    <w:rsid w:val="00222E9A"/>
    <w:rsid w:val="00222EED"/>
    <w:rsid w:val="002234D2"/>
    <w:rsid w:val="00223972"/>
    <w:rsid w:val="0022419F"/>
    <w:rsid w:val="00224BED"/>
    <w:rsid w:val="002273CA"/>
    <w:rsid w:val="00230B7B"/>
    <w:rsid w:val="0023164B"/>
    <w:rsid w:val="00232CAE"/>
    <w:rsid w:val="0023382B"/>
    <w:rsid w:val="00234111"/>
    <w:rsid w:val="002350BD"/>
    <w:rsid w:val="00235AA5"/>
    <w:rsid w:val="00235B37"/>
    <w:rsid w:val="0024030A"/>
    <w:rsid w:val="00240923"/>
    <w:rsid w:val="00240E1B"/>
    <w:rsid w:val="00241C5E"/>
    <w:rsid w:val="00242503"/>
    <w:rsid w:val="00242B1E"/>
    <w:rsid w:val="002448EF"/>
    <w:rsid w:val="0024536B"/>
    <w:rsid w:val="00246455"/>
    <w:rsid w:val="00246B01"/>
    <w:rsid w:val="00250042"/>
    <w:rsid w:val="00252A88"/>
    <w:rsid w:val="00252BD5"/>
    <w:rsid w:val="00253314"/>
    <w:rsid w:val="00253973"/>
    <w:rsid w:val="00253A39"/>
    <w:rsid w:val="00253B57"/>
    <w:rsid w:val="00255142"/>
    <w:rsid w:val="002554BC"/>
    <w:rsid w:val="002554FF"/>
    <w:rsid w:val="00256419"/>
    <w:rsid w:val="00256F04"/>
    <w:rsid w:val="00257923"/>
    <w:rsid w:val="00261F57"/>
    <w:rsid w:val="00266D60"/>
    <w:rsid w:val="00267DB9"/>
    <w:rsid w:val="00270998"/>
    <w:rsid w:val="00270D20"/>
    <w:rsid w:val="0027212C"/>
    <w:rsid w:val="00273DBF"/>
    <w:rsid w:val="00275299"/>
    <w:rsid w:val="00276458"/>
    <w:rsid w:val="002768DC"/>
    <w:rsid w:val="002778D4"/>
    <w:rsid w:val="00280F86"/>
    <w:rsid w:val="00282036"/>
    <w:rsid w:val="002829E2"/>
    <w:rsid w:val="00282EDE"/>
    <w:rsid w:val="00284BFD"/>
    <w:rsid w:val="00284DBC"/>
    <w:rsid w:val="002863F2"/>
    <w:rsid w:val="00290B83"/>
    <w:rsid w:val="00291810"/>
    <w:rsid w:val="00294BEB"/>
    <w:rsid w:val="00296E22"/>
    <w:rsid w:val="002973C5"/>
    <w:rsid w:val="00297FE3"/>
    <w:rsid w:val="002A0C8C"/>
    <w:rsid w:val="002A0FD0"/>
    <w:rsid w:val="002A13BB"/>
    <w:rsid w:val="002A2615"/>
    <w:rsid w:val="002A2EE5"/>
    <w:rsid w:val="002A4FC3"/>
    <w:rsid w:val="002A56CD"/>
    <w:rsid w:val="002A6103"/>
    <w:rsid w:val="002B09B1"/>
    <w:rsid w:val="002B0DA1"/>
    <w:rsid w:val="002B5634"/>
    <w:rsid w:val="002B67BE"/>
    <w:rsid w:val="002B7EFC"/>
    <w:rsid w:val="002C0400"/>
    <w:rsid w:val="002C0736"/>
    <w:rsid w:val="002C1212"/>
    <w:rsid w:val="002C1F82"/>
    <w:rsid w:val="002C2A80"/>
    <w:rsid w:val="002C2BA9"/>
    <w:rsid w:val="002C2F2A"/>
    <w:rsid w:val="002C3729"/>
    <w:rsid w:val="002C3E3A"/>
    <w:rsid w:val="002C42CD"/>
    <w:rsid w:val="002C464A"/>
    <w:rsid w:val="002C6335"/>
    <w:rsid w:val="002C6401"/>
    <w:rsid w:val="002C66FB"/>
    <w:rsid w:val="002C79A3"/>
    <w:rsid w:val="002D05FB"/>
    <w:rsid w:val="002D089C"/>
    <w:rsid w:val="002D0C49"/>
    <w:rsid w:val="002D13B3"/>
    <w:rsid w:val="002D1436"/>
    <w:rsid w:val="002D2629"/>
    <w:rsid w:val="002D37F0"/>
    <w:rsid w:val="002D39DE"/>
    <w:rsid w:val="002D4362"/>
    <w:rsid w:val="002D5204"/>
    <w:rsid w:val="002D70BE"/>
    <w:rsid w:val="002D7DBC"/>
    <w:rsid w:val="002E12CC"/>
    <w:rsid w:val="002E13B1"/>
    <w:rsid w:val="002E1D8C"/>
    <w:rsid w:val="002E1F9E"/>
    <w:rsid w:val="002E3CED"/>
    <w:rsid w:val="002E436F"/>
    <w:rsid w:val="002E60C4"/>
    <w:rsid w:val="002E60CB"/>
    <w:rsid w:val="002E751D"/>
    <w:rsid w:val="002E7EF5"/>
    <w:rsid w:val="002F0076"/>
    <w:rsid w:val="002F068D"/>
    <w:rsid w:val="002F08C9"/>
    <w:rsid w:val="002F0C2D"/>
    <w:rsid w:val="002F1050"/>
    <w:rsid w:val="002F140F"/>
    <w:rsid w:val="002F33A3"/>
    <w:rsid w:val="002F5296"/>
    <w:rsid w:val="002F52EB"/>
    <w:rsid w:val="002F5410"/>
    <w:rsid w:val="002F66A3"/>
    <w:rsid w:val="002F7123"/>
    <w:rsid w:val="003005D0"/>
    <w:rsid w:val="00300982"/>
    <w:rsid w:val="00301579"/>
    <w:rsid w:val="003016A7"/>
    <w:rsid w:val="00301A73"/>
    <w:rsid w:val="003031D4"/>
    <w:rsid w:val="003033B0"/>
    <w:rsid w:val="00303BC2"/>
    <w:rsid w:val="003052B4"/>
    <w:rsid w:val="00306DA5"/>
    <w:rsid w:val="00307A86"/>
    <w:rsid w:val="00307B7E"/>
    <w:rsid w:val="003110DB"/>
    <w:rsid w:val="00311DC8"/>
    <w:rsid w:val="0031264F"/>
    <w:rsid w:val="00312C30"/>
    <w:rsid w:val="00314B90"/>
    <w:rsid w:val="003153A9"/>
    <w:rsid w:val="00315D6F"/>
    <w:rsid w:val="003166AF"/>
    <w:rsid w:val="00317C45"/>
    <w:rsid w:val="00321FAD"/>
    <w:rsid w:val="0032241E"/>
    <w:rsid w:val="00322497"/>
    <w:rsid w:val="00323B16"/>
    <w:rsid w:val="00324D3F"/>
    <w:rsid w:val="00324E4E"/>
    <w:rsid w:val="00324FDA"/>
    <w:rsid w:val="003256AE"/>
    <w:rsid w:val="00326966"/>
    <w:rsid w:val="00326ED8"/>
    <w:rsid w:val="0032757F"/>
    <w:rsid w:val="00327C3D"/>
    <w:rsid w:val="0033138D"/>
    <w:rsid w:val="003322A0"/>
    <w:rsid w:val="00332AAB"/>
    <w:rsid w:val="00332B45"/>
    <w:rsid w:val="00332D78"/>
    <w:rsid w:val="00332DE6"/>
    <w:rsid w:val="00334DF7"/>
    <w:rsid w:val="003366D4"/>
    <w:rsid w:val="00336A32"/>
    <w:rsid w:val="00336F79"/>
    <w:rsid w:val="0033786D"/>
    <w:rsid w:val="00340785"/>
    <w:rsid w:val="00342E0C"/>
    <w:rsid w:val="003439A5"/>
    <w:rsid w:val="00343D67"/>
    <w:rsid w:val="003457F7"/>
    <w:rsid w:val="00346959"/>
    <w:rsid w:val="00353152"/>
    <w:rsid w:val="00354F27"/>
    <w:rsid w:val="00355EF4"/>
    <w:rsid w:val="00360443"/>
    <w:rsid w:val="003620FB"/>
    <w:rsid w:val="003623A0"/>
    <w:rsid w:val="0036354B"/>
    <w:rsid w:val="00363921"/>
    <w:rsid w:val="00363E8F"/>
    <w:rsid w:val="00363FD6"/>
    <w:rsid w:val="00364823"/>
    <w:rsid w:val="00365CE8"/>
    <w:rsid w:val="0036717E"/>
    <w:rsid w:val="00370689"/>
    <w:rsid w:val="003721F8"/>
    <w:rsid w:val="0037310E"/>
    <w:rsid w:val="0037313F"/>
    <w:rsid w:val="0037344E"/>
    <w:rsid w:val="00373884"/>
    <w:rsid w:val="0037411E"/>
    <w:rsid w:val="0037500C"/>
    <w:rsid w:val="00376DD4"/>
    <w:rsid w:val="0037705A"/>
    <w:rsid w:val="00380794"/>
    <w:rsid w:val="00382C8A"/>
    <w:rsid w:val="0038472E"/>
    <w:rsid w:val="003867FF"/>
    <w:rsid w:val="00387DD0"/>
    <w:rsid w:val="00391B9D"/>
    <w:rsid w:val="00392B05"/>
    <w:rsid w:val="003933C6"/>
    <w:rsid w:val="00394C65"/>
    <w:rsid w:val="003A1FB4"/>
    <w:rsid w:val="003A376B"/>
    <w:rsid w:val="003A5DF7"/>
    <w:rsid w:val="003A62B8"/>
    <w:rsid w:val="003A7A6C"/>
    <w:rsid w:val="003B0050"/>
    <w:rsid w:val="003B05A9"/>
    <w:rsid w:val="003B196B"/>
    <w:rsid w:val="003B2D65"/>
    <w:rsid w:val="003B465A"/>
    <w:rsid w:val="003B685F"/>
    <w:rsid w:val="003B6E0F"/>
    <w:rsid w:val="003C045F"/>
    <w:rsid w:val="003C0480"/>
    <w:rsid w:val="003C1E70"/>
    <w:rsid w:val="003C2662"/>
    <w:rsid w:val="003C274C"/>
    <w:rsid w:val="003C3D77"/>
    <w:rsid w:val="003C4C41"/>
    <w:rsid w:val="003C4F6D"/>
    <w:rsid w:val="003C5832"/>
    <w:rsid w:val="003D060A"/>
    <w:rsid w:val="003D1423"/>
    <w:rsid w:val="003D1CD6"/>
    <w:rsid w:val="003D2A0C"/>
    <w:rsid w:val="003D31FA"/>
    <w:rsid w:val="003D3BE4"/>
    <w:rsid w:val="003D433D"/>
    <w:rsid w:val="003D4AF1"/>
    <w:rsid w:val="003D4E7D"/>
    <w:rsid w:val="003D59EF"/>
    <w:rsid w:val="003D5C45"/>
    <w:rsid w:val="003D7EA1"/>
    <w:rsid w:val="003E096C"/>
    <w:rsid w:val="003E1440"/>
    <w:rsid w:val="003E265E"/>
    <w:rsid w:val="003E47C5"/>
    <w:rsid w:val="003E4FE1"/>
    <w:rsid w:val="003E58E9"/>
    <w:rsid w:val="003E6E18"/>
    <w:rsid w:val="003E7E9E"/>
    <w:rsid w:val="003E7F1E"/>
    <w:rsid w:val="003F0933"/>
    <w:rsid w:val="003F0A2D"/>
    <w:rsid w:val="003F0B99"/>
    <w:rsid w:val="003F0F69"/>
    <w:rsid w:val="003F17AD"/>
    <w:rsid w:val="003F21BC"/>
    <w:rsid w:val="003F4768"/>
    <w:rsid w:val="003F4789"/>
    <w:rsid w:val="003F4D7F"/>
    <w:rsid w:val="003F4DBD"/>
    <w:rsid w:val="003F75EB"/>
    <w:rsid w:val="004010BE"/>
    <w:rsid w:val="00402475"/>
    <w:rsid w:val="0040441F"/>
    <w:rsid w:val="004075E8"/>
    <w:rsid w:val="0040780E"/>
    <w:rsid w:val="004103C9"/>
    <w:rsid w:val="004105BC"/>
    <w:rsid w:val="00411C6F"/>
    <w:rsid w:val="00412D87"/>
    <w:rsid w:val="00413610"/>
    <w:rsid w:val="004137A0"/>
    <w:rsid w:val="004145D9"/>
    <w:rsid w:val="0041477A"/>
    <w:rsid w:val="00414EC6"/>
    <w:rsid w:val="004154BE"/>
    <w:rsid w:val="004165B2"/>
    <w:rsid w:val="0041715E"/>
    <w:rsid w:val="004171DF"/>
    <w:rsid w:val="004200B0"/>
    <w:rsid w:val="00421311"/>
    <w:rsid w:val="004216B7"/>
    <w:rsid w:val="00423003"/>
    <w:rsid w:val="0042399D"/>
    <w:rsid w:val="00423A58"/>
    <w:rsid w:val="00424980"/>
    <w:rsid w:val="00425CE0"/>
    <w:rsid w:val="00426B69"/>
    <w:rsid w:val="00431493"/>
    <w:rsid w:val="004315D1"/>
    <w:rsid w:val="00431842"/>
    <w:rsid w:val="00433816"/>
    <w:rsid w:val="00437A12"/>
    <w:rsid w:val="00437A8A"/>
    <w:rsid w:val="00437B67"/>
    <w:rsid w:val="004401F5"/>
    <w:rsid w:val="00440A78"/>
    <w:rsid w:val="004411B0"/>
    <w:rsid w:val="004432CC"/>
    <w:rsid w:val="00443AA9"/>
    <w:rsid w:val="00447CB6"/>
    <w:rsid w:val="00451181"/>
    <w:rsid w:val="004529F3"/>
    <w:rsid w:val="00452CC6"/>
    <w:rsid w:val="00452DB6"/>
    <w:rsid w:val="004551AF"/>
    <w:rsid w:val="004567D9"/>
    <w:rsid w:val="0045704C"/>
    <w:rsid w:val="00460D93"/>
    <w:rsid w:val="00461356"/>
    <w:rsid w:val="00462614"/>
    <w:rsid w:val="00462FAC"/>
    <w:rsid w:val="004631D1"/>
    <w:rsid w:val="004634E3"/>
    <w:rsid w:val="00464B8F"/>
    <w:rsid w:val="00466101"/>
    <w:rsid w:val="004674DC"/>
    <w:rsid w:val="004675B5"/>
    <w:rsid w:val="00467797"/>
    <w:rsid w:val="00467849"/>
    <w:rsid w:val="00467D16"/>
    <w:rsid w:val="00467F2B"/>
    <w:rsid w:val="0047172D"/>
    <w:rsid w:val="00473060"/>
    <w:rsid w:val="00473584"/>
    <w:rsid w:val="00474BBC"/>
    <w:rsid w:val="004779CD"/>
    <w:rsid w:val="0048016C"/>
    <w:rsid w:val="00480310"/>
    <w:rsid w:val="00481CAD"/>
    <w:rsid w:val="004827D9"/>
    <w:rsid w:val="00482D09"/>
    <w:rsid w:val="00483515"/>
    <w:rsid w:val="00483ACC"/>
    <w:rsid w:val="00483D92"/>
    <w:rsid w:val="00483DF6"/>
    <w:rsid w:val="0048455F"/>
    <w:rsid w:val="0048619D"/>
    <w:rsid w:val="00486610"/>
    <w:rsid w:val="00487591"/>
    <w:rsid w:val="00487AD1"/>
    <w:rsid w:val="00490D96"/>
    <w:rsid w:val="004924DF"/>
    <w:rsid w:val="00496BAD"/>
    <w:rsid w:val="00497846"/>
    <w:rsid w:val="00497FFD"/>
    <w:rsid w:val="004A11B4"/>
    <w:rsid w:val="004A2212"/>
    <w:rsid w:val="004A28E1"/>
    <w:rsid w:val="004A42B1"/>
    <w:rsid w:val="004A57BF"/>
    <w:rsid w:val="004A5857"/>
    <w:rsid w:val="004A6A96"/>
    <w:rsid w:val="004A6B73"/>
    <w:rsid w:val="004B0F73"/>
    <w:rsid w:val="004B2894"/>
    <w:rsid w:val="004B2CD0"/>
    <w:rsid w:val="004B31A1"/>
    <w:rsid w:val="004B3230"/>
    <w:rsid w:val="004B6293"/>
    <w:rsid w:val="004B64EC"/>
    <w:rsid w:val="004B7242"/>
    <w:rsid w:val="004C0466"/>
    <w:rsid w:val="004C0A30"/>
    <w:rsid w:val="004C2E5A"/>
    <w:rsid w:val="004C342C"/>
    <w:rsid w:val="004C35C9"/>
    <w:rsid w:val="004C48F4"/>
    <w:rsid w:val="004C51FB"/>
    <w:rsid w:val="004C5B4F"/>
    <w:rsid w:val="004C5D5B"/>
    <w:rsid w:val="004C6913"/>
    <w:rsid w:val="004C71A8"/>
    <w:rsid w:val="004C78DE"/>
    <w:rsid w:val="004C7CC0"/>
    <w:rsid w:val="004D0920"/>
    <w:rsid w:val="004D3A2E"/>
    <w:rsid w:val="004D3CB7"/>
    <w:rsid w:val="004D3FB6"/>
    <w:rsid w:val="004D4DE0"/>
    <w:rsid w:val="004D5CD2"/>
    <w:rsid w:val="004E026A"/>
    <w:rsid w:val="004E027B"/>
    <w:rsid w:val="004E04C8"/>
    <w:rsid w:val="004E0F59"/>
    <w:rsid w:val="004E1F8E"/>
    <w:rsid w:val="004E5143"/>
    <w:rsid w:val="004E6DEB"/>
    <w:rsid w:val="004E6FE5"/>
    <w:rsid w:val="004F0520"/>
    <w:rsid w:val="004F0FB3"/>
    <w:rsid w:val="004F30D6"/>
    <w:rsid w:val="004F3A80"/>
    <w:rsid w:val="004F4813"/>
    <w:rsid w:val="004F5E0F"/>
    <w:rsid w:val="004F6C6B"/>
    <w:rsid w:val="004F705C"/>
    <w:rsid w:val="004F7155"/>
    <w:rsid w:val="005001F8"/>
    <w:rsid w:val="0050164B"/>
    <w:rsid w:val="00501A80"/>
    <w:rsid w:val="00504778"/>
    <w:rsid w:val="00504BC1"/>
    <w:rsid w:val="005059EA"/>
    <w:rsid w:val="00506CF8"/>
    <w:rsid w:val="005079F7"/>
    <w:rsid w:val="005108D5"/>
    <w:rsid w:val="005126B1"/>
    <w:rsid w:val="00512BF7"/>
    <w:rsid w:val="00513282"/>
    <w:rsid w:val="005137AE"/>
    <w:rsid w:val="005154F0"/>
    <w:rsid w:val="00515E0D"/>
    <w:rsid w:val="00515F2A"/>
    <w:rsid w:val="00516BCD"/>
    <w:rsid w:val="00516F6B"/>
    <w:rsid w:val="0051720F"/>
    <w:rsid w:val="00520DF7"/>
    <w:rsid w:val="00521495"/>
    <w:rsid w:val="00525644"/>
    <w:rsid w:val="0052586C"/>
    <w:rsid w:val="00525D02"/>
    <w:rsid w:val="00526EE7"/>
    <w:rsid w:val="00527495"/>
    <w:rsid w:val="005274C3"/>
    <w:rsid w:val="00527B5C"/>
    <w:rsid w:val="00527D6C"/>
    <w:rsid w:val="005300C0"/>
    <w:rsid w:val="0053084F"/>
    <w:rsid w:val="00530D34"/>
    <w:rsid w:val="00531CD9"/>
    <w:rsid w:val="005327F9"/>
    <w:rsid w:val="00532B92"/>
    <w:rsid w:val="00532C70"/>
    <w:rsid w:val="00534C68"/>
    <w:rsid w:val="00535604"/>
    <w:rsid w:val="00536FE0"/>
    <w:rsid w:val="005418AA"/>
    <w:rsid w:val="00543D02"/>
    <w:rsid w:val="00543E06"/>
    <w:rsid w:val="00544224"/>
    <w:rsid w:val="0054477C"/>
    <w:rsid w:val="005448DC"/>
    <w:rsid w:val="005466CA"/>
    <w:rsid w:val="0054732C"/>
    <w:rsid w:val="0055087C"/>
    <w:rsid w:val="00551AE5"/>
    <w:rsid w:val="005522D7"/>
    <w:rsid w:val="00552A86"/>
    <w:rsid w:val="00552E8F"/>
    <w:rsid w:val="00552F68"/>
    <w:rsid w:val="00553257"/>
    <w:rsid w:val="00553E01"/>
    <w:rsid w:val="00554B8F"/>
    <w:rsid w:val="00555F56"/>
    <w:rsid w:val="00556BA6"/>
    <w:rsid w:val="00557021"/>
    <w:rsid w:val="0055732A"/>
    <w:rsid w:val="00560DB4"/>
    <w:rsid w:val="005618D8"/>
    <w:rsid w:val="00562882"/>
    <w:rsid w:val="0056401E"/>
    <w:rsid w:val="005647C7"/>
    <w:rsid w:val="00565E4E"/>
    <w:rsid w:val="00566D6A"/>
    <w:rsid w:val="00567C9D"/>
    <w:rsid w:val="00571166"/>
    <w:rsid w:val="005730A3"/>
    <w:rsid w:val="0057389F"/>
    <w:rsid w:val="00575CFA"/>
    <w:rsid w:val="00575FC6"/>
    <w:rsid w:val="00576EC8"/>
    <w:rsid w:val="005771D3"/>
    <w:rsid w:val="0057776D"/>
    <w:rsid w:val="00577D60"/>
    <w:rsid w:val="00580BD3"/>
    <w:rsid w:val="00580DBC"/>
    <w:rsid w:val="00582D02"/>
    <w:rsid w:val="00582F9A"/>
    <w:rsid w:val="00583087"/>
    <w:rsid w:val="00583308"/>
    <w:rsid w:val="00583CF0"/>
    <w:rsid w:val="00584B39"/>
    <w:rsid w:val="00585114"/>
    <w:rsid w:val="00585881"/>
    <w:rsid w:val="005916E6"/>
    <w:rsid w:val="00591B3A"/>
    <w:rsid w:val="00592AAB"/>
    <w:rsid w:val="00592BE4"/>
    <w:rsid w:val="00594CB1"/>
    <w:rsid w:val="00595D61"/>
    <w:rsid w:val="005A0C73"/>
    <w:rsid w:val="005A223D"/>
    <w:rsid w:val="005A3A67"/>
    <w:rsid w:val="005A41C6"/>
    <w:rsid w:val="005A4B85"/>
    <w:rsid w:val="005A4F9C"/>
    <w:rsid w:val="005A5036"/>
    <w:rsid w:val="005A6766"/>
    <w:rsid w:val="005A722B"/>
    <w:rsid w:val="005B02B8"/>
    <w:rsid w:val="005B38D7"/>
    <w:rsid w:val="005B4FB1"/>
    <w:rsid w:val="005B7F46"/>
    <w:rsid w:val="005C1F5C"/>
    <w:rsid w:val="005C43E6"/>
    <w:rsid w:val="005C54B0"/>
    <w:rsid w:val="005C5E75"/>
    <w:rsid w:val="005C62BD"/>
    <w:rsid w:val="005C6FC4"/>
    <w:rsid w:val="005D0BF4"/>
    <w:rsid w:val="005D132E"/>
    <w:rsid w:val="005D1667"/>
    <w:rsid w:val="005D18C5"/>
    <w:rsid w:val="005D358A"/>
    <w:rsid w:val="005D3B22"/>
    <w:rsid w:val="005D3E51"/>
    <w:rsid w:val="005D6F84"/>
    <w:rsid w:val="005D79A3"/>
    <w:rsid w:val="005E0D93"/>
    <w:rsid w:val="005E1025"/>
    <w:rsid w:val="005E2AF9"/>
    <w:rsid w:val="005E3570"/>
    <w:rsid w:val="005E4A58"/>
    <w:rsid w:val="005E5068"/>
    <w:rsid w:val="005E6E50"/>
    <w:rsid w:val="005F017B"/>
    <w:rsid w:val="005F01C5"/>
    <w:rsid w:val="005F0518"/>
    <w:rsid w:val="005F07E3"/>
    <w:rsid w:val="005F497A"/>
    <w:rsid w:val="005F799F"/>
    <w:rsid w:val="00600D91"/>
    <w:rsid w:val="00603DF6"/>
    <w:rsid w:val="00606026"/>
    <w:rsid w:val="0060712B"/>
    <w:rsid w:val="00607708"/>
    <w:rsid w:val="006116BE"/>
    <w:rsid w:val="00613642"/>
    <w:rsid w:val="00613F14"/>
    <w:rsid w:val="00614344"/>
    <w:rsid w:val="00614A31"/>
    <w:rsid w:val="00616A76"/>
    <w:rsid w:val="00617673"/>
    <w:rsid w:val="00617A3A"/>
    <w:rsid w:val="00617B0F"/>
    <w:rsid w:val="00617FDD"/>
    <w:rsid w:val="00620A1C"/>
    <w:rsid w:val="00621B78"/>
    <w:rsid w:val="00622D7C"/>
    <w:rsid w:val="00624349"/>
    <w:rsid w:val="00625648"/>
    <w:rsid w:val="006319C7"/>
    <w:rsid w:val="0063483B"/>
    <w:rsid w:val="0063575B"/>
    <w:rsid w:val="00635BBF"/>
    <w:rsid w:val="006360BC"/>
    <w:rsid w:val="00636523"/>
    <w:rsid w:val="00637499"/>
    <w:rsid w:val="00637F16"/>
    <w:rsid w:val="006426E4"/>
    <w:rsid w:val="00642849"/>
    <w:rsid w:val="00643394"/>
    <w:rsid w:val="0064366B"/>
    <w:rsid w:val="00644CDE"/>
    <w:rsid w:val="00645A40"/>
    <w:rsid w:val="00646941"/>
    <w:rsid w:val="006472EF"/>
    <w:rsid w:val="00650543"/>
    <w:rsid w:val="00650C15"/>
    <w:rsid w:val="00651973"/>
    <w:rsid w:val="0065208C"/>
    <w:rsid w:val="00653665"/>
    <w:rsid w:val="0065443F"/>
    <w:rsid w:val="00654702"/>
    <w:rsid w:val="0065635A"/>
    <w:rsid w:val="00657C41"/>
    <w:rsid w:val="00661ECF"/>
    <w:rsid w:val="006632D7"/>
    <w:rsid w:val="00663944"/>
    <w:rsid w:val="00663B92"/>
    <w:rsid w:val="00664720"/>
    <w:rsid w:val="00664DE4"/>
    <w:rsid w:val="00665BF6"/>
    <w:rsid w:val="006661FE"/>
    <w:rsid w:val="006670D2"/>
    <w:rsid w:val="00667E47"/>
    <w:rsid w:val="006715BD"/>
    <w:rsid w:val="006718D9"/>
    <w:rsid w:val="006734E8"/>
    <w:rsid w:val="00674871"/>
    <w:rsid w:val="006758AE"/>
    <w:rsid w:val="00677085"/>
    <w:rsid w:val="00677451"/>
    <w:rsid w:val="00680463"/>
    <w:rsid w:val="00680563"/>
    <w:rsid w:val="0068111F"/>
    <w:rsid w:val="00682923"/>
    <w:rsid w:val="006855FC"/>
    <w:rsid w:val="00685ACC"/>
    <w:rsid w:val="006865EE"/>
    <w:rsid w:val="0069101D"/>
    <w:rsid w:val="006913EF"/>
    <w:rsid w:val="00691431"/>
    <w:rsid w:val="00691627"/>
    <w:rsid w:val="006918E5"/>
    <w:rsid w:val="0069249E"/>
    <w:rsid w:val="00694265"/>
    <w:rsid w:val="00694A0F"/>
    <w:rsid w:val="006954D7"/>
    <w:rsid w:val="00695F95"/>
    <w:rsid w:val="00696A07"/>
    <w:rsid w:val="00697032"/>
    <w:rsid w:val="006976CF"/>
    <w:rsid w:val="006A031E"/>
    <w:rsid w:val="006A19CF"/>
    <w:rsid w:val="006A20A1"/>
    <w:rsid w:val="006A26A9"/>
    <w:rsid w:val="006A5469"/>
    <w:rsid w:val="006A6566"/>
    <w:rsid w:val="006A6B0B"/>
    <w:rsid w:val="006A74B1"/>
    <w:rsid w:val="006A7603"/>
    <w:rsid w:val="006B0167"/>
    <w:rsid w:val="006B02E8"/>
    <w:rsid w:val="006B0B02"/>
    <w:rsid w:val="006B0DD3"/>
    <w:rsid w:val="006B0FC4"/>
    <w:rsid w:val="006B2008"/>
    <w:rsid w:val="006B47A1"/>
    <w:rsid w:val="006C0F00"/>
    <w:rsid w:val="006C3D68"/>
    <w:rsid w:val="006C4F91"/>
    <w:rsid w:val="006C5723"/>
    <w:rsid w:val="006C6A3A"/>
    <w:rsid w:val="006C7283"/>
    <w:rsid w:val="006C74B0"/>
    <w:rsid w:val="006C771F"/>
    <w:rsid w:val="006C7DC2"/>
    <w:rsid w:val="006D02FB"/>
    <w:rsid w:val="006D3813"/>
    <w:rsid w:val="006D3877"/>
    <w:rsid w:val="006D4142"/>
    <w:rsid w:val="006D68DA"/>
    <w:rsid w:val="006E0C93"/>
    <w:rsid w:val="006E131A"/>
    <w:rsid w:val="006E32B4"/>
    <w:rsid w:val="006E32E0"/>
    <w:rsid w:val="006E4B3F"/>
    <w:rsid w:val="006E4E6A"/>
    <w:rsid w:val="006E6092"/>
    <w:rsid w:val="006E63FF"/>
    <w:rsid w:val="006F02EE"/>
    <w:rsid w:val="006F2D41"/>
    <w:rsid w:val="006F30B8"/>
    <w:rsid w:val="006F3823"/>
    <w:rsid w:val="006F587D"/>
    <w:rsid w:val="006F646A"/>
    <w:rsid w:val="006F6829"/>
    <w:rsid w:val="006F6D65"/>
    <w:rsid w:val="006F79C6"/>
    <w:rsid w:val="00700091"/>
    <w:rsid w:val="00700C57"/>
    <w:rsid w:val="00702872"/>
    <w:rsid w:val="00702AD0"/>
    <w:rsid w:val="00703A8E"/>
    <w:rsid w:val="00703AAC"/>
    <w:rsid w:val="00703E85"/>
    <w:rsid w:val="00704329"/>
    <w:rsid w:val="00704693"/>
    <w:rsid w:val="00711003"/>
    <w:rsid w:val="00713659"/>
    <w:rsid w:val="00714730"/>
    <w:rsid w:val="00715F75"/>
    <w:rsid w:val="007176D1"/>
    <w:rsid w:val="00721B8A"/>
    <w:rsid w:val="00722319"/>
    <w:rsid w:val="007223ED"/>
    <w:rsid w:val="00722B31"/>
    <w:rsid w:val="007238FF"/>
    <w:rsid w:val="007248E6"/>
    <w:rsid w:val="0072569B"/>
    <w:rsid w:val="00725A36"/>
    <w:rsid w:val="0073078F"/>
    <w:rsid w:val="007316E5"/>
    <w:rsid w:val="00732675"/>
    <w:rsid w:val="007341D3"/>
    <w:rsid w:val="0073427D"/>
    <w:rsid w:val="00734623"/>
    <w:rsid w:val="00735075"/>
    <w:rsid w:val="00736B0D"/>
    <w:rsid w:val="00736CE8"/>
    <w:rsid w:val="00736CEC"/>
    <w:rsid w:val="007371FE"/>
    <w:rsid w:val="00737370"/>
    <w:rsid w:val="00740037"/>
    <w:rsid w:val="00742628"/>
    <w:rsid w:val="0074397B"/>
    <w:rsid w:val="007448C3"/>
    <w:rsid w:val="00744F0F"/>
    <w:rsid w:val="007452CD"/>
    <w:rsid w:val="0074637B"/>
    <w:rsid w:val="00752BF5"/>
    <w:rsid w:val="007537E2"/>
    <w:rsid w:val="007556E5"/>
    <w:rsid w:val="00757EA3"/>
    <w:rsid w:val="00760DCF"/>
    <w:rsid w:val="00762B56"/>
    <w:rsid w:val="00763DBB"/>
    <w:rsid w:val="00763EF0"/>
    <w:rsid w:val="007655B4"/>
    <w:rsid w:val="00765E89"/>
    <w:rsid w:val="00766096"/>
    <w:rsid w:val="00766561"/>
    <w:rsid w:val="00767301"/>
    <w:rsid w:val="007720B9"/>
    <w:rsid w:val="00773378"/>
    <w:rsid w:val="007745D2"/>
    <w:rsid w:val="007749AF"/>
    <w:rsid w:val="007753D4"/>
    <w:rsid w:val="007754F6"/>
    <w:rsid w:val="007767B7"/>
    <w:rsid w:val="007767CC"/>
    <w:rsid w:val="00776C9F"/>
    <w:rsid w:val="007809A2"/>
    <w:rsid w:val="00780DBE"/>
    <w:rsid w:val="00781144"/>
    <w:rsid w:val="007816FC"/>
    <w:rsid w:val="00783BF1"/>
    <w:rsid w:val="007864FA"/>
    <w:rsid w:val="0078769E"/>
    <w:rsid w:val="007926DE"/>
    <w:rsid w:val="0079472F"/>
    <w:rsid w:val="007947B0"/>
    <w:rsid w:val="007976F0"/>
    <w:rsid w:val="007A17C1"/>
    <w:rsid w:val="007A30C8"/>
    <w:rsid w:val="007A3393"/>
    <w:rsid w:val="007A355C"/>
    <w:rsid w:val="007A39CC"/>
    <w:rsid w:val="007A4C0F"/>
    <w:rsid w:val="007A5226"/>
    <w:rsid w:val="007A66D9"/>
    <w:rsid w:val="007A7923"/>
    <w:rsid w:val="007B08A1"/>
    <w:rsid w:val="007B0D85"/>
    <w:rsid w:val="007B24F1"/>
    <w:rsid w:val="007B2CCE"/>
    <w:rsid w:val="007B46D9"/>
    <w:rsid w:val="007B65D7"/>
    <w:rsid w:val="007B72D5"/>
    <w:rsid w:val="007C0080"/>
    <w:rsid w:val="007C1B54"/>
    <w:rsid w:val="007C2637"/>
    <w:rsid w:val="007C27F9"/>
    <w:rsid w:val="007C6315"/>
    <w:rsid w:val="007C6D54"/>
    <w:rsid w:val="007C7714"/>
    <w:rsid w:val="007D15DE"/>
    <w:rsid w:val="007D1FDE"/>
    <w:rsid w:val="007D22F9"/>
    <w:rsid w:val="007D5768"/>
    <w:rsid w:val="007D5A04"/>
    <w:rsid w:val="007E05D4"/>
    <w:rsid w:val="007E19F4"/>
    <w:rsid w:val="007E1A75"/>
    <w:rsid w:val="007E1D6A"/>
    <w:rsid w:val="007E1F3F"/>
    <w:rsid w:val="007E257E"/>
    <w:rsid w:val="007E307C"/>
    <w:rsid w:val="007E313C"/>
    <w:rsid w:val="007E4370"/>
    <w:rsid w:val="007E629C"/>
    <w:rsid w:val="007E7124"/>
    <w:rsid w:val="007F0D4C"/>
    <w:rsid w:val="007F400C"/>
    <w:rsid w:val="007F416A"/>
    <w:rsid w:val="007F4A7D"/>
    <w:rsid w:val="007F566C"/>
    <w:rsid w:val="007F60C1"/>
    <w:rsid w:val="007F7371"/>
    <w:rsid w:val="007F767C"/>
    <w:rsid w:val="0080121C"/>
    <w:rsid w:val="00801B2E"/>
    <w:rsid w:val="00801B32"/>
    <w:rsid w:val="008026A2"/>
    <w:rsid w:val="00803017"/>
    <w:rsid w:val="0080463A"/>
    <w:rsid w:val="008046E7"/>
    <w:rsid w:val="00804C69"/>
    <w:rsid w:val="00804CF1"/>
    <w:rsid w:val="0080603A"/>
    <w:rsid w:val="0080686C"/>
    <w:rsid w:val="00807432"/>
    <w:rsid w:val="00807EA8"/>
    <w:rsid w:val="00811101"/>
    <w:rsid w:val="0081395E"/>
    <w:rsid w:val="008148C7"/>
    <w:rsid w:val="0081614B"/>
    <w:rsid w:val="008169A8"/>
    <w:rsid w:val="0081706F"/>
    <w:rsid w:val="00817C14"/>
    <w:rsid w:val="00820E63"/>
    <w:rsid w:val="008218EB"/>
    <w:rsid w:val="00821FD9"/>
    <w:rsid w:val="00822321"/>
    <w:rsid w:val="00823010"/>
    <w:rsid w:val="0082356D"/>
    <w:rsid w:val="008244C5"/>
    <w:rsid w:val="008244E2"/>
    <w:rsid w:val="008247BA"/>
    <w:rsid w:val="00824AA1"/>
    <w:rsid w:val="00824E3A"/>
    <w:rsid w:val="0082583C"/>
    <w:rsid w:val="008259CA"/>
    <w:rsid w:val="008260D0"/>
    <w:rsid w:val="00827A18"/>
    <w:rsid w:val="00827EBB"/>
    <w:rsid w:val="008308C2"/>
    <w:rsid w:val="008311EA"/>
    <w:rsid w:val="0083561D"/>
    <w:rsid w:val="0083714D"/>
    <w:rsid w:val="0083783F"/>
    <w:rsid w:val="00837F99"/>
    <w:rsid w:val="008405DC"/>
    <w:rsid w:val="00840979"/>
    <w:rsid w:val="008418DA"/>
    <w:rsid w:val="00842F95"/>
    <w:rsid w:val="00844037"/>
    <w:rsid w:val="0084427C"/>
    <w:rsid w:val="00844A00"/>
    <w:rsid w:val="00844D15"/>
    <w:rsid w:val="00845BB9"/>
    <w:rsid w:val="00850202"/>
    <w:rsid w:val="00850C0A"/>
    <w:rsid w:val="00851812"/>
    <w:rsid w:val="00851B33"/>
    <w:rsid w:val="00851D16"/>
    <w:rsid w:val="00852628"/>
    <w:rsid w:val="00852F36"/>
    <w:rsid w:val="00856A08"/>
    <w:rsid w:val="00856A4E"/>
    <w:rsid w:val="00856CFD"/>
    <w:rsid w:val="008575CC"/>
    <w:rsid w:val="00857FA9"/>
    <w:rsid w:val="0086312A"/>
    <w:rsid w:val="00863191"/>
    <w:rsid w:val="008633F6"/>
    <w:rsid w:val="00863B21"/>
    <w:rsid w:val="00864A99"/>
    <w:rsid w:val="00864D55"/>
    <w:rsid w:val="00866916"/>
    <w:rsid w:val="00866D2E"/>
    <w:rsid w:val="0087011A"/>
    <w:rsid w:val="00870F88"/>
    <w:rsid w:val="00871E3C"/>
    <w:rsid w:val="00871F19"/>
    <w:rsid w:val="0087281A"/>
    <w:rsid w:val="00874301"/>
    <w:rsid w:val="00877625"/>
    <w:rsid w:val="00877A27"/>
    <w:rsid w:val="00880A80"/>
    <w:rsid w:val="00880C3D"/>
    <w:rsid w:val="0088182F"/>
    <w:rsid w:val="00883102"/>
    <w:rsid w:val="00883270"/>
    <w:rsid w:val="0088348D"/>
    <w:rsid w:val="0088496F"/>
    <w:rsid w:val="00885E1B"/>
    <w:rsid w:val="00886570"/>
    <w:rsid w:val="008865DF"/>
    <w:rsid w:val="008870C3"/>
    <w:rsid w:val="00887995"/>
    <w:rsid w:val="00887D77"/>
    <w:rsid w:val="008901AA"/>
    <w:rsid w:val="00891A74"/>
    <w:rsid w:val="008922AF"/>
    <w:rsid w:val="0089232B"/>
    <w:rsid w:val="008929B9"/>
    <w:rsid w:val="00893310"/>
    <w:rsid w:val="00893CC2"/>
    <w:rsid w:val="00896331"/>
    <w:rsid w:val="008A08F8"/>
    <w:rsid w:val="008A1731"/>
    <w:rsid w:val="008A2D64"/>
    <w:rsid w:val="008A4AE4"/>
    <w:rsid w:val="008A521D"/>
    <w:rsid w:val="008A5695"/>
    <w:rsid w:val="008A5E8D"/>
    <w:rsid w:val="008A65F0"/>
    <w:rsid w:val="008A783A"/>
    <w:rsid w:val="008A7928"/>
    <w:rsid w:val="008B0F9D"/>
    <w:rsid w:val="008B2157"/>
    <w:rsid w:val="008B26F5"/>
    <w:rsid w:val="008B2A2B"/>
    <w:rsid w:val="008B647E"/>
    <w:rsid w:val="008B6746"/>
    <w:rsid w:val="008B6CD5"/>
    <w:rsid w:val="008B711C"/>
    <w:rsid w:val="008B76F8"/>
    <w:rsid w:val="008C06F7"/>
    <w:rsid w:val="008C07C6"/>
    <w:rsid w:val="008C0D2C"/>
    <w:rsid w:val="008C0FCF"/>
    <w:rsid w:val="008C16AA"/>
    <w:rsid w:val="008C1A6F"/>
    <w:rsid w:val="008C2DB1"/>
    <w:rsid w:val="008C2DB5"/>
    <w:rsid w:val="008C4576"/>
    <w:rsid w:val="008C62E7"/>
    <w:rsid w:val="008C6D0F"/>
    <w:rsid w:val="008D0D03"/>
    <w:rsid w:val="008D166E"/>
    <w:rsid w:val="008D191D"/>
    <w:rsid w:val="008D2E5E"/>
    <w:rsid w:val="008E08CD"/>
    <w:rsid w:val="008E16FB"/>
    <w:rsid w:val="008E25F7"/>
    <w:rsid w:val="008E2D0D"/>
    <w:rsid w:val="008E3EF4"/>
    <w:rsid w:val="008E46E6"/>
    <w:rsid w:val="008E537A"/>
    <w:rsid w:val="008E661A"/>
    <w:rsid w:val="008E6818"/>
    <w:rsid w:val="008F0B0A"/>
    <w:rsid w:val="008F20BC"/>
    <w:rsid w:val="008F23CB"/>
    <w:rsid w:val="008F23EF"/>
    <w:rsid w:val="008F298E"/>
    <w:rsid w:val="008F3151"/>
    <w:rsid w:val="008F369C"/>
    <w:rsid w:val="008F43AA"/>
    <w:rsid w:val="008F511D"/>
    <w:rsid w:val="008F5627"/>
    <w:rsid w:val="008F747B"/>
    <w:rsid w:val="008F7E06"/>
    <w:rsid w:val="00900106"/>
    <w:rsid w:val="00900ADB"/>
    <w:rsid w:val="00900C5F"/>
    <w:rsid w:val="009011D4"/>
    <w:rsid w:val="00901D12"/>
    <w:rsid w:val="00906711"/>
    <w:rsid w:val="00906F1A"/>
    <w:rsid w:val="009077EC"/>
    <w:rsid w:val="00910BEF"/>
    <w:rsid w:val="009113F7"/>
    <w:rsid w:val="00912770"/>
    <w:rsid w:val="0091281F"/>
    <w:rsid w:val="00912DF4"/>
    <w:rsid w:val="00913DB7"/>
    <w:rsid w:val="0092279C"/>
    <w:rsid w:val="00924031"/>
    <w:rsid w:val="00924227"/>
    <w:rsid w:val="00924D7F"/>
    <w:rsid w:val="0093099A"/>
    <w:rsid w:val="00930C1F"/>
    <w:rsid w:val="00930E91"/>
    <w:rsid w:val="00934763"/>
    <w:rsid w:val="00934E94"/>
    <w:rsid w:val="00936038"/>
    <w:rsid w:val="00936287"/>
    <w:rsid w:val="00940440"/>
    <w:rsid w:val="00940ADF"/>
    <w:rsid w:val="00940C78"/>
    <w:rsid w:val="00942C60"/>
    <w:rsid w:val="00943F2A"/>
    <w:rsid w:val="009449C1"/>
    <w:rsid w:val="00944A41"/>
    <w:rsid w:val="009453C1"/>
    <w:rsid w:val="0094571F"/>
    <w:rsid w:val="0094691D"/>
    <w:rsid w:val="00950379"/>
    <w:rsid w:val="0095133D"/>
    <w:rsid w:val="00952594"/>
    <w:rsid w:val="00952D20"/>
    <w:rsid w:val="00955555"/>
    <w:rsid w:val="009556B5"/>
    <w:rsid w:val="00955EFB"/>
    <w:rsid w:val="00957846"/>
    <w:rsid w:val="00965CA2"/>
    <w:rsid w:val="0096704C"/>
    <w:rsid w:val="009677E6"/>
    <w:rsid w:val="00967C1C"/>
    <w:rsid w:val="00970E4D"/>
    <w:rsid w:val="00970F54"/>
    <w:rsid w:val="00971135"/>
    <w:rsid w:val="0097144A"/>
    <w:rsid w:val="00971D82"/>
    <w:rsid w:val="0097250F"/>
    <w:rsid w:val="00973F4C"/>
    <w:rsid w:val="0097468B"/>
    <w:rsid w:val="009763BD"/>
    <w:rsid w:val="00976AD5"/>
    <w:rsid w:val="00981C3C"/>
    <w:rsid w:val="00982CCE"/>
    <w:rsid w:val="00983829"/>
    <w:rsid w:val="009842A6"/>
    <w:rsid w:val="00984AF4"/>
    <w:rsid w:val="00984DA0"/>
    <w:rsid w:val="00984F50"/>
    <w:rsid w:val="0098523E"/>
    <w:rsid w:val="00986BEF"/>
    <w:rsid w:val="00987011"/>
    <w:rsid w:val="009872A3"/>
    <w:rsid w:val="009874B2"/>
    <w:rsid w:val="00991613"/>
    <w:rsid w:val="0099177F"/>
    <w:rsid w:val="009921F2"/>
    <w:rsid w:val="00992D91"/>
    <w:rsid w:val="009946CD"/>
    <w:rsid w:val="00995A2A"/>
    <w:rsid w:val="00996357"/>
    <w:rsid w:val="00996E0A"/>
    <w:rsid w:val="009970A0"/>
    <w:rsid w:val="009A09A6"/>
    <w:rsid w:val="009A354E"/>
    <w:rsid w:val="009A4EB3"/>
    <w:rsid w:val="009A5C96"/>
    <w:rsid w:val="009A5D2A"/>
    <w:rsid w:val="009A6727"/>
    <w:rsid w:val="009A7E90"/>
    <w:rsid w:val="009B0AC1"/>
    <w:rsid w:val="009B1124"/>
    <w:rsid w:val="009B1957"/>
    <w:rsid w:val="009B21C9"/>
    <w:rsid w:val="009B2AE6"/>
    <w:rsid w:val="009B3CD1"/>
    <w:rsid w:val="009B47F1"/>
    <w:rsid w:val="009B6F14"/>
    <w:rsid w:val="009B7168"/>
    <w:rsid w:val="009B7A30"/>
    <w:rsid w:val="009C49C1"/>
    <w:rsid w:val="009C4C5F"/>
    <w:rsid w:val="009C53F3"/>
    <w:rsid w:val="009C5637"/>
    <w:rsid w:val="009C78B7"/>
    <w:rsid w:val="009D19C6"/>
    <w:rsid w:val="009D2A6B"/>
    <w:rsid w:val="009D368C"/>
    <w:rsid w:val="009D4125"/>
    <w:rsid w:val="009D6FFC"/>
    <w:rsid w:val="009D7D0D"/>
    <w:rsid w:val="009E0A11"/>
    <w:rsid w:val="009E0F3C"/>
    <w:rsid w:val="009E1587"/>
    <w:rsid w:val="009E24A5"/>
    <w:rsid w:val="009E483B"/>
    <w:rsid w:val="009E5CF8"/>
    <w:rsid w:val="009E67FA"/>
    <w:rsid w:val="009E7E48"/>
    <w:rsid w:val="009F0E0C"/>
    <w:rsid w:val="009F25F5"/>
    <w:rsid w:val="009F29FD"/>
    <w:rsid w:val="009F432E"/>
    <w:rsid w:val="009F4B25"/>
    <w:rsid w:val="009F4F14"/>
    <w:rsid w:val="009F5C20"/>
    <w:rsid w:val="009F690C"/>
    <w:rsid w:val="009F77D2"/>
    <w:rsid w:val="009F7FD9"/>
    <w:rsid w:val="00A00EC7"/>
    <w:rsid w:val="00A02D86"/>
    <w:rsid w:val="00A04018"/>
    <w:rsid w:val="00A04F5A"/>
    <w:rsid w:val="00A05A44"/>
    <w:rsid w:val="00A05CA6"/>
    <w:rsid w:val="00A0617F"/>
    <w:rsid w:val="00A1281D"/>
    <w:rsid w:val="00A12B22"/>
    <w:rsid w:val="00A12EB0"/>
    <w:rsid w:val="00A13998"/>
    <w:rsid w:val="00A13F08"/>
    <w:rsid w:val="00A14510"/>
    <w:rsid w:val="00A149C0"/>
    <w:rsid w:val="00A174DA"/>
    <w:rsid w:val="00A2348F"/>
    <w:rsid w:val="00A23642"/>
    <w:rsid w:val="00A23BB8"/>
    <w:rsid w:val="00A24CF9"/>
    <w:rsid w:val="00A26B29"/>
    <w:rsid w:val="00A3162C"/>
    <w:rsid w:val="00A31BAA"/>
    <w:rsid w:val="00A34342"/>
    <w:rsid w:val="00A35D82"/>
    <w:rsid w:val="00A37922"/>
    <w:rsid w:val="00A40F13"/>
    <w:rsid w:val="00A41933"/>
    <w:rsid w:val="00A41941"/>
    <w:rsid w:val="00A42E27"/>
    <w:rsid w:val="00A42E28"/>
    <w:rsid w:val="00A43AA1"/>
    <w:rsid w:val="00A43CE8"/>
    <w:rsid w:val="00A468D3"/>
    <w:rsid w:val="00A46B39"/>
    <w:rsid w:val="00A516C1"/>
    <w:rsid w:val="00A51DE3"/>
    <w:rsid w:val="00A52A7C"/>
    <w:rsid w:val="00A5351A"/>
    <w:rsid w:val="00A56166"/>
    <w:rsid w:val="00A565CB"/>
    <w:rsid w:val="00A60BEF"/>
    <w:rsid w:val="00A62CC7"/>
    <w:rsid w:val="00A62E4B"/>
    <w:rsid w:val="00A64EF0"/>
    <w:rsid w:val="00A65ACB"/>
    <w:rsid w:val="00A66002"/>
    <w:rsid w:val="00A67374"/>
    <w:rsid w:val="00A67D07"/>
    <w:rsid w:val="00A67FEB"/>
    <w:rsid w:val="00A702C7"/>
    <w:rsid w:val="00A71BB0"/>
    <w:rsid w:val="00A753C8"/>
    <w:rsid w:val="00A75878"/>
    <w:rsid w:val="00A76D5C"/>
    <w:rsid w:val="00A8175A"/>
    <w:rsid w:val="00A81779"/>
    <w:rsid w:val="00A836E9"/>
    <w:rsid w:val="00A83D56"/>
    <w:rsid w:val="00A83D92"/>
    <w:rsid w:val="00A83EB5"/>
    <w:rsid w:val="00A867A7"/>
    <w:rsid w:val="00A87344"/>
    <w:rsid w:val="00A877F7"/>
    <w:rsid w:val="00A90991"/>
    <w:rsid w:val="00A919AE"/>
    <w:rsid w:val="00A91B63"/>
    <w:rsid w:val="00A9323A"/>
    <w:rsid w:val="00A95790"/>
    <w:rsid w:val="00A95BB3"/>
    <w:rsid w:val="00A9730C"/>
    <w:rsid w:val="00A97786"/>
    <w:rsid w:val="00AA0B8D"/>
    <w:rsid w:val="00AA0CA9"/>
    <w:rsid w:val="00AA0F64"/>
    <w:rsid w:val="00AA330A"/>
    <w:rsid w:val="00AA337E"/>
    <w:rsid w:val="00AA3D39"/>
    <w:rsid w:val="00AA4629"/>
    <w:rsid w:val="00AA4737"/>
    <w:rsid w:val="00AA5C78"/>
    <w:rsid w:val="00AA64F4"/>
    <w:rsid w:val="00AA6982"/>
    <w:rsid w:val="00AA6EB5"/>
    <w:rsid w:val="00AA70CE"/>
    <w:rsid w:val="00AA7201"/>
    <w:rsid w:val="00AB123F"/>
    <w:rsid w:val="00AB1EFD"/>
    <w:rsid w:val="00AB2EE3"/>
    <w:rsid w:val="00AB4824"/>
    <w:rsid w:val="00AB5F10"/>
    <w:rsid w:val="00AC091B"/>
    <w:rsid w:val="00AC2E9F"/>
    <w:rsid w:val="00AC4A06"/>
    <w:rsid w:val="00AC53BC"/>
    <w:rsid w:val="00AC7A1B"/>
    <w:rsid w:val="00AD074D"/>
    <w:rsid w:val="00AD2556"/>
    <w:rsid w:val="00AD2B66"/>
    <w:rsid w:val="00AD3090"/>
    <w:rsid w:val="00AD50AE"/>
    <w:rsid w:val="00AD518E"/>
    <w:rsid w:val="00AD73FD"/>
    <w:rsid w:val="00AD74EF"/>
    <w:rsid w:val="00AE1D0C"/>
    <w:rsid w:val="00AE2A8E"/>
    <w:rsid w:val="00AE2C14"/>
    <w:rsid w:val="00AE3339"/>
    <w:rsid w:val="00AE352F"/>
    <w:rsid w:val="00AE3759"/>
    <w:rsid w:val="00AE4D57"/>
    <w:rsid w:val="00AE683F"/>
    <w:rsid w:val="00AE7017"/>
    <w:rsid w:val="00AF1A7B"/>
    <w:rsid w:val="00AF344B"/>
    <w:rsid w:val="00AF3A06"/>
    <w:rsid w:val="00AF3B5B"/>
    <w:rsid w:val="00AF4D0E"/>
    <w:rsid w:val="00AF5E72"/>
    <w:rsid w:val="00AF610F"/>
    <w:rsid w:val="00AF79E8"/>
    <w:rsid w:val="00AF7DFA"/>
    <w:rsid w:val="00B00B0B"/>
    <w:rsid w:val="00B016BF"/>
    <w:rsid w:val="00B03959"/>
    <w:rsid w:val="00B04771"/>
    <w:rsid w:val="00B05CAE"/>
    <w:rsid w:val="00B1047D"/>
    <w:rsid w:val="00B10CAA"/>
    <w:rsid w:val="00B1152C"/>
    <w:rsid w:val="00B12A09"/>
    <w:rsid w:val="00B1316C"/>
    <w:rsid w:val="00B14D36"/>
    <w:rsid w:val="00B14E44"/>
    <w:rsid w:val="00B150F7"/>
    <w:rsid w:val="00B20252"/>
    <w:rsid w:val="00B2129F"/>
    <w:rsid w:val="00B22D8C"/>
    <w:rsid w:val="00B24198"/>
    <w:rsid w:val="00B254C3"/>
    <w:rsid w:val="00B25617"/>
    <w:rsid w:val="00B25D6F"/>
    <w:rsid w:val="00B26421"/>
    <w:rsid w:val="00B27901"/>
    <w:rsid w:val="00B3161C"/>
    <w:rsid w:val="00B31C4B"/>
    <w:rsid w:val="00B3316A"/>
    <w:rsid w:val="00B33873"/>
    <w:rsid w:val="00B33986"/>
    <w:rsid w:val="00B35370"/>
    <w:rsid w:val="00B35F2F"/>
    <w:rsid w:val="00B36ADC"/>
    <w:rsid w:val="00B37D35"/>
    <w:rsid w:val="00B40CF5"/>
    <w:rsid w:val="00B41329"/>
    <w:rsid w:val="00B41B0A"/>
    <w:rsid w:val="00B4383B"/>
    <w:rsid w:val="00B43CD2"/>
    <w:rsid w:val="00B457FB"/>
    <w:rsid w:val="00B47E6F"/>
    <w:rsid w:val="00B50C70"/>
    <w:rsid w:val="00B52709"/>
    <w:rsid w:val="00B54A2A"/>
    <w:rsid w:val="00B55C42"/>
    <w:rsid w:val="00B55F56"/>
    <w:rsid w:val="00B5610E"/>
    <w:rsid w:val="00B56F33"/>
    <w:rsid w:val="00B60BCB"/>
    <w:rsid w:val="00B62D82"/>
    <w:rsid w:val="00B6351B"/>
    <w:rsid w:val="00B64C8A"/>
    <w:rsid w:val="00B65703"/>
    <w:rsid w:val="00B665FC"/>
    <w:rsid w:val="00B666D5"/>
    <w:rsid w:val="00B6706C"/>
    <w:rsid w:val="00B6728E"/>
    <w:rsid w:val="00B6738B"/>
    <w:rsid w:val="00B67620"/>
    <w:rsid w:val="00B67A0B"/>
    <w:rsid w:val="00B67D8A"/>
    <w:rsid w:val="00B704A9"/>
    <w:rsid w:val="00B71CB9"/>
    <w:rsid w:val="00B72E3E"/>
    <w:rsid w:val="00B746EB"/>
    <w:rsid w:val="00B74819"/>
    <w:rsid w:val="00B76E33"/>
    <w:rsid w:val="00B80500"/>
    <w:rsid w:val="00B80F3D"/>
    <w:rsid w:val="00B811B1"/>
    <w:rsid w:val="00B81B60"/>
    <w:rsid w:val="00B83DFA"/>
    <w:rsid w:val="00B83F9C"/>
    <w:rsid w:val="00B84B3F"/>
    <w:rsid w:val="00B85C89"/>
    <w:rsid w:val="00B86A9C"/>
    <w:rsid w:val="00B8745A"/>
    <w:rsid w:val="00B90C78"/>
    <w:rsid w:val="00B92868"/>
    <w:rsid w:val="00B940B8"/>
    <w:rsid w:val="00B94925"/>
    <w:rsid w:val="00B951FA"/>
    <w:rsid w:val="00B959D1"/>
    <w:rsid w:val="00BA001C"/>
    <w:rsid w:val="00BA1613"/>
    <w:rsid w:val="00BA33DA"/>
    <w:rsid w:val="00BA3EF8"/>
    <w:rsid w:val="00BA47CA"/>
    <w:rsid w:val="00BA60D9"/>
    <w:rsid w:val="00BA722F"/>
    <w:rsid w:val="00BA7824"/>
    <w:rsid w:val="00BB0555"/>
    <w:rsid w:val="00BB12BA"/>
    <w:rsid w:val="00BB1B78"/>
    <w:rsid w:val="00BB23B2"/>
    <w:rsid w:val="00BB314E"/>
    <w:rsid w:val="00BB334F"/>
    <w:rsid w:val="00BB3AE6"/>
    <w:rsid w:val="00BB525D"/>
    <w:rsid w:val="00BB7411"/>
    <w:rsid w:val="00BB78AE"/>
    <w:rsid w:val="00BC040F"/>
    <w:rsid w:val="00BC2D41"/>
    <w:rsid w:val="00BC2F37"/>
    <w:rsid w:val="00BC6485"/>
    <w:rsid w:val="00BD117B"/>
    <w:rsid w:val="00BD119D"/>
    <w:rsid w:val="00BD1A4D"/>
    <w:rsid w:val="00BD3383"/>
    <w:rsid w:val="00BD4187"/>
    <w:rsid w:val="00BD4894"/>
    <w:rsid w:val="00BD48C8"/>
    <w:rsid w:val="00BD7673"/>
    <w:rsid w:val="00BE01A7"/>
    <w:rsid w:val="00BE0C5E"/>
    <w:rsid w:val="00BE1B1A"/>
    <w:rsid w:val="00BE232F"/>
    <w:rsid w:val="00BE2D3E"/>
    <w:rsid w:val="00BE3AE5"/>
    <w:rsid w:val="00BE4947"/>
    <w:rsid w:val="00BE4C15"/>
    <w:rsid w:val="00BE7290"/>
    <w:rsid w:val="00BE7AD9"/>
    <w:rsid w:val="00BF0786"/>
    <w:rsid w:val="00BF0D2D"/>
    <w:rsid w:val="00BF0E57"/>
    <w:rsid w:val="00BF10B5"/>
    <w:rsid w:val="00BF1EB7"/>
    <w:rsid w:val="00BF2524"/>
    <w:rsid w:val="00BF3CA1"/>
    <w:rsid w:val="00BF4576"/>
    <w:rsid w:val="00BF581E"/>
    <w:rsid w:val="00BF64C8"/>
    <w:rsid w:val="00BF6789"/>
    <w:rsid w:val="00BF6C55"/>
    <w:rsid w:val="00BF76D2"/>
    <w:rsid w:val="00C000E4"/>
    <w:rsid w:val="00C0167B"/>
    <w:rsid w:val="00C028F4"/>
    <w:rsid w:val="00C032EA"/>
    <w:rsid w:val="00C03950"/>
    <w:rsid w:val="00C0624A"/>
    <w:rsid w:val="00C0642A"/>
    <w:rsid w:val="00C1098E"/>
    <w:rsid w:val="00C10AD1"/>
    <w:rsid w:val="00C10D4C"/>
    <w:rsid w:val="00C113EE"/>
    <w:rsid w:val="00C11E00"/>
    <w:rsid w:val="00C120A7"/>
    <w:rsid w:val="00C12B33"/>
    <w:rsid w:val="00C13029"/>
    <w:rsid w:val="00C13654"/>
    <w:rsid w:val="00C149ED"/>
    <w:rsid w:val="00C15049"/>
    <w:rsid w:val="00C15CFA"/>
    <w:rsid w:val="00C16C4E"/>
    <w:rsid w:val="00C17079"/>
    <w:rsid w:val="00C202D4"/>
    <w:rsid w:val="00C206A5"/>
    <w:rsid w:val="00C20A43"/>
    <w:rsid w:val="00C219F8"/>
    <w:rsid w:val="00C226EB"/>
    <w:rsid w:val="00C233FD"/>
    <w:rsid w:val="00C23479"/>
    <w:rsid w:val="00C23C43"/>
    <w:rsid w:val="00C2494F"/>
    <w:rsid w:val="00C253A2"/>
    <w:rsid w:val="00C276F5"/>
    <w:rsid w:val="00C27ECC"/>
    <w:rsid w:val="00C30705"/>
    <w:rsid w:val="00C32671"/>
    <w:rsid w:val="00C32B34"/>
    <w:rsid w:val="00C33406"/>
    <w:rsid w:val="00C33898"/>
    <w:rsid w:val="00C34B57"/>
    <w:rsid w:val="00C34BE5"/>
    <w:rsid w:val="00C34F18"/>
    <w:rsid w:val="00C35E6E"/>
    <w:rsid w:val="00C36612"/>
    <w:rsid w:val="00C36ED5"/>
    <w:rsid w:val="00C3795C"/>
    <w:rsid w:val="00C40E45"/>
    <w:rsid w:val="00C41D73"/>
    <w:rsid w:val="00C44C32"/>
    <w:rsid w:val="00C508C3"/>
    <w:rsid w:val="00C52CA9"/>
    <w:rsid w:val="00C52F33"/>
    <w:rsid w:val="00C5317E"/>
    <w:rsid w:val="00C54796"/>
    <w:rsid w:val="00C5579D"/>
    <w:rsid w:val="00C557BC"/>
    <w:rsid w:val="00C55E7D"/>
    <w:rsid w:val="00C57D44"/>
    <w:rsid w:val="00C60281"/>
    <w:rsid w:val="00C60C1D"/>
    <w:rsid w:val="00C61416"/>
    <w:rsid w:val="00C61ADD"/>
    <w:rsid w:val="00C62B49"/>
    <w:rsid w:val="00C63F2A"/>
    <w:rsid w:val="00C64376"/>
    <w:rsid w:val="00C646F2"/>
    <w:rsid w:val="00C65E95"/>
    <w:rsid w:val="00C71244"/>
    <w:rsid w:val="00C7332F"/>
    <w:rsid w:val="00C75A37"/>
    <w:rsid w:val="00C76093"/>
    <w:rsid w:val="00C7642B"/>
    <w:rsid w:val="00C7772E"/>
    <w:rsid w:val="00C805BE"/>
    <w:rsid w:val="00C80A59"/>
    <w:rsid w:val="00C81D50"/>
    <w:rsid w:val="00C83220"/>
    <w:rsid w:val="00C83636"/>
    <w:rsid w:val="00C83721"/>
    <w:rsid w:val="00C8601D"/>
    <w:rsid w:val="00C91180"/>
    <w:rsid w:val="00C91BD4"/>
    <w:rsid w:val="00C93612"/>
    <w:rsid w:val="00C93BF9"/>
    <w:rsid w:val="00C946FE"/>
    <w:rsid w:val="00C94868"/>
    <w:rsid w:val="00C962D3"/>
    <w:rsid w:val="00C962E9"/>
    <w:rsid w:val="00C96B5A"/>
    <w:rsid w:val="00C96C35"/>
    <w:rsid w:val="00C96FD1"/>
    <w:rsid w:val="00C973E7"/>
    <w:rsid w:val="00CA0132"/>
    <w:rsid w:val="00CA06A0"/>
    <w:rsid w:val="00CA18D0"/>
    <w:rsid w:val="00CA30B7"/>
    <w:rsid w:val="00CA320F"/>
    <w:rsid w:val="00CA5728"/>
    <w:rsid w:val="00CA5D9A"/>
    <w:rsid w:val="00CB2800"/>
    <w:rsid w:val="00CB2A72"/>
    <w:rsid w:val="00CB46E8"/>
    <w:rsid w:val="00CB4E97"/>
    <w:rsid w:val="00CB507A"/>
    <w:rsid w:val="00CB6019"/>
    <w:rsid w:val="00CB68AE"/>
    <w:rsid w:val="00CB69F1"/>
    <w:rsid w:val="00CB70DB"/>
    <w:rsid w:val="00CB7B2F"/>
    <w:rsid w:val="00CC01B5"/>
    <w:rsid w:val="00CC13AC"/>
    <w:rsid w:val="00CC1C17"/>
    <w:rsid w:val="00CC1EAD"/>
    <w:rsid w:val="00CC2420"/>
    <w:rsid w:val="00CC3872"/>
    <w:rsid w:val="00CC3BFE"/>
    <w:rsid w:val="00CC40EC"/>
    <w:rsid w:val="00CC439B"/>
    <w:rsid w:val="00CC43D7"/>
    <w:rsid w:val="00CC4555"/>
    <w:rsid w:val="00CC6D79"/>
    <w:rsid w:val="00CD389C"/>
    <w:rsid w:val="00CD4A82"/>
    <w:rsid w:val="00CD4F2E"/>
    <w:rsid w:val="00CD75E0"/>
    <w:rsid w:val="00CD7987"/>
    <w:rsid w:val="00CE2E37"/>
    <w:rsid w:val="00CE4A22"/>
    <w:rsid w:val="00CE51A1"/>
    <w:rsid w:val="00CE61F4"/>
    <w:rsid w:val="00CE75C5"/>
    <w:rsid w:val="00CE768E"/>
    <w:rsid w:val="00CF1E55"/>
    <w:rsid w:val="00CF2EDF"/>
    <w:rsid w:val="00CF30D4"/>
    <w:rsid w:val="00CF3F14"/>
    <w:rsid w:val="00CF5084"/>
    <w:rsid w:val="00CF57E0"/>
    <w:rsid w:val="00CF60C9"/>
    <w:rsid w:val="00CF61DE"/>
    <w:rsid w:val="00CF74BA"/>
    <w:rsid w:val="00D008F5"/>
    <w:rsid w:val="00D021E2"/>
    <w:rsid w:val="00D03205"/>
    <w:rsid w:val="00D03F07"/>
    <w:rsid w:val="00D04458"/>
    <w:rsid w:val="00D04E0F"/>
    <w:rsid w:val="00D06589"/>
    <w:rsid w:val="00D10837"/>
    <w:rsid w:val="00D130F7"/>
    <w:rsid w:val="00D159F4"/>
    <w:rsid w:val="00D201A3"/>
    <w:rsid w:val="00D216FD"/>
    <w:rsid w:val="00D21823"/>
    <w:rsid w:val="00D21F01"/>
    <w:rsid w:val="00D25238"/>
    <w:rsid w:val="00D25BA3"/>
    <w:rsid w:val="00D2635C"/>
    <w:rsid w:val="00D26BCB"/>
    <w:rsid w:val="00D27A3E"/>
    <w:rsid w:val="00D32925"/>
    <w:rsid w:val="00D32C0E"/>
    <w:rsid w:val="00D33B8D"/>
    <w:rsid w:val="00D34453"/>
    <w:rsid w:val="00D3642C"/>
    <w:rsid w:val="00D4185F"/>
    <w:rsid w:val="00D41E05"/>
    <w:rsid w:val="00D44FBF"/>
    <w:rsid w:val="00D45021"/>
    <w:rsid w:val="00D45173"/>
    <w:rsid w:val="00D4529D"/>
    <w:rsid w:val="00D45FAC"/>
    <w:rsid w:val="00D4638C"/>
    <w:rsid w:val="00D52802"/>
    <w:rsid w:val="00D52E1B"/>
    <w:rsid w:val="00D53F6D"/>
    <w:rsid w:val="00D547A6"/>
    <w:rsid w:val="00D54B8A"/>
    <w:rsid w:val="00D56C13"/>
    <w:rsid w:val="00D571AB"/>
    <w:rsid w:val="00D57A5F"/>
    <w:rsid w:val="00D607D7"/>
    <w:rsid w:val="00D60C86"/>
    <w:rsid w:val="00D61782"/>
    <w:rsid w:val="00D63DD4"/>
    <w:rsid w:val="00D6460E"/>
    <w:rsid w:val="00D646E4"/>
    <w:rsid w:val="00D64AF5"/>
    <w:rsid w:val="00D64EC5"/>
    <w:rsid w:val="00D672E7"/>
    <w:rsid w:val="00D713C8"/>
    <w:rsid w:val="00D718DD"/>
    <w:rsid w:val="00D729E8"/>
    <w:rsid w:val="00D7441A"/>
    <w:rsid w:val="00D747E1"/>
    <w:rsid w:val="00D7696B"/>
    <w:rsid w:val="00D826BB"/>
    <w:rsid w:val="00D83562"/>
    <w:rsid w:val="00D83D46"/>
    <w:rsid w:val="00D85F71"/>
    <w:rsid w:val="00D86B5E"/>
    <w:rsid w:val="00D87701"/>
    <w:rsid w:val="00D87A43"/>
    <w:rsid w:val="00D87E85"/>
    <w:rsid w:val="00D90AC7"/>
    <w:rsid w:val="00D911F8"/>
    <w:rsid w:val="00D92294"/>
    <w:rsid w:val="00D92C7E"/>
    <w:rsid w:val="00D92C94"/>
    <w:rsid w:val="00D93A0F"/>
    <w:rsid w:val="00D9464C"/>
    <w:rsid w:val="00D952B0"/>
    <w:rsid w:val="00DA1117"/>
    <w:rsid w:val="00DA27AE"/>
    <w:rsid w:val="00DA4038"/>
    <w:rsid w:val="00DA4063"/>
    <w:rsid w:val="00DA78A6"/>
    <w:rsid w:val="00DA7C49"/>
    <w:rsid w:val="00DA7E40"/>
    <w:rsid w:val="00DB25BA"/>
    <w:rsid w:val="00DB3484"/>
    <w:rsid w:val="00DB3C94"/>
    <w:rsid w:val="00DB4035"/>
    <w:rsid w:val="00DB4A3F"/>
    <w:rsid w:val="00DB4C68"/>
    <w:rsid w:val="00DB6617"/>
    <w:rsid w:val="00DB68B2"/>
    <w:rsid w:val="00DC3D66"/>
    <w:rsid w:val="00DC3FD5"/>
    <w:rsid w:val="00DC49E2"/>
    <w:rsid w:val="00DD14A5"/>
    <w:rsid w:val="00DD2DB9"/>
    <w:rsid w:val="00DD43DB"/>
    <w:rsid w:val="00DD5539"/>
    <w:rsid w:val="00DD565E"/>
    <w:rsid w:val="00DD56CE"/>
    <w:rsid w:val="00DD6972"/>
    <w:rsid w:val="00DD6D96"/>
    <w:rsid w:val="00DD70DC"/>
    <w:rsid w:val="00DE3B69"/>
    <w:rsid w:val="00DE5DD4"/>
    <w:rsid w:val="00DE5F2F"/>
    <w:rsid w:val="00DE6EE6"/>
    <w:rsid w:val="00DE7178"/>
    <w:rsid w:val="00DF05FA"/>
    <w:rsid w:val="00DF12F2"/>
    <w:rsid w:val="00DF2337"/>
    <w:rsid w:val="00DF4B9F"/>
    <w:rsid w:val="00DF5B4D"/>
    <w:rsid w:val="00DF6A4A"/>
    <w:rsid w:val="00E013A3"/>
    <w:rsid w:val="00E02B61"/>
    <w:rsid w:val="00E03070"/>
    <w:rsid w:val="00E03BDC"/>
    <w:rsid w:val="00E05524"/>
    <w:rsid w:val="00E06536"/>
    <w:rsid w:val="00E0671D"/>
    <w:rsid w:val="00E071E2"/>
    <w:rsid w:val="00E0723B"/>
    <w:rsid w:val="00E07A5A"/>
    <w:rsid w:val="00E1138B"/>
    <w:rsid w:val="00E1206A"/>
    <w:rsid w:val="00E1281F"/>
    <w:rsid w:val="00E13251"/>
    <w:rsid w:val="00E15321"/>
    <w:rsid w:val="00E15F04"/>
    <w:rsid w:val="00E2005E"/>
    <w:rsid w:val="00E2245D"/>
    <w:rsid w:val="00E2379E"/>
    <w:rsid w:val="00E2381D"/>
    <w:rsid w:val="00E24621"/>
    <w:rsid w:val="00E2463A"/>
    <w:rsid w:val="00E27944"/>
    <w:rsid w:val="00E27FE7"/>
    <w:rsid w:val="00E3131C"/>
    <w:rsid w:val="00E3386A"/>
    <w:rsid w:val="00E37193"/>
    <w:rsid w:val="00E41E1E"/>
    <w:rsid w:val="00E42331"/>
    <w:rsid w:val="00E4363C"/>
    <w:rsid w:val="00E4384D"/>
    <w:rsid w:val="00E43FC4"/>
    <w:rsid w:val="00E44F2E"/>
    <w:rsid w:val="00E453D6"/>
    <w:rsid w:val="00E46F58"/>
    <w:rsid w:val="00E479D5"/>
    <w:rsid w:val="00E47D1B"/>
    <w:rsid w:val="00E50B50"/>
    <w:rsid w:val="00E5188C"/>
    <w:rsid w:val="00E545E3"/>
    <w:rsid w:val="00E54E10"/>
    <w:rsid w:val="00E57CF1"/>
    <w:rsid w:val="00E60ACA"/>
    <w:rsid w:val="00E612ED"/>
    <w:rsid w:val="00E61AF6"/>
    <w:rsid w:val="00E624EB"/>
    <w:rsid w:val="00E63739"/>
    <w:rsid w:val="00E63C9E"/>
    <w:rsid w:val="00E648C4"/>
    <w:rsid w:val="00E64A45"/>
    <w:rsid w:val="00E7128E"/>
    <w:rsid w:val="00E718E4"/>
    <w:rsid w:val="00E7371A"/>
    <w:rsid w:val="00E75525"/>
    <w:rsid w:val="00E773E8"/>
    <w:rsid w:val="00E77A00"/>
    <w:rsid w:val="00E81184"/>
    <w:rsid w:val="00E811FF"/>
    <w:rsid w:val="00E825BA"/>
    <w:rsid w:val="00E8276B"/>
    <w:rsid w:val="00E82DBF"/>
    <w:rsid w:val="00E838D5"/>
    <w:rsid w:val="00E84C4E"/>
    <w:rsid w:val="00E9007C"/>
    <w:rsid w:val="00E90C12"/>
    <w:rsid w:val="00E90CBE"/>
    <w:rsid w:val="00E927DA"/>
    <w:rsid w:val="00E92877"/>
    <w:rsid w:val="00E937C2"/>
    <w:rsid w:val="00E94CCE"/>
    <w:rsid w:val="00E956A7"/>
    <w:rsid w:val="00E96830"/>
    <w:rsid w:val="00E96B4B"/>
    <w:rsid w:val="00EA1C70"/>
    <w:rsid w:val="00EA2650"/>
    <w:rsid w:val="00EA2D66"/>
    <w:rsid w:val="00EA4B53"/>
    <w:rsid w:val="00EA59E9"/>
    <w:rsid w:val="00EA6E32"/>
    <w:rsid w:val="00EA7B79"/>
    <w:rsid w:val="00EB015F"/>
    <w:rsid w:val="00EB25D9"/>
    <w:rsid w:val="00EB25F7"/>
    <w:rsid w:val="00EB2E0E"/>
    <w:rsid w:val="00EB30DE"/>
    <w:rsid w:val="00EB3723"/>
    <w:rsid w:val="00EB38F6"/>
    <w:rsid w:val="00EB3A78"/>
    <w:rsid w:val="00EB3FB1"/>
    <w:rsid w:val="00EB45EC"/>
    <w:rsid w:val="00EB771E"/>
    <w:rsid w:val="00EB7F5F"/>
    <w:rsid w:val="00EC0177"/>
    <w:rsid w:val="00EC0593"/>
    <w:rsid w:val="00EC1437"/>
    <w:rsid w:val="00EC1F04"/>
    <w:rsid w:val="00EC2A4E"/>
    <w:rsid w:val="00EC51AF"/>
    <w:rsid w:val="00EC5E7A"/>
    <w:rsid w:val="00EC739D"/>
    <w:rsid w:val="00ED0816"/>
    <w:rsid w:val="00ED173A"/>
    <w:rsid w:val="00ED1A2C"/>
    <w:rsid w:val="00ED2385"/>
    <w:rsid w:val="00ED4712"/>
    <w:rsid w:val="00ED699D"/>
    <w:rsid w:val="00ED7784"/>
    <w:rsid w:val="00EE0511"/>
    <w:rsid w:val="00EE1236"/>
    <w:rsid w:val="00EE13A3"/>
    <w:rsid w:val="00EE2769"/>
    <w:rsid w:val="00EE3474"/>
    <w:rsid w:val="00EE3F32"/>
    <w:rsid w:val="00EE4211"/>
    <w:rsid w:val="00EE581F"/>
    <w:rsid w:val="00EE5A28"/>
    <w:rsid w:val="00EE5F0F"/>
    <w:rsid w:val="00EE7036"/>
    <w:rsid w:val="00EF2623"/>
    <w:rsid w:val="00EF2C93"/>
    <w:rsid w:val="00EF4AE1"/>
    <w:rsid w:val="00EF551F"/>
    <w:rsid w:val="00EF5FFE"/>
    <w:rsid w:val="00EF61F5"/>
    <w:rsid w:val="00EF6511"/>
    <w:rsid w:val="00F002BD"/>
    <w:rsid w:val="00F04860"/>
    <w:rsid w:val="00F072DA"/>
    <w:rsid w:val="00F10177"/>
    <w:rsid w:val="00F108BF"/>
    <w:rsid w:val="00F10926"/>
    <w:rsid w:val="00F10930"/>
    <w:rsid w:val="00F1257F"/>
    <w:rsid w:val="00F13860"/>
    <w:rsid w:val="00F13BFD"/>
    <w:rsid w:val="00F173D5"/>
    <w:rsid w:val="00F2031C"/>
    <w:rsid w:val="00F20E23"/>
    <w:rsid w:val="00F21345"/>
    <w:rsid w:val="00F214A8"/>
    <w:rsid w:val="00F228BA"/>
    <w:rsid w:val="00F25CCA"/>
    <w:rsid w:val="00F26850"/>
    <w:rsid w:val="00F27C11"/>
    <w:rsid w:val="00F30969"/>
    <w:rsid w:val="00F32FDD"/>
    <w:rsid w:val="00F33DEC"/>
    <w:rsid w:val="00F33F3A"/>
    <w:rsid w:val="00F3499D"/>
    <w:rsid w:val="00F34E1C"/>
    <w:rsid w:val="00F34EE6"/>
    <w:rsid w:val="00F361F8"/>
    <w:rsid w:val="00F36E14"/>
    <w:rsid w:val="00F4062E"/>
    <w:rsid w:val="00F40D9B"/>
    <w:rsid w:val="00F4182E"/>
    <w:rsid w:val="00F44739"/>
    <w:rsid w:val="00F44F3E"/>
    <w:rsid w:val="00F47E81"/>
    <w:rsid w:val="00F47FB0"/>
    <w:rsid w:val="00F5014A"/>
    <w:rsid w:val="00F50A03"/>
    <w:rsid w:val="00F50F42"/>
    <w:rsid w:val="00F51FB7"/>
    <w:rsid w:val="00F527C1"/>
    <w:rsid w:val="00F52C08"/>
    <w:rsid w:val="00F53930"/>
    <w:rsid w:val="00F54831"/>
    <w:rsid w:val="00F55872"/>
    <w:rsid w:val="00F5588C"/>
    <w:rsid w:val="00F559AA"/>
    <w:rsid w:val="00F5673E"/>
    <w:rsid w:val="00F56A67"/>
    <w:rsid w:val="00F5787A"/>
    <w:rsid w:val="00F57901"/>
    <w:rsid w:val="00F57F42"/>
    <w:rsid w:val="00F601FD"/>
    <w:rsid w:val="00F60BF6"/>
    <w:rsid w:val="00F62E09"/>
    <w:rsid w:val="00F63F38"/>
    <w:rsid w:val="00F651CD"/>
    <w:rsid w:val="00F65DEF"/>
    <w:rsid w:val="00F66913"/>
    <w:rsid w:val="00F6698D"/>
    <w:rsid w:val="00F670D9"/>
    <w:rsid w:val="00F6769D"/>
    <w:rsid w:val="00F7167B"/>
    <w:rsid w:val="00F76FCC"/>
    <w:rsid w:val="00F77833"/>
    <w:rsid w:val="00F80469"/>
    <w:rsid w:val="00F804F9"/>
    <w:rsid w:val="00F810EC"/>
    <w:rsid w:val="00F83479"/>
    <w:rsid w:val="00F845CE"/>
    <w:rsid w:val="00F84F05"/>
    <w:rsid w:val="00F85457"/>
    <w:rsid w:val="00F864EA"/>
    <w:rsid w:val="00F869D5"/>
    <w:rsid w:val="00F86EFD"/>
    <w:rsid w:val="00F879AC"/>
    <w:rsid w:val="00F87ABB"/>
    <w:rsid w:val="00F91798"/>
    <w:rsid w:val="00F92995"/>
    <w:rsid w:val="00F92A85"/>
    <w:rsid w:val="00F94AD7"/>
    <w:rsid w:val="00F94C8A"/>
    <w:rsid w:val="00F95813"/>
    <w:rsid w:val="00F96927"/>
    <w:rsid w:val="00F96B2C"/>
    <w:rsid w:val="00FA0539"/>
    <w:rsid w:val="00FA07FC"/>
    <w:rsid w:val="00FA25B6"/>
    <w:rsid w:val="00FA2F9A"/>
    <w:rsid w:val="00FA3C92"/>
    <w:rsid w:val="00FA5B5C"/>
    <w:rsid w:val="00FA5EDC"/>
    <w:rsid w:val="00FA6A05"/>
    <w:rsid w:val="00FA7AE6"/>
    <w:rsid w:val="00FB1648"/>
    <w:rsid w:val="00FB1FA1"/>
    <w:rsid w:val="00FB3F43"/>
    <w:rsid w:val="00FB4E45"/>
    <w:rsid w:val="00FC0880"/>
    <w:rsid w:val="00FC0A9D"/>
    <w:rsid w:val="00FC1BC1"/>
    <w:rsid w:val="00FC306E"/>
    <w:rsid w:val="00FC34F1"/>
    <w:rsid w:val="00FC7AA3"/>
    <w:rsid w:val="00FC7AFB"/>
    <w:rsid w:val="00FC7B5A"/>
    <w:rsid w:val="00FD07C5"/>
    <w:rsid w:val="00FD10AD"/>
    <w:rsid w:val="00FD1855"/>
    <w:rsid w:val="00FD3D26"/>
    <w:rsid w:val="00FD58AE"/>
    <w:rsid w:val="00FD697B"/>
    <w:rsid w:val="00FE0067"/>
    <w:rsid w:val="00FE0AA2"/>
    <w:rsid w:val="00FE1601"/>
    <w:rsid w:val="00FE1751"/>
    <w:rsid w:val="00FE250B"/>
    <w:rsid w:val="00FE3376"/>
    <w:rsid w:val="00FE3863"/>
    <w:rsid w:val="00FE49C7"/>
    <w:rsid w:val="00FE4C08"/>
    <w:rsid w:val="00FE510D"/>
    <w:rsid w:val="00FE7D5B"/>
    <w:rsid w:val="00FF0E67"/>
    <w:rsid w:val="00FF1117"/>
    <w:rsid w:val="00FF11FA"/>
    <w:rsid w:val="00FF1873"/>
    <w:rsid w:val="00FF26FB"/>
    <w:rsid w:val="00FF3B7D"/>
    <w:rsid w:val="00FF4BF5"/>
    <w:rsid w:val="00FF578B"/>
    <w:rsid w:val="00FF5C88"/>
    <w:rsid w:val="00FF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link w:val="Heading1Char"/>
    <w:qFormat/>
    <w:rsid w:val="00906711"/>
    <w:pPr>
      <w:keepNext/>
      <w:numPr>
        <w:numId w:val="23"/>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Normal"/>
    <w:link w:val="Heading2Char"/>
    <w:qFormat/>
    <w:rsid w:val="00906711"/>
    <w:pPr>
      <w:numPr>
        <w:ilvl w:val="1"/>
        <w:numId w:val="23"/>
      </w:numPr>
      <w:tabs>
        <w:tab w:val="clear" w:pos="702"/>
        <w:tab w:val="num" w:pos="52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Normal"/>
    <w:link w:val="Heading3Char"/>
    <w:qFormat/>
    <w:rsid w:val="00554B8F"/>
    <w:pPr>
      <w:numPr>
        <w:ilvl w:val="2"/>
        <w:numId w:val="23"/>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2B0"/>
    <w:rPr>
      <w:rFonts w:ascii="Arial" w:hAnsi="Arial" w:cs="Arial"/>
      <w:b/>
      <w:bCs/>
      <w:kern w:val="32"/>
      <w:sz w:val="36"/>
      <w:szCs w:val="32"/>
    </w:rPr>
  </w:style>
  <w:style w:type="character" w:customStyle="1" w:styleId="Heading2Char">
    <w:name w:val="Heading 2 Char"/>
    <w:basedOn w:val="DefaultParagraphFont"/>
    <w:link w:val="Heading2"/>
    <w:rsid w:val="00D952B0"/>
    <w:rPr>
      <w:rFonts w:ascii="Arial" w:hAnsi="Arial" w:cs="Arial"/>
      <w:b/>
      <w:iCs/>
      <w:kern w:val="32"/>
      <w:sz w:val="32"/>
      <w:szCs w:val="28"/>
      <w:lang w:val="en-US" w:eastAsia="en-US" w:bidi="ar-SA"/>
    </w:rPr>
  </w:style>
  <w:style w:type="character" w:customStyle="1" w:styleId="Heading3Char">
    <w:name w:val="Heading 3 Char"/>
    <w:basedOn w:val="DefaultParagraphFont"/>
    <w:link w:val="Heading3"/>
    <w:rsid w:val="00D952B0"/>
    <w:rPr>
      <w:rFonts w:ascii="Arial" w:hAnsi="Arial" w:cs="Arial"/>
      <w:b/>
      <w:bCs/>
      <w:iCs/>
      <w:kern w:val="32"/>
      <w:sz w:val="28"/>
      <w:szCs w:val="26"/>
      <w:lang w:val="en-US" w:eastAsia="en-US" w:bidi="ar-SA"/>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uiPriority w:val="99"/>
    <w:semiHidden/>
    <w:rsid w:val="00F601FD"/>
    <w:rPr>
      <w:color w:val="606420"/>
      <w:u w:val="single"/>
    </w:rPr>
  </w:style>
  <w:style w:type="paragraph" w:styleId="Header">
    <w:name w:val="header"/>
    <w:aliases w:val="Header style"/>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b/>
      <w:bCs/>
      <w:sz w:val="36"/>
      <w:szCs w:val="32"/>
    </w:rPr>
  </w:style>
  <w:style w:type="character" w:customStyle="1" w:styleId="TitleChar">
    <w:name w:val="Title Char"/>
    <w:link w:val="Title"/>
    <w:rsid w:val="00411C6F"/>
    <w:rPr>
      <w:rFonts w:ascii="Arial" w:hAnsi="Arial"/>
      <w:b/>
      <w:bCs/>
      <w:sz w:val="36"/>
      <w:szCs w:val="32"/>
      <w:lang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0">
    <w:name w:val="Table Tex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17"/>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spacing w:before="60" w:after="60"/>
    </w:pPr>
    <w:rPr>
      <w:sz w:val="22"/>
    </w:rPr>
  </w:style>
  <w:style w:type="paragraph" w:customStyle="1" w:styleId="BodyTextNumbered1">
    <w:name w:val="Body Text Numbered 1"/>
    <w:rsid w:val="00D713C8"/>
    <w:pPr>
      <w:numPr>
        <w:numId w:val="13"/>
      </w:numPr>
    </w:pPr>
    <w:rPr>
      <w:sz w:val="22"/>
    </w:rPr>
  </w:style>
  <w:style w:type="paragraph" w:customStyle="1" w:styleId="BodyTextNumbered2">
    <w:name w:val="Body Text Numbered 2"/>
    <w:rsid w:val="00D713C8"/>
    <w:pPr>
      <w:numPr>
        <w:numId w:val="1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15"/>
      </w:numPr>
      <w:tabs>
        <w:tab w:val="clear" w:pos="1080"/>
        <w:tab w:val="num" w:pos="720"/>
      </w:tabs>
      <w:ind w:left="720"/>
    </w:pPr>
    <w:rPr>
      <w:sz w:val="22"/>
    </w:rPr>
  </w:style>
  <w:style w:type="paragraph" w:customStyle="1" w:styleId="BodyTextLettered2">
    <w:name w:val="Body Text Lettered 2"/>
    <w:rsid w:val="00D713C8"/>
    <w:pPr>
      <w:numPr>
        <w:numId w:val="16"/>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1F2E54"/>
    <w:pPr>
      <w:keepLines/>
      <w:autoSpaceDE w:val="0"/>
      <w:autoSpaceDN w:val="0"/>
      <w:adjustRightInd w:val="0"/>
      <w:spacing w:before="60" w:line="240" w:lineRule="atLeast"/>
    </w:pPr>
    <w:rPr>
      <w:i/>
      <w:iCs/>
      <w:color w:val="0000FF"/>
      <w:szCs w:val="20"/>
    </w:rPr>
  </w:style>
  <w:style w:type="paragraph" w:styleId="BodyText">
    <w:name w:val="Body Text"/>
    <w:basedOn w:val="Normal"/>
    <w:rsid w:val="001F2E54"/>
    <w:pPr>
      <w:tabs>
        <w:tab w:val="left" w:pos="1134"/>
      </w:tabs>
      <w:spacing w:before="120" w:after="120"/>
    </w:pPr>
    <w:rPr>
      <w:rFonts w:eastAsia="MS Mincho"/>
      <w:szCs w:val="22"/>
      <w:lang w:eastAsia="en-GB"/>
    </w:rPr>
  </w:style>
  <w:style w:type="character" w:customStyle="1" w:styleId="InstructionalText1Char">
    <w:name w:val="Instructional Text 1 Char"/>
    <w:basedOn w:val="DefaultParagraphFont"/>
    <w:link w:val="InstructionalText1"/>
    <w:rsid w:val="001F2E54"/>
    <w:rPr>
      <w:rFonts w:eastAsia="MS Mincho"/>
      <w:i/>
      <w:iCs/>
      <w:color w:val="0000FF"/>
      <w:sz w:val="22"/>
      <w:lang w:val="en-US" w:eastAsia="en-GB" w:bidi="ar-SA"/>
    </w:rPr>
  </w:style>
  <w:style w:type="paragraph" w:customStyle="1" w:styleId="InstructionalNote">
    <w:name w:val="Instructional Note"/>
    <w:basedOn w:val="Normal"/>
    <w:rsid w:val="000F3438"/>
    <w:pPr>
      <w:numPr>
        <w:numId w:val="1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20"/>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2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basedOn w:val="DefaultParagraphFont"/>
    <w:link w:val="BodyBullet2"/>
    <w:rsid w:val="005D18C5"/>
    <w:rPr>
      <w:iCs/>
      <w:sz w:val="22"/>
      <w:szCs w:val="22"/>
      <w:lang w:val="en-US" w:eastAsia="en-US" w:bidi="ar-SA"/>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22"/>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basedOn w:val="DefaultParagraphFont"/>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basedOn w:val="DefaultParagraphFont"/>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24"/>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next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25"/>
      </w:numPr>
      <w:tabs>
        <w:tab w:val="clear" w:pos="900"/>
        <w:tab w:val="left" w:pos="720"/>
      </w:tabs>
      <w:spacing w:before="240"/>
    </w:pPr>
  </w:style>
  <w:style w:type="character" w:customStyle="1" w:styleId="BodyItalic">
    <w:name w:val="Body Italic"/>
    <w:basedOn w:val="DefaultParagraphFont"/>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D952B0"/>
    <w:pPr>
      <w:spacing w:before="60" w:after="60" w:line="300" w:lineRule="auto"/>
    </w:pPr>
    <w:rPr>
      <w:rFonts w:ascii="Helvetica" w:eastAsia="MS Mincho" w:hAnsi="Helvetica"/>
      <w:lang w:val="en-GB" w:eastAsia="en-GB"/>
    </w:rPr>
  </w:style>
  <w:style w:type="paragraph" w:customStyle="1" w:styleId="BlankHeader">
    <w:name w:val="Blank Header"/>
    <w:semiHidden/>
    <w:rsid w:val="00D952B0"/>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D952B0"/>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D952B0"/>
    <w:pPr>
      <w:spacing w:before="60" w:after="60" w:line="300" w:lineRule="auto"/>
      <w:ind w:left="567" w:right="1134"/>
    </w:pPr>
    <w:rPr>
      <w:rFonts w:ascii="Arial" w:eastAsia="MS Mincho" w:hAnsi="Arial"/>
      <w:sz w:val="16"/>
      <w:lang w:eastAsia="en-GB"/>
    </w:rPr>
  </w:style>
  <w:style w:type="paragraph" w:customStyle="1" w:styleId="BulletedList">
    <w:name w:val="Bulleted List"/>
    <w:rsid w:val="00D952B0"/>
    <w:pPr>
      <w:numPr>
        <w:numId w:val="1"/>
      </w:numPr>
      <w:spacing w:before="60" w:after="60" w:line="300" w:lineRule="auto"/>
    </w:pPr>
    <w:rPr>
      <w:rFonts w:ascii="Helvetica" w:eastAsia="MS Mincho" w:hAnsi="Helvetica"/>
      <w:lang w:val="en-GB" w:eastAsia="en-GB"/>
    </w:rPr>
  </w:style>
  <w:style w:type="paragraph" w:customStyle="1" w:styleId="Code">
    <w:name w:val="Code"/>
    <w:basedOn w:val="Normal"/>
    <w:rsid w:val="00D952B0"/>
    <w:pPr>
      <w:numPr>
        <w:numId w:val="26"/>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customStyle="1" w:styleId="DocumentSubtitle">
    <w:name w:val="Document Subtitle"/>
    <w:rsid w:val="00D952B0"/>
    <w:pPr>
      <w:spacing w:before="120" w:after="120"/>
      <w:jc w:val="right"/>
    </w:pPr>
    <w:rPr>
      <w:rFonts w:ascii="Helvetica" w:eastAsia="MS Mincho" w:hAnsi="Helvetica"/>
      <w:b/>
      <w:color w:val="282282"/>
      <w:sz w:val="36"/>
      <w:szCs w:val="24"/>
      <w:lang w:eastAsia="en-GB"/>
    </w:rPr>
  </w:style>
  <w:style w:type="paragraph" w:customStyle="1" w:styleId="DocumentTitle">
    <w:name w:val="Document Title"/>
    <w:next w:val="Normal"/>
    <w:rsid w:val="00D952B0"/>
    <w:pPr>
      <w:spacing w:before="600" w:line="216" w:lineRule="auto"/>
      <w:jc w:val="right"/>
    </w:pPr>
    <w:rPr>
      <w:rFonts w:ascii="Helvetica" w:eastAsia="MS Mincho" w:hAnsi="Helvetica"/>
      <w:b/>
      <w:color w:val="AD052E"/>
      <w:spacing w:val="-20"/>
      <w:kern w:val="48"/>
      <w:sz w:val="96"/>
      <w:szCs w:val="48"/>
      <w:lang w:eastAsia="en-GB"/>
    </w:rPr>
  </w:style>
  <w:style w:type="character" w:customStyle="1" w:styleId="NoteChar">
    <w:name w:val="Note Char"/>
    <w:basedOn w:val="DefaultParagraphFont"/>
    <w:link w:val="Note"/>
    <w:rsid w:val="00703E85"/>
    <w:rPr>
      <w:rFonts w:ascii="Arial" w:eastAsia="MS Mincho" w:hAnsi="Arial"/>
      <w:lang w:val="en-US" w:eastAsia="en-GB" w:bidi="ar-SA"/>
    </w:rPr>
  </w:style>
  <w:style w:type="paragraph" w:customStyle="1" w:styleId="Note">
    <w:name w:val="Note"/>
    <w:basedOn w:val="Normal"/>
    <w:next w:val="BodyText"/>
    <w:link w:val="NoteChar"/>
    <w:rsid w:val="00703E85"/>
    <w:pPr>
      <w:numPr>
        <w:numId w:val="39"/>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paragraph" w:styleId="FootnoteText">
    <w:name w:val="footnote text"/>
    <w:basedOn w:val="Normal"/>
    <w:semiHidden/>
    <w:rsid w:val="00D952B0"/>
    <w:pPr>
      <w:spacing w:before="120" w:after="120"/>
      <w:ind w:left="113" w:hanging="113"/>
      <w:jc w:val="both"/>
    </w:pPr>
    <w:rPr>
      <w:rFonts w:ascii="Arial" w:hAnsi="Arial"/>
      <w:sz w:val="16"/>
      <w:szCs w:val="20"/>
    </w:rPr>
  </w:style>
  <w:style w:type="paragraph" w:customStyle="1" w:styleId="FPProductLogo">
    <w:name w:val="FP Product Logo"/>
    <w:semiHidden/>
    <w:rsid w:val="00D952B0"/>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D952B0"/>
    <w:pPr>
      <w:jc w:val="right"/>
    </w:pPr>
    <w:rPr>
      <w:rFonts w:ascii="Helvetica" w:eastAsia="MS Mincho" w:hAnsi="Helvetica"/>
      <w:sz w:val="24"/>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ascii="Arial" w:eastAsia="MS Mincho" w:hAnsi="Arial"/>
      <w:sz w:val="20"/>
      <w:szCs w:val="20"/>
      <w:lang w:eastAsia="en-GB"/>
    </w:rPr>
  </w:style>
  <w:style w:type="character" w:customStyle="1" w:styleId="Italic">
    <w:name w:val="Italic"/>
    <w:rsid w:val="00D952B0"/>
    <w:rPr>
      <w:i/>
    </w:rPr>
  </w:style>
  <w:style w:type="paragraph" w:customStyle="1" w:styleId="NumberedList">
    <w:name w:val="Numbered List"/>
    <w:rsid w:val="00D952B0"/>
    <w:pPr>
      <w:tabs>
        <w:tab w:val="left" w:pos="1134"/>
      </w:tabs>
      <w:spacing w:before="120" w:after="120" w:line="300" w:lineRule="auto"/>
      <w:ind w:left="1134" w:hanging="567"/>
    </w:pPr>
    <w:rPr>
      <w:rFonts w:ascii="Helvetica" w:eastAsia="MS Mincho" w:hAnsi="Helvetica"/>
      <w:lang w:eastAsia="en-GB"/>
    </w:rPr>
  </w:style>
  <w:style w:type="paragraph" w:customStyle="1" w:styleId="Appendix">
    <w:name w:val="Appendix"/>
    <w:next w:val="Normal"/>
    <w:semiHidden/>
    <w:rsid w:val="00D952B0"/>
    <w:pPr>
      <w:keepNext/>
      <w:pageBreakBefore/>
      <w:numPr>
        <w:numId w:val="2"/>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D952B0"/>
    <w:pPr>
      <w:numPr>
        <w:numId w:val="27"/>
      </w:numPr>
      <w:tabs>
        <w:tab w:val="clear" w:pos="432"/>
      </w:tabs>
      <w:spacing w:before="40" w:after="40"/>
      <w:ind w:left="0" w:firstLine="0"/>
    </w:pPr>
    <w:rPr>
      <w:rFonts w:ascii="Arial" w:hAnsi="Arial"/>
      <w:sz w:val="18"/>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customStyle="1" w:styleId="Comments">
    <w:name w:val="Comments"/>
    <w:rsid w:val="00D952B0"/>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olor w:val="282282"/>
      <w:lang w:eastAsia="en-GB"/>
    </w:rPr>
  </w:style>
  <w:style w:type="character" w:customStyle="1" w:styleId="Style18ptCustomColor">
    <w:name w:val="Style 18 pt Custom Color"/>
    <w:basedOn w:val="DefaultParagraphFont"/>
    <w:rsid w:val="00D952B0"/>
    <w:rPr>
      <w:color w:val="282282"/>
      <w:sz w:val="36"/>
      <w:lang w:val="en-US"/>
    </w:rPr>
  </w:style>
  <w:style w:type="paragraph" w:customStyle="1" w:styleId="DocumentVersion">
    <w:name w:val="Document Version"/>
    <w:basedOn w:val="VersionNumber"/>
    <w:semiHidden/>
    <w:rsid w:val="00D952B0"/>
    <w:rPr>
      <w:color w:val="AD052E"/>
      <w:szCs w:val="20"/>
      <w:lang w:val="en-US"/>
    </w:rPr>
  </w:style>
  <w:style w:type="paragraph" w:customStyle="1" w:styleId="ReviewGate">
    <w:name w:val="Review Gate"/>
    <w:rsid w:val="00D952B0"/>
    <w:pPr>
      <w:tabs>
        <w:tab w:val="right" w:pos="5580"/>
      </w:tabs>
      <w:adjustRightInd w:val="0"/>
      <w:spacing w:before="100" w:beforeAutospacing="1" w:after="240"/>
      <w:jc w:val="center"/>
    </w:pPr>
    <w:rPr>
      <w:rFonts w:ascii="Helvetica" w:eastAsia="MS Mincho" w:hAnsi="Helvetica" w:cs="Arial"/>
      <w:b/>
      <w:bCs/>
      <w:color w:val="98968A"/>
      <w:kern w:val="32"/>
      <w:sz w:val="56"/>
      <w:szCs w:val="44"/>
      <w:lang w:eastAsia="en-GB"/>
    </w:rPr>
  </w:style>
  <w:style w:type="paragraph" w:customStyle="1" w:styleId="BalloonText1">
    <w:name w:val="Balloon Text1"/>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HTMLPreformatted">
    <w:name w:val="HTML Preformatted"/>
    <w:basedOn w:val="Normal"/>
    <w:rsid w:val="00D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basedOn w:val="DefaultParagraphFont"/>
    <w:rsid w:val="00D952B0"/>
    <w:rPr>
      <w:rFonts w:ascii="Arial Unicode MS" w:eastAsia="Courier New" w:hAnsi="Arial Unicode MS" w:cs="Courier New"/>
      <w:sz w:val="20"/>
      <w:szCs w:val="20"/>
    </w:rPr>
  </w:style>
  <w:style w:type="paragraph" w:styleId="BalloonText">
    <w:name w:val="Balloon Text"/>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TableofFigures">
    <w:name w:val="table of figures"/>
    <w:basedOn w:val="Normal"/>
    <w:next w:val="Normal"/>
    <w:semiHidden/>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CommentText">
    <w:name w:val="annotation text"/>
    <w:basedOn w:val="Normal"/>
    <w:semiHidden/>
    <w:rsid w:val="00D952B0"/>
    <w:pPr>
      <w:tabs>
        <w:tab w:val="left" w:pos="1134"/>
      </w:tabs>
      <w:spacing w:before="120" w:after="120" w:line="300" w:lineRule="auto"/>
    </w:pPr>
    <w:rPr>
      <w:rFonts w:ascii="Arial" w:eastAsia="MS Mincho" w:hAnsi="Arial"/>
      <w:sz w:val="20"/>
      <w:szCs w:val="20"/>
      <w:lang w:eastAsia="en-GB"/>
    </w:rPr>
  </w:style>
  <w:style w:type="paragraph" w:styleId="CommentSubject">
    <w:name w:val="annotation subject"/>
    <w:basedOn w:val="CommentText"/>
    <w:next w:val="CommentText"/>
    <w:semiHidden/>
    <w:rsid w:val="00D952B0"/>
    <w:rPr>
      <w:b/>
      <w:bCs/>
    </w:rPr>
  </w:style>
  <w:style w:type="character" w:customStyle="1" w:styleId="HTMLCode1">
    <w:name w:val="HTML Code1"/>
    <w:basedOn w:val="DefaultParagraphFont"/>
    <w:rsid w:val="00D952B0"/>
    <w:rPr>
      <w:rFonts w:ascii="Courier New" w:eastAsia="MS Mincho" w:hAnsi="Courier New" w:cs="Courier New"/>
      <w:color w:val="333333"/>
      <w:sz w:val="18"/>
      <w:szCs w:val="18"/>
    </w:rPr>
  </w:style>
  <w:style w:type="paragraph" w:styleId="TOC5">
    <w:name w:val="toc 5"/>
    <w:basedOn w:val="Normal"/>
    <w:next w:val="Normal"/>
    <w:autoRedefine/>
    <w:semiHidden/>
    <w:rsid w:val="00D952B0"/>
    <w:pPr>
      <w:spacing w:line="300" w:lineRule="auto"/>
      <w:ind w:left="800"/>
    </w:pPr>
    <w:rPr>
      <w:rFonts w:eastAsia="MS Mincho"/>
      <w:sz w:val="18"/>
      <w:szCs w:val="18"/>
      <w:lang w:eastAsia="en-GB"/>
    </w:rPr>
  </w:style>
  <w:style w:type="paragraph" w:styleId="TOC6">
    <w:name w:val="toc 6"/>
    <w:basedOn w:val="Normal"/>
    <w:next w:val="Normal"/>
    <w:autoRedefine/>
    <w:semiHidden/>
    <w:rsid w:val="00D952B0"/>
    <w:pPr>
      <w:spacing w:line="300" w:lineRule="auto"/>
      <w:ind w:left="1000"/>
    </w:pPr>
    <w:rPr>
      <w:rFonts w:eastAsia="MS Mincho"/>
      <w:sz w:val="18"/>
      <w:szCs w:val="18"/>
      <w:lang w:eastAsia="en-GB"/>
    </w:rPr>
  </w:style>
  <w:style w:type="paragraph" w:styleId="TOC7">
    <w:name w:val="toc 7"/>
    <w:basedOn w:val="Normal"/>
    <w:next w:val="Normal"/>
    <w:autoRedefine/>
    <w:semiHidden/>
    <w:rsid w:val="00D952B0"/>
    <w:pPr>
      <w:spacing w:line="300" w:lineRule="auto"/>
      <w:ind w:left="1200"/>
    </w:pPr>
    <w:rPr>
      <w:rFonts w:eastAsia="MS Mincho"/>
      <w:sz w:val="18"/>
      <w:szCs w:val="18"/>
      <w:lang w:eastAsia="en-GB"/>
    </w:rPr>
  </w:style>
  <w:style w:type="paragraph" w:styleId="TOC8">
    <w:name w:val="toc 8"/>
    <w:basedOn w:val="Normal"/>
    <w:next w:val="Normal"/>
    <w:autoRedefine/>
    <w:semiHidden/>
    <w:rsid w:val="00D952B0"/>
    <w:pPr>
      <w:spacing w:line="300" w:lineRule="auto"/>
      <w:ind w:left="1400"/>
    </w:pPr>
    <w:rPr>
      <w:rFonts w:eastAsia="MS Mincho"/>
      <w:sz w:val="18"/>
      <w:szCs w:val="18"/>
      <w:lang w:eastAsia="en-GB"/>
    </w:rPr>
  </w:style>
  <w:style w:type="paragraph" w:styleId="TOC9">
    <w:name w:val="toc 9"/>
    <w:basedOn w:val="Normal"/>
    <w:next w:val="Normal"/>
    <w:autoRedefine/>
    <w:semiHidden/>
    <w:rsid w:val="00D952B0"/>
    <w:pPr>
      <w:spacing w:line="300" w:lineRule="auto"/>
      <w:ind w:left="1600"/>
    </w:pPr>
    <w:rPr>
      <w:rFonts w:eastAsia="MS Mincho"/>
      <w:sz w:val="18"/>
      <w:szCs w:val="18"/>
      <w:lang w:eastAsia="en-GB"/>
    </w:rPr>
  </w:style>
  <w:style w:type="paragraph" w:customStyle="1" w:styleId="Question">
    <w:name w:val="Question"/>
    <w:basedOn w:val="Normal"/>
    <w:next w:val="Normal"/>
    <w:rsid w:val="00D952B0"/>
    <w:pPr>
      <w:numPr>
        <w:numId w:val="3"/>
      </w:numPr>
      <w:pBdr>
        <w:top w:val="single" w:sz="4" w:space="1" w:color="auto"/>
        <w:bottom w:val="single" w:sz="4" w:space="1" w:color="auto"/>
      </w:pBdr>
      <w:tabs>
        <w:tab w:val="left" w:pos="1134"/>
      </w:tabs>
      <w:spacing w:before="120" w:after="240" w:line="300" w:lineRule="auto"/>
    </w:pPr>
    <w:rPr>
      <w:rFonts w:ascii="Arial" w:eastAsia="MS Mincho" w:hAnsi="Arial"/>
      <w:i/>
      <w:color w:val="FF6600"/>
      <w:sz w:val="18"/>
      <w:szCs w:val="18"/>
      <w:lang w:eastAsia="en-GB"/>
    </w:rPr>
  </w:style>
  <w:style w:type="paragraph" w:customStyle="1" w:styleId="HeadingB">
    <w:name w:val="Heading B"/>
    <w:basedOn w:val="Heading2"/>
    <w:rsid w:val="00D952B0"/>
    <w:pPr>
      <w:keepNext/>
      <w:pBdr>
        <w:top w:val="single" w:sz="6" w:space="1" w:color="auto"/>
      </w:pBdr>
      <w:tabs>
        <w:tab w:val="clear" w:pos="522"/>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D952B0"/>
    <w:pPr>
      <w:suppressAutoHyphens/>
      <w:spacing w:before="60" w:after="60"/>
    </w:pPr>
    <w:rPr>
      <w:rFonts w:ascii="Arial" w:hAnsi="Arial"/>
      <w:sz w:val="20"/>
      <w:szCs w:val="20"/>
    </w:rPr>
  </w:style>
  <w:style w:type="paragraph" w:customStyle="1" w:styleId="StyleHeadingALeft0Hanging045">
    <w:name w:val="Style Heading A + Left:  0&quot; Hanging:  0.45&quot;"/>
    <w:basedOn w:val="Normal"/>
    <w:next w:val="BodyText"/>
    <w:rsid w:val="00D952B0"/>
    <w:pPr>
      <w:keepNext/>
      <w:keepLines/>
      <w:pageBreakBefore/>
      <w:pBdr>
        <w:top w:val="single" w:sz="18" w:space="1" w:color="auto"/>
      </w:pBdr>
      <w:tabs>
        <w:tab w:val="num" w:pos="504"/>
      </w:tabs>
      <w:overflowPunct w:val="0"/>
      <w:autoSpaceDE w:val="0"/>
      <w:autoSpaceDN w:val="0"/>
      <w:adjustRightInd w:val="0"/>
      <w:spacing w:before="142" w:after="113"/>
      <w:ind w:left="652" w:hanging="652"/>
      <w:textAlignment w:val="baseline"/>
    </w:pPr>
    <w:rPr>
      <w:rFonts w:ascii="Arial" w:hAnsi="Arial"/>
      <w:b/>
      <w:bCs/>
      <w:color w:val="808080"/>
      <w:kern w:val="28"/>
      <w:sz w:val="44"/>
      <w:szCs w:val="20"/>
    </w:rPr>
  </w:style>
  <w:style w:type="paragraph" w:customStyle="1" w:styleId="StyleHeadingBFirstline0">
    <w:name w:val="Style Heading B + First line:  0&quot;"/>
    <w:basedOn w:val="HeadingB"/>
    <w:rsid w:val="00D952B0"/>
    <w:pPr>
      <w:spacing w:before="480" w:after="120"/>
      <w:ind w:left="0" w:firstLine="0"/>
    </w:pPr>
    <w:rPr>
      <w:bCs/>
    </w:rPr>
  </w:style>
  <w:style w:type="paragraph" w:customStyle="1" w:styleId="Instructions">
    <w:name w:val="Instructions"/>
    <w:link w:val="InstructionsChar"/>
    <w:rsid w:val="00D952B0"/>
    <w:pPr>
      <w:spacing w:before="120" w:after="120"/>
      <w:ind w:left="288"/>
    </w:pPr>
    <w:rPr>
      <w:rFonts w:ascii="Arial" w:eastAsia="MS Mincho" w:hAnsi="Arial"/>
      <w:i/>
      <w:color w:val="333399"/>
      <w:lang w:eastAsia="en-GB"/>
    </w:rPr>
  </w:style>
  <w:style w:type="character" w:customStyle="1" w:styleId="InstructionsChar">
    <w:name w:val="Instructions Char"/>
    <w:basedOn w:val="DefaultParagraphFont"/>
    <w:link w:val="Instructions"/>
    <w:rsid w:val="00D952B0"/>
    <w:rPr>
      <w:rFonts w:ascii="Arial" w:eastAsia="MS Mincho" w:hAnsi="Arial"/>
      <w:i/>
      <w:color w:val="333399"/>
      <w:lang w:val="en-US" w:eastAsia="en-GB" w:bidi="ar-SA"/>
    </w:rPr>
  </w:style>
  <w:style w:type="character" w:styleId="Strong">
    <w:name w:val="Strong"/>
    <w:basedOn w:val="DefaultParagraphFont"/>
    <w:qFormat/>
    <w:rsid w:val="00D952B0"/>
    <w:rPr>
      <w:b/>
      <w:bCs/>
    </w:rPr>
  </w:style>
  <w:style w:type="paragraph" w:customStyle="1" w:styleId="QAQuestion">
    <w:name w:val="QA Question"/>
    <w:basedOn w:val="Normal"/>
    <w:rsid w:val="00D952B0"/>
    <w:pPr>
      <w:keepLines/>
      <w:tabs>
        <w:tab w:val="left" w:pos="2304"/>
      </w:tabs>
      <w:suppressAutoHyphens/>
      <w:spacing w:before="60" w:after="120" w:line="260" w:lineRule="exact"/>
      <w:ind w:left="2736" w:hanging="432"/>
    </w:pPr>
    <w:rPr>
      <w:rFonts w:ascii="Arial" w:hAnsi="Arial"/>
      <w:sz w:val="21"/>
      <w:szCs w:val="20"/>
    </w:rPr>
  </w:style>
  <w:style w:type="paragraph" w:customStyle="1" w:styleId="List2cont">
    <w:name w:val="List2 (cont)"/>
    <w:rsid w:val="00D952B0"/>
    <w:pPr>
      <w:spacing w:before="60" w:after="60" w:line="240" w:lineRule="atLeast"/>
      <w:ind w:left="864"/>
    </w:pPr>
    <w:rPr>
      <w:noProof/>
      <w:kern w:val="22"/>
      <w:sz w:val="22"/>
    </w:rPr>
  </w:style>
  <w:style w:type="paragraph" w:customStyle="1" w:styleId="Quotationparagraph">
    <w:name w:val="Quotation paragraph"/>
    <w:next w:val="Normal"/>
    <w:rsid w:val="00D952B0"/>
    <w:pPr>
      <w:spacing w:before="60" w:after="240" w:line="300" w:lineRule="atLeast"/>
      <w:ind w:left="547" w:right="547"/>
    </w:pPr>
    <w:rPr>
      <w:i/>
      <w:noProof/>
      <w:kern w:val="22"/>
      <w:sz w:val="22"/>
    </w:rPr>
  </w:style>
  <w:style w:type="paragraph" w:customStyle="1" w:styleId="Indexletter">
    <w:name w:val="Index letter"/>
    <w:next w:val="Index1"/>
    <w:rsid w:val="00D952B0"/>
    <w:pPr>
      <w:spacing w:before="240"/>
    </w:pPr>
    <w:rPr>
      <w:rFonts w:ascii="Arial" w:hAnsi="Arial"/>
      <w:b/>
      <w:noProof/>
      <w:kern w:val="22"/>
      <w:sz w:val="22"/>
    </w:rPr>
  </w:style>
  <w:style w:type="paragraph" w:customStyle="1" w:styleId="Textnumsontitlepage">
    <w:name w:val="Text&amp;nums on title page"/>
    <w:rsid w:val="00D952B0"/>
    <w:pPr>
      <w:spacing w:line="240" w:lineRule="atLeast"/>
    </w:pPr>
    <w:rPr>
      <w:rFonts w:ascii="Arial" w:hAnsi="Arial"/>
      <w:caps/>
      <w:kern w:val="20"/>
    </w:rPr>
  </w:style>
  <w:style w:type="paragraph" w:customStyle="1" w:styleId="Textnumsoncover">
    <w:name w:val="Text&amp;nums on cover"/>
    <w:rsid w:val="00D952B0"/>
    <w:pPr>
      <w:spacing w:line="240" w:lineRule="atLeast"/>
      <w:ind w:right="72"/>
      <w:jc w:val="right"/>
    </w:pPr>
    <w:rPr>
      <w:rFonts w:ascii="Arial" w:hAnsi="Arial"/>
      <w:caps/>
      <w:noProof/>
      <w:kern w:val="20"/>
    </w:rPr>
  </w:style>
  <w:style w:type="paragraph" w:customStyle="1" w:styleId="ProgramName">
    <w:name w:val="Program Name"/>
    <w:rsid w:val="00D952B0"/>
    <w:pPr>
      <w:spacing w:line="240" w:lineRule="atLeast"/>
    </w:pPr>
    <w:rPr>
      <w:rFonts w:ascii="Arial" w:hAnsi="Arial"/>
      <w:b/>
      <w:noProof/>
      <w:kern w:val="20"/>
    </w:rPr>
  </w:style>
  <w:style w:type="paragraph" w:customStyle="1" w:styleId="Logo">
    <w:name w:val="Logo"/>
    <w:next w:val="Normal"/>
    <w:rsid w:val="00D952B0"/>
    <w:pPr>
      <w:spacing w:line="240" w:lineRule="atLeast"/>
      <w:ind w:left="-113"/>
    </w:pPr>
    <w:rPr>
      <w:kern w:val="20"/>
    </w:rPr>
  </w:style>
  <w:style w:type="paragraph" w:customStyle="1" w:styleId="Figure">
    <w:name w:val="Figure"/>
    <w:next w:val="Caption"/>
    <w:rsid w:val="00D952B0"/>
    <w:pPr>
      <w:keepNext/>
      <w:spacing w:before="500" w:line="260" w:lineRule="atLeast"/>
    </w:pPr>
    <w:rPr>
      <w:rFonts w:ascii="Arial" w:hAnsi="Arial"/>
      <w:noProof/>
      <w:kern w:val="22"/>
      <w:sz w:val="22"/>
    </w:rPr>
  </w:style>
  <w:style w:type="paragraph" w:customStyle="1" w:styleId="Numberlist1">
    <w:name w:val="Number list1"/>
    <w:rsid w:val="00D952B0"/>
    <w:pPr>
      <w:tabs>
        <w:tab w:val="left" w:pos="432"/>
      </w:tabs>
      <w:spacing w:after="120" w:line="240" w:lineRule="atLeast"/>
      <w:ind w:left="432" w:hanging="432"/>
    </w:pPr>
    <w:rPr>
      <w:noProof/>
      <w:kern w:val="22"/>
      <w:sz w:val="22"/>
    </w:rPr>
  </w:style>
  <w:style w:type="paragraph" w:customStyle="1" w:styleId="Referenceitem">
    <w:name w:val="Reference item"/>
    <w:rsid w:val="00D952B0"/>
    <w:pPr>
      <w:spacing w:before="100"/>
    </w:pPr>
    <w:rPr>
      <w:rFonts w:ascii="Arial" w:hAnsi="Arial"/>
      <w:b/>
      <w:noProof/>
      <w:kern w:val="20"/>
      <w:sz w:val="22"/>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customStyle="1" w:styleId="List1cont">
    <w:name w:val="List1 (cont)"/>
    <w:rsid w:val="00D952B0"/>
    <w:pPr>
      <w:spacing w:before="60" w:after="60" w:line="240" w:lineRule="atLeast"/>
      <w:ind w:left="864"/>
    </w:pPr>
    <w:rPr>
      <w:noProof/>
      <w:kern w:val="20"/>
      <w:sz w:val="22"/>
    </w:rPr>
  </w:style>
  <w:style w:type="paragraph" w:customStyle="1" w:styleId="Numberlist2">
    <w:name w:val="Number list2"/>
    <w:rsid w:val="00D952B0"/>
    <w:pPr>
      <w:tabs>
        <w:tab w:val="left" w:pos="432"/>
      </w:tabs>
      <w:spacing w:before="60" w:after="60"/>
      <w:ind w:left="864" w:hanging="432"/>
    </w:pPr>
    <w:rPr>
      <w:noProof/>
      <w:kern w:val="22"/>
      <w:sz w:val="22"/>
    </w:rPr>
  </w:style>
  <w:style w:type="paragraph" w:customStyle="1" w:styleId="tabletext1">
    <w:name w:val="table.text"/>
    <w:basedOn w:val="Normal"/>
    <w:rsid w:val="00D952B0"/>
    <w:pPr>
      <w:suppressAutoHyphens/>
      <w:spacing w:before="40" w:after="40"/>
    </w:pPr>
    <w:rPr>
      <w:rFonts w:ascii="Arial" w:hAnsi="Arial"/>
      <w:b/>
      <w:kern w:val="32"/>
      <w:sz w:val="18"/>
      <w:szCs w:val="20"/>
    </w:rPr>
  </w:style>
  <w:style w:type="paragraph" w:customStyle="1" w:styleId="H-pa-name">
    <w:name w:val="H-pa-name"/>
    <w:basedOn w:val="H-purpose"/>
    <w:rsid w:val="00D952B0"/>
    <w:pPr>
      <w:pageBreakBefore/>
      <w:spacing w:after="160"/>
    </w:pPr>
    <w:rPr>
      <w:caps/>
    </w:rPr>
  </w:style>
  <w:style w:type="paragraph" w:customStyle="1" w:styleId="H-purpose">
    <w:name w:val="H-purpose"/>
    <w:next w:val="Normal"/>
    <w:rsid w:val="00D952B0"/>
    <w:pPr>
      <w:keepNext/>
      <w:pBdr>
        <w:bottom w:val="single" w:sz="4" w:space="1" w:color="auto"/>
      </w:pBdr>
      <w:suppressAutoHyphens/>
      <w:spacing w:before="504" w:after="180" w:line="260" w:lineRule="exact"/>
    </w:pPr>
    <w:rPr>
      <w:rFonts w:ascii="Arial Black" w:hAnsi="Arial Black"/>
    </w:rPr>
  </w:style>
  <w:style w:type="paragraph" w:styleId="ListBullet5">
    <w:name w:val="List Bullet 5"/>
    <w:basedOn w:val="Normal"/>
    <w:autoRedefine/>
    <w:rsid w:val="00D952B0"/>
    <w:pPr>
      <w:numPr>
        <w:numId w:val="4"/>
      </w:numPr>
      <w:suppressAutoHyphens/>
    </w:pPr>
    <w:rPr>
      <w:rFonts w:ascii="Arial" w:hAnsi="Arial"/>
      <w:b/>
      <w:kern w:val="32"/>
      <w:sz w:val="12"/>
      <w:szCs w:val="20"/>
    </w:rPr>
  </w:style>
  <w:style w:type="paragraph" w:styleId="ListNumber2">
    <w:name w:val="List Number 2"/>
    <w:basedOn w:val="Normal"/>
    <w:rsid w:val="00D952B0"/>
    <w:pPr>
      <w:numPr>
        <w:numId w:val="6"/>
      </w:numPr>
      <w:suppressAutoHyphens/>
    </w:pPr>
    <w:rPr>
      <w:rFonts w:ascii="Arial" w:hAnsi="Arial"/>
      <w:b/>
      <w:kern w:val="32"/>
      <w:sz w:val="12"/>
      <w:szCs w:val="20"/>
    </w:rPr>
  </w:style>
  <w:style w:type="paragraph" w:styleId="ListNumber4">
    <w:name w:val="List Number 4"/>
    <w:basedOn w:val="Normal"/>
    <w:rsid w:val="00D952B0"/>
    <w:pPr>
      <w:numPr>
        <w:numId w:val="5"/>
      </w:numPr>
      <w:suppressAutoHyphens/>
    </w:pPr>
    <w:rPr>
      <w:kern w:val="32"/>
      <w:szCs w:val="20"/>
    </w:rPr>
  </w:style>
  <w:style w:type="paragraph" w:customStyle="1" w:styleId="H-goals">
    <w:name w:val="H-goals"/>
    <w:basedOn w:val="Normal"/>
    <w:next w:val="Normal"/>
    <w:rsid w:val="00D952B0"/>
    <w:pPr>
      <w:keepNext/>
      <w:pBdr>
        <w:bottom w:val="single" w:sz="4" w:space="1" w:color="auto"/>
      </w:pBdr>
      <w:suppressAutoHyphens/>
      <w:spacing w:before="300" w:line="260" w:lineRule="exact"/>
      <w:ind w:left="2304" w:hanging="2304"/>
    </w:pPr>
    <w:rPr>
      <w:rFonts w:ascii="Arial Black" w:hAnsi="Arial Black"/>
      <w:sz w:val="20"/>
      <w:szCs w:val="20"/>
    </w:rPr>
  </w:style>
  <w:style w:type="paragraph" w:customStyle="1" w:styleId="H-subpractice">
    <w:name w:val="H-subpractice"/>
    <w:rsid w:val="00D952B0"/>
    <w:pPr>
      <w:keepNext/>
      <w:suppressAutoHyphens/>
      <w:spacing w:before="200"/>
      <w:ind w:left="2304"/>
    </w:pPr>
    <w:rPr>
      <w:rFonts w:ascii="Arial" w:hAnsi="Arial"/>
      <w:b/>
      <w:sz w:val="18"/>
    </w:rPr>
  </w:style>
  <w:style w:type="paragraph" w:customStyle="1" w:styleId="H-workproducts">
    <w:name w:val="H-workproducts"/>
    <w:basedOn w:val="H-subpractice"/>
    <w:rsid w:val="00D952B0"/>
  </w:style>
  <w:style w:type="paragraph" w:customStyle="1" w:styleId="H-notes">
    <w:name w:val="H-notes"/>
    <w:basedOn w:val="Normal"/>
    <w:next w:val="Normal"/>
    <w:rsid w:val="00D952B0"/>
    <w:pPr>
      <w:keepNext/>
      <w:pBdr>
        <w:bottom w:val="single" w:sz="4" w:space="1" w:color="auto"/>
      </w:pBdr>
      <w:suppressAutoHyphens/>
      <w:spacing w:before="300" w:after="180" w:line="260" w:lineRule="exact"/>
    </w:pPr>
    <w:rPr>
      <w:rFonts w:ascii="Arial Black" w:hAnsi="Arial Black"/>
      <w:sz w:val="20"/>
      <w:szCs w:val="20"/>
    </w:rPr>
  </w:style>
  <w:style w:type="paragraph" w:customStyle="1" w:styleId="H-related-process-areas">
    <w:name w:val="H-related-process-areas"/>
    <w:basedOn w:val="H-purpose"/>
    <w:next w:val="Normal"/>
    <w:rsid w:val="00D952B0"/>
    <w:pPr>
      <w:numPr>
        <w:numId w:val="10"/>
      </w:numPr>
      <w:spacing w:before="360"/>
    </w:pPr>
  </w:style>
  <w:style w:type="paragraph" w:customStyle="1" w:styleId="reference">
    <w:name w:val="reference"/>
    <w:basedOn w:val="Normal"/>
    <w:rsid w:val="00D952B0"/>
    <w:pPr>
      <w:keepLines/>
      <w:tabs>
        <w:tab w:val="left" w:pos="-3240"/>
      </w:tabs>
      <w:suppressAutoHyphens/>
      <w:spacing w:before="120" w:after="120" w:line="260" w:lineRule="exact"/>
      <w:ind w:left="1152"/>
    </w:pPr>
    <w:rPr>
      <w:rFonts w:ascii="Arial" w:hAnsi="Arial"/>
      <w:i/>
      <w:color w:val="000000"/>
      <w:kern w:val="22"/>
      <w:sz w:val="21"/>
      <w:szCs w:val="20"/>
    </w:rPr>
  </w:style>
  <w:style w:type="paragraph" w:customStyle="1" w:styleId="H-related-specific-practices">
    <w:name w:val="H-related-specific-practices"/>
    <w:basedOn w:val="H-related-process-areas"/>
    <w:rsid w:val="00D952B0"/>
    <w:pPr>
      <w:pBdr>
        <w:bottom w:val="none" w:sz="0" w:space="0" w:color="auto"/>
      </w:pBdr>
      <w:ind w:left="2304"/>
    </w:pPr>
    <w:rPr>
      <w:i/>
    </w:rPr>
  </w:style>
  <w:style w:type="paragraph" w:customStyle="1" w:styleId="H-related-subpractices">
    <w:name w:val="H-related-subpractices"/>
    <w:basedOn w:val="H-related-specific-practices"/>
    <w:rsid w:val="00D952B0"/>
  </w:style>
  <w:style w:type="paragraph" w:customStyle="1" w:styleId="H-commonfeature">
    <w:name w:val="H-common feature"/>
    <w:basedOn w:val="H-purpose"/>
    <w:rsid w:val="00D952B0"/>
  </w:style>
  <w:style w:type="paragraph" w:customStyle="1" w:styleId="Hyperlink1">
    <w:name w:val="Hyperlink1"/>
    <w:basedOn w:val="Normal"/>
    <w:rsid w:val="00D952B0"/>
    <w:pPr>
      <w:keepLines/>
      <w:tabs>
        <w:tab w:val="left" w:pos="-3240"/>
      </w:tabs>
      <w:suppressAutoHyphens/>
      <w:spacing w:before="120" w:after="120" w:line="260" w:lineRule="exact"/>
      <w:ind w:left="1152"/>
    </w:pPr>
    <w:rPr>
      <w:rFonts w:ascii="Arial Narrow" w:hAnsi="Arial Narrow"/>
      <w:color w:val="3366FF"/>
      <w:kern w:val="22"/>
      <w:sz w:val="20"/>
      <w:szCs w:val="20"/>
    </w:rPr>
  </w:style>
  <w:style w:type="paragraph" w:customStyle="1" w:styleId="t1-title-line1">
    <w:name w:val="t1-title-line1"/>
    <w:next w:val="t2-title-line2"/>
    <w:rsid w:val="00D952B0"/>
    <w:pPr>
      <w:spacing w:before="3100" w:after="216"/>
      <w:ind w:left="2304"/>
    </w:pPr>
    <w:rPr>
      <w:rFonts w:ascii="Arial Narrow" w:hAnsi="Arial Narrow"/>
      <w:b/>
      <w:noProof/>
      <w:sz w:val="36"/>
    </w:rPr>
  </w:style>
  <w:style w:type="paragraph" w:customStyle="1" w:styleId="t2-title-line2">
    <w:name w:val="t2-title-line2"/>
    <w:rsid w:val="00D952B0"/>
    <w:pPr>
      <w:ind w:left="2304"/>
    </w:pPr>
    <w:rPr>
      <w:rFonts w:ascii="Arial" w:hAnsi="Arial"/>
      <w:b/>
      <w:noProof/>
      <w:sz w:val="60"/>
    </w:rPr>
  </w:style>
  <w:style w:type="paragraph" w:customStyle="1" w:styleId="t3-title-line3">
    <w:name w:val="t3-title-line3"/>
    <w:rsid w:val="00D952B0"/>
    <w:pPr>
      <w:spacing w:before="800" w:line="240" w:lineRule="exact"/>
      <w:ind w:left="2304"/>
    </w:pPr>
    <w:rPr>
      <w:rFonts w:ascii="Arial Black" w:hAnsi="Arial Black"/>
      <w:noProof/>
    </w:rPr>
  </w:style>
  <w:style w:type="paragraph" w:customStyle="1" w:styleId="t4-title-line4">
    <w:name w:val="t4-title-line4"/>
    <w:rsid w:val="00D952B0"/>
    <w:pPr>
      <w:spacing w:before="280"/>
      <w:ind w:left="2304"/>
    </w:pPr>
    <w:rPr>
      <w:rFonts w:ascii="Arial" w:hAnsi="Arial"/>
      <w:noProof/>
    </w:rPr>
  </w:style>
  <w:style w:type="paragraph" w:customStyle="1" w:styleId="t5-title-line5">
    <w:name w:val="t5-title-line5"/>
    <w:rsid w:val="00D952B0"/>
    <w:pPr>
      <w:spacing w:before="6400"/>
      <w:ind w:left="2304"/>
    </w:pPr>
    <w:rPr>
      <w:rFonts w:ascii="Arial Black" w:hAnsi="Arial Black"/>
      <w:noProof/>
      <w:sz w:val="16"/>
    </w:rPr>
  </w:style>
  <w:style w:type="paragraph" w:customStyle="1" w:styleId="list-bullet">
    <w:name w:val="list-bullet"/>
    <w:rsid w:val="00D952B0"/>
    <w:pPr>
      <w:numPr>
        <w:numId w:val="8"/>
      </w:numPr>
      <w:suppressAutoHyphens/>
      <w:spacing w:before="60" w:after="60" w:line="260" w:lineRule="exact"/>
      <w:ind w:left="2160" w:hanging="432"/>
    </w:pPr>
    <w:rPr>
      <w:rFonts w:ascii="Arial" w:hAnsi="Arial"/>
      <w:sz w:val="21"/>
    </w:rPr>
  </w:style>
  <w:style w:type="paragraph" w:customStyle="1" w:styleId="list-bullet-level-2">
    <w:name w:val="list-bullet-level-2"/>
    <w:rsid w:val="00D952B0"/>
    <w:pPr>
      <w:numPr>
        <w:numId w:val="7"/>
      </w:numPr>
      <w:tabs>
        <w:tab w:val="left" w:pos="3024"/>
      </w:tabs>
      <w:suppressAutoHyphens/>
      <w:spacing w:before="60" w:after="60"/>
      <w:ind w:left="3024" w:hanging="288"/>
    </w:pPr>
    <w:rPr>
      <w:rFonts w:ascii="Arial Narrow" w:hAnsi="Arial Narrow"/>
    </w:rPr>
  </w:style>
  <w:style w:type="paragraph" w:customStyle="1" w:styleId="Footer-Left">
    <w:name w:val="Footer-Left"/>
    <w:basedOn w:val="Normal"/>
    <w:rsid w:val="00D952B0"/>
    <w:pPr>
      <w:tabs>
        <w:tab w:val="right" w:pos="13766"/>
      </w:tabs>
      <w:suppressAutoHyphens/>
      <w:jc w:val="right"/>
    </w:pPr>
    <w:rPr>
      <w:rFonts w:ascii="Arial" w:hAnsi="Arial"/>
      <w:b/>
      <w:color w:val="000000"/>
      <w:sz w:val="16"/>
      <w:szCs w:val="20"/>
    </w:rPr>
  </w:style>
  <w:style w:type="paragraph" w:customStyle="1" w:styleId="title-page-text">
    <w:name w:val="title-page-text"/>
    <w:next w:val="Normal"/>
    <w:rsid w:val="00D952B0"/>
    <w:pPr>
      <w:suppressAutoHyphens/>
      <w:spacing w:before="100" w:after="100"/>
    </w:pPr>
    <w:rPr>
      <w:kern w:val="20"/>
    </w:rPr>
  </w:style>
  <w:style w:type="paragraph" w:customStyle="1" w:styleId="level1headings">
    <w:name w:val="level 1 headings"/>
    <w:basedOn w:val="H-goals"/>
    <w:rsid w:val="00D952B0"/>
    <w:pPr>
      <w:spacing w:before="504" w:after="180"/>
      <w:ind w:left="0" w:firstLine="0"/>
    </w:pPr>
  </w:style>
  <w:style w:type="paragraph" w:customStyle="1" w:styleId="level2headings">
    <w:name w:val="level 2 headings"/>
    <w:basedOn w:val="Normal"/>
    <w:rsid w:val="00D952B0"/>
    <w:pPr>
      <w:keepNext/>
      <w:tabs>
        <w:tab w:val="left" w:pos="2340"/>
      </w:tabs>
      <w:suppressAutoHyphens/>
      <w:spacing w:before="240" w:after="60"/>
      <w:ind w:left="2304"/>
    </w:pPr>
    <w:rPr>
      <w:rFonts w:ascii="Arial" w:hAnsi="Arial"/>
      <w:b/>
      <w:color w:val="000000"/>
      <w:sz w:val="20"/>
      <w:szCs w:val="20"/>
    </w:rPr>
  </w:style>
  <w:style w:type="paragraph" w:customStyle="1" w:styleId="level3headings">
    <w:name w:val="level 3 headings"/>
    <w:basedOn w:val="Normal"/>
    <w:rsid w:val="00D952B0"/>
    <w:pPr>
      <w:keepNext/>
      <w:numPr>
        <w:numId w:val="29"/>
      </w:numPr>
      <w:tabs>
        <w:tab w:val="clear" w:pos="3744"/>
        <w:tab w:val="left" w:pos="2340"/>
      </w:tabs>
      <w:suppressAutoHyphens/>
      <w:spacing w:before="240" w:after="60"/>
    </w:pPr>
    <w:rPr>
      <w:rFonts w:ascii="Arial" w:hAnsi="Arial"/>
      <w:color w:val="000000"/>
      <w:sz w:val="20"/>
      <w:szCs w:val="20"/>
    </w:rPr>
  </w:style>
  <w:style w:type="paragraph" w:styleId="DocumentMap">
    <w:name w:val="Document Map"/>
    <w:basedOn w:val="Normal"/>
    <w:semiHidden/>
    <w:rsid w:val="00D952B0"/>
    <w:pPr>
      <w:shd w:val="clear" w:color="auto" w:fill="000080"/>
      <w:tabs>
        <w:tab w:val="num" w:pos="720"/>
      </w:tabs>
      <w:suppressAutoHyphens/>
    </w:pPr>
    <w:rPr>
      <w:rFonts w:ascii="Tahoma" w:hAnsi="Tahoma"/>
      <w:b/>
      <w:kern w:val="32"/>
      <w:sz w:val="12"/>
      <w:szCs w:val="20"/>
    </w:rPr>
  </w:style>
  <w:style w:type="paragraph" w:customStyle="1" w:styleId="term">
    <w:name w:val="term"/>
    <w:basedOn w:val="Normal"/>
    <w:rsid w:val="00D952B0"/>
    <w:pPr>
      <w:keepLines/>
      <w:tabs>
        <w:tab w:val="left" w:pos="-3240"/>
        <w:tab w:val="num" w:pos="720"/>
      </w:tabs>
      <w:suppressAutoHyphens/>
      <w:spacing w:before="120" w:after="120" w:line="260" w:lineRule="exact"/>
      <w:ind w:left="288"/>
    </w:pPr>
    <w:rPr>
      <w:rFonts w:ascii="Arial" w:hAnsi="Arial"/>
      <w:color w:val="000000"/>
      <w:kern w:val="22"/>
      <w:sz w:val="21"/>
      <w:szCs w:val="20"/>
    </w:rPr>
  </w:style>
  <w:style w:type="paragraph" w:customStyle="1" w:styleId="goal-name">
    <w:name w:val="goal-name"/>
    <w:basedOn w:val="Normal"/>
    <w:next w:val="Normal"/>
    <w:rsid w:val="00D952B0"/>
    <w:pPr>
      <w:keepNext/>
      <w:keepLines/>
      <w:tabs>
        <w:tab w:val="left" w:pos="1152"/>
      </w:tabs>
      <w:suppressAutoHyphens/>
      <w:spacing w:before="300"/>
      <w:ind w:left="1152" w:hanging="1152"/>
    </w:pPr>
    <w:rPr>
      <w:rFonts w:ascii="Arial" w:hAnsi="Arial"/>
      <w:b/>
      <w:sz w:val="21"/>
      <w:szCs w:val="20"/>
    </w:rPr>
  </w:style>
  <w:style w:type="paragraph" w:customStyle="1" w:styleId="goal-name-2">
    <w:name w:val="goal-name-2"/>
    <w:basedOn w:val="goal-name"/>
    <w:rsid w:val="00D952B0"/>
    <w:pPr>
      <w:spacing w:before="120"/>
    </w:pPr>
    <w:rPr>
      <w:b w:val="0"/>
    </w:rPr>
  </w:style>
  <w:style w:type="paragraph" w:customStyle="1" w:styleId="level2appendix">
    <w:name w:val="level 2 appendix"/>
    <w:basedOn w:val="level1headings"/>
    <w:rsid w:val="00D952B0"/>
  </w:style>
  <w:style w:type="paragraph" w:customStyle="1" w:styleId="H-pa-name-appendix">
    <w:name w:val="H-pa-name-appendix"/>
    <w:basedOn w:val="H-pa-name"/>
    <w:rsid w:val="00D952B0"/>
  </w:style>
  <w:style w:type="paragraph" w:customStyle="1" w:styleId="ATableText">
    <w:name w:val="A_Table Text"/>
    <w:rsid w:val="00D952B0"/>
    <w:pPr>
      <w:spacing w:before="60" w:after="60"/>
    </w:pPr>
    <w:rPr>
      <w:rFonts w:ascii="Arial" w:hAnsi="Arial"/>
      <w:sz w:val="18"/>
      <w:lang w:eastAsia="zh-CN"/>
    </w:rPr>
  </w:style>
  <w:style w:type="paragraph" w:customStyle="1" w:styleId="H-sp-name-subsumed">
    <w:name w:val="H-sp-name-subsumed"/>
    <w:basedOn w:val="Normal"/>
    <w:rsid w:val="00D952B0"/>
    <w:pPr>
      <w:keepNext/>
      <w:suppressAutoHyphens/>
      <w:spacing w:before="500" w:after="40" w:line="260" w:lineRule="exact"/>
      <w:ind w:left="2304" w:hanging="1152"/>
    </w:pPr>
    <w:rPr>
      <w:rFonts w:ascii="Arial" w:hAnsi="Arial"/>
      <w:b/>
      <w:color w:val="808080"/>
      <w:sz w:val="21"/>
      <w:szCs w:val="20"/>
    </w:rPr>
  </w:style>
  <w:style w:type="paragraph" w:customStyle="1" w:styleId="H-workproducts-subsumed">
    <w:name w:val="H-workproducts-subsumed"/>
    <w:basedOn w:val="H-workproducts"/>
    <w:rsid w:val="00D952B0"/>
    <w:rPr>
      <w:color w:val="808080"/>
    </w:rPr>
  </w:style>
  <w:style w:type="paragraph" w:customStyle="1" w:styleId="QAAnswer">
    <w:name w:val="QA Answer"/>
    <w:basedOn w:val="QAQuestion"/>
    <w:rsid w:val="00D952B0"/>
    <w:pPr>
      <w:tabs>
        <w:tab w:val="num" w:pos="1440"/>
      </w:tabs>
    </w:pPr>
    <w:rPr>
      <w:color w:val="808080"/>
    </w:rPr>
  </w:style>
  <w:style w:type="paragraph" w:customStyle="1" w:styleId="list-bullet-border-subsumed">
    <w:name w:val="list-bullet-border-subsumed"/>
    <w:basedOn w:val="list-bullet-subsumed"/>
    <w:rsid w:val="00D952B0"/>
    <w:pPr>
      <w:numPr>
        <w:numId w:val="9"/>
      </w:numPr>
      <w:pBdr>
        <w:top w:val="single" w:sz="4" w:space="1" w:color="auto"/>
        <w:left w:val="single" w:sz="4" w:space="4" w:color="auto"/>
        <w:bottom w:val="single" w:sz="4" w:space="1" w:color="auto"/>
        <w:right w:val="single" w:sz="4" w:space="4" w:color="auto"/>
      </w:pBdr>
      <w:tabs>
        <w:tab w:val="left" w:pos="360"/>
      </w:tabs>
    </w:pPr>
    <w:rPr>
      <w:rFonts w:ascii="Arial Narrow" w:hAnsi="Arial Narrow"/>
    </w:rPr>
  </w:style>
  <w:style w:type="paragraph" w:customStyle="1" w:styleId="list-bullet-subsumed">
    <w:name w:val="list-bullet-subsumed"/>
    <w:rsid w:val="00D952B0"/>
    <w:pPr>
      <w:tabs>
        <w:tab w:val="left" w:pos="360"/>
      </w:tabs>
      <w:suppressAutoHyphens/>
      <w:spacing w:before="60" w:after="60" w:line="260" w:lineRule="exact"/>
      <w:ind w:left="360" w:hanging="360"/>
    </w:pPr>
    <w:rPr>
      <w:rFonts w:ascii="Arial" w:hAnsi="Arial"/>
      <w:color w:val="808080"/>
      <w:sz w:val="21"/>
    </w:rPr>
  </w:style>
  <w:style w:type="paragraph" w:customStyle="1" w:styleId="list-bullet-level-2-border">
    <w:name w:val="list-bullet-level-2-border"/>
    <w:basedOn w:val="list-bullet-level-2"/>
    <w:rsid w:val="00D952B0"/>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D952B0"/>
    <w:rPr>
      <w:color w:val="808080"/>
    </w:rPr>
  </w:style>
  <w:style w:type="paragraph" w:customStyle="1" w:styleId="Listborder">
    <w:name w:val="List border"/>
    <w:basedOn w:val="Normal"/>
    <w:rsid w:val="00D952B0"/>
    <w:pPr>
      <w:keepNext/>
      <w:pBdr>
        <w:top w:val="single" w:sz="4" w:space="1" w:color="auto"/>
        <w:left w:val="single" w:sz="4" w:space="4" w:color="auto"/>
        <w:bottom w:val="single" w:sz="4" w:space="1" w:color="auto"/>
        <w:right w:val="single" w:sz="4" w:space="4" w:color="auto"/>
      </w:pBdr>
      <w:suppressAutoHyphens/>
    </w:pPr>
    <w:rPr>
      <w:rFonts w:ascii="Arial Narrow" w:hAnsi="Arial Narrow"/>
      <w:b/>
      <w:kern w:val="32"/>
      <w:sz w:val="12"/>
      <w:szCs w:val="20"/>
    </w:rPr>
  </w:style>
  <w:style w:type="paragraph" w:customStyle="1" w:styleId="list-border-sub">
    <w:name w:val="list-border-sub"/>
    <w:basedOn w:val="Listborder"/>
    <w:rsid w:val="00D952B0"/>
    <w:rPr>
      <w:color w:val="808080"/>
    </w:rPr>
  </w:style>
  <w:style w:type="paragraph" w:customStyle="1" w:styleId="list-bullet-level-2-subsumed">
    <w:name w:val="list-bullet-level-2-subsumed"/>
    <w:basedOn w:val="list-bullet-level-2"/>
    <w:rsid w:val="00D952B0"/>
    <w:rPr>
      <w:color w:val="808080"/>
    </w:rPr>
  </w:style>
  <w:style w:type="paragraph" w:customStyle="1" w:styleId="example-break">
    <w:name w:val="example-break"/>
    <w:basedOn w:val="Normal"/>
    <w:rsid w:val="00D952B0"/>
    <w:pPr>
      <w:keepLines/>
      <w:tabs>
        <w:tab w:val="left" w:pos="-3240"/>
      </w:tabs>
      <w:suppressAutoHyphens/>
      <w:spacing w:line="120" w:lineRule="exact"/>
      <w:ind w:left="1152"/>
    </w:pPr>
    <w:rPr>
      <w:rFonts w:ascii="Arial" w:hAnsi="Arial"/>
      <w:color w:val="000000"/>
      <w:kern w:val="22"/>
      <w:sz w:val="12"/>
      <w:szCs w:val="20"/>
    </w:rPr>
  </w:style>
  <w:style w:type="paragraph" w:customStyle="1" w:styleId="Body-noindent">
    <w:name w:val="Body-no indent"/>
    <w:next w:val="Normal"/>
    <w:rsid w:val="00D952B0"/>
    <w:pPr>
      <w:widowControl w:val="0"/>
      <w:tabs>
        <w:tab w:val="left" w:pos="7920"/>
      </w:tabs>
      <w:spacing w:after="120" w:line="280" w:lineRule="exact"/>
      <w:ind w:right="-14"/>
    </w:pPr>
    <w:rPr>
      <w:rFonts w:ascii="Arial" w:hAnsi="Arial"/>
      <w:sz w:val="19"/>
    </w:rPr>
  </w:style>
  <w:style w:type="paragraph" w:customStyle="1" w:styleId="level2preface">
    <w:name w:val="level 2 preface"/>
    <w:basedOn w:val="level2headings"/>
    <w:rsid w:val="00D952B0"/>
  </w:style>
  <w:style w:type="paragraph" w:customStyle="1" w:styleId="Graphic">
    <w:name w:val="Graphic"/>
    <w:basedOn w:val="Normal"/>
    <w:next w:val="Caption"/>
    <w:rsid w:val="00D952B0"/>
    <w:pPr>
      <w:keepNext/>
      <w:keepLines/>
      <w:tabs>
        <w:tab w:val="left" w:pos="-3240"/>
      </w:tabs>
      <w:suppressAutoHyphens/>
      <w:spacing w:before="120" w:after="120"/>
      <w:ind w:left="1152"/>
    </w:pPr>
    <w:rPr>
      <w:rFonts w:ascii="Arial" w:hAnsi="Arial"/>
      <w:color w:val="000000"/>
      <w:kern w:val="22"/>
      <w:sz w:val="21"/>
      <w:szCs w:val="20"/>
    </w:rPr>
  </w:style>
  <w:style w:type="paragraph" w:customStyle="1" w:styleId="Company-Description">
    <w:name w:val="Company - Description"/>
    <w:basedOn w:val="Normal"/>
    <w:rsid w:val="00D952B0"/>
    <w:pPr>
      <w:pBdr>
        <w:bottom w:val="single" w:sz="4" w:space="1" w:color="auto"/>
      </w:pBdr>
      <w:spacing w:after="120"/>
    </w:pPr>
    <w:rPr>
      <w:rFonts w:ascii="Arial" w:hAnsi="Arial" w:cs="Arial"/>
      <w:b/>
      <w:sz w:val="24"/>
      <w:szCs w:val="20"/>
    </w:rPr>
  </w:style>
  <w:style w:type="paragraph" w:customStyle="1" w:styleId="CompanyName">
    <w:name w:val="Company Name"/>
    <w:basedOn w:val="Normal"/>
    <w:rsid w:val="00D952B0"/>
    <w:pPr>
      <w:ind w:left="360"/>
    </w:pPr>
    <w:rPr>
      <w:rFonts w:ascii="Arial" w:hAnsi="Arial" w:cs="Arial"/>
      <w:sz w:val="20"/>
      <w:szCs w:val="20"/>
    </w:rPr>
  </w:style>
  <w:style w:type="paragraph" w:customStyle="1" w:styleId="t2title2">
    <w:name w:val="t2 title2"/>
    <w:rsid w:val="00D952B0"/>
    <w:pPr>
      <w:widowControl w:val="0"/>
      <w:numPr>
        <w:numId w:val="31"/>
      </w:numPr>
      <w:tabs>
        <w:tab w:val="clear" w:pos="360"/>
      </w:tabs>
      <w:spacing w:line="200" w:lineRule="atLeast"/>
      <w:ind w:firstLine="0"/>
    </w:pPr>
    <w:rPr>
      <w:rFonts w:ascii="Helvetica" w:hAnsi="Helvetica"/>
      <w:i/>
      <w:color w:val="000000"/>
      <w:sz w:val="16"/>
    </w:rPr>
  </w:style>
  <w:style w:type="paragraph" w:customStyle="1" w:styleId="t3-title-3">
    <w:name w:val="t3-title-3"/>
    <w:rsid w:val="00D952B0"/>
    <w:pPr>
      <w:numPr>
        <w:numId w:val="30"/>
      </w:numPr>
      <w:tabs>
        <w:tab w:val="clear" w:pos="360"/>
      </w:tabs>
      <w:ind w:left="0" w:firstLine="0"/>
    </w:pPr>
    <w:rPr>
      <w:rFonts w:ascii="Arial" w:hAnsi="Arial"/>
      <w:noProof/>
      <w:sz w:val="12"/>
    </w:rPr>
  </w:style>
  <w:style w:type="paragraph" w:customStyle="1" w:styleId="t1-title-1">
    <w:name w:val="t1-title-1"/>
    <w:rsid w:val="00D952B0"/>
    <w:pPr>
      <w:jc w:val="center"/>
    </w:pPr>
    <w:rPr>
      <w:rFonts w:ascii="Arial" w:hAnsi="Arial"/>
      <w:b/>
      <w:noProof/>
      <w:sz w:val="32"/>
    </w:rPr>
  </w:style>
  <w:style w:type="paragraph" w:customStyle="1" w:styleId="t4-title-4">
    <w:name w:val="t4-title-4"/>
    <w:next w:val="UserInformation"/>
    <w:rsid w:val="00D952B0"/>
    <w:pPr>
      <w:tabs>
        <w:tab w:val="left" w:pos="288"/>
      </w:tabs>
      <w:ind w:left="288" w:hanging="288"/>
    </w:pPr>
    <w:rPr>
      <w:rFonts w:ascii="Arial Narrow" w:hAnsi="Arial Narrow"/>
      <w:b/>
      <w:smallCaps/>
      <w:noProof/>
      <w:sz w:val="16"/>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customStyle="1" w:styleId="t5-title-5">
    <w:name w:val="t5-title-5"/>
    <w:basedOn w:val="t4-title-4"/>
    <w:next w:val="UserInformation"/>
    <w:rsid w:val="00D952B0"/>
    <w:pPr>
      <w:tabs>
        <w:tab w:val="num" w:pos="1440"/>
      </w:tabs>
      <w:ind w:left="0" w:firstLine="0"/>
    </w:pPr>
  </w:style>
  <w:style w:type="paragraph" w:styleId="Date">
    <w:name w:val="Date"/>
    <w:basedOn w:val="Normal"/>
    <w:next w:val="Normal"/>
    <w:rsid w:val="00D952B0"/>
    <w:pPr>
      <w:suppressAutoHyphens/>
    </w:pPr>
    <w:rPr>
      <w:rFonts w:ascii="Arial" w:hAnsi="Arial"/>
      <w:b/>
      <w:kern w:val="32"/>
      <w:sz w:val="12"/>
      <w:szCs w:val="20"/>
    </w:rPr>
  </w:style>
  <w:style w:type="paragraph" w:customStyle="1" w:styleId="Table-ColHead">
    <w:name w:val="Table - Col. Head"/>
    <w:basedOn w:val="Normal"/>
    <w:autoRedefine/>
    <w:rsid w:val="00D952B0"/>
    <w:pPr>
      <w:keepNext/>
      <w:spacing w:before="60" w:after="60"/>
      <w:jc w:val="center"/>
    </w:pPr>
    <w:rPr>
      <w:rFonts w:ascii="Arial" w:hAnsi="Arial"/>
      <w:b/>
      <w:sz w:val="24"/>
      <w:szCs w:val="20"/>
      <w:lang w:val="en-GB"/>
    </w:rPr>
  </w:style>
  <w:style w:type="paragraph" w:customStyle="1" w:styleId="FrontPageHeading">
    <w:name w:val="Front Page Heading"/>
    <w:basedOn w:val="Normal"/>
    <w:rsid w:val="00D952B0"/>
    <w:pPr>
      <w:suppressAutoHyphens/>
    </w:pPr>
    <w:rPr>
      <w:rFonts w:ascii="Arial" w:hAnsi="Arial"/>
      <w:b/>
      <w:kern w:val="32"/>
      <w:sz w:val="44"/>
      <w:szCs w:val="20"/>
    </w:rPr>
  </w:style>
  <w:style w:type="paragraph" w:customStyle="1" w:styleId="bullet">
    <w:name w:val="bullet"/>
    <w:autoRedefine/>
    <w:rsid w:val="00D952B0"/>
    <w:pPr>
      <w:tabs>
        <w:tab w:val="num" w:pos="1080"/>
      </w:tabs>
      <w:suppressAutoHyphens/>
      <w:spacing w:before="60" w:after="60" w:line="260" w:lineRule="exact"/>
      <w:ind w:left="1080" w:hanging="360"/>
    </w:pPr>
    <w:rPr>
      <w:rFonts w:ascii="Arial" w:hAnsi="Arial"/>
      <w:sz w:val="21"/>
    </w:rPr>
  </w:style>
  <w:style w:type="paragraph" w:customStyle="1" w:styleId="BulletList">
    <w:name w:val="BulletList"/>
    <w:basedOn w:val="Normal"/>
    <w:rsid w:val="00D952B0"/>
    <w:pPr>
      <w:keepLines/>
      <w:tabs>
        <w:tab w:val="left" w:pos="-3240"/>
      </w:tabs>
      <w:suppressAutoHyphens/>
      <w:spacing w:before="120" w:after="120" w:line="260" w:lineRule="exact"/>
      <w:ind w:left="1152"/>
    </w:pPr>
    <w:rPr>
      <w:rFonts w:ascii="Arial" w:hAnsi="Arial"/>
      <w:color w:val="000000"/>
      <w:kern w:val="22"/>
      <w:sz w:val="21"/>
      <w:szCs w:val="20"/>
    </w:rPr>
  </w:style>
  <w:style w:type="paragraph" w:customStyle="1" w:styleId="Bullet1">
    <w:name w:val="Bullet 1"/>
    <w:basedOn w:val="Normal"/>
    <w:rsid w:val="00D952B0"/>
    <w:pPr>
      <w:widowControl w:val="0"/>
      <w:numPr>
        <w:numId w:val="32"/>
      </w:numPr>
      <w:tabs>
        <w:tab w:val="left" w:pos="7920"/>
      </w:tabs>
      <w:spacing w:line="280" w:lineRule="exact"/>
    </w:pPr>
    <w:rPr>
      <w:rFonts w:ascii="Arial" w:hAnsi="Arial"/>
      <w:sz w:val="19"/>
      <w:szCs w:val="20"/>
    </w:rPr>
  </w:style>
  <w:style w:type="paragraph" w:customStyle="1" w:styleId="Para">
    <w:name w:val="Para"/>
    <w:basedOn w:val="Normal"/>
    <w:rsid w:val="00D952B0"/>
    <w:pPr>
      <w:spacing w:before="60" w:after="120"/>
    </w:pPr>
    <w:rPr>
      <w:rFonts w:ascii="Arial" w:hAnsi="Arial"/>
      <w:sz w:val="20"/>
      <w:szCs w:val="20"/>
    </w:rPr>
  </w:style>
  <w:style w:type="paragraph" w:styleId="PlainText">
    <w:name w:val="Plain Text"/>
    <w:basedOn w:val="Normal"/>
    <w:rsid w:val="00D952B0"/>
    <w:rPr>
      <w:rFonts w:ascii="Courier New" w:eastAsia="SimSun" w:hAnsi="Courier New" w:cs="Courier New"/>
      <w:sz w:val="20"/>
      <w:szCs w:val="20"/>
      <w:lang w:eastAsia="zh-CN"/>
    </w:rPr>
  </w:style>
  <w:style w:type="paragraph" w:customStyle="1" w:styleId="TableHead">
    <w:name w:val="Table Head"/>
    <w:basedOn w:val="Normal"/>
    <w:rsid w:val="00D952B0"/>
    <w:pPr>
      <w:spacing w:after="60" w:line="280" w:lineRule="exact"/>
    </w:pPr>
    <w:rPr>
      <w:rFonts w:ascii="Arial Narrow" w:hAnsi="Arial Narrow"/>
      <w:b/>
      <w:sz w:val="19"/>
      <w:szCs w:val="20"/>
    </w:rPr>
  </w:style>
  <w:style w:type="paragraph" w:customStyle="1" w:styleId="Text">
    <w:name w:val="Text"/>
    <w:aliases w:val="t"/>
    <w:rsid w:val="00D952B0"/>
    <w:pPr>
      <w:spacing w:before="60" w:after="60" w:line="260" w:lineRule="exact"/>
    </w:pPr>
    <w:rPr>
      <w:rFonts w:ascii="Verdana" w:hAnsi="Verdana"/>
      <w:color w:val="000000"/>
    </w:rPr>
  </w:style>
  <w:style w:type="character" w:customStyle="1" w:styleId="LabelEmbedded">
    <w:name w:val="Label Embedded"/>
    <w:aliases w:val="le"/>
    <w:basedOn w:val="DefaultParagraphFont"/>
    <w:rsid w:val="00D952B0"/>
    <w:rPr>
      <w:rFonts w:ascii="Verdana" w:hAnsi="Verdana"/>
      <w:b/>
      <w:sz w:val="20"/>
      <w:u w:val="none"/>
    </w:rPr>
  </w:style>
  <w:style w:type="paragraph" w:customStyle="1" w:styleId="Bullet3">
    <w:name w:val="Bullet 3"/>
    <w:basedOn w:val="Normal"/>
    <w:rsid w:val="00D952B0"/>
    <w:pPr>
      <w:widowControl w:val="0"/>
      <w:numPr>
        <w:numId w:val="33"/>
      </w:numPr>
      <w:tabs>
        <w:tab w:val="left" w:pos="7920"/>
      </w:tabs>
      <w:spacing w:after="280" w:line="280" w:lineRule="exact"/>
    </w:pPr>
    <w:rPr>
      <w:rFonts w:ascii="Arial" w:hAnsi="Arial"/>
      <w:sz w:val="19"/>
      <w:szCs w:val="20"/>
    </w:rPr>
  </w:style>
  <w:style w:type="paragraph" w:customStyle="1" w:styleId="NoteCaution">
    <w:name w:val="Note/Caution"/>
    <w:basedOn w:val="Normal"/>
    <w:next w:val="Normal"/>
    <w:rsid w:val="00D952B0"/>
    <w:pPr>
      <w:widowControl w:val="0"/>
      <w:tabs>
        <w:tab w:val="left" w:pos="7920"/>
      </w:tabs>
      <w:spacing w:before="140" w:after="120" w:line="280" w:lineRule="exact"/>
      <w:ind w:right="-14"/>
    </w:pPr>
    <w:rPr>
      <w:rFonts w:ascii="Arial Narrow" w:hAnsi="Arial Narrow"/>
      <w:b/>
      <w:sz w:val="19"/>
      <w:szCs w:val="20"/>
    </w:rPr>
  </w:style>
  <w:style w:type="paragraph" w:customStyle="1" w:styleId="TableBody2">
    <w:name w:val="Table Body 2"/>
    <w:basedOn w:val="Normal"/>
    <w:rsid w:val="00D952B0"/>
    <w:pPr>
      <w:spacing w:before="40" w:after="40" w:line="250" w:lineRule="exact"/>
      <w:ind w:right="115"/>
    </w:pPr>
    <w:rPr>
      <w:rFonts w:ascii="Arial" w:hAnsi="Arial"/>
      <w:sz w:val="17"/>
      <w:szCs w:val="20"/>
    </w:rPr>
  </w:style>
  <w:style w:type="character" w:customStyle="1" w:styleId="Bold">
    <w:name w:val="Bold"/>
    <w:aliases w:val="b"/>
    <w:basedOn w:val="DefaultParagraphFont"/>
    <w:rsid w:val="00D952B0"/>
    <w:rPr>
      <w:b/>
    </w:rPr>
  </w:style>
  <w:style w:type="paragraph" w:customStyle="1" w:styleId="Listend">
    <w:name w:val="List end"/>
    <w:basedOn w:val="Normal"/>
    <w:rsid w:val="00D952B0"/>
    <w:rPr>
      <w:rFonts w:ascii="Century Schoolbook" w:hAnsi="Century Schoolbook"/>
      <w:sz w:val="12"/>
      <w:szCs w:val="20"/>
    </w:rPr>
  </w:style>
  <w:style w:type="paragraph" w:customStyle="1" w:styleId="p">
    <w:name w:val="p"/>
    <w:aliases w:val="para"/>
    <w:basedOn w:val="Normal"/>
    <w:link w:val="pChar"/>
    <w:rsid w:val="00D952B0"/>
    <w:pPr>
      <w:spacing w:before="72" w:after="72"/>
      <w:jc w:val="both"/>
    </w:pPr>
    <w:rPr>
      <w:rFonts w:ascii="Arial" w:eastAsia="MS Mincho" w:hAnsi="Arial"/>
      <w:szCs w:val="20"/>
    </w:rPr>
  </w:style>
  <w:style w:type="character" w:customStyle="1" w:styleId="pChar">
    <w:name w:val="p Char"/>
    <w:aliases w:val="para Char"/>
    <w:basedOn w:val="DefaultParagraphFont"/>
    <w:link w:val="p"/>
    <w:rsid w:val="00D952B0"/>
    <w:rPr>
      <w:rFonts w:ascii="Arial" w:eastAsia="MS Mincho" w:hAnsi="Arial"/>
      <w:sz w:val="22"/>
      <w:lang w:val="en-US" w:eastAsia="en-US" w:bidi="ar-SA"/>
    </w:rPr>
  </w:style>
  <w:style w:type="paragraph" w:customStyle="1" w:styleId="xl65">
    <w:name w:val="xl65"/>
    <w:basedOn w:val="Normal"/>
    <w:rsid w:val="001E311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20"/>
      <w:szCs w:val="20"/>
    </w:rPr>
  </w:style>
  <w:style w:type="paragraph" w:customStyle="1" w:styleId="xl66">
    <w:name w:val="xl66"/>
    <w:basedOn w:val="Normal"/>
    <w:rsid w:val="001E311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textAlignment w:val="center"/>
    </w:pPr>
    <w:rPr>
      <w:color w:val="000000"/>
      <w:sz w:val="20"/>
      <w:szCs w:val="20"/>
    </w:rPr>
  </w:style>
  <w:style w:type="paragraph" w:customStyle="1" w:styleId="xl67">
    <w:name w:val="xl67"/>
    <w:basedOn w:val="Normal"/>
    <w:rsid w:val="001E311E"/>
    <w:pPr>
      <w:spacing w:before="100" w:beforeAutospacing="1" w:after="100" w:afterAutospacing="1"/>
      <w:textAlignment w:val="center"/>
    </w:pPr>
    <w:rPr>
      <w:rFonts w:ascii="Cambria" w:hAnsi="Cambria"/>
      <w:color w:val="000000"/>
      <w:sz w:val="28"/>
      <w:szCs w:val="28"/>
    </w:rPr>
  </w:style>
  <w:style w:type="character" w:customStyle="1" w:styleId="FooterChar">
    <w:name w:val="Footer Char"/>
    <w:basedOn w:val="DefaultParagraphFont"/>
    <w:link w:val="Footer"/>
    <w:uiPriority w:val="99"/>
    <w:rsid w:val="00BF2524"/>
    <w:rPr>
      <w:rFonts w:cs="Tahoma"/>
      <w:szCs w:val="16"/>
      <w:lang w:val="en-US" w:eastAsia="en-US" w:bidi="ar-SA"/>
    </w:rPr>
  </w:style>
  <w:style w:type="paragraph" w:customStyle="1" w:styleId="BannerBase">
    <w:name w:val="Banner Base"/>
    <w:rsid w:val="005F07E3"/>
    <w:pPr>
      <w:widowControl w:val="0"/>
    </w:pPr>
    <w:rPr>
      <w:rFonts w:ascii="Arial" w:hAnsi="Arial"/>
      <w:snapToGrid w:val="0"/>
      <w:sz w:val="36"/>
    </w:rPr>
  </w:style>
  <w:style w:type="paragraph" w:styleId="ListParagraph">
    <w:name w:val="List Paragraph"/>
    <w:basedOn w:val="Normal"/>
    <w:uiPriority w:val="34"/>
    <w:qFormat/>
    <w:rsid w:val="003A62B8"/>
    <w:pPr>
      <w:ind w:left="720"/>
      <w:contextualSpacing/>
    </w:pPr>
  </w:style>
  <w:style w:type="paragraph" w:styleId="Revision">
    <w:name w:val="Revision"/>
    <w:hidden/>
    <w:uiPriority w:val="99"/>
    <w:semiHidden/>
    <w:rsid w:val="00437A12"/>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link w:val="Heading1Char"/>
    <w:qFormat/>
    <w:rsid w:val="00906711"/>
    <w:pPr>
      <w:keepNext/>
      <w:numPr>
        <w:numId w:val="23"/>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Normal"/>
    <w:link w:val="Heading2Char"/>
    <w:qFormat/>
    <w:rsid w:val="00906711"/>
    <w:pPr>
      <w:numPr>
        <w:ilvl w:val="1"/>
        <w:numId w:val="23"/>
      </w:numPr>
      <w:tabs>
        <w:tab w:val="clear" w:pos="702"/>
        <w:tab w:val="num" w:pos="52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Normal"/>
    <w:link w:val="Heading3Char"/>
    <w:qFormat/>
    <w:rsid w:val="00554B8F"/>
    <w:pPr>
      <w:numPr>
        <w:ilvl w:val="2"/>
        <w:numId w:val="23"/>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2B0"/>
    <w:rPr>
      <w:rFonts w:ascii="Arial" w:hAnsi="Arial" w:cs="Arial"/>
      <w:b/>
      <w:bCs/>
      <w:kern w:val="32"/>
      <w:sz w:val="36"/>
      <w:szCs w:val="32"/>
    </w:rPr>
  </w:style>
  <w:style w:type="character" w:customStyle="1" w:styleId="Heading2Char">
    <w:name w:val="Heading 2 Char"/>
    <w:basedOn w:val="DefaultParagraphFont"/>
    <w:link w:val="Heading2"/>
    <w:rsid w:val="00D952B0"/>
    <w:rPr>
      <w:rFonts w:ascii="Arial" w:hAnsi="Arial" w:cs="Arial"/>
      <w:b/>
      <w:iCs/>
      <w:kern w:val="32"/>
      <w:sz w:val="32"/>
      <w:szCs w:val="28"/>
      <w:lang w:val="en-US" w:eastAsia="en-US" w:bidi="ar-SA"/>
    </w:rPr>
  </w:style>
  <w:style w:type="character" w:customStyle="1" w:styleId="Heading3Char">
    <w:name w:val="Heading 3 Char"/>
    <w:basedOn w:val="DefaultParagraphFont"/>
    <w:link w:val="Heading3"/>
    <w:rsid w:val="00D952B0"/>
    <w:rPr>
      <w:rFonts w:ascii="Arial" w:hAnsi="Arial" w:cs="Arial"/>
      <w:b/>
      <w:bCs/>
      <w:iCs/>
      <w:kern w:val="32"/>
      <w:sz w:val="28"/>
      <w:szCs w:val="26"/>
      <w:lang w:val="en-US" w:eastAsia="en-US" w:bidi="ar-SA"/>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uiPriority w:val="99"/>
    <w:semiHidden/>
    <w:rsid w:val="00F601FD"/>
    <w:rPr>
      <w:color w:val="606420"/>
      <w:u w:val="single"/>
    </w:rPr>
  </w:style>
  <w:style w:type="paragraph" w:styleId="Header">
    <w:name w:val="header"/>
    <w:aliases w:val="Header style"/>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b/>
      <w:bCs/>
      <w:sz w:val="36"/>
      <w:szCs w:val="32"/>
    </w:rPr>
  </w:style>
  <w:style w:type="character" w:customStyle="1" w:styleId="TitleChar">
    <w:name w:val="Title Char"/>
    <w:link w:val="Title"/>
    <w:rsid w:val="00411C6F"/>
    <w:rPr>
      <w:rFonts w:ascii="Arial" w:hAnsi="Arial"/>
      <w:b/>
      <w:bCs/>
      <w:sz w:val="36"/>
      <w:szCs w:val="32"/>
      <w:lang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0">
    <w:name w:val="Table Tex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17"/>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spacing w:before="60" w:after="60"/>
    </w:pPr>
    <w:rPr>
      <w:sz w:val="22"/>
    </w:rPr>
  </w:style>
  <w:style w:type="paragraph" w:customStyle="1" w:styleId="BodyTextNumbered1">
    <w:name w:val="Body Text Numbered 1"/>
    <w:rsid w:val="00D713C8"/>
    <w:pPr>
      <w:numPr>
        <w:numId w:val="13"/>
      </w:numPr>
    </w:pPr>
    <w:rPr>
      <w:sz w:val="22"/>
    </w:rPr>
  </w:style>
  <w:style w:type="paragraph" w:customStyle="1" w:styleId="BodyTextNumbered2">
    <w:name w:val="Body Text Numbered 2"/>
    <w:rsid w:val="00D713C8"/>
    <w:pPr>
      <w:numPr>
        <w:numId w:val="1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15"/>
      </w:numPr>
      <w:tabs>
        <w:tab w:val="clear" w:pos="1080"/>
        <w:tab w:val="num" w:pos="720"/>
      </w:tabs>
      <w:ind w:left="720"/>
    </w:pPr>
    <w:rPr>
      <w:sz w:val="22"/>
    </w:rPr>
  </w:style>
  <w:style w:type="paragraph" w:customStyle="1" w:styleId="BodyTextLettered2">
    <w:name w:val="Body Text Lettered 2"/>
    <w:rsid w:val="00D713C8"/>
    <w:pPr>
      <w:numPr>
        <w:numId w:val="16"/>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1F2E54"/>
    <w:pPr>
      <w:keepLines/>
      <w:autoSpaceDE w:val="0"/>
      <w:autoSpaceDN w:val="0"/>
      <w:adjustRightInd w:val="0"/>
      <w:spacing w:before="60" w:line="240" w:lineRule="atLeast"/>
    </w:pPr>
    <w:rPr>
      <w:i/>
      <w:iCs/>
      <w:color w:val="0000FF"/>
      <w:szCs w:val="20"/>
    </w:rPr>
  </w:style>
  <w:style w:type="paragraph" w:styleId="BodyText">
    <w:name w:val="Body Text"/>
    <w:basedOn w:val="Normal"/>
    <w:rsid w:val="001F2E54"/>
    <w:pPr>
      <w:tabs>
        <w:tab w:val="left" w:pos="1134"/>
      </w:tabs>
      <w:spacing w:before="120" w:after="120"/>
    </w:pPr>
    <w:rPr>
      <w:rFonts w:eastAsia="MS Mincho"/>
      <w:szCs w:val="22"/>
      <w:lang w:eastAsia="en-GB"/>
    </w:rPr>
  </w:style>
  <w:style w:type="character" w:customStyle="1" w:styleId="InstructionalText1Char">
    <w:name w:val="Instructional Text 1 Char"/>
    <w:basedOn w:val="DefaultParagraphFont"/>
    <w:link w:val="InstructionalText1"/>
    <w:rsid w:val="001F2E54"/>
    <w:rPr>
      <w:rFonts w:eastAsia="MS Mincho"/>
      <w:i/>
      <w:iCs/>
      <w:color w:val="0000FF"/>
      <w:sz w:val="22"/>
      <w:lang w:val="en-US" w:eastAsia="en-GB" w:bidi="ar-SA"/>
    </w:rPr>
  </w:style>
  <w:style w:type="paragraph" w:customStyle="1" w:styleId="InstructionalNote">
    <w:name w:val="Instructional Note"/>
    <w:basedOn w:val="Normal"/>
    <w:rsid w:val="000F3438"/>
    <w:pPr>
      <w:numPr>
        <w:numId w:val="1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20"/>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2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basedOn w:val="DefaultParagraphFont"/>
    <w:link w:val="BodyBullet2"/>
    <w:rsid w:val="005D18C5"/>
    <w:rPr>
      <w:iCs/>
      <w:sz w:val="22"/>
      <w:szCs w:val="22"/>
      <w:lang w:val="en-US" w:eastAsia="en-US" w:bidi="ar-SA"/>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22"/>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basedOn w:val="DefaultParagraphFont"/>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basedOn w:val="DefaultParagraphFont"/>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24"/>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next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25"/>
      </w:numPr>
      <w:tabs>
        <w:tab w:val="clear" w:pos="900"/>
        <w:tab w:val="left" w:pos="720"/>
      </w:tabs>
      <w:spacing w:before="240"/>
    </w:pPr>
  </w:style>
  <w:style w:type="character" w:customStyle="1" w:styleId="BodyItalic">
    <w:name w:val="Body Italic"/>
    <w:basedOn w:val="DefaultParagraphFont"/>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D952B0"/>
    <w:pPr>
      <w:spacing w:before="60" w:after="60" w:line="300" w:lineRule="auto"/>
    </w:pPr>
    <w:rPr>
      <w:rFonts w:ascii="Helvetica" w:eastAsia="MS Mincho" w:hAnsi="Helvetica"/>
      <w:lang w:val="en-GB" w:eastAsia="en-GB"/>
    </w:rPr>
  </w:style>
  <w:style w:type="paragraph" w:customStyle="1" w:styleId="BlankHeader">
    <w:name w:val="Blank Header"/>
    <w:semiHidden/>
    <w:rsid w:val="00D952B0"/>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D952B0"/>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D952B0"/>
    <w:pPr>
      <w:spacing w:before="60" w:after="60" w:line="300" w:lineRule="auto"/>
      <w:ind w:left="567" w:right="1134"/>
    </w:pPr>
    <w:rPr>
      <w:rFonts w:ascii="Arial" w:eastAsia="MS Mincho" w:hAnsi="Arial"/>
      <w:sz w:val="16"/>
      <w:lang w:eastAsia="en-GB"/>
    </w:rPr>
  </w:style>
  <w:style w:type="paragraph" w:customStyle="1" w:styleId="BulletedList">
    <w:name w:val="Bulleted List"/>
    <w:rsid w:val="00D952B0"/>
    <w:pPr>
      <w:numPr>
        <w:numId w:val="1"/>
      </w:numPr>
      <w:spacing w:before="60" w:after="60" w:line="300" w:lineRule="auto"/>
    </w:pPr>
    <w:rPr>
      <w:rFonts w:ascii="Helvetica" w:eastAsia="MS Mincho" w:hAnsi="Helvetica"/>
      <w:lang w:val="en-GB" w:eastAsia="en-GB"/>
    </w:rPr>
  </w:style>
  <w:style w:type="paragraph" w:customStyle="1" w:styleId="Code">
    <w:name w:val="Code"/>
    <w:basedOn w:val="Normal"/>
    <w:rsid w:val="00D952B0"/>
    <w:pPr>
      <w:numPr>
        <w:numId w:val="26"/>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customStyle="1" w:styleId="DocumentSubtitle">
    <w:name w:val="Document Subtitle"/>
    <w:rsid w:val="00D952B0"/>
    <w:pPr>
      <w:spacing w:before="120" w:after="120"/>
      <w:jc w:val="right"/>
    </w:pPr>
    <w:rPr>
      <w:rFonts w:ascii="Helvetica" w:eastAsia="MS Mincho" w:hAnsi="Helvetica"/>
      <w:b/>
      <w:color w:val="282282"/>
      <w:sz w:val="36"/>
      <w:szCs w:val="24"/>
      <w:lang w:eastAsia="en-GB"/>
    </w:rPr>
  </w:style>
  <w:style w:type="paragraph" w:customStyle="1" w:styleId="DocumentTitle">
    <w:name w:val="Document Title"/>
    <w:next w:val="Normal"/>
    <w:rsid w:val="00D952B0"/>
    <w:pPr>
      <w:spacing w:before="600" w:line="216" w:lineRule="auto"/>
      <w:jc w:val="right"/>
    </w:pPr>
    <w:rPr>
      <w:rFonts w:ascii="Helvetica" w:eastAsia="MS Mincho" w:hAnsi="Helvetica"/>
      <w:b/>
      <w:color w:val="AD052E"/>
      <w:spacing w:val="-20"/>
      <w:kern w:val="48"/>
      <w:sz w:val="96"/>
      <w:szCs w:val="48"/>
      <w:lang w:eastAsia="en-GB"/>
    </w:rPr>
  </w:style>
  <w:style w:type="character" w:customStyle="1" w:styleId="NoteChar">
    <w:name w:val="Note Char"/>
    <w:basedOn w:val="DefaultParagraphFont"/>
    <w:link w:val="Note"/>
    <w:rsid w:val="00703E85"/>
    <w:rPr>
      <w:rFonts w:ascii="Arial" w:eastAsia="MS Mincho" w:hAnsi="Arial"/>
      <w:lang w:val="en-US" w:eastAsia="en-GB" w:bidi="ar-SA"/>
    </w:rPr>
  </w:style>
  <w:style w:type="paragraph" w:customStyle="1" w:styleId="Note">
    <w:name w:val="Note"/>
    <w:basedOn w:val="Normal"/>
    <w:next w:val="BodyText"/>
    <w:link w:val="NoteChar"/>
    <w:rsid w:val="00703E85"/>
    <w:pPr>
      <w:numPr>
        <w:numId w:val="39"/>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paragraph" w:styleId="FootnoteText">
    <w:name w:val="footnote text"/>
    <w:basedOn w:val="Normal"/>
    <w:semiHidden/>
    <w:rsid w:val="00D952B0"/>
    <w:pPr>
      <w:spacing w:before="120" w:after="120"/>
      <w:ind w:left="113" w:hanging="113"/>
      <w:jc w:val="both"/>
    </w:pPr>
    <w:rPr>
      <w:rFonts w:ascii="Arial" w:hAnsi="Arial"/>
      <w:sz w:val="16"/>
      <w:szCs w:val="20"/>
    </w:rPr>
  </w:style>
  <w:style w:type="paragraph" w:customStyle="1" w:styleId="FPProductLogo">
    <w:name w:val="FP Product Logo"/>
    <w:semiHidden/>
    <w:rsid w:val="00D952B0"/>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D952B0"/>
    <w:pPr>
      <w:jc w:val="right"/>
    </w:pPr>
    <w:rPr>
      <w:rFonts w:ascii="Helvetica" w:eastAsia="MS Mincho" w:hAnsi="Helvetica"/>
      <w:sz w:val="24"/>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ascii="Arial" w:eastAsia="MS Mincho" w:hAnsi="Arial"/>
      <w:sz w:val="20"/>
      <w:szCs w:val="20"/>
      <w:lang w:eastAsia="en-GB"/>
    </w:rPr>
  </w:style>
  <w:style w:type="character" w:customStyle="1" w:styleId="Italic">
    <w:name w:val="Italic"/>
    <w:rsid w:val="00D952B0"/>
    <w:rPr>
      <w:i/>
    </w:rPr>
  </w:style>
  <w:style w:type="paragraph" w:customStyle="1" w:styleId="NumberedList">
    <w:name w:val="Numbered List"/>
    <w:rsid w:val="00D952B0"/>
    <w:pPr>
      <w:tabs>
        <w:tab w:val="left" w:pos="1134"/>
      </w:tabs>
      <w:spacing w:before="120" w:after="120" w:line="300" w:lineRule="auto"/>
      <w:ind w:left="1134" w:hanging="567"/>
    </w:pPr>
    <w:rPr>
      <w:rFonts w:ascii="Helvetica" w:eastAsia="MS Mincho" w:hAnsi="Helvetica"/>
      <w:lang w:eastAsia="en-GB"/>
    </w:rPr>
  </w:style>
  <w:style w:type="paragraph" w:customStyle="1" w:styleId="Appendix">
    <w:name w:val="Appendix"/>
    <w:next w:val="Normal"/>
    <w:semiHidden/>
    <w:rsid w:val="00D952B0"/>
    <w:pPr>
      <w:keepNext/>
      <w:pageBreakBefore/>
      <w:numPr>
        <w:numId w:val="2"/>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D952B0"/>
    <w:pPr>
      <w:numPr>
        <w:numId w:val="27"/>
      </w:numPr>
      <w:tabs>
        <w:tab w:val="clear" w:pos="432"/>
      </w:tabs>
      <w:spacing w:before="40" w:after="40"/>
      <w:ind w:left="0" w:firstLine="0"/>
    </w:pPr>
    <w:rPr>
      <w:rFonts w:ascii="Arial" w:hAnsi="Arial"/>
      <w:sz w:val="18"/>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customStyle="1" w:styleId="Comments">
    <w:name w:val="Comments"/>
    <w:rsid w:val="00D952B0"/>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olor w:val="282282"/>
      <w:lang w:eastAsia="en-GB"/>
    </w:rPr>
  </w:style>
  <w:style w:type="character" w:customStyle="1" w:styleId="Style18ptCustomColor">
    <w:name w:val="Style 18 pt Custom Color"/>
    <w:basedOn w:val="DefaultParagraphFont"/>
    <w:rsid w:val="00D952B0"/>
    <w:rPr>
      <w:color w:val="282282"/>
      <w:sz w:val="36"/>
      <w:lang w:val="en-US"/>
    </w:rPr>
  </w:style>
  <w:style w:type="paragraph" w:customStyle="1" w:styleId="DocumentVersion">
    <w:name w:val="Document Version"/>
    <w:basedOn w:val="VersionNumber"/>
    <w:semiHidden/>
    <w:rsid w:val="00D952B0"/>
    <w:rPr>
      <w:color w:val="AD052E"/>
      <w:szCs w:val="20"/>
      <w:lang w:val="en-US"/>
    </w:rPr>
  </w:style>
  <w:style w:type="paragraph" w:customStyle="1" w:styleId="ReviewGate">
    <w:name w:val="Review Gate"/>
    <w:rsid w:val="00D952B0"/>
    <w:pPr>
      <w:tabs>
        <w:tab w:val="right" w:pos="5580"/>
      </w:tabs>
      <w:adjustRightInd w:val="0"/>
      <w:spacing w:before="100" w:beforeAutospacing="1" w:after="240"/>
      <w:jc w:val="center"/>
    </w:pPr>
    <w:rPr>
      <w:rFonts w:ascii="Helvetica" w:eastAsia="MS Mincho" w:hAnsi="Helvetica" w:cs="Arial"/>
      <w:b/>
      <w:bCs/>
      <w:color w:val="98968A"/>
      <w:kern w:val="32"/>
      <w:sz w:val="56"/>
      <w:szCs w:val="44"/>
      <w:lang w:eastAsia="en-GB"/>
    </w:rPr>
  </w:style>
  <w:style w:type="paragraph" w:customStyle="1" w:styleId="BalloonText1">
    <w:name w:val="Balloon Text1"/>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HTMLPreformatted">
    <w:name w:val="HTML Preformatted"/>
    <w:basedOn w:val="Normal"/>
    <w:rsid w:val="00D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basedOn w:val="DefaultParagraphFont"/>
    <w:rsid w:val="00D952B0"/>
    <w:rPr>
      <w:rFonts w:ascii="Arial Unicode MS" w:eastAsia="Courier New" w:hAnsi="Arial Unicode MS" w:cs="Courier New"/>
      <w:sz w:val="20"/>
      <w:szCs w:val="20"/>
    </w:rPr>
  </w:style>
  <w:style w:type="paragraph" w:styleId="BalloonText">
    <w:name w:val="Balloon Text"/>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TableofFigures">
    <w:name w:val="table of figures"/>
    <w:basedOn w:val="Normal"/>
    <w:next w:val="Normal"/>
    <w:semiHidden/>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CommentText">
    <w:name w:val="annotation text"/>
    <w:basedOn w:val="Normal"/>
    <w:semiHidden/>
    <w:rsid w:val="00D952B0"/>
    <w:pPr>
      <w:tabs>
        <w:tab w:val="left" w:pos="1134"/>
      </w:tabs>
      <w:spacing w:before="120" w:after="120" w:line="300" w:lineRule="auto"/>
    </w:pPr>
    <w:rPr>
      <w:rFonts w:ascii="Arial" w:eastAsia="MS Mincho" w:hAnsi="Arial"/>
      <w:sz w:val="20"/>
      <w:szCs w:val="20"/>
      <w:lang w:eastAsia="en-GB"/>
    </w:rPr>
  </w:style>
  <w:style w:type="paragraph" w:styleId="CommentSubject">
    <w:name w:val="annotation subject"/>
    <w:basedOn w:val="CommentText"/>
    <w:next w:val="CommentText"/>
    <w:semiHidden/>
    <w:rsid w:val="00D952B0"/>
    <w:rPr>
      <w:b/>
      <w:bCs/>
    </w:rPr>
  </w:style>
  <w:style w:type="character" w:customStyle="1" w:styleId="HTMLCode1">
    <w:name w:val="HTML Code1"/>
    <w:basedOn w:val="DefaultParagraphFont"/>
    <w:rsid w:val="00D952B0"/>
    <w:rPr>
      <w:rFonts w:ascii="Courier New" w:eastAsia="MS Mincho" w:hAnsi="Courier New" w:cs="Courier New"/>
      <w:color w:val="333333"/>
      <w:sz w:val="18"/>
      <w:szCs w:val="18"/>
    </w:rPr>
  </w:style>
  <w:style w:type="paragraph" w:styleId="TOC5">
    <w:name w:val="toc 5"/>
    <w:basedOn w:val="Normal"/>
    <w:next w:val="Normal"/>
    <w:autoRedefine/>
    <w:semiHidden/>
    <w:rsid w:val="00D952B0"/>
    <w:pPr>
      <w:spacing w:line="300" w:lineRule="auto"/>
      <w:ind w:left="800"/>
    </w:pPr>
    <w:rPr>
      <w:rFonts w:eastAsia="MS Mincho"/>
      <w:sz w:val="18"/>
      <w:szCs w:val="18"/>
      <w:lang w:eastAsia="en-GB"/>
    </w:rPr>
  </w:style>
  <w:style w:type="paragraph" w:styleId="TOC6">
    <w:name w:val="toc 6"/>
    <w:basedOn w:val="Normal"/>
    <w:next w:val="Normal"/>
    <w:autoRedefine/>
    <w:semiHidden/>
    <w:rsid w:val="00D952B0"/>
    <w:pPr>
      <w:spacing w:line="300" w:lineRule="auto"/>
      <w:ind w:left="1000"/>
    </w:pPr>
    <w:rPr>
      <w:rFonts w:eastAsia="MS Mincho"/>
      <w:sz w:val="18"/>
      <w:szCs w:val="18"/>
      <w:lang w:eastAsia="en-GB"/>
    </w:rPr>
  </w:style>
  <w:style w:type="paragraph" w:styleId="TOC7">
    <w:name w:val="toc 7"/>
    <w:basedOn w:val="Normal"/>
    <w:next w:val="Normal"/>
    <w:autoRedefine/>
    <w:semiHidden/>
    <w:rsid w:val="00D952B0"/>
    <w:pPr>
      <w:spacing w:line="300" w:lineRule="auto"/>
      <w:ind w:left="1200"/>
    </w:pPr>
    <w:rPr>
      <w:rFonts w:eastAsia="MS Mincho"/>
      <w:sz w:val="18"/>
      <w:szCs w:val="18"/>
      <w:lang w:eastAsia="en-GB"/>
    </w:rPr>
  </w:style>
  <w:style w:type="paragraph" w:styleId="TOC8">
    <w:name w:val="toc 8"/>
    <w:basedOn w:val="Normal"/>
    <w:next w:val="Normal"/>
    <w:autoRedefine/>
    <w:semiHidden/>
    <w:rsid w:val="00D952B0"/>
    <w:pPr>
      <w:spacing w:line="300" w:lineRule="auto"/>
      <w:ind w:left="1400"/>
    </w:pPr>
    <w:rPr>
      <w:rFonts w:eastAsia="MS Mincho"/>
      <w:sz w:val="18"/>
      <w:szCs w:val="18"/>
      <w:lang w:eastAsia="en-GB"/>
    </w:rPr>
  </w:style>
  <w:style w:type="paragraph" w:styleId="TOC9">
    <w:name w:val="toc 9"/>
    <w:basedOn w:val="Normal"/>
    <w:next w:val="Normal"/>
    <w:autoRedefine/>
    <w:semiHidden/>
    <w:rsid w:val="00D952B0"/>
    <w:pPr>
      <w:spacing w:line="300" w:lineRule="auto"/>
      <w:ind w:left="1600"/>
    </w:pPr>
    <w:rPr>
      <w:rFonts w:eastAsia="MS Mincho"/>
      <w:sz w:val="18"/>
      <w:szCs w:val="18"/>
      <w:lang w:eastAsia="en-GB"/>
    </w:rPr>
  </w:style>
  <w:style w:type="paragraph" w:customStyle="1" w:styleId="Question">
    <w:name w:val="Question"/>
    <w:basedOn w:val="Normal"/>
    <w:next w:val="Normal"/>
    <w:rsid w:val="00D952B0"/>
    <w:pPr>
      <w:numPr>
        <w:numId w:val="3"/>
      </w:numPr>
      <w:pBdr>
        <w:top w:val="single" w:sz="4" w:space="1" w:color="auto"/>
        <w:bottom w:val="single" w:sz="4" w:space="1" w:color="auto"/>
      </w:pBdr>
      <w:tabs>
        <w:tab w:val="left" w:pos="1134"/>
      </w:tabs>
      <w:spacing w:before="120" w:after="240" w:line="300" w:lineRule="auto"/>
    </w:pPr>
    <w:rPr>
      <w:rFonts w:ascii="Arial" w:eastAsia="MS Mincho" w:hAnsi="Arial"/>
      <w:i/>
      <w:color w:val="FF6600"/>
      <w:sz w:val="18"/>
      <w:szCs w:val="18"/>
      <w:lang w:eastAsia="en-GB"/>
    </w:rPr>
  </w:style>
  <w:style w:type="paragraph" w:customStyle="1" w:styleId="HeadingB">
    <w:name w:val="Heading B"/>
    <w:basedOn w:val="Heading2"/>
    <w:rsid w:val="00D952B0"/>
    <w:pPr>
      <w:keepNext/>
      <w:pBdr>
        <w:top w:val="single" w:sz="6" w:space="1" w:color="auto"/>
      </w:pBdr>
      <w:tabs>
        <w:tab w:val="clear" w:pos="522"/>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D952B0"/>
    <w:pPr>
      <w:suppressAutoHyphens/>
      <w:spacing w:before="60" w:after="60"/>
    </w:pPr>
    <w:rPr>
      <w:rFonts w:ascii="Arial" w:hAnsi="Arial"/>
      <w:sz w:val="20"/>
      <w:szCs w:val="20"/>
    </w:rPr>
  </w:style>
  <w:style w:type="paragraph" w:customStyle="1" w:styleId="StyleHeadingALeft0Hanging045">
    <w:name w:val="Style Heading A + Left:  0&quot; Hanging:  0.45&quot;"/>
    <w:basedOn w:val="Normal"/>
    <w:next w:val="BodyText"/>
    <w:rsid w:val="00D952B0"/>
    <w:pPr>
      <w:keepNext/>
      <w:keepLines/>
      <w:pageBreakBefore/>
      <w:pBdr>
        <w:top w:val="single" w:sz="18" w:space="1" w:color="auto"/>
      </w:pBdr>
      <w:tabs>
        <w:tab w:val="num" w:pos="504"/>
      </w:tabs>
      <w:overflowPunct w:val="0"/>
      <w:autoSpaceDE w:val="0"/>
      <w:autoSpaceDN w:val="0"/>
      <w:adjustRightInd w:val="0"/>
      <w:spacing w:before="142" w:after="113"/>
      <w:ind w:left="652" w:hanging="652"/>
      <w:textAlignment w:val="baseline"/>
    </w:pPr>
    <w:rPr>
      <w:rFonts w:ascii="Arial" w:hAnsi="Arial"/>
      <w:b/>
      <w:bCs/>
      <w:color w:val="808080"/>
      <w:kern w:val="28"/>
      <w:sz w:val="44"/>
      <w:szCs w:val="20"/>
    </w:rPr>
  </w:style>
  <w:style w:type="paragraph" w:customStyle="1" w:styleId="StyleHeadingBFirstline0">
    <w:name w:val="Style Heading B + First line:  0&quot;"/>
    <w:basedOn w:val="HeadingB"/>
    <w:rsid w:val="00D952B0"/>
    <w:pPr>
      <w:spacing w:before="480" w:after="120"/>
      <w:ind w:left="0" w:firstLine="0"/>
    </w:pPr>
    <w:rPr>
      <w:bCs/>
    </w:rPr>
  </w:style>
  <w:style w:type="paragraph" w:customStyle="1" w:styleId="Instructions">
    <w:name w:val="Instructions"/>
    <w:link w:val="InstructionsChar"/>
    <w:rsid w:val="00D952B0"/>
    <w:pPr>
      <w:spacing w:before="120" w:after="120"/>
      <w:ind w:left="288"/>
    </w:pPr>
    <w:rPr>
      <w:rFonts w:ascii="Arial" w:eastAsia="MS Mincho" w:hAnsi="Arial"/>
      <w:i/>
      <w:color w:val="333399"/>
      <w:lang w:eastAsia="en-GB"/>
    </w:rPr>
  </w:style>
  <w:style w:type="character" w:customStyle="1" w:styleId="InstructionsChar">
    <w:name w:val="Instructions Char"/>
    <w:basedOn w:val="DefaultParagraphFont"/>
    <w:link w:val="Instructions"/>
    <w:rsid w:val="00D952B0"/>
    <w:rPr>
      <w:rFonts w:ascii="Arial" w:eastAsia="MS Mincho" w:hAnsi="Arial"/>
      <w:i/>
      <w:color w:val="333399"/>
      <w:lang w:val="en-US" w:eastAsia="en-GB" w:bidi="ar-SA"/>
    </w:rPr>
  </w:style>
  <w:style w:type="character" w:styleId="Strong">
    <w:name w:val="Strong"/>
    <w:basedOn w:val="DefaultParagraphFont"/>
    <w:qFormat/>
    <w:rsid w:val="00D952B0"/>
    <w:rPr>
      <w:b/>
      <w:bCs/>
    </w:rPr>
  </w:style>
  <w:style w:type="paragraph" w:customStyle="1" w:styleId="QAQuestion">
    <w:name w:val="QA Question"/>
    <w:basedOn w:val="Normal"/>
    <w:rsid w:val="00D952B0"/>
    <w:pPr>
      <w:keepLines/>
      <w:tabs>
        <w:tab w:val="left" w:pos="2304"/>
      </w:tabs>
      <w:suppressAutoHyphens/>
      <w:spacing w:before="60" w:after="120" w:line="260" w:lineRule="exact"/>
      <w:ind w:left="2736" w:hanging="432"/>
    </w:pPr>
    <w:rPr>
      <w:rFonts w:ascii="Arial" w:hAnsi="Arial"/>
      <w:sz w:val="21"/>
      <w:szCs w:val="20"/>
    </w:rPr>
  </w:style>
  <w:style w:type="paragraph" w:customStyle="1" w:styleId="List2cont">
    <w:name w:val="List2 (cont)"/>
    <w:rsid w:val="00D952B0"/>
    <w:pPr>
      <w:spacing w:before="60" w:after="60" w:line="240" w:lineRule="atLeast"/>
      <w:ind w:left="864"/>
    </w:pPr>
    <w:rPr>
      <w:noProof/>
      <w:kern w:val="22"/>
      <w:sz w:val="22"/>
    </w:rPr>
  </w:style>
  <w:style w:type="paragraph" w:customStyle="1" w:styleId="Quotationparagraph">
    <w:name w:val="Quotation paragraph"/>
    <w:next w:val="Normal"/>
    <w:rsid w:val="00D952B0"/>
    <w:pPr>
      <w:spacing w:before="60" w:after="240" w:line="300" w:lineRule="atLeast"/>
      <w:ind w:left="547" w:right="547"/>
    </w:pPr>
    <w:rPr>
      <w:i/>
      <w:noProof/>
      <w:kern w:val="22"/>
      <w:sz w:val="22"/>
    </w:rPr>
  </w:style>
  <w:style w:type="paragraph" w:customStyle="1" w:styleId="Indexletter">
    <w:name w:val="Index letter"/>
    <w:next w:val="Index1"/>
    <w:rsid w:val="00D952B0"/>
    <w:pPr>
      <w:spacing w:before="240"/>
    </w:pPr>
    <w:rPr>
      <w:rFonts w:ascii="Arial" w:hAnsi="Arial"/>
      <w:b/>
      <w:noProof/>
      <w:kern w:val="22"/>
      <w:sz w:val="22"/>
    </w:rPr>
  </w:style>
  <w:style w:type="paragraph" w:customStyle="1" w:styleId="Textnumsontitlepage">
    <w:name w:val="Text&amp;nums on title page"/>
    <w:rsid w:val="00D952B0"/>
    <w:pPr>
      <w:spacing w:line="240" w:lineRule="atLeast"/>
    </w:pPr>
    <w:rPr>
      <w:rFonts w:ascii="Arial" w:hAnsi="Arial"/>
      <w:caps/>
      <w:kern w:val="20"/>
    </w:rPr>
  </w:style>
  <w:style w:type="paragraph" w:customStyle="1" w:styleId="Textnumsoncover">
    <w:name w:val="Text&amp;nums on cover"/>
    <w:rsid w:val="00D952B0"/>
    <w:pPr>
      <w:spacing w:line="240" w:lineRule="atLeast"/>
      <w:ind w:right="72"/>
      <w:jc w:val="right"/>
    </w:pPr>
    <w:rPr>
      <w:rFonts w:ascii="Arial" w:hAnsi="Arial"/>
      <w:caps/>
      <w:noProof/>
      <w:kern w:val="20"/>
    </w:rPr>
  </w:style>
  <w:style w:type="paragraph" w:customStyle="1" w:styleId="ProgramName">
    <w:name w:val="Program Name"/>
    <w:rsid w:val="00D952B0"/>
    <w:pPr>
      <w:spacing w:line="240" w:lineRule="atLeast"/>
    </w:pPr>
    <w:rPr>
      <w:rFonts w:ascii="Arial" w:hAnsi="Arial"/>
      <w:b/>
      <w:noProof/>
      <w:kern w:val="20"/>
    </w:rPr>
  </w:style>
  <w:style w:type="paragraph" w:customStyle="1" w:styleId="Logo">
    <w:name w:val="Logo"/>
    <w:next w:val="Normal"/>
    <w:rsid w:val="00D952B0"/>
    <w:pPr>
      <w:spacing w:line="240" w:lineRule="atLeast"/>
      <w:ind w:left="-113"/>
    </w:pPr>
    <w:rPr>
      <w:kern w:val="20"/>
    </w:rPr>
  </w:style>
  <w:style w:type="paragraph" w:customStyle="1" w:styleId="Figure">
    <w:name w:val="Figure"/>
    <w:next w:val="Caption"/>
    <w:rsid w:val="00D952B0"/>
    <w:pPr>
      <w:keepNext/>
      <w:spacing w:before="500" w:line="260" w:lineRule="atLeast"/>
    </w:pPr>
    <w:rPr>
      <w:rFonts w:ascii="Arial" w:hAnsi="Arial"/>
      <w:noProof/>
      <w:kern w:val="22"/>
      <w:sz w:val="22"/>
    </w:rPr>
  </w:style>
  <w:style w:type="paragraph" w:customStyle="1" w:styleId="Numberlist1">
    <w:name w:val="Number list1"/>
    <w:rsid w:val="00D952B0"/>
    <w:pPr>
      <w:tabs>
        <w:tab w:val="left" w:pos="432"/>
      </w:tabs>
      <w:spacing w:after="120" w:line="240" w:lineRule="atLeast"/>
      <w:ind w:left="432" w:hanging="432"/>
    </w:pPr>
    <w:rPr>
      <w:noProof/>
      <w:kern w:val="22"/>
      <w:sz w:val="22"/>
    </w:rPr>
  </w:style>
  <w:style w:type="paragraph" w:customStyle="1" w:styleId="Referenceitem">
    <w:name w:val="Reference item"/>
    <w:rsid w:val="00D952B0"/>
    <w:pPr>
      <w:spacing w:before="100"/>
    </w:pPr>
    <w:rPr>
      <w:rFonts w:ascii="Arial" w:hAnsi="Arial"/>
      <w:b/>
      <w:noProof/>
      <w:kern w:val="20"/>
      <w:sz w:val="22"/>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customStyle="1" w:styleId="List1cont">
    <w:name w:val="List1 (cont)"/>
    <w:rsid w:val="00D952B0"/>
    <w:pPr>
      <w:spacing w:before="60" w:after="60" w:line="240" w:lineRule="atLeast"/>
      <w:ind w:left="864"/>
    </w:pPr>
    <w:rPr>
      <w:noProof/>
      <w:kern w:val="20"/>
      <w:sz w:val="22"/>
    </w:rPr>
  </w:style>
  <w:style w:type="paragraph" w:customStyle="1" w:styleId="Numberlist2">
    <w:name w:val="Number list2"/>
    <w:rsid w:val="00D952B0"/>
    <w:pPr>
      <w:tabs>
        <w:tab w:val="left" w:pos="432"/>
      </w:tabs>
      <w:spacing w:before="60" w:after="60"/>
      <w:ind w:left="864" w:hanging="432"/>
    </w:pPr>
    <w:rPr>
      <w:noProof/>
      <w:kern w:val="22"/>
      <w:sz w:val="22"/>
    </w:rPr>
  </w:style>
  <w:style w:type="paragraph" w:customStyle="1" w:styleId="tabletext1">
    <w:name w:val="table.text"/>
    <w:basedOn w:val="Normal"/>
    <w:rsid w:val="00D952B0"/>
    <w:pPr>
      <w:suppressAutoHyphens/>
      <w:spacing w:before="40" w:after="40"/>
    </w:pPr>
    <w:rPr>
      <w:rFonts w:ascii="Arial" w:hAnsi="Arial"/>
      <w:b/>
      <w:kern w:val="32"/>
      <w:sz w:val="18"/>
      <w:szCs w:val="20"/>
    </w:rPr>
  </w:style>
  <w:style w:type="paragraph" w:customStyle="1" w:styleId="H-pa-name">
    <w:name w:val="H-pa-name"/>
    <w:basedOn w:val="H-purpose"/>
    <w:rsid w:val="00D952B0"/>
    <w:pPr>
      <w:pageBreakBefore/>
      <w:spacing w:after="160"/>
    </w:pPr>
    <w:rPr>
      <w:caps/>
    </w:rPr>
  </w:style>
  <w:style w:type="paragraph" w:customStyle="1" w:styleId="H-purpose">
    <w:name w:val="H-purpose"/>
    <w:next w:val="Normal"/>
    <w:rsid w:val="00D952B0"/>
    <w:pPr>
      <w:keepNext/>
      <w:pBdr>
        <w:bottom w:val="single" w:sz="4" w:space="1" w:color="auto"/>
      </w:pBdr>
      <w:suppressAutoHyphens/>
      <w:spacing w:before="504" w:after="180" w:line="260" w:lineRule="exact"/>
    </w:pPr>
    <w:rPr>
      <w:rFonts w:ascii="Arial Black" w:hAnsi="Arial Black"/>
    </w:rPr>
  </w:style>
  <w:style w:type="paragraph" w:styleId="ListBullet5">
    <w:name w:val="List Bullet 5"/>
    <w:basedOn w:val="Normal"/>
    <w:autoRedefine/>
    <w:rsid w:val="00D952B0"/>
    <w:pPr>
      <w:numPr>
        <w:numId w:val="4"/>
      </w:numPr>
      <w:suppressAutoHyphens/>
    </w:pPr>
    <w:rPr>
      <w:rFonts w:ascii="Arial" w:hAnsi="Arial"/>
      <w:b/>
      <w:kern w:val="32"/>
      <w:sz w:val="12"/>
      <w:szCs w:val="20"/>
    </w:rPr>
  </w:style>
  <w:style w:type="paragraph" w:styleId="ListNumber2">
    <w:name w:val="List Number 2"/>
    <w:basedOn w:val="Normal"/>
    <w:rsid w:val="00D952B0"/>
    <w:pPr>
      <w:numPr>
        <w:numId w:val="6"/>
      </w:numPr>
      <w:suppressAutoHyphens/>
    </w:pPr>
    <w:rPr>
      <w:rFonts w:ascii="Arial" w:hAnsi="Arial"/>
      <w:b/>
      <w:kern w:val="32"/>
      <w:sz w:val="12"/>
      <w:szCs w:val="20"/>
    </w:rPr>
  </w:style>
  <w:style w:type="paragraph" w:styleId="ListNumber4">
    <w:name w:val="List Number 4"/>
    <w:basedOn w:val="Normal"/>
    <w:rsid w:val="00D952B0"/>
    <w:pPr>
      <w:numPr>
        <w:numId w:val="5"/>
      </w:numPr>
      <w:suppressAutoHyphens/>
    </w:pPr>
    <w:rPr>
      <w:kern w:val="32"/>
      <w:szCs w:val="20"/>
    </w:rPr>
  </w:style>
  <w:style w:type="paragraph" w:customStyle="1" w:styleId="H-goals">
    <w:name w:val="H-goals"/>
    <w:basedOn w:val="Normal"/>
    <w:next w:val="Normal"/>
    <w:rsid w:val="00D952B0"/>
    <w:pPr>
      <w:keepNext/>
      <w:pBdr>
        <w:bottom w:val="single" w:sz="4" w:space="1" w:color="auto"/>
      </w:pBdr>
      <w:suppressAutoHyphens/>
      <w:spacing w:before="300" w:line="260" w:lineRule="exact"/>
      <w:ind w:left="2304" w:hanging="2304"/>
    </w:pPr>
    <w:rPr>
      <w:rFonts w:ascii="Arial Black" w:hAnsi="Arial Black"/>
      <w:sz w:val="20"/>
      <w:szCs w:val="20"/>
    </w:rPr>
  </w:style>
  <w:style w:type="paragraph" w:customStyle="1" w:styleId="H-subpractice">
    <w:name w:val="H-subpractice"/>
    <w:rsid w:val="00D952B0"/>
    <w:pPr>
      <w:keepNext/>
      <w:suppressAutoHyphens/>
      <w:spacing w:before="200"/>
      <w:ind w:left="2304"/>
    </w:pPr>
    <w:rPr>
      <w:rFonts w:ascii="Arial" w:hAnsi="Arial"/>
      <w:b/>
      <w:sz w:val="18"/>
    </w:rPr>
  </w:style>
  <w:style w:type="paragraph" w:customStyle="1" w:styleId="H-workproducts">
    <w:name w:val="H-workproducts"/>
    <w:basedOn w:val="H-subpractice"/>
    <w:rsid w:val="00D952B0"/>
  </w:style>
  <w:style w:type="paragraph" w:customStyle="1" w:styleId="H-notes">
    <w:name w:val="H-notes"/>
    <w:basedOn w:val="Normal"/>
    <w:next w:val="Normal"/>
    <w:rsid w:val="00D952B0"/>
    <w:pPr>
      <w:keepNext/>
      <w:pBdr>
        <w:bottom w:val="single" w:sz="4" w:space="1" w:color="auto"/>
      </w:pBdr>
      <w:suppressAutoHyphens/>
      <w:spacing w:before="300" w:after="180" w:line="260" w:lineRule="exact"/>
    </w:pPr>
    <w:rPr>
      <w:rFonts w:ascii="Arial Black" w:hAnsi="Arial Black"/>
      <w:sz w:val="20"/>
      <w:szCs w:val="20"/>
    </w:rPr>
  </w:style>
  <w:style w:type="paragraph" w:customStyle="1" w:styleId="H-related-process-areas">
    <w:name w:val="H-related-process-areas"/>
    <w:basedOn w:val="H-purpose"/>
    <w:next w:val="Normal"/>
    <w:rsid w:val="00D952B0"/>
    <w:pPr>
      <w:numPr>
        <w:numId w:val="10"/>
      </w:numPr>
      <w:spacing w:before="360"/>
    </w:pPr>
  </w:style>
  <w:style w:type="paragraph" w:customStyle="1" w:styleId="reference">
    <w:name w:val="reference"/>
    <w:basedOn w:val="Normal"/>
    <w:rsid w:val="00D952B0"/>
    <w:pPr>
      <w:keepLines/>
      <w:tabs>
        <w:tab w:val="left" w:pos="-3240"/>
      </w:tabs>
      <w:suppressAutoHyphens/>
      <w:spacing w:before="120" w:after="120" w:line="260" w:lineRule="exact"/>
      <w:ind w:left="1152"/>
    </w:pPr>
    <w:rPr>
      <w:rFonts w:ascii="Arial" w:hAnsi="Arial"/>
      <w:i/>
      <w:color w:val="000000"/>
      <w:kern w:val="22"/>
      <w:sz w:val="21"/>
      <w:szCs w:val="20"/>
    </w:rPr>
  </w:style>
  <w:style w:type="paragraph" w:customStyle="1" w:styleId="H-related-specific-practices">
    <w:name w:val="H-related-specific-practices"/>
    <w:basedOn w:val="H-related-process-areas"/>
    <w:rsid w:val="00D952B0"/>
    <w:pPr>
      <w:pBdr>
        <w:bottom w:val="none" w:sz="0" w:space="0" w:color="auto"/>
      </w:pBdr>
      <w:ind w:left="2304"/>
    </w:pPr>
    <w:rPr>
      <w:i/>
    </w:rPr>
  </w:style>
  <w:style w:type="paragraph" w:customStyle="1" w:styleId="H-related-subpractices">
    <w:name w:val="H-related-subpractices"/>
    <w:basedOn w:val="H-related-specific-practices"/>
    <w:rsid w:val="00D952B0"/>
  </w:style>
  <w:style w:type="paragraph" w:customStyle="1" w:styleId="H-commonfeature">
    <w:name w:val="H-common feature"/>
    <w:basedOn w:val="H-purpose"/>
    <w:rsid w:val="00D952B0"/>
  </w:style>
  <w:style w:type="paragraph" w:customStyle="1" w:styleId="Hyperlink1">
    <w:name w:val="Hyperlink1"/>
    <w:basedOn w:val="Normal"/>
    <w:rsid w:val="00D952B0"/>
    <w:pPr>
      <w:keepLines/>
      <w:tabs>
        <w:tab w:val="left" w:pos="-3240"/>
      </w:tabs>
      <w:suppressAutoHyphens/>
      <w:spacing w:before="120" w:after="120" w:line="260" w:lineRule="exact"/>
      <w:ind w:left="1152"/>
    </w:pPr>
    <w:rPr>
      <w:rFonts w:ascii="Arial Narrow" w:hAnsi="Arial Narrow"/>
      <w:color w:val="3366FF"/>
      <w:kern w:val="22"/>
      <w:sz w:val="20"/>
      <w:szCs w:val="20"/>
    </w:rPr>
  </w:style>
  <w:style w:type="paragraph" w:customStyle="1" w:styleId="t1-title-line1">
    <w:name w:val="t1-title-line1"/>
    <w:next w:val="t2-title-line2"/>
    <w:rsid w:val="00D952B0"/>
    <w:pPr>
      <w:spacing w:before="3100" w:after="216"/>
      <w:ind w:left="2304"/>
    </w:pPr>
    <w:rPr>
      <w:rFonts w:ascii="Arial Narrow" w:hAnsi="Arial Narrow"/>
      <w:b/>
      <w:noProof/>
      <w:sz w:val="36"/>
    </w:rPr>
  </w:style>
  <w:style w:type="paragraph" w:customStyle="1" w:styleId="t2-title-line2">
    <w:name w:val="t2-title-line2"/>
    <w:rsid w:val="00D952B0"/>
    <w:pPr>
      <w:ind w:left="2304"/>
    </w:pPr>
    <w:rPr>
      <w:rFonts w:ascii="Arial" w:hAnsi="Arial"/>
      <w:b/>
      <w:noProof/>
      <w:sz w:val="60"/>
    </w:rPr>
  </w:style>
  <w:style w:type="paragraph" w:customStyle="1" w:styleId="t3-title-line3">
    <w:name w:val="t3-title-line3"/>
    <w:rsid w:val="00D952B0"/>
    <w:pPr>
      <w:spacing w:before="800" w:line="240" w:lineRule="exact"/>
      <w:ind w:left="2304"/>
    </w:pPr>
    <w:rPr>
      <w:rFonts w:ascii="Arial Black" w:hAnsi="Arial Black"/>
      <w:noProof/>
    </w:rPr>
  </w:style>
  <w:style w:type="paragraph" w:customStyle="1" w:styleId="t4-title-line4">
    <w:name w:val="t4-title-line4"/>
    <w:rsid w:val="00D952B0"/>
    <w:pPr>
      <w:spacing w:before="280"/>
      <w:ind w:left="2304"/>
    </w:pPr>
    <w:rPr>
      <w:rFonts w:ascii="Arial" w:hAnsi="Arial"/>
      <w:noProof/>
    </w:rPr>
  </w:style>
  <w:style w:type="paragraph" w:customStyle="1" w:styleId="t5-title-line5">
    <w:name w:val="t5-title-line5"/>
    <w:rsid w:val="00D952B0"/>
    <w:pPr>
      <w:spacing w:before="6400"/>
      <w:ind w:left="2304"/>
    </w:pPr>
    <w:rPr>
      <w:rFonts w:ascii="Arial Black" w:hAnsi="Arial Black"/>
      <w:noProof/>
      <w:sz w:val="16"/>
    </w:rPr>
  </w:style>
  <w:style w:type="paragraph" w:customStyle="1" w:styleId="list-bullet">
    <w:name w:val="list-bullet"/>
    <w:rsid w:val="00D952B0"/>
    <w:pPr>
      <w:numPr>
        <w:numId w:val="8"/>
      </w:numPr>
      <w:suppressAutoHyphens/>
      <w:spacing w:before="60" w:after="60" w:line="260" w:lineRule="exact"/>
      <w:ind w:left="2160" w:hanging="432"/>
    </w:pPr>
    <w:rPr>
      <w:rFonts w:ascii="Arial" w:hAnsi="Arial"/>
      <w:sz w:val="21"/>
    </w:rPr>
  </w:style>
  <w:style w:type="paragraph" w:customStyle="1" w:styleId="list-bullet-level-2">
    <w:name w:val="list-bullet-level-2"/>
    <w:rsid w:val="00D952B0"/>
    <w:pPr>
      <w:numPr>
        <w:numId w:val="7"/>
      </w:numPr>
      <w:tabs>
        <w:tab w:val="left" w:pos="3024"/>
      </w:tabs>
      <w:suppressAutoHyphens/>
      <w:spacing w:before="60" w:after="60"/>
      <w:ind w:left="3024" w:hanging="288"/>
    </w:pPr>
    <w:rPr>
      <w:rFonts w:ascii="Arial Narrow" w:hAnsi="Arial Narrow"/>
    </w:rPr>
  </w:style>
  <w:style w:type="paragraph" w:customStyle="1" w:styleId="Footer-Left">
    <w:name w:val="Footer-Left"/>
    <w:basedOn w:val="Normal"/>
    <w:rsid w:val="00D952B0"/>
    <w:pPr>
      <w:tabs>
        <w:tab w:val="right" w:pos="13766"/>
      </w:tabs>
      <w:suppressAutoHyphens/>
      <w:jc w:val="right"/>
    </w:pPr>
    <w:rPr>
      <w:rFonts w:ascii="Arial" w:hAnsi="Arial"/>
      <w:b/>
      <w:color w:val="000000"/>
      <w:sz w:val="16"/>
      <w:szCs w:val="20"/>
    </w:rPr>
  </w:style>
  <w:style w:type="paragraph" w:customStyle="1" w:styleId="title-page-text">
    <w:name w:val="title-page-text"/>
    <w:next w:val="Normal"/>
    <w:rsid w:val="00D952B0"/>
    <w:pPr>
      <w:suppressAutoHyphens/>
      <w:spacing w:before="100" w:after="100"/>
    </w:pPr>
    <w:rPr>
      <w:kern w:val="20"/>
    </w:rPr>
  </w:style>
  <w:style w:type="paragraph" w:customStyle="1" w:styleId="level1headings">
    <w:name w:val="level 1 headings"/>
    <w:basedOn w:val="H-goals"/>
    <w:rsid w:val="00D952B0"/>
    <w:pPr>
      <w:spacing w:before="504" w:after="180"/>
      <w:ind w:left="0" w:firstLine="0"/>
    </w:pPr>
  </w:style>
  <w:style w:type="paragraph" w:customStyle="1" w:styleId="level2headings">
    <w:name w:val="level 2 headings"/>
    <w:basedOn w:val="Normal"/>
    <w:rsid w:val="00D952B0"/>
    <w:pPr>
      <w:keepNext/>
      <w:tabs>
        <w:tab w:val="left" w:pos="2340"/>
      </w:tabs>
      <w:suppressAutoHyphens/>
      <w:spacing w:before="240" w:after="60"/>
      <w:ind w:left="2304"/>
    </w:pPr>
    <w:rPr>
      <w:rFonts w:ascii="Arial" w:hAnsi="Arial"/>
      <w:b/>
      <w:color w:val="000000"/>
      <w:sz w:val="20"/>
      <w:szCs w:val="20"/>
    </w:rPr>
  </w:style>
  <w:style w:type="paragraph" w:customStyle="1" w:styleId="level3headings">
    <w:name w:val="level 3 headings"/>
    <w:basedOn w:val="Normal"/>
    <w:rsid w:val="00D952B0"/>
    <w:pPr>
      <w:keepNext/>
      <w:numPr>
        <w:numId w:val="29"/>
      </w:numPr>
      <w:tabs>
        <w:tab w:val="clear" w:pos="3744"/>
        <w:tab w:val="left" w:pos="2340"/>
      </w:tabs>
      <w:suppressAutoHyphens/>
      <w:spacing w:before="240" w:after="60"/>
    </w:pPr>
    <w:rPr>
      <w:rFonts w:ascii="Arial" w:hAnsi="Arial"/>
      <w:color w:val="000000"/>
      <w:sz w:val="20"/>
      <w:szCs w:val="20"/>
    </w:rPr>
  </w:style>
  <w:style w:type="paragraph" w:styleId="DocumentMap">
    <w:name w:val="Document Map"/>
    <w:basedOn w:val="Normal"/>
    <w:semiHidden/>
    <w:rsid w:val="00D952B0"/>
    <w:pPr>
      <w:shd w:val="clear" w:color="auto" w:fill="000080"/>
      <w:tabs>
        <w:tab w:val="num" w:pos="720"/>
      </w:tabs>
      <w:suppressAutoHyphens/>
    </w:pPr>
    <w:rPr>
      <w:rFonts w:ascii="Tahoma" w:hAnsi="Tahoma"/>
      <w:b/>
      <w:kern w:val="32"/>
      <w:sz w:val="12"/>
      <w:szCs w:val="20"/>
    </w:rPr>
  </w:style>
  <w:style w:type="paragraph" w:customStyle="1" w:styleId="term">
    <w:name w:val="term"/>
    <w:basedOn w:val="Normal"/>
    <w:rsid w:val="00D952B0"/>
    <w:pPr>
      <w:keepLines/>
      <w:tabs>
        <w:tab w:val="left" w:pos="-3240"/>
        <w:tab w:val="num" w:pos="720"/>
      </w:tabs>
      <w:suppressAutoHyphens/>
      <w:spacing w:before="120" w:after="120" w:line="260" w:lineRule="exact"/>
      <w:ind w:left="288"/>
    </w:pPr>
    <w:rPr>
      <w:rFonts w:ascii="Arial" w:hAnsi="Arial"/>
      <w:color w:val="000000"/>
      <w:kern w:val="22"/>
      <w:sz w:val="21"/>
      <w:szCs w:val="20"/>
    </w:rPr>
  </w:style>
  <w:style w:type="paragraph" w:customStyle="1" w:styleId="goal-name">
    <w:name w:val="goal-name"/>
    <w:basedOn w:val="Normal"/>
    <w:next w:val="Normal"/>
    <w:rsid w:val="00D952B0"/>
    <w:pPr>
      <w:keepNext/>
      <w:keepLines/>
      <w:tabs>
        <w:tab w:val="left" w:pos="1152"/>
      </w:tabs>
      <w:suppressAutoHyphens/>
      <w:spacing w:before="300"/>
      <w:ind w:left="1152" w:hanging="1152"/>
    </w:pPr>
    <w:rPr>
      <w:rFonts w:ascii="Arial" w:hAnsi="Arial"/>
      <w:b/>
      <w:sz w:val="21"/>
      <w:szCs w:val="20"/>
    </w:rPr>
  </w:style>
  <w:style w:type="paragraph" w:customStyle="1" w:styleId="goal-name-2">
    <w:name w:val="goal-name-2"/>
    <w:basedOn w:val="goal-name"/>
    <w:rsid w:val="00D952B0"/>
    <w:pPr>
      <w:spacing w:before="120"/>
    </w:pPr>
    <w:rPr>
      <w:b w:val="0"/>
    </w:rPr>
  </w:style>
  <w:style w:type="paragraph" w:customStyle="1" w:styleId="level2appendix">
    <w:name w:val="level 2 appendix"/>
    <w:basedOn w:val="level1headings"/>
    <w:rsid w:val="00D952B0"/>
  </w:style>
  <w:style w:type="paragraph" w:customStyle="1" w:styleId="H-pa-name-appendix">
    <w:name w:val="H-pa-name-appendix"/>
    <w:basedOn w:val="H-pa-name"/>
    <w:rsid w:val="00D952B0"/>
  </w:style>
  <w:style w:type="paragraph" w:customStyle="1" w:styleId="ATableText">
    <w:name w:val="A_Table Text"/>
    <w:rsid w:val="00D952B0"/>
    <w:pPr>
      <w:spacing w:before="60" w:after="60"/>
    </w:pPr>
    <w:rPr>
      <w:rFonts w:ascii="Arial" w:hAnsi="Arial"/>
      <w:sz w:val="18"/>
      <w:lang w:eastAsia="zh-CN"/>
    </w:rPr>
  </w:style>
  <w:style w:type="paragraph" w:customStyle="1" w:styleId="H-sp-name-subsumed">
    <w:name w:val="H-sp-name-subsumed"/>
    <w:basedOn w:val="Normal"/>
    <w:rsid w:val="00D952B0"/>
    <w:pPr>
      <w:keepNext/>
      <w:suppressAutoHyphens/>
      <w:spacing w:before="500" w:after="40" w:line="260" w:lineRule="exact"/>
      <w:ind w:left="2304" w:hanging="1152"/>
    </w:pPr>
    <w:rPr>
      <w:rFonts w:ascii="Arial" w:hAnsi="Arial"/>
      <w:b/>
      <w:color w:val="808080"/>
      <w:sz w:val="21"/>
      <w:szCs w:val="20"/>
    </w:rPr>
  </w:style>
  <w:style w:type="paragraph" w:customStyle="1" w:styleId="H-workproducts-subsumed">
    <w:name w:val="H-workproducts-subsumed"/>
    <w:basedOn w:val="H-workproducts"/>
    <w:rsid w:val="00D952B0"/>
    <w:rPr>
      <w:color w:val="808080"/>
    </w:rPr>
  </w:style>
  <w:style w:type="paragraph" w:customStyle="1" w:styleId="QAAnswer">
    <w:name w:val="QA Answer"/>
    <w:basedOn w:val="QAQuestion"/>
    <w:rsid w:val="00D952B0"/>
    <w:pPr>
      <w:tabs>
        <w:tab w:val="num" w:pos="1440"/>
      </w:tabs>
    </w:pPr>
    <w:rPr>
      <w:color w:val="808080"/>
    </w:rPr>
  </w:style>
  <w:style w:type="paragraph" w:customStyle="1" w:styleId="list-bullet-border-subsumed">
    <w:name w:val="list-bullet-border-subsumed"/>
    <w:basedOn w:val="list-bullet-subsumed"/>
    <w:rsid w:val="00D952B0"/>
    <w:pPr>
      <w:numPr>
        <w:numId w:val="9"/>
      </w:numPr>
      <w:pBdr>
        <w:top w:val="single" w:sz="4" w:space="1" w:color="auto"/>
        <w:left w:val="single" w:sz="4" w:space="4" w:color="auto"/>
        <w:bottom w:val="single" w:sz="4" w:space="1" w:color="auto"/>
        <w:right w:val="single" w:sz="4" w:space="4" w:color="auto"/>
      </w:pBdr>
      <w:tabs>
        <w:tab w:val="left" w:pos="360"/>
      </w:tabs>
    </w:pPr>
    <w:rPr>
      <w:rFonts w:ascii="Arial Narrow" w:hAnsi="Arial Narrow"/>
    </w:rPr>
  </w:style>
  <w:style w:type="paragraph" w:customStyle="1" w:styleId="list-bullet-subsumed">
    <w:name w:val="list-bullet-subsumed"/>
    <w:rsid w:val="00D952B0"/>
    <w:pPr>
      <w:tabs>
        <w:tab w:val="left" w:pos="360"/>
      </w:tabs>
      <w:suppressAutoHyphens/>
      <w:spacing w:before="60" w:after="60" w:line="260" w:lineRule="exact"/>
      <w:ind w:left="360" w:hanging="360"/>
    </w:pPr>
    <w:rPr>
      <w:rFonts w:ascii="Arial" w:hAnsi="Arial"/>
      <w:color w:val="808080"/>
      <w:sz w:val="21"/>
    </w:rPr>
  </w:style>
  <w:style w:type="paragraph" w:customStyle="1" w:styleId="list-bullet-level-2-border">
    <w:name w:val="list-bullet-level-2-border"/>
    <w:basedOn w:val="list-bullet-level-2"/>
    <w:rsid w:val="00D952B0"/>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D952B0"/>
    <w:rPr>
      <w:color w:val="808080"/>
    </w:rPr>
  </w:style>
  <w:style w:type="paragraph" w:customStyle="1" w:styleId="Listborder">
    <w:name w:val="List border"/>
    <w:basedOn w:val="Normal"/>
    <w:rsid w:val="00D952B0"/>
    <w:pPr>
      <w:keepNext/>
      <w:pBdr>
        <w:top w:val="single" w:sz="4" w:space="1" w:color="auto"/>
        <w:left w:val="single" w:sz="4" w:space="4" w:color="auto"/>
        <w:bottom w:val="single" w:sz="4" w:space="1" w:color="auto"/>
        <w:right w:val="single" w:sz="4" w:space="4" w:color="auto"/>
      </w:pBdr>
      <w:suppressAutoHyphens/>
    </w:pPr>
    <w:rPr>
      <w:rFonts w:ascii="Arial Narrow" w:hAnsi="Arial Narrow"/>
      <w:b/>
      <w:kern w:val="32"/>
      <w:sz w:val="12"/>
      <w:szCs w:val="20"/>
    </w:rPr>
  </w:style>
  <w:style w:type="paragraph" w:customStyle="1" w:styleId="list-border-sub">
    <w:name w:val="list-border-sub"/>
    <w:basedOn w:val="Listborder"/>
    <w:rsid w:val="00D952B0"/>
    <w:rPr>
      <w:color w:val="808080"/>
    </w:rPr>
  </w:style>
  <w:style w:type="paragraph" w:customStyle="1" w:styleId="list-bullet-level-2-subsumed">
    <w:name w:val="list-bullet-level-2-subsumed"/>
    <w:basedOn w:val="list-bullet-level-2"/>
    <w:rsid w:val="00D952B0"/>
    <w:rPr>
      <w:color w:val="808080"/>
    </w:rPr>
  </w:style>
  <w:style w:type="paragraph" w:customStyle="1" w:styleId="example-break">
    <w:name w:val="example-break"/>
    <w:basedOn w:val="Normal"/>
    <w:rsid w:val="00D952B0"/>
    <w:pPr>
      <w:keepLines/>
      <w:tabs>
        <w:tab w:val="left" w:pos="-3240"/>
      </w:tabs>
      <w:suppressAutoHyphens/>
      <w:spacing w:line="120" w:lineRule="exact"/>
      <w:ind w:left="1152"/>
    </w:pPr>
    <w:rPr>
      <w:rFonts w:ascii="Arial" w:hAnsi="Arial"/>
      <w:color w:val="000000"/>
      <w:kern w:val="22"/>
      <w:sz w:val="12"/>
      <w:szCs w:val="20"/>
    </w:rPr>
  </w:style>
  <w:style w:type="paragraph" w:customStyle="1" w:styleId="Body-noindent">
    <w:name w:val="Body-no indent"/>
    <w:next w:val="Normal"/>
    <w:rsid w:val="00D952B0"/>
    <w:pPr>
      <w:widowControl w:val="0"/>
      <w:tabs>
        <w:tab w:val="left" w:pos="7920"/>
      </w:tabs>
      <w:spacing w:after="120" w:line="280" w:lineRule="exact"/>
      <w:ind w:right="-14"/>
    </w:pPr>
    <w:rPr>
      <w:rFonts w:ascii="Arial" w:hAnsi="Arial"/>
      <w:sz w:val="19"/>
    </w:rPr>
  </w:style>
  <w:style w:type="paragraph" w:customStyle="1" w:styleId="level2preface">
    <w:name w:val="level 2 preface"/>
    <w:basedOn w:val="level2headings"/>
    <w:rsid w:val="00D952B0"/>
  </w:style>
  <w:style w:type="paragraph" w:customStyle="1" w:styleId="Graphic">
    <w:name w:val="Graphic"/>
    <w:basedOn w:val="Normal"/>
    <w:next w:val="Caption"/>
    <w:rsid w:val="00D952B0"/>
    <w:pPr>
      <w:keepNext/>
      <w:keepLines/>
      <w:tabs>
        <w:tab w:val="left" w:pos="-3240"/>
      </w:tabs>
      <w:suppressAutoHyphens/>
      <w:spacing w:before="120" w:after="120"/>
      <w:ind w:left="1152"/>
    </w:pPr>
    <w:rPr>
      <w:rFonts w:ascii="Arial" w:hAnsi="Arial"/>
      <w:color w:val="000000"/>
      <w:kern w:val="22"/>
      <w:sz w:val="21"/>
      <w:szCs w:val="20"/>
    </w:rPr>
  </w:style>
  <w:style w:type="paragraph" w:customStyle="1" w:styleId="Company-Description">
    <w:name w:val="Company - Description"/>
    <w:basedOn w:val="Normal"/>
    <w:rsid w:val="00D952B0"/>
    <w:pPr>
      <w:pBdr>
        <w:bottom w:val="single" w:sz="4" w:space="1" w:color="auto"/>
      </w:pBdr>
      <w:spacing w:after="120"/>
    </w:pPr>
    <w:rPr>
      <w:rFonts w:ascii="Arial" w:hAnsi="Arial" w:cs="Arial"/>
      <w:b/>
      <w:sz w:val="24"/>
      <w:szCs w:val="20"/>
    </w:rPr>
  </w:style>
  <w:style w:type="paragraph" w:customStyle="1" w:styleId="CompanyName">
    <w:name w:val="Company Name"/>
    <w:basedOn w:val="Normal"/>
    <w:rsid w:val="00D952B0"/>
    <w:pPr>
      <w:ind w:left="360"/>
    </w:pPr>
    <w:rPr>
      <w:rFonts w:ascii="Arial" w:hAnsi="Arial" w:cs="Arial"/>
      <w:sz w:val="20"/>
      <w:szCs w:val="20"/>
    </w:rPr>
  </w:style>
  <w:style w:type="paragraph" w:customStyle="1" w:styleId="t2title2">
    <w:name w:val="t2 title2"/>
    <w:rsid w:val="00D952B0"/>
    <w:pPr>
      <w:widowControl w:val="0"/>
      <w:numPr>
        <w:numId w:val="31"/>
      </w:numPr>
      <w:tabs>
        <w:tab w:val="clear" w:pos="360"/>
      </w:tabs>
      <w:spacing w:line="200" w:lineRule="atLeast"/>
      <w:ind w:firstLine="0"/>
    </w:pPr>
    <w:rPr>
      <w:rFonts w:ascii="Helvetica" w:hAnsi="Helvetica"/>
      <w:i/>
      <w:color w:val="000000"/>
      <w:sz w:val="16"/>
    </w:rPr>
  </w:style>
  <w:style w:type="paragraph" w:customStyle="1" w:styleId="t3-title-3">
    <w:name w:val="t3-title-3"/>
    <w:rsid w:val="00D952B0"/>
    <w:pPr>
      <w:numPr>
        <w:numId w:val="30"/>
      </w:numPr>
      <w:tabs>
        <w:tab w:val="clear" w:pos="360"/>
      </w:tabs>
      <w:ind w:left="0" w:firstLine="0"/>
    </w:pPr>
    <w:rPr>
      <w:rFonts w:ascii="Arial" w:hAnsi="Arial"/>
      <w:noProof/>
      <w:sz w:val="12"/>
    </w:rPr>
  </w:style>
  <w:style w:type="paragraph" w:customStyle="1" w:styleId="t1-title-1">
    <w:name w:val="t1-title-1"/>
    <w:rsid w:val="00D952B0"/>
    <w:pPr>
      <w:jc w:val="center"/>
    </w:pPr>
    <w:rPr>
      <w:rFonts w:ascii="Arial" w:hAnsi="Arial"/>
      <w:b/>
      <w:noProof/>
      <w:sz w:val="32"/>
    </w:rPr>
  </w:style>
  <w:style w:type="paragraph" w:customStyle="1" w:styleId="t4-title-4">
    <w:name w:val="t4-title-4"/>
    <w:next w:val="UserInformation"/>
    <w:rsid w:val="00D952B0"/>
    <w:pPr>
      <w:tabs>
        <w:tab w:val="left" w:pos="288"/>
      </w:tabs>
      <w:ind w:left="288" w:hanging="288"/>
    </w:pPr>
    <w:rPr>
      <w:rFonts w:ascii="Arial Narrow" w:hAnsi="Arial Narrow"/>
      <w:b/>
      <w:smallCaps/>
      <w:noProof/>
      <w:sz w:val="16"/>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customStyle="1" w:styleId="t5-title-5">
    <w:name w:val="t5-title-5"/>
    <w:basedOn w:val="t4-title-4"/>
    <w:next w:val="UserInformation"/>
    <w:rsid w:val="00D952B0"/>
    <w:pPr>
      <w:tabs>
        <w:tab w:val="num" w:pos="1440"/>
      </w:tabs>
      <w:ind w:left="0" w:firstLine="0"/>
    </w:pPr>
  </w:style>
  <w:style w:type="paragraph" w:styleId="Date">
    <w:name w:val="Date"/>
    <w:basedOn w:val="Normal"/>
    <w:next w:val="Normal"/>
    <w:rsid w:val="00D952B0"/>
    <w:pPr>
      <w:suppressAutoHyphens/>
    </w:pPr>
    <w:rPr>
      <w:rFonts w:ascii="Arial" w:hAnsi="Arial"/>
      <w:b/>
      <w:kern w:val="32"/>
      <w:sz w:val="12"/>
      <w:szCs w:val="20"/>
    </w:rPr>
  </w:style>
  <w:style w:type="paragraph" w:customStyle="1" w:styleId="Table-ColHead">
    <w:name w:val="Table - Col. Head"/>
    <w:basedOn w:val="Normal"/>
    <w:autoRedefine/>
    <w:rsid w:val="00D952B0"/>
    <w:pPr>
      <w:keepNext/>
      <w:spacing w:before="60" w:after="60"/>
      <w:jc w:val="center"/>
    </w:pPr>
    <w:rPr>
      <w:rFonts w:ascii="Arial" w:hAnsi="Arial"/>
      <w:b/>
      <w:sz w:val="24"/>
      <w:szCs w:val="20"/>
      <w:lang w:val="en-GB"/>
    </w:rPr>
  </w:style>
  <w:style w:type="paragraph" w:customStyle="1" w:styleId="FrontPageHeading">
    <w:name w:val="Front Page Heading"/>
    <w:basedOn w:val="Normal"/>
    <w:rsid w:val="00D952B0"/>
    <w:pPr>
      <w:suppressAutoHyphens/>
    </w:pPr>
    <w:rPr>
      <w:rFonts w:ascii="Arial" w:hAnsi="Arial"/>
      <w:b/>
      <w:kern w:val="32"/>
      <w:sz w:val="44"/>
      <w:szCs w:val="20"/>
    </w:rPr>
  </w:style>
  <w:style w:type="paragraph" w:customStyle="1" w:styleId="bullet">
    <w:name w:val="bullet"/>
    <w:autoRedefine/>
    <w:rsid w:val="00D952B0"/>
    <w:pPr>
      <w:tabs>
        <w:tab w:val="num" w:pos="1080"/>
      </w:tabs>
      <w:suppressAutoHyphens/>
      <w:spacing w:before="60" w:after="60" w:line="260" w:lineRule="exact"/>
      <w:ind w:left="1080" w:hanging="360"/>
    </w:pPr>
    <w:rPr>
      <w:rFonts w:ascii="Arial" w:hAnsi="Arial"/>
      <w:sz w:val="21"/>
    </w:rPr>
  </w:style>
  <w:style w:type="paragraph" w:customStyle="1" w:styleId="BulletList">
    <w:name w:val="BulletList"/>
    <w:basedOn w:val="Normal"/>
    <w:rsid w:val="00D952B0"/>
    <w:pPr>
      <w:keepLines/>
      <w:tabs>
        <w:tab w:val="left" w:pos="-3240"/>
      </w:tabs>
      <w:suppressAutoHyphens/>
      <w:spacing w:before="120" w:after="120" w:line="260" w:lineRule="exact"/>
      <w:ind w:left="1152"/>
    </w:pPr>
    <w:rPr>
      <w:rFonts w:ascii="Arial" w:hAnsi="Arial"/>
      <w:color w:val="000000"/>
      <w:kern w:val="22"/>
      <w:sz w:val="21"/>
      <w:szCs w:val="20"/>
    </w:rPr>
  </w:style>
  <w:style w:type="paragraph" w:customStyle="1" w:styleId="Bullet1">
    <w:name w:val="Bullet 1"/>
    <w:basedOn w:val="Normal"/>
    <w:rsid w:val="00D952B0"/>
    <w:pPr>
      <w:widowControl w:val="0"/>
      <w:numPr>
        <w:numId w:val="32"/>
      </w:numPr>
      <w:tabs>
        <w:tab w:val="left" w:pos="7920"/>
      </w:tabs>
      <w:spacing w:line="280" w:lineRule="exact"/>
    </w:pPr>
    <w:rPr>
      <w:rFonts w:ascii="Arial" w:hAnsi="Arial"/>
      <w:sz w:val="19"/>
      <w:szCs w:val="20"/>
    </w:rPr>
  </w:style>
  <w:style w:type="paragraph" w:customStyle="1" w:styleId="Para">
    <w:name w:val="Para"/>
    <w:basedOn w:val="Normal"/>
    <w:rsid w:val="00D952B0"/>
    <w:pPr>
      <w:spacing w:before="60" w:after="120"/>
    </w:pPr>
    <w:rPr>
      <w:rFonts w:ascii="Arial" w:hAnsi="Arial"/>
      <w:sz w:val="20"/>
      <w:szCs w:val="20"/>
    </w:rPr>
  </w:style>
  <w:style w:type="paragraph" w:styleId="PlainText">
    <w:name w:val="Plain Text"/>
    <w:basedOn w:val="Normal"/>
    <w:rsid w:val="00D952B0"/>
    <w:rPr>
      <w:rFonts w:ascii="Courier New" w:eastAsia="SimSun" w:hAnsi="Courier New" w:cs="Courier New"/>
      <w:sz w:val="20"/>
      <w:szCs w:val="20"/>
      <w:lang w:eastAsia="zh-CN"/>
    </w:rPr>
  </w:style>
  <w:style w:type="paragraph" w:customStyle="1" w:styleId="TableHead">
    <w:name w:val="Table Head"/>
    <w:basedOn w:val="Normal"/>
    <w:rsid w:val="00D952B0"/>
    <w:pPr>
      <w:spacing w:after="60" w:line="280" w:lineRule="exact"/>
    </w:pPr>
    <w:rPr>
      <w:rFonts w:ascii="Arial Narrow" w:hAnsi="Arial Narrow"/>
      <w:b/>
      <w:sz w:val="19"/>
      <w:szCs w:val="20"/>
    </w:rPr>
  </w:style>
  <w:style w:type="paragraph" w:customStyle="1" w:styleId="Text">
    <w:name w:val="Text"/>
    <w:aliases w:val="t"/>
    <w:rsid w:val="00D952B0"/>
    <w:pPr>
      <w:spacing w:before="60" w:after="60" w:line="260" w:lineRule="exact"/>
    </w:pPr>
    <w:rPr>
      <w:rFonts w:ascii="Verdana" w:hAnsi="Verdana"/>
      <w:color w:val="000000"/>
    </w:rPr>
  </w:style>
  <w:style w:type="character" w:customStyle="1" w:styleId="LabelEmbedded">
    <w:name w:val="Label Embedded"/>
    <w:aliases w:val="le"/>
    <w:basedOn w:val="DefaultParagraphFont"/>
    <w:rsid w:val="00D952B0"/>
    <w:rPr>
      <w:rFonts w:ascii="Verdana" w:hAnsi="Verdana"/>
      <w:b/>
      <w:sz w:val="20"/>
      <w:u w:val="none"/>
    </w:rPr>
  </w:style>
  <w:style w:type="paragraph" w:customStyle="1" w:styleId="Bullet3">
    <w:name w:val="Bullet 3"/>
    <w:basedOn w:val="Normal"/>
    <w:rsid w:val="00D952B0"/>
    <w:pPr>
      <w:widowControl w:val="0"/>
      <w:numPr>
        <w:numId w:val="33"/>
      </w:numPr>
      <w:tabs>
        <w:tab w:val="left" w:pos="7920"/>
      </w:tabs>
      <w:spacing w:after="280" w:line="280" w:lineRule="exact"/>
    </w:pPr>
    <w:rPr>
      <w:rFonts w:ascii="Arial" w:hAnsi="Arial"/>
      <w:sz w:val="19"/>
      <w:szCs w:val="20"/>
    </w:rPr>
  </w:style>
  <w:style w:type="paragraph" w:customStyle="1" w:styleId="NoteCaution">
    <w:name w:val="Note/Caution"/>
    <w:basedOn w:val="Normal"/>
    <w:next w:val="Normal"/>
    <w:rsid w:val="00D952B0"/>
    <w:pPr>
      <w:widowControl w:val="0"/>
      <w:tabs>
        <w:tab w:val="left" w:pos="7920"/>
      </w:tabs>
      <w:spacing w:before="140" w:after="120" w:line="280" w:lineRule="exact"/>
      <w:ind w:right="-14"/>
    </w:pPr>
    <w:rPr>
      <w:rFonts w:ascii="Arial Narrow" w:hAnsi="Arial Narrow"/>
      <w:b/>
      <w:sz w:val="19"/>
      <w:szCs w:val="20"/>
    </w:rPr>
  </w:style>
  <w:style w:type="paragraph" w:customStyle="1" w:styleId="TableBody2">
    <w:name w:val="Table Body 2"/>
    <w:basedOn w:val="Normal"/>
    <w:rsid w:val="00D952B0"/>
    <w:pPr>
      <w:spacing w:before="40" w:after="40" w:line="250" w:lineRule="exact"/>
      <w:ind w:right="115"/>
    </w:pPr>
    <w:rPr>
      <w:rFonts w:ascii="Arial" w:hAnsi="Arial"/>
      <w:sz w:val="17"/>
      <w:szCs w:val="20"/>
    </w:rPr>
  </w:style>
  <w:style w:type="character" w:customStyle="1" w:styleId="Bold">
    <w:name w:val="Bold"/>
    <w:aliases w:val="b"/>
    <w:basedOn w:val="DefaultParagraphFont"/>
    <w:rsid w:val="00D952B0"/>
    <w:rPr>
      <w:b/>
    </w:rPr>
  </w:style>
  <w:style w:type="paragraph" w:customStyle="1" w:styleId="Listend">
    <w:name w:val="List end"/>
    <w:basedOn w:val="Normal"/>
    <w:rsid w:val="00D952B0"/>
    <w:rPr>
      <w:rFonts w:ascii="Century Schoolbook" w:hAnsi="Century Schoolbook"/>
      <w:sz w:val="12"/>
      <w:szCs w:val="20"/>
    </w:rPr>
  </w:style>
  <w:style w:type="paragraph" w:customStyle="1" w:styleId="p">
    <w:name w:val="p"/>
    <w:aliases w:val="para"/>
    <w:basedOn w:val="Normal"/>
    <w:link w:val="pChar"/>
    <w:rsid w:val="00D952B0"/>
    <w:pPr>
      <w:spacing w:before="72" w:after="72"/>
      <w:jc w:val="both"/>
    </w:pPr>
    <w:rPr>
      <w:rFonts w:ascii="Arial" w:eastAsia="MS Mincho" w:hAnsi="Arial"/>
      <w:szCs w:val="20"/>
    </w:rPr>
  </w:style>
  <w:style w:type="character" w:customStyle="1" w:styleId="pChar">
    <w:name w:val="p Char"/>
    <w:aliases w:val="para Char"/>
    <w:basedOn w:val="DefaultParagraphFont"/>
    <w:link w:val="p"/>
    <w:rsid w:val="00D952B0"/>
    <w:rPr>
      <w:rFonts w:ascii="Arial" w:eastAsia="MS Mincho" w:hAnsi="Arial"/>
      <w:sz w:val="22"/>
      <w:lang w:val="en-US" w:eastAsia="en-US" w:bidi="ar-SA"/>
    </w:rPr>
  </w:style>
  <w:style w:type="paragraph" w:customStyle="1" w:styleId="xl65">
    <w:name w:val="xl65"/>
    <w:basedOn w:val="Normal"/>
    <w:rsid w:val="001E311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20"/>
      <w:szCs w:val="20"/>
    </w:rPr>
  </w:style>
  <w:style w:type="paragraph" w:customStyle="1" w:styleId="xl66">
    <w:name w:val="xl66"/>
    <w:basedOn w:val="Normal"/>
    <w:rsid w:val="001E311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textAlignment w:val="center"/>
    </w:pPr>
    <w:rPr>
      <w:color w:val="000000"/>
      <w:sz w:val="20"/>
      <w:szCs w:val="20"/>
    </w:rPr>
  </w:style>
  <w:style w:type="paragraph" w:customStyle="1" w:styleId="xl67">
    <w:name w:val="xl67"/>
    <w:basedOn w:val="Normal"/>
    <w:rsid w:val="001E311E"/>
    <w:pPr>
      <w:spacing w:before="100" w:beforeAutospacing="1" w:after="100" w:afterAutospacing="1"/>
      <w:textAlignment w:val="center"/>
    </w:pPr>
    <w:rPr>
      <w:rFonts w:ascii="Cambria" w:hAnsi="Cambria"/>
      <w:color w:val="000000"/>
      <w:sz w:val="28"/>
      <w:szCs w:val="28"/>
    </w:rPr>
  </w:style>
  <w:style w:type="character" w:customStyle="1" w:styleId="FooterChar">
    <w:name w:val="Footer Char"/>
    <w:basedOn w:val="DefaultParagraphFont"/>
    <w:link w:val="Footer"/>
    <w:uiPriority w:val="99"/>
    <w:rsid w:val="00BF2524"/>
    <w:rPr>
      <w:rFonts w:cs="Tahoma"/>
      <w:szCs w:val="16"/>
      <w:lang w:val="en-US" w:eastAsia="en-US" w:bidi="ar-SA"/>
    </w:rPr>
  </w:style>
  <w:style w:type="paragraph" w:customStyle="1" w:styleId="BannerBase">
    <w:name w:val="Banner Base"/>
    <w:rsid w:val="005F07E3"/>
    <w:pPr>
      <w:widowControl w:val="0"/>
    </w:pPr>
    <w:rPr>
      <w:rFonts w:ascii="Arial" w:hAnsi="Arial"/>
      <w:snapToGrid w:val="0"/>
      <w:sz w:val="36"/>
    </w:rPr>
  </w:style>
  <w:style w:type="paragraph" w:styleId="ListParagraph">
    <w:name w:val="List Paragraph"/>
    <w:basedOn w:val="Normal"/>
    <w:uiPriority w:val="34"/>
    <w:qFormat/>
    <w:rsid w:val="003A62B8"/>
    <w:pPr>
      <w:ind w:left="720"/>
      <w:contextualSpacing/>
    </w:pPr>
  </w:style>
  <w:style w:type="paragraph" w:styleId="Revision">
    <w:name w:val="Revision"/>
    <w:hidden/>
    <w:uiPriority w:val="99"/>
    <w:semiHidden/>
    <w:rsid w:val="00437A12"/>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7410">
      <w:bodyDiv w:val="1"/>
      <w:marLeft w:val="0"/>
      <w:marRight w:val="0"/>
      <w:marTop w:val="0"/>
      <w:marBottom w:val="0"/>
      <w:divBdr>
        <w:top w:val="none" w:sz="0" w:space="0" w:color="auto"/>
        <w:left w:val="none" w:sz="0" w:space="0" w:color="auto"/>
        <w:bottom w:val="none" w:sz="0" w:space="0" w:color="auto"/>
        <w:right w:val="none" w:sz="0" w:space="0" w:color="auto"/>
      </w:divBdr>
    </w:div>
    <w:div w:id="43871060">
      <w:bodyDiv w:val="1"/>
      <w:marLeft w:val="0"/>
      <w:marRight w:val="0"/>
      <w:marTop w:val="0"/>
      <w:marBottom w:val="0"/>
      <w:divBdr>
        <w:top w:val="none" w:sz="0" w:space="0" w:color="auto"/>
        <w:left w:val="none" w:sz="0" w:space="0" w:color="auto"/>
        <w:bottom w:val="none" w:sz="0" w:space="0" w:color="auto"/>
        <w:right w:val="none" w:sz="0" w:space="0" w:color="auto"/>
      </w:divBdr>
    </w:div>
    <w:div w:id="47925340">
      <w:bodyDiv w:val="1"/>
      <w:marLeft w:val="0"/>
      <w:marRight w:val="0"/>
      <w:marTop w:val="0"/>
      <w:marBottom w:val="0"/>
      <w:divBdr>
        <w:top w:val="none" w:sz="0" w:space="0" w:color="auto"/>
        <w:left w:val="none" w:sz="0" w:space="0" w:color="auto"/>
        <w:bottom w:val="none" w:sz="0" w:space="0" w:color="auto"/>
        <w:right w:val="none" w:sz="0" w:space="0" w:color="auto"/>
      </w:divBdr>
    </w:div>
    <w:div w:id="54472612">
      <w:bodyDiv w:val="1"/>
      <w:marLeft w:val="0"/>
      <w:marRight w:val="0"/>
      <w:marTop w:val="0"/>
      <w:marBottom w:val="0"/>
      <w:divBdr>
        <w:top w:val="none" w:sz="0" w:space="0" w:color="auto"/>
        <w:left w:val="none" w:sz="0" w:space="0" w:color="auto"/>
        <w:bottom w:val="none" w:sz="0" w:space="0" w:color="auto"/>
        <w:right w:val="none" w:sz="0" w:space="0" w:color="auto"/>
      </w:divBdr>
    </w:div>
    <w:div w:id="96564224">
      <w:bodyDiv w:val="1"/>
      <w:marLeft w:val="0"/>
      <w:marRight w:val="0"/>
      <w:marTop w:val="0"/>
      <w:marBottom w:val="0"/>
      <w:divBdr>
        <w:top w:val="none" w:sz="0" w:space="0" w:color="auto"/>
        <w:left w:val="none" w:sz="0" w:space="0" w:color="auto"/>
        <w:bottom w:val="none" w:sz="0" w:space="0" w:color="auto"/>
        <w:right w:val="none" w:sz="0" w:space="0" w:color="auto"/>
      </w:divBdr>
    </w:div>
    <w:div w:id="129129629">
      <w:bodyDiv w:val="1"/>
      <w:marLeft w:val="0"/>
      <w:marRight w:val="0"/>
      <w:marTop w:val="0"/>
      <w:marBottom w:val="0"/>
      <w:divBdr>
        <w:top w:val="none" w:sz="0" w:space="0" w:color="auto"/>
        <w:left w:val="none" w:sz="0" w:space="0" w:color="auto"/>
        <w:bottom w:val="none" w:sz="0" w:space="0" w:color="auto"/>
        <w:right w:val="none" w:sz="0" w:space="0" w:color="auto"/>
      </w:divBdr>
    </w:div>
    <w:div w:id="154609326">
      <w:bodyDiv w:val="1"/>
      <w:marLeft w:val="0"/>
      <w:marRight w:val="0"/>
      <w:marTop w:val="0"/>
      <w:marBottom w:val="0"/>
      <w:divBdr>
        <w:top w:val="none" w:sz="0" w:space="0" w:color="auto"/>
        <w:left w:val="none" w:sz="0" w:space="0" w:color="auto"/>
        <w:bottom w:val="none" w:sz="0" w:space="0" w:color="auto"/>
        <w:right w:val="none" w:sz="0" w:space="0" w:color="auto"/>
      </w:divBdr>
    </w:div>
    <w:div w:id="181017843">
      <w:bodyDiv w:val="1"/>
      <w:marLeft w:val="0"/>
      <w:marRight w:val="0"/>
      <w:marTop w:val="0"/>
      <w:marBottom w:val="0"/>
      <w:divBdr>
        <w:top w:val="none" w:sz="0" w:space="0" w:color="auto"/>
        <w:left w:val="none" w:sz="0" w:space="0" w:color="auto"/>
        <w:bottom w:val="none" w:sz="0" w:space="0" w:color="auto"/>
        <w:right w:val="none" w:sz="0" w:space="0" w:color="auto"/>
      </w:divBdr>
    </w:div>
    <w:div w:id="193004373">
      <w:bodyDiv w:val="1"/>
      <w:marLeft w:val="0"/>
      <w:marRight w:val="0"/>
      <w:marTop w:val="0"/>
      <w:marBottom w:val="0"/>
      <w:divBdr>
        <w:top w:val="none" w:sz="0" w:space="0" w:color="auto"/>
        <w:left w:val="none" w:sz="0" w:space="0" w:color="auto"/>
        <w:bottom w:val="none" w:sz="0" w:space="0" w:color="auto"/>
        <w:right w:val="none" w:sz="0" w:space="0" w:color="auto"/>
      </w:divBdr>
    </w:div>
    <w:div w:id="207107189">
      <w:bodyDiv w:val="1"/>
      <w:marLeft w:val="0"/>
      <w:marRight w:val="0"/>
      <w:marTop w:val="0"/>
      <w:marBottom w:val="0"/>
      <w:divBdr>
        <w:top w:val="none" w:sz="0" w:space="0" w:color="auto"/>
        <w:left w:val="none" w:sz="0" w:space="0" w:color="auto"/>
        <w:bottom w:val="none" w:sz="0" w:space="0" w:color="auto"/>
        <w:right w:val="none" w:sz="0" w:space="0" w:color="auto"/>
      </w:divBdr>
    </w:div>
    <w:div w:id="215514867">
      <w:bodyDiv w:val="1"/>
      <w:marLeft w:val="0"/>
      <w:marRight w:val="0"/>
      <w:marTop w:val="0"/>
      <w:marBottom w:val="0"/>
      <w:divBdr>
        <w:top w:val="none" w:sz="0" w:space="0" w:color="auto"/>
        <w:left w:val="none" w:sz="0" w:space="0" w:color="auto"/>
        <w:bottom w:val="none" w:sz="0" w:space="0" w:color="auto"/>
        <w:right w:val="none" w:sz="0" w:space="0" w:color="auto"/>
      </w:divBdr>
    </w:div>
    <w:div w:id="218788733">
      <w:bodyDiv w:val="1"/>
      <w:marLeft w:val="0"/>
      <w:marRight w:val="0"/>
      <w:marTop w:val="0"/>
      <w:marBottom w:val="0"/>
      <w:divBdr>
        <w:top w:val="none" w:sz="0" w:space="0" w:color="auto"/>
        <w:left w:val="none" w:sz="0" w:space="0" w:color="auto"/>
        <w:bottom w:val="none" w:sz="0" w:space="0" w:color="auto"/>
        <w:right w:val="none" w:sz="0" w:space="0" w:color="auto"/>
      </w:divBdr>
    </w:div>
    <w:div w:id="226960900">
      <w:bodyDiv w:val="1"/>
      <w:marLeft w:val="0"/>
      <w:marRight w:val="0"/>
      <w:marTop w:val="0"/>
      <w:marBottom w:val="0"/>
      <w:divBdr>
        <w:top w:val="none" w:sz="0" w:space="0" w:color="auto"/>
        <w:left w:val="none" w:sz="0" w:space="0" w:color="auto"/>
        <w:bottom w:val="none" w:sz="0" w:space="0" w:color="auto"/>
        <w:right w:val="none" w:sz="0" w:space="0" w:color="auto"/>
      </w:divBdr>
    </w:div>
    <w:div w:id="246809284">
      <w:bodyDiv w:val="1"/>
      <w:marLeft w:val="0"/>
      <w:marRight w:val="0"/>
      <w:marTop w:val="0"/>
      <w:marBottom w:val="0"/>
      <w:divBdr>
        <w:top w:val="none" w:sz="0" w:space="0" w:color="auto"/>
        <w:left w:val="none" w:sz="0" w:space="0" w:color="auto"/>
        <w:bottom w:val="none" w:sz="0" w:space="0" w:color="auto"/>
        <w:right w:val="none" w:sz="0" w:space="0" w:color="auto"/>
      </w:divBdr>
    </w:div>
    <w:div w:id="256519102">
      <w:bodyDiv w:val="1"/>
      <w:marLeft w:val="0"/>
      <w:marRight w:val="0"/>
      <w:marTop w:val="0"/>
      <w:marBottom w:val="0"/>
      <w:divBdr>
        <w:top w:val="none" w:sz="0" w:space="0" w:color="auto"/>
        <w:left w:val="none" w:sz="0" w:space="0" w:color="auto"/>
        <w:bottom w:val="none" w:sz="0" w:space="0" w:color="auto"/>
        <w:right w:val="none" w:sz="0" w:space="0" w:color="auto"/>
      </w:divBdr>
    </w:div>
    <w:div w:id="263654563">
      <w:bodyDiv w:val="1"/>
      <w:marLeft w:val="0"/>
      <w:marRight w:val="0"/>
      <w:marTop w:val="0"/>
      <w:marBottom w:val="0"/>
      <w:divBdr>
        <w:top w:val="none" w:sz="0" w:space="0" w:color="auto"/>
        <w:left w:val="none" w:sz="0" w:space="0" w:color="auto"/>
        <w:bottom w:val="none" w:sz="0" w:space="0" w:color="auto"/>
        <w:right w:val="none" w:sz="0" w:space="0" w:color="auto"/>
      </w:divBdr>
    </w:div>
    <w:div w:id="265427366">
      <w:bodyDiv w:val="1"/>
      <w:marLeft w:val="0"/>
      <w:marRight w:val="0"/>
      <w:marTop w:val="0"/>
      <w:marBottom w:val="0"/>
      <w:divBdr>
        <w:top w:val="none" w:sz="0" w:space="0" w:color="auto"/>
        <w:left w:val="none" w:sz="0" w:space="0" w:color="auto"/>
        <w:bottom w:val="none" w:sz="0" w:space="0" w:color="auto"/>
        <w:right w:val="none" w:sz="0" w:space="0" w:color="auto"/>
      </w:divBdr>
    </w:div>
    <w:div w:id="281765943">
      <w:bodyDiv w:val="1"/>
      <w:marLeft w:val="0"/>
      <w:marRight w:val="0"/>
      <w:marTop w:val="0"/>
      <w:marBottom w:val="0"/>
      <w:divBdr>
        <w:top w:val="none" w:sz="0" w:space="0" w:color="auto"/>
        <w:left w:val="none" w:sz="0" w:space="0" w:color="auto"/>
        <w:bottom w:val="none" w:sz="0" w:space="0" w:color="auto"/>
        <w:right w:val="none" w:sz="0" w:space="0" w:color="auto"/>
      </w:divBdr>
    </w:div>
    <w:div w:id="282082408">
      <w:bodyDiv w:val="1"/>
      <w:marLeft w:val="0"/>
      <w:marRight w:val="0"/>
      <w:marTop w:val="0"/>
      <w:marBottom w:val="0"/>
      <w:divBdr>
        <w:top w:val="none" w:sz="0" w:space="0" w:color="auto"/>
        <w:left w:val="none" w:sz="0" w:space="0" w:color="auto"/>
        <w:bottom w:val="none" w:sz="0" w:space="0" w:color="auto"/>
        <w:right w:val="none" w:sz="0" w:space="0" w:color="auto"/>
      </w:divBdr>
    </w:div>
    <w:div w:id="301081177">
      <w:bodyDiv w:val="1"/>
      <w:marLeft w:val="0"/>
      <w:marRight w:val="0"/>
      <w:marTop w:val="0"/>
      <w:marBottom w:val="0"/>
      <w:divBdr>
        <w:top w:val="none" w:sz="0" w:space="0" w:color="auto"/>
        <w:left w:val="none" w:sz="0" w:space="0" w:color="auto"/>
        <w:bottom w:val="none" w:sz="0" w:space="0" w:color="auto"/>
        <w:right w:val="none" w:sz="0" w:space="0" w:color="auto"/>
      </w:divBdr>
    </w:div>
    <w:div w:id="315840972">
      <w:bodyDiv w:val="1"/>
      <w:marLeft w:val="0"/>
      <w:marRight w:val="0"/>
      <w:marTop w:val="0"/>
      <w:marBottom w:val="0"/>
      <w:divBdr>
        <w:top w:val="none" w:sz="0" w:space="0" w:color="auto"/>
        <w:left w:val="none" w:sz="0" w:space="0" w:color="auto"/>
        <w:bottom w:val="none" w:sz="0" w:space="0" w:color="auto"/>
        <w:right w:val="none" w:sz="0" w:space="0" w:color="auto"/>
      </w:divBdr>
    </w:div>
    <w:div w:id="331222323">
      <w:bodyDiv w:val="1"/>
      <w:marLeft w:val="0"/>
      <w:marRight w:val="0"/>
      <w:marTop w:val="0"/>
      <w:marBottom w:val="0"/>
      <w:divBdr>
        <w:top w:val="none" w:sz="0" w:space="0" w:color="auto"/>
        <w:left w:val="none" w:sz="0" w:space="0" w:color="auto"/>
        <w:bottom w:val="none" w:sz="0" w:space="0" w:color="auto"/>
        <w:right w:val="none" w:sz="0" w:space="0" w:color="auto"/>
      </w:divBdr>
    </w:div>
    <w:div w:id="336812783">
      <w:bodyDiv w:val="1"/>
      <w:marLeft w:val="0"/>
      <w:marRight w:val="0"/>
      <w:marTop w:val="0"/>
      <w:marBottom w:val="0"/>
      <w:divBdr>
        <w:top w:val="none" w:sz="0" w:space="0" w:color="auto"/>
        <w:left w:val="none" w:sz="0" w:space="0" w:color="auto"/>
        <w:bottom w:val="none" w:sz="0" w:space="0" w:color="auto"/>
        <w:right w:val="none" w:sz="0" w:space="0" w:color="auto"/>
      </w:divBdr>
    </w:div>
    <w:div w:id="346752690">
      <w:bodyDiv w:val="1"/>
      <w:marLeft w:val="0"/>
      <w:marRight w:val="0"/>
      <w:marTop w:val="0"/>
      <w:marBottom w:val="0"/>
      <w:divBdr>
        <w:top w:val="none" w:sz="0" w:space="0" w:color="auto"/>
        <w:left w:val="none" w:sz="0" w:space="0" w:color="auto"/>
        <w:bottom w:val="none" w:sz="0" w:space="0" w:color="auto"/>
        <w:right w:val="none" w:sz="0" w:space="0" w:color="auto"/>
      </w:divBdr>
    </w:div>
    <w:div w:id="360594046">
      <w:bodyDiv w:val="1"/>
      <w:marLeft w:val="0"/>
      <w:marRight w:val="0"/>
      <w:marTop w:val="0"/>
      <w:marBottom w:val="0"/>
      <w:divBdr>
        <w:top w:val="none" w:sz="0" w:space="0" w:color="auto"/>
        <w:left w:val="none" w:sz="0" w:space="0" w:color="auto"/>
        <w:bottom w:val="none" w:sz="0" w:space="0" w:color="auto"/>
        <w:right w:val="none" w:sz="0" w:space="0" w:color="auto"/>
      </w:divBdr>
    </w:div>
    <w:div w:id="377435414">
      <w:bodyDiv w:val="1"/>
      <w:marLeft w:val="0"/>
      <w:marRight w:val="0"/>
      <w:marTop w:val="0"/>
      <w:marBottom w:val="0"/>
      <w:divBdr>
        <w:top w:val="none" w:sz="0" w:space="0" w:color="auto"/>
        <w:left w:val="none" w:sz="0" w:space="0" w:color="auto"/>
        <w:bottom w:val="none" w:sz="0" w:space="0" w:color="auto"/>
        <w:right w:val="none" w:sz="0" w:space="0" w:color="auto"/>
      </w:divBdr>
    </w:div>
    <w:div w:id="385448570">
      <w:bodyDiv w:val="1"/>
      <w:marLeft w:val="0"/>
      <w:marRight w:val="0"/>
      <w:marTop w:val="0"/>
      <w:marBottom w:val="0"/>
      <w:divBdr>
        <w:top w:val="none" w:sz="0" w:space="0" w:color="auto"/>
        <w:left w:val="none" w:sz="0" w:space="0" w:color="auto"/>
        <w:bottom w:val="none" w:sz="0" w:space="0" w:color="auto"/>
        <w:right w:val="none" w:sz="0" w:space="0" w:color="auto"/>
      </w:divBdr>
    </w:div>
    <w:div w:id="412506233">
      <w:bodyDiv w:val="1"/>
      <w:marLeft w:val="0"/>
      <w:marRight w:val="0"/>
      <w:marTop w:val="0"/>
      <w:marBottom w:val="0"/>
      <w:divBdr>
        <w:top w:val="none" w:sz="0" w:space="0" w:color="auto"/>
        <w:left w:val="none" w:sz="0" w:space="0" w:color="auto"/>
        <w:bottom w:val="none" w:sz="0" w:space="0" w:color="auto"/>
        <w:right w:val="none" w:sz="0" w:space="0" w:color="auto"/>
      </w:divBdr>
    </w:div>
    <w:div w:id="418912630">
      <w:bodyDiv w:val="1"/>
      <w:marLeft w:val="0"/>
      <w:marRight w:val="0"/>
      <w:marTop w:val="0"/>
      <w:marBottom w:val="0"/>
      <w:divBdr>
        <w:top w:val="none" w:sz="0" w:space="0" w:color="auto"/>
        <w:left w:val="none" w:sz="0" w:space="0" w:color="auto"/>
        <w:bottom w:val="none" w:sz="0" w:space="0" w:color="auto"/>
        <w:right w:val="none" w:sz="0" w:space="0" w:color="auto"/>
      </w:divBdr>
    </w:div>
    <w:div w:id="428503607">
      <w:bodyDiv w:val="1"/>
      <w:marLeft w:val="0"/>
      <w:marRight w:val="0"/>
      <w:marTop w:val="0"/>
      <w:marBottom w:val="0"/>
      <w:divBdr>
        <w:top w:val="none" w:sz="0" w:space="0" w:color="auto"/>
        <w:left w:val="none" w:sz="0" w:space="0" w:color="auto"/>
        <w:bottom w:val="none" w:sz="0" w:space="0" w:color="auto"/>
        <w:right w:val="none" w:sz="0" w:space="0" w:color="auto"/>
      </w:divBdr>
    </w:div>
    <w:div w:id="435489425">
      <w:bodyDiv w:val="1"/>
      <w:marLeft w:val="0"/>
      <w:marRight w:val="0"/>
      <w:marTop w:val="0"/>
      <w:marBottom w:val="0"/>
      <w:divBdr>
        <w:top w:val="none" w:sz="0" w:space="0" w:color="auto"/>
        <w:left w:val="none" w:sz="0" w:space="0" w:color="auto"/>
        <w:bottom w:val="none" w:sz="0" w:space="0" w:color="auto"/>
        <w:right w:val="none" w:sz="0" w:space="0" w:color="auto"/>
      </w:divBdr>
    </w:div>
    <w:div w:id="456146886">
      <w:bodyDiv w:val="1"/>
      <w:marLeft w:val="0"/>
      <w:marRight w:val="0"/>
      <w:marTop w:val="0"/>
      <w:marBottom w:val="0"/>
      <w:divBdr>
        <w:top w:val="none" w:sz="0" w:space="0" w:color="auto"/>
        <w:left w:val="none" w:sz="0" w:space="0" w:color="auto"/>
        <w:bottom w:val="none" w:sz="0" w:space="0" w:color="auto"/>
        <w:right w:val="none" w:sz="0" w:space="0" w:color="auto"/>
      </w:divBdr>
    </w:div>
    <w:div w:id="467866097">
      <w:bodyDiv w:val="1"/>
      <w:marLeft w:val="0"/>
      <w:marRight w:val="0"/>
      <w:marTop w:val="0"/>
      <w:marBottom w:val="0"/>
      <w:divBdr>
        <w:top w:val="none" w:sz="0" w:space="0" w:color="auto"/>
        <w:left w:val="none" w:sz="0" w:space="0" w:color="auto"/>
        <w:bottom w:val="none" w:sz="0" w:space="0" w:color="auto"/>
        <w:right w:val="none" w:sz="0" w:space="0" w:color="auto"/>
      </w:divBdr>
    </w:div>
    <w:div w:id="505482261">
      <w:bodyDiv w:val="1"/>
      <w:marLeft w:val="0"/>
      <w:marRight w:val="0"/>
      <w:marTop w:val="0"/>
      <w:marBottom w:val="0"/>
      <w:divBdr>
        <w:top w:val="none" w:sz="0" w:space="0" w:color="auto"/>
        <w:left w:val="none" w:sz="0" w:space="0" w:color="auto"/>
        <w:bottom w:val="none" w:sz="0" w:space="0" w:color="auto"/>
        <w:right w:val="none" w:sz="0" w:space="0" w:color="auto"/>
      </w:divBdr>
    </w:div>
    <w:div w:id="521239470">
      <w:bodyDiv w:val="1"/>
      <w:marLeft w:val="0"/>
      <w:marRight w:val="0"/>
      <w:marTop w:val="0"/>
      <w:marBottom w:val="0"/>
      <w:divBdr>
        <w:top w:val="none" w:sz="0" w:space="0" w:color="auto"/>
        <w:left w:val="none" w:sz="0" w:space="0" w:color="auto"/>
        <w:bottom w:val="none" w:sz="0" w:space="0" w:color="auto"/>
        <w:right w:val="none" w:sz="0" w:space="0" w:color="auto"/>
      </w:divBdr>
    </w:div>
    <w:div w:id="531311219">
      <w:bodyDiv w:val="1"/>
      <w:marLeft w:val="0"/>
      <w:marRight w:val="0"/>
      <w:marTop w:val="0"/>
      <w:marBottom w:val="0"/>
      <w:divBdr>
        <w:top w:val="none" w:sz="0" w:space="0" w:color="auto"/>
        <w:left w:val="none" w:sz="0" w:space="0" w:color="auto"/>
        <w:bottom w:val="none" w:sz="0" w:space="0" w:color="auto"/>
        <w:right w:val="none" w:sz="0" w:space="0" w:color="auto"/>
      </w:divBdr>
    </w:div>
    <w:div w:id="550966366">
      <w:bodyDiv w:val="1"/>
      <w:marLeft w:val="0"/>
      <w:marRight w:val="0"/>
      <w:marTop w:val="0"/>
      <w:marBottom w:val="0"/>
      <w:divBdr>
        <w:top w:val="none" w:sz="0" w:space="0" w:color="auto"/>
        <w:left w:val="none" w:sz="0" w:space="0" w:color="auto"/>
        <w:bottom w:val="none" w:sz="0" w:space="0" w:color="auto"/>
        <w:right w:val="none" w:sz="0" w:space="0" w:color="auto"/>
      </w:divBdr>
    </w:div>
    <w:div w:id="634023224">
      <w:bodyDiv w:val="1"/>
      <w:marLeft w:val="0"/>
      <w:marRight w:val="0"/>
      <w:marTop w:val="0"/>
      <w:marBottom w:val="0"/>
      <w:divBdr>
        <w:top w:val="none" w:sz="0" w:space="0" w:color="auto"/>
        <w:left w:val="none" w:sz="0" w:space="0" w:color="auto"/>
        <w:bottom w:val="none" w:sz="0" w:space="0" w:color="auto"/>
        <w:right w:val="none" w:sz="0" w:space="0" w:color="auto"/>
      </w:divBdr>
    </w:div>
    <w:div w:id="639193923">
      <w:bodyDiv w:val="1"/>
      <w:marLeft w:val="0"/>
      <w:marRight w:val="0"/>
      <w:marTop w:val="0"/>
      <w:marBottom w:val="0"/>
      <w:divBdr>
        <w:top w:val="none" w:sz="0" w:space="0" w:color="auto"/>
        <w:left w:val="none" w:sz="0" w:space="0" w:color="auto"/>
        <w:bottom w:val="none" w:sz="0" w:space="0" w:color="auto"/>
        <w:right w:val="none" w:sz="0" w:space="0" w:color="auto"/>
      </w:divBdr>
    </w:div>
    <w:div w:id="646396954">
      <w:bodyDiv w:val="1"/>
      <w:marLeft w:val="0"/>
      <w:marRight w:val="0"/>
      <w:marTop w:val="0"/>
      <w:marBottom w:val="0"/>
      <w:divBdr>
        <w:top w:val="none" w:sz="0" w:space="0" w:color="auto"/>
        <w:left w:val="none" w:sz="0" w:space="0" w:color="auto"/>
        <w:bottom w:val="none" w:sz="0" w:space="0" w:color="auto"/>
        <w:right w:val="none" w:sz="0" w:space="0" w:color="auto"/>
      </w:divBdr>
    </w:div>
    <w:div w:id="667640105">
      <w:bodyDiv w:val="1"/>
      <w:marLeft w:val="0"/>
      <w:marRight w:val="0"/>
      <w:marTop w:val="0"/>
      <w:marBottom w:val="0"/>
      <w:divBdr>
        <w:top w:val="none" w:sz="0" w:space="0" w:color="auto"/>
        <w:left w:val="none" w:sz="0" w:space="0" w:color="auto"/>
        <w:bottom w:val="none" w:sz="0" w:space="0" w:color="auto"/>
        <w:right w:val="none" w:sz="0" w:space="0" w:color="auto"/>
      </w:divBdr>
    </w:div>
    <w:div w:id="669063097">
      <w:bodyDiv w:val="1"/>
      <w:marLeft w:val="0"/>
      <w:marRight w:val="0"/>
      <w:marTop w:val="0"/>
      <w:marBottom w:val="0"/>
      <w:divBdr>
        <w:top w:val="none" w:sz="0" w:space="0" w:color="auto"/>
        <w:left w:val="none" w:sz="0" w:space="0" w:color="auto"/>
        <w:bottom w:val="none" w:sz="0" w:space="0" w:color="auto"/>
        <w:right w:val="none" w:sz="0" w:space="0" w:color="auto"/>
      </w:divBdr>
    </w:div>
    <w:div w:id="669333958">
      <w:bodyDiv w:val="1"/>
      <w:marLeft w:val="0"/>
      <w:marRight w:val="0"/>
      <w:marTop w:val="0"/>
      <w:marBottom w:val="0"/>
      <w:divBdr>
        <w:top w:val="none" w:sz="0" w:space="0" w:color="auto"/>
        <w:left w:val="none" w:sz="0" w:space="0" w:color="auto"/>
        <w:bottom w:val="none" w:sz="0" w:space="0" w:color="auto"/>
        <w:right w:val="none" w:sz="0" w:space="0" w:color="auto"/>
      </w:divBdr>
    </w:div>
    <w:div w:id="671373092">
      <w:bodyDiv w:val="1"/>
      <w:marLeft w:val="0"/>
      <w:marRight w:val="0"/>
      <w:marTop w:val="0"/>
      <w:marBottom w:val="0"/>
      <w:divBdr>
        <w:top w:val="none" w:sz="0" w:space="0" w:color="auto"/>
        <w:left w:val="none" w:sz="0" w:space="0" w:color="auto"/>
        <w:bottom w:val="none" w:sz="0" w:space="0" w:color="auto"/>
        <w:right w:val="none" w:sz="0" w:space="0" w:color="auto"/>
      </w:divBdr>
    </w:div>
    <w:div w:id="698362319">
      <w:bodyDiv w:val="1"/>
      <w:marLeft w:val="0"/>
      <w:marRight w:val="0"/>
      <w:marTop w:val="0"/>
      <w:marBottom w:val="0"/>
      <w:divBdr>
        <w:top w:val="none" w:sz="0" w:space="0" w:color="auto"/>
        <w:left w:val="none" w:sz="0" w:space="0" w:color="auto"/>
        <w:bottom w:val="none" w:sz="0" w:space="0" w:color="auto"/>
        <w:right w:val="none" w:sz="0" w:space="0" w:color="auto"/>
      </w:divBdr>
    </w:div>
    <w:div w:id="700201681">
      <w:bodyDiv w:val="1"/>
      <w:marLeft w:val="0"/>
      <w:marRight w:val="0"/>
      <w:marTop w:val="0"/>
      <w:marBottom w:val="0"/>
      <w:divBdr>
        <w:top w:val="none" w:sz="0" w:space="0" w:color="auto"/>
        <w:left w:val="none" w:sz="0" w:space="0" w:color="auto"/>
        <w:bottom w:val="none" w:sz="0" w:space="0" w:color="auto"/>
        <w:right w:val="none" w:sz="0" w:space="0" w:color="auto"/>
      </w:divBdr>
    </w:div>
    <w:div w:id="705718202">
      <w:bodyDiv w:val="1"/>
      <w:marLeft w:val="0"/>
      <w:marRight w:val="0"/>
      <w:marTop w:val="0"/>
      <w:marBottom w:val="0"/>
      <w:divBdr>
        <w:top w:val="none" w:sz="0" w:space="0" w:color="auto"/>
        <w:left w:val="none" w:sz="0" w:space="0" w:color="auto"/>
        <w:bottom w:val="none" w:sz="0" w:space="0" w:color="auto"/>
        <w:right w:val="none" w:sz="0" w:space="0" w:color="auto"/>
      </w:divBdr>
    </w:div>
    <w:div w:id="721682916">
      <w:bodyDiv w:val="1"/>
      <w:marLeft w:val="0"/>
      <w:marRight w:val="0"/>
      <w:marTop w:val="0"/>
      <w:marBottom w:val="0"/>
      <w:divBdr>
        <w:top w:val="none" w:sz="0" w:space="0" w:color="auto"/>
        <w:left w:val="none" w:sz="0" w:space="0" w:color="auto"/>
        <w:bottom w:val="none" w:sz="0" w:space="0" w:color="auto"/>
        <w:right w:val="none" w:sz="0" w:space="0" w:color="auto"/>
      </w:divBdr>
    </w:div>
    <w:div w:id="730228059">
      <w:bodyDiv w:val="1"/>
      <w:marLeft w:val="0"/>
      <w:marRight w:val="0"/>
      <w:marTop w:val="0"/>
      <w:marBottom w:val="0"/>
      <w:divBdr>
        <w:top w:val="none" w:sz="0" w:space="0" w:color="auto"/>
        <w:left w:val="none" w:sz="0" w:space="0" w:color="auto"/>
        <w:bottom w:val="none" w:sz="0" w:space="0" w:color="auto"/>
        <w:right w:val="none" w:sz="0" w:space="0" w:color="auto"/>
      </w:divBdr>
    </w:div>
    <w:div w:id="734276811">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747462855">
      <w:bodyDiv w:val="1"/>
      <w:marLeft w:val="0"/>
      <w:marRight w:val="0"/>
      <w:marTop w:val="0"/>
      <w:marBottom w:val="0"/>
      <w:divBdr>
        <w:top w:val="none" w:sz="0" w:space="0" w:color="auto"/>
        <w:left w:val="none" w:sz="0" w:space="0" w:color="auto"/>
        <w:bottom w:val="none" w:sz="0" w:space="0" w:color="auto"/>
        <w:right w:val="none" w:sz="0" w:space="0" w:color="auto"/>
      </w:divBdr>
    </w:div>
    <w:div w:id="748887319">
      <w:bodyDiv w:val="1"/>
      <w:marLeft w:val="0"/>
      <w:marRight w:val="0"/>
      <w:marTop w:val="0"/>
      <w:marBottom w:val="0"/>
      <w:divBdr>
        <w:top w:val="none" w:sz="0" w:space="0" w:color="auto"/>
        <w:left w:val="none" w:sz="0" w:space="0" w:color="auto"/>
        <w:bottom w:val="none" w:sz="0" w:space="0" w:color="auto"/>
        <w:right w:val="none" w:sz="0" w:space="0" w:color="auto"/>
      </w:divBdr>
    </w:div>
    <w:div w:id="791899858">
      <w:bodyDiv w:val="1"/>
      <w:marLeft w:val="0"/>
      <w:marRight w:val="0"/>
      <w:marTop w:val="0"/>
      <w:marBottom w:val="0"/>
      <w:divBdr>
        <w:top w:val="none" w:sz="0" w:space="0" w:color="auto"/>
        <w:left w:val="none" w:sz="0" w:space="0" w:color="auto"/>
        <w:bottom w:val="none" w:sz="0" w:space="0" w:color="auto"/>
        <w:right w:val="none" w:sz="0" w:space="0" w:color="auto"/>
      </w:divBdr>
    </w:div>
    <w:div w:id="794367141">
      <w:bodyDiv w:val="1"/>
      <w:marLeft w:val="0"/>
      <w:marRight w:val="0"/>
      <w:marTop w:val="0"/>
      <w:marBottom w:val="0"/>
      <w:divBdr>
        <w:top w:val="none" w:sz="0" w:space="0" w:color="auto"/>
        <w:left w:val="none" w:sz="0" w:space="0" w:color="auto"/>
        <w:bottom w:val="none" w:sz="0" w:space="0" w:color="auto"/>
        <w:right w:val="none" w:sz="0" w:space="0" w:color="auto"/>
      </w:divBdr>
    </w:div>
    <w:div w:id="795490362">
      <w:bodyDiv w:val="1"/>
      <w:marLeft w:val="0"/>
      <w:marRight w:val="0"/>
      <w:marTop w:val="0"/>
      <w:marBottom w:val="0"/>
      <w:divBdr>
        <w:top w:val="none" w:sz="0" w:space="0" w:color="auto"/>
        <w:left w:val="none" w:sz="0" w:space="0" w:color="auto"/>
        <w:bottom w:val="none" w:sz="0" w:space="0" w:color="auto"/>
        <w:right w:val="none" w:sz="0" w:space="0" w:color="auto"/>
      </w:divBdr>
    </w:div>
    <w:div w:id="812139729">
      <w:bodyDiv w:val="1"/>
      <w:marLeft w:val="0"/>
      <w:marRight w:val="0"/>
      <w:marTop w:val="0"/>
      <w:marBottom w:val="0"/>
      <w:divBdr>
        <w:top w:val="none" w:sz="0" w:space="0" w:color="auto"/>
        <w:left w:val="none" w:sz="0" w:space="0" w:color="auto"/>
        <w:bottom w:val="none" w:sz="0" w:space="0" w:color="auto"/>
        <w:right w:val="none" w:sz="0" w:space="0" w:color="auto"/>
      </w:divBdr>
    </w:div>
    <w:div w:id="812403467">
      <w:bodyDiv w:val="1"/>
      <w:marLeft w:val="0"/>
      <w:marRight w:val="0"/>
      <w:marTop w:val="0"/>
      <w:marBottom w:val="0"/>
      <w:divBdr>
        <w:top w:val="none" w:sz="0" w:space="0" w:color="auto"/>
        <w:left w:val="none" w:sz="0" w:space="0" w:color="auto"/>
        <w:bottom w:val="none" w:sz="0" w:space="0" w:color="auto"/>
        <w:right w:val="none" w:sz="0" w:space="0" w:color="auto"/>
      </w:divBdr>
    </w:div>
    <w:div w:id="818426219">
      <w:bodyDiv w:val="1"/>
      <w:marLeft w:val="0"/>
      <w:marRight w:val="0"/>
      <w:marTop w:val="0"/>
      <w:marBottom w:val="0"/>
      <w:divBdr>
        <w:top w:val="none" w:sz="0" w:space="0" w:color="auto"/>
        <w:left w:val="none" w:sz="0" w:space="0" w:color="auto"/>
        <w:bottom w:val="none" w:sz="0" w:space="0" w:color="auto"/>
        <w:right w:val="none" w:sz="0" w:space="0" w:color="auto"/>
      </w:divBdr>
    </w:div>
    <w:div w:id="820465712">
      <w:bodyDiv w:val="1"/>
      <w:marLeft w:val="0"/>
      <w:marRight w:val="0"/>
      <w:marTop w:val="0"/>
      <w:marBottom w:val="0"/>
      <w:divBdr>
        <w:top w:val="none" w:sz="0" w:space="0" w:color="auto"/>
        <w:left w:val="none" w:sz="0" w:space="0" w:color="auto"/>
        <w:bottom w:val="none" w:sz="0" w:space="0" w:color="auto"/>
        <w:right w:val="none" w:sz="0" w:space="0" w:color="auto"/>
      </w:divBdr>
    </w:div>
    <w:div w:id="836845502">
      <w:bodyDiv w:val="1"/>
      <w:marLeft w:val="0"/>
      <w:marRight w:val="0"/>
      <w:marTop w:val="0"/>
      <w:marBottom w:val="0"/>
      <w:divBdr>
        <w:top w:val="none" w:sz="0" w:space="0" w:color="auto"/>
        <w:left w:val="none" w:sz="0" w:space="0" w:color="auto"/>
        <w:bottom w:val="none" w:sz="0" w:space="0" w:color="auto"/>
        <w:right w:val="none" w:sz="0" w:space="0" w:color="auto"/>
      </w:divBdr>
    </w:div>
    <w:div w:id="841548149">
      <w:bodyDiv w:val="1"/>
      <w:marLeft w:val="0"/>
      <w:marRight w:val="0"/>
      <w:marTop w:val="0"/>
      <w:marBottom w:val="0"/>
      <w:divBdr>
        <w:top w:val="none" w:sz="0" w:space="0" w:color="auto"/>
        <w:left w:val="none" w:sz="0" w:space="0" w:color="auto"/>
        <w:bottom w:val="none" w:sz="0" w:space="0" w:color="auto"/>
        <w:right w:val="none" w:sz="0" w:space="0" w:color="auto"/>
      </w:divBdr>
    </w:div>
    <w:div w:id="842085237">
      <w:bodyDiv w:val="1"/>
      <w:marLeft w:val="0"/>
      <w:marRight w:val="0"/>
      <w:marTop w:val="0"/>
      <w:marBottom w:val="0"/>
      <w:divBdr>
        <w:top w:val="none" w:sz="0" w:space="0" w:color="auto"/>
        <w:left w:val="none" w:sz="0" w:space="0" w:color="auto"/>
        <w:bottom w:val="none" w:sz="0" w:space="0" w:color="auto"/>
        <w:right w:val="none" w:sz="0" w:space="0" w:color="auto"/>
      </w:divBdr>
    </w:div>
    <w:div w:id="845680074">
      <w:bodyDiv w:val="1"/>
      <w:marLeft w:val="0"/>
      <w:marRight w:val="0"/>
      <w:marTop w:val="0"/>
      <w:marBottom w:val="0"/>
      <w:divBdr>
        <w:top w:val="none" w:sz="0" w:space="0" w:color="auto"/>
        <w:left w:val="none" w:sz="0" w:space="0" w:color="auto"/>
        <w:bottom w:val="none" w:sz="0" w:space="0" w:color="auto"/>
        <w:right w:val="none" w:sz="0" w:space="0" w:color="auto"/>
      </w:divBdr>
    </w:div>
    <w:div w:id="853036552">
      <w:bodyDiv w:val="1"/>
      <w:marLeft w:val="0"/>
      <w:marRight w:val="0"/>
      <w:marTop w:val="0"/>
      <w:marBottom w:val="0"/>
      <w:divBdr>
        <w:top w:val="none" w:sz="0" w:space="0" w:color="auto"/>
        <w:left w:val="none" w:sz="0" w:space="0" w:color="auto"/>
        <w:bottom w:val="none" w:sz="0" w:space="0" w:color="auto"/>
        <w:right w:val="none" w:sz="0" w:space="0" w:color="auto"/>
      </w:divBdr>
    </w:div>
    <w:div w:id="874078081">
      <w:bodyDiv w:val="1"/>
      <w:marLeft w:val="0"/>
      <w:marRight w:val="0"/>
      <w:marTop w:val="0"/>
      <w:marBottom w:val="0"/>
      <w:divBdr>
        <w:top w:val="none" w:sz="0" w:space="0" w:color="auto"/>
        <w:left w:val="none" w:sz="0" w:space="0" w:color="auto"/>
        <w:bottom w:val="none" w:sz="0" w:space="0" w:color="auto"/>
        <w:right w:val="none" w:sz="0" w:space="0" w:color="auto"/>
      </w:divBdr>
    </w:div>
    <w:div w:id="884104296">
      <w:bodyDiv w:val="1"/>
      <w:marLeft w:val="0"/>
      <w:marRight w:val="0"/>
      <w:marTop w:val="0"/>
      <w:marBottom w:val="0"/>
      <w:divBdr>
        <w:top w:val="none" w:sz="0" w:space="0" w:color="auto"/>
        <w:left w:val="none" w:sz="0" w:space="0" w:color="auto"/>
        <w:bottom w:val="none" w:sz="0" w:space="0" w:color="auto"/>
        <w:right w:val="none" w:sz="0" w:space="0" w:color="auto"/>
      </w:divBdr>
    </w:div>
    <w:div w:id="904989934">
      <w:bodyDiv w:val="1"/>
      <w:marLeft w:val="0"/>
      <w:marRight w:val="0"/>
      <w:marTop w:val="0"/>
      <w:marBottom w:val="0"/>
      <w:divBdr>
        <w:top w:val="none" w:sz="0" w:space="0" w:color="auto"/>
        <w:left w:val="none" w:sz="0" w:space="0" w:color="auto"/>
        <w:bottom w:val="none" w:sz="0" w:space="0" w:color="auto"/>
        <w:right w:val="none" w:sz="0" w:space="0" w:color="auto"/>
      </w:divBdr>
    </w:div>
    <w:div w:id="909535496">
      <w:bodyDiv w:val="1"/>
      <w:marLeft w:val="0"/>
      <w:marRight w:val="0"/>
      <w:marTop w:val="0"/>
      <w:marBottom w:val="0"/>
      <w:divBdr>
        <w:top w:val="none" w:sz="0" w:space="0" w:color="auto"/>
        <w:left w:val="none" w:sz="0" w:space="0" w:color="auto"/>
        <w:bottom w:val="none" w:sz="0" w:space="0" w:color="auto"/>
        <w:right w:val="none" w:sz="0" w:space="0" w:color="auto"/>
      </w:divBdr>
    </w:div>
    <w:div w:id="921186238">
      <w:bodyDiv w:val="1"/>
      <w:marLeft w:val="0"/>
      <w:marRight w:val="0"/>
      <w:marTop w:val="0"/>
      <w:marBottom w:val="0"/>
      <w:divBdr>
        <w:top w:val="none" w:sz="0" w:space="0" w:color="auto"/>
        <w:left w:val="none" w:sz="0" w:space="0" w:color="auto"/>
        <w:bottom w:val="none" w:sz="0" w:space="0" w:color="auto"/>
        <w:right w:val="none" w:sz="0" w:space="0" w:color="auto"/>
      </w:divBdr>
    </w:div>
    <w:div w:id="933632114">
      <w:bodyDiv w:val="1"/>
      <w:marLeft w:val="0"/>
      <w:marRight w:val="0"/>
      <w:marTop w:val="0"/>
      <w:marBottom w:val="0"/>
      <w:divBdr>
        <w:top w:val="none" w:sz="0" w:space="0" w:color="auto"/>
        <w:left w:val="none" w:sz="0" w:space="0" w:color="auto"/>
        <w:bottom w:val="none" w:sz="0" w:space="0" w:color="auto"/>
        <w:right w:val="none" w:sz="0" w:space="0" w:color="auto"/>
      </w:divBdr>
    </w:div>
    <w:div w:id="936982436">
      <w:bodyDiv w:val="1"/>
      <w:marLeft w:val="0"/>
      <w:marRight w:val="0"/>
      <w:marTop w:val="0"/>
      <w:marBottom w:val="0"/>
      <w:divBdr>
        <w:top w:val="none" w:sz="0" w:space="0" w:color="auto"/>
        <w:left w:val="none" w:sz="0" w:space="0" w:color="auto"/>
        <w:bottom w:val="none" w:sz="0" w:space="0" w:color="auto"/>
        <w:right w:val="none" w:sz="0" w:space="0" w:color="auto"/>
      </w:divBdr>
    </w:div>
    <w:div w:id="944847335">
      <w:bodyDiv w:val="1"/>
      <w:marLeft w:val="0"/>
      <w:marRight w:val="0"/>
      <w:marTop w:val="0"/>
      <w:marBottom w:val="0"/>
      <w:divBdr>
        <w:top w:val="none" w:sz="0" w:space="0" w:color="auto"/>
        <w:left w:val="none" w:sz="0" w:space="0" w:color="auto"/>
        <w:bottom w:val="none" w:sz="0" w:space="0" w:color="auto"/>
        <w:right w:val="none" w:sz="0" w:space="0" w:color="auto"/>
      </w:divBdr>
    </w:div>
    <w:div w:id="953101617">
      <w:bodyDiv w:val="1"/>
      <w:marLeft w:val="0"/>
      <w:marRight w:val="0"/>
      <w:marTop w:val="0"/>
      <w:marBottom w:val="0"/>
      <w:divBdr>
        <w:top w:val="none" w:sz="0" w:space="0" w:color="auto"/>
        <w:left w:val="none" w:sz="0" w:space="0" w:color="auto"/>
        <w:bottom w:val="none" w:sz="0" w:space="0" w:color="auto"/>
        <w:right w:val="none" w:sz="0" w:space="0" w:color="auto"/>
      </w:divBdr>
    </w:div>
    <w:div w:id="953561061">
      <w:bodyDiv w:val="1"/>
      <w:marLeft w:val="0"/>
      <w:marRight w:val="0"/>
      <w:marTop w:val="0"/>
      <w:marBottom w:val="0"/>
      <w:divBdr>
        <w:top w:val="none" w:sz="0" w:space="0" w:color="auto"/>
        <w:left w:val="none" w:sz="0" w:space="0" w:color="auto"/>
        <w:bottom w:val="none" w:sz="0" w:space="0" w:color="auto"/>
        <w:right w:val="none" w:sz="0" w:space="0" w:color="auto"/>
      </w:divBdr>
    </w:div>
    <w:div w:id="960036901">
      <w:bodyDiv w:val="1"/>
      <w:marLeft w:val="0"/>
      <w:marRight w:val="0"/>
      <w:marTop w:val="0"/>
      <w:marBottom w:val="0"/>
      <w:divBdr>
        <w:top w:val="none" w:sz="0" w:space="0" w:color="auto"/>
        <w:left w:val="none" w:sz="0" w:space="0" w:color="auto"/>
        <w:bottom w:val="none" w:sz="0" w:space="0" w:color="auto"/>
        <w:right w:val="none" w:sz="0" w:space="0" w:color="auto"/>
      </w:divBdr>
    </w:div>
    <w:div w:id="967664576">
      <w:bodyDiv w:val="1"/>
      <w:marLeft w:val="0"/>
      <w:marRight w:val="0"/>
      <w:marTop w:val="0"/>
      <w:marBottom w:val="0"/>
      <w:divBdr>
        <w:top w:val="none" w:sz="0" w:space="0" w:color="auto"/>
        <w:left w:val="none" w:sz="0" w:space="0" w:color="auto"/>
        <w:bottom w:val="none" w:sz="0" w:space="0" w:color="auto"/>
        <w:right w:val="none" w:sz="0" w:space="0" w:color="auto"/>
      </w:divBdr>
    </w:div>
    <w:div w:id="967928753">
      <w:bodyDiv w:val="1"/>
      <w:marLeft w:val="0"/>
      <w:marRight w:val="0"/>
      <w:marTop w:val="0"/>
      <w:marBottom w:val="0"/>
      <w:divBdr>
        <w:top w:val="none" w:sz="0" w:space="0" w:color="auto"/>
        <w:left w:val="none" w:sz="0" w:space="0" w:color="auto"/>
        <w:bottom w:val="none" w:sz="0" w:space="0" w:color="auto"/>
        <w:right w:val="none" w:sz="0" w:space="0" w:color="auto"/>
      </w:divBdr>
    </w:div>
    <w:div w:id="984166838">
      <w:bodyDiv w:val="1"/>
      <w:marLeft w:val="0"/>
      <w:marRight w:val="0"/>
      <w:marTop w:val="0"/>
      <w:marBottom w:val="0"/>
      <w:divBdr>
        <w:top w:val="none" w:sz="0" w:space="0" w:color="auto"/>
        <w:left w:val="none" w:sz="0" w:space="0" w:color="auto"/>
        <w:bottom w:val="none" w:sz="0" w:space="0" w:color="auto"/>
        <w:right w:val="none" w:sz="0" w:space="0" w:color="auto"/>
      </w:divBdr>
    </w:div>
    <w:div w:id="999698306">
      <w:bodyDiv w:val="1"/>
      <w:marLeft w:val="0"/>
      <w:marRight w:val="0"/>
      <w:marTop w:val="0"/>
      <w:marBottom w:val="0"/>
      <w:divBdr>
        <w:top w:val="none" w:sz="0" w:space="0" w:color="auto"/>
        <w:left w:val="none" w:sz="0" w:space="0" w:color="auto"/>
        <w:bottom w:val="none" w:sz="0" w:space="0" w:color="auto"/>
        <w:right w:val="none" w:sz="0" w:space="0" w:color="auto"/>
      </w:divBdr>
    </w:div>
    <w:div w:id="1009329394">
      <w:bodyDiv w:val="1"/>
      <w:marLeft w:val="0"/>
      <w:marRight w:val="0"/>
      <w:marTop w:val="0"/>
      <w:marBottom w:val="0"/>
      <w:divBdr>
        <w:top w:val="none" w:sz="0" w:space="0" w:color="auto"/>
        <w:left w:val="none" w:sz="0" w:space="0" w:color="auto"/>
        <w:bottom w:val="none" w:sz="0" w:space="0" w:color="auto"/>
        <w:right w:val="none" w:sz="0" w:space="0" w:color="auto"/>
      </w:divBdr>
    </w:div>
    <w:div w:id="1011180626">
      <w:bodyDiv w:val="1"/>
      <w:marLeft w:val="0"/>
      <w:marRight w:val="0"/>
      <w:marTop w:val="0"/>
      <w:marBottom w:val="0"/>
      <w:divBdr>
        <w:top w:val="none" w:sz="0" w:space="0" w:color="auto"/>
        <w:left w:val="none" w:sz="0" w:space="0" w:color="auto"/>
        <w:bottom w:val="none" w:sz="0" w:space="0" w:color="auto"/>
        <w:right w:val="none" w:sz="0" w:space="0" w:color="auto"/>
      </w:divBdr>
    </w:div>
    <w:div w:id="1045763607">
      <w:bodyDiv w:val="1"/>
      <w:marLeft w:val="0"/>
      <w:marRight w:val="0"/>
      <w:marTop w:val="0"/>
      <w:marBottom w:val="0"/>
      <w:divBdr>
        <w:top w:val="none" w:sz="0" w:space="0" w:color="auto"/>
        <w:left w:val="none" w:sz="0" w:space="0" w:color="auto"/>
        <w:bottom w:val="none" w:sz="0" w:space="0" w:color="auto"/>
        <w:right w:val="none" w:sz="0" w:space="0" w:color="auto"/>
      </w:divBdr>
    </w:div>
    <w:div w:id="1070808420">
      <w:bodyDiv w:val="1"/>
      <w:marLeft w:val="0"/>
      <w:marRight w:val="0"/>
      <w:marTop w:val="0"/>
      <w:marBottom w:val="0"/>
      <w:divBdr>
        <w:top w:val="none" w:sz="0" w:space="0" w:color="auto"/>
        <w:left w:val="none" w:sz="0" w:space="0" w:color="auto"/>
        <w:bottom w:val="none" w:sz="0" w:space="0" w:color="auto"/>
        <w:right w:val="none" w:sz="0" w:space="0" w:color="auto"/>
      </w:divBdr>
    </w:div>
    <w:div w:id="1096052256">
      <w:bodyDiv w:val="1"/>
      <w:marLeft w:val="0"/>
      <w:marRight w:val="0"/>
      <w:marTop w:val="0"/>
      <w:marBottom w:val="0"/>
      <w:divBdr>
        <w:top w:val="none" w:sz="0" w:space="0" w:color="auto"/>
        <w:left w:val="none" w:sz="0" w:space="0" w:color="auto"/>
        <w:bottom w:val="none" w:sz="0" w:space="0" w:color="auto"/>
        <w:right w:val="none" w:sz="0" w:space="0" w:color="auto"/>
      </w:divBdr>
    </w:div>
    <w:div w:id="1103107112">
      <w:bodyDiv w:val="1"/>
      <w:marLeft w:val="0"/>
      <w:marRight w:val="0"/>
      <w:marTop w:val="0"/>
      <w:marBottom w:val="0"/>
      <w:divBdr>
        <w:top w:val="none" w:sz="0" w:space="0" w:color="auto"/>
        <w:left w:val="none" w:sz="0" w:space="0" w:color="auto"/>
        <w:bottom w:val="none" w:sz="0" w:space="0" w:color="auto"/>
        <w:right w:val="none" w:sz="0" w:space="0" w:color="auto"/>
      </w:divBdr>
    </w:div>
    <w:div w:id="1103643854">
      <w:bodyDiv w:val="1"/>
      <w:marLeft w:val="0"/>
      <w:marRight w:val="0"/>
      <w:marTop w:val="0"/>
      <w:marBottom w:val="0"/>
      <w:divBdr>
        <w:top w:val="none" w:sz="0" w:space="0" w:color="auto"/>
        <w:left w:val="none" w:sz="0" w:space="0" w:color="auto"/>
        <w:bottom w:val="none" w:sz="0" w:space="0" w:color="auto"/>
        <w:right w:val="none" w:sz="0" w:space="0" w:color="auto"/>
      </w:divBdr>
    </w:div>
    <w:div w:id="1106538916">
      <w:bodyDiv w:val="1"/>
      <w:marLeft w:val="0"/>
      <w:marRight w:val="0"/>
      <w:marTop w:val="0"/>
      <w:marBottom w:val="0"/>
      <w:divBdr>
        <w:top w:val="none" w:sz="0" w:space="0" w:color="auto"/>
        <w:left w:val="none" w:sz="0" w:space="0" w:color="auto"/>
        <w:bottom w:val="none" w:sz="0" w:space="0" w:color="auto"/>
        <w:right w:val="none" w:sz="0" w:space="0" w:color="auto"/>
      </w:divBdr>
    </w:div>
    <w:div w:id="1116749535">
      <w:bodyDiv w:val="1"/>
      <w:marLeft w:val="0"/>
      <w:marRight w:val="0"/>
      <w:marTop w:val="0"/>
      <w:marBottom w:val="0"/>
      <w:divBdr>
        <w:top w:val="none" w:sz="0" w:space="0" w:color="auto"/>
        <w:left w:val="none" w:sz="0" w:space="0" w:color="auto"/>
        <w:bottom w:val="none" w:sz="0" w:space="0" w:color="auto"/>
        <w:right w:val="none" w:sz="0" w:space="0" w:color="auto"/>
      </w:divBdr>
    </w:div>
    <w:div w:id="1119300330">
      <w:bodyDiv w:val="1"/>
      <w:marLeft w:val="0"/>
      <w:marRight w:val="0"/>
      <w:marTop w:val="0"/>
      <w:marBottom w:val="0"/>
      <w:divBdr>
        <w:top w:val="none" w:sz="0" w:space="0" w:color="auto"/>
        <w:left w:val="none" w:sz="0" w:space="0" w:color="auto"/>
        <w:bottom w:val="none" w:sz="0" w:space="0" w:color="auto"/>
        <w:right w:val="none" w:sz="0" w:space="0" w:color="auto"/>
      </w:divBdr>
    </w:div>
    <w:div w:id="1126701176">
      <w:bodyDiv w:val="1"/>
      <w:marLeft w:val="0"/>
      <w:marRight w:val="0"/>
      <w:marTop w:val="0"/>
      <w:marBottom w:val="0"/>
      <w:divBdr>
        <w:top w:val="none" w:sz="0" w:space="0" w:color="auto"/>
        <w:left w:val="none" w:sz="0" w:space="0" w:color="auto"/>
        <w:bottom w:val="none" w:sz="0" w:space="0" w:color="auto"/>
        <w:right w:val="none" w:sz="0" w:space="0" w:color="auto"/>
      </w:divBdr>
    </w:div>
    <w:div w:id="1136139520">
      <w:bodyDiv w:val="1"/>
      <w:marLeft w:val="0"/>
      <w:marRight w:val="0"/>
      <w:marTop w:val="0"/>
      <w:marBottom w:val="0"/>
      <w:divBdr>
        <w:top w:val="none" w:sz="0" w:space="0" w:color="auto"/>
        <w:left w:val="none" w:sz="0" w:space="0" w:color="auto"/>
        <w:bottom w:val="none" w:sz="0" w:space="0" w:color="auto"/>
        <w:right w:val="none" w:sz="0" w:space="0" w:color="auto"/>
      </w:divBdr>
    </w:div>
    <w:div w:id="1145506192">
      <w:bodyDiv w:val="1"/>
      <w:marLeft w:val="0"/>
      <w:marRight w:val="0"/>
      <w:marTop w:val="0"/>
      <w:marBottom w:val="0"/>
      <w:divBdr>
        <w:top w:val="none" w:sz="0" w:space="0" w:color="auto"/>
        <w:left w:val="none" w:sz="0" w:space="0" w:color="auto"/>
        <w:bottom w:val="none" w:sz="0" w:space="0" w:color="auto"/>
        <w:right w:val="none" w:sz="0" w:space="0" w:color="auto"/>
      </w:divBdr>
    </w:div>
    <w:div w:id="1157575178">
      <w:bodyDiv w:val="1"/>
      <w:marLeft w:val="0"/>
      <w:marRight w:val="0"/>
      <w:marTop w:val="0"/>
      <w:marBottom w:val="0"/>
      <w:divBdr>
        <w:top w:val="none" w:sz="0" w:space="0" w:color="auto"/>
        <w:left w:val="none" w:sz="0" w:space="0" w:color="auto"/>
        <w:bottom w:val="none" w:sz="0" w:space="0" w:color="auto"/>
        <w:right w:val="none" w:sz="0" w:space="0" w:color="auto"/>
      </w:divBdr>
    </w:div>
    <w:div w:id="1165048814">
      <w:bodyDiv w:val="1"/>
      <w:marLeft w:val="0"/>
      <w:marRight w:val="0"/>
      <w:marTop w:val="0"/>
      <w:marBottom w:val="0"/>
      <w:divBdr>
        <w:top w:val="none" w:sz="0" w:space="0" w:color="auto"/>
        <w:left w:val="none" w:sz="0" w:space="0" w:color="auto"/>
        <w:bottom w:val="none" w:sz="0" w:space="0" w:color="auto"/>
        <w:right w:val="none" w:sz="0" w:space="0" w:color="auto"/>
      </w:divBdr>
    </w:div>
    <w:div w:id="1168595436">
      <w:bodyDiv w:val="1"/>
      <w:marLeft w:val="0"/>
      <w:marRight w:val="0"/>
      <w:marTop w:val="0"/>
      <w:marBottom w:val="0"/>
      <w:divBdr>
        <w:top w:val="none" w:sz="0" w:space="0" w:color="auto"/>
        <w:left w:val="none" w:sz="0" w:space="0" w:color="auto"/>
        <w:bottom w:val="none" w:sz="0" w:space="0" w:color="auto"/>
        <w:right w:val="none" w:sz="0" w:space="0" w:color="auto"/>
      </w:divBdr>
    </w:div>
    <w:div w:id="1172138336">
      <w:bodyDiv w:val="1"/>
      <w:marLeft w:val="0"/>
      <w:marRight w:val="0"/>
      <w:marTop w:val="0"/>
      <w:marBottom w:val="0"/>
      <w:divBdr>
        <w:top w:val="none" w:sz="0" w:space="0" w:color="auto"/>
        <w:left w:val="none" w:sz="0" w:space="0" w:color="auto"/>
        <w:bottom w:val="none" w:sz="0" w:space="0" w:color="auto"/>
        <w:right w:val="none" w:sz="0" w:space="0" w:color="auto"/>
      </w:divBdr>
    </w:div>
    <w:div w:id="1186286677">
      <w:bodyDiv w:val="1"/>
      <w:marLeft w:val="0"/>
      <w:marRight w:val="0"/>
      <w:marTop w:val="0"/>
      <w:marBottom w:val="0"/>
      <w:divBdr>
        <w:top w:val="none" w:sz="0" w:space="0" w:color="auto"/>
        <w:left w:val="none" w:sz="0" w:space="0" w:color="auto"/>
        <w:bottom w:val="none" w:sz="0" w:space="0" w:color="auto"/>
        <w:right w:val="none" w:sz="0" w:space="0" w:color="auto"/>
      </w:divBdr>
    </w:div>
    <w:div w:id="1188374364">
      <w:bodyDiv w:val="1"/>
      <w:marLeft w:val="0"/>
      <w:marRight w:val="0"/>
      <w:marTop w:val="0"/>
      <w:marBottom w:val="0"/>
      <w:divBdr>
        <w:top w:val="none" w:sz="0" w:space="0" w:color="auto"/>
        <w:left w:val="none" w:sz="0" w:space="0" w:color="auto"/>
        <w:bottom w:val="none" w:sz="0" w:space="0" w:color="auto"/>
        <w:right w:val="none" w:sz="0" w:space="0" w:color="auto"/>
      </w:divBdr>
    </w:div>
    <w:div w:id="1219363982">
      <w:bodyDiv w:val="1"/>
      <w:marLeft w:val="0"/>
      <w:marRight w:val="0"/>
      <w:marTop w:val="0"/>
      <w:marBottom w:val="0"/>
      <w:divBdr>
        <w:top w:val="none" w:sz="0" w:space="0" w:color="auto"/>
        <w:left w:val="none" w:sz="0" w:space="0" w:color="auto"/>
        <w:bottom w:val="none" w:sz="0" w:space="0" w:color="auto"/>
        <w:right w:val="none" w:sz="0" w:space="0" w:color="auto"/>
      </w:divBdr>
    </w:div>
    <w:div w:id="1220021003">
      <w:bodyDiv w:val="1"/>
      <w:marLeft w:val="0"/>
      <w:marRight w:val="0"/>
      <w:marTop w:val="0"/>
      <w:marBottom w:val="0"/>
      <w:divBdr>
        <w:top w:val="none" w:sz="0" w:space="0" w:color="auto"/>
        <w:left w:val="none" w:sz="0" w:space="0" w:color="auto"/>
        <w:bottom w:val="none" w:sz="0" w:space="0" w:color="auto"/>
        <w:right w:val="none" w:sz="0" w:space="0" w:color="auto"/>
      </w:divBdr>
    </w:div>
    <w:div w:id="1221357268">
      <w:bodyDiv w:val="1"/>
      <w:marLeft w:val="0"/>
      <w:marRight w:val="0"/>
      <w:marTop w:val="0"/>
      <w:marBottom w:val="0"/>
      <w:divBdr>
        <w:top w:val="none" w:sz="0" w:space="0" w:color="auto"/>
        <w:left w:val="none" w:sz="0" w:space="0" w:color="auto"/>
        <w:bottom w:val="none" w:sz="0" w:space="0" w:color="auto"/>
        <w:right w:val="none" w:sz="0" w:space="0" w:color="auto"/>
      </w:divBdr>
    </w:div>
    <w:div w:id="1232544571">
      <w:bodyDiv w:val="1"/>
      <w:marLeft w:val="0"/>
      <w:marRight w:val="0"/>
      <w:marTop w:val="0"/>
      <w:marBottom w:val="0"/>
      <w:divBdr>
        <w:top w:val="none" w:sz="0" w:space="0" w:color="auto"/>
        <w:left w:val="none" w:sz="0" w:space="0" w:color="auto"/>
        <w:bottom w:val="none" w:sz="0" w:space="0" w:color="auto"/>
        <w:right w:val="none" w:sz="0" w:space="0" w:color="auto"/>
      </w:divBdr>
    </w:div>
    <w:div w:id="1255020023">
      <w:bodyDiv w:val="1"/>
      <w:marLeft w:val="0"/>
      <w:marRight w:val="0"/>
      <w:marTop w:val="0"/>
      <w:marBottom w:val="0"/>
      <w:divBdr>
        <w:top w:val="none" w:sz="0" w:space="0" w:color="auto"/>
        <w:left w:val="none" w:sz="0" w:space="0" w:color="auto"/>
        <w:bottom w:val="none" w:sz="0" w:space="0" w:color="auto"/>
        <w:right w:val="none" w:sz="0" w:space="0" w:color="auto"/>
      </w:divBdr>
    </w:div>
    <w:div w:id="1258636138">
      <w:bodyDiv w:val="1"/>
      <w:marLeft w:val="0"/>
      <w:marRight w:val="0"/>
      <w:marTop w:val="0"/>
      <w:marBottom w:val="0"/>
      <w:divBdr>
        <w:top w:val="none" w:sz="0" w:space="0" w:color="auto"/>
        <w:left w:val="none" w:sz="0" w:space="0" w:color="auto"/>
        <w:bottom w:val="none" w:sz="0" w:space="0" w:color="auto"/>
        <w:right w:val="none" w:sz="0" w:space="0" w:color="auto"/>
      </w:divBdr>
    </w:div>
    <w:div w:id="1290235650">
      <w:bodyDiv w:val="1"/>
      <w:marLeft w:val="0"/>
      <w:marRight w:val="0"/>
      <w:marTop w:val="0"/>
      <w:marBottom w:val="0"/>
      <w:divBdr>
        <w:top w:val="none" w:sz="0" w:space="0" w:color="auto"/>
        <w:left w:val="none" w:sz="0" w:space="0" w:color="auto"/>
        <w:bottom w:val="none" w:sz="0" w:space="0" w:color="auto"/>
        <w:right w:val="none" w:sz="0" w:space="0" w:color="auto"/>
      </w:divBdr>
    </w:div>
    <w:div w:id="1298796281">
      <w:bodyDiv w:val="1"/>
      <w:marLeft w:val="0"/>
      <w:marRight w:val="0"/>
      <w:marTop w:val="0"/>
      <w:marBottom w:val="0"/>
      <w:divBdr>
        <w:top w:val="none" w:sz="0" w:space="0" w:color="auto"/>
        <w:left w:val="none" w:sz="0" w:space="0" w:color="auto"/>
        <w:bottom w:val="none" w:sz="0" w:space="0" w:color="auto"/>
        <w:right w:val="none" w:sz="0" w:space="0" w:color="auto"/>
      </w:divBdr>
    </w:div>
    <w:div w:id="1300528804">
      <w:bodyDiv w:val="1"/>
      <w:marLeft w:val="0"/>
      <w:marRight w:val="0"/>
      <w:marTop w:val="0"/>
      <w:marBottom w:val="0"/>
      <w:divBdr>
        <w:top w:val="none" w:sz="0" w:space="0" w:color="auto"/>
        <w:left w:val="none" w:sz="0" w:space="0" w:color="auto"/>
        <w:bottom w:val="none" w:sz="0" w:space="0" w:color="auto"/>
        <w:right w:val="none" w:sz="0" w:space="0" w:color="auto"/>
      </w:divBdr>
    </w:div>
    <w:div w:id="1308822837">
      <w:bodyDiv w:val="1"/>
      <w:marLeft w:val="0"/>
      <w:marRight w:val="0"/>
      <w:marTop w:val="0"/>
      <w:marBottom w:val="0"/>
      <w:divBdr>
        <w:top w:val="none" w:sz="0" w:space="0" w:color="auto"/>
        <w:left w:val="none" w:sz="0" w:space="0" w:color="auto"/>
        <w:bottom w:val="none" w:sz="0" w:space="0" w:color="auto"/>
        <w:right w:val="none" w:sz="0" w:space="0" w:color="auto"/>
      </w:divBdr>
    </w:div>
    <w:div w:id="1320617597">
      <w:bodyDiv w:val="1"/>
      <w:marLeft w:val="0"/>
      <w:marRight w:val="0"/>
      <w:marTop w:val="0"/>
      <w:marBottom w:val="0"/>
      <w:divBdr>
        <w:top w:val="none" w:sz="0" w:space="0" w:color="auto"/>
        <w:left w:val="none" w:sz="0" w:space="0" w:color="auto"/>
        <w:bottom w:val="none" w:sz="0" w:space="0" w:color="auto"/>
        <w:right w:val="none" w:sz="0" w:space="0" w:color="auto"/>
      </w:divBdr>
    </w:div>
    <w:div w:id="1350063582">
      <w:bodyDiv w:val="1"/>
      <w:marLeft w:val="0"/>
      <w:marRight w:val="0"/>
      <w:marTop w:val="0"/>
      <w:marBottom w:val="0"/>
      <w:divBdr>
        <w:top w:val="none" w:sz="0" w:space="0" w:color="auto"/>
        <w:left w:val="none" w:sz="0" w:space="0" w:color="auto"/>
        <w:bottom w:val="none" w:sz="0" w:space="0" w:color="auto"/>
        <w:right w:val="none" w:sz="0" w:space="0" w:color="auto"/>
      </w:divBdr>
    </w:div>
    <w:div w:id="137102977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6902811">
      <w:bodyDiv w:val="1"/>
      <w:marLeft w:val="0"/>
      <w:marRight w:val="0"/>
      <w:marTop w:val="0"/>
      <w:marBottom w:val="0"/>
      <w:divBdr>
        <w:top w:val="none" w:sz="0" w:space="0" w:color="auto"/>
        <w:left w:val="none" w:sz="0" w:space="0" w:color="auto"/>
        <w:bottom w:val="none" w:sz="0" w:space="0" w:color="auto"/>
        <w:right w:val="none" w:sz="0" w:space="0" w:color="auto"/>
      </w:divBdr>
    </w:div>
    <w:div w:id="1400712699">
      <w:bodyDiv w:val="1"/>
      <w:marLeft w:val="0"/>
      <w:marRight w:val="0"/>
      <w:marTop w:val="0"/>
      <w:marBottom w:val="0"/>
      <w:divBdr>
        <w:top w:val="none" w:sz="0" w:space="0" w:color="auto"/>
        <w:left w:val="none" w:sz="0" w:space="0" w:color="auto"/>
        <w:bottom w:val="none" w:sz="0" w:space="0" w:color="auto"/>
        <w:right w:val="none" w:sz="0" w:space="0" w:color="auto"/>
      </w:divBdr>
    </w:div>
    <w:div w:id="1406340676">
      <w:bodyDiv w:val="1"/>
      <w:marLeft w:val="0"/>
      <w:marRight w:val="0"/>
      <w:marTop w:val="0"/>
      <w:marBottom w:val="0"/>
      <w:divBdr>
        <w:top w:val="none" w:sz="0" w:space="0" w:color="auto"/>
        <w:left w:val="none" w:sz="0" w:space="0" w:color="auto"/>
        <w:bottom w:val="none" w:sz="0" w:space="0" w:color="auto"/>
        <w:right w:val="none" w:sz="0" w:space="0" w:color="auto"/>
      </w:divBdr>
    </w:div>
    <w:div w:id="1428312489">
      <w:bodyDiv w:val="1"/>
      <w:marLeft w:val="0"/>
      <w:marRight w:val="0"/>
      <w:marTop w:val="0"/>
      <w:marBottom w:val="0"/>
      <w:divBdr>
        <w:top w:val="none" w:sz="0" w:space="0" w:color="auto"/>
        <w:left w:val="none" w:sz="0" w:space="0" w:color="auto"/>
        <w:bottom w:val="none" w:sz="0" w:space="0" w:color="auto"/>
        <w:right w:val="none" w:sz="0" w:space="0" w:color="auto"/>
      </w:divBdr>
    </w:div>
    <w:div w:id="1435400247">
      <w:bodyDiv w:val="1"/>
      <w:marLeft w:val="0"/>
      <w:marRight w:val="0"/>
      <w:marTop w:val="0"/>
      <w:marBottom w:val="0"/>
      <w:divBdr>
        <w:top w:val="none" w:sz="0" w:space="0" w:color="auto"/>
        <w:left w:val="none" w:sz="0" w:space="0" w:color="auto"/>
        <w:bottom w:val="none" w:sz="0" w:space="0" w:color="auto"/>
        <w:right w:val="none" w:sz="0" w:space="0" w:color="auto"/>
      </w:divBdr>
    </w:div>
    <w:div w:id="1469125969">
      <w:bodyDiv w:val="1"/>
      <w:marLeft w:val="0"/>
      <w:marRight w:val="0"/>
      <w:marTop w:val="0"/>
      <w:marBottom w:val="0"/>
      <w:divBdr>
        <w:top w:val="none" w:sz="0" w:space="0" w:color="auto"/>
        <w:left w:val="none" w:sz="0" w:space="0" w:color="auto"/>
        <w:bottom w:val="none" w:sz="0" w:space="0" w:color="auto"/>
        <w:right w:val="none" w:sz="0" w:space="0" w:color="auto"/>
      </w:divBdr>
    </w:div>
    <w:div w:id="1477064198">
      <w:bodyDiv w:val="1"/>
      <w:marLeft w:val="0"/>
      <w:marRight w:val="0"/>
      <w:marTop w:val="0"/>
      <w:marBottom w:val="0"/>
      <w:divBdr>
        <w:top w:val="none" w:sz="0" w:space="0" w:color="auto"/>
        <w:left w:val="none" w:sz="0" w:space="0" w:color="auto"/>
        <w:bottom w:val="none" w:sz="0" w:space="0" w:color="auto"/>
        <w:right w:val="none" w:sz="0" w:space="0" w:color="auto"/>
      </w:divBdr>
    </w:div>
    <w:div w:id="1498612237">
      <w:bodyDiv w:val="1"/>
      <w:marLeft w:val="0"/>
      <w:marRight w:val="0"/>
      <w:marTop w:val="0"/>
      <w:marBottom w:val="0"/>
      <w:divBdr>
        <w:top w:val="none" w:sz="0" w:space="0" w:color="auto"/>
        <w:left w:val="none" w:sz="0" w:space="0" w:color="auto"/>
        <w:bottom w:val="none" w:sz="0" w:space="0" w:color="auto"/>
        <w:right w:val="none" w:sz="0" w:space="0" w:color="auto"/>
      </w:divBdr>
    </w:div>
    <w:div w:id="1513227891">
      <w:bodyDiv w:val="1"/>
      <w:marLeft w:val="0"/>
      <w:marRight w:val="0"/>
      <w:marTop w:val="0"/>
      <w:marBottom w:val="0"/>
      <w:divBdr>
        <w:top w:val="none" w:sz="0" w:space="0" w:color="auto"/>
        <w:left w:val="none" w:sz="0" w:space="0" w:color="auto"/>
        <w:bottom w:val="none" w:sz="0" w:space="0" w:color="auto"/>
        <w:right w:val="none" w:sz="0" w:space="0" w:color="auto"/>
      </w:divBdr>
    </w:div>
    <w:div w:id="1559978160">
      <w:bodyDiv w:val="1"/>
      <w:marLeft w:val="0"/>
      <w:marRight w:val="0"/>
      <w:marTop w:val="0"/>
      <w:marBottom w:val="0"/>
      <w:divBdr>
        <w:top w:val="none" w:sz="0" w:space="0" w:color="auto"/>
        <w:left w:val="none" w:sz="0" w:space="0" w:color="auto"/>
        <w:bottom w:val="none" w:sz="0" w:space="0" w:color="auto"/>
        <w:right w:val="none" w:sz="0" w:space="0" w:color="auto"/>
      </w:divBdr>
    </w:div>
    <w:div w:id="1584602133">
      <w:bodyDiv w:val="1"/>
      <w:marLeft w:val="0"/>
      <w:marRight w:val="0"/>
      <w:marTop w:val="0"/>
      <w:marBottom w:val="0"/>
      <w:divBdr>
        <w:top w:val="none" w:sz="0" w:space="0" w:color="auto"/>
        <w:left w:val="none" w:sz="0" w:space="0" w:color="auto"/>
        <w:bottom w:val="none" w:sz="0" w:space="0" w:color="auto"/>
        <w:right w:val="none" w:sz="0" w:space="0" w:color="auto"/>
      </w:divBdr>
    </w:div>
    <w:div w:id="1618679261">
      <w:bodyDiv w:val="1"/>
      <w:marLeft w:val="0"/>
      <w:marRight w:val="0"/>
      <w:marTop w:val="0"/>
      <w:marBottom w:val="0"/>
      <w:divBdr>
        <w:top w:val="none" w:sz="0" w:space="0" w:color="auto"/>
        <w:left w:val="none" w:sz="0" w:space="0" w:color="auto"/>
        <w:bottom w:val="none" w:sz="0" w:space="0" w:color="auto"/>
        <w:right w:val="none" w:sz="0" w:space="0" w:color="auto"/>
      </w:divBdr>
    </w:div>
    <w:div w:id="1663465664">
      <w:bodyDiv w:val="1"/>
      <w:marLeft w:val="0"/>
      <w:marRight w:val="0"/>
      <w:marTop w:val="0"/>
      <w:marBottom w:val="0"/>
      <w:divBdr>
        <w:top w:val="none" w:sz="0" w:space="0" w:color="auto"/>
        <w:left w:val="none" w:sz="0" w:space="0" w:color="auto"/>
        <w:bottom w:val="none" w:sz="0" w:space="0" w:color="auto"/>
        <w:right w:val="none" w:sz="0" w:space="0" w:color="auto"/>
      </w:divBdr>
    </w:div>
    <w:div w:id="1670870186">
      <w:bodyDiv w:val="1"/>
      <w:marLeft w:val="0"/>
      <w:marRight w:val="0"/>
      <w:marTop w:val="0"/>
      <w:marBottom w:val="0"/>
      <w:divBdr>
        <w:top w:val="none" w:sz="0" w:space="0" w:color="auto"/>
        <w:left w:val="none" w:sz="0" w:space="0" w:color="auto"/>
        <w:bottom w:val="none" w:sz="0" w:space="0" w:color="auto"/>
        <w:right w:val="none" w:sz="0" w:space="0" w:color="auto"/>
      </w:divBdr>
    </w:div>
    <w:div w:id="1682734819">
      <w:bodyDiv w:val="1"/>
      <w:marLeft w:val="0"/>
      <w:marRight w:val="0"/>
      <w:marTop w:val="0"/>
      <w:marBottom w:val="0"/>
      <w:divBdr>
        <w:top w:val="none" w:sz="0" w:space="0" w:color="auto"/>
        <w:left w:val="none" w:sz="0" w:space="0" w:color="auto"/>
        <w:bottom w:val="none" w:sz="0" w:space="0" w:color="auto"/>
        <w:right w:val="none" w:sz="0" w:space="0" w:color="auto"/>
      </w:divBdr>
    </w:div>
    <w:div w:id="1692296094">
      <w:bodyDiv w:val="1"/>
      <w:marLeft w:val="0"/>
      <w:marRight w:val="0"/>
      <w:marTop w:val="0"/>
      <w:marBottom w:val="0"/>
      <w:divBdr>
        <w:top w:val="none" w:sz="0" w:space="0" w:color="auto"/>
        <w:left w:val="none" w:sz="0" w:space="0" w:color="auto"/>
        <w:bottom w:val="none" w:sz="0" w:space="0" w:color="auto"/>
        <w:right w:val="none" w:sz="0" w:space="0" w:color="auto"/>
      </w:divBdr>
    </w:div>
    <w:div w:id="1693727389">
      <w:bodyDiv w:val="1"/>
      <w:marLeft w:val="0"/>
      <w:marRight w:val="0"/>
      <w:marTop w:val="0"/>
      <w:marBottom w:val="0"/>
      <w:divBdr>
        <w:top w:val="none" w:sz="0" w:space="0" w:color="auto"/>
        <w:left w:val="none" w:sz="0" w:space="0" w:color="auto"/>
        <w:bottom w:val="none" w:sz="0" w:space="0" w:color="auto"/>
        <w:right w:val="none" w:sz="0" w:space="0" w:color="auto"/>
      </w:divBdr>
    </w:div>
    <w:div w:id="1703432750">
      <w:bodyDiv w:val="1"/>
      <w:marLeft w:val="0"/>
      <w:marRight w:val="0"/>
      <w:marTop w:val="0"/>
      <w:marBottom w:val="0"/>
      <w:divBdr>
        <w:top w:val="none" w:sz="0" w:space="0" w:color="auto"/>
        <w:left w:val="none" w:sz="0" w:space="0" w:color="auto"/>
        <w:bottom w:val="none" w:sz="0" w:space="0" w:color="auto"/>
        <w:right w:val="none" w:sz="0" w:space="0" w:color="auto"/>
      </w:divBdr>
    </w:div>
    <w:div w:id="1706518022">
      <w:bodyDiv w:val="1"/>
      <w:marLeft w:val="0"/>
      <w:marRight w:val="0"/>
      <w:marTop w:val="0"/>
      <w:marBottom w:val="0"/>
      <w:divBdr>
        <w:top w:val="none" w:sz="0" w:space="0" w:color="auto"/>
        <w:left w:val="none" w:sz="0" w:space="0" w:color="auto"/>
        <w:bottom w:val="none" w:sz="0" w:space="0" w:color="auto"/>
        <w:right w:val="none" w:sz="0" w:space="0" w:color="auto"/>
      </w:divBdr>
    </w:div>
    <w:div w:id="1720477201">
      <w:bodyDiv w:val="1"/>
      <w:marLeft w:val="0"/>
      <w:marRight w:val="0"/>
      <w:marTop w:val="0"/>
      <w:marBottom w:val="0"/>
      <w:divBdr>
        <w:top w:val="none" w:sz="0" w:space="0" w:color="auto"/>
        <w:left w:val="none" w:sz="0" w:space="0" w:color="auto"/>
        <w:bottom w:val="none" w:sz="0" w:space="0" w:color="auto"/>
        <w:right w:val="none" w:sz="0" w:space="0" w:color="auto"/>
      </w:divBdr>
    </w:div>
    <w:div w:id="1727219816">
      <w:bodyDiv w:val="1"/>
      <w:marLeft w:val="0"/>
      <w:marRight w:val="0"/>
      <w:marTop w:val="0"/>
      <w:marBottom w:val="0"/>
      <w:divBdr>
        <w:top w:val="none" w:sz="0" w:space="0" w:color="auto"/>
        <w:left w:val="none" w:sz="0" w:space="0" w:color="auto"/>
        <w:bottom w:val="none" w:sz="0" w:space="0" w:color="auto"/>
        <w:right w:val="none" w:sz="0" w:space="0" w:color="auto"/>
      </w:divBdr>
    </w:div>
    <w:div w:id="1727292750">
      <w:bodyDiv w:val="1"/>
      <w:marLeft w:val="0"/>
      <w:marRight w:val="0"/>
      <w:marTop w:val="0"/>
      <w:marBottom w:val="0"/>
      <w:divBdr>
        <w:top w:val="none" w:sz="0" w:space="0" w:color="auto"/>
        <w:left w:val="none" w:sz="0" w:space="0" w:color="auto"/>
        <w:bottom w:val="none" w:sz="0" w:space="0" w:color="auto"/>
        <w:right w:val="none" w:sz="0" w:space="0" w:color="auto"/>
      </w:divBdr>
    </w:div>
    <w:div w:id="1727992007">
      <w:bodyDiv w:val="1"/>
      <w:marLeft w:val="0"/>
      <w:marRight w:val="0"/>
      <w:marTop w:val="0"/>
      <w:marBottom w:val="0"/>
      <w:divBdr>
        <w:top w:val="none" w:sz="0" w:space="0" w:color="auto"/>
        <w:left w:val="none" w:sz="0" w:space="0" w:color="auto"/>
        <w:bottom w:val="none" w:sz="0" w:space="0" w:color="auto"/>
        <w:right w:val="none" w:sz="0" w:space="0" w:color="auto"/>
      </w:divBdr>
    </w:div>
    <w:div w:id="1732846351">
      <w:bodyDiv w:val="1"/>
      <w:marLeft w:val="0"/>
      <w:marRight w:val="0"/>
      <w:marTop w:val="0"/>
      <w:marBottom w:val="0"/>
      <w:divBdr>
        <w:top w:val="none" w:sz="0" w:space="0" w:color="auto"/>
        <w:left w:val="none" w:sz="0" w:space="0" w:color="auto"/>
        <w:bottom w:val="none" w:sz="0" w:space="0" w:color="auto"/>
        <w:right w:val="none" w:sz="0" w:space="0" w:color="auto"/>
      </w:divBdr>
    </w:div>
    <w:div w:id="1767076850">
      <w:bodyDiv w:val="1"/>
      <w:marLeft w:val="0"/>
      <w:marRight w:val="0"/>
      <w:marTop w:val="0"/>
      <w:marBottom w:val="0"/>
      <w:divBdr>
        <w:top w:val="none" w:sz="0" w:space="0" w:color="auto"/>
        <w:left w:val="none" w:sz="0" w:space="0" w:color="auto"/>
        <w:bottom w:val="none" w:sz="0" w:space="0" w:color="auto"/>
        <w:right w:val="none" w:sz="0" w:space="0" w:color="auto"/>
      </w:divBdr>
    </w:div>
    <w:div w:id="1786848008">
      <w:bodyDiv w:val="1"/>
      <w:marLeft w:val="0"/>
      <w:marRight w:val="0"/>
      <w:marTop w:val="0"/>
      <w:marBottom w:val="0"/>
      <w:divBdr>
        <w:top w:val="none" w:sz="0" w:space="0" w:color="auto"/>
        <w:left w:val="none" w:sz="0" w:space="0" w:color="auto"/>
        <w:bottom w:val="none" w:sz="0" w:space="0" w:color="auto"/>
        <w:right w:val="none" w:sz="0" w:space="0" w:color="auto"/>
      </w:divBdr>
    </w:div>
    <w:div w:id="1786926140">
      <w:bodyDiv w:val="1"/>
      <w:marLeft w:val="0"/>
      <w:marRight w:val="0"/>
      <w:marTop w:val="0"/>
      <w:marBottom w:val="0"/>
      <w:divBdr>
        <w:top w:val="none" w:sz="0" w:space="0" w:color="auto"/>
        <w:left w:val="none" w:sz="0" w:space="0" w:color="auto"/>
        <w:bottom w:val="none" w:sz="0" w:space="0" w:color="auto"/>
        <w:right w:val="none" w:sz="0" w:space="0" w:color="auto"/>
      </w:divBdr>
    </w:div>
    <w:div w:id="1793206447">
      <w:bodyDiv w:val="1"/>
      <w:marLeft w:val="0"/>
      <w:marRight w:val="0"/>
      <w:marTop w:val="0"/>
      <w:marBottom w:val="0"/>
      <w:divBdr>
        <w:top w:val="none" w:sz="0" w:space="0" w:color="auto"/>
        <w:left w:val="none" w:sz="0" w:space="0" w:color="auto"/>
        <w:bottom w:val="none" w:sz="0" w:space="0" w:color="auto"/>
        <w:right w:val="none" w:sz="0" w:space="0" w:color="auto"/>
      </w:divBdr>
    </w:div>
    <w:div w:id="1806925262">
      <w:bodyDiv w:val="1"/>
      <w:marLeft w:val="0"/>
      <w:marRight w:val="0"/>
      <w:marTop w:val="0"/>
      <w:marBottom w:val="0"/>
      <w:divBdr>
        <w:top w:val="none" w:sz="0" w:space="0" w:color="auto"/>
        <w:left w:val="none" w:sz="0" w:space="0" w:color="auto"/>
        <w:bottom w:val="none" w:sz="0" w:space="0" w:color="auto"/>
        <w:right w:val="none" w:sz="0" w:space="0" w:color="auto"/>
      </w:divBdr>
    </w:div>
    <w:div w:id="1812096507">
      <w:bodyDiv w:val="1"/>
      <w:marLeft w:val="0"/>
      <w:marRight w:val="0"/>
      <w:marTop w:val="0"/>
      <w:marBottom w:val="0"/>
      <w:divBdr>
        <w:top w:val="none" w:sz="0" w:space="0" w:color="auto"/>
        <w:left w:val="none" w:sz="0" w:space="0" w:color="auto"/>
        <w:bottom w:val="none" w:sz="0" w:space="0" w:color="auto"/>
        <w:right w:val="none" w:sz="0" w:space="0" w:color="auto"/>
      </w:divBdr>
    </w:div>
    <w:div w:id="1839878012">
      <w:bodyDiv w:val="1"/>
      <w:marLeft w:val="0"/>
      <w:marRight w:val="0"/>
      <w:marTop w:val="0"/>
      <w:marBottom w:val="0"/>
      <w:divBdr>
        <w:top w:val="none" w:sz="0" w:space="0" w:color="auto"/>
        <w:left w:val="none" w:sz="0" w:space="0" w:color="auto"/>
        <w:bottom w:val="none" w:sz="0" w:space="0" w:color="auto"/>
        <w:right w:val="none" w:sz="0" w:space="0" w:color="auto"/>
      </w:divBdr>
    </w:div>
    <w:div w:id="1856722792">
      <w:bodyDiv w:val="1"/>
      <w:marLeft w:val="0"/>
      <w:marRight w:val="0"/>
      <w:marTop w:val="0"/>
      <w:marBottom w:val="0"/>
      <w:divBdr>
        <w:top w:val="none" w:sz="0" w:space="0" w:color="auto"/>
        <w:left w:val="none" w:sz="0" w:space="0" w:color="auto"/>
        <w:bottom w:val="none" w:sz="0" w:space="0" w:color="auto"/>
        <w:right w:val="none" w:sz="0" w:space="0" w:color="auto"/>
      </w:divBdr>
    </w:div>
    <w:div w:id="1892956881">
      <w:bodyDiv w:val="1"/>
      <w:marLeft w:val="0"/>
      <w:marRight w:val="0"/>
      <w:marTop w:val="0"/>
      <w:marBottom w:val="0"/>
      <w:divBdr>
        <w:top w:val="none" w:sz="0" w:space="0" w:color="auto"/>
        <w:left w:val="none" w:sz="0" w:space="0" w:color="auto"/>
        <w:bottom w:val="none" w:sz="0" w:space="0" w:color="auto"/>
        <w:right w:val="none" w:sz="0" w:space="0" w:color="auto"/>
      </w:divBdr>
    </w:div>
    <w:div w:id="1898659860">
      <w:bodyDiv w:val="1"/>
      <w:marLeft w:val="0"/>
      <w:marRight w:val="0"/>
      <w:marTop w:val="0"/>
      <w:marBottom w:val="0"/>
      <w:divBdr>
        <w:top w:val="none" w:sz="0" w:space="0" w:color="auto"/>
        <w:left w:val="none" w:sz="0" w:space="0" w:color="auto"/>
        <w:bottom w:val="none" w:sz="0" w:space="0" w:color="auto"/>
        <w:right w:val="none" w:sz="0" w:space="0" w:color="auto"/>
      </w:divBdr>
    </w:div>
    <w:div w:id="1898855519">
      <w:bodyDiv w:val="1"/>
      <w:marLeft w:val="0"/>
      <w:marRight w:val="0"/>
      <w:marTop w:val="0"/>
      <w:marBottom w:val="0"/>
      <w:divBdr>
        <w:top w:val="none" w:sz="0" w:space="0" w:color="auto"/>
        <w:left w:val="none" w:sz="0" w:space="0" w:color="auto"/>
        <w:bottom w:val="none" w:sz="0" w:space="0" w:color="auto"/>
        <w:right w:val="none" w:sz="0" w:space="0" w:color="auto"/>
      </w:divBdr>
    </w:div>
    <w:div w:id="1920942948">
      <w:bodyDiv w:val="1"/>
      <w:marLeft w:val="0"/>
      <w:marRight w:val="0"/>
      <w:marTop w:val="0"/>
      <w:marBottom w:val="0"/>
      <w:divBdr>
        <w:top w:val="none" w:sz="0" w:space="0" w:color="auto"/>
        <w:left w:val="none" w:sz="0" w:space="0" w:color="auto"/>
        <w:bottom w:val="none" w:sz="0" w:space="0" w:color="auto"/>
        <w:right w:val="none" w:sz="0" w:space="0" w:color="auto"/>
      </w:divBdr>
    </w:div>
    <w:div w:id="1928155267">
      <w:bodyDiv w:val="1"/>
      <w:marLeft w:val="0"/>
      <w:marRight w:val="0"/>
      <w:marTop w:val="0"/>
      <w:marBottom w:val="0"/>
      <w:divBdr>
        <w:top w:val="none" w:sz="0" w:space="0" w:color="auto"/>
        <w:left w:val="none" w:sz="0" w:space="0" w:color="auto"/>
        <w:bottom w:val="none" w:sz="0" w:space="0" w:color="auto"/>
        <w:right w:val="none" w:sz="0" w:space="0" w:color="auto"/>
      </w:divBdr>
    </w:div>
    <w:div w:id="1934389446">
      <w:bodyDiv w:val="1"/>
      <w:marLeft w:val="0"/>
      <w:marRight w:val="0"/>
      <w:marTop w:val="0"/>
      <w:marBottom w:val="0"/>
      <w:divBdr>
        <w:top w:val="none" w:sz="0" w:space="0" w:color="auto"/>
        <w:left w:val="none" w:sz="0" w:space="0" w:color="auto"/>
        <w:bottom w:val="none" w:sz="0" w:space="0" w:color="auto"/>
        <w:right w:val="none" w:sz="0" w:space="0" w:color="auto"/>
      </w:divBdr>
    </w:div>
    <w:div w:id="1954676995">
      <w:bodyDiv w:val="1"/>
      <w:marLeft w:val="0"/>
      <w:marRight w:val="0"/>
      <w:marTop w:val="0"/>
      <w:marBottom w:val="0"/>
      <w:divBdr>
        <w:top w:val="none" w:sz="0" w:space="0" w:color="auto"/>
        <w:left w:val="none" w:sz="0" w:space="0" w:color="auto"/>
        <w:bottom w:val="none" w:sz="0" w:space="0" w:color="auto"/>
        <w:right w:val="none" w:sz="0" w:space="0" w:color="auto"/>
      </w:divBdr>
    </w:div>
    <w:div w:id="1955213596">
      <w:bodyDiv w:val="1"/>
      <w:marLeft w:val="0"/>
      <w:marRight w:val="0"/>
      <w:marTop w:val="0"/>
      <w:marBottom w:val="0"/>
      <w:divBdr>
        <w:top w:val="none" w:sz="0" w:space="0" w:color="auto"/>
        <w:left w:val="none" w:sz="0" w:space="0" w:color="auto"/>
        <w:bottom w:val="none" w:sz="0" w:space="0" w:color="auto"/>
        <w:right w:val="none" w:sz="0" w:space="0" w:color="auto"/>
      </w:divBdr>
    </w:div>
    <w:div w:id="1995647762">
      <w:bodyDiv w:val="1"/>
      <w:marLeft w:val="0"/>
      <w:marRight w:val="0"/>
      <w:marTop w:val="0"/>
      <w:marBottom w:val="0"/>
      <w:divBdr>
        <w:top w:val="none" w:sz="0" w:space="0" w:color="auto"/>
        <w:left w:val="none" w:sz="0" w:space="0" w:color="auto"/>
        <w:bottom w:val="none" w:sz="0" w:space="0" w:color="auto"/>
        <w:right w:val="none" w:sz="0" w:space="0" w:color="auto"/>
      </w:divBdr>
    </w:div>
    <w:div w:id="1996882075">
      <w:bodyDiv w:val="1"/>
      <w:marLeft w:val="0"/>
      <w:marRight w:val="0"/>
      <w:marTop w:val="0"/>
      <w:marBottom w:val="0"/>
      <w:divBdr>
        <w:top w:val="none" w:sz="0" w:space="0" w:color="auto"/>
        <w:left w:val="none" w:sz="0" w:space="0" w:color="auto"/>
        <w:bottom w:val="none" w:sz="0" w:space="0" w:color="auto"/>
        <w:right w:val="none" w:sz="0" w:space="0" w:color="auto"/>
      </w:divBdr>
    </w:div>
    <w:div w:id="2000117202">
      <w:bodyDiv w:val="1"/>
      <w:marLeft w:val="0"/>
      <w:marRight w:val="0"/>
      <w:marTop w:val="0"/>
      <w:marBottom w:val="0"/>
      <w:divBdr>
        <w:top w:val="none" w:sz="0" w:space="0" w:color="auto"/>
        <w:left w:val="none" w:sz="0" w:space="0" w:color="auto"/>
        <w:bottom w:val="none" w:sz="0" w:space="0" w:color="auto"/>
        <w:right w:val="none" w:sz="0" w:space="0" w:color="auto"/>
      </w:divBdr>
    </w:div>
    <w:div w:id="2016884712">
      <w:bodyDiv w:val="1"/>
      <w:marLeft w:val="0"/>
      <w:marRight w:val="0"/>
      <w:marTop w:val="0"/>
      <w:marBottom w:val="0"/>
      <w:divBdr>
        <w:top w:val="none" w:sz="0" w:space="0" w:color="auto"/>
        <w:left w:val="none" w:sz="0" w:space="0" w:color="auto"/>
        <w:bottom w:val="none" w:sz="0" w:space="0" w:color="auto"/>
        <w:right w:val="none" w:sz="0" w:space="0" w:color="auto"/>
      </w:divBdr>
    </w:div>
    <w:div w:id="2031055859">
      <w:bodyDiv w:val="1"/>
      <w:marLeft w:val="0"/>
      <w:marRight w:val="0"/>
      <w:marTop w:val="0"/>
      <w:marBottom w:val="0"/>
      <w:divBdr>
        <w:top w:val="none" w:sz="0" w:space="0" w:color="auto"/>
        <w:left w:val="none" w:sz="0" w:space="0" w:color="auto"/>
        <w:bottom w:val="none" w:sz="0" w:space="0" w:color="auto"/>
        <w:right w:val="none" w:sz="0" w:space="0" w:color="auto"/>
      </w:divBdr>
    </w:div>
    <w:div w:id="2071608822">
      <w:bodyDiv w:val="1"/>
      <w:marLeft w:val="0"/>
      <w:marRight w:val="0"/>
      <w:marTop w:val="0"/>
      <w:marBottom w:val="0"/>
      <w:divBdr>
        <w:top w:val="none" w:sz="0" w:space="0" w:color="auto"/>
        <w:left w:val="none" w:sz="0" w:space="0" w:color="auto"/>
        <w:bottom w:val="none" w:sz="0" w:space="0" w:color="auto"/>
        <w:right w:val="none" w:sz="0" w:space="0" w:color="auto"/>
      </w:divBdr>
    </w:div>
    <w:div w:id="2095126766">
      <w:bodyDiv w:val="1"/>
      <w:marLeft w:val="0"/>
      <w:marRight w:val="0"/>
      <w:marTop w:val="0"/>
      <w:marBottom w:val="0"/>
      <w:divBdr>
        <w:top w:val="none" w:sz="0" w:space="0" w:color="auto"/>
        <w:left w:val="none" w:sz="0" w:space="0" w:color="auto"/>
        <w:bottom w:val="none" w:sz="0" w:space="0" w:color="auto"/>
        <w:right w:val="none" w:sz="0" w:space="0" w:color="auto"/>
      </w:divBdr>
    </w:div>
    <w:div w:id="2104258743">
      <w:bodyDiv w:val="1"/>
      <w:marLeft w:val="0"/>
      <w:marRight w:val="0"/>
      <w:marTop w:val="0"/>
      <w:marBottom w:val="0"/>
      <w:divBdr>
        <w:top w:val="none" w:sz="0" w:space="0" w:color="auto"/>
        <w:left w:val="none" w:sz="0" w:space="0" w:color="auto"/>
        <w:bottom w:val="none" w:sz="0" w:space="0" w:color="auto"/>
        <w:right w:val="none" w:sz="0" w:space="0" w:color="auto"/>
      </w:divBdr>
    </w:div>
    <w:div w:id="211577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08F80-B503-41B0-95BB-F2B6E5EE499D}">
  <ds:schemaRefs>
    <ds:schemaRef ds:uri="http://schemas.openxmlformats.org/officeDocument/2006/bibliography"/>
  </ds:schemaRefs>
</ds:datastoreItem>
</file>

<file path=customXml/itemProps2.xml><?xml version="1.0" encoding="utf-8"?>
<ds:datastoreItem xmlns:ds="http://schemas.openxmlformats.org/officeDocument/2006/customXml" ds:itemID="{3623B78F-3F60-4CCF-89F2-38497C6E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1626</TotalTime>
  <Pages>113</Pages>
  <Words>18301</Words>
  <Characters>104316</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122373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cp:lastModifiedBy>David Hugger</cp:lastModifiedBy>
  <cp:revision>86</cp:revision>
  <cp:lastPrinted>2013-06-24T02:52:00Z</cp:lastPrinted>
  <dcterms:created xsi:type="dcterms:W3CDTF">2014-03-09T19:37:00Z</dcterms:created>
  <dcterms:modified xsi:type="dcterms:W3CDTF">2014-05-21T16:41:00Z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ies>
</file>