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795879" w14:textId="77777777" w:rsidR="00BC262B" w:rsidRDefault="00BC262B" w:rsidP="00BC262B">
      <w:pPr>
        <w:rPr>
          <w:b/>
        </w:rPr>
      </w:pPr>
      <w:bookmarkStart w:id="0" w:name="_GoBack"/>
      <w:bookmarkEnd w:id="0"/>
      <w:r>
        <w:rPr>
          <w:rFonts w:ascii="Tahoma" w:hAnsi="Tahoma" w:cs="Tahoma"/>
          <w:noProof/>
          <w:sz w:val="20"/>
        </w:rPr>
        <w:drawing>
          <wp:inline distT="0" distB="0" distL="0" distR="0" wp14:anchorId="7E57A7C1" wp14:editId="03CB82DD">
            <wp:extent cx="28765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76550" cy="1047750"/>
                    </a:xfrm>
                    <a:prstGeom prst="rect">
                      <a:avLst/>
                    </a:prstGeom>
                    <a:noFill/>
                    <a:ln>
                      <a:noFill/>
                    </a:ln>
                  </pic:spPr>
                </pic:pic>
              </a:graphicData>
            </a:graphic>
          </wp:inline>
        </w:drawing>
      </w:r>
    </w:p>
    <w:p w14:paraId="0243E1D1" w14:textId="77777777" w:rsidR="00BC262B" w:rsidRDefault="00BC262B" w:rsidP="00BC262B">
      <w:pPr>
        <w:rPr>
          <w:b/>
        </w:rPr>
      </w:pPr>
    </w:p>
    <w:p w14:paraId="013AC9D3" w14:textId="77777777" w:rsidR="00BC262B" w:rsidRDefault="00BC262B" w:rsidP="00BC262B">
      <w:pPr>
        <w:rPr>
          <w:b/>
        </w:rPr>
      </w:pPr>
    </w:p>
    <w:p w14:paraId="475D4E4A" w14:textId="77777777" w:rsidR="00BC262B" w:rsidRDefault="00BC262B" w:rsidP="00BC262B">
      <w:pPr>
        <w:spacing w:after="0" w:line="240" w:lineRule="auto"/>
        <w:jc w:val="center"/>
        <w:rPr>
          <w:rFonts w:ascii="Tahoma" w:eastAsia="Times New Roman" w:hAnsi="Tahoma" w:cs="Tahoma"/>
          <w:b/>
          <w:sz w:val="28"/>
          <w:szCs w:val="28"/>
        </w:rPr>
      </w:pPr>
    </w:p>
    <w:p w14:paraId="619144EA" w14:textId="77777777" w:rsidR="00BC262B" w:rsidRDefault="00BC262B" w:rsidP="00BC262B">
      <w:pPr>
        <w:spacing w:after="0" w:line="240" w:lineRule="auto"/>
        <w:jc w:val="center"/>
        <w:rPr>
          <w:rFonts w:ascii="Tahoma" w:eastAsia="Times New Roman" w:hAnsi="Tahoma" w:cs="Tahoma"/>
          <w:b/>
          <w:sz w:val="28"/>
          <w:szCs w:val="28"/>
        </w:rPr>
      </w:pPr>
    </w:p>
    <w:p w14:paraId="1D0DC284" w14:textId="77777777" w:rsidR="00BC262B" w:rsidRDefault="00BC262B" w:rsidP="00BC262B">
      <w:pPr>
        <w:spacing w:after="0" w:line="240" w:lineRule="auto"/>
        <w:jc w:val="center"/>
        <w:rPr>
          <w:rFonts w:ascii="Tahoma" w:eastAsia="Times New Roman" w:hAnsi="Tahoma" w:cs="Tahoma"/>
          <w:b/>
          <w:sz w:val="28"/>
          <w:szCs w:val="28"/>
        </w:rPr>
      </w:pPr>
    </w:p>
    <w:p w14:paraId="33EBFEF2" w14:textId="77777777" w:rsidR="00BC262B" w:rsidRPr="00626E6C" w:rsidRDefault="00BC262B" w:rsidP="00BC262B">
      <w:pPr>
        <w:spacing w:after="0" w:line="240" w:lineRule="auto"/>
        <w:jc w:val="center"/>
        <w:rPr>
          <w:rFonts w:ascii="Tahoma" w:eastAsia="Times New Roman" w:hAnsi="Tahoma" w:cs="Tahoma"/>
          <w:b/>
          <w:sz w:val="40"/>
          <w:szCs w:val="40"/>
        </w:rPr>
      </w:pPr>
    </w:p>
    <w:p w14:paraId="7FA05E34" w14:textId="77777777" w:rsidR="00BC262B" w:rsidRPr="00626E6C" w:rsidRDefault="00BC262B" w:rsidP="00BC262B">
      <w:pPr>
        <w:spacing w:after="0" w:line="240" w:lineRule="auto"/>
        <w:jc w:val="center"/>
        <w:rPr>
          <w:rFonts w:asciiTheme="majorHAnsi" w:eastAsia="Times New Roman" w:hAnsiTheme="majorHAnsi" w:cs="Tahoma"/>
          <w:b/>
          <w:sz w:val="40"/>
          <w:szCs w:val="40"/>
        </w:rPr>
      </w:pPr>
    </w:p>
    <w:p w14:paraId="464AFE5B" w14:textId="77777777" w:rsidR="00BC262B" w:rsidRPr="00626E6C" w:rsidRDefault="00BC262B" w:rsidP="00BC262B">
      <w:pPr>
        <w:spacing w:after="0" w:line="240" w:lineRule="auto"/>
        <w:jc w:val="center"/>
        <w:rPr>
          <w:rFonts w:asciiTheme="majorHAnsi" w:eastAsia="Times New Roman" w:hAnsiTheme="majorHAnsi" w:cs="Tahoma"/>
          <w:b/>
          <w:sz w:val="40"/>
          <w:szCs w:val="40"/>
        </w:rPr>
      </w:pPr>
      <w:r>
        <w:rPr>
          <w:rFonts w:asciiTheme="majorHAnsi" w:eastAsia="Times New Roman" w:hAnsiTheme="majorHAnsi" w:cs="Tahoma"/>
          <w:b/>
          <w:sz w:val="40"/>
          <w:szCs w:val="40"/>
        </w:rPr>
        <w:t>Integration Framework</w:t>
      </w:r>
      <w:r w:rsidRPr="00626E6C">
        <w:rPr>
          <w:rFonts w:asciiTheme="majorHAnsi" w:eastAsia="Times New Roman" w:hAnsiTheme="majorHAnsi" w:cs="Tahoma"/>
          <w:b/>
          <w:sz w:val="40"/>
          <w:szCs w:val="40"/>
        </w:rPr>
        <w:t xml:space="preserve"> HL7 Specification</w:t>
      </w:r>
    </w:p>
    <w:p w14:paraId="460CC080" w14:textId="77777777" w:rsidR="00BC262B" w:rsidRPr="00626E6C" w:rsidRDefault="00BC262B" w:rsidP="00BC262B">
      <w:pPr>
        <w:spacing w:after="0" w:line="240" w:lineRule="auto"/>
        <w:jc w:val="center"/>
        <w:rPr>
          <w:rFonts w:asciiTheme="majorHAnsi" w:eastAsia="Times New Roman" w:hAnsiTheme="majorHAnsi" w:cs="Tahoma"/>
          <w:b/>
          <w:sz w:val="40"/>
          <w:szCs w:val="40"/>
        </w:rPr>
      </w:pPr>
    </w:p>
    <w:p w14:paraId="7241C75D" w14:textId="77777777" w:rsidR="00BC262B" w:rsidRPr="00626E6C" w:rsidRDefault="00BC262B" w:rsidP="00BC262B">
      <w:pPr>
        <w:spacing w:after="0" w:line="240" w:lineRule="auto"/>
        <w:jc w:val="center"/>
        <w:rPr>
          <w:rFonts w:asciiTheme="majorHAnsi" w:eastAsia="Times New Roman" w:hAnsiTheme="majorHAnsi" w:cs="Tahoma"/>
          <w:b/>
          <w:sz w:val="40"/>
          <w:szCs w:val="40"/>
        </w:rPr>
      </w:pPr>
      <w:r w:rsidRPr="00626E6C">
        <w:rPr>
          <w:rFonts w:asciiTheme="majorHAnsi" w:eastAsia="Times New Roman" w:hAnsiTheme="majorHAnsi" w:cs="Tahoma"/>
          <w:b/>
          <w:sz w:val="40"/>
          <w:szCs w:val="40"/>
        </w:rPr>
        <w:t xml:space="preserve">Components Designed to Facilitate the Integration </w:t>
      </w:r>
    </w:p>
    <w:p w14:paraId="608A24F5" w14:textId="77777777" w:rsidR="00BC262B" w:rsidRPr="00626E6C" w:rsidRDefault="00BC262B" w:rsidP="00BC262B">
      <w:pPr>
        <w:spacing w:after="0" w:line="240" w:lineRule="auto"/>
        <w:jc w:val="center"/>
        <w:rPr>
          <w:rFonts w:asciiTheme="majorHAnsi" w:eastAsia="Times New Roman" w:hAnsiTheme="majorHAnsi" w:cs="Tahoma"/>
          <w:b/>
          <w:sz w:val="40"/>
          <w:szCs w:val="40"/>
        </w:rPr>
      </w:pPr>
      <w:r w:rsidRPr="00626E6C">
        <w:rPr>
          <w:rFonts w:asciiTheme="majorHAnsi" w:eastAsia="Times New Roman" w:hAnsiTheme="majorHAnsi" w:cs="Tahoma"/>
          <w:b/>
          <w:sz w:val="40"/>
          <w:szCs w:val="40"/>
        </w:rPr>
        <w:t>Of VistA to Clinical Information Systems</w:t>
      </w:r>
    </w:p>
    <w:p w14:paraId="2EB8B3AE" w14:textId="77777777" w:rsidR="00BC262B" w:rsidRPr="00626E6C" w:rsidRDefault="00BC262B" w:rsidP="00BC262B">
      <w:pPr>
        <w:spacing w:after="0" w:line="240" w:lineRule="auto"/>
        <w:rPr>
          <w:rFonts w:asciiTheme="majorHAnsi" w:eastAsia="Times New Roman" w:hAnsiTheme="majorHAnsi" w:cs="Tahoma"/>
          <w:b/>
          <w:sz w:val="40"/>
          <w:szCs w:val="40"/>
        </w:rPr>
      </w:pPr>
    </w:p>
    <w:p w14:paraId="7ED1EA88" w14:textId="77777777" w:rsidR="00BC262B" w:rsidRPr="00626E6C" w:rsidRDefault="00BC262B" w:rsidP="00BC262B">
      <w:pPr>
        <w:spacing w:after="0" w:line="240" w:lineRule="auto"/>
        <w:rPr>
          <w:rFonts w:asciiTheme="majorHAnsi" w:eastAsia="Times New Roman" w:hAnsiTheme="majorHAnsi" w:cs="Tahoma"/>
          <w:b/>
          <w:sz w:val="40"/>
          <w:szCs w:val="40"/>
        </w:rPr>
      </w:pPr>
    </w:p>
    <w:p w14:paraId="561F58D1" w14:textId="77777777" w:rsidR="00BC262B" w:rsidRPr="00626E6C" w:rsidRDefault="00BC262B" w:rsidP="00BC262B">
      <w:pPr>
        <w:spacing w:after="0" w:line="240" w:lineRule="auto"/>
        <w:rPr>
          <w:rFonts w:asciiTheme="majorHAnsi" w:eastAsia="Times New Roman" w:hAnsiTheme="majorHAnsi" w:cs="Tahoma"/>
          <w:b/>
          <w:sz w:val="40"/>
          <w:szCs w:val="40"/>
        </w:rPr>
      </w:pPr>
    </w:p>
    <w:p w14:paraId="0B9F3C0C" w14:textId="6D115626" w:rsidR="00BC262B" w:rsidRPr="00626E6C" w:rsidRDefault="000502BD" w:rsidP="00BC262B">
      <w:pPr>
        <w:spacing w:after="0" w:line="240" w:lineRule="auto"/>
        <w:jc w:val="center"/>
        <w:rPr>
          <w:rFonts w:asciiTheme="majorHAnsi" w:eastAsia="Times New Roman" w:hAnsiTheme="majorHAnsi" w:cs="Tahoma"/>
          <w:b/>
          <w:sz w:val="40"/>
          <w:szCs w:val="40"/>
        </w:rPr>
      </w:pPr>
      <w:r>
        <w:rPr>
          <w:rFonts w:asciiTheme="majorHAnsi" w:eastAsiaTheme="majorEastAsia" w:hAnsiTheme="majorHAnsi" w:cstheme="majorBidi"/>
          <w:b/>
          <w:bCs/>
          <w:sz w:val="40"/>
          <w:szCs w:val="40"/>
        </w:rPr>
        <w:t>October</w:t>
      </w:r>
      <w:r w:rsidR="2EA1EBA4" w:rsidRPr="005309C7">
        <w:rPr>
          <w:rFonts w:asciiTheme="majorHAnsi" w:eastAsiaTheme="majorEastAsia" w:hAnsiTheme="majorHAnsi" w:cstheme="majorBidi"/>
          <w:b/>
          <w:bCs/>
          <w:sz w:val="40"/>
          <w:szCs w:val="40"/>
        </w:rPr>
        <w:t xml:space="preserve"> </w:t>
      </w:r>
      <w:r w:rsidR="00BC262B" w:rsidRPr="005309C7">
        <w:rPr>
          <w:rFonts w:asciiTheme="majorHAnsi" w:eastAsiaTheme="majorEastAsia" w:hAnsiTheme="majorHAnsi" w:cstheme="majorBidi"/>
          <w:b/>
          <w:bCs/>
          <w:sz w:val="40"/>
          <w:szCs w:val="40"/>
        </w:rPr>
        <w:t>201</w:t>
      </w:r>
      <w:r w:rsidR="00BC262B">
        <w:rPr>
          <w:rFonts w:asciiTheme="majorHAnsi" w:eastAsia="Times New Roman" w:hAnsiTheme="majorHAnsi" w:cs="Tahoma"/>
          <w:b/>
          <w:sz w:val="40"/>
          <w:szCs w:val="40"/>
        </w:rPr>
        <w:t>4</w:t>
      </w:r>
    </w:p>
    <w:p w14:paraId="76CF3DF8" w14:textId="730D806E" w:rsidR="00BC262B" w:rsidRPr="00626E6C" w:rsidRDefault="00BC262B" w:rsidP="00BC262B">
      <w:pPr>
        <w:spacing w:after="0" w:line="240" w:lineRule="auto"/>
        <w:jc w:val="center"/>
        <w:rPr>
          <w:rFonts w:asciiTheme="majorHAnsi" w:eastAsia="Times New Roman" w:hAnsiTheme="majorHAnsi" w:cs="Tahoma"/>
          <w:b/>
          <w:sz w:val="40"/>
          <w:szCs w:val="40"/>
        </w:rPr>
      </w:pPr>
      <w:r w:rsidRPr="005309C7">
        <w:rPr>
          <w:rFonts w:asciiTheme="majorHAnsi" w:eastAsiaTheme="majorEastAsia" w:hAnsiTheme="majorHAnsi" w:cstheme="majorBidi"/>
          <w:b/>
          <w:bCs/>
          <w:sz w:val="40"/>
          <w:szCs w:val="40"/>
        </w:rPr>
        <w:t xml:space="preserve">Version </w:t>
      </w:r>
      <w:r w:rsidR="2EA1EBA4" w:rsidRPr="005309C7">
        <w:rPr>
          <w:rFonts w:asciiTheme="majorHAnsi" w:eastAsiaTheme="majorEastAsia" w:hAnsiTheme="majorHAnsi" w:cstheme="majorBidi"/>
          <w:b/>
          <w:bCs/>
          <w:sz w:val="40"/>
          <w:szCs w:val="40"/>
        </w:rPr>
        <w:t>2.0</w:t>
      </w:r>
    </w:p>
    <w:p w14:paraId="07895A58" w14:textId="77777777" w:rsidR="00BC262B" w:rsidRDefault="00BC262B" w:rsidP="00BC262B">
      <w:pPr>
        <w:rPr>
          <w:b/>
        </w:rPr>
      </w:pPr>
    </w:p>
    <w:p w14:paraId="3B5B9033" w14:textId="77777777" w:rsidR="00BC262B" w:rsidRDefault="00BC262B" w:rsidP="00BC262B">
      <w:pPr>
        <w:rPr>
          <w:b/>
        </w:rPr>
      </w:pPr>
    </w:p>
    <w:p w14:paraId="42B7D124" w14:textId="77777777" w:rsidR="00BC262B" w:rsidRDefault="00BC262B" w:rsidP="00BC262B">
      <w:pPr>
        <w:rPr>
          <w:b/>
        </w:rPr>
      </w:pPr>
    </w:p>
    <w:p w14:paraId="20DF190A" w14:textId="77777777" w:rsidR="00BC262B" w:rsidRDefault="00BC262B" w:rsidP="00BC262B">
      <w:pPr>
        <w:rPr>
          <w:b/>
        </w:rPr>
      </w:pPr>
    </w:p>
    <w:p w14:paraId="29D048A2" w14:textId="77777777" w:rsidR="00BC262B" w:rsidRDefault="00BC262B" w:rsidP="00BC262B">
      <w:pPr>
        <w:rPr>
          <w:b/>
        </w:rPr>
      </w:pPr>
    </w:p>
    <w:p w14:paraId="367F4AF0" w14:textId="77777777" w:rsidR="00BC262B" w:rsidRDefault="00BC262B" w:rsidP="00BC262B">
      <w:pPr>
        <w:rPr>
          <w:b/>
        </w:rPr>
      </w:pPr>
    </w:p>
    <w:p w14:paraId="4C6ABC18" w14:textId="77777777" w:rsidR="00BC262B" w:rsidRDefault="00BC262B" w:rsidP="00BC262B">
      <w:pPr>
        <w:rPr>
          <w:b/>
        </w:rPr>
      </w:pPr>
    </w:p>
    <w:p w14:paraId="35BEB591" w14:textId="77777777" w:rsidR="00BC262B" w:rsidRDefault="00BC262B" w:rsidP="00BC262B">
      <w:pPr>
        <w:rPr>
          <w:b/>
        </w:rPr>
      </w:pPr>
    </w:p>
    <w:p w14:paraId="70485523" w14:textId="77777777" w:rsidR="00BC262B" w:rsidRDefault="00BC262B" w:rsidP="00BC262B">
      <w:pPr>
        <w:rPr>
          <w:rFonts w:asciiTheme="majorHAnsi" w:hAnsiTheme="majorHAnsi"/>
          <w:b/>
          <w:sz w:val="32"/>
          <w:szCs w:val="32"/>
        </w:rPr>
      </w:pPr>
    </w:p>
    <w:sdt>
      <w:sdtPr>
        <w:rPr>
          <w:rFonts w:asciiTheme="minorHAnsi" w:eastAsiaTheme="minorHAnsi" w:hAnsiTheme="minorHAnsi" w:cstheme="minorBidi"/>
          <w:b w:val="0"/>
          <w:bCs w:val="0"/>
          <w:color w:val="auto"/>
          <w:sz w:val="22"/>
          <w:szCs w:val="22"/>
          <w:lang w:eastAsia="en-US"/>
        </w:rPr>
        <w:id w:val="-2020996059"/>
        <w:docPartObj>
          <w:docPartGallery w:val="Table of Contents"/>
          <w:docPartUnique/>
        </w:docPartObj>
      </w:sdtPr>
      <w:sdtEndPr>
        <w:rPr>
          <w:noProof/>
        </w:rPr>
      </w:sdtEndPr>
      <w:sdtContent>
        <w:p w14:paraId="21F71B46" w14:textId="77777777" w:rsidR="00BC262B" w:rsidRDefault="00BC262B" w:rsidP="00BC262B">
          <w:pPr>
            <w:pStyle w:val="TOCHeading"/>
          </w:pPr>
          <w:r>
            <w:t>Table of Contents</w:t>
          </w:r>
        </w:p>
        <w:p w14:paraId="30A4CC89" w14:textId="77777777" w:rsidR="0004429D" w:rsidRDefault="00BC262B">
          <w:pPr>
            <w:pStyle w:val="TOC2"/>
            <w:tabs>
              <w:tab w:val="right" w:leader="dot" w:pos="9350"/>
            </w:tabs>
            <w:rPr>
              <w:ins w:id="1" w:author="Yong Soo Kwon" w:date="2014-09-09T15:07:00Z"/>
              <w:noProof/>
              <w:lang w:eastAsia="en-US"/>
            </w:rPr>
          </w:pPr>
          <w:r>
            <w:fldChar w:fldCharType="begin"/>
          </w:r>
          <w:r>
            <w:instrText xml:space="preserve"> TOC \o "1-3" \h \z \u </w:instrText>
          </w:r>
          <w:r>
            <w:fldChar w:fldCharType="separate"/>
          </w:r>
          <w:ins w:id="2" w:author="Yong Soo Kwon" w:date="2014-09-09T15:07:00Z">
            <w:r w:rsidR="0004429D" w:rsidRPr="00157F74">
              <w:rPr>
                <w:rStyle w:val="Hyperlink"/>
                <w:noProof/>
              </w:rPr>
              <w:fldChar w:fldCharType="begin"/>
            </w:r>
            <w:r w:rsidR="0004429D" w:rsidRPr="00157F74">
              <w:rPr>
                <w:rStyle w:val="Hyperlink"/>
                <w:noProof/>
              </w:rPr>
              <w:instrText xml:space="preserve"> </w:instrText>
            </w:r>
            <w:r w:rsidR="0004429D">
              <w:rPr>
                <w:noProof/>
              </w:rPr>
              <w:instrText>HYPERLINK \l "_Toc398038573"</w:instrText>
            </w:r>
            <w:r w:rsidR="0004429D" w:rsidRPr="00157F74">
              <w:rPr>
                <w:rStyle w:val="Hyperlink"/>
                <w:noProof/>
              </w:rPr>
              <w:instrText xml:space="preserve"> </w:instrText>
            </w:r>
            <w:r w:rsidR="0004429D" w:rsidRPr="00157F74">
              <w:rPr>
                <w:rStyle w:val="Hyperlink"/>
                <w:noProof/>
              </w:rPr>
              <w:fldChar w:fldCharType="separate"/>
            </w:r>
            <w:r w:rsidR="0004429D" w:rsidRPr="00157F74">
              <w:rPr>
                <w:rStyle w:val="Hyperlink"/>
                <w:noProof/>
              </w:rPr>
              <w:t>Introduction</w:t>
            </w:r>
            <w:r w:rsidR="0004429D">
              <w:rPr>
                <w:noProof/>
                <w:webHidden/>
              </w:rPr>
              <w:tab/>
            </w:r>
            <w:r w:rsidR="0004429D">
              <w:rPr>
                <w:noProof/>
                <w:webHidden/>
              </w:rPr>
              <w:fldChar w:fldCharType="begin"/>
            </w:r>
            <w:r w:rsidR="0004429D">
              <w:rPr>
                <w:noProof/>
                <w:webHidden/>
              </w:rPr>
              <w:instrText xml:space="preserve"> PAGEREF _Toc398038573 \h </w:instrText>
            </w:r>
          </w:ins>
          <w:r w:rsidR="0004429D">
            <w:rPr>
              <w:noProof/>
              <w:webHidden/>
            </w:rPr>
          </w:r>
          <w:r w:rsidR="0004429D">
            <w:rPr>
              <w:noProof/>
              <w:webHidden/>
            </w:rPr>
            <w:fldChar w:fldCharType="separate"/>
          </w:r>
          <w:ins w:id="3" w:author="Yong Soo Kwon" w:date="2014-09-09T15:07:00Z">
            <w:r w:rsidR="0004429D">
              <w:rPr>
                <w:noProof/>
                <w:webHidden/>
              </w:rPr>
              <w:t>6</w:t>
            </w:r>
            <w:r w:rsidR="0004429D">
              <w:rPr>
                <w:noProof/>
                <w:webHidden/>
              </w:rPr>
              <w:fldChar w:fldCharType="end"/>
            </w:r>
            <w:r w:rsidR="0004429D" w:rsidRPr="00157F74">
              <w:rPr>
                <w:rStyle w:val="Hyperlink"/>
                <w:noProof/>
              </w:rPr>
              <w:fldChar w:fldCharType="end"/>
            </w:r>
          </w:ins>
        </w:p>
        <w:p w14:paraId="3D4766AE" w14:textId="77777777" w:rsidR="0004429D" w:rsidRDefault="0004429D">
          <w:pPr>
            <w:pStyle w:val="TOC2"/>
            <w:tabs>
              <w:tab w:val="right" w:leader="dot" w:pos="9350"/>
            </w:tabs>
            <w:rPr>
              <w:ins w:id="4" w:author="Yong Soo Kwon" w:date="2014-09-09T15:07:00Z"/>
              <w:noProof/>
              <w:lang w:eastAsia="en-US"/>
            </w:rPr>
          </w:pPr>
          <w:ins w:id="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"_Toc398038574"</w:instrText>
            </w:r>
            <w:r w:rsidRPr="00157F74">
              <w:rPr>
                <w:rStyle w:val="Hyperlink"/>
                <w:noProof/>
              </w:rPr>
              <w:instrText xml:space="preserve"> </w:instrText>
            </w:r>
            <w:r w:rsidRPr="00157F74">
              <w:rPr>
                <w:rStyle w:val="Hyperlink"/>
                <w:noProof/>
              </w:rPr>
              <w:fldChar w:fldCharType="separate"/>
            </w:r>
            <w:r w:rsidRPr="00157F74">
              <w:rPr>
                <w:rStyle w:val="Hyperlink"/>
                <w:noProof/>
              </w:rPr>
              <w:t>Communication</w:t>
            </w:r>
            <w:r>
              <w:rPr>
                <w:noProof/>
                <w:webHidden/>
              </w:rPr>
              <w:tab/>
            </w:r>
            <w:r>
              <w:rPr>
                <w:noProof/>
                <w:webHidden/>
              </w:rPr>
              <w:fldChar w:fldCharType="begin"/>
            </w:r>
            <w:r>
              <w:rPr>
                <w:noProof/>
                <w:webHidden/>
              </w:rPr>
              <w:instrText xml:space="preserve"> PAGEREF _Toc398038574 \h </w:instrText>
            </w:r>
          </w:ins>
          <w:r>
            <w:rPr>
              <w:noProof/>
              <w:webHidden/>
            </w:rPr>
          </w:r>
          <w:r>
            <w:rPr>
              <w:noProof/>
              <w:webHidden/>
            </w:rPr>
            <w:fldChar w:fldCharType="separate"/>
          </w:r>
          <w:ins w:id="6" w:author="Yong Soo Kwon" w:date="2014-09-09T15:07:00Z">
            <w:r>
              <w:rPr>
                <w:noProof/>
                <w:webHidden/>
              </w:rPr>
              <w:t>6</w:t>
            </w:r>
            <w:r>
              <w:rPr>
                <w:noProof/>
                <w:webHidden/>
              </w:rPr>
              <w:fldChar w:fldCharType="end"/>
            </w:r>
            <w:r w:rsidRPr="00157F74">
              <w:rPr>
                <w:rStyle w:val="Hyperlink"/>
                <w:noProof/>
              </w:rPr>
              <w:fldChar w:fldCharType="end"/>
            </w:r>
          </w:ins>
        </w:p>
        <w:p w14:paraId="773B02EA" w14:textId="77777777" w:rsidR="0004429D" w:rsidRDefault="0004429D">
          <w:pPr>
            <w:pStyle w:val="TOC2"/>
            <w:tabs>
              <w:tab w:val="right" w:leader="dot" w:pos="9350"/>
            </w:tabs>
            <w:rPr>
              <w:ins w:id="7" w:author="Yong Soo Kwon" w:date="2014-09-09T15:07:00Z"/>
              <w:noProof/>
              <w:lang w:eastAsia="en-US"/>
            </w:rPr>
          </w:pPr>
          <w:ins w:id="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"_Toc398038575"</w:instrText>
            </w:r>
            <w:r w:rsidRPr="00157F74">
              <w:rPr>
                <w:rStyle w:val="Hyperlink"/>
                <w:noProof/>
              </w:rPr>
              <w:instrText xml:space="preserve"> </w:instrText>
            </w:r>
            <w:r w:rsidRPr="00157F74">
              <w:rPr>
                <w:rStyle w:val="Hyperlink"/>
                <w:noProof/>
              </w:rPr>
              <w:fldChar w:fldCharType="separate"/>
            </w:r>
            <w:r w:rsidRPr="00157F74">
              <w:rPr>
                <w:rStyle w:val="Hyperlink"/>
                <w:noProof/>
              </w:rPr>
              <w:t>Integration Framework HL7 Functionality</w:t>
            </w:r>
            <w:r>
              <w:rPr>
                <w:noProof/>
                <w:webHidden/>
              </w:rPr>
              <w:tab/>
            </w:r>
            <w:r>
              <w:rPr>
                <w:noProof/>
                <w:webHidden/>
              </w:rPr>
              <w:fldChar w:fldCharType="begin"/>
            </w:r>
            <w:r>
              <w:rPr>
                <w:noProof/>
                <w:webHidden/>
              </w:rPr>
              <w:instrText xml:space="preserve"> PAGEREF _Toc398038575 \h </w:instrText>
            </w:r>
          </w:ins>
          <w:r>
            <w:rPr>
              <w:noProof/>
              <w:webHidden/>
            </w:rPr>
          </w:r>
          <w:r>
            <w:rPr>
              <w:noProof/>
              <w:webHidden/>
            </w:rPr>
            <w:fldChar w:fldCharType="separate"/>
          </w:r>
          <w:ins w:id="9" w:author="Yong Soo Kwon" w:date="2014-09-09T15:07:00Z">
            <w:r>
              <w:rPr>
                <w:noProof/>
                <w:webHidden/>
              </w:rPr>
              <w:t>6</w:t>
            </w:r>
            <w:r>
              <w:rPr>
                <w:noProof/>
                <w:webHidden/>
              </w:rPr>
              <w:fldChar w:fldCharType="end"/>
            </w:r>
            <w:r w:rsidRPr="00157F74">
              <w:rPr>
                <w:rStyle w:val="Hyperlink"/>
                <w:noProof/>
              </w:rPr>
              <w:fldChar w:fldCharType="end"/>
            </w:r>
          </w:ins>
        </w:p>
        <w:p w14:paraId="2DEBC5D1" w14:textId="77777777" w:rsidR="0004429D" w:rsidRDefault="0004429D">
          <w:pPr>
            <w:pStyle w:val="TOC2"/>
            <w:tabs>
              <w:tab w:val="right" w:leader="dot" w:pos="9350"/>
            </w:tabs>
            <w:rPr>
              <w:ins w:id="10" w:author="Yong Soo Kwon" w:date="2014-09-09T15:07:00Z"/>
              <w:noProof/>
              <w:lang w:eastAsia="en-US"/>
            </w:rPr>
          </w:pPr>
          <w:ins w:id="1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"_Toc398038576"</w:instrText>
            </w:r>
            <w:r w:rsidRPr="00157F74">
              <w:rPr>
                <w:rStyle w:val="Hyperlink"/>
                <w:noProof/>
              </w:rPr>
              <w:instrText xml:space="preserve"> </w:instrText>
            </w:r>
            <w:r w:rsidRPr="00157F74">
              <w:rPr>
                <w:rStyle w:val="Hyperlink"/>
                <w:noProof/>
              </w:rPr>
              <w:fldChar w:fldCharType="separate"/>
            </w:r>
            <w:r w:rsidRPr="00157F74">
              <w:rPr>
                <w:rStyle w:val="Hyperlink"/>
                <w:noProof/>
              </w:rPr>
              <w:t>Flowchart of Integration Framework Processing</w:t>
            </w:r>
            <w:r>
              <w:rPr>
                <w:noProof/>
                <w:webHidden/>
              </w:rPr>
              <w:tab/>
            </w:r>
            <w:r>
              <w:rPr>
                <w:noProof/>
                <w:webHidden/>
              </w:rPr>
              <w:fldChar w:fldCharType="begin"/>
            </w:r>
            <w:r>
              <w:rPr>
                <w:noProof/>
                <w:webHidden/>
              </w:rPr>
              <w:instrText xml:space="preserve"> PAGEREF _Toc398038576 \h </w:instrText>
            </w:r>
          </w:ins>
          <w:r>
            <w:rPr>
              <w:noProof/>
              <w:webHidden/>
            </w:rPr>
          </w:r>
          <w:r>
            <w:rPr>
              <w:noProof/>
              <w:webHidden/>
            </w:rPr>
            <w:fldChar w:fldCharType="separate"/>
          </w:r>
          <w:ins w:id="12" w:author="Yong Soo Kwon" w:date="2014-09-09T15:07:00Z">
            <w:r>
              <w:rPr>
                <w:noProof/>
                <w:webHidden/>
              </w:rPr>
              <w:t>7</w:t>
            </w:r>
            <w:r>
              <w:rPr>
                <w:noProof/>
                <w:webHidden/>
              </w:rPr>
              <w:fldChar w:fldCharType="end"/>
            </w:r>
            <w:r w:rsidRPr="00157F74">
              <w:rPr>
                <w:rStyle w:val="Hyperlink"/>
                <w:noProof/>
              </w:rPr>
              <w:fldChar w:fldCharType="end"/>
            </w:r>
          </w:ins>
        </w:p>
        <w:p w14:paraId="4910B1AD" w14:textId="77777777" w:rsidR="0004429D" w:rsidRDefault="0004429D">
          <w:pPr>
            <w:pStyle w:val="TOC2"/>
            <w:tabs>
              <w:tab w:val="right" w:leader="dot" w:pos="9350"/>
            </w:tabs>
            <w:rPr>
              <w:ins w:id="13" w:author="Yong Soo Kwon" w:date="2014-09-09T15:07:00Z"/>
              <w:noProof/>
              <w:lang w:eastAsia="en-US"/>
            </w:rPr>
          </w:pPr>
          <w:ins w:id="1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"_Toc398038577"</w:instrText>
            </w:r>
            <w:r w:rsidRPr="00157F74">
              <w:rPr>
                <w:rStyle w:val="Hyperlink"/>
                <w:noProof/>
              </w:rPr>
              <w:instrText xml:space="preserve"> </w:instrText>
            </w:r>
            <w:r w:rsidRPr="00157F74">
              <w:rPr>
                <w:rStyle w:val="Hyperlink"/>
                <w:noProof/>
              </w:rPr>
              <w:fldChar w:fldCharType="separate"/>
            </w:r>
            <w:r w:rsidRPr="00157F74">
              <w:rPr>
                <w:rStyle w:val="Hyperlink"/>
                <w:noProof/>
              </w:rPr>
              <w:t>Display format of Specifications</w:t>
            </w:r>
            <w:r>
              <w:rPr>
                <w:noProof/>
                <w:webHidden/>
              </w:rPr>
              <w:tab/>
            </w:r>
            <w:r>
              <w:rPr>
                <w:noProof/>
                <w:webHidden/>
              </w:rPr>
              <w:fldChar w:fldCharType="begin"/>
            </w:r>
            <w:r>
              <w:rPr>
                <w:noProof/>
                <w:webHidden/>
              </w:rPr>
              <w:instrText xml:space="preserve"> PAGEREF _Toc398038577 \h </w:instrText>
            </w:r>
          </w:ins>
          <w:r>
            <w:rPr>
              <w:noProof/>
              <w:webHidden/>
            </w:rPr>
          </w:r>
          <w:r>
            <w:rPr>
              <w:noProof/>
              <w:webHidden/>
            </w:rPr>
            <w:fldChar w:fldCharType="separate"/>
          </w:r>
          <w:ins w:id="15" w:author="Yong Soo Kwon" w:date="2014-09-09T15:07:00Z">
            <w:r>
              <w:rPr>
                <w:noProof/>
                <w:webHidden/>
              </w:rPr>
              <w:t>7</w:t>
            </w:r>
            <w:r>
              <w:rPr>
                <w:noProof/>
                <w:webHidden/>
              </w:rPr>
              <w:fldChar w:fldCharType="end"/>
            </w:r>
            <w:r w:rsidRPr="00157F74">
              <w:rPr>
                <w:rStyle w:val="Hyperlink"/>
                <w:noProof/>
              </w:rPr>
              <w:fldChar w:fldCharType="end"/>
            </w:r>
          </w:ins>
        </w:p>
        <w:p w14:paraId="207D1004" w14:textId="77777777" w:rsidR="0004429D" w:rsidRDefault="0004429D">
          <w:pPr>
            <w:pStyle w:val="TOC2"/>
            <w:tabs>
              <w:tab w:val="right" w:leader="dot" w:pos="9350"/>
            </w:tabs>
            <w:rPr>
              <w:ins w:id="16" w:author="Yong Soo Kwon" w:date="2014-09-09T15:07:00Z"/>
              <w:noProof/>
              <w:lang w:eastAsia="en-US"/>
            </w:rPr>
          </w:pPr>
          <w:ins w:id="1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"_Toc398038578"</w:instrText>
            </w:r>
            <w:r w:rsidRPr="00157F74">
              <w:rPr>
                <w:rStyle w:val="Hyperlink"/>
                <w:noProof/>
              </w:rPr>
              <w:instrText xml:space="preserve"> </w:instrText>
            </w:r>
            <w:r w:rsidRPr="00157F74">
              <w:rPr>
                <w:rStyle w:val="Hyperlink"/>
                <w:noProof/>
              </w:rPr>
              <w:fldChar w:fldCharType="separate"/>
            </w:r>
            <w:r w:rsidRPr="00157F74">
              <w:rPr>
                <w:rStyle w:val="Hyperlink"/>
                <w:noProof/>
              </w:rPr>
              <w:t>Message Types</w:t>
            </w:r>
            <w:r>
              <w:rPr>
                <w:noProof/>
                <w:webHidden/>
              </w:rPr>
              <w:tab/>
            </w:r>
            <w:r>
              <w:rPr>
                <w:noProof/>
                <w:webHidden/>
              </w:rPr>
              <w:fldChar w:fldCharType="begin"/>
            </w:r>
            <w:r>
              <w:rPr>
                <w:noProof/>
                <w:webHidden/>
              </w:rPr>
              <w:instrText xml:space="preserve"> PAGEREF _Toc398038578 \h </w:instrText>
            </w:r>
          </w:ins>
          <w:r>
            <w:rPr>
              <w:noProof/>
              <w:webHidden/>
            </w:rPr>
          </w:r>
          <w:r>
            <w:rPr>
              <w:noProof/>
              <w:webHidden/>
            </w:rPr>
            <w:fldChar w:fldCharType="separate"/>
          </w:r>
          <w:ins w:id="18" w:author="Yong Soo Kwon" w:date="2014-09-09T15:07:00Z">
            <w:r>
              <w:rPr>
                <w:noProof/>
                <w:webHidden/>
              </w:rPr>
              <w:t>8</w:t>
            </w:r>
            <w:r>
              <w:rPr>
                <w:noProof/>
                <w:webHidden/>
              </w:rPr>
              <w:fldChar w:fldCharType="end"/>
            </w:r>
            <w:r w:rsidRPr="00157F74">
              <w:rPr>
                <w:rStyle w:val="Hyperlink"/>
                <w:noProof/>
              </w:rPr>
              <w:fldChar w:fldCharType="end"/>
            </w:r>
          </w:ins>
        </w:p>
        <w:p w14:paraId="78DC3EF1" w14:textId="77777777" w:rsidR="0004429D" w:rsidRDefault="0004429D">
          <w:pPr>
            <w:pStyle w:val="TOC3"/>
            <w:tabs>
              <w:tab w:val="right" w:leader="dot" w:pos="9350"/>
            </w:tabs>
            <w:rPr>
              <w:ins w:id="19" w:author="Yong Soo Kwon" w:date="2014-09-09T15:07:00Z"/>
              <w:noProof/>
              <w:lang w:eastAsia="en-US"/>
            </w:rPr>
          </w:pPr>
          <w:ins w:id="2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"_Toc398038579"</w:instrText>
            </w:r>
            <w:r w:rsidRPr="00157F74">
              <w:rPr>
                <w:rStyle w:val="Hyperlink"/>
                <w:noProof/>
              </w:rPr>
              <w:instrText xml:space="preserve"> </w:instrText>
            </w:r>
            <w:r w:rsidRPr="00157F74">
              <w:rPr>
                <w:rStyle w:val="Hyperlink"/>
                <w:noProof/>
              </w:rPr>
              <w:fldChar w:fldCharType="separate"/>
            </w:r>
            <w:r w:rsidRPr="00157F74">
              <w:rPr>
                <w:rStyle w:val="Hyperlink"/>
                <w:noProof/>
              </w:rPr>
              <w:t>ADT Message- Data Assembly Characteristics</w:t>
            </w:r>
            <w:r>
              <w:rPr>
                <w:noProof/>
                <w:webHidden/>
              </w:rPr>
              <w:tab/>
            </w:r>
            <w:r>
              <w:rPr>
                <w:noProof/>
                <w:webHidden/>
              </w:rPr>
              <w:fldChar w:fldCharType="begin"/>
            </w:r>
            <w:r>
              <w:rPr>
                <w:noProof/>
                <w:webHidden/>
              </w:rPr>
              <w:instrText xml:space="preserve"> PAGEREF _Toc398038579 \h </w:instrText>
            </w:r>
          </w:ins>
          <w:r>
            <w:rPr>
              <w:noProof/>
              <w:webHidden/>
            </w:rPr>
          </w:r>
          <w:r>
            <w:rPr>
              <w:noProof/>
              <w:webHidden/>
            </w:rPr>
            <w:fldChar w:fldCharType="separate"/>
          </w:r>
          <w:ins w:id="21" w:author="Yong Soo Kwon" w:date="2014-09-09T15:07:00Z">
            <w:r>
              <w:rPr>
                <w:noProof/>
                <w:webHidden/>
              </w:rPr>
              <w:t>8</w:t>
            </w:r>
            <w:r>
              <w:rPr>
                <w:noProof/>
                <w:webHidden/>
              </w:rPr>
              <w:fldChar w:fldCharType="end"/>
            </w:r>
            <w:r w:rsidRPr="00157F74">
              <w:rPr>
                <w:rStyle w:val="Hyperlink"/>
                <w:noProof/>
              </w:rPr>
              <w:fldChar w:fldCharType="end"/>
            </w:r>
          </w:ins>
        </w:p>
        <w:p w14:paraId="3467AD6B" w14:textId="77777777" w:rsidR="0004429D" w:rsidRDefault="0004429D">
          <w:pPr>
            <w:pStyle w:val="TOC3"/>
            <w:tabs>
              <w:tab w:val="right" w:leader="dot" w:pos="9350"/>
            </w:tabs>
            <w:rPr>
              <w:ins w:id="22" w:author="Yong Soo Kwon" w:date="2014-09-09T15:07:00Z"/>
              <w:noProof/>
              <w:lang w:eastAsia="en-US"/>
            </w:rPr>
          </w:pPr>
          <w:ins w:id="2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"_Toc398038580"</w:instrText>
            </w:r>
            <w:r w:rsidRPr="00157F74">
              <w:rPr>
                <w:rStyle w:val="Hyperlink"/>
                <w:noProof/>
              </w:rPr>
              <w:instrText xml:space="preserve"> </w:instrText>
            </w:r>
            <w:r w:rsidRPr="00157F74">
              <w:rPr>
                <w:rStyle w:val="Hyperlink"/>
                <w:noProof/>
              </w:rPr>
              <w:fldChar w:fldCharType="separate"/>
            </w:r>
            <w:r w:rsidRPr="00157F74">
              <w:rPr>
                <w:rStyle w:val="Hyperlink"/>
                <w:noProof/>
              </w:rPr>
              <w:t>ADT Static Message Definition – Message Level</w:t>
            </w:r>
            <w:r>
              <w:rPr>
                <w:noProof/>
                <w:webHidden/>
              </w:rPr>
              <w:tab/>
            </w:r>
            <w:r>
              <w:rPr>
                <w:noProof/>
                <w:webHidden/>
              </w:rPr>
              <w:fldChar w:fldCharType="begin"/>
            </w:r>
            <w:r>
              <w:rPr>
                <w:noProof/>
                <w:webHidden/>
              </w:rPr>
              <w:instrText xml:space="preserve"> PAGEREF _Toc398038580 \h </w:instrText>
            </w:r>
          </w:ins>
          <w:r>
            <w:rPr>
              <w:noProof/>
              <w:webHidden/>
            </w:rPr>
          </w:r>
          <w:r>
            <w:rPr>
              <w:noProof/>
              <w:webHidden/>
            </w:rPr>
            <w:fldChar w:fldCharType="separate"/>
          </w:r>
          <w:ins w:id="24" w:author="Yong Soo Kwon" w:date="2014-09-09T15:07:00Z">
            <w:r>
              <w:rPr>
                <w:noProof/>
                <w:webHidden/>
              </w:rPr>
              <w:t>8</w:t>
            </w:r>
            <w:r>
              <w:rPr>
                <w:noProof/>
                <w:webHidden/>
              </w:rPr>
              <w:fldChar w:fldCharType="end"/>
            </w:r>
            <w:r w:rsidRPr="00157F74">
              <w:rPr>
                <w:rStyle w:val="Hyperlink"/>
                <w:noProof/>
              </w:rPr>
              <w:fldChar w:fldCharType="end"/>
            </w:r>
          </w:ins>
        </w:p>
        <w:p w14:paraId="0874C41B" w14:textId="77777777" w:rsidR="0004429D" w:rsidRDefault="0004429D">
          <w:pPr>
            <w:pStyle w:val="TOC3"/>
            <w:tabs>
              <w:tab w:val="right" w:leader="dot" w:pos="9350"/>
            </w:tabs>
            <w:rPr>
              <w:ins w:id="25" w:author="Yong Soo Kwon" w:date="2014-09-09T15:07:00Z"/>
              <w:noProof/>
              <w:lang w:eastAsia="en-US"/>
            </w:rPr>
          </w:pPr>
          <w:ins w:id="2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"_Toc398038581"</w:instrText>
            </w:r>
            <w:r w:rsidRPr="00157F74">
              <w:rPr>
                <w:rStyle w:val="Hyperlink"/>
                <w:noProof/>
              </w:rPr>
              <w:instrText xml:space="preserve"> </w:instrText>
            </w:r>
            <w:r w:rsidRPr="00157F74">
              <w:rPr>
                <w:rStyle w:val="Hyperlink"/>
                <w:noProof/>
              </w:rPr>
              <w:fldChar w:fldCharType="separate"/>
            </w:r>
            <w:r w:rsidRPr="00157F74">
              <w:rPr>
                <w:rStyle w:val="Hyperlink"/>
                <w:noProof/>
              </w:rPr>
              <w:t>Order Message - Data Assembly Characteristics</w:t>
            </w:r>
            <w:r>
              <w:rPr>
                <w:noProof/>
                <w:webHidden/>
              </w:rPr>
              <w:tab/>
            </w:r>
            <w:r>
              <w:rPr>
                <w:noProof/>
                <w:webHidden/>
              </w:rPr>
              <w:fldChar w:fldCharType="begin"/>
            </w:r>
            <w:r>
              <w:rPr>
                <w:noProof/>
                <w:webHidden/>
              </w:rPr>
              <w:instrText xml:space="preserve"> PAGEREF _Toc398038581 \h </w:instrText>
            </w:r>
          </w:ins>
          <w:r>
            <w:rPr>
              <w:noProof/>
              <w:webHidden/>
            </w:rPr>
          </w:r>
          <w:r>
            <w:rPr>
              <w:noProof/>
              <w:webHidden/>
            </w:rPr>
            <w:fldChar w:fldCharType="separate"/>
          </w:r>
          <w:ins w:id="27" w:author="Yong Soo Kwon" w:date="2014-09-09T15:07:00Z">
            <w:r>
              <w:rPr>
                <w:noProof/>
                <w:webHidden/>
              </w:rPr>
              <w:t>9</w:t>
            </w:r>
            <w:r>
              <w:rPr>
                <w:noProof/>
                <w:webHidden/>
              </w:rPr>
              <w:fldChar w:fldCharType="end"/>
            </w:r>
            <w:r w:rsidRPr="00157F74">
              <w:rPr>
                <w:rStyle w:val="Hyperlink"/>
                <w:noProof/>
              </w:rPr>
              <w:fldChar w:fldCharType="end"/>
            </w:r>
          </w:ins>
        </w:p>
        <w:p w14:paraId="0293F84F" w14:textId="77777777" w:rsidR="0004429D" w:rsidRDefault="0004429D">
          <w:pPr>
            <w:pStyle w:val="TOC3"/>
            <w:tabs>
              <w:tab w:val="right" w:leader="dot" w:pos="9350"/>
            </w:tabs>
            <w:rPr>
              <w:ins w:id="28" w:author="Yong Soo Kwon" w:date="2014-09-09T15:07:00Z"/>
              <w:noProof/>
              <w:lang w:eastAsia="en-US"/>
            </w:rPr>
          </w:pPr>
          <w:ins w:id="2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"_Toc398038582"</w:instrText>
            </w:r>
            <w:r w:rsidRPr="00157F74">
              <w:rPr>
                <w:rStyle w:val="Hyperlink"/>
                <w:noProof/>
              </w:rPr>
              <w:instrText xml:space="preserve"> </w:instrText>
            </w:r>
            <w:r w:rsidRPr="00157F74">
              <w:rPr>
                <w:rStyle w:val="Hyperlink"/>
                <w:noProof/>
              </w:rPr>
              <w:fldChar w:fldCharType="separate"/>
            </w:r>
            <w:r w:rsidRPr="00157F74">
              <w:rPr>
                <w:rStyle w:val="Hyperlink"/>
                <w:noProof/>
              </w:rPr>
              <w:t>Consult Order Message</w:t>
            </w:r>
            <w:r>
              <w:rPr>
                <w:noProof/>
                <w:webHidden/>
              </w:rPr>
              <w:tab/>
            </w:r>
            <w:r>
              <w:rPr>
                <w:noProof/>
                <w:webHidden/>
              </w:rPr>
              <w:fldChar w:fldCharType="begin"/>
            </w:r>
            <w:r>
              <w:rPr>
                <w:noProof/>
                <w:webHidden/>
              </w:rPr>
              <w:instrText xml:space="preserve"> PAGEREF _Toc398038582 \h </w:instrText>
            </w:r>
          </w:ins>
          <w:r>
            <w:rPr>
              <w:noProof/>
              <w:webHidden/>
            </w:rPr>
          </w:r>
          <w:r>
            <w:rPr>
              <w:noProof/>
              <w:webHidden/>
            </w:rPr>
            <w:fldChar w:fldCharType="separate"/>
          </w:r>
          <w:ins w:id="30" w:author="Yong Soo Kwon" w:date="2014-09-09T15:07:00Z">
            <w:r>
              <w:rPr>
                <w:noProof/>
                <w:webHidden/>
              </w:rPr>
              <w:t>9</w:t>
            </w:r>
            <w:r>
              <w:rPr>
                <w:noProof/>
                <w:webHidden/>
              </w:rPr>
              <w:fldChar w:fldCharType="end"/>
            </w:r>
            <w:r w:rsidRPr="00157F74">
              <w:rPr>
                <w:rStyle w:val="Hyperlink"/>
                <w:noProof/>
              </w:rPr>
              <w:fldChar w:fldCharType="end"/>
            </w:r>
          </w:ins>
        </w:p>
        <w:p w14:paraId="01A9A088" w14:textId="77777777" w:rsidR="0004429D" w:rsidRDefault="0004429D">
          <w:pPr>
            <w:pStyle w:val="TOC3"/>
            <w:tabs>
              <w:tab w:val="right" w:leader="dot" w:pos="9350"/>
            </w:tabs>
            <w:rPr>
              <w:ins w:id="31" w:author="Yong Soo Kwon" w:date="2014-09-09T15:07:00Z"/>
              <w:noProof/>
              <w:lang w:eastAsia="en-US"/>
            </w:rPr>
          </w:pPr>
          <w:ins w:id="3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"_Toc398038583"</w:instrText>
            </w:r>
            <w:r w:rsidRPr="00157F74">
              <w:rPr>
                <w:rStyle w:val="Hyperlink"/>
                <w:noProof/>
              </w:rPr>
              <w:instrText xml:space="preserve"> </w:instrText>
            </w:r>
            <w:r w:rsidRPr="00157F74">
              <w:rPr>
                <w:rStyle w:val="Hyperlink"/>
                <w:noProof/>
              </w:rPr>
              <w:fldChar w:fldCharType="separate"/>
            </w:r>
            <w:r w:rsidRPr="00157F74">
              <w:rPr>
                <w:rStyle w:val="Hyperlink"/>
                <w:noProof/>
              </w:rPr>
              <w:t>Consult Order Static Message Definition – Message Level</w:t>
            </w:r>
            <w:r>
              <w:rPr>
                <w:noProof/>
                <w:webHidden/>
              </w:rPr>
              <w:tab/>
            </w:r>
            <w:r>
              <w:rPr>
                <w:noProof/>
                <w:webHidden/>
              </w:rPr>
              <w:fldChar w:fldCharType="begin"/>
            </w:r>
            <w:r>
              <w:rPr>
                <w:noProof/>
                <w:webHidden/>
              </w:rPr>
              <w:instrText xml:space="preserve"> PAGEREF _Toc398038583 \h </w:instrText>
            </w:r>
          </w:ins>
          <w:r>
            <w:rPr>
              <w:noProof/>
              <w:webHidden/>
            </w:rPr>
          </w:r>
          <w:r>
            <w:rPr>
              <w:noProof/>
              <w:webHidden/>
            </w:rPr>
            <w:fldChar w:fldCharType="separate"/>
          </w:r>
          <w:ins w:id="33" w:author="Yong Soo Kwon" w:date="2014-09-09T15:07:00Z">
            <w:r>
              <w:rPr>
                <w:noProof/>
                <w:webHidden/>
              </w:rPr>
              <w:t>9</w:t>
            </w:r>
            <w:r>
              <w:rPr>
                <w:noProof/>
                <w:webHidden/>
              </w:rPr>
              <w:fldChar w:fldCharType="end"/>
            </w:r>
            <w:r w:rsidRPr="00157F74">
              <w:rPr>
                <w:rStyle w:val="Hyperlink"/>
                <w:noProof/>
              </w:rPr>
              <w:fldChar w:fldCharType="end"/>
            </w:r>
          </w:ins>
        </w:p>
        <w:p w14:paraId="63802CDD" w14:textId="77777777" w:rsidR="0004429D" w:rsidRDefault="0004429D">
          <w:pPr>
            <w:pStyle w:val="TOC3"/>
            <w:tabs>
              <w:tab w:val="right" w:leader="dot" w:pos="9350"/>
            </w:tabs>
            <w:rPr>
              <w:ins w:id="34" w:author="Yong Soo Kwon" w:date="2014-09-09T15:07:00Z"/>
              <w:noProof/>
              <w:lang w:eastAsia="en-US"/>
            </w:rPr>
          </w:pPr>
          <w:ins w:id="3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"_Toc398038584"</w:instrText>
            </w:r>
            <w:r w:rsidRPr="00157F74">
              <w:rPr>
                <w:rStyle w:val="Hyperlink"/>
                <w:noProof/>
              </w:rPr>
              <w:instrText xml:space="preserve"> </w:instrText>
            </w:r>
            <w:r w:rsidRPr="00157F74">
              <w:rPr>
                <w:rStyle w:val="Hyperlink"/>
                <w:noProof/>
              </w:rPr>
              <w:fldChar w:fldCharType="separate"/>
            </w:r>
            <w:r w:rsidRPr="00157F74">
              <w:rPr>
                <w:rStyle w:val="Hyperlink"/>
                <w:noProof/>
              </w:rPr>
              <w:t>Diet Order Message</w:t>
            </w:r>
            <w:r>
              <w:rPr>
                <w:noProof/>
                <w:webHidden/>
              </w:rPr>
              <w:tab/>
            </w:r>
            <w:r>
              <w:rPr>
                <w:noProof/>
                <w:webHidden/>
              </w:rPr>
              <w:fldChar w:fldCharType="begin"/>
            </w:r>
            <w:r>
              <w:rPr>
                <w:noProof/>
                <w:webHidden/>
              </w:rPr>
              <w:instrText xml:space="preserve"> PAGEREF _Toc398038584 \h </w:instrText>
            </w:r>
          </w:ins>
          <w:r>
            <w:rPr>
              <w:noProof/>
              <w:webHidden/>
            </w:rPr>
          </w:r>
          <w:r>
            <w:rPr>
              <w:noProof/>
              <w:webHidden/>
            </w:rPr>
            <w:fldChar w:fldCharType="separate"/>
          </w:r>
          <w:ins w:id="36" w:author="Yong Soo Kwon" w:date="2014-09-09T15:07:00Z">
            <w:r>
              <w:rPr>
                <w:noProof/>
                <w:webHidden/>
              </w:rPr>
              <w:t>10</w:t>
            </w:r>
            <w:r>
              <w:rPr>
                <w:noProof/>
                <w:webHidden/>
              </w:rPr>
              <w:fldChar w:fldCharType="end"/>
            </w:r>
            <w:r w:rsidRPr="00157F74">
              <w:rPr>
                <w:rStyle w:val="Hyperlink"/>
                <w:noProof/>
              </w:rPr>
              <w:fldChar w:fldCharType="end"/>
            </w:r>
          </w:ins>
        </w:p>
        <w:p w14:paraId="4746189C" w14:textId="77777777" w:rsidR="0004429D" w:rsidRDefault="0004429D">
          <w:pPr>
            <w:pStyle w:val="TOC3"/>
            <w:tabs>
              <w:tab w:val="right" w:leader="dot" w:pos="9350"/>
            </w:tabs>
            <w:rPr>
              <w:ins w:id="37" w:author="Yong Soo Kwon" w:date="2014-09-09T15:07:00Z"/>
              <w:noProof/>
              <w:lang w:eastAsia="en-US"/>
            </w:rPr>
          </w:pPr>
          <w:ins w:id="3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"_Toc398038585"</w:instrText>
            </w:r>
            <w:r w:rsidRPr="00157F74">
              <w:rPr>
                <w:rStyle w:val="Hyperlink"/>
                <w:noProof/>
              </w:rPr>
              <w:instrText xml:space="preserve"> </w:instrText>
            </w:r>
            <w:r w:rsidRPr="00157F74">
              <w:rPr>
                <w:rStyle w:val="Hyperlink"/>
                <w:noProof/>
              </w:rPr>
              <w:fldChar w:fldCharType="separate"/>
            </w:r>
            <w:r w:rsidRPr="00157F74">
              <w:rPr>
                <w:rStyle w:val="Hyperlink"/>
                <w:noProof/>
              </w:rPr>
              <w:t>Diet Order Static Message Definition – Message Level</w:t>
            </w:r>
            <w:r>
              <w:rPr>
                <w:noProof/>
                <w:webHidden/>
              </w:rPr>
              <w:tab/>
            </w:r>
            <w:r>
              <w:rPr>
                <w:noProof/>
                <w:webHidden/>
              </w:rPr>
              <w:fldChar w:fldCharType="begin"/>
            </w:r>
            <w:r>
              <w:rPr>
                <w:noProof/>
                <w:webHidden/>
              </w:rPr>
              <w:instrText xml:space="preserve"> PAGEREF _Toc398038585 \h </w:instrText>
            </w:r>
          </w:ins>
          <w:r>
            <w:rPr>
              <w:noProof/>
              <w:webHidden/>
            </w:rPr>
          </w:r>
          <w:r>
            <w:rPr>
              <w:noProof/>
              <w:webHidden/>
            </w:rPr>
            <w:fldChar w:fldCharType="separate"/>
          </w:r>
          <w:ins w:id="39" w:author="Yong Soo Kwon" w:date="2014-09-09T15:07:00Z">
            <w:r>
              <w:rPr>
                <w:noProof/>
                <w:webHidden/>
              </w:rPr>
              <w:t>10</w:t>
            </w:r>
            <w:r>
              <w:rPr>
                <w:noProof/>
                <w:webHidden/>
              </w:rPr>
              <w:fldChar w:fldCharType="end"/>
            </w:r>
            <w:r w:rsidRPr="00157F74">
              <w:rPr>
                <w:rStyle w:val="Hyperlink"/>
                <w:noProof/>
              </w:rPr>
              <w:fldChar w:fldCharType="end"/>
            </w:r>
          </w:ins>
        </w:p>
        <w:p w14:paraId="672AE8D8" w14:textId="77777777" w:rsidR="0004429D" w:rsidRDefault="0004429D">
          <w:pPr>
            <w:pStyle w:val="TOC3"/>
            <w:tabs>
              <w:tab w:val="right" w:leader="dot" w:pos="9350"/>
            </w:tabs>
            <w:rPr>
              <w:ins w:id="40" w:author="Yong Soo Kwon" w:date="2014-09-09T15:07:00Z"/>
              <w:noProof/>
              <w:lang w:eastAsia="en-US"/>
            </w:rPr>
          </w:pPr>
          <w:ins w:id="4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"_Toc398038586"</w:instrText>
            </w:r>
            <w:r w:rsidRPr="00157F74">
              <w:rPr>
                <w:rStyle w:val="Hyperlink"/>
                <w:noProof/>
              </w:rPr>
              <w:instrText xml:space="preserve"> </w:instrText>
            </w:r>
            <w:r w:rsidRPr="00157F74">
              <w:rPr>
                <w:rStyle w:val="Hyperlink"/>
                <w:noProof/>
              </w:rPr>
              <w:fldChar w:fldCharType="separate"/>
            </w:r>
            <w:r w:rsidRPr="00157F74">
              <w:rPr>
                <w:rStyle w:val="Hyperlink"/>
                <w:noProof/>
              </w:rPr>
              <w:t>Diet Order Auto DC Message</w:t>
            </w:r>
            <w:r>
              <w:rPr>
                <w:noProof/>
                <w:webHidden/>
              </w:rPr>
              <w:tab/>
            </w:r>
            <w:r>
              <w:rPr>
                <w:noProof/>
                <w:webHidden/>
              </w:rPr>
              <w:fldChar w:fldCharType="begin"/>
            </w:r>
            <w:r>
              <w:rPr>
                <w:noProof/>
                <w:webHidden/>
              </w:rPr>
              <w:instrText xml:space="preserve"> PAGEREF _Toc398038586 \h </w:instrText>
            </w:r>
          </w:ins>
          <w:r>
            <w:rPr>
              <w:noProof/>
              <w:webHidden/>
            </w:rPr>
          </w:r>
          <w:r>
            <w:rPr>
              <w:noProof/>
              <w:webHidden/>
            </w:rPr>
            <w:fldChar w:fldCharType="separate"/>
          </w:r>
          <w:ins w:id="42" w:author="Yong Soo Kwon" w:date="2014-09-09T15:07:00Z">
            <w:r>
              <w:rPr>
                <w:noProof/>
                <w:webHidden/>
              </w:rPr>
              <w:t>10</w:t>
            </w:r>
            <w:r>
              <w:rPr>
                <w:noProof/>
                <w:webHidden/>
              </w:rPr>
              <w:fldChar w:fldCharType="end"/>
            </w:r>
            <w:r w:rsidRPr="00157F74">
              <w:rPr>
                <w:rStyle w:val="Hyperlink"/>
                <w:noProof/>
              </w:rPr>
              <w:fldChar w:fldCharType="end"/>
            </w:r>
          </w:ins>
        </w:p>
        <w:p w14:paraId="74338DF1" w14:textId="77777777" w:rsidR="0004429D" w:rsidRDefault="0004429D">
          <w:pPr>
            <w:pStyle w:val="TOC3"/>
            <w:tabs>
              <w:tab w:val="right" w:leader="dot" w:pos="9350"/>
            </w:tabs>
            <w:rPr>
              <w:ins w:id="43" w:author="Yong Soo Kwon" w:date="2014-09-09T15:07:00Z"/>
              <w:noProof/>
              <w:lang w:eastAsia="en-US"/>
            </w:rPr>
          </w:pPr>
          <w:ins w:id="4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"_Toc398038587"</w:instrText>
            </w:r>
            <w:r w:rsidRPr="00157F74">
              <w:rPr>
                <w:rStyle w:val="Hyperlink"/>
                <w:noProof/>
              </w:rPr>
              <w:instrText xml:space="preserve"> </w:instrText>
            </w:r>
            <w:r w:rsidRPr="00157F74">
              <w:rPr>
                <w:rStyle w:val="Hyperlink"/>
                <w:noProof/>
              </w:rPr>
              <w:fldChar w:fldCharType="separate"/>
            </w:r>
            <w:r w:rsidRPr="00157F74">
              <w:rPr>
                <w:rStyle w:val="Hyperlink"/>
                <w:noProof/>
              </w:rPr>
              <w:t>Diet Order Auto DC Static Message Definition – Message Level</w:t>
            </w:r>
            <w:r>
              <w:rPr>
                <w:noProof/>
                <w:webHidden/>
              </w:rPr>
              <w:tab/>
            </w:r>
            <w:r>
              <w:rPr>
                <w:noProof/>
                <w:webHidden/>
              </w:rPr>
              <w:fldChar w:fldCharType="begin"/>
            </w:r>
            <w:r>
              <w:rPr>
                <w:noProof/>
                <w:webHidden/>
              </w:rPr>
              <w:instrText xml:space="preserve"> PAGEREF _Toc398038587 \h </w:instrText>
            </w:r>
          </w:ins>
          <w:r>
            <w:rPr>
              <w:noProof/>
              <w:webHidden/>
            </w:rPr>
          </w:r>
          <w:r>
            <w:rPr>
              <w:noProof/>
              <w:webHidden/>
            </w:rPr>
            <w:fldChar w:fldCharType="separate"/>
          </w:r>
          <w:ins w:id="45" w:author="Yong Soo Kwon" w:date="2014-09-09T15:07:00Z">
            <w:r>
              <w:rPr>
                <w:noProof/>
                <w:webHidden/>
              </w:rPr>
              <w:t>10</w:t>
            </w:r>
            <w:r>
              <w:rPr>
                <w:noProof/>
                <w:webHidden/>
              </w:rPr>
              <w:fldChar w:fldCharType="end"/>
            </w:r>
            <w:r w:rsidRPr="00157F74">
              <w:rPr>
                <w:rStyle w:val="Hyperlink"/>
                <w:noProof/>
              </w:rPr>
              <w:fldChar w:fldCharType="end"/>
            </w:r>
          </w:ins>
        </w:p>
        <w:p w14:paraId="78D950D5" w14:textId="77777777" w:rsidR="0004429D" w:rsidRDefault="0004429D">
          <w:pPr>
            <w:pStyle w:val="TOC3"/>
            <w:tabs>
              <w:tab w:val="right" w:leader="dot" w:pos="9350"/>
            </w:tabs>
            <w:rPr>
              <w:ins w:id="46" w:author="Yong Soo Kwon" w:date="2014-09-09T15:07:00Z"/>
              <w:noProof/>
              <w:lang w:eastAsia="en-US"/>
            </w:rPr>
          </w:pPr>
          <w:ins w:id="4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"_Toc398038588"</w:instrText>
            </w:r>
            <w:r w:rsidRPr="00157F74">
              <w:rPr>
                <w:rStyle w:val="Hyperlink"/>
                <w:noProof/>
              </w:rPr>
              <w:instrText xml:space="preserve"> </w:instrText>
            </w:r>
            <w:r w:rsidRPr="00157F74">
              <w:rPr>
                <w:rStyle w:val="Hyperlink"/>
                <w:noProof/>
              </w:rPr>
              <w:fldChar w:fldCharType="separate"/>
            </w:r>
            <w:r w:rsidRPr="00157F74">
              <w:rPr>
                <w:rStyle w:val="Hyperlink"/>
                <w:noProof/>
              </w:rPr>
              <w:t>Lab Order Message</w:t>
            </w:r>
            <w:r>
              <w:rPr>
                <w:noProof/>
                <w:webHidden/>
              </w:rPr>
              <w:tab/>
            </w:r>
            <w:r>
              <w:rPr>
                <w:noProof/>
                <w:webHidden/>
              </w:rPr>
              <w:fldChar w:fldCharType="begin"/>
            </w:r>
            <w:r>
              <w:rPr>
                <w:noProof/>
                <w:webHidden/>
              </w:rPr>
              <w:instrText xml:space="preserve"> PAGEREF _Toc398038588 \h </w:instrText>
            </w:r>
          </w:ins>
          <w:r>
            <w:rPr>
              <w:noProof/>
              <w:webHidden/>
            </w:rPr>
          </w:r>
          <w:r>
            <w:rPr>
              <w:noProof/>
              <w:webHidden/>
            </w:rPr>
            <w:fldChar w:fldCharType="separate"/>
          </w:r>
          <w:ins w:id="48" w:author="Yong Soo Kwon" w:date="2014-09-09T15:07:00Z">
            <w:r>
              <w:rPr>
                <w:noProof/>
                <w:webHidden/>
              </w:rPr>
              <w:t>11</w:t>
            </w:r>
            <w:r>
              <w:rPr>
                <w:noProof/>
                <w:webHidden/>
              </w:rPr>
              <w:fldChar w:fldCharType="end"/>
            </w:r>
            <w:r w:rsidRPr="00157F74">
              <w:rPr>
                <w:rStyle w:val="Hyperlink"/>
                <w:noProof/>
              </w:rPr>
              <w:fldChar w:fldCharType="end"/>
            </w:r>
          </w:ins>
        </w:p>
        <w:p w14:paraId="43FEE601" w14:textId="77777777" w:rsidR="0004429D" w:rsidRDefault="0004429D">
          <w:pPr>
            <w:pStyle w:val="TOC3"/>
            <w:tabs>
              <w:tab w:val="right" w:leader="dot" w:pos="9350"/>
            </w:tabs>
            <w:rPr>
              <w:ins w:id="49" w:author="Yong Soo Kwon" w:date="2014-09-09T15:07:00Z"/>
              <w:noProof/>
              <w:lang w:eastAsia="en-US"/>
            </w:rPr>
          </w:pPr>
          <w:ins w:id="5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"_Toc398038589"</w:instrText>
            </w:r>
            <w:r w:rsidRPr="00157F74">
              <w:rPr>
                <w:rStyle w:val="Hyperlink"/>
                <w:noProof/>
              </w:rPr>
              <w:instrText xml:space="preserve"> </w:instrText>
            </w:r>
            <w:r w:rsidRPr="00157F74">
              <w:rPr>
                <w:rStyle w:val="Hyperlink"/>
                <w:noProof/>
              </w:rPr>
              <w:fldChar w:fldCharType="separate"/>
            </w:r>
            <w:r w:rsidRPr="00157F74">
              <w:rPr>
                <w:rStyle w:val="Hyperlink"/>
                <w:noProof/>
              </w:rPr>
              <w:t>Lab Order Static Message Definition – Message Level</w:t>
            </w:r>
            <w:r>
              <w:rPr>
                <w:noProof/>
                <w:webHidden/>
              </w:rPr>
              <w:tab/>
            </w:r>
            <w:r>
              <w:rPr>
                <w:noProof/>
                <w:webHidden/>
              </w:rPr>
              <w:fldChar w:fldCharType="begin"/>
            </w:r>
            <w:r>
              <w:rPr>
                <w:noProof/>
                <w:webHidden/>
              </w:rPr>
              <w:instrText xml:space="preserve"> PAGEREF _Toc398038589 \h </w:instrText>
            </w:r>
          </w:ins>
          <w:r>
            <w:rPr>
              <w:noProof/>
              <w:webHidden/>
            </w:rPr>
          </w:r>
          <w:r>
            <w:rPr>
              <w:noProof/>
              <w:webHidden/>
            </w:rPr>
            <w:fldChar w:fldCharType="separate"/>
          </w:r>
          <w:ins w:id="51" w:author="Yong Soo Kwon" w:date="2014-09-09T15:07:00Z">
            <w:r>
              <w:rPr>
                <w:noProof/>
                <w:webHidden/>
              </w:rPr>
              <w:t>11</w:t>
            </w:r>
            <w:r>
              <w:rPr>
                <w:noProof/>
                <w:webHidden/>
              </w:rPr>
              <w:fldChar w:fldCharType="end"/>
            </w:r>
            <w:r w:rsidRPr="00157F74">
              <w:rPr>
                <w:rStyle w:val="Hyperlink"/>
                <w:noProof/>
              </w:rPr>
              <w:fldChar w:fldCharType="end"/>
            </w:r>
          </w:ins>
        </w:p>
        <w:p w14:paraId="24CA7A20" w14:textId="77777777" w:rsidR="0004429D" w:rsidRDefault="0004429D">
          <w:pPr>
            <w:pStyle w:val="TOC3"/>
            <w:tabs>
              <w:tab w:val="right" w:leader="dot" w:pos="9350"/>
            </w:tabs>
            <w:rPr>
              <w:ins w:id="52" w:author="Yong Soo Kwon" w:date="2014-09-09T15:07:00Z"/>
              <w:noProof/>
              <w:lang w:eastAsia="en-US"/>
            </w:rPr>
          </w:pPr>
          <w:ins w:id="5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"_Toc398038590"</w:instrText>
            </w:r>
            <w:r w:rsidRPr="00157F74">
              <w:rPr>
                <w:rStyle w:val="Hyperlink"/>
                <w:noProof/>
              </w:rPr>
              <w:instrText xml:space="preserve"> </w:instrText>
            </w:r>
            <w:r w:rsidRPr="00157F74">
              <w:rPr>
                <w:rStyle w:val="Hyperlink"/>
                <w:noProof/>
              </w:rPr>
              <w:fldChar w:fldCharType="separate"/>
            </w:r>
            <w:r w:rsidRPr="00157F74">
              <w:rPr>
                <w:rStyle w:val="Hyperlink"/>
                <w:noProof/>
              </w:rPr>
              <w:t>Nursing Order Message</w:t>
            </w:r>
            <w:r>
              <w:rPr>
                <w:noProof/>
                <w:webHidden/>
              </w:rPr>
              <w:tab/>
            </w:r>
            <w:r>
              <w:rPr>
                <w:noProof/>
                <w:webHidden/>
              </w:rPr>
              <w:fldChar w:fldCharType="begin"/>
            </w:r>
            <w:r>
              <w:rPr>
                <w:noProof/>
                <w:webHidden/>
              </w:rPr>
              <w:instrText xml:space="preserve"> PAGEREF _Toc398038590 \h </w:instrText>
            </w:r>
          </w:ins>
          <w:r>
            <w:rPr>
              <w:noProof/>
              <w:webHidden/>
            </w:rPr>
          </w:r>
          <w:r>
            <w:rPr>
              <w:noProof/>
              <w:webHidden/>
            </w:rPr>
            <w:fldChar w:fldCharType="separate"/>
          </w:r>
          <w:ins w:id="54" w:author="Yong Soo Kwon" w:date="2014-09-09T15:07:00Z">
            <w:r>
              <w:rPr>
                <w:noProof/>
                <w:webHidden/>
              </w:rPr>
              <w:t>11</w:t>
            </w:r>
            <w:r>
              <w:rPr>
                <w:noProof/>
                <w:webHidden/>
              </w:rPr>
              <w:fldChar w:fldCharType="end"/>
            </w:r>
            <w:r w:rsidRPr="00157F74">
              <w:rPr>
                <w:rStyle w:val="Hyperlink"/>
                <w:noProof/>
              </w:rPr>
              <w:fldChar w:fldCharType="end"/>
            </w:r>
          </w:ins>
        </w:p>
        <w:p w14:paraId="06BBD53A" w14:textId="77777777" w:rsidR="0004429D" w:rsidRDefault="0004429D">
          <w:pPr>
            <w:pStyle w:val="TOC3"/>
            <w:tabs>
              <w:tab w:val="right" w:leader="dot" w:pos="9350"/>
            </w:tabs>
            <w:rPr>
              <w:ins w:id="55" w:author="Yong Soo Kwon" w:date="2014-09-09T15:07:00Z"/>
              <w:noProof/>
              <w:lang w:eastAsia="en-US"/>
            </w:rPr>
          </w:pPr>
          <w:ins w:id="5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"_Toc398038591"</w:instrText>
            </w:r>
            <w:r w:rsidRPr="00157F74">
              <w:rPr>
                <w:rStyle w:val="Hyperlink"/>
                <w:noProof/>
              </w:rPr>
              <w:instrText xml:space="preserve"> </w:instrText>
            </w:r>
            <w:r w:rsidRPr="00157F74">
              <w:rPr>
                <w:rStyle w:val="Hyperlink"/>
                <w:noProof/>
              </w:rPr>
              <w:fldChar w:fldCharType="separate"/>
            </w:r>
            <w:r w:rsidRPr="00157F74">
              <w:rPr>
                <w:rStyle w:val="Hyperlink"/>
                <w:noProof/>
              </w:rPr>
              <w:t>Nursing Order Static Message Definition – Message Level</w:t>
            </w:r>
            <w:r>
              <w:rPr>
                <w:noProof/>
                <w:webHidden/>
              </w:rPr>
              <w:tab/>
            </w:r>
            <w:r>
              <w:rPr>
                <w:noProof/>
                <w:webHidden/>
              </w:rPr>
              <w:fldChar w:fldCharType="begin"/>
            </w:r>
            <w:r>
              <w:rPr>
                <w:noProof/>
                <w:webHidden/>
              </w:rPr>
              <w:instrText xml:space="preserve"> PAGEREF _Toc398038591 \h </w:instrText>
            </w:r>
          </w:ins>
          <w:r>
            <w:rPr>
              <w:noProof/>
              <w:webHidden/>
            </w:rPr>
          </w:r>
          <w:r>
            <w:rPr>
              <w:noProof/>
              <w:webHidden/>
            </w:rPr>
            <w:fldChar w:fldCharType="separate"/>
          </w:r>
          <w:ins w:id="57" w:author="Yong Soo Kwon" w:date="2014-09-09T15:07:00Z">
            <w:r>
              <w:rPr>
                <w:noProof/>
                <w:webHidden/>
              </w:rPr>
              <w:t>11</w:t>
            </w:r>
            <w:r>
              <w:rPr>
                <w:noProof/>
                <w:webHidden/>
              </w:rPr>
              <w:fldChar w:fldCharType="end"/>
            </w:r>
            <w:r w:rsidRPr="00157F74">
              <w:rPr>
                <w:rStyle w:val="Hyperlink"/>
                <w:noProof/>
              </w:rPr>
              <w:fldChar w:fldCharType="end"/>
            </w:r>
          </w:ins>
        </w:p>
        <w:p w14:paraId="6EEFBD00" w14:textId="77777777" w:rsidR="0004429D" w:rsidRDefault="0004429D">
          <w:pPr>
            <w:pStyle w:val="TOC3"/>
            <w:tabs>
              <w:tab w:val="right" w:leader="dot" w:pos="9350"/>
            </w:tabs>
            <w:rPr>
              <w:ins w:id="58" w:author="Yong Soo Kwon" w:date="2014-09-09T15:07:00Z"/>
              <w:noProof/>
              <w:lang w:eastAsia="en-US"/>
            </w:rPr>
          </w:pPr>
          <w:ins w:id="5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"_Toc398038592"</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Order Message</w:t>
            </w:r>
            <w:r>
              <w:rPr>
                <w:noProof/>
                <w:webHidden/>
              </w:rPr>
              <w:tab/>
            </w:r>
            <w:r>
              <w:rPr>
                <w:noProof/>
                <w:webHidden/>
              </w:rPr>
              <w:fldChar w:fldCharType="begin"/>
            </w:r>
            <w:r>
              <w:rPr>
                <w:noProof/>
                <w:webHidden/>
              </w:rPr>
              <w:instrText xml:space="preserve"> PAGEREF _Toc398038592 \h </w:instrText>
            </w:r>
          </w:ins>
          <w:r>
            <w:rPr>
              <w:noProof/>
              <w:webHidden/>
            </w:rPr>
          </w:r>
          <w:r>
            <w:rPr>
              <w:noProof/>
              <w:webHidden/>
            </w:rPr>
            <w:fldChar w:fldCharType="separate"/>
          </w:r>
          <w:ins w:id="60" w:author="Yong Soo Kwon" w:date="2014-09-09T15:07:00Z">
            <w:r>
              <w:rPr>
                <w:noProof/>
                <w:webHidden/>
              </w:rPr>
              <w:t>12</w:t>
            </w:r>
            <w:r>
              <w:rPr>
                <w:noProof/>
                <w:webHidden/>
              </w:rPr>
              <w:fldChar w:fldCharType="end"/>
            </w:r>
            <w:r w:rsidRPr="00157F74">
              <w:rPr>
                <w:rStyle w:val="Hyperlink"/>
                <w:noProof/>
              </w:rPr>
              <w:fldChar w:fldCharType="end"/>
            </w:r>
          </w:ins>
        </w:p>
        <w:p w14:paraId="7E32AC45" w14:textId="77777777" w:rsidR="0004429D" w:rsidRDefault="0004429D">
          <w:pPr>
            <w:pStyle w:val="TOC3"/>
            <w:tabs>
              <w:tab w:val="right" w:leader="dot" w:pos="9350"/>
            </w:tabs>
            <w:rPr>
              <w:ins w:id="61" w:author="Yong Soo Kwon" w:date="2014-09-09T15:07:00Z"/>
              <w:noProof/>
              <w:lang w:eastAsia="en-US"/>
            </w:rPr>
          </w:pPr>
          <w:ins w:id="6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"_Toc398038593"</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Static RDE Message Definition – Message Level</w:t>
            </w:r>
            <w:r>
              <w:rPr>
                <w:noProof/>
                <w:webHidden/>
              </w:rPr>
              <w:tab/>
            </w:r>
            <w:r>
              <w:rPr>
                <w:noProof/>
                <w:webHidden/>
              </w:rPr>
              <w:fldChar w:fldCharType="begin"/>
            </w:r>
            <w:r>
              <w:rPr>
                <w:noProof/>
                <w:webHidden/>
              </w:rPr>
              <w:instrText xml:space="preserve"> PAGEREF _Toc398038593 \h </w:instrText>
            </w:r>
          </w:ins>
          <w:r>
            <w:rPr>
              <w:noProof/>
              <w:webHidden/>
            </w:rPr>
          </w:r>
          <w:r>
            <w:rPr>
              <w:noProof/>
              <w:webHidden/>
            </w:rPr>
            <w:fldChar w:fldCharType="separate"/>
          </w:r>
          <w:ins w:id="63" w:author="Yong Soo Kwon" w:date="2014-09-09T15:07:00Z">
            <w:r>
              <w:rPr>
                <w:noProof/>
                <w:webHidden/>
              </w:rPr>
              <w:t>12</w:t>
            </w:r>
            <w:r>
              <w:rPr>
                <w:noProof/>
                <w:webHidden/>
              </w:rPr>
              <w:fldChar w:fldCharType="end"/>
            </w:r>
            <w:r w:rsidRPr="00157F74">
              <w:rPr>
                <w:rStyle w:val="Hyperlink"/>
                <w:noProof/>
              </w:rPr>
              <w:fldChar w:fldCharType="end"/>
            </w:r>
          </w:ins>
        </w:p>
        <w:p w14:paraId="7907DC42" w14:textId="77777777" w:rsidR="0004429D" w:rsidRDefault="0004429D">
          <w:pPr>
            <w:pStyle w:val="TOC3"/>
            <w:tabs>
              <w:tab w:val="right" w:leader="dot" w:pos="9350"/>
            </w:tabs>
            <w:rPr>
              <w:ins w:id="64" w:author="Yong Soo Kwon" w:date="2014-09-09T15:07:00Z"/>
              <w:noProof/>
              <w:lang w:eastAsia="en-US"/>
            </w:rPr>
          </w:pPr>
          <w:ins w:id="6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"_Toc398038594"</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Order Auto DC Message</w:t>
            </w:r>
            <w:r>
              <w:rPr>
                <w:noProof/>
                <w:webHidden/>
              </w:rPr>
              <w:tab/>
            </w:r>
            <w:r>
              <w:rPr>
                <w:noProof/>
                <w:webHidden/>
              </w:rPr>
              <w:fldChar w:fldCharType="begin"/>
            </w:r>
            <w:r>
              <w:rPr>
                <w:noProof/>
                <w:webHidden/>
              </w:rPr>
              <w:instrText xml:space="preserve"> PAGEREF _Toc398038594 \h </w:instrText>
            </w:r>
          </w:ins>
          <w:r>
            <w:rPr>
              <w:noProof/>
              <w:webHidden/>
            </w:rPr>
          </w:r>
          <w:r>
            <w:rPr>
              <w:noProof/>
              <w:webHidden/>
            </w:rPr>
            <w:fldChar w:fldCharType="separate"/>
          </w:r>
          <w:ins w:id="66" w:author="Yong Soo Kwon" w:date="2014-09-09T15:07:00Z">
            <w:r>
              <w:rPr>
                <w:noProof/>
                <w:webHidden/>
              </w:rPr>
              <w:t>13</w:t>
            </w:r>
            <w:r>
              <w:rPr>
                <w:noProof/>
                <w:webHidden/>
              </w:rPr>
              <w:fldChar w:fldCharType="end"/>
            </w:r>
            <w:r w:rsidRPr="00157F74">
              <w:rPr>
                <w:rStyle w:val="Hyperlink"/>
                <w:noProof/>
              </w:rPr>
              <w:fldChar w:fldCharType="end"/>
            </w:r>
          </w:ins>
        </w:p>
        <w:p w14:paraId="3D99C04B" w14:textId="77777777" w:rsidR="0004429D" w:rsidRDefault="0004429D">
          <w:pPr>
            <w:pStyle w:val="TOC3"/>
            <w:tabs>
              <w:tab w:val="right" w:leader="dot" w:pos="9350"/>
            </w:tabs>
            <w:rPr>
              <w:ins w:id="67" w:author="Yong Soo Kwon" w:date="2014-09-09T15:07:00Z"/>
              <w:noProof/>
              <w:lang w:eastAsia="en-US"/>
            </w:rPr>
          </w:pPr>
          <w:ins w:id="6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"_Toc398038595"</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Static RDE Message Definition – Message Level</w:t>
            </w:r>
            <w:r>
              <w:rPr>
                <w:noProof/>
                <w:webHidden/>
              </w:rPr>
              <w:tab/>
            </w:r>
            <w:r>
              <w:rPr>
                <w:noProof/>
                <w:webHidden/>
              </w:rPr>
              <w:fldChar w:fldCharType="begin"/>
            </w:r>
            <w:r>
              <w:rPr>
                <w:noProof/>
                <w:webHidden/>
              </w:rPr>
              <w:instrText xml:space="preserve"> PAGEREF _Toc398038595 \h </w:instrText>
            </w:r>
          </w:ins>
          <w:r>
            <w:rPr>
              <w:noProof/>
              <w:webHidden/>
            </w:rPr>
          </w:r>
          <w:r>
            <w:rPr>
              <w:noProof/>
              <w:webHidden/>
            </w:rPr>
            <w:fldChar w:fldCharType="separate"/>
          </w:r>
          <w:ins w:id="69" w:author="Yong Soo Kwon" w:date="2014-09-09T15:07:00Z">
            <w:r>
              <w:rPr>
                <w:noProof/>
                <w:webHidden/>
              </w:rPr>
              <w:t>13</w:t>
            </w:r>
            <w:r>
              <w:rPr>
                <w:noProof/>
                <w:webHidden/>
              </w:rPr>
              <w:fldChar w:fldCharType="end"/>
            </w:r>
            <w:r w:rsidRPr="00157F74">
              <w:rPr>
                <w:rStyle w:val="Hyperlink"/>
                <w:noProof/>
              </w:rPr>
              <w:fldChar w:fldCharType="end"/>
            </w:r>
          </w:ins>
        </w:p>
        <w:p w14:paraId="4E72E1E0" w14:textId="77777777" w:rsidR="0004429D" w:rsidRDefault="0004429D">
          <w:pPr>
            <w:pStyle w:val="TOC3"/>
            <w:tabs>
              <w:tab w:val="right" w:leader="dot" w:pos="9350"/>
            </w:tabs>
            <w:rPr>
              <w:ins w:id="70" w:author="Yong Soo Kwon" w:date="2014-09-09T15:07:00Z"/>
              <w:noProof/>
              <w:lang w:eastAsia="en-US"/>
            </w:rPr>
          </w:pPr>
          <w:ins w:id="7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"_Toc398038596"</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IV Order Auto DC Message</w:t>
            </w:r>
            <w:r>
              <w:rPr>
                <w:noProof/>
                <w:webHidden/>
              </w:rPr>
              <w:tab/>
            </w:r>
            <w:r>
              <w:rPr>
                <w:noProof/>
                <w:webHidden/>
              </w:rPr>
              <w:fldChar w:fldCharType="begin"/>
            </w:r>
            <w:r>
              <w:rPr>
                <w:noProof/>
                <w:webHidden/>
              </w:rPr>
              <w:instrText xml:space="preserve"> PAGEREF _Toc398038596 \h </w:instrText>
            </w:r>
          </w:ins>
          <w:r>
            <w:rPr>
              <w:noProof/>
              <w:webHidden/>
            </w:rPr>
          </w:r>
          <w:r>
            <w:rPr>
              <w:noProof/>
              <w:webHidden/>
            </w:rPr>
            <w:fldChar w:fldCharType="separate"/>
          </w:r>
          <w:ins w:id="72" w:author="Yong Soo Kwon" w:date="2014-09-09T15:07:00Z">
            <w:r>
              <w:rPr>
                <w:noProof/>
                <w:webHidden/>
              </w:rPr>
              <w:t>13</w:t>
            </w:r>
            <w:r>
              <w:rPr>
                <w:noProof/>
                <w:webHidden/>
              </w:rPr>
              <w:fldChar w:fldCharType="end"/>
            </w:r>
            <w:r w:rsidRPr="00157F74">
              <w:rPr>
                <w:rStyle w:val="Hyperlink"/>
                <w:noProof/>
              </w:rPr>
              <w:fldChar w:fldCharType="end"/>
            </w:r>
          </w:ins>
        </w:p>
        <w:p w14:paraId="2850260B" w14:textId="77777777" w:rsidR="0004429D" w:rsidRDefault="0004429D">
          <w:pPr>
            <w:pStyle w:val="TOC3"/>
            <w:tabs>
              <w:tab w:val="right" w:leader="dot" w:pos="9350"/>
            </w:tabs>
            <w:rPr>
              <w:ins w:id="73" w:author="Yong Soo Kwon" w:date="2014-09-09T15:07:00Z"/>
              <w:noProof/>
              <w:lang w:eastAsia="en-US"/>
            </w:rPr>
          </w:pPr>
          <w:ins w:id="7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"_Toc398038597"</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Static RDE Message Definition – Message Level</w:t>
            </w:r>
            <w:r>
              <w:rPr>
                <w:noProof/>
                <w:webHidden/>
              </w:rPr>
              <w:tab/>
            </w:r>
            <w:r>
              <w:rPr>
                <w:noProof/>
                <w:webHidden/>
              </w:rPr>
              <w:fldChar w:fldCharType="begin"/>
            </w:r>
            <w:r>
              <w:rPr>
                <w:noProof/>
                <w:webHidden/>
              </w:rPr>
              <w:instrText xml:space="preserve"> PAGEREF _Toc398038597 \h </w:instrText>
            </w:r>
          </w:ins>
          <w:r>
            <w:rPr>
              <w:noProof/>
              <w:webHidden/>
            </w:rPr>
          </w:r>
          <w:r>
            <w:rPr>
              <w:noProof/>
              <w:webHidden/>
            </w:rPr>
            <w:fldChar w:fldCharType="separate"/>
          </w:r>
          <w:ins w:id="75" w:author="Yong Soo Kwon" w:date="2014-09-09T15:07:00Z">
            <w:r>
              <w:rPr>
                <w:noProof/>
                <w:webHidden/>
              </w:rPr>
              <w:t>13</w:t>
            </w:r>
            <w:r>
              <w:rPr>
                <w:noProof/>
                <w:webHidden/>
              </w:rPr>
              <w:fldChar w:fldCharType="end"/>
            </w:r>
            <w:r w:rsidRPr="00157F74">
              <w:rPr>
                <w:rStyle w:val="Hyperlink"/>
                <w:noProof/>
              </w:rPr>
              <w:fldChar w:fldCharType="end"/>
            </w:r>
          </w:ins>
        </w:p>
        <w:p w14:paraId="25D03B68" w14:textId="77777777" w:rsidR="0004429D" w:rsidRDefault="0004429D">
          <w:pPr>
            <w:pStyle w:val="TOC3"/>
            <w:tabs>
              <w:tab w:val="right" w:leader="dot" w:pos="9350"/>
            </w:tabs>
            <w:rPr>
              <w:ins w:id="76" w:author="Yong Soo Kwon" w:date="2014-09-09T15:07:00Z"/>
              <w:noProof/>
              <w:lang w:eastAsia="en-US"/>
            </w:rPr>
          </w:pPr>
          <w:ins w:id="7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"_Toc398038598"</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Order AUTO REINSTATED Message</w:t>
            </w:r>
            <w:r>
              <w:rPr>
                <w:noProof/>
                <w:webHidden/>
              </w:rPr>
              <w:tab/>
            </w:r>
            <w:r>
              <w:rPr>
                <w:noProof/>
                <w:webHidden/>
              </w:rPr>
              <w:fldChar w:fldCharType="begin"/>
            </w:r>
            <w:r>
              <w:rPr>
                <w:noProof/>
                <w:webHidden/>
              </w:rPr>
              <w:instrText xml:space="preserve"> PAGEREF _Toc398038598 \h </w:instrText>
            </w:r>
          </w:ins>
          <w:r>
            <w:rPr>
              <w:noProof/>
              <w:webHidden/>
            </w:rPr>
          </w:r>
          <w:r>
            <w:rPr>
              <w:noProof/>
              <w:webHidden/>
            </w:rPr>
            <w:fldChar w:fldCharType="separate"/>
          </w:r>
          <w:ins w:id="78" w:author="Yong Soo Kwon" w:date="2014-09-09T15:07:00Z">
            <w:r>
              <w:rPr>
                <w:noProof/>
                <w:webHidden/>
              </w:rPr>
              <w:t>15</w:t>
            </w:r>
            <w:r>
              <w:rPr>
                <w:noProof/>
                <w:webHidden/>
              </w:rPr>
              <w:fldChar w:fldCharType="end"/>
            </w:r>
            <w:r w:rsidRPr="00157F74">
              <w:rPr>
                <w:rStyle w:val="Hyperlink"/>
                <w:noProof/>
              </w:rPr>
              <w:fldChar w:fldCharType="end"/>
            </w:r>
          </w:ins>
        </w:p>
        <w:p w14:paraId="4083BC3A" w14:textId="77777777" w:rsidR="0004429D" w:rsidRDefault="0004429D">
          <w:pPr>
            <w:pStyle w:val="TOC3"/>
            <w:tabs>
              <w:tab w:val="right" w:leader="dot" w:pos="9350"/>
            </w:tabs>
            <w:rPr>
              <w:ins w:id="79" w:author="Yong Soo Kwon" w:date="2014-09-09T15:07:00Z"/>
              <w:noProof/>
              <w:lang w:eastAsia="en-US"/>
            </w:rPr>
          </w:pPr>
          <w:ins w:id="8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"_Toc398038599"</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Static RDE Message Definition – Message Level</w:t>
            </w:r>
            <w:r>
              <w:rPr>
                <w:noProof/>
                <w:webHidden/>
              </w:rPr>
              <w:tab/>
            </w:r>
            <w:r>
              <w:rPr>
                <w:noProof/>
                <w:webHidden/>
              </w:rPr>
              <w:fldChar w:fldCharType="begin"/>
            </w:r>
            <w:r>
              <w:rPr>
                <w:noProof/>
                <w:webHidden/>
              </w:rPr>
              <w:instrText xml:space="preserve"> PAGEREF _Toc398038599 \h </w:instrText>
            </w:r>
          </w:ins>
          <w:r>
            <w:rPr>
              <w:noProof/>
              <w:webHidden/>
            </w:rPr>
          </w:r>
          <w:r>
            <w:rPr>
              <w:noProof/>
              <w:webHidden/>
            </w:rPr>
            <w:fldChar w:fldCharType="separate"/>
          </w:r>
          <w:ins w:id="81" w:author="Yong Soo Kwon" w:date="2014-09-09T15:07:00Z">
            <w:r>
              <w:rPr>
                <w:noProof/>
                <w:webHidden/>
              </w:rPr>
              <w:t>15</w:t>
            </w:r>
            <w:r>
              <w:rPr>
                <w:noProof/>
                <w:webHidden/>
              </w:rPr>
              <w:fldChar w:fldCharType="end"/>
            </w:r>
            <w:r w:rsidRPr="00157F74">
              <w:rPr>
                <w:rStyle w:val="Hyperlink"/>
                <w:noProof/>
              </w:rPr>
              <w:fldChar w:fldCharType="end"/>
            </w:r>
          </w:ins>
        </w:p>
        <w:p w14:paraId="18D8E6CC" w14:textId="77777777" w:rsidR="0004429D" w:rsidRDefault="0004429D">
          <w:pPr>
            <w:pStyle w:val="TOC3"/>
            <w:tabs>
              <w:tab w:val="right" w:leader="dot" w:pos="9350"/>
            </w:tabs>
            <w:rPr>
              <w:ins w:id="82" w:author="Yong Soo Kwon" w:date="2014-09-09T15:07:00Z"/>
              <w:noProof/>
              <w:lang w:eastAsia="en-US"/>
            </w:rPr>
          </w:pPr>
          <w:ins w:id="83" w:author="Yong Soo Kwon" w:date="2014-09-09T15:07:00Z">
            <w:r w:rsidRPr="00157F74">
              <w:rPr>
                <w:rStyle w:val="Hyperlink"/>
                <w:noProof/>
              </w:rPr>
              <w:lastRenderedPageBreak/>
              <w:fldChar w:fldCharType="begin"/>
            </w:r>
            <w:r w:rsidRPr="00157F74">
              <w:rPr>
                <w:rStyle w:val="Hyperlink"/>
                <w:noProof/>
              </w:rPr>
              <w:instrText xml:space="preserve"> </w:instrText>
            </w:r>
            <w:r>
              <w:rPr>
                <w:noProof/>
              </w:rPr>
              <w:instrText>HYPERLINK \l "_Toc398038600"</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IV Order AUTO REINSTATED Message</w:t>
            </w:r>
            <w:r>
              <w:rPr>
                <w:noProof/>
                <w:webHidden/>
              </w:rPr>
              <w:tab/>
            </w:r>
            <w:r>
              <w:rPr>
                <w:noProof/>
                <w:webHidden/>
              </w:rPr>
              <w:fldChar w:fldCharType="begin"/>
            </w:r>
            <w:r>
              <w:rPr>
                <w:noProof/>
                <w:webHidden/>
              </w:rPr>
              <w:instrText xml:space="preserve"> PAGEREF _Toc398038600 \h </w:instrText>
            </w:r>
          </w:ins>
          <w:r>
            <w:rPr>
              <w:noProof/>
              <w:webHidden/>
            </w:rPr>
          </w:r>
          <w:r>
            <w:rPr>
              <w:noProof/>
              <w:webHidden/>
            </w:rPr>
            <w:fldChar w:fldCharType="separate"/>
          </w:r>
          <w:ins w:id="84" w:author="Yong Soo Kwon" w:date="2014-09-09T15:07:00Z">
            <w:r>
              <w:rPr>
                <w:noProof/>
                <w:webHidden/>
              </w:rPr>
              <w:t>15</w:t>
            </w:r>
            <w:r>
              <w:rPr>
                <w:noProof/>
                <w:webHidden/>
              </w:rPr>
              <w:fldChar w:fldCharType="end"/>
            </w:r>
            <w:r w:rsidRPr="00157F74">
              <w:rPr>
                <w:rStyle w:val="Hyperlink"/>
                <w:noProof/>
              </w:rPr>
              <w:fldChar w:fldCharType="end"/>
            </w:r>
          </w:ins>
        </w:p>
        <w:p w14:paraId="541ADEE6" w14:textId="77777777" w:rsidR="0004429D" w:rsidRDefault="0004429D">
          <w:pPr>
            <w:pStyle w:val="TOC3"/>
            <w:tabs>
              <w:tab w:val="right" w:leader="dot" w:pos="9350"/>
            </w:tabs>
            <w:rPr>
              <w:ins w:id="85" w:author="Yong Soo Kwon" w:date="2014-09-09T15:07:00Z"/>
              <w:noProof/>
              <w:lang w:eastAsia="en-US"/>
            </w:rPr>
          </w:pPr>
          <w:ins w:id="8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"_Toc398038601"</w:instrText>
            </w:r>
            <w:r w:rsidRPr="00157F74">
              <w:rPr>
                <w:rStyle w:val="Hyperlink"/>
                <w:noProof/>
              </w:rPr>
              <w:instrText xml:space="preserve"> </w:instrText>
            </w:r>
            <w:r w:rsidRPr="00157F74">
              <w:rPr>
                <w:rStyle w:val="Hyperlink"/>
                <w:noProof/>
              </w:rPr>
              <w:fldChar w:fldCharType="separate"/>
            </w:r>
            <w:r w:rsidRPr="00157F74">
              <w:rPr>
                <w:rStyle w:val="Hyperlink"/>
                <w:noProof/>
              </w:rPr>
              <w:t>Pharmacy Static RDE Message Definition – Message Level</w:t>
            </w:r>
            <w:r>
              <w:rPr>
                <w:noProof/>
                <w:webHidden/>
              </w:rPr>
              <w:tab/>
            </w:r>
            <w:r>
              <w:rPr>
                <w:noProof/>
                <w:webHidden/>
              </w:rPr>
              <w:fldChar w:fldCharType="begin"/>
            </w:r>
            <w:r>
              <w:rPr>
                <w:noProof/>
                <w:webHidden/>
              </w:rPr>
              <w:instrText xml:space="preserve"> PAGEREF _Toc398038601 \h </w:instrText>
            </w:r>
          </w:ins>
          <w:r>
            <w:rPr>
              <w:noProof/>
              <w:webHidden/>
            </w:rPr>
          </w:r>
          <w:r>
            <w:rPr>
              <w:noProof/>
              <w:webHidden/>
            </w:rPr>
            <w:fldChar w:fldCharType="separate"/>
          </w:r>
          <w:ins w:id="87" w:author="Yong Soo Kwon" w:date="2014-09-09T15:07:00Z">
            <w:r>
              <w:rPr>
                <w:noProof/>
                <w:webHidden/>
              </w:rPr>
              <w:t>15</w:t>
            </w:r>
            <w:r>
              <w:rPr>
                <w:noProof/>
                <w:webHidden/>
              </w:rPr>
              <w:fldChar w:fldCharType="end"/>
            </w:r>
            <w:r w:rsidRPr="00157F74">
              <w:rPr>
                <w:rStyle w:val="Hyperlink"/>
                <w:noProof/>
              </w:rPr>
              <w:fldChar w:fldCharType="end"/>
            </w:r>
          </w:ins>
        </w:p>
        <w:p w14:paraId="25E5FFA3" w14:textId="77777777" w:rsidR="0004429D" w:rsidRDefault="0004429D">
          <w:pPr>
            <w:pStyle w:val="TOC3"/>
            <w:tabs>
              <w:tab w:val="right" w:leader="dot" w:pos="9350"/>
            </w:tabs>
            <w:rPr>
              <w:ins w:id="88" w:author="Yong Soo Kwon" w:date="2014-09-09T15:07:00Z"/>
              <w:noProof/>
              <w:lang w:eastAsia="en-US"/>
            </w:rPr>
          </w:pPr>
          <w:ins w:id="8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"_Toc398038602"</w:instrText>
            </w:r>
            <w:r w:rsidRPr="00157F74">
              <w:rPr>
                <w:rStyle w:val="Hyperlink"/>
                <w:noProof/>
              </w:rPr>
              <w:instrText xml:space="preserve"> </w:instrText>
            </w:r>
            <w:r w:rsidRPr="00157F74">
              <w:rPr>
                <w:rStyle w:val="Hyperlink"/>
                <w:noProof/>
              </w:rPr>
              <w:fldChar w:fldCharType="separate"/>
            </w:r>
            <w:r w:rsidRPr="00157F74">
              <w:rPr>
                <w:rStyle w:val="Hyperlink"/>
                <w:noProof/>
              </w:rPr>
              <w:t>Radiology Order Message</w:t>
            </w:r>
            <w:r>
              <w:rPr>
                <w:noProof/>
                <w:webHidden/>
              </w:rPr>
              <w:tab/>
            </w:r>
            <w:r>
              <w:rPr>
                <w:noProof/>
                <w:webHidden/>
              </w:rPr>
              <w:fldChar w:fldCharType="begin"/>
            </w:r>
            <w:r>
              <w:rPr>
                <w:noProof/>
                <w:webHidden/>
              </w:rPr>
              <w:instrText xml:space="preserve"> PAGEREF _Toc398038602 \h </w:instrText>
            </w:r>
          </w:ins>
          <w:r>
            <w:rPr>
              <w:noProof/>
              <w:webHidden/>
            </w:rPr>
          </w:r>
          <w:r>
            <w:rPr>
              <w:noProof/>
              <w:webHidden/>
            </w:rPr>
            <w:fldChar w:fldCharType="separate"/>
          </w:r>
          <w:ins w:id="90" w:author="Yong Soo Kwon" w:date="2014-09-09T15:07:00Z">
            <w:r>
              <w:rPr>
                <w:noProof/>
                <w:webHidden/>
              </w:rPr>
              <w:t>16</w:t>
            </w:r>
            <w:r>
              <w:rPr>
                <w:noProof/>
                <w:webHidden/>
              </w:rPr>
              <w:fldChar w:fldCharType="end"/>
            </w:r>
            <w:r w:rsidRPr="00157F74">
              <w:rPr>
                <w:rStyle w:val="Hyperlink"/>
                <w:noProof/>
              </w:rPr>
              <w:fldChar w:fldCharType="end"/>
            </w:r>
          </w:ins>
        </w:p>
        <w:p w14:paraId="038CE124" w14:textId="77777777" w:rsidR="0004429D" w:rsidRDefault="0004429D">
          <w:pPr>
            <w:pStyle w:val="TOC3"/>
            <w:tabs>
              <w:tab w:val="right" w:leader="dot" w:pos="9350"/>
            </w:tabs>
            <w:rPr>
              <w:ins w:id="91" w:author="Yong Soo Kwon" w:date="2014-09-09T15:07:00Z"/>
              <w:noProof/>
              <w:lang w:eastAsia="en-US"/>
            </w:rPr>
          </w:pPr>
          <w:ins w:id="9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"_Toc398038603"</w:instrText>
            </w:r>
            <w:r w:rsidRPr="00157F74">
              <w:rPr>
                <w:rStyle w:val="Hyperlink"/>
                <w:noProof/>
              </w:rPr>
              <w:instrText xml:space="preserve"> </w:instrText>
            </w:r>
            <w:r w:rsidRPr="00157F74">
              <w:rPr>
                <w:rStyle w:val="Hyperlink"/>
                <w:noProof/>
              </w:rPr>
              <w:fldChar w:fldCharType="separate"/>
            </w:r>
            <w:r w:rsidRPr="00157F74">
              <w:rPr>
                <w:rStyle w:val="Hyperlink"/>
                <w:noProof/>
              </w:rPr>
              <w:t>Radiology Order Static Message Definition – Message Level</w:t>
            </w:r>
            <w:r>
              <w:rPr>
                <w:noProof/>
                <w:webHidden/>
              </w:rPr>
              <w:tab/>
            </w:r>
            <w:r>
              <w:rPr>
                <w:noProof/>
                <w:webHidden/>
              </w:rPr>
              <w:fldChar w:fldCharType="begin"/>
            </w:r>
            <w:r>
              <w:rPr>
                <w:noProof/>
                <w:webHidden/>
              </w:rPr>
              <w:instrText xml:space="preserve"> PAGEREF _Toc398038603 \h </w:instrText>
            </w:r>
          </w:ins>
          <w:r>
            <w:rPr>
              <w:noProof/>
              <w:webHidden/>
            </w:rPr>
          </w:r>
          <w:r>
            <w:rPr>
              <w:noProof/>
              <w:webHidden/>
            </w:rPr>
            <w:fldChar w:fldCharType="separate"/>
          </w:r>
          <w:ins w:id="93" w:author="Yong Soo Kwon" w:date="2014-09-09T15:07:00Z">
            <w:r>
              <w:rPr>
                <w:noProof/>
                <w:webHidden/>
              </w:rPr>
              <w:t>16</w:t>
            </w:r>
            <w:r>
              <w:rPr>
                <w:noProof/>
                <w:webHidden/>
              </w:rPr>
              <w:fldChar w:fldCharType="end"/>
            </w:r>
            <w:r w:rsidRPr="00157F74">
              <w:rPr>
                <w:rStyle w:val="Hyperlink"/>
                <w:noProof/>
              </w:rPr>
              <w:fldChar w:fldCharType="end"/>
            </w:r>
          </w:ins>
        </w:p>
        <w:p w14:paraId="4EA5DC26" w14:textId="77777777" w:rsidR="0004429D" w:rsidRDefault="0004429D">
          <w:pPr>
            <w:pStyle w:val="TOC3"/>
            <w:tabs>
              <w:tab w:val="right" w:leader="dot" w:pos="9350"/>
            </w:tabs>
            <w:rPr>
              <w:ins w:id="94" w:author="Yong Soo Kwon" w:date="2014-09-09T15:07:00Z"/>
              <w:noProof/>
              <w:lang w:eastAsia="en-US"/>
            </w:rPr>
          </w:pPr>
          <w:ins w:id="9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"_Toc398038604"</w:instrText>
            </w:r>
            <w:r w:rsidRPr="00157F74">
              <w:rPr>
                <w:rStyle w:val="Hyperlink"/>
                <w:noProof/>
              </w:rPr>
              <w:instrText xml:space="preserve"> </w:instrText>
            </w:r>
            <w:r w:rsidRPr="00157F74">
              <w:rPr>
                <w:rStyle w:val="Hyperlink"/>
                <w:noProof/>
              </w:rPr>
              <w:fldChar w:fldCharType="separate"/>
            </w:r>
            <w:r w:rsidRPr="00157F74">
              <w:rPr>
                <w:rStyle w:val="Hyperlink"/>
                <w:noProof/>
              </w:rPr>
              <w:t>ORU Message - Data Assembly Characteristics</w:t>
            </w:r>
            <w:r>
              <w:rPr>
                <w:noProof/>
                <w:webHidden/>
              </w:rPr>
              <w:tab/>
            </w:r>
            <w:r>
              <w:rPr>
                <w:noProof/>
                <w:webHidden/>
              </w:rPr>
              <w:fldChar w:fldCharType="begin"/>
            </w:r>
            <w:r>
              <w:rPr>
                <w:noProof/>
                <w:webHidden/>
              </w:rPr>
              <w:instrText xml:space="preserve"> PAGEREF _Toc398038604 \h </w:instrText>
            </w:r>
          </w:ins>
          <w:r>
            <w:rPr>
              <w:noProof/>
              <w:webHidden/>
            </w:rPr>
          </w:r>
          <w:r>
            <w:rPr>
              <w:noProof/>
              <w:webHidden/>
            </w:rPr>
            <w:fldChar w:fldCharType="separate"/>
          </w:r>
          <w:ins w:id="96" w:author="Yong Soo Kwon" w:date="2014-09-09T15:07:00Z">
            <w:r>
              <w:rPr>
                <w:noProof/>
                <w:webHidden/>
              </w:rPr>
              <w:t>16</w:t>
            </w:r>
            <w:r>
              <w:rPr>
                <w:noProof/>
                <w:webHidden/>
              </w:rPr>
              <w:fldChar w:fldCharType="end"/>
            </w:r>
            <w:r w:rsidRPr="00157F74">
              <w:rPr>
                <w:rStyle w:val="Hyperlink"/>
                <w:noProof/>
              </w:rPr>
              <w:fldChar w:fldCharType="end"/>
            </w:r>
          </w:ins>
        </w:p>
        <w:p w14:paraId="4BFB6EE0" w14:textId="77777777" w:rsidR="0004429D" w:rsidRDefault="0004429D">
          <w:pPr>
            <w:pStyle w:val="TOC3"/>
            <w:tabs>
              <w:tab w:val="right" w:leader="dot" w:pos="9350"/>
            </w:tabs>
            <w:rPr>
              <w:ins w:id="97" w:author="Yong Soo Kwon" w:date="2014-09-09T15:07:00Z"/>
              <w:noProof/>
              <w:lang w:eastAsia="en-US"/>
            </w:rPr>
          </w:pPr>
          <w:ins w:id="9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"_Toc398038605"</w:instrText>
            </w:r>
            <w:r w:rsidRPr="00157F74">
              <w:rPr>
                <w:rStyle w:val="Hyperlink"/>
                <w:noProof/>
              </w:rPr>
              <w:instrText xml:space="preserve"> </w:instrText>
            </w:r>
            <w:r w:rsidRPr="00157F74">
              <w:rPr>
                <w:rStyle w:val="Hyperlink"/>
                <w:noProof/>
              </w:rPr>
              <w:fldChar w:fldCharType="separate"/>
            </w:r>
            <w:r w:rsidRPr="00157F74">
              <w:rPr>
                <w:rStyle w:val="Hyperlink"/>
                <w:noProof/>
              </w:rPr>
              <w:t>Allergy Message</w:t>
            </w:r>
            <w:r>
              <w:rPr>
                <w:noProof/>
                <w:webHidden/>
              </w:rPr>
              <w:tab/>
            </w:r>
            <w:r>
              <w:rPr>
                <w:noProof/>
                <w:webHidden/>
              </w:rPr>
              <w:fldChar w:fldCharType="begin"/>
            </w:r>
            <w:r>
              <w:rPr>
                <w:noProof/>
                <w:webHidden/>
              </w:rPr>
              <w:instrText xml:space="preserve"> PAGEREF _Toc398038605 \h </w:instrText>
            </w:r>
          </w:ins>
          <w:r>
            <w:rPr>
              <w:noProof/>
              <w:webHidden/>
            </w:rPr>
          </w:r>
          <w:r>
            <w:rPr>
              <w:noProof/>
              <w:webHidden/>
            </w:rPr>
            <w:fldChar w:fldCharType="separate"/>
          </w:r>
          <w:ins w:id="99" w:author="Yong Soo Kwon" w:date="2014-09-09T15:07:00Z">
            <w:r>
              <w:rPr>
                <w:noProof/>
                <w:webHidden/>
              </w:rPr>
              <w:t>16</w:t>
            </w:r>
            <w:r>
              <w:rPr>
                <w:noProof/>
                <w:webHidden/>
              </w:rPr>
              <w:fldChar w:fldCharType="end"/>
            </w:r>
            <w:r w:rsidRPr="00157F74">
              <w:rPr>
                <w:rStyle w:val="Hyperlink"/>
                <w:noProof/>
              </w:rPr>
              <w:fldChar w:fldCharType="end"/>
            </w:r>
          </w:ins>
        </w:p>
        <w:p w14:paraId="07D975C0" w14:textId="77777777" w:rsidR="0004429D" w:rsidRDefault="0004429D">
          <w:pPr>
            <w:pStyle w:val="TOC3"/>
            <w:tabs>
              <w:tab w:val="right" w:leader="dot" w:pos="9350"/>
            </w:tabs>
            <w:rPr>
              <w:ins w:id="100" w:author="Yong Soo Kwon" w:date="2014-09-09T15:07:00Z"/>
              <w:noProof/>
              <w:lang w:eastAsia="en-US"/>
            </w:rPr>
          </w:pPr>
          <w:ins w:id="10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"_Toc398038606"</w:instrText>
            </w:r>
            <w:r w:rsidRPr="00157F74">
              <w:rPr>
                <w:rStyle w:val="Hyperlink"/>
                <w:noProof/>
              </w:rPr>
              <w:instrText xml:space="preserve"> </w:instrText>
            </w:r>
            <w:r w:rsidRPr="00157F74">
              <w:rPr>
                <w:rStyle w:val="Hyperlink"/>
                <w:noProof/>
              </w:rPr>
              <w:fldChar w:fldCharType="separate"/>
            </w:r>
            <w:r w:rsidRPr="00157F74">
              <w:rPr>
                <w:rStyle w:val="Hyperlink"/>
                <w:noProof/>
              </w:rPr>
              <w:t>Allergy ORU Static Message Definition – Message Level</w:t>
            </w:r>
            <w:r>
              <w:rPr>
                <w:noProof/>
                <w:webHidden/>
              </w:rPr>
              <w:tab/>
            </w:r>
            <w:r>
              <w:rPr>
                <w:noProof/>
                <w:webHidden/>
              </w:rPr>
              <w:fldChar w:fldCharType="begin"/>
            </w:r>
            <w:r>
              <w:rPr>
                <w:noProof/>
                <w:webHidden/>
              </w:rPr>
              <w:instrText xml:space="preserve"> PAGEREF _Toc398038606 \h </w:instrText>
            </w:r>
          </w:ins>
          <w:r>
            <w:rPr>
              <w:noProof/>
              <w:webHidden/>
            </w:rPr>
          </w:r>
          <w:r>
            <w:rPr>
              <w:noProof/>
              <w:webHidden/>
            </w:rPr>
            <w:fldChar w:fldCharType="separate"/>
          </w:r>
          <w:ins w:id="102" w:author="Yong Soo Kwon" w:date="2014-09-09T15:07:00Z">
            <w:r>
              <w:rPr>
                <w:noProof/>
                <w:webHidden/>
              </w:rPr>
              <w:t>16</w:t>
            </w:r>
            <w:r>
              <w:rPr>
                <w:noProof/>
                <w:webHidden/>
              </w:rPr>
              <w:fldChar w:fldCharType="end"/>
            </w:r>
            <w:r w:rsidRPr="00157F74">
              <w:rPr>
                <w:rStyle w:val="Hyperlink"/>
                <w:noProof/>
              </w:rPr>
              <w:fldChar w:fldCharType="end"/>
            </w:r>
          </w:ins>
        </w:p>
        <w:p w14:paraId="3C86E938" w14:textId="77777777" w:rsidR="0004429D" w:rsidRDefault="0004429D">
          <w:pPr>
            <w:pStyle w:val="TOC3"/>
            <w:tabs>
              <w:tab w:val="right" w:leader="dot" w:pos="9350"/>
            </w:tabs>
            <w:rPr>
              <w:ins w:id="103" w:author="Yong Soo Kwon" w:date="2014-09-09T15:07:00Z"/>
              <w:noProof/>
              <w:lang w:eastAsia="en-US"/>
            </w:rPr>
          </w:pPr>
          <w:ins w:id="10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"_Toc398038607"</w:instrText>
            </w:r>
            <w:r w:rsidRPr="00157F74">
              <w:rPr>
                <w:rStyle w:val="Hyperlink"/>
                <w:noProof/>
              </w:rPr>
              <w:instrText xml:space="preserve"> </w:instrText>
            </w:r>
            <w:r w:rsidRPr="00157F74">
              <w:rPr>
                <w:rStyle w:val="Hyperlink"/>
                <w:noProof/>
              </w:rPr>
              <w:fldChar w:fldCharType="separate"/>
            </w:r>
            <w:r w:rsidRPr="00157F74">
              <w:rPr>
                <w:rStyle w:val="Hyperlink"/>
                <w:noProof/>
              </w:rPr>
              <w:t>Lab/Micro Result ORU Static Message Definition – Message Level</w:t>
            </w:r>
            <w:r>
              <w:rPr>
                <w:noProof/>
                <w:webHidden/>
              </w:rPr>
              <w:tab/>
            </w:r>
            <w:r>
              <w:rPr>
                <w:noProof/>
                <w:webHidden/>
              </w:rPr>
              <w:fldChar w:fldCharType="begin"/>
            </w:r>
            <w:r>
              <w:rPr>
                <w:noProof/>
                <w:webHidden/>
              </w:rPr>
              <w:instrText xml:space="preserve"> PAGEREF _Toc398038607 \h </w:instrText>
            </w:r>
          </w:ins>
          <w:r>
            <w:rPr>
              <w:noProof/>
              <w:webHidden/>
            </w:rPr>
          </w:r>
          <w:r>
            <w:rPr>
              <w:noProof/>
              <w:webHidden/>
            </w:rPr>
            <w:fldChar w:fldCharType="separate"/>
          </w:r>
          <w:ins w:id="105" w:author="Yong Soo Kwon" w:date="2014-09-09T15:07:00Z">
            <w:r>
              <w:rPr>
                <w:noProof/>
                <w:webHidden/>
              </w:rPr>
              <w:t>17</w:t>
            </w:r>
            <w:r>
              <w:rPr>
                <w:noProof/>
                <w:webHidden/>
              </w:rPr>
              <w:fldChar w:fldCharType="end"/>
            </w:r>
            <w:r w:rsidRPr="00157F74">
              <w:rPr>
                <w:rStyle w:val="Hyperlink"/>
                <w:noProof/>
              </w:rPr>
              <w:fldChar w:fldCharType="end"/>
            </w:r>
          </w:ins>
        </w:p>
        <w:p w14:paraId="1EADD21A" w14:textId="77777777" w:rsidR="0004429D" w:rsidRDefault="0004429D">
          <w:pPr>
            <w:pStyle w:val="TOC3"/>
            <w:tabs>
              <w:tab w:val="right" w:leader="dot" w:pos="9350"/>
            </w:tabs>
            <w:rPr>
              <w:ins w:id="106" w:author="Yong Soo Kwon" w:date="2014-09-09T15:07:00Z"/>
              <w:noProof/>
              <w:lang w:eastAsia="en-US"/>
            </w:rPr>
          </w:pPr>
          <w:ins w:id="10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"_Toc398038608"</w:instrText>
            </w:r>
            <w:r w:rsidRPr="00157F74">
              <w:rPr>
                <w:rStyle w:val="Hyperlink"/>
                <w:noProof/>
              </w:rPr>
              <w:instrText xml:space="preserve"> </w:instrText>
            </w:r>
            <w:r w:rsidRPr="00157F74">
              <w:rPr>
                <w:rStyle w:val="Hyperlink"/>
                <w:noProof/>
              </w:rPr>
              <w:fldChar w:fldCharType="separate"/>
            </w:r>
            <w:r w:rsidRPr="00157F74">
              <w:rPr>
                <w:rStyle w:val="Hyperlink"/>
                <w:noProof/>
              </w:rPr>
              <w:t>Pathology Reports ORU Static Message Definition – Message Level</w:t>
            </w:r>
            <w:r>
              <w:rPr>
                <w:noProof/>
                <w:webHidden/>
              </w:rPr>
              <w:tab/>
            </w:r>
            <w:r>
              <w:rPr>
                <w:noProof/>
                <w:webHidden/>
              </w:rPr>
              <w:fldChar w:fldCharType="begin"/>
            </w:r>
            <w:r>
              <w:rPr>
                <w:noProof/>
                <w:webHidden/>
              </w:rPr>
              <w:instrText xml:space="preserve"> PAGEREF _Toc398038608 \h </w:instrText>
            </w:r>
          </w:ins>
          <w:r>
            <w:rPr>
              <w:noProof/>
              <w:webHidden/>
            </w:rPr>
          </w:r>
          <w:r>
            <w:rPr>
              <w:noProof/>
              <w:webHidden/>
            </w:rPr>
            <w:fldChar w:fldCharType="separate"/>
          </w:r>
          <w:ins w:id="108" w:author="Yong Soo Kwon" w:date="2014-09-09T15:07:00Z">
            <w:r>
              <w:rPr>
                <w:noProof/>
                <w:webHidden/>
              </w:rPr>
              <w:t>18</w:t>
            </w:r>
            <w:r>
              <w:rPr>
                <w:noProof/>
                <w:webHidden/>
              </w:rPr>
              <w:fldChar w:fldCharType="end"/>
            </w:r>
            <w:r w:rsidRPr="00157F74">
              <w:rPr>
                <w:rStyle w:val="Hyperlink"/>
                <w:noProof/>
              </w:rPr>
              <w:fldChar w:fldCharType="end"/>
            </w:r>
          </w:ins>
        </w:p>
        <w:p w14:paraId="0D61F13C" w14:textId="77777777" w:rsidR="0004429D" w:rsidRDefault="0004429D">
          <w:pPr>
            <w:pStyle w:val="TOC3"/>
            <w:tabs>
              <w:tab w:val="right" w:leader="dot" w:pos="9350"/>
            </w:tabs>
            <w:rPr>
              <w:ins w:id="109" w:author="Yong Soo Kwon" w:date="2014-09-09T15:07:00Z"/>
              <w:noProof/>
              <w:lang w:eastAsia="en-US"/>
            </w:rPr>
          </w:pPr>
          <w:ins w:id="11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"_Toc398038609"</w:instrText>
            </w:r>
            <w:r w:rsidRPr="00157F74">
              <w:rPr>
                <w:rStyle w:val="Hyperlink"/>
                <w:noProof/>
              </w:rPr>
              <w:instrText xml:space="preserve"> </w:instrText>
            </w:r>
            <w:r w:rsidRPr="00157F74">
              <w:rPr>
                <w:rStyle w:val="Hyperlink"/>
                <w:noProof/>
              </w:rPr>
              <w:fldChar w:fldCharType="separate"/>
            </w:r>
            <w:r w:rsidRPr="00157F74">
              <w:rPr>
                <w:rStyle w:val="Hyperlink"/>
                <w:noProof/>
              </w:rPr>
              <w:t>Radiology ORU Message</w:t>
            </w:r>
            <w:r>
              <w:rPr>
                <w:noProof/>
                <w:webHidden/>
              </w:rPr>
              <w:tab/>
            </w:r>
            <w:r>
              <w:rPr>
                <w:noProof/>
                <w:webHidden/>
              </w:rPr>
              <w:fldChar w:fldCharType="begin"/>
            </w:r>
            <w:r>
              <w:rPr>
                <w:noProof/>
                <w:webHidden/>
              </w:rPr>
              <w:instrText xml:space="preserve"> PAGEREF _Toc398038609 \h </w:instrText>
            </w:r>
          </w:ins>
          <w:r>
            <w:rPr>
              <w:noProof/>
              <w:webHidden/>
            </w:rPr>
          </w:r>
          <w:r>
            <w:rPr>
              <w:noProof/>
              <w:webHidden/>
            </w:rPr>
            <w:fldChar w:fldCharType="separate"/>
          </w:r>
          <w:ins w:id="111" w:author="Yong Soo Kwon" w:date="2014-09-09T15:07:00Z">
            <w:r>
              <w:rPr>
                <w:noProof/>
                <w:webHidden/>
              </w:rPr>
              <w:t>18</w:t>
            </w:r>
            <w:r>
              <w:rPr>
                <w:noProof/>
                <w:webHidden/>
              </w:rPr>
              <w:fldChar w:fldCharType="end"/>
            </w:r>
            <w:r w:rsidRPr="00157F74">
              <w:rPr>
                <w:rStyle w:val="Hyperlink"/>
                <w:noProof/>
              </w:rPr>
              <w:fldChar w:fldCharType="end"/>
            </w:r>
          </w:ins>
        </w:p>
        <w:p w14:paraId="017050B6" w14:textId="77777777" w:rsidR="0004429D" w:rsidRDefault="0004429D">
          <w:pPr>
            <w:pStyle w:val="TOC3"/>
            <w:tabs>
              <w:tab w:val="right" w:leader="dot" w:pos="9350"/>
            </w:tabs>
            <w:rPr>
              <w:ins w:id="112" w:author="Yong Soo Kwon" w:date="2014-09-09T15:07:00Z"/>
              <w:noProof/>
              <w:lang w:eastAsia="en-US"/>
            </w:rPr>
          </w:pPr>
          <w:ins w:id="11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"_Toc398038610"</w:instrText>
            </w:r>
            <w:r w:rsidRPr="00157F74">
              <w:rPr>
                <w:rStyle w:val="Hyperlink"/>
                <w:noProof/>
              </w:rPr>
              <w:instrText xml:space="preserve"> </w:instrText>
            </w:r>
            <w:r w:rsidRPr="00157F74">
              <w:rPr>
                <w:rStyle w:val="Hyperlink"/>
                <w:noProof/>
              </w:rPr>
              <w:fldChar w:fldCharType="separate"/>
            </w:r>
            <w:r w:rsidRPr="00157F74">
              <w:rPr>
                <w:rStyle w:val="Hyperlink"/>
                <w:noProof/>
              </w:rPr>
              <w:t>Radiology ORU Static Message Definition – Message Level</w:t>
            </w:r>
            <w:r>
              <w:rPr>
                <w:noProof/>
                <w:webHidden/>
              </w:rPr>
              <w:tab/>
            </w:r>
            <w:r>
              <w:rPr>
                <w:noProof/>
                <w:webHidden/>
              </w:rPr>
              <w:fldChar w:fldCharType="begin"/>
            </w:r>
            <w:r>
              <w:rPr>
                <w:noProof/>
                <w:webHidden/>
              </w:rPr>
              <w:instrText xml:space="preserve"> PAGEREF _Toc398038610 \h </w:instrText>
            </w:r>
          </w:ins>
          <w:r>
            <w:rPr>
              <w:noProof/>
              <w:webHidden/>
            </w:rPr>
          </w:r>
          <w:r>
            <w:rPr>
              <w:noProof/>
              <w:webHidden/>
            </w:rPr>
            <w:fldChar w:fldCharType="separate"/>
          </w:r>
          <w:ins w:id="114" w:author="Yong Soo Kwon" w:date="2014-09-09T15:07:00Z">
            <w:r>
              <w:rPr>
                <w:noProof/>
                <w:webHidden/>
              </w:rPr>
              <w:t>18</w:t>
            </w:r>
            <w:r>
              <w:rPr>
                <w:noProof/>
                <w:webHidden/>
              </w:rPr>
              <w:fldChar w:fldCharType="end"/>
            </w:r>
            <w:r w:rsidRPr="00157F74">
              <w:rPr>
                <w:rStyle w:val="Hyperlink"/>
                <w:noProof/>
              </w:rPr>
              <w:fldChar w:fldCharType="end"/>
            </w:r>
          </w:ins>
        </w:p>
        <w:p w14:paraId="4CD4F549" w14:textId="77777777" w:rsidR="0004429D" w:rsidRDefault="0004429D">
          <w:pPr>
            <w:pStyle w:val="TOC3"/>
            <w:tabs>
              <w:tab w:val="right" w:leader="dot" w:pos="9350"/>
            </w:tabs>
            <w:rPr>
              <w:ins w:id="115" w:author="Yong Soo Kwon" w:date="2014-09-09T15:07:00Z"/>
              <w:noProof/>
              <w:lang w:eastAsia="en-US"/>
            </w:rPr>
          </w:pPr>
          <w:ins w:id="11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"_Toc398038611"</w:instrText>
            </w:r>
            <w:r w:rsidRPr="00157F74">
              <w:rPr>
                <w:rStyle w:val="Hyperlink"/>
                <w:noProof/>
              </w:rPr>
              <w:instrText xml:space="preserve"> </w:instrText>
            </w:r>
            <w:r w:rsidRPr="00157F74">
              <w:rPr>
                <w:rStyle w:val="Hyperlink"/>
                <w:noProof/>
              </w:rPr>
              <w:fldChar w:fldCharType="separate"/>
            </w:r>
            <w:r w:rsidRPr="00157F74">
              <w:rPr>
                <w:rStyle w:val="Hyperlink"/>
                <w:noProof/>
              </w:rPr>
              <w:t>Surgical ORU Message - Data Assembly Characteristics</w:t>
            </w:r>
            <w:r>
              <w:rPr>
                <w:noProof/>
                <w:webHidden/>
              </w:rPr>
              <w:tab/>
            </w:r>
            <w:r>
              <w:rPr>
                <w:noProof/>
                <w:webHidden/>
              </w:rPr>
              <w:fldChar w:fldCharType="begin"/>
            </w:r>
            <w:r>
              <w:rPr>
                <w:noProof/>
                <w:webHidden/>
              </w:rPr>
              <w:instrText xml:space="preserve"> PAGEREF _Toc398038611 \h </w:instrText>
            </w:r>
          </w:ins>
          <w:r>
            <w:rPr>
              <w:noProof/>
              <w:webHidden/>
            </w:rPr>
          </w:r>
          <w:r>
            <w:rPr>
              <w:noProof/>
              <w:webHidden/>
            </w:rPr>
            <w:fldChar w:fldCharType="separate"/>
          </w:r>
          <w:ins w:id="117" w:author="Yong Soo Kwon" w:date="2014-09-09T15:07:00Z">
            <w:r>
              <w:rPr>
                <w:noProof/>
                <w:webHidden/>
              </w:rPr>
              <w:t>19</w:t>
            </w:r>
            <w:r>
              <w:rPr>
                <w:noProof/>
                <w:webHidden/>
              </w:rPr>
              <w:fldChar w:fldCharType="end"/>
            </w:r>
            <w:r w:rsidRPr="00157F74">
              <w:rPr>
                <w:rStyle w:val="Hyperlink"/>
                <w:noProof/>
              </w:rPr>
              <w:fldChar w:fldCharType="end"/>
            </w:r>
          </w:ins>
        </w:p>
        <w:p w14:paraId="20D2E0F1" w14:textId="77777777" w:rsidR="0004429D" w:rsidRDefault="0004429D">
          <w:pPr>
            <w:pStyle w:val="TOC3"/>
            <w:tabs>
              <w:tab w:val="right" w:leader="dot" w:pos="9350"/>
            </w:tabs>
            <w:rPr>
              <w:ins w:id="118" w:author="Yong Soo Kwon" w:date="2014-09-09T15:07:00Z"/>
              <w:noProof/>
              <w:lang w:eastAsia="en-US"/>
            </w:rPr>
          </w:pPr>
          <w:ins w:id="11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"_Toc398038612"</w:instrText>
            </w:r>
            <w:r w:rsidRPr="00157F74">
              <w:rPr>
                <w:rStyle w:val="Hyperlink"/>
                <w:noProof/>
              </w:rPr>
              <w:instrText xml:space="preserve"> </w:instrText>
            </w:r>
            <w:r w:rsidRPr="00157F74">
              <w:rPr>
                <w:rStyle w:val="Hyperlink"/>
                <w:noProof/>
              </w:rPr>
              <w:fldChar w:fldCharType="separate"/>
            </w:r>
            <w:r w:rsidRPr="00157F74">
              <w:rPr>
                <w:rStyle w:val="Hyperlink"/>
                <w:noProof/>
              </w:rPr>
              <w:t>Surgical ORU Static Message Definition – Message Level</w:t>
            </w:r>
            <w:r>
              <w:rPr>
                <w:noProof/>
                <w:webHidden/>
              </w:rPr>
              <w:tab/>
            </w:r>
            <w:r>
              <w:rPr>
                <w:noProof/>
                <w:webHidden/>
              </w:rPr>
              <w:fldChar w:fldCharType="begin"/>
            </w:r>
            <w:r>
              <w:rPr>
                <w:noProof/>
                <w:webHidden/>
              </w:rPr>
              <w:instrText xml:space="preserve"> PAGEREF _Toc398038612 \h </w:instrText>
            </w:r>
          </w:ins>
          <w:r>
            <w:rPr>
              <w:noProof/>
              <w:webHidden/>
            </w:rPr>
          </w:r>
          <w:r>
            <w:rPr>
              <w:noProof/>
              <w:webHidden/>
            </w:rPr>
            <w:fldChar w:fldCharType="separate"/>
          </w:r>
          <w:ins w:id="120" w:author="Yong Soo Kwon" w:date="2014-09-09T15:07:00Z">
            <w:r>
              <w:rPr>
                <w:noProof/>
                <w:webHidden/>
              </w:rPr>
              <w:t>19</w:t>
            </w:r>
            <w:r>
              <w:rPr>
                <w:noProof/>
                <w:webHidden/>
              </w:rPr>
              <w:fldChar w:fldCharType="end"/>
            </w:r>
            <w:r w:rsidRPr="00157F74">
              <w:rPr>
                <w:rStyle w:val="Hyperlink"/>
                <w:noProof/>
              </w:rPr>
              <w:fldChar w:fldCharType="end"/>
            </w:r>
          </w:ins>
        </w:p>
        <w:p w14:paraId="550C4050" w14:textId="77777777" w:rsidR="0004429D" w:rsidRDefault="0004429D">
          <w:pPr>
            <w:pStyle w:val="TOC3"/>
            <w:tabs>
              <w:tab w:val="right" w:leader="dot" w:pos="9350"/>
            </w:tabs>
            <w:rPr>
              <w:ins w:id="121" w:author="Yong Soo Kwon" w:date="2014-09-09T15:07:00Z"/>
              <w:noProof/>
              <w:lang w:eastAsia="en-US"/>
            </w:rPr>
          </w:pPr>
          <w:ins w:id="12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"_Toc398038613"</w:instrText>
            </w:r>
            <w:r w:rsidRPr="00157F74">
              <w:rPr>
                <w:rStyle w:val="Hyperlink"/>
                <w:noProof/>
              </w:rPr>
              <w:instrText xml:space="preserve"> </w:instrText>
            </w:r>
            <w:r w:rsidRPr="00157F74">
              <w:rPr>
                <w:rStyle w:val="Hyperlink"/>
                <w:noProof/>
              </w:rPr>
              <w:fldChar w:fldCharType="separate"/>
            </w:r>
            <w:r w:rsidRPr="00157F74">
              <w:rPr>
                <w:rStyle w:val="Hyperlink"/>
                <w:noProof/>
              </w:rPr>
              <w:t>Vital Sign ORU Data Assembly Characteristics</w:t>
            </w:r>
            <w:r>
              <w:rPr>
                <w:noProof/>
                <w:webHidden/>
              </w:rPr>
              <w:tab/>
            </w:r>
            <w:r>
              <w:rPr>
                <w:noProof/>
                <w:webHidden/>
              </w:rPr>
              <w:fldChar w:fldCharType="begin"/>
            </w:r>
            <w:r>
              <w:rPr>
                <w:noProof/>
                <w:webHidden/>
              </w:rPr>
              <w:instrText xml:space="preserve"> PAGEREF _Toc398038613 \h </w:instrText>
            </w:r>
          </w:ins>
          <w:r>
            <w:rPr>
              <w:noProof/>
              <w:webHidden/>
            </w:rPr>
          </w:r>
          <w:r>
            <w:rPr>
              <w:noProof/>
              <w:webHidden/>
            </w:rPr>
            <w:fldChar w:fldCharType="separate"/>
          </w:r>
          <w:ins w:id="123" w:author="Yong Soo Kwon" w:date="2014-09-09T15:07:00Z">
            <w:r>
              <w:rPr>
                <w:noProof/>
                <w:webHidden/>
              </w:rPr>
              <w:t>20</w:t>
            </w:r>
            <w:r>
              <w:rPr>
                <w:noProof/>
                <w:webHidden/>
              </w:rPr>
              <w:fldChar w:fldCharType="end"/>
            </w:r>
            <w:r w:rsidRPr="00157F74">
              <w:rPr>
                <w:rStyle w:val="Hyperlink"/>
                <w:noProof/>
              </w:rPr>
              <w:fldChar w:fldCharType="end"/>
            </w:r>
          </w:ins>
        </w:p>
        <w:p w14:paraId="520C10D5" w14:textId="77777777" w:rsidR="0004429D" w:rsidRDefault="0004429D">
          <w:pPr>
            <w:pStyle w:val="TOC3"/>
            <w:tabs>
              <w:tab w:val="right" w:leader="dot" w:pos="9350"/>
            </w:tabs>
            <w:rPr>
              <w:ins w:id="124" w:author="Yong Soo Kwon" w:date="2014-09-09T15:07:00Z"/>
              <w:noProof/>
              <w:lang w:eastAsia="en-US"/>
            </w:rPr>
          </w:pPr>
          <w:ins w:id="12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"_Toc398038614"</w:instrText>
            </w:r>
            <w:r w:rsidRPr="00157F74">
              <w:rPr>
                <w:rStyle w:val="Hyperlink"/>
                <w:noProof/>
              </w:rPr>
              <w:instrText xml:space="preserve"> </w:instrText>
            </w:r>
            <w:r w:rsidRPr="00157F74">
              <w:rPr>
                <w:rStyle w:val="Hyperlink"/>
                <w:noProof/>
              </w:rPr>
              <w:fldChar w:fldCharType="separate"/>
            </w:r>
            <w:r w:rsidRPr="00157F74">
              <w:rPr>
                <w:rStyle w:val="Hyperlink"/>
                <w:noProof/>
              </w:rPr>
              <w:t>Vital Sign ORU Static Message Definition – Message Level</w:t>
            </w:r>
            <w:r>
              <w:rPr>
                <w:noProof/>
                <w:webHidden/>
              </w:rPr>
              <w:tab/>
            </w:r>
            <w:r>
              <w:rPr>
                <w:noProof/>
                <w:webHidden/>
              </w:rPr>
              <w:fldChar w:fldCharType="begin"/>
            </w:r>
            <w:r>
              <w:rPr>
                <w:noProof/>
                <w:webHidden/>
              </w:rPr>
              <w:instrText xml:space="preserve"> PAGEREF _Toc398038614 \h </w:instrText>
            </w:r>
          </w:ins>
          <w:r>
            <w:rPr>
              <w:noProof/>
              <w:webHidden/>
            </w:rPr>
          </w:r>
          <w:r>
            <w:rPr>
              <w:noProof/>
              <w:webHidden/>
            </w:rPr>
            <w:fldChar w:fldCharType="separate"/>
          </w:r>
          <w:ins w:id="126" w:author="Yong Soo Kwon" w:date="2014-09-09T15:07:00Z">
            <w:r>
              <w:rPr>
                <w:noProof/>
                <w:webHidden/>
              </w:rPr>
              <w:t>20</w:t>
            </w:r>
            <w:r>
              <w:rPr>
                <w:noProof/>
                <w:webHidden/>
              </w:rPr>
              <w:fldChar w:fldCharType="end"/>
            </w:r>
            <w:r w:rsidRPr="00157F74">
              <w:rPr>
                <w:rStyle w:val="Hyperlink"/>
                <w:noProof/>
              </w:rPr>
              <w:fldChar w:fldCharType="end"/>
            </w:r>
          </w:ins>
        </w:p>
        <w:p w14:paraId="33EE9811" w14:textId="77777777" w:rsidR="0004429D" w:rsidRDefault="0004429D">
          <w:pPr>
            <w:pStyle w:val="TOC3"/>
            <w:tabs>
              <w:tab w:val="right" w:leader="dot" w:pos="9350"/>
            </w:tabs>
            <w:rPr>
              <w:ins w:id="127" w:author="Yong Soo Kwon" w:date="2014-09-09T15:07:00Z"/>
              <w:noProof/>
              <w:lang w:eastAsia="en-US"/>
            </w:rPr>
          </w:pPr>
          <w:ins w:id="12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"_Toc398038615"</w:instrText>
            </w:r>
            <w:r w:rsidRPr="00157F74">
              <w:rPr>
                <w:rStyle w:val="Hyperlink"/>
                <w:noProof/>
              </w:rPr>
              <w:instrText xml:space="preserve"> </w:instrText>
            </w:r>
            <w:r w:rsidRPr="00157F74">
              <w:rPr>
                <w:rStyle w:val="Hyperlink"/>
                <w:noProof/>
              </w:rPr>
              <w:fldChar w:fldCharType="separate"/>
            </w:r>
            <w:r w:rsidRPr="00157F74">
              <w:rPr>
                <w:rStyle w:val="Hyperlink"/>
                <w:noProof/>
              </w:rPr>
              <w:t>Clinical SIU Message</w:t>
            </w:r>
            <w:r>
              <w:rPr>
                <w:noProof/>
                <w:webHidden/>
              </w:rPr>
              <w:tab/>
            </w:r>
            <w:r>
              <w:rPr>
                <w:noProof/>
                <w:webHidden/>
              </w:rPr>
              <w:fldChar w:fldCharType="begin"/>
            </w:r>
            <w:r>
              <w:rPr>
                <w:noProof/>
                <w:webHidden/>
              </w:rPr>
              <w:instrText xml:space="preserve"> PAGEREF _Toc398038615 \h </w:instrText>
            </w:r>
          </w:ins>
          <w:r>
            <w:rPr>
              <w:noProof/>
              <w:webHidden/>
            </w:rPr>
          </w:r>
          <w:r>
            <w:rPr>
              <w:noProof/>
              <w:webHidden/>
            </w:rPr>
            <w:fldChar w:fldCharType="separate"/>
          </w:r>
          <w:ins w:id="129" w:author="Yong Soo Kwon" w:date="2014-09-09T15:07:00Z">
            <w:r>
              <w:rPr>
                <w:noProof/>
                <w:webHidden/>
              </w:rPr>
              <w:t>21</w:t>
            </w:r>
            <w:r>
              <w:rPr>
                <w:noProof/>
                <w:webHidden/>
              </w:rPr>
              <w:fldChar w:fldCharType="end"/>
            </w:r>
            <w:r w:rsidRPr="00157F74">
              <w:rPr>
                <w:rStyle w:val="Hyperlink"/>
                <w:noProof/>
              </w:rPr>
              <w:fldChar w:fldCharType="end"/>
            </w:r>
          </w:ins>
        </w:p>
        <w:p w14:paraId="634C9219" w14:textId="77777777" w:rsidR="0004429D" w:rsidRDefault="0004429D">
          <w:pPr>
            <w:pStyle w:val="TOC3"/>
            <w:tabs>
              <w:tab w:val="right" w:leader="dot" w:pos="9350"/>
            </w:tabs>
            <w:rPr>
              <w:ins w:id="130" w:author="Yong Soo Kwon" w:date="2014-09-09T15:07:00Z"/>
              <w:noProof/>
              <w:lang w:eastAsia="en-US"/>
            </w:rPr>
          </w:pPr>
          <w:ins w:id="13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"_Toc398038616"</w:instrText>
            </w:r>
            <w:r w:rsidRPr="00157F74">
              <w:rPr>
                <w:rStyle w:val="Hyperlink"/>
                <w:noProof/>
              </w:rPr>
              <w:instrText xml:space="preserve"> </w:instrText>
            </w:r>
            <w:r w:rsidRPr="00157F74">
              <w:rPr>
                <w:rStyle w:val="Hyperlink"/>
                <w:noProof/>
              </w:rPr>
              <w:fldChar w:fldCharType="separate"/>
            </w:r>
            <w:r w:rsidRPr="00157F74">
              <w:rPr>
                <w:rStyle w:val="Hyperlink"/>
                <w:noProof/>
              </w:rPr>
              <w:t>Clinical SIU Static Message Definition – Message Level</w:t>
            </w:r>
            <w:r>
              <w:rPr>
                <w:noProof/>
                <w:webHidden/>
              </w:rPr>
              <w:tab/>
            </w:r>
            <w:r>
              <w:rPr>
                <w:noProof/>
                <w:webHidden/>
              </w:rPr>
              <w:fldChar w:fldCharType="begin"/>
            </w:r>
            <w:r>
              <w:rPr>
                <w:noProof/>
                <w:webHidden/>
              </w:rPr>
              <w:instrText xml:space="preserve"> PAGEREF _Toc398038616 \h </w:instrText>
            </w:r>
          </w:ins>
          <w:r>
            <w:rPr>
              <w:noProof/>
              <w:webHidden/>
            </w:rPr>
          </w:r>
          <w:r>
            <w:rPr>
              <w:noProof/>
              <w:webHidden/>
            </w:rPr>
            <w:fldChar w:fldCharType="separate"/>
          </w:r>
          <w:ins w:id="132" w:author="Yong Soo Kwon" w:date="2014-09-09T15:07:00Z">
            <w:r>
              <w:rPr>
                <w:noProof/>
                <w:webHidden/>
              </w:rPr>
              <w:t>21</w:t>
            </w:r>
            <w:r>
              <w:rPr>
                <w:noProof/>
                <w:webHidden/>
              </w:rPr>
              <w:fldChar w:fldCharType="end"/>
            </w:r>
            <w:r w:rsidRPr="00157F74">
              <w:rPr>
                <w:rStyle w:val="Hyperlink"/>
                <w:noProof/>
              </w:rPr>
              <w:fldChar w:fldCharType="end"/>
            </w:r>
          </w:ins>
        </w:p>
        <w:p w14:paraId="0B8DC5B1" w14:textId="77777777" w:rsidR="0004429D" w:rsidRDefault="0004429D">
          <w:pPr>
            <w:pStyle w:val="TOC3"/>
            <w:tabs>
              <w:tab w:val="right" w:leader="dot" w:pos="9350"/>
            </w:tabs>
            <w:rPr>
              <w:ins w:id="133" w:author="Yong Soo Kwon" w:date="2014-09-09T15:07:00Z"/>
              <w:noProof/>
              <w:lang w:eastAsia="en-US"/>
            </w:rPr>
          </w:pPr>
          <w:ins w:id="13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"_Toc398038617"</w:instrText>
            </w:r>
            <w:r w:rsidRPr="00157F74">
              <w:rPr>
                <w:rStyle w:val="Hyperlink"/>
                <w:noProof/>
              </w:rPr>
              <w:instrText xml:space="preserve"> </w:instrText>
            </w:r>
            <w:r w:rsidRPr="00157F74">
              <w:rPr>
                <w:rStyle w:val="Hyperlink"/>
                <w:noProof/>
              </w:rPr>
              <w:fldChar w:fldCharType="separate"/>
            </w:r>
            <w:r w:rsidRPr="00157F74">
              <w:rPr>
                <w:rStyle w:val="Hyperlink"/>
                <w:noProof/>
              </w:rPr>
              <w:t>Surgical SIU Message - Data Assembly Characteristics</w:t>
            </w:r>
            <w:r>
              <w:rPr>
                <w:noProof/>
                <w:webHidden/>
              </w:rPr>
              <w:tab/>
            </w:r>
            <w:r>
              <w:rPr>
                <w:noProof/>
                <w:webHidden/>
              </w:rPr>
              <w:fldChar w:fldCharType="begin"/>
            </w:r>
            <w:r>
              <w:rPr>
                <w:noProof/>
                <w:webHidden/>
              </w:rPr>
              <w:instrText xml:space="preserve"> PAGEREF _Toc398038617 \h </w:instrText>
            </w:r>
          </w:ins>
          <w:r>
            <w:rPr>
              <w:noProof/>
              <w:webHidden/>
            </w:rPr>
          </w:r>
          <w:r>
            <w:rPr>
              <w:noProof/>
              <w:webHidden/>
            </w:rPr>
            <w:fldChar w:fldCharType="separate"/>
          </w:r>
          <w:ins w:id="135" w:author="Yong Soo Kwon" w:date="2014-09-09T15:07:00Z">
            <w:r>
              <w:rPr>
                <w:noProof/>
                <w:webHidden/>
              </w:rPr>
              <w:t>21</w:t>
            </w:r>
            <w:r>
              <w:rPr>
                <w:noProof/>
                <w:webHidden/>
              </w:rPr>
              <w:fldChar w:fldCharType="end"/>
            </w:r>
            <w:r w:rsidRPr="00157F74">
              <w:rPr>
                <w:rStyle w:val="Hyperlink"/>
                <w:noProof/>
              </w:rPr>
              <w:fldChar w:fldCharType="end"/>
            </w:r>
          </w:ins>
        </w:p>
        <w:p w14:paraId="58E5CD66" w14:textId="77777777" w:rsidR="0004429D" w:rsidRDefault="0004429D">
          <w:pPr>
            <w:pStyle w:val="TOC3"/>
            <w:tabs>
              <w:tab w:val="right" w:leader="dot" w:pos="9350"/>
            </w:tabs>
            <w:rPr>
              <w:ins w:id="136" w:author="Yong Soo Kwon" w:date="2014-09-09T15:07:00Z"/>
              <w:noProof/>
              <w:lang w:eastAsia="en-US"/>
            </w:rPr>
          </w:pPr>
          <w:ins w:id="13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"_Toc398038618"</w:instrText>
            </w:r>
            <w:r w:rsidRPr="00157F74">
              <w:rPr>
                <w:rStyle w:val="Hyperlink"/>
                <w:noProof/>
              </w:rPr>
              <w:instrText xml:space="preserve"> </w:instrText>
            </w:r>
            <w:r w:rsidRPr="00157F74">
              <w:rPr>
                <w:rStyle w:val="Hyperlink"/>
                <w:noProof/>
              </w:rPr>
              <w:fldChar w:fldCharType="separate"/>
            </w:r>
            <w:r w:rsidRPr="00157F74">
              <w:rPr>
                <w:rStyle w:val="Hyperlink"/>
                <w:noProof/>
              </w:rPr>
              <w:t>Surgical SIU Static Message Definition – Message Level</w:t>
            </w:r>
            <w:r>
              <w:rPr>
                <w:noProof/>
                <w:webHidden/>
              </w:rPr>
              <w:tab/>
            </w:r>
            <w:r>
              <w:rPr>
                <w:noProof/>
                <w:webHidden/>
              </w:rPr>
              <w:fldChar w:fldCharType="begin"/>
            </w:r>
            <w:r>
              <w:rPr>
                <w:noProof/>
                <w:webHidden/>
              </w:rPr>
              <w:instrText xml:space="preserve"> PAGEREF _Toc398038618 \h </w:instrText>
            </w:r>
          </w:ins>
          <w:r>
            <w:rPr>
              <w:noProof/>
              <w:webHidden/>
            </w:rPr>
          </w:r>
          <w:r>
            <w:rPr>
              <w:noProof/>
              <w:webHidden/>
            </w:rPr>
            <w:fldChar w:fldCharType="separate"/>
          </w:r>
          <w:ins w:id="138" w:author="Yong Soo Kwon" w:date="2014-09-09T15:07:00Z">
            <w:r>
              <w:rPr>
                <w:noProof/>
                <w:webHidden/>
              </w:rPr>
              <w:t>22</w:t>
            </w:r>
            <w:r>
              <w:rPr>
                <w:noProof/>
                <w:webHidden/>
              </w:rPr>
              <w:fldChar w:fldCharType="end"/>
            </w:r>
            <w:r w:rsidRPr="00157F74">
              <w:rPr>
                <w:rStyle w:val="Hyperlink"/>
                <w:noProof/>
              </w:rPr>
              <w:fldChar w:fldCharType="end"/>
            </w:r>
          </w:ins>
        </w:p>
        <w:p w14:paraId="0305A171" w14:textId="77777777" w:rsidR="0004429D" w:rsidRDefault="0004429D">
          <w:pPr>
            <w:pStyle w:val="TOC3"/>
            <w:tabs>
              <w:tab w:val="right" w:leader="dot" w:pos="9350"/>
            </w:tabs>
            <w:rPr>
              <w:ins w:id="139" w:author="Yong Soo Kwon" w:date="2014-09-09T15:07:00Z"/>
              <w:noProof/>
              <w:lang w:eastAsia="en-US"/>
            </w:rPr>
          </w:pPr>
          <w:ins w:id="14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"_Toc398038619"</w:instrText>
            </w:r>
            <w:r w:rsidRPr="00157F74">
              <w:rPr>
                <w:rStyle w:val="Hyperlink"/>
                <w:noProof/>
              </w:rPr>
              <w:instrText xml:space="preserve"> </w:instrText>
            </w:r>
            <w:r w:rsidRPr="00157F74">
              <w:rPr>
                <w:rStyle w:val="Hyperlink"/>
                <w:noProof/>
              </w:rPr>
              <w:fldChar w:fldCharType="separate"/>
            </w:r>
            <w:r w:rsidRPr="00157F74">
              <w:rPr>
                <w:rStyle w:val="Hyperlink"/>
                <w:noProof/>
              </w:rPr>
              <w:t>BCMA Order RAS Message – Data Assembly Characteristics</w:t>
            </w:r>
            <w:r>
              <w:rPr>
                <w:noProof/>
                <w:webHidden/>
              </w:rPr>
              <w:tab/>
            </w:r>
            <w:r>
              <w:rPr>
                <w:noProof/>
                <w:webHidden/>
              </w:rPr>
              <w:fldChar w:fldCharType="begin"/>
            </w:r>
            <w:r>
              <w:rPr>
                <w:noProof/>
                <w:webHidden/>
              </w:rPr>
              <w:instrText xml:space="preserve"> PAGEREF _Toc398038619 \h </w:instrText>
            </w:r>
          </w:ins>
          <w:r>
            <w:rPr>
              <w:noProof/>
              <w:webHidden/>
            </w:rPr>
          </w:r>
          <w:r>
            <w:rPr>
              <w:noProof/>
              <w:webHidden/>
            </w:rPr>
            <w:fldChar w:fldCharType="separate"/>
          </w:r>
          <w:ins w:id="141" w:author="Yong Soo Kwon" w:date="2014-09-09T15:07:00Z">
            <w:r>
              <w:rPr>
                <w:noProof/>
                <w:webHidden/>
              </w:rPr>
              <w:t>22</w:t>
            </w:r>
            <w:r>
              <w:rPr>
                <w:noProof/>
                <w:webHidden/>
              </w:rPr>
              <w:fldChar w:fldCharType="end"/>
            </w:r>
            <w:r w:rsidRPr="00157F74">
              <w:rPr>
                <w:rStyle w:val="Hyperlink"/>
                <w:noProof/>
              </w:rPr>
              <w:fldChar w:fldCharType="end"/>
            </w:r>
          </w:ins>
        </w:p>
        <w:p w14:paraId="0A0F284C" w14:textId="77777777" w:rsidR="0004429D" w:rsidRDefault="0004429D">
          <w:pPr>
            <w:pStyle w:val="TOC3"/>
            <w:tabs>
              <w:tab w:val="right" w:leader="dot" w:pos="9350"/>
            </w:tabs>
            <w:rPr>
              <w:ins w:id="142" w:author="Yong Soo Kwon" w:date="2014-09-09T15:07:00Z"/>
              <w:noProof/>
              <w:lang w:eastAsia="en-US"/>
            </w:rPr>
          </w:pPr>
          <w:ins w:id="14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"_Toc398038620"</w:instrText>
            </w:r>
            <w:r w:rsidRPr="00157F74">
              <w:rPr>
                <w:rStyle w:val="Hyperlink"/>
                <w:noProof/>
              </w:rPr>
              <w:instrText xml:space="preserve"> </w:instrText>
            </w:r>
            <w:r w:rsidRPr="00157F74">
              <w:rPr>
                <w:rStyle w:val="Hyperlink"/>
                <w:noProof/>
              </w:rPr>
              <w:fldChar w:fldCharType="separate"/>
            </w:r>
            <w:r w:rsidRPr="00157F74">
              <w:rPr>
                <w:rStyle w:val="Hyperlink"/>
                <w:noProof/>
              </w:rPr>
              <w:t>BCMA RAS Static Message Definition – Message Level</w:t>
            </w:r>
            <w:r>
              <w:rPr>
                <w:noProof/>
                <w:webHidden/>
              </w:rPr>
              <w:tab/>
            </w:r>
            <w:r>
              <w:rPr>
                <w:noProof/>
                <w:webHidden/>
              </w:rPr>
              <w:fldChar w:fldCharType="begin"/>
            </w:r>
            <w:r>
              <w:rPr>
                <w:noProof/>
                <w:webHidden/>
              </w:rPr>
              <w:instrText xml:space="preserve"> PAGEREF _Toc398038620 \h </w:instrText>
            </w:r>
          </w:ins>
          <w:r>
            <w:rPr>
              <w:noProof/>
              <w:webHidden/>
            </w:rPr>
          </w:r>
          <w:r>
            <w:rPr>
              <w:noProof/>
              <w:webHidden/>
            </w:rPr>
            <w:fldChar w:fldCharType="separate"/>
          </w:r>
          <w:ins w:id="144" w:author="Yong Soo Kwon" w:date="2014-09-09T15:07:00Z">
            <w:r>
              <w:rPr>
                <w:noProof/>
                <w:webHidden/>
              </w:rPr>
              <w:t>22</w:t>
            </w:r>
            <w:r>
              <w:rPr>
                <w:noProof/>
                <w:webHidden/>
              </w:rPr>
              <w:fldChar w:fldCharType="end"/>
            </w:r>
            <w:r w:rsidRPr="00157F74">
              <w:rPr>
                <w:rStyle w:val="Hyperlink"/>
                <w:noProof/>
              </w:rPr>
              <w:fldChar w:fldCharType="end"/>
            </w:r>
          </w:ins>
        </w:p>
        <w:p w14:paraId="0289A097" w14:textId="77777777" w:rsidR="0004429D" w:rsidRDefault="0004429D">
          <w:pPr>
            <w:pStyle w:val="TOC3"/>
            <w:tabs>
              <w:tab w:val="right" w:leader="dot" w:pos="9350"/>
            </w:tabs>
            <w:rPr>
              <w:ins w:id="145" w:author="Yong Soo Kwon" w:date="2014-09-09T15:07:00Z"/>
              <w:noProof/>
              <w:lang w:eastAsia="en-US"/>
            </w:rPr>
          </w:pPr>
          <w:ins w:id="14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"_Toc398038621"</w:instrText>
            </w:r>
            <w:r w:rsidRPr="00157F74">
              <w:rPr>
                <w:rStyle w:val="Hyperlink"/>
                <w:noProof/>
              </w:rPr>
              <w:instrText xml:space="preserve"> </w:instrText>
            </w:r>
            <w:r w:rsidRPr="00157F74">
              <w:rPr>
                <w:rStyle w:val="Hyperlink"/>
                <w:noProof/>
              </w:rPr>
              <w:fldChar w:fldCharType="separate"/>
            </w:r>
            <w:r w:rsidRPr="00157F74">
              <w:rPr>
                <w:rStyle w:val="Hyperlink"/>
                <w:noProof/>
              </w:rPr>
              <w:t>Vital Sign Query message -Data Assembly Characteristics</w:t>
            </w:r>
            <w:r>
              <w:rPr>
                <w:noProof/>
                <w:webHidden/>
              </w:rPr>
              <w:tab/>
            </w:r>
            <w:r>
              <w:rPr>
                <w:noProof/>
                <w:webHidden/>
              </w:rPr>
              <w:fldChar w:fldCharType="begin"/>
            </w:r>
            <w:r>
              <w:rPr>
                <w:noProof/>
                <w:webHidden/>
              </w:rPr>
              <w:instrText xml:space="preserve"> PAGEREF _Toc398038621 \h </w:instrText>
            </w:r>
          </w:ins>
          <w:r>
            <w:rPr>
              <w:noProof/>
              <w:webHidden/>
            </w:rPr>
          </w:r>
          <w:r>
            <w:rPr>
              <w:noProof/>
              <w:webHidden/>
            </w:rPr>
            <w:fldChar w:fldCharType="separate"/>
          </w:r>
          <w:ins w:id="147" w:author="Yong Soo Kwon" w:date="2014-09-09T15:07:00Z">
            <w:r>
              <w:rPr>
                <w:noProof/>
                <w:webHidden/>
              </w:rPr>
              <w:t>23</w:t>
            </w:r>
            <w:r>
              <w:rPr>
                <w:noProof/>
                <w:webHidden/>
              </w:rPr>
              <w:fldChar w:fldCharType="end"/>
            </w:r>
            <w:r w:rsidRPr="00157F74">
              <w:rPr>
                <w:rStyle w:val="Hyperlink"/>
                <w:noProof/>
              </w:rPr>
              <w:fldChar w:fldCharType="end"/>
            </w:r>
          </w:ins>
        </w:p>
        <w:p w14:paraId="74E27511" w14:textId="77777777" w:rsidR="0004429D" w:rsidRDefault="0004429D">
          <w:pPr>
            <w:pStyle w:val="TOC3"/>
            <w:tabs>
              <w:tab w:val="right" w:leader="dot" w:pos="9350"/>
            </w:tabs>
            <w:rPr>
              <w:ins w:id="148" w:author="Yong Soo Kwon" w:date="2014-09-09T15:07:00Z"/>
              <w:noProof/>
              <w:lang w:eastAsia="en-US"/>
            </w:rPr>
          </w:pPr>
          <w:ins w:id="14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"_Toc398038622"</w:instrText>
            </w:r>
            <w:r w:rsidRPr="00157F74">
              <w:rPr>
                <w:rStyle w:val="Hyperlink"/>
                <w:noProof/>
              </w:rPr>
              <w:instrText xml:space="preserve"> </w:instrText>
            </w:r>
            <w:r w:rsidRPr="00157F74">
              <w:rPr>
                <w:rStyle w:val="Hyperlink"/>
                <w:noProof/>
              </w:rPr>
              <w:fldChar w:fldCharType="separate"/>
            </w:r>
            <w:r w:rsidRPr="00157F74">
              <w:rPr>
                <w:rStyle w:val="Hyperlink"/>
                <w:noProof/>
              </w:rPr>
              <w:t>Vital Sign Static Message Definition – Message Level</w:t>
            </w:r>
            <w:r>
              <w:rPr>
                <w:noProof/>
                <w:webHidden/>
              </w:rPr>
              <w:tab/>
            </w:r>
            <w:r>
              <w:rPr>
                <w:noProof/>
                <w:webHidden/>
              </w:rPr>
              <w:fldChar w:fldCharType="begin"/>
            </w:r>
            <w:r>
              <w:rPr>
                <w:noProof/>
                <w:webHidden/>
              </w:rPr>
              <w:instrText xml:space="preserve"> PAGEREF _Toc398038622 \h </w:instrText>
            </w:r>
          </w:ins>
          <w:r>
            <w:rPr>
              <w:noProof/>
              <w:webHidden/>
            </w:rPr>
          </w:r>
          <w:r>
            <w:rPr>
              <w:noProof/>
              <w:webHidden/>
            </w:rPr>
            <w:fldChar w:fldCharType="separate"/>
          </w:r>
          <w:ins w:id="150" w:author="Yong Soo Kwon" w:date="2014-09-09T15:07:00Z">
            <w:r>
              <w:rPr>
                <w:noProof/>
                <w:webHidden/>
              </w:rPr>
              <w:t>23</w:t>
            </w:r>
            <w:r>
              <w:rPr>
                <w:noProof/>
                <w:webHidden/>
              </w:rPr>
              <w:fldChar w:fldCharType="end"/>
            </w:r>
            <w:r w:rsidRPr="00157F74">
              <w:rPr>
                <w:rStyle w:val="Hyperlink"/>
                <w:noProof/>
              </w:rPr>
              <w:fldChar w:fldCharType="end"/>
            </w:r>
          </w:ins>
        </w:p>
        <w:p w14:paraId="2EB21547" w14:textId="77777777" w:rsidR="0004429D" w:rsidRDefault="0004429D">
          <w:pPr>
            <w:pStyle w:val="TOC3"/>
            <w:tabs>
              <w:tab w:val="right" w:leader="dot" w:pos="9350"/>
            </w:tabs>
            <w:rPr>
              <w:ins w:id="151" w:author="Yong Soo Kwon" w:date="2014-09-09T15:07:00Z"/>
              <w:noProof/>
              <w:lang w:eastAsia="en-US"/>
            </w:rPr>
          </w:pPr>
          <w:ins w:id="15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"_Toc398038623"</w:instrText>
            </w:r>
            <w:r w:rsidRPr="00157F74">
              <w:rPr>
                <w:rStyle w:val="Hyperlink"/>
                <w:noProof/>
              </w:rPr>
              <w:instrText xml:space="preserve"> </w:instrText>
            </w:r>
            <w:r w:rsidRPr="00157F74">
              <w:rPr>
                <w:rStyle w:val="Hyperlink"/>
                <w:noProof/>
              </w:rPr>
              <w:fldChar w:fldCharType="separate"/>
            </w:r>
            <w:r w:rsidRPr="00157F74">
              <w:rPr>
                <w:rStyle w:val="Hyperlink"/>
                <w:noProof/>
              </w:rPr>
              <w:t>Vital Sign Query ACK message - Data Assembly Characteristics</w:t>
            </w:r>
            <w:r>
              <w:rPr>
                <w:noProof/>
                <w:webHidden/>
              </w:rPr>
              <w:tab/>
            </w:r>
            <w:r>
              <w:rPr>
                <w:noProof/>
                <w:webHidden/>
              </w:rPr>
              <w:fldChar w:fldCharType="begin"/>
            </w:r>
            <w:r>
              <w:rPr>
                <w:noProof/>
                <w:webHidden/>
              </w:rPr>
              <w:instrText xml:space="preserve"> PAGEREF _Toc398038623 \h </w:instrText>
            </w:r>
          </w:ins>
          <w:r>
            <w:rPr>
              <w:noProof/>
              <w:webHidden/>
            </w:rPr>
          </w:r>
          <w:r>
            <w:rPr>
              <w:noProof/>
              <w:webHidden/>
            </w:rPr>
            <w:fldChar w:fldCharType="separate"/>
          </w:r>
          <w:ins w:id="153" w:author="Yong Soo Kwon" w:date="2014-09-09T15:07:00Z">
            <w:r>
              <w:rPr>
                <w:noProof/>
                <w:webHidden/>
              </w:rPr>
              <w:t>23</w:t>
            </w:r>
            <w:r>
              <w:rPr>
                <w:noProof/>
                <w:webHidden/>
              </w:rPr>
              <w:fldChar w:fldCharType="end"/>
            </w:r>
            <w:r w:rsidRPr="00157F74">
              <w:rPr>
                <w:rStyle w:val="Hyperlink"/>
                <w:noProof/>
              </w:rPr>
              <w:fldChar w:fldCharType="end"/>
            </w:r>
          </w:ins>
        </w:p>
        <w:p w14:paraId="00E7114D" w14:textId="77777777" w:rsidR="0004429D" w:rsidRDefault="0004429D">
          <w:pPr>
            <w:pStyle w:val="TOC3"/>
            <w:tabs>
              <w:tab w:val="right" w:leader="dot" w:pos="9350"/>
            </w:tabs>
            <w:rPr>
              <w:ins w:id="154" w:author="Yong Soo Kwon" w:date="2014-09-09T15:07:00Z"/>
              <w:noProof/>
              <w:lang w:eastAsia="en-US"/>
            </w:rPr>
          </w:pPr>
          <w:ins w:id="15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"_Toc398038624"</w:instrText>
            </w:r>
            <w:r w:rsidRPr="00157F74">
              <w:rPr>
                <w:rStyle w:val="Hyperlink"/>
                <w:noProof/>
              </w:rPr>
              <w:instrText xml:space="preserve"> </w:instrText>
            </w:r>
            <w:r w:rsidRPr="00157F74">
              <w:rPr>
                <w:rStyle w:val="Hyperlink"/>
                <w:noProof/>
              </w:rPr>
              <w:fldChar w:fldCharType="separate"/>
            </w:r>
            <w:r w:rsidRPr="00157F74">
              <w:rPr>
                <w:rStyle w:val="Hyperlink"/>
                <w:noProof/>
              </w:rPr>
              <w:t>Vitals Sign ACK Query Static Message Definition – Message Level</w:t>
            </w:r>
            <w:r>
              <w:rPr>
                <w:noProof/>
                <w:webHidden/>
              </w:rPr>
              <w:tab/>
            </w:r>
            <w:r>
              <w:rPr>
                <w:noProof/>
                <w:webHidden/>
              </w:rPr>
              <w:fldChar w:fldCharType="begin"/>
            </w:r>
            <w:r>
              <w:rPr>
                <w:noProof/>
                <w:webHidden/>
              </w:rPr>
              <w:instrText xml:space="preserve"> PAGEREF _Toc398038624 \h </w:instrText>
            </w:r>
          </w:ins>
          <w:r>
            <w:rPr>
              <w:noProof/>
              <w:webHidden/>
            </w:rPr>
          </w:r>
          <w:r>
            <w:rPr>
              <w:noProof/>
              <w:webHidden/>
            </w:rPr>
            <w:fldChar w:fldCharType="separate"/>
          </w:r>
          <w:ins w:id="156" w:author="Yong Soo Kwon" w:date="2014-09-09T15:07:00Z">
            <w:r>
              <w:rPr>
                <w:noProof/>
                <w:webHidden/>
              </w:rPr>
              <w:t>23</w:t>
            </w:r>
            <w:r>
              <w:rPr>
                <w:noProof/>
                <w:webHidden/>
              </w:rPr>
              <w:fldChar w:fldCharType="end"/>
            </w:r>
            <w:r w:rsidRPr="00157F74">
              <w:rPr>
                <w:rStyle w:val="Hyperlink"/>
                <w:noProof/>
              </w:rPr>
              <w:fldChar w:fldCharType="end"/>
            </w:r>
          </w:ins>
        </w:p>
        <w:p w14:paraId="3B8F558B" w14:textId="77777777" w:rsidR="0004429D" w:rsidRDefault="0004429D">
          <w:pPr>
            <w:pStyle w:val="TOC2"/>
            <w:tabs>
              <w:tab w:val="right" w:leader="dot" w:pos="9350"/>
            </w:tabs>
            <w:rPr>
              <w:ins w:id="157" w:author="Yong Soo Kwon" w:date="2014-09-09T15:07:00Z"/>
              <w:noProof/>
              <w:lang w:eastAsia="en-US"/>
            </w:rPr>
          </w:pPr>
          <w:ins w:id="15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"_Toc398038625"</w:instrText>
            </w:r>
            <w:r w:rsidRPr="00157F74">
              <w:rPr>
                <w:rStyle w:val="Hyperlink"/>
                <w:noProof/>
              </w:rPr>
              <w:instrText xml:space="preserve"> </w:instrText>
            </w:r>
            <w:r w:rsidRPr="00157F74">
              <w:rPr>
                <w:rStyle w:val="Hyperlink"/>
                <w:noProof/>
              </w:rPr>
              <w:fldChar w:fldCharType="separate"/>
            </w:r>
            <w:r w:rsidRPr="00157F74">
              <w:rPr>
                <w:rStyle w:val="Hyperlink"/>
                <w:rFonts w:eastAsia="Times New Roman"/>
                <w:noProof/>
              </w:rPr>
              <w:t>Segment Field Descriptions</w:t>
            </w:r>
            <w:r>
              <w:rPr>
                <w:noProof/>
                <w:webHidden/>
              </w:rPr>
              <w:tab/>
            </w:r>
            <w:r>
              <w:rPr>
                <w:noProof/>
                <w:webHidden/>
              </w:rPr>
              <w:fldChar w:fldCharType="begin"/>
            </w:r>
            <w:r>
              <w:rPr>
                <w:noProof/>
                <w:webHidden/>
              </w:rPr>
              <w:instrText xml:space="preserve"> PAGEREF _Toc398038625 \h </w:instrText>
            </w:r>
          </w:ins>
          <w:r>
            <w:rPr>
              <w:noProof/>
              <w:webHidden/>
            </w:rPr>
          </w:r>
          <w:r>
            <w:rPr>
              <w:noProof/>
              <w:webHidden/>
            </w:rPr>
            <w:fldChar w:fldCharType="separate"/>
          </w:r>
          <w:ins w:id="159" w:author="Yong Soo Kwon" w:date="2014-09-09T15:07:00Z">
            <w:r>
              <w:rPr>
                <w:noProof/>
                <w:webHidden/>
              </w:rPr>
              <w:t>24</w:t>
            </w:r>
            <w:r>
              <w:rPr>
                <w:noProof/>
                <w:webHidden/>
              </w:rPr>
              <w:fldChar w:fldCharType="end"/>
            </w:r>
            <w:r w:rsidRPr="00157F74">
              <w:rPr>
                <w:rStyle w:val="Hyperlink"/>
                <w:noProof/>
              </w:rPr>
              <w:fldChar w:fldCharType="end"/>
            </w:r>
          </w:ins>
        </w:p>
        <w:p w14:paraId="04D19389" w14:textId="77777777" w:rsidR="0004429D" w:rsidRDefault="0004429D">
          <w:pPr>
            <w:pStyle w:val="TOC3"/>
            <w:tabs>
              <w:tab w:val="right" w:leader="dot" w:pos="9350"/>
            </w:tabs>
            <w:rPr>
              <w:ins w:id="160" w:author="Yong Soo Kwon" w:date="2014-09-09T15:07:00Z"/>
              <w:noProof/>
              <w:lang w:eastAsia="en-US"/>
            </w:rPr>
          </w:pPr>
          <w:ins w:id="16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"_Toc398038626"</w:instrText>
            </w:r>
            <w:r w:rsidRPr="00157F74">
              <w:rPr>
                <w:rStyle w:val="Hyperlink"/>
                <w:noProof/>
              </w:rPr>
              <w:instrText xml:space="preserve"> </w:instrText>
            </w:r>
            <w:r w:rsidRPr="00157F74">
              <w:rPr>
                <w:rStyle w:val="Hyperlink"/>
                <w:noProof/>
              </w:rPr>
              <w:fldChar w:fldCharType="separate"/>
            </w:r>
            <w:r w:rsidRPr="00157F74">
              <w:rPr>
                <w:rStyle w:val="Hyperlink"/>
                <w:noProof/>
              </w:rPr>
              <w:t>AIS Segment – Appointment Information – SIU</w:t>
            </w:r>
            <w:r>
              <w:rPr>
                <w:noProof/>
                <w:webHidden/>
              </w:rPr>
              <w:tab/>
            </w:r>
            <w:r>
              <w:rPr>
                <w:noProof/>
                <w:webHidden/>
              </w:rPr>
              <w:fldChar w:fldCharType="begin"/>
            </w:r>
            <w:r>
              <w:rPr>
                <w:noProof/>
                <w:webHidden/>
              </w:rPr>
              <w:instrText xml:space="preserve"> PAGEREF _Toc398038626 \h </w:instrText>
            </w:r>
          </w:ins>
          <w:r>
            <w:rPr>
              <w:noProof/>
              <w:webHidden/>
            </w:rPr>
          </w:r>
          <w:r>
            <w:rPr>
              <w:noProof/>
              <w:webHidden/>
            </w:rPr>
            <w:fldChar w:fldCharType="separate"/>
          </w:r>
          <w:ins w:id="162" w:author="Yong Soo Kwon" w:date="2014-09-09T15:07:00Z">
            <w:r>
              <w:rPr>
                <w:noProof/>
                <w:webHidden/>
              </w:rPr>
              <w:t>24</w:t>
            </w:r>
            <w:r>
              <w:rPr>
                <w:noProof/>
                <w:webHidden/>
              </w:rPr>
              <w:fldChar w:fldCharType="end"/>
            </w:r>
            <w:r w:rsidRPr="00157F74">
              <w:rPr>
                <w:rStyle w:val="Hyperlink"/>
                <w:noProof/>
              </w:rPr>
              <w:fldChar w:fldCharType="end"/>
            </w:r>
          </w:ins>
        </w:p>
        <w:p w14:paraId="7715AC22" w14:textId="77777777" w:rsidR="0004429D" w:rsidRDefault="0004429D">
          <w:pPr>
            <w:pStyle w:val="TOC3"/>
            <w:tabs>
              <w:tab w:val="right" w:leader="dot" w:pos="9350"/>
            </w:tabs>
            <w:rPr>
              <w:ins w:id="163" w:author="Yong Soo Kwon" w:date="2014-09-09T15:07:00Z"/>
              <w:noProof/>
              <w:lang w:eastAsia="en-US"/>
            </w:rPr>
          </w:pPr>
          <w:ins w:id="16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"_Toc398038627"</w:instrText>
            </w:r>
            <w:r w:rsidRPr="00157F74">
              <w:rPr>
                <w:rStyle w:val="Hyperlink"/>
                <w:noProof/>
              </w:rPr>
              <w:instrText xml:space="preserve"> </w:instrText>
            </w:r>
            <w:r w:rsidRPr="00157F74">
              <w:rPr>
                <w:rStyle w:val="Hyperlink"/>
                <w:noProof/>
              </w:rPr>
              <w:fldChar w:fldCharType="separate"/>
            </w:r>
            <w:r w:rsidRPr="00157F74">
              <w:rPr>
                <w:rStyle w:val="Hyperlink"/>
                <w:noProof/>
              </w:rPr>
              <w:t>AIG Segment – Appointment Information - General Resource</w:t>
            </w:r>
            <w:r>
              <w:rPr>
                <w:noProof/>
                <w:webHidden/>
              </w:rPr>
              <w:tab/>
            </w:r>
            <w:r>
              <w:rPr>
                <w:noProof/>
                <w:webHidden/>
              </w:rPr>
              <w:fldChar w:fldCharType="begin"/>
            </w:r>
            <w:r>
              <w:rPr>
                <w:noProof/>
                <w:webHidden/>
              </w:rPr>
              <w:instrText xml:space="preserve"> PAGEREF _Toc398038627 \h </w:instrText>
            </w:r>
          </w:ins>
          <w:r>
            <w:rPr>
              <w:noProof/>
              <w:webHidden/>
            </w:rPr>
          </w:r>
          <w:r>
            <w:rPr>
              <w:noProof/>
              <w:webHidden/>
            </w:rPr>
            <w:fldChar w:fldCharType="separate"/>
          </w:r>
          <w:ins w:id="165" w:author="Yong Soo Kwon" w:date="2014-09-09T15:07:00Z">
            <w:r>
              <w:rPr>
                <w:noProof/>
                <w:webHidden/>
              </w:rPr>
              <w:t>24</w:t>
            </w:r>
            <w:r>
              <w:rPr>
                <w:noProof/>
                <w:webHidden/>
              </w:rPr>
              <w:fldChar w:fldCharType="end"/>
            </w:r>
            <w:r w:rsidRPr="00157F74">
              <w:rPr>
                <w:rStyle w:val="Hyperlink"/>
                <w:noProof/>
              </w:rPr>
              <w:fldChar w:fldCharType="end"/>
            </w:r>
          </w:ins>
        </w:p>
        <w:p w14:paraId="15798B7E" w14:textId="77777777" w:rsidR="0004429D" w:rsidRDefault="0004429D">
          <w:pPr>
            <w:pStyle w:val="TOC3"/>
            <w:tabs>
              <w:tab w:val="right" w:leader="dot" w:pos="9350"/>
            </w:tabs>
            <w:rPr>
              <w:ins w:id="166" w:author="Yong Soo Kwon" w:date="2014-09-09T15:07:00Z"/>
              <w:noProof/>
              <w:lang w:eastAsia="en-US"/>
            </w:rPr>
          </w:pPr>
          <w:ins w:id="16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"_Toc398038628"</w:instrText>
            </w:r>
            <w:r w:rsidRPr="00157F74">
              <w:rPr>
                <w:rStyle w:val="Hyperlink"/>
                <w:noProof/>
              </w:rPr>
              <w:instrText xml:space="preserve"> </w:instrText>
            </w:r>
            <w:r w:rsidRPr="00157F74">
              <w:rPr>
                <w:rStyle w:val="Hyperlink"/>
                <w:noProof/>
              </w:rPr>
              <w:fldChar w:fldCharType="separate"/>
            </w:r>
            <w:r w:rsidRPr="00157F74">
              <w:rPr>
                <w:rStyle w:val="Hyperlink"/>
                <w:noProof/>
              </w:rPr>
              <w:t>AIL Segment – Appointment Information - Location Resource</w:t>
            </w:r>
            <w:r>
              <w:rPr>
                <w:noProof/>
                <w:webHidden/>
              </w:rPr>
              <w:tab/>
            </w:r>
            <w:r>
              <w:rPr>
                <w:noProof/>
                <w:webHidden/>
              </w:rPr>
              <w:fldChar w:fldCharType="begin"/>
            </w:r>
            <w:r>
              <w:rPr>
                <w:noProof/>
                <w:webHidden/>
              </w:rPr>
              <w:instrText xml:space="preserve"> PAGEREF _Toc398038628 \h </w:instrText>
            </w:r>
          </w:ins>
          <w:r>
            <w:rPr>
              <w:noProof/>
              <w:webHidden/>
            </w:rPr>
          </w:r>
          <w:r>
            <w:rPr>
              <w:noProof/>
              <w:webHidden/>
            </w:rPr>
            <w:fldChar w:fldCharType="separate"/>
          </w:r>
          <w:ins w:id="168" w:author="Yong Soo Kwon" w:date="2014-09-09T15:07:00Z">
            <w:r>
              <w:rPr>
                <w:noProof/>
                <w:webHidden/>
              </w:rPr>
              <w:t>24</w:t>
            </w:r>
            <w:r>
              <w:rPr>
                <w:noProof/>
                <w:webHidden/>
              </w:rPr>
              <w:fldChar w:fldCharType="end"/>
            </w:r>
            <w:r w:rsidRPr="00157F74">
              <w:rPr>
                <w:rStyle w:val="Hyperlink"/>
                <w:noProof/>
              </w:rPr>
              <w:fldChar w:fldCharType="end"/>
            </w:r>
          </w:ins>
        </w:p>
        <w:p w14:paraId="72E90D0E" w14:textId="77777777" w:rsidR="0004429D" w:rsidRDefault="0004429D">
          <w:pPr>
            <w:pStyle w:val="TOC3"/>
            <w:tabs>
              <w:tab w:val="right" w:leader="dot" w:pos="9350"/>
            </w:tabs>
            <w:rPr>
              <w:ins w:id="169" w:author="Yong Soo Kwon" w:date="2014-09-09T15:07:00Z"/>
              <w:noProof/>
              <w:lang w:eastAsia="en-US"/>
            </w:rPr>
          </w:pPr>
          <w:ins w:id="17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"_Toc398038629"</w:instrText>
            </w:r>
            <w:r w:rsidRPr="00157F74">
              <w:rPr>
                <w:rStyle w:val="Hyperlink"/>
                <w:noProof/>
              </w:rPr>
              <w:instrText xml:space="preserve"> </w:instrText>
            </w:r>
            <w:r w:rsidRPr="00157F74">
              <w:rPr>
                <w:rStyle w:val="Hyperlink"/>
                <w:noProof/>
              </w:rPr>
              <w:fldChar w:fldCharType="separate"/>
            </w:r>
            <w:r w:rsidRPr="00157F74">
              <w:rPr>
                <w:rStyle w:val="Hyperlink"/>
                <w:noProof/>
              </w:rPr>
              <w:t>AIP Segment – Appointment Information - Personnel Resource</w:t>
            </w:r>
            <w:r>
              <w:rPr>
                <w:noProof/>
                <w:webHidden/>
              </w:rPr>
              <w:tab/>
            </w:r>
            <w:r>
              <w:rPr>
                <w:noProof/>
                <w:webHidden/>
              </w:rPr>
              <w:fldChar w:fldCharType="begin"/>
            </w:r>
            <w:r>
              <w:rPr>
                <w:noProof/>
                <w:webHidden/>
              </w:rPr>
              <w:instrText xml:space="preserve"> PAGEREF _Toc398038629 \h </w:instrText>
            </w:r>
          </w:ins>
          <w:r>
            <w:rPr>
              <w:noProof/>
              <w:webHidden/>
            </w:rPr>
          </w:r>
          <w:r>
            <w:rPr>
              <w:noProof/>
              <w:webHidden/>
            </w:rPr>
            <w:fldChar w:fldCharType="separate"/>
          </w:r>
          <w:ins w:id="171" w:author="Yong Soo Kwon" w:date="2014-09-09T15:07:00Z">
            <w:r>
              <w:rPr>
                <w:noProof/>
                <w:webHidden/>
              </w:rPr>
              <w:t>25</w:t>
            </w:r>
            <w:r>
              <w:rPr>
                <w:noProof/>
                <w:webHidden/>
              </w:rPr>
              <w:fldChar w:fldCharType="end"/>
            </w:r>
            <w:r w:rsidRPr="00157F74">
              <w:rPr>
                <w:rStyle w:val="Hyperlink"/>
                <w:noProof/>
              </w:rPr>
              <w:fldChar w:fldCharType="end"/>
            </w:r>
          </w:ins>
        </w:p>
        <w:p w14:paraId="71A6B956" w14:textId="77777777" w:rsidR="0004429D" w:rsidRDefault="0004429D">
          <w:pPr>
            <w:pStyle w:val="TOC3"/>
            <w:tabs>
              <w:tab w:val="right" w:leader="dot" w:pos="9350"/>
            </w:tabs>
            <w:rPr>
              <w:ins w:id="172" w:author="Yong Soo Kwon" w:date="2014-09-09T15:07:00Z"/>
              <w:noProof/>
              <w:lang w:eastAsia="en-US"/>
            </w:rPr>
          </w:pPr>
          <w:ins w:id="17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"_Toc398038630"</w:instrText>
            </w:r>
            <w:r w:rsidRPr="00157F74">
              <w:rPr>
                <w:rStyle w:val="Hyperlink"/>
                <w:noProof/>
              </w:rPr>
              <w:instrText xml:space="preserve"> </w:instrText>
            </w:r>
            <w:r w:rsidRPr="00157F74">
              <w:rPr>
                <w:rStyle w:val="Hyperlink"/>
                <w:noProof/>
              </w:rPr>
              <w:fldChar w:fldCharType="separate"/>
            </w:r>
            <w:r w:rsidRPr="00157F74">
              <w:rPr>
                <w:rStyle w:val="Hyperlink"/>
                <w:noProof/>
              </w:rPr>
              <w:t>AL1 Segment – Patient Allergy Information</w:t>
            </w:r>
            <w:r>
              <w:rPr>
                <w:noProof/>
                <w:webHidden/>
              </w:rPr>
              <w:tab/>
            </w:r>
            <w:r>
              <w:rPr>
                <w:noProof/>
                <w:webHidden/>
              </w:rPr>
              <w:fldChar w:fldCharType="begin"/>
            </w:r>
            <w:r>
              <w:rPr>
                <w:noProof/>
                <w:webHidden/>
              </w:rPr>
              <w:instrText xml:space="preserve"> PAGEREF _Toc398038630 \h </w:instrText>
            </w:r>
          </w:ins>
          <w:r>
            <w:rPr>
              <w:noProof/>
              <w:webHidden/>
            </w:rPr>
          </w:r>
          <w:r>
            <w:rPr>
              <w:noProof/>
              <w:webHidden/>
            </w:rPr>
            <w:fldChar w:fldCharType="separate"/>
          </w:r>
          <w:ins w:id="174" w:author="Yong Soo Kwon" w:date="2014-09-09T15:07:00Z">
            <w:r>
              <w:rPr>
                <w:noProof/>
                <w:webHidden/>
              </w:rPr>
              <w:t>25</w:t>
            </w:r>
            <w:r>
              <w:rPr>
                <w:noProof/>
                <w:webHidden/>
              </w:rPr>
              <w:fldChar w:fldCharType="end"/>
            </w:r>
            <w:r w:rsidRPr="00157F74">
              <w:rPr>
                <w:rStyle w:val="Hyperlink"/>
                <w:noProof/>
              </w:rPr>
              <w:fldChar w:fldCharType="end"/>
            </w:r>
          </w:ins>
        </w:p>
        <w:p w14:paraId="2420FDC6" w14:textId="77777777" w:rsidR="0004429D" w:rsidRDefault="0004429D">
          <w:pPr>
            <w:pStyle w:val="TOC3"/>
            <w:tabs>
              <w:tab w:val="right" w:leader="dot" w:pos="9350"/>
            </w:tabs>
            <w:rPr>
              <w:ins w:id="175" w:author="Yong Soo Kwon" w:date="2014-09-09T15:07:00Z"/>
              <w:noProof/>
              <w:lang w:eastAsia="en-US"/>
            </w:rPr>
          </w:pPr>
          <w:ins w:id="176" w:author="Yong Soo Kwon" w:date="2014-09-09T15:07:00Z">
            <w:r w:rsidRPr="00157F74">
              <w:rPr>
                <w:rStyle w:val="Hyperlink"/>
                <w:noProof/>
              </w:rPr>
              <w:lastRenderedPageBreak/>
              <w:fldChar w:fldCharType="begin"/>
            </w:r>
            <w:r w:rsidRPr="00157F74">
              <w:rPr>
                <w:rStyle w:val="Hyperlink"/>
                <w:noProof/>
              </w:rPr>
              <w:instrText xml:space="preserve"> </w:instrText>
            </w:r>
            <w:r>
              <w:rPr>
                <w:noProof/>
              </w:rPr>
              <w:instrText>HYPERLINK \l "_Toc398038631"</w:instrText>
            </w:r>
            <w:r w:rsidRPr="00157F74">
              <w:rPr>
                <w:rStyle w:val="Hyperlink"/>
                <w:noProof/>
              </w:rPr>
              <w:instrText xml:space="preserve"> </w:instrText>
            </w:r>
            <w:r w:rsidRPr="00157F74">
              <w:rPr>
                <w:rStyle w:val="Hyperlink"/>
                <w:noProof/>
              </w:rPr>
              <w:fldChar w:fldCharType="separate"/>
            </w:r>
            <w:r w:rsidRPr="00157F74">
              <w:rPr>
                <w:rStyle w:val="Hyperlink"/>
                <w:noProof/>
              </w:rPr>
              <w:t>DG1 Segment – Diagnosis</w:t>
            </w:r>
            <w:r>
              <w:rPr>
                <w:noProof/>
                <w:webHidden/>
              </w:rPr>
              <w:tab/>
            </w:r>
            <w:r>
              <w:rPr>
                <w:noProof/>
                <w:webHidden/>
              </w:rPr>
              <w:fldChar w:fldCharType="begin"/>
            </w:r>
            <w:r>
              <w:rPr>
                <w:noProof/>
                <w:webHidden/>
              </w:rPr>
              <w:instrText xml:space="preserve"> PAGEREF _Toc398038631 \h </w:instrText>
            </w:r>
          </w:ins>
          <w:r>
            <w:rPr>
              <w:noProof/>
              <w:webHidden/>
            </w:rPr>
          </w:r>
          <w:r>
            <w:rPr>
              <w:noProof/>
              <w:webHidden/>
            </w:rPr>
            <w:fldChar w:fldCharType="separate"/>
          </w:r>
          <w:ins w:id="177" w:author="Yong Soo Kwon" w:date="2014-09-09T15:07:00Z">
            <w:r>
              <w:rPr>
                <w:noProof/>
                <w:webHidden/>
              </w:rPr>
              <w:t>26</w:t>
            </w:r>
            <w:r>
              <w:rPr>
                <w:noProof/>
                <w:webHidden/>
              </w:rPr>
              <w:fldChar w:fldCharType="end"/>
            </w:r>
            <w:r w:rsidRPr="00157F74">
              <w:rPr>
                <w:rStyle w:val="Hyperlink"/>
                <w:noProof/>
              </w:rPr>
              <w:fldChar w:fldCharType="end"/>
            </w:r>
          </w:ins>
        </w:p>
        <w:p w14:paraId="20B44D34" w14:textId="77777777" w:rsidR="0004429D" w:rsidRDefault="0004429D">
          <w:pPr>
            <w:pStyle w:val="TOC3"/>
            <w:tabs>
              <w:tab w:val="right" w:leader="dot" w:pos="9350"/>
            </w:tabs>
            <w:rPr>
              <w:ins w:id="178" w:author="Yong Soo Kwon" w:date="2014-09-09T15:07:00Z"/>
              <w:noProof/>
              <w:lang w:eastAsia="en-US"/>
            </w:rPr>
          </w:pPr>
          <w:ins w:id="17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"_Toc398038632"</w:instrText>
            </w:r>
            <w:r w:rsidRPr="00157F74">
              <w:rPr>
                <w:rStyle w:val="Hyperlink"/>
                <w:noProof/>
              </w:rPr>
              <w:instrText xml:space="preserve"> </w:instrText>
            </w:r>
            <w:r w:rsidRPr="00157F74">
              <w:rPr>
                <w:rStyle w:val="Hyperlink"/>
                <w:noProof/>
              </w:rPr>
              <w:fldChar w:fldCharType="separate"/>
            </w:r>
            <w:r w:rsidRPr="00157F74">
              <w:rPr>
                <w:rStyle w:val="Hyperlink"/>
                <w:noProof/>
              </w:rPr>
              <w:t>EVN Segment – Event Type</w:t>
            </w:r>
            <w:r>
              <w:rPr>
                <w:noProof/>
                <w:webHidden/>
              </w:rPr>
              <w:tab/>
            </w:r>
            <w:r>
              <w:rPr>
                <w:noProof/>
                <w:webHidden/>
              </w:rPr>
              <w:fldChar w:fldCharType="begin"/>
            </w:r>
            <w:r>
              <w:rPr>
                <w:noProof/>
                <w:webHidden/>
              </w:rPr>
              <w:instrText xml:space="preserve"> PAGEREF _Toc398038632 \h </w:instrText>
            </w:r>
          </w:ins>
          <w:r>
            <w:rPr>
              <w:noProof/>
              <w:webHidden/>
            </w:rPr>
          </w:r>
          <w:r>
            <w:rPr>
              <w:noProof/>
              <w:webHidden/>
            </w:rPr>
            <w:fldChar w:fldCharType="separate"/>
          </w:r>
          <w:ins w:id="180" w:author="Yong Soo Kwon" w:date="2014-09-09T15:07:00Z">
            <w:r>
              <w:rPr>
                <w:noProof/>
                <w:webHidden/>
              </w:rPr>
              <w:t>26</w:t>
            </w:r>
            <w:r>
              <w:rPr>
                <w:noProof/>
                <w:webHidden/>
              </w:rPr>
              <w:fldChar w:fldCharType="end"/>
            </w:r>
            <w:r w:rsidRPr="00157F74">
              <w:rPr>
                <w:rStyle w:val="Hyperlink"/>
                <w:noProof/>
              </w:rPr>
              <w:fldChar w:fldCharType="end"/>
            </w:r>
          </w:ins>
        </w:p>
        <w:p w14:paraId="4002872D" w14:textId="77777777" w:rsidR="0004429D" w:rsidRDefault="0004429D">
          <w:pPr>
            <w:pStyle w:val="TOC3"/>
            <w:tabs>
              <w:tab w:val="right" w:leader="dot" w:pos="9350"/>
            </w:tabs>
            <w:rPr>
              <w:ins w:id="181" w:author="Yong Soo Kwon" w:date="2014-09-09T15:07:00Z"/>
              <w:noProof/>
              <w:lang w:eastAsia="en-US"/>
            </w:rPr>
          </w:pPr>
          <w:ins w:id="18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"_Toc398038633"</w:instrText>
            </w:r>
            <w:r w:rsidRPr="00157F74">
              <w:rPr>
                <w:rStyle w:val="Hyperlink"/>
                <w:noProof/>
              </w:rPr>
              <w:instrText xml:space="preserve"> </w:instrText>
            </w:r>
            <w:r w:rsidRPr="00157F74">
              <w:rPr>
                <w:rStyle w:val="Hyperlink"/>
                <w:noProof/>
              </w:rPr>
              <w:fldChar w:fldCharType="separate"/>
            </w:r>
            <w:r w:rsidRPr="00157F74">
              <w:rPr>
                <w:rStyle w:val="Hyperlink"/>
                <w:noProof/>
              </w:rPr>
              <w:t>MSA Segment – Message Acknowledgement</w:t>
            </w:r>
            <w:r>
              <w:rPr>
                <w:noProof/>
                <w:webHidden/>
              </w:rPr>
              <w:tab/>
            </w:r>
            <w:r>
              <w:rPr>
                <w:noProof/>
                <w:webHidden/>
              </w:rPr>
              <w:fldChar w:fldCharType="begin"/>
            </w:r>
            <w:r>
              <w:rPr>
                <w:noProof/>
                <w:webHidden/>
              </w:rPr>
              <w:instrText xml:space="preserve"> PAGEREF _Toc398038633 \h </w:instrText>
            </w:r>
          </w:ins>
          <w:r>
            <w:rPr>
              <w:noProof/>
              <w:webHidden/>
            </w:rPr>
          </w:r>
          <w:r>
            <w:rPr>
              <w:noProof/>
              <w:webHidden/>
            </w:rPr>
            <w:fldChar w:fldCharType="separate"/>
          </w:r>
          <w:ins w:id="183" w:author="Yong Soo Kwon" w:date="2014-09-09T15:07:00Z">
            <w:r>
              <w:rPr>
                <w:noProof/>
                <w:webHidden/>
              </w:rPr>
              <w:t>27</w:t>
            </w:r>
            <w:r>
              <w:rPr>
                <w:noProof/>
                <w:webHidden/>
              </w:rPr>
              <w:fldChar w:fldCharType="end"/>
            </w:r>
            <w:r w:rsidRPr="00157F74">
              <w:rPr>
                <w:rStyle w:val="Hyperlink"/>
                <w:noProof/>
              </w:rPr>
              <w:fldChar w:fldCharType="end"/>
            </w:r>
          </w:ins>
        </w:p>
        <w:p w14:paraId="3C08A788" w14:textId="77777777" w:rsidR="0004429D" w:rsidRDefault="0004429D">
          <w:pPr>
            <w:pStyle w:val="TOC3"/>
            <w:tabs>
              <w:tab w:val="right" w:leader="dot" w:pos="9350"/>
            </w:tabs>
            <w:rPr>
              <w:ins w:id="184" w:author="Yong Soo Kwon" w:date="2014-09-09T15:07:00Z"/>
              <w:noProof/>
              <w:lang w:eastAsia="en-US"/>
            </w:rPr>
          </w:pPr>
          <w:ins w:id="18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"_Toc398038634"</w:instrText>
            </w:r>
            <w:r w:rsidRPr="00157F74">
              <w:rPr>
                <w:rStyle w:val="Hyperlink"/>
                <w:noProof/>
              </w:rPr>
              <w:instrText xml:space="preserve"> </w:instrText>
            </w:r>
            <w:r w:rsidRPr="00157F74">
              <w:rPr>
                <w:rStyle w:val="Hyperlink"/>
                <w:noProof/>
              </w:rPr>
              <w:fldChar w:fldCharType="separate"/>
            </w:r>
            <w:r w:rsidRPr="00157F74">
              <w:rPr>
                <w:rStyle w:val="Hyperlink"/>
                <w:noProof/>
              </w:rPr>
              <w:t>MSH Segment – Message Header</w:t>
            </w:r>
            <w:r>
              <w:rPr>
                <w:noProof/>
                <w:webHidden/>
              </w:rPr>
              <w:tab/>
            </w:r>
            <w:r>
              <w:rPr>
                <w:noProof/>
                <w:webHidden/>
              </w:rPr>
              <w:fldChar w:fldCharType="begin"/>
            </w:r>
            <w:r>
              <w:rPr>
                <w:noProof/>
                <w:webHidden/>
              </w:rPr>
              <w:instrText xml:space="preserve"> PAGEREF _Toc398038634 \h </w:instrText>
            </w:r>
          </w:ins>
          <w:r>
            <w:rPr>
              <w:noProof/>
              <w:webHidden/>
            </w:rPr>
          </w:r>
          <w:r>
            <w:rPr>
              <w:noProof/>
              <w:webHidden/>
            </w:rPr>
            <w:fldChar w:fldCharType="separate"/>
          </w:r>
          <w:ins w:id="186" w:author="Yong Soo Kwon" w:date="2014-09-09T15:07:00Z">
            <w:r>
              <w:rPr>
                <w:noProof/>
                <w:webHidden/>
              </w:rPr>
              <w:t>28</w:t>
            </w:r>
            <w:r>
              <w:rPr>
                <w:noProof/>
                <w:webHidden/>
              </w:rPr>
              <w:fldChar w:fldCharType="end"/>
            </w:r>
            <w:r w:rsidRPr="00157F74">
              <w:rPr>
                <w:rStyle w:val="Hyperlink"/>
                <w:noProof/>
              </w:rPr>
              <w:fldChar w:fldCharType="end"/>
            </w:r>
          </w:ins>
        </w:p>
        <w:p w14:paraId="330FF29C" w14:textId="77777777" w:rsidR="0004429D" w:rsidRDefault="0004429D">
          <w:pPr>
            <w:pStyle w:val="TOC3"/>
            <w:tabs>
              <w:tab w:val="right" w:leader="dot" w:pos="9350"/>
            </w:tabs>
            <w:rPr>
              <w:ins w:id="187" w:author="Yong Soo Kwon" w:date="2014-09-09T15:07:00Z"/>
              <w:noProof/>
              <w:lang w:eastAsia="en-US"/>
            </w:rPr>
          </w:pPr>
          <w:ins w:id="18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"_Toc398038635"</w:instrText>
            </w:r>
            <w:r w:rsidRPr="00157F74">
              <w:rPr>
                <w:rStyle w:val="Hyperlink"/>
                <w:noProof/>
              </w:rPr>
              <w:instrText xml:space="preserve"> </w:instrText>
            </w:r>
            <w:r w:rsidRPr="00157F74">
              <w:rPr>
                <w:rStyle w:val="Hyperlink"/>
                <w:noProof/>
              </w:rPr>
              <w:fldChar w:fldCharType="separate"/>
            </w:r>
            <w:r w:rsidRPr="00157F74">
              <w:rPr>
                <w:rStyle w:val="Hyperlink"/>
                <w:noProof/>
              </w:rPr>
              <w:t>NTE Segment – Notes and Comments</w:t>
            </w:r>
            <w:r>
              <w:rPr>
                <w:noProof/>
                <w:webHidden/>
              </w:rPr>
              <w:tab/>
            </w:r>
            <w:r>
              <w:rPr>
                <w:noProof/>
                <w:webHidden/>
              </w:rPr>
              <w:fldChar w:fldCharType="begin"/>
            </w:r>
            <w:r>
              <w:rPr>
                <w:noProof/>
                <w:webHidden/>
              </w:rPr>
              <w:instrText xml:space="preserve"> PAGEREF _Toc398038635 \h </w:instrText>
            </w:r>
          </w:ins>
          <w:r>
            <w:rPr>
              <w:noProof/>
              <w:webHidden/>
            </w:rPr>
          </w:r>
          <w:r>
            <w:rPr>
              <w:noProof/>
              <w:webHidden/>
            </w:rPr>
            <w:fldChar w:fldCharType="separate"/>
          </w:r>
          <w:ins w:id="189" w:author="Yong Soo Kwon" w:date="2014-09-09T15:07:00Z">
            <w:r>
              <w:rPr>
                <w:noProof/>
                <w:webHidden/>
              </w:rPr>
              <w:t>28</w:t>
            </w:r>
            <w:r>
              <w:rPr>
                <w:noProof/>
                <w:webHidden/>
              </w:rPr>
              <w:fldChar w:fldCharType="end"/>
            </w:r>
            <w:r w:rsidRPr="00157F74">
              <w:rPr>
                <w:rStyle w:val="Hyperlink"/>
                <w:noProof/>
              </w:rPr>
              <w:fldChar w:fldCharType="end"/>
            </w:r>
          </w:ins>
        </w:p>
        <w:p w14:paraId="05DB1B39" w14:textId="77777777" w:rsidR="0004429D" w:rsidRDefault="0004429D">
          <w:pPr>
            <w:pStyle w:val="TOC3"/>
            <w:tabs>
              <w:tab w:val="right" w:leader="dot" w:pos="9350"/>
            </w:tabs>
            <w:rPr>
              <w:ins w:id="190" w:author="Yong Soo Kwon" w:date="2014-09-09T15:07:00Z"/>
              <w:noProof/>
              <w:lang w:eastAsia="en-US"/>
            </w:rPr>
          </w:pPr>
          <w:ins w:id="19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"_Toc398038636"</w:instrText>
            </w:r>
            <w:r w:rsidRPr="00157F74">
              <w:rPr>
                <w:rStyle w:val="Hyperlink"/>
                <w:noProof/>
              </w:rPr>
              <w:instrText xml:space="preserve"> </w:instrText>
            </w:r>
            <w:r w:rsidRPr="00157F74">
              <w:rPr>
                <w:rStyle w:val="Hyperlink"/>
                <w:noProof/>
              </w:rPr>
              <w:fldChar w:fldCharType="separate"/>
            </w:r>
            <w:r w:rsidRPr="00157F74">
              <w:rPr>
                <w:rStyle w:val="Hyperlink"/>
                <w:noProof/>
              </w:rPr>
              <w:t>ORC Segment – Common Order</w:t>
            </w:r>
            <w:r>
              <w:rPr>
                <w:noProof/>
                <w:webHidden/>
              </w:rPr>
              <w:tab/>
            </w:r>
            <w:r>
              <w:rPr>
                <w:noProof/>
                <w:webHidden/>
              </w:rPr>
              <w:fldChar w:fldCharType="begin"/>
            </w:r>
            <w:r>
              <w:rPr>
                <w:noProof/>
                <w:webHidden/>
              </w:rPr>
              <w:instrText xml:space="preserve"> PAGEREF _Toc398038636 \h </w:instrText>
            </w:r>
          </w:ins>
          <w:r>
            <w:rPr>
              <w:noProof/>
              <w:webHidden/>
            </w:rPr>
          </w:r>
          <w:r>
            <w:rPr>
              <w:noProof/>
              <w:webHidden/>
            </w:rPr>
            <w:fldChar w:fldCharType="separate"/>
          </w:r>
          <w:ins w:id="192" w:author="Yong Soo Kwon" w:date="2014-09-09T15:07:00Z">
            <w:r>
              <w:rPr>
                <w:noProof/>
                <w:webHidden/>
              </w:rPr>
              <w:t>29</w:t>
            </w:r>
            <w:r>
              <w:rPr>
                <w:noProof/>
                <w:webHidden/>
              </w:rPr>
              <w:fldChar w:fldCharType="end"/>
            </w:r>
            <w:r w:rsidRPr="00157F74">
              <w:rPr>
                <w:rStyle w:val="Hyperlink"/>
                <w:noProof/>
              </w:rPr>
              <w:fldChar w:fldCharType="end"/>
            </w:r>
          </w:ins>
        </w:p>
        <w:p w14:paraId="41B0174C" w14:textId="77777777" w:rsidR="0004429D" w:rsidRDefault="0004429D">
          <w:pPr>
            <w:pStyle w:val="TOC3"/>
            <w:tabs>
              <w:tab w:val="right" w:leader="dot" w:pos="9350"/>
            </w:tabs>
            <w:rPr>
              <w:ins w:id="193" w:author="Yong Soo Kwon" w:date="2014-09-09T15:07:00Z"/>
              <w:noProof/>
              <w:lang w:eastAsia="en-US"/>
            </w:rPr>
          </w:pPr>
          <w:ins w:id="19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"_Toc398038637"</w:instrText>
            </w:r>
            <w:r w:rsidRPr="00157F74">
              <w:rPr>
                <w:rStyle w:val="Hyperlink"/>
                <w:noProof/>
              </w:rPr>
              <w:instrText xml:space="preserve"> </w:instrText>
            </w:r>
            <w:r w:rsidRPr="00157F74">
              <w:rPr>
                <w:rStyle w:val="Hyperlink"/>
                <w:noProof/>
              </w:rPr>
              <w:fldChar w:fldCharType="separate"/>
            </w:r>
            <w:r w:rsidRPr="00157F74">
              <w:rPr>
                <w:rStyle w:val="Hyperlink"/>
                <w:noProof/>
              </w:rPr>
              <w:t>ORC Segment – Diet Order Auto Discontinue</w:t>
            </w:r>
            <w:r>
              <w:rPr>
                <w:noProof/>
                <w:webHidden/>
              </w:rPr>
              <w:tab/>
            </w:r>
            <w:r>
              <w:rPr>
                <w:noProof/>
                <w:webHidden/>
              </w:rPr>
              <w:fldChar w:fldCharType="begin"/>
            </w:r>
            <w:r>
              <w:rPr>
                <w:noProof/>
                <w:webHidden/>
              </w:rPr>
              <w:instrText xml:space="preserve"> PAGEREF _Toc398038637 \h </w:instrText>
            </w:r>
          </w:ins>
          <w:r>
            <w:rPr>
              <w:noProof/>
              <w:webHidden/>
            </w:rPr>
          </w:r>
          <w:r>
            <w:rPr>
              <w:noProof/>
              <w:webHidden/>
            </w:rPr>
            <w:fldChar w:fldCharType="separate"/>
          </w:r>
          <w:ins w:id="195" w:author="Yong Soo Kwon" w:date="2014-09-09T15:07:00Z">
            <w:r>
              <w:rPr>
                <w:noProof/>
                <w:webHidden/>
              </w:rPr>
              <w:t>31</w:t>
            </w:r>
            <w:r>
              <w:rPr>
                <w:noProof/>
                <w:webHidden/>
              </w:rPr>
              <w:fldChar w:fldCharType="end"/>
            </w:r>
            <w:r w:rsidRPr="00157F74">
              <w:rPr>
                <w:rStyle w:val="Hyperlink"/>
                <w:noProof/>
              </w:rPr>
              <w:fldChar w:fldCharType="end"/>
            </w:r>
          </w:ins>
        </w:p>
        <w:p w14:paraId="1B7AA44A" w14:textId="77777777" w:rsidR="0004429D" w:rsidRDefault="0004429D">
          <w:pPr>
            <w:pStyle w:val="TOC3"/>
            <w:tabs>
              <w:tab w:val="right" w:leader="dot" w:pos="9350"/>
            </w:tabs>
            <w:rPr>
              <w:ins w:id="196" w:author="Yong Soo Kwon" w:date="2014-09-09T15:07:00Z"/>
              <w:noProof/>
              <w:lang w:eastAsia="en-US"/>
            </w:rPr>
          </w:pPr>
          <w:ins w:id="19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"_Toc398038638"</w:instrText>
            </w:r>
            <w:r w:rsidRPr="00157F74">
              <w:rPr>
                <w:rStyle w:val="Hyperlink"/>
                <w:noProof/>
              </w:rPr>
              <w:instrText xml:space="preserve"> </w:instrText>
            </w:r>
            <w:r w:rsidRPr="00157F74">
              <w:rPr>
                <w:rStyle w:val="Hyperlink"/>
                <w:noProof/>
              </w:rPr>
              <w:fldChar w:fldCharType="separate"/>
            </w:r>
            <w:r w:rsidRPr="00157F74">
              <w:rPr>
                <w:rStyle w:val="Hyperlink"/>
                <w:noProof/>
              </w:rPr>
              <w:t>ORC Segment – Pharmacy Order AUTO DC</w:t>
            </w:r>
            <w:r>
              <w:rPr>
                <w:noProof/>
                <w:webHidden/>
              </w:rPr>
              <w:tab/>
            </w:r>
            <w:r>
              <w:rPr>
                <w:noProof/>
                <w:webHidden/>
              </w:rPr>
              <w:fldChar w:fldCharType="begin"/>
            </w:r>
            <w:r>
              <w:rPr>
                <w:noProof/>
                <w:webHidden/>
              </w:rPr>
              <w:instrText xml:space="preserve"> PAGEREF _Toc398038638 \h </w:instrText>
            </w:r>
          </w:ins>
          <w:r>
            <w:rPr>
              <w:noProof/>
              <w:webHidden/>
            </w:rPr>
          </w:r>
          <w:r>
            <w:rPr>
              <w:noProof/>
              <w:webHidden/>
            </w:rPr>
            <w:fldChar w:fldCharType="separate"/>
          </w:r>
          <w:ins w:id="198" w:author="Yong Soo Kwon" w:date="2014-09-09T15:07:00Z">
            <w:r>
              <w:rPr>
                <w:noProof/>
                <w:webHidden/>
              </w:rPr>
              <w:t>32</w:t>
            </w:r>
            <w:r>
              <w:rPr>
                <w:noProof/>
                <w:webHidden/>
              </w:rPr>
              <w:fldChar w:fldCharType="end"/>
            </w:r>
            <w:r w:rsidRPr="00157F74">
              <w:rPr>
                <w:rStyle w:val="Hyperlink"/>
                <w:noProof/>
              </w:rPr>
              <w:fldChar w:fldCharType="end"/>
            </w:r>
          </w:ins>
        </w:p>
        <w:p w14:paraId="4AFD7104" w14:textId="77777777" w:rsidR="0004429D" w:rsidRDefault="0004429D">
          <w:pPr>
            <w:pStyle w:val="TOC3"/>
            <w:tabs>
              <w:tab w:val="right" w:leader="dot" w:pos="9350"/>
            </w:tabs>
            <w:rPr>
              <w:ins w:id="199" w:author="Yong Soo Kwon" w:date="2014-09-09T15:07:00Z"/>
              <w:noProof/>
              <w:lang w:eastAsia="en-US"/>
            </w:rPr>
          </w:pPr>
          <w:ins w:id="20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"_Toc398038639"</w:instrText>
            </w:r>
            <w:r w:rsidRPr="00157F74">
              <w:rPr>
                <w:rStyle w:val="Hyperlink"/>
                <w:noProof/>
              </w:rPr>
              <w:instrText xml:space="preserve"> </w:instrText>
            </w:r>
            <w:r w:rsidRPr="00157F74">
              <w:rPr>
                <w:rStyle w:val="Hyperlink"/>
                <w:noProof/>
              </w:rPr>
              <w:fldChar w:fldCharType="separate"/>
            </w:r>
            <w:r w:rsidRPr="00157F74">
              <w:rPr>
                <w:rStyle w:val="Hyperlink"/>
                <w:noProof/>
              </w:rPr>
              <w:t xml:space="preserve">ORC Segment – Pharmacy Order </w:t>
            </w:r>
            <w:r w:rsidRPr="00157F74">
              <w:rPr>
                <w:rStyle w:val="Hyperlink"/>
                <w:rFonts w:cs="Times New Roman"/>
                <w:noProof/>
              </w:rPr>
              <w:t>AUTO REINSTATED</w:t>
            </w:r>
            <w:r>
              <w:rPr>
                <w:noProof/>
                <w:webHidden/>
              </w:rPr>
              <w:tab/>
            </w:r>
            <w:r>
              <w:rPr>
                <w:noProof/>
                <w:webHidden/>
              </w:rPr>
              <w:fldChar w:fldCharType="begin"/>
            </w:r>
            <w:r>
              <w:rPr>
                <w:noProof/>
                <w:webHidden/>
              </w:rPr>
              <w:instrText xml:space="preserve"> PAGEREF _Toc398038639 \h </w:instrText>
            </w:r>
          </w:ins>
          <w:r>
            <w:rPr>
              <w:noProof/>
              <w:webHidden/>
            </w:rPr>
          </w:r>
          <w:r>
            <w:rPr>
              <w:noProof/>
              <w:webHidden/>
            </w:rPr>
            <w:fldChar w:fldCharType="separate"/>
          </w:r>
          <w:ins w:id="201" w:author="Yong Soo Kwon" w:date="2014-09-09T15:07:00Z">
            <w:r>
              <w:rPr>
                <w:noProof/>
                <w:webHidden/>
              </w:rPr>
              <w:t>32</w:t>
            </w:r>
            <w:r>
              <w:rPr>
                <w:noProof/>
                <w:webHidden/>
              </w:rPr>
              <w:fldChar w:fldCharType="end"/>
            </w:r>
            <w:r w:rsidRPr="00157F74">
              <w:rPr>
                <w:rStyle w:val="Hyperlink"/>
                <w:noProof/>
              </w:rPr>
              <w:fldChar w:fldCharType="end"/>
            </w:r>
          </w:ins>
        </w:p>
        <w:p w14:paraId="77E580E3" w14:textId="77777777" w:rsidR="0004429D" w:rsidRDefault="0004429D">
          <w:pPr>
            <w:pStyle w:val="TOC3"/>
            <w:tabs>
              <w:tab w:val="right" w:leader="dot" w:pos="9350"/>
            </w:tabs>
            <w:rPr>
              <w:ins w:id="202" w:author="Yong Soo Kwon" w:date="2014-09-09T15:07:00Z"/>
              <w:noProof/>
              <w:lang w:eastAsia="en-US"/>
            </w:rPr>
          </w:pPr>
          <w:ins w:id="20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"_Toc398038640"</w:instrText>
            </w:r>
            <w:r w:rsidRPr="00157F74">
              <w:rPr>
                <w:rStyle w:val="Hyperlink"/>
                <w:noProof/>
              </w:rPr>
              <w:instrText xml:space="preserve"> </w:instrText>
            </w:r>
            <w:r w:rsidRPr="00157F74">
              <w:rPr>
                <w:rStyle w:val="Hyperlink"/>
                <w:noProof/>
              </w:rPr>
              <w:fldChar w:fldCharType="separate"/>
            </w:r>
            <w:r w:rsidRPr="00157F74">
              <w:rPr>
                <w:rStyle w:val="Hyperlink"/>
                <w:noProof/>
              </w:rPr>
              <w:t>ORC Segment – Common Order – Pharmacy</w:t>
            </w:r>
            <w:r>
              <w:rPr>
                <w:noProof/>
                <w:webHidden/>
              </w:rPr>
              <w:tab/>
            </w:r>
            <w:r>
              <w:rPr>
                <w:noProof/>
                <w:webHidden/>
              </w:rPr>
              <w:fldChar w:fldCharType="begin"/>
            </w:r>
            <w:r>
              <w:rPr>
                <w:noProof/>
                <w:webHidden/>
              </w:rPr>
              <w:instrText xml:space="preserve"> PAGEREF _Toc398038640 \h </w:instrText>
            </w:r>
          </w:ins>
          <w:r>
            <w:rPr>
              <w:noProof/>
              <w:webHidden/>
            </w:rPr>
          </w:r>
          <w:r>
            <w:rPr>
              <w:noProof/>
              <w:webHidden/>
            </w:rPr>
            <w:fldChar w:fldCharType="separate"/>
          </w:r>
          <w:ins w:id="204" w:author="Yong Soo Kwon" w:date="2014-09-09T15:07:00Z">
            <w:r>
              <w:rPr>
                <w:noProof/>
                <w:webHidden/>
              </w:rPr>
              <w:t>33</w:t>
            </w:r>
            <w:r>
              <w:rPr>
                <w:noProof/>
                <w:webHidden/>
              </w:rPr>
              <w:fldChar w:fldCharType="end"/>
            </w:r>
            <w:r w:rsidRPr="00157F74">
              <w:rPr>
                <w:rStyle w:val="Hyperlink"/>
                <w:noProof/>
              </w:rPr>
              <w:fldChar w:fldCharType="end"/>
            </w:r>
          </w:ins>
        </w:p>
        <w:p w14:paraId="3A8E8DE2" w14:textId="77777777" w:rsidR="0004429D" w:rsidRDefault="0004429D">
          <w:pPr>
            <w:pStyle w:val="TOC3"/>
            <w:tabs>
              <w:tab w:val="right" w:leader="dot" w:pos="9350"/>
            </w:tabs>
            <w:rPr>
              <w:ins w:id="205" w:author="Yong Soo Kwon" w:date="2014-09-09T15:07:00Z"/>
              <w:noProof/>
              <w:lang w:eastAsia="en-US"/>
            </w:rPr>
          </w:pPr>
          <w:ins w:id="20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"_Toc398038641"</w:instrText>
            </w:r>
            <w:r w:rsidRPr="00157F74">
              <w:rPr>
                <w:rStyle w:val="Hyperlink"/>
                <w:noProof/>
              </w:rPr>
              <w:instrText xml:space="preserve"> </w:instrText>
            </w:r>
            <w:r w:rsidRPr="00157F74">
              <w:rPr>
                <w:rStyle w:val="Hyperlink"/>
                <w:noProof/>
              </w:rPr>
              <w:fldChar w:fldCharType="separate"/>
            </w:r>
            <w:r w:rsidRPr="00157F74">
              <w:rPr>
                <w:rStyle w:val="Hyperlink"/>
                <w:noProof/>
              </w:rPr>
              <w:t>RXA Segment – Segment Uses in Vaccine Messages – BCMA</w:t>
            </w:r>
            <w:r>
              <w:rPr>
                <w:noProof/>
                <w:webHidden/>
              </w:rPr>
              <w:tab/>
            </w:r>
            <w:r>
              <w:rPr>
                <w:noProof/>
                <w:webHidden/>
              </w:rPr>
              <w:fldChar w:fldCharType="begin"/>
            </w:r>
            <w:r>
              <w:rPr>
                <w:noProof/>
                <w:webHidden/>
              </w:rPr>
              <w:instrText xml:space="preserve"> PAGEREF _Toc398038641 \h </w:instrText>
            </w:r>
          </w:ins>
          <w:r>
            <w:rPr>
              <w:noProof/>
              <w:webHidden/>
            </w:rPr>
          </w:r>
          <w:r>
            <w:rPr>
              <w:noProof/>
              <w:webHidden/>
            </w:rPr>
            <w:fldChar w:fldCharType="separate"/>
          </w:r>
          <w:ins w:id="207" w:author="Yong Soo Kwon" w:date="2014-09-09T15:07:00Z">
            <w:r>
              <w:rPr>
                <w:noProof/>
                <w:webHidden/>
              </w:rPr>
              <w:t>37</w:t>
            </w:r>
            <w:r>
              <w:rPr>
                <w:noProof/>
                <w:webHidden/>
              </w:rPr>
              <w:fldChar w:fldCharType="end"/>
            </w:r>
            <w:r w:rsidRPr="00157F74">
              <w:rPr>
                <w:rStyle w:val="Hyperlink"/>
                <w:noProof/>
              </w:rPr>
              <w:fldChar w:fldCharType="end"/>
            </w:r>
          </w:ins>
        </w:p>
        <w:p w14:paraId="09E5F60A" w14:textId="77777777" w:rsidR="0004429D" w:rsidRDefault="0004429D">
          <w:pPr>
            <w:pStyle w:val="TOC3"/>
            <w:tabs>
              <w:tab w:val="right" w:leader="dot" w:pos="9350"/>
            </w:tabs>
            <w:rPr>
              <w:ins w:id="208" w:author="Yong Soo Kwon" w:date="2014-09-09T15:07:00Z"/>
              <w:noProof/>
              <w:lang w:eastAsia="en-US"/>
            </w:rPr>
          </w:pPr>
          <w:ins w:id="20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"_Toc398038642"</w:instrText>
            </w:r>
            <w:r w:rsidRPr="00157F74">
              <w:rPr>
                <w:rStyle w:val="Hyperlink"/>
                <w:noProof/>
              </w:rPr>
              <w:instrText xml:space="preserve"> </w:instrText>
            </w:r>
            <w:r w:rsidRPr="00157F74">
              <w:rPr>
                <w:rStyle w:val="Hyperlink"/>
                <w:noProof/>
              </w:rPr>
              <w:fldChar w:fldCharType="separate"/>
            </w:r>
            <w:r w:rsidRPr="00157F74">
              <w:rPr>
                <w:rStyle w:val="Hyperlink"/>
                <w:noProof/>
              </w:rPr>
              <w:t>RXC Segment – Pharmacy/Treatment Component Order</w:t>
            </w:r>
            <w:r>
              <w:rPr>
                <w:noProof/>
                <w:webHidden/>
              </w:rPr>
              <w:tab/>
            </w:r>
            <w:r>
              <w:rPr>
                <w:noProof/>
                <w:webHidden/>
              </w:rPr>
              <w:fldChar w:fldCharType="begin"/>
            </w:r>
            <w:r>
              <w:rPr>
                <w:noProof/>
                <w:webHidden/>
              </w:rPr>
              <w:instrText xml:space="preserve"> PAGEREF _Toc398038642 \h </w:instrText>
            </w:r>
          </w:ins>
          <w:r>
            <w:rPr>
              <w:noProof/>
              <w:webHidden/>
            </w:rPr>
          </w:r>
          <w:r>
            <w:rPr>
              <w:noProof/>
              <w:webHidden/>
            </w:rPr>
            <w:fldChar w:fldCharType="separate"/>
          </w:r>
          <w:ins w:id="210" w:author="Yong Soo Kwon" w:date="2014-09-09T15:07:00Z">
            <w:r>
              <w:rPr>
                <w:noProof/>
                <w:webHidden/>
              </w:rPr>
              <w:t>38</w:t>
            </w:r>
            <w:r>
              <w:rPr>
                <w:noProof/>
                <w:webHidden/>
              </w:rPr>
              <w:fldChar w:fldCharType="end"/>
            </w:r>
            <w:r w:rsidRPr="00157F74">
              <w:rPr>
                <w:rStyle w:val="Hyperlink"/>
                <w:noProof/>
              </w:rPr>
              <w:fldChar w:fldCharType="end"/>
            </w:r>
          </w:ins>
        </w:p>
        <w:p w14:paraId="561C966D" w14:textId="77777777" w:rsidR="0004429D" w:rsidRDefault="0004429D">
          <w:pPr>
            <w:pStyle w:val="TOC3"/>
            <w:tabs>
              <w:tab w:val="right" w:leader="dot" w:pos="9350"/>
            </w:tabs>
            <w:rPr>
              <w:ins w:id="211" w:author="Yong Soo Kwon" w:date="2014-09-09T15:07:00Z"/>
              <w:noProof/>
              <w:lang w:eastAsia="en-US"/>
            </w:rPr>
          </w:pPr>
          <w:ins w:id="21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"_Toc398038643"</w:instrText>
            </w:r>
            <w:r w:rsidRPr="00157F74">
              <w:rPr>
                <w:rStyle w:val="Hyperlink"/>
                <w:noProof/>
              </w:rPr>
              <w:instrText xml:space="preserve"> </w:instrText>
            </w:r>
            <w:r w:rsidRPr="00157F74">
              <w:rPr>
                <w:rStyle w:val="Hyperlink"/>
                <w:noProof/>
              </w:rPr>
              <w:fldChar w:fldCharType="separate"/>
            </w:r>
            <w:r w:rsidRPr="00157F74">
              <w:rPr>
                <w:rStyle w:val="Hyperlink"/>
                <w:noProof/>
              </w:rPr>
              <w:t>RXE Segment – Pharmacy/Treatment Encoded Order</w:t>
            </w:r>
            <w:r>
              <w:rPr>
                <w:noProof/>
                <w:webHidden/>
              </w:rPr>
              <w:tab/>
            </w:r>
            <w:r>
              <w:rPr>
                <w:noProof/>
                <w:webHidden/>
              </w:rPr>
              <w:fldChar w:fldCharType="begin"/>
            </w:r>
            <w:r>
              <w:rPr>
                <w:noProof/>
                <w:webHidden/>
              </w:rPr>
              <w:instrText xml:space="preserve"> PAGEREF _Toc398038643 \h </w:instrText>
            </w:r>
          </w:ins>
          <w:r>
            <w:rPr>
              <w:noProof/>
              <w:webHidden/>
            </w:rPr>
          </w:r>
          <w:r>
            <w:rPr>
              <w:noProof/>
              <w:webHidden/>
            </w:rPr>
            <w:fldChar w:fldCharType="separate"/>
          </w:r>
          <w:ins w:id="213" w:author="Yong Soo Kwon" w:date="2014-09-09T15:07:00Z">
            <w:r>
              <w:rPr>
                <w:noProof/>
                <w:webHidden/>
              </w:rPr>
              <w:t>39</w:t>
            </w:r>
            <w:r>
              <w:rPr>
                <w:noProof/>
                <w:webHidden/>
              </w:rPr>
              <w:fldChar w:fldCharType="end"/>
            </w:r>
            <w:r w:rsidRPr="00157F74">
              <w:rPr>
                <w:rStyle w:val="Hyperlink"/>
                <w:noProof/>
              </w:rPr>
              <w:fldChar w:fldCharType="end"/>
            </w:r>
          </w:ins>
        </w:p>
        <w:p w14:paraId="21C3C7AA" w14:textId="77777777" w:rsidR="0004429D" w:rsidRDefault="0004429D">
          <w:pPr>
            <w:pStyle w:val="TOC3"/>
            <w:tabs>
              <w:tab w:val="right" w:leader="dot" w:pos="9350"/>
            </w:tabs>
            <w:rPr>
              <w:ins w:id="214" w:author="Yong Soo Kwon" w:date="2014-09-09T15:07:00Z"/>
              <w:noProof/>
              <w:lang w:eastAsia="en-US"/>
            </w:rPr>
          </w:pPr>
          <w:ins w:id="21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"_Toc398038644"</w:instrText>
            </w:r>
            <w:r w:rsidRPr="00157F74">
              <w:rPr>
                <w:rStyle w:val="Hyperlink"/>
                <w:noProof/>
              </w:rPr>
              <w:instrText xml:space="preserve"> </w:instrText>
            </w:r>
            <w:r w:rsidRPr="00157F74">
              <w:rPr>
                <w:rStyle w:val="Hyperlink"/>
                <w:noProof/>
              </w:rPr>
              <w:fldChar w:fldCharType="separate"/>
            </w:r>
            <w:r w:rsidRPr="00157F74">
              <w:rPr>
                <w:rStyle w:val="Hyperlink"/>
                <w:noProof/>
              </w:rPr>
              <w:t>RXO Segment – Pharmacy/Treatment Order</w:t>
            </w:r>
            <w:r>
              <w:rPr>
                <w:noProof/>
                <w:webHidden/>
              </w:rPr>
              <w:tab/>
            </w:r>
            <w:r>
              <w:rPr>
                <w:noProof/>
                <w:webHidden/>
              </w:rPr>
              <w:fldChar w:fldCharType="begin"/>
            </w:r>
            <w:r>
              <w:rPr>
                <w:noProof/>
                <w:webHidden/>
              </w:rPr>
              <w:instrText xml:space="preserve"> PAGEREF _Toc398038644 \h </w:instrText>
            </w:r>
          </w:ins>
          <w:r>
            <w:rPr>
              <w:noProof/>
              <w:webHidden/>
            </w:rPr>
          </w:r>
          <w:r>
            <w:rPr>
              <w:noProof/>
              <w:webHidden/>
            </w:rPr>
            <w:fldChar w:fldCharType="separate"/>
          </w:r>
          <w:ins w:id="216" w:author="Yong Soo Kwon" w:date="2014-09-09T15:07:00Z">
            <w:r>
              <w:rPr>
                <w:noProof/>
                <w:webHidden/>
              </w:rPr>
              <w:t>45</w:t>
            </w:r>
            <w:r>
              <w:rPr>
                <w:noProof/>
                <w:webHidden/>
              </w:rPr>
              <w:fldChar w:fldCharType="end"/>
            </w:r>
            <w:r w:rsidRPr="00157F74">
              <w:rPr>
                <w:rStyle w:val="Hyperlink"/>
                <w:noProof/>
              </w:rPr>
              <w:fldChar w:fldCharType="end"/>
            </w:r>
          </w:ins>
        </w:p>
        <w:p w14:paraId="6ECF8618" w14:textId="77777777" w:rsidR="0004429D" w:rsidRDefault="0004429D">
          <w:pPr>
            <w:pStyle w:val="TOC3"/>
            <w:tabs>
              <w:tab w:val="right" w:leader="dot" w:pos="9350"/>
            </w:tabs>
            <w:rPr>
              <w:ins w:id="217" w:author="Yong Soo Kwon" w:date="2014-09-09T15:07:00Z"/>
              <w:noProof/>
              <w:lang w:eastAsia="en-US"/>
            </w:rPr>
          </w:pPr>
          <w:ins w:id="21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"_Toc398038645"</w:instrText>
            </w:r>
            <w:r w:rsidRPr="00157F74">
              <w:rPr>
                <w:rStyle w:val="Hyperlink"/>
                <w:noProof/>
              </w:rPr>
              <w:instrText xml:space="preserve"> </w:instrText>
            </w:r>
            <w:r w:rsidRPr="00157F74">
              <w:rPr>
                <w:rStyle w:val="Hyperlink"/>
                <w:noProof/>
              </w:rPr>
              <w:fldChar w:fldCharType="separate"/>
            </w:r>
            <w:r w:rsidRPr="00157F74">
              <w:rPr>
                <w:rStyle w:val="Hyperlink"/>
                <w:noProof/>
              </w:rPr>
              <w:t>RXR Segment – Pharmacy/Treatment Route</w:t>
            </w:r>
            <w:r>
              <w:rPr>
                <w:noProof/>
                <w:webHidden/>
              </w:rPr>
              <w:tab/>
            </w:r>
            <w:r>
              <w:rPr>
                <w:noProof/>
                <w:webHidden/>
              </w:rPr>
              <w:fldChar w:fldCharType="begin"/>
            </w:r>
            <w:r>
              <w:rPr>
                <w:noProof/>
                <w:webHidden/>
              </w:rPr>
              <w:instrText xml:space="preserve"> PAGEREF _Toc398038645 \h </w:instrText>
            </w:r>
          </w:ins>
          <w:r>
            <w:rPr>
              <w:noProof/>
              <w:webHidden/>
            </w:rPr>
          </w:r>
          <w:r>
            <w:rPr>
              <w:noProof/>
              <w:webHidden/>
            </w:rPr>
            <w:fldChar w:fldCharType="separate"/>
          </w:r>
          <w:ins w:id="219" w:author="Yong Soo Kwon" w:date="2014-09-09T15:07:00Z">
            <w:r>
              <w:rPr>
                <w:noProof/>
                <w:webHidden/>
              </w:rPr>
              <w:t>46</w:t>
            </w:r>
            <w:r>
              <w:rPr>
                <w:noProof/>
                <w:webHidden/>
              </w:rPr>
              <w:fldChar w:fldCharType="end"/>
            </w:r>
            <w:r w:rsidRPr="00157F74">
              <w:rPr>
                <w:rStyle w:val="Hyperlink"/>
                <w:noProof/>
              </w:rPr>
              <w:fldChar w:fldCharType="end"/>
            </w:r>
          </w:ins>
        </w:p>
        <w:p w14:paraId="2A582F8C" w14:textId="77777777" w:rsidR="0004429D" w:rsidRDefault="0004429D">
          <w:pPr>
            <w:pStyle w:val="TOC3"/>
            <w:tabs>
              <w:tab w:val="right" w:leader="dot" w:pos="9350"/>
            </w:tabs>
            <w:rPr>
              <w:ins w:id="220" w:author="Yong Soo Kwon" w:date="2014-09-09T15:07:00Z"/>
              <w:noProof/>
              <w:lang w:eastAsia="en-US"/>
            </w:rPr>
          </w:pPr>
          <w:ins w:id="22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"_Toc398038646"</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 Observation Request – Lab</w:t>
            </w:r>
            <w:r>
              <w:rPr>
                <w:noProof/>
                <w:webHidden/>
              </w:rPr>
              <w:tab/>
            </w:r>
            <w:r>
              <w:rPr>
                <w:noProof/>
                <w:webHidden/>
              </w:rPr>
              <w:fldChar w:fldCharType="begin"/>
            </w:r>
            <w:r>
              <w:rPr>
                <w:noProof/>
                <w:webHidden/>
              </w:rPr>
              <w:instrText xml:space="preserve"> PAGEREF _Toc398038646 \h </w:instrText>
            </w:r>
          </w:ins>
          <w:r>
            <w:rPr>
              <w:noProof/>
              <w:webHidden/>
            </w:rPr>
          </w:r>
          <w:r>
            <w:rPr>
              <w:noProof/>
              <w:webHidden/>
            </w:rPr>
            <w:fldChar w:fldCharType="separate"/>
          </w:r>
          <w:ins w:id="222" w:author="Yong Soo Kwon" w:date="2014-09-09T15:07:00Z">
            <w:r>
              <w:rPr>
                <w:noProof/>
                <w:webHidden/>
              </w:rPr>
              <w:t>46</w:t>
            </w:r>
            <w:r>
              <w:rPr>
                <w:noProof/>
                <w:webHidden/>
              </w:rPr>
              <w:fldChar w:fldCharType="end"/>
            </w:r>
            <w:r w:rsidRPr="00157F74">
              <w:rPr>
                <w:rStyle w:val="Hyperlink"/>
                <w:noProof/>
              </w:rPr>
              <w:fldChar w:fldCharType="end"/>
            </w:r>
          </w:ins>
        </w:p>
        <w:p w14:paraId="1424C5D5" w14:textId="77777777" w:rsidR="0004429D" w:rsidRDefault="0004429D">
          <w:pPr>
            <w:pStyle w:val="TOC3"/>
            <w:tabs>
              <w:tab w:val="right" w:leader="dot" w:pos="9350"/>
            </w:tabs>
            <w:rPr>
              <w:ins w:id="223" w:author="Yong Soo Kwon" w:date="2014-09-09T15:07:00Z"/>
              <w:noProof/>
              <w:lang w:eastAsia="en-US"/>
            </w:rPr>
          </w:pPr>
          <w:ins w:id="22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"_Toc398038647"</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(2.3) – Observation Request – Radiology</w:t>
            </w:r>
            <w:r>
              <w:rPr>
                <w:noProof/>
                <w:webHidden/>
              </w:rPr>
              <w:tab/>
            </w:r>
            <w:r>
              <w:rPr>
                <w:noProof/>
                <w:webHidden/>
              </w:rPr>
              <w:fldChar w:fldCharType="begin"/>
            </w:r>
            <w:r>
              <w:rPr>
                <w:noProof/>
                <w:webHidden/>
              </w:rPr>
              <w:instrText xml:space="preserve"> PAGEREF _Toc398038647 \h </w:instrText>
            </w:r>
          </w:ins>
          <w:r>
            <w:rPr>
              <w:noProof/>
              <w:webHidden/>
            </w:rPr>
          </w:r>
          <w:r>
            <w:rPr>
              <w:noProof/>
              <w:webHidden/>
            </w:rPr>
            <w:fldChar w:fldCharType="separate"/>
          </w:r>
          <w:ins w:id="225" w:author="Yong Soo Kwon" w:date="2014-09-09T15:07:00Z">
            <w:r>
              <w:rPr>
                <w:noProof/>
                <w:webHidden/>
              </w:rPr>
              <w:t>48</w:t>
            </w:r>
            <w:r>
              <w:rPr>
                <w:noProof/>
                <w:webHidden/>
              </w:rPr>
              <w:fldChar w:fldCharType="end"/>
            </w:r>
            <w:r w:rsidRPr="00157F74">
              <w:rPr>
                <w:rStyle w:val="Hyperlink"/>
                <w:noProof/>
              </w:rPr>
              <w:fldChar w:fldCharType="end"/>
            </w:r>
          </w:ins>
        </w:p>
        <w:p w14:paraId="61C64A27" w14:textId="77777777" w:rsidR="0004429D" w:rsidRDefault="0004429D">
          <w:pPr>
            <w:pStyle w:val="TOC3"/>
            <w:tabs>
              <w:tab w:val="right" w:leader="dot" w:pos="9350"/>
            </w:tabs>
            <w:rPr>
              <w:ins w:id="226" w:author="Yong Soo Kwon" w:date="2014-09-09T15:07:00Z"/>
              <w:noProof/>
              <w:lang w:eastAsia="en-US"/>
            </w:rPr>
          </w:pPr>
          <w:ins w:id="22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"_Toc398038648"</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(2.4) – Observation Request – Radiology</w:t>
            </w:r>
            <w:r>
              <w:rPr>
                <w:noProof/>
                <w:webHidden/>
              </w:rPr>
              <w:tab/>
            </w:r>
            <w:r>
              <w:rPr>
                <w:noProof/>
                <w:webHidden/>
              </w:rPr>
              <w:fldChar w:fldCharType="begin"/>
            </w:r>
            <w:r>
              <w:rPr>
                <w:noProof/>
                <w:webHidden/>
              </w:rPr>
              <w:instrText xml:space="preserve"> PAGEREF _Toc398038648 \h </w:instrText>
            </w:r>
          </w:ins>
          <w:r>
            <w:rPr>
              <w:noProof/>
              <w:webHidden/>
            </w:rPr>
          </w:r>
          <w:r>
            <w:rPr>
              <w:noProof/>
              <w:webHidden/>
            </w:rPr>
            <w:fldChar w:fldCharType="separate"/>
          </w:r>
          <w:ins w:id="228" w:author="Yong Soo Kwon" w:date="2014-09-09T15:07:00Z">
            <w:r>
              <w:rPr>
                <w:noProof/>
                <w:webHidden/>
              </w:rPr>
              <w:t>49</w:t>
            </w:r>
            <w:r>
              <w:rPr>
                <w:noProof/>
                <w:webHidden/>
              </w:rPr>
              <w:fldChar w:fldCharType="end"/>
            </w:r>
            <w:r w:rsidRPr="00157F74">
              <w:rPr>
                <w:rStyle w:val="Hyperlink"/>
                <w:noProof/>
              </w:rPr>
              <w:fldChar w:fldCharType="end"/>
            </w:r>
          </w:ins>
        </w:p>
        <w:p w14:paraId="0F17A8D7" w14:textId="77777777" w:rsidR="0004429D" w:rsidRDefault="0004429D">
          <w:pPr>
            <w:pStyle w:val="TOC3"/>
            <w:tabs>
              <w:tab w:val="right" w:leader="dot" w:pos="9350"/>
            </w:tabs>
            <w:rPr>
              <w:ins w:id="229" w:author="Yong Soo Kwon" w:date="2014-09-09T15:07:00Z"/>
              <w:noProof/>
              <w:lang w:eastAsia="en-US"/>
            </w:rPr>
          </w:pPr>
          <w:ins w:id="23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"_Toc398038649"</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 Observation Request – Surgery (ORU^R01)</w:t>
            </w:r>
            <w:r>
              <w:rPr>
                <w:noProof/>
                <w:webHidden/>
              </w:rPr>
              <w:tab/>
            </w:r>
            <w:r>
              <w:rPr>
                <w:noProof/>
                <w:webHidden/>
              </w:rPr>
              <w:fldChar w:fldCharType="begin"/>
            </w:r>
            <w:r>
              <w:rPr>
                <w:noProof/>
                <w:webHidden/>
              </w:rPr>
              <w:instrText xml:space="preserve"> PAGEREF _Toc398038649 \h </w:instrText>
            </w:r>
          </w:ins>
          <w:r>
            <w:rPr>
              <w:noProof/>
              <w:webHidden/>
            </w:rPr>
          </w:r>
          <w:r>
            <w:rPr>
              <w:noProof/>
              <w:webHidden/>
            </w:rPr>
            <w:fldChar w:fldCharType="separate"/>
          </w:r>
          <w:ins w:id="231" w:author="Yong Soo Kwon" w:date="2014-09-09T15:07:00Z">
            <w:r>
              <w:rPr>
                <w:noProof/>
                <w:webHidden/>
              </w:rPr>
              <w:t>50</w:t>
            </w:r>
            <w:r>
              <w:rPr>
                <w:noProof/>
                <w:webHidden/>
              </w:rPr>
              <w:fldChar w:fldCharType="end"/>
            </w:r>
            <w:r w:rsidRPr="00157F74">
              <w:rPr>
                <w:rStyle w:val="Hyperlink"/>
                <w:noProof/>
              </w:rPr>
              <w:fldChar w:fldCharType="end"/>
            </w:r>
          </w:ins>
        </w:p>
        <w:p w14:paraId="19B4FE73" w14:textId="77777777" w:rsidR="0004429D" w:rsidRDefault="0004429D">
          <w:pPr>
            <w:pStyle w:val="TOC3"/>
            <w:tabs>
              <w:tab w:val="right" w:leader="dot" w:pos="9350"/>
            </w:tabs>
            <w:rPr>
              <w:ins w:id="232" w:author="Yong Soo Kwon" w:date="2014-09-09T15:07:00Z"/>
              <w:noProof/>
              <w:lang w:eastAsia="en-US"/>
            </w:rPr>
          </w:pPr>
          <w:ins w:id="23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"_Toc398038650"</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 Observation Request – Vitals</w:t>
            </w:r>
            <w:r>
              <w:rPr>
                <w:noProof/>
                <w:webHidden/>
              </w:rPr>
              <w:tab/>
            </w:r>
            <w:r>
              <w:rPr>
                <w:noProof/>
                <w:webHidden/>
              </w:rPr>
              <w:fldChar w:fldCharType="begin"/>
            </w:r>
            <w:r>
              <w:rPr>
                <w:noProof/>
                <w:webHidden/>
              </w:rPr>
              <w:instrText xml:space="preserve"> PAGEREF _Toc398038650 \h </w:instrText>
            </w:r>
          </w:ins>
          <w:r>
            <w:rPr>
              <w:noProof/>
              <w:webHidden/>
            </w:rPr>
          </w:r>
          <w:r>
            <w:rPr>
              <w:noProof/>
              <w:webHidden/>
            </w:rPr>
            <w:fldChar w:fldCharType="separate"/>
          </w:r>
          <w:ins w:id="234" w:author="Yong Soo Kwon" w:date="2014-09-09T15:07:00Z">
            <w:r>
              <w:rPr>
                <w:noProof/>
                <w:webHidden/>
              </w:rPr>
              <w:t>51</w:t>
            </w:r>
            <w:r>
              <w:rPr>
                <w:noProof/>
                <w:webHidden/>
              </w:rPr>
              <w:fldChar w:fldCharType="end"/>
            </w:r>
            <w:r w:rsidRPr="00157F74">
              <w:rPr>
                <w:rStyle w:val="Hyperlink"/>
                <w:noProof/>
              </w:rPr>
              <w:fldChar w:fldCharType="end"/>
            </w:r>
          </w:ins>
        </w:p>
        <w:p w14:paraId="4F923A0C" w14:textId="77777777" w:rsidR="0004429D" w:rsidRDefault="0004429D">
          <w:pPr>
            <w:pStyle w:val="TOC3"/>
            <w:tabs>
              <w:tab w:val="right" w:leader="dot" w:pos="9350"/>
            </w:tabs>
            <w:rPr>
              <w:ins w:id="235" w:author="Yong Soo Kwon" w:date="2014-09-09T15:07:00Z"/>
              <w:noProof/>
              <w:lang w:eastAsia="en-US"/>
            </w:rPr>
          </w:pPr>
          <w:ins w:id="23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"_Toc398038651"</w:instrText>
            </w:r>
            <w:r w:rsidRPr="00157F74">
              <w:rPr>
                <w:rStyle w:val="Hyperlink"/>
                <w:noProof/>
              </w:rPr>
              <w:instrText xml:space="preserve"> </w:instrText>
            </w:r>
            <w:r w:rsidRPr="00157F74">
              <w:rPr>
                <w:rStyle w:val="Hyperlink"/>
                <w:noProof/>
              </w:rPr>
              <w:fldChar w:fldCharType="separate"/>
            </w:r>
            <w:r w:rsidRPr="00157F74">
              <w:rPr>
                <w:rStyle w:val="Hyperlink"/>
                <w:noProof/>
              </w:rPr>
              <w:t>OBR Segment – Observation Request – Vitals ACK</w:t>
            </w:r>
            <w:r>
              <w:rPr>
                <w:noProof/>
                <w:webHidden/>
              </w:rPr>
              <w:tab/>
            </w:r>
            <w:r>
              <w:rPr>
                <w:noProof/>
                <w:webHidden/>
              </w:rPr>
              <w:fldChar w:fldCharType="begin"/>
            </w:r>
            <w:r>
              <w:rPr>
                <w:noProof/>
                <w:webHidden/>
              </w:rPr>
              <w:instrText xml:space="preserve"> PAGEREF _Toc398038651 \h </w:instrText>
            </w:r>
          </w:ins>
          <w:r>
            <w:rPr>
              <w:noProof/>
              <w:webHidden/>
            </w:rPr>
          </w:r>
          <w:r>
            <w:rPr>
              <w:noProof/>
              <w:webHidden/>
            </w:rPr>
            <w:fldChar w:fldCharType="separate"/>
          </w:r>
          <w:ins w:id="237" w:author="Yong Soo Kwon" w:date="2014-09-09T15:07:00Z">
            <w:r>
              <w:rPr>
                <w:noProof/>
                <w:webHidden/>
              </w:rPr>
              <w:t>51</w:t>
            </w:r>
            <w:r>
              <w:rPr>
                <w:noProof/>
                <w:webHidden/>
              </w:rPr>
              <w:fldChar w:fldCharType="end"/>
            </w:r>
            <w:r w:rsidRPr="00157F74">
              <w:rPr>
                <w:rStyle w:val="Hyperlink"/>
                <w:noProof/>
              </w:rPr>
              <w:fldChar w:fldCharType="end"/>
            </w:r>
          </w:ins>
        </w:p>
        <w:p w14:paraId="37C9C802" w14:textId="77777777" w:rsidR="0004429D" w:rsidRDefault="0004429D">
          <w:pPr>
            <w:pStyle w:val="TOC3"/>
            <w:tabs>
              <w:tab w:val="right" w:leader="dot" w:pos="9350"/>
            </w:tabs>
            <w:rPr>
              <w:ins w:id="238" w:author="Yong Soo Kwon" w:date="2014-09-09T15:07:00Z"/>
              <w:noProof/>
              <w:lang w:eastAsia="en-US"/>
            </w:rPr>
          </w:pPr>
          <w:ins w:id="23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"_Toc398038652"</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Surgery- ORU^R01</w:t>
            </w:r>
            <w:r>
              <w:rPr>
                <w:noProof/>
                <w:webHidden/>
              </w:rPr>
              <w:tab/>
            </w:r>
            <w:r>
              <w:rPr>
                <w:noProof/>
                <w:webHidden/>
              </w:rPr>
              <w:fldChar w:fldCharType="begin"/>
            </w:r>
            <w:r>
              <w:rPr>
                <w:noProof/>
                <w:webHidden/>
              </w:rPr>
              <w:instrText xml:space="preserve"> PAGEREF _Toc398038652 \h </w:instrText>
            </w:r>
          </w:ins>
          <w:r>
            <w:rPr>
              <w:noProof/>
              <w:webHidden/>
            </w:rPr>
          </w:r>
          <w:r>
            <w:rPr>
              <w:noProof/>
              <w:webHidden/>
            </w:rPr>
            <w:fldChar w:fldCharType="separate"/>
          </w:r>
          <w:ins w:id="240" w:author="Yong Soo Kwon" w:date="2014-09-09T15:07:00Z">
            <w:r>
              <w:rPr>
                <w:noProof/>
                <w:webHidden/>
              </w:rPr>
              <w:t>52</w:t>
            </w:r>
            <w:r>
              <w:rPr>
                <w:noProof/>
                <w:webHidden/>
              </w:rPr>
              <w:fldChar w:fldCharType="end"/>
            </w:r>
            <w:r w:rsidRPr="00157F74">
              <w:rPr>
                <w:rStyle w:val="Hyperlink"/>
                <w:noProof/>
              </w:rPr>
              <w:fldChar w:fldCharType="end"/>
            </w:r>
          </w:ins>
        </w:p>
        <w:p w14:paraId="530AD2E9" w14:textId="77777777" w:rsidR="0004429D" w:rsidRDefault="0004429D">
          <w:pPr>
            <w:pStyle w:val="TOC3"/>
            <w:tabs>
              <w:tab w:val="right" w:leader="dot" w:pos="9350"/>
            </w:tabs>
            <w:rPr>
              <w:ins w:id="241" w:author="Yong Soo Kwon" w:date="2014-09-09T15:07:00Z"/>
              <w:noProof/>
              <w:lang w:eastAsia="en-US"/>
            </w:rPr>
          </w:pPr>
          <w:ins w:id="24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"_Toc398038653"</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Vitals</w:t>
            </w:r>
            <w:r>
              <w:rPr>
                <w:noProof/>
                <w:webHidden/>
              </w:rPr>
              <w:tab/>
            </w:r>
            <w:r>
              <w:rPr>
                <w:noProof/>
                <w:webHidden/>
              </w:rPr>
              <w:fldChar w:fldCharType="begin"/>
            </w:r>
            <w:r>
              <w:rPr>
                <w:noProof/>
                <w:webHidden/>
              </w:rPr>
              <w:instrText xml:space="preserve"> PAGEREF _Toc398038653 \h </w:instrText>
            </w:r>
          </w:ins>
          <w:r>
            <w:rPr>
              <w:noProof/>
              <w:webHidden/>
            </w:rPr>
          </w:r>
          <w:r>
            <w:rPr>
              <w:noProof/>
              <w:webHidden/>
            </w:rPr>
            <w:fldChar w:fldCharType="separate"/>
          </w:r>
          <w:ins w:id="243" w:author="Yong Soo Kwon" w:date="2014-09-09T15:07:00Z">
            <w:r>
              <w:rPr>
                <w:noProof/>
                <w:webHidden/>
              </w:rPr>
              <w:t>53</w:t>
            </w:r>
            <w:r>
              <w:rPr>
                <w:noProof/>
                <w:webHidden/>
              </w:rPr>
              <w:fldChar w:fldCharType="end"/>
            </w:r>
            <w:r w:rsidRPr="00157F74">
              <w:rPr>
                <w:rStyle w:val="Hyperlink"/>
                <w:noProof/>
              </w:rPr>
              <w:fldChar w:fldCharType="end"/>
            </w:r>
          </w:ins>
        </w:p>
        <w:p w14:paraId="614A1AD8" w14:textId="77777777" w:rsidR="0004429D" w:rsidRDefault="0004429D">
          <w:pPr>
            <w:pStyle w:val="TOC3"/>
            <w:tabs>
              <w:tab w:val="right" w:leader="dot" w:pos="9350"/>
            </w:tabs>
            <w:rPr>
              <w:ins w:id="244" w:author="Yong Soo Kwon" w:date="2014-09-09T15:07:00Z"/>
              <w:noProof/>
              <w:lang w:eastAsia="en-US"/>
            </w:rPr>
          </w:pPr>
          <w:ins w:id="24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"_Toc398038654"</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Vitals ACK</w:t>
            </w:r>
            <w:r>
              <w:rPr>
                <w:noProof/>
                <w:webHidden/>
              </w:rPr>
              <w:tab/>
            </w:r>
            <w:r>
              <w:rPr>
                <w:noProof/>
                <w:webHidden/>
              </w:rPr>
              <w:fldChar w:fldCharType="begin"/>
            </w:r>
            <w:r>
              <w:rPr>
                <w:noProof/>
                <w:webHidden/>
              </w:rPr>
              <w:instrText xml:space="preserve"> PAGEREF _Toc398038654 \h </w:instrText>
            </w:r>
          </w:ins>
          <w:r>
            <w:rPr>
              <w:noProof/>
              <w:webHidden/>
            </w:rPr>
          </w:r>
          <w:r>
            <w:rPr>
              <w:noProof/>
              <w:webHidden/>
            </w:rPr>
            <w:fldChar w:fldCharType="separate"/>
          </w:r>
          <w:ins w:id="246" w:author="Yong Soo Kwon" w:date="2014-09-09T15:07:00Z">
            <w:r>
              <w:rPr>
                <w:noProof/>
                <w:webHidden/>
              </w:rPr>
              <w:t>54</w:t>
            </w:r>
            <w:r>
              <w:rPr>
                <w:noProof/>
                <w:webHidden/>
              </w:rPr>
              <w:fldChar w:fldCharType="end"/>
            </w:r>
            <w:r w:rsidRPr="00157F74">
              <w:rPr>
                <w:rStyle w:val="Hyperlink"/>
                <w:noProof/>
              </w:rPr>
              <w:fldChar w:fldCharType="end"/>
            </w:r>
          </w:ins>
        </w:p>
        <w:p w14:paraId="72F4C761" w14:textId="77777777" w:rsidR="0004429D" w:rsidRDefault="0004429D">
          <w:pPr>
            <w:pStyle w:val="TOC3"/>
            <w:tabs>
              <w:tab w:val="right" w:leader="dot" w:pos="9350"/>
            </w:tabs>
            <w:rPr>
              <w:ins w:id="247" w:author="Yong Soo Kwon" w:date="2014-09-09T15:07:00Z"/>
              <w:noProof/>
              <w:lang w:eastAsia="en-US"/>
            </w:rPr>
          </w:pPr>
          <w:ins w:id="24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"_Toc398038655"</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Lab</w:t>
            </w:r>
            <w:r>
              <w:rPr>
                <w:noProof/>
                <w:webHidden/>
              </w:rPr>
              <w:tab/>
            </w:r>
            <w:r>
              <w:rPr>
                <w:noProof/>
                <w:webHidden/>
              </w:rPr>
              <w:fldChar w:fldCharType="begin"/>
            </w:r>
            <w:r>
              <w:rPr>
                <w:noProof/>
                <w:webHidden/>
              </w:rPr>
              <w:instrText xml:space="preserve"> PAGEREF _Toc398038655 \h </w:instrText>
            </w:r>
          </w:ins>
          <w:r>
            <w:rPr>
              <w:noProof/>
              <w:webHidden/>
            </w:rPr>
          </w:r>
          <w:r>
            <w:rPr>
              <w:noProof/>
              <w:webHidden/>
            </w:rPr>
            <w:fldChar w:fldCharType="separate"/>
          </w:r>
          <w:ins w:id="249" w:author="Yong Soo Kwon" w:date="2014-09-09T15:07:00Z">
            <w:r>
              <w:rPr>
                <w:noProof/>
                <w:webHidden/>
              </w:rPr>
              <w:t>54</w:t>
            </w:r>
            <w:r>
              <w:rPr>
                <w:noProof/>
                <w:webHidden/>
              </w:rPr>
              <w:fldChar w:fldCharType="end"/>
            </w:r>
            <w:r w:rsidRPr="00157F74">
              <w:rPr>
                <w:rStyle w:val="Hyperlink"/>
                <w:noProof/>
              </w:rPr>
              <w:fldChar w:fldCharType="end"/>
            </w:r>
          </w:ins>
        </w:p>
        <w:p w14:paraId="3391B832" w14:textId="77777777" w:rsidR="0004429D" w:rsidRDefault="0004429D">
          <w:pPr>
            <w:pStyle w:val="TOC3"/>
            <w:tabs>
              <w:tab w:val="right" w:leader="dot" w:pos="9350"/>
            </w:tabs>
            <w:rPr>
              <w:ins w:id="250" w:author="Yong Soo Kwon" w:date="2014-09-09T15:07:00Z"/>
              <w:noProof/>
              <w:lang w:eastAsia="en-US"/>
            </w:rPr>
          </w:pPr>
          <w:ins w:id="25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"_Toc398038656"</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Radiology (coded)</w:t>
            </w:r>
            <w:r>
              <w:rPr>
                <w:noProof/>
                <w:webHidden/>
              </w:rPr>
              <w:tab/>
            </w:r>
            <w:r>
              <w:rPr>
                <w:noProof/>
                <w:webHidden/>
              </w:rPr>
              <w:fldChar w:fldCharType="begin"/>
            </w:r>
            <w:r>
              <w:rPr>
                <w:noProof/>
                <w:webHidden/>
              </w:rPr>
              <w:instrText xml:space="preserve"> PAGEREF _Toc398038656 \h </w:instrText>
            </w:r>
          </w:ins>
          <w:r>
            <w:rPr>
              <w:noProof/>
              <w:webHidden/>
            </w:rPr>
          </w:r>
          <w:r>
            <w:rPr>
              <w:noProof/>
              <w:webHidden/>
            </w:rPr>
            <w:fldChar w:fldCharType="separate"/>
          </w:r>
          <w:ins w:id="252" w:author="Yong Soo Kwon" w:date="2014-09-09T15:07:00Z">
            <w:r>
              <w:rPr>
                <w:noProof/>
                <w:webHidden/>
              </w:rPr>
              <w:t>56</w:t>
            </w:r>
            <w:r>
              <w:rPr>
                <w:noProof/>
                <w:webHidden/>
              </w:rPr>
              <w:fldChar w:fldCharType="end"/>
            </w:r>
            <w:r w:rsidRPr="00157F74">
              <w:rPr>
                <w:rStyle w:val="Hyperlink"/>
                <w:noProof/>
              </w:rPr>
              <w:fldChar w:fldCharType="end"/>
            </w:r>
          </w:ins>
        </w:p>
        <w:p w14:paraId="785415A0" w14:textId="77777777" w:rsidR="0004429D" w:rsidRDefault="0004429D">
          <w:pPr>
            <w:pStyle w:val="TOC3"/>
            <w:tabs>
              <w:tab w:val="right" w:leader="dot" w:pos="9350"/>
            </w:tabs>
            <w:rPr>
              <w:ins w:id="253" w:author="Yong Soo Kwon" w:date="2014-09-09T15:07:00Z"/>
              <w:noProof/>
              <w:lang w:eastAsia="en-US"/>
            </w:rPr>
          </w:pPr>
          <w:ins w:id="25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"_Toc398038657"</w:instrText>
            </w:r>
            <w:r w:rsidRPr="00157F74">
              <w:rPr>
                <w:rStyle w:val="Hyperlink"/>
                <w:noProof/>
              </w:rPr>
              <w:instrText xml:space="preserve"> </w:instrText>
            </w:r>
            <w:r w:rsidRPr="00157F74">
              <w:rPr>
                <w:rStyle w:val="Hyperlink"/>
                <w:noProof/>
              </w:rPr>
              <w:fldChar w:fldCharType="separate"/>
            </w:r>
            <w:r w:rsidRPr="00157F74">
              <w:rPr>
                <w:rStyle w:val="Hyperlink"/>
                <w:noProof/>
              </w:rPr>
              <w:t>OBX Segment – Observation Segment – Radiology (Text)</w:t>
            </w:r>
            <w:r>
              <w:rPr>
                <w:noProof/>
                <w:webHidden/>
              </w:rPr>
              <w:tab/>
            </w:r>
            <w:r>
              <w:rPr>
                <w:noProof/>
                <w:webHidden/>
              </w:rPr>
              <w:fldChar w:fldCharType="begin"/>
            </w:r>
            <w:r>
              <w:rPr>
                <w:noProof/>
                <w:webHidden/>
              </w:rPr>
              <w:instrText xml:space="preserve"> PAGEREF _Toc398038657 \h </w:instrText>
            </w:r>
          </w:ins>
          <w:r>
            <w:rPr>
              <w:noProof/>
              <w:webHidden/>
            </w:rPr>
          </w:r>
          <w:r>
            <w:rPr>
              <w:noProof/>
              <w:webHidden/>
            </w:rPr>
            <w:fldChar w:fldCharType="separate"/>
          </w:r>
          <w:ins w:id="255" w:author="Yong Soo Kwon" w:date="2014-09-09T15:07:00Z">
            <w:r>
              <w:rPr>
                <w:noProof/>
                <w:webHidden/>
              </w:rPr>
              <w:t>56</w:t>
            </w:r>
            <w:r>
              <w:rPr>
                <w:noProof/>
                <w:webHidden/>
              </w:rPr>
              <w:fldChar w:fldCharType="end"/>
            </w:r>
            <w:r w:rsidRPr="00157F74">
              <w:rPr>
                <w:rStyle w:val="Hyperlink"/>
                <w:noProof/>
              </w:rPr>
              <w:fldChar w:fldCharType="end"/>
            </w:r>
          </w:ins>
        </w:p>
        <w:p w14:paraId="4CCE958F" w14:textId="77777777" w:rsidR="0004429D" w:rsidRDefault="0004429D">
          <w:pPr>
            <w:pStyle w:val="TOC3"/>
            <w:tabs>
              <w:tab w:val="right" w:leader="dot" w:pos="9350"/>
            </w:tabs>
            <w:rPr>
              <w:ins w:id="256" w:author="Yong Soo Kwon" w:date="2014-09-09T15:07:00Z"/>
              <w:noProof/>
              <w:lang w:eastAsia="en-US"/>
            </w:rPr>
          </w:pPr>
          <w:ins w:id="25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"_Toc398038658"</w:instrText>
            </w:r>
            <w:r w:rsidRPr="00157F74">
              <w:rPr>
                <w:rStyle w:val="Hyperlink"/>
                <w:noProof/>
              </w:rPr>
              <w:instrText xml:space="preserve"> </w:instrText>
            </w:r>
            <w:r w:rsidRPr="00157F74">
              <w:rPr>
                <w:rStyle w:val="Hyperlink"/>
                <w:noProof/>
              </w:rPr>
              <w:fldChar w:fldCharType="separate"/>
            </w:r>
            <w:r w:rsidRPr="00157F74">
              <w:rPr>
                <w:rStyle w:val="Hyperlink"/>
                <w:noProof/>
              </w:rPr>
              <w:t>ODS Segment – Dietary Orders, Supplements, and Preferences</w:t>
            </w:r>
            <w:r>
              <w:rPr>
                <w:noProof/>
                <w:webHidden/>
              </w:rPr>
              <w:tab/>
            </w:r>
            <w:r>
              <w:rPr>
                <w:noProof/>
                <w:webHidden/>
              </w:rPr>
              <w:fldChar w:fldCharType="begin"/>
            </w:r>
            <w:r>
              <w:rPr>
                <w:noProof/>
                <w:webHidden/>
              </w:rPr>
              <w:instrText xml:space="preserve"> PAGEREF _Toc398038658 \h </w:instrText>
            </w:r>
          </w:ins>
          <w:r>
            <w:rPr>
              <w:noProof/>
              <w:webHidden/>
            </w:rPr>
          </w:r>
          <w:r>
            <w:rPr>
              <w:noProof/>
              <w:webHidden/>
            </w:rPr>
            <w:fldChar w:fldCharType="separate"/>
          </w:r>
          <w:ins w:id="258" w:author="Yong Soo Kwon" w:date="2014-09-09T15:07:00Z">
            <w:r>
              <w:rPr>
                <w:noProof/>
                <w:webHidden/>
              </w:rPr>
              <w:t>57</w:t>
            </w:r>
            <w:r>
              <w:rPr>
                <w:noProof/>
                <w:webHidden/>
              </w:rPr>
              <w:fldChar w:fldCharType="end"/>
            </w:r>
            <w:r w:rsidRPr="00157F74">
              <w:rPr>
                <w:rStyle w:val="Hyperlink"/>
                <w:noProof/>
              </w:rPr>
              <w:fldChar w:fldCharType="end"/>
            </w:r>
          </w:ins>
        </w:p>
        <w:p w14:paraId="2C4C614C" w14:textId="77777777" w:rsidR="0004429D" w:rsidRDefault="0004429D">
          <w:pPr>
            <w:pStyle w:val="TOC3"/>
            <w:tabs>
              <w:tab w:val="right" w:leader="dot" w:pos="9350"/>
            </w:tabs>
            <w:rPr>
              <w:ins w:id="259" w:author="Yong Soo Kwon" w:date="2014-09-09T15:07:00Z"/>
              <w:noProof/>
              <w:lang w:eastAsia="en-US"/>
            </w:rPr>
          </w:pPr>
          <w:ins w:id="26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"_Toc398038659"</w:instrText>
            </w:r>
            <w:r w:rsidRPr="00157F74">
              <w:rPr>
                <w:rStyle w:val="Hyperlink"/>
                <w:noProof/>
              </w:rPr>
              <w:instrText xml:space="preserve"> </w:instrText>
            </w:r>
            <w:r w:rsidRPr="00157F74">
              <w:rPr>
                <w:rStyle w:val="Hyperlink"/>
                <w:noProof/>
              </w:rPr>
              <w:fldChar w:fldCharType="separate"/>
            </w:r>
            <w:r w:rsidRPr="00157F74">
              <w:rPr>
                <w:rStyle w:val="Hyperlink"/>
                <w:noProof/>
              </w:rPr>
              <w:t>ODT Segment – Diet Tray Instruction</w:t>
            </w:r>
            <w:r>
              <w:rPr>
                <w:noProof/>
                <w:webHidden/>
              </w:rPr>
              <w:tab/>
            </w:r>
            <w:r>
              <w:rPr>
                <w:noProof/>
                <w:webHidden/>
              </w:rPr>
              <w:fldChar w:fldCharType="begin"/>
            </w:r>
            <w:r>
              <w:rPr>
                <w:noProof/>
                <w:webHidden/>
              </w:rPr>
              <w:instrText xml:space="preserve"> PAGEREF _Toc398038659 \h </w:instrText>
            </w:r>
          </w:ins>
          <w:r>
            <w:rPr>
              <w:noProof/>
              <w:webHidden/>
            </w:rPr>
          </w:r>
          <w:r>
            <w:rPr>
              <w:noProof/>
              <w:webHidden/>
            </w:rPr>
            <w:fldChar w:fldCharType="separate"/>
          </w:r>
          <w:ins w:id="261" w:author="Yong Soo Kwon" w:date="2014-09-09T15:07:00Z">
            <w:r>
              <w:rPr>
                <w:noProof/>
                <w:webHidden/>
              </w:rPr>
              <w:t>59</w:t>
            </w:r>
            <w:r>
              <w:rPr>
                <w:noProof/>
                <w:webHidden/>
              </w:rPr>
              <w:fldChar w:fldCharType="end"/>
            </w:r>
            <w:r w:rsidRPr="00157F74">
              <w:rPr>
                <w:rStyle w:val="Hyperlink"/>
                <w:noProof/>
              </w:rPr>
              <w:fldChar w:fldCharType="end"/>
            </w:r>
          </w:ins>
        </w:p>
        <w:p w14:paraId="093D6BFE" w14:textId="77777777" w:rsidR="0004429D" w:rsidRDefault="0004429D">
          <w:pPr>
            <w:pStyle w:val="TOC3"/>
            <w:tabs>
              <w:tab w:val="right" w:leader="dot" w:pos="9350"/>
            </w:tabs>
            <w:rPr>
              <w:ins w:id="262" w:author="Yong Soo Kwon" w:date="2014-09-09T15:07:00Z"/>
              <w:noProof/>
              <w:lang w:eastAsia="en-US"/>
            </w:rPr>
          </w:pPr>
          <w:ins w:id="26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"_Toc398038660"</w:instrText>
            </w:r>
            <w:r w:rsidRPr="00157F74">
              <w:rPr>
                <w:rStyle w:val="Hyperlink"/>
                <w:noProof/>
              </w:rPr>
              <w:instrText xml:space="preserve"> </w:instrText>
            </w:r>
            <w:r w:rsidRPr="00157F74">
              <w:rPr>
                <w:rStyle w:val="Hyperlink"/>
                <w:noProof/>
              </w:rPr>
              <w:fldChar w:fldCharType="separate"/>
            </w:r>
            <w:r w:rsidRPr="00157F74">
              <w:rPr>
                <w:rStyle w:val="Hyperlink"/>
                <w:noProof/>
              </w:rPr>
              <w:t>PID Segment – Patient Identification</w:t>
            </w:r>
            <w:r>
              <w:rPr>
                <w:noProof/>
                <w:webHidden/>
              </w:rPr>
              <w:tab/>
            </w:r>
            <w:r>
              <w:rPr>
                <w:noProof/>
                <w:webHidden/>
              </w:rPr>
              <w:fldChar w:fldCharType="begin"/>
            </w:r>
            <w:r>
              <w:rPr>
                <w:noProof/>
                <w:webHidden/>
              </w:rPr>
              <w:instrText xml:space="preserve"> PAGEREF _Toc398038660 \h </w:instrText>
            </w:r>
          </w:ins>
          <w:r>
            <w:rPr>
              <w:noProof/>
              <w:webHidden/>
            </w:rPr>
          </w:r>
          <w:r>
            <w:rPr>
              <w:noProof/>
              <w:webHidden/>
            </w:rPr>
            <w:fldChar w:fldCharType="separate"/>
          </w:r>
          <w:ins w:id="264" w:author="Yong Soo Kwon" w:date="2014-09-09T15:07:00Z">
            <w:r>
              <w:rPr>
                <w:noProof/>
                <w:webHidden/>
              </w:rPr>
              <w:t>60</w:t>
            </w:r>
            <w:r>
              <w:rPr>
                <w:noProof/>
                <w:webHidden/>
              </w:rPr>
              <w:fldChar w:fldCharType="end"/>
            </w:r>
            <w:r w:rsidRPr="00157F74">
              <w:rPr>
                <w:rStyle w:val="Hyperlink"/>
                <w:noProof/>
              </w:rPr>
              <w:fldChar w:fldCharType="end"/>
            </w:r>
          </w:ins>
        </w:p>
        <w:p w14:paraId="14649869" w14:textId="77777777" w:rsidR="0004429D" w:rsidRDefault="0004429D">
          <w:pPr>
            <w:pStyle w:val="TOC3"/>
            <w:tabs>
              <w:tab w:val="right" w:leader="dot" w:pos="9350"/>
            </w:tabs>
            <w:rPr>
              <w:ins w:id="265" w:author="Yong Soo Kwon" w:date="2014-09-09T15:07:00Z"/>
              <w:noProof/>
              <w:lang w:eastAsia="en-US"/>
            </w:rPr>
          </w:pPr>
          <w:ins w:id="26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"_Toc398038661"</w:instrText>
            </w:r>
            <w:r w:rsidRPr="00157F74">
              <w:rPr>
                <w:rStyle w:val="Hyperlink"/>
                <w:noProof/>
              </w:rPr>
              <w:instrText xml:space="preserve"> </w:instrText>
            </w:r>
            <w:r w:rsidRPr="00157F74">
              <w:rPr>
                <w:rStyle w:val="Hyperlink"/>
                <w:noProof/>
              </w:rPr>
              <w:fldChar w:fldCharType="separate"/>
            </w:r>
            <w:r w:rsidRPr="00157F74">
              <w:rPr>
                <w:rStyle w:val="Hyperlink"/>
                <w:noProof/>
              </w:rPr>
              <w:t>PD1 Segment – Patient Additional Demographic</w:t>
            </w:r>
            <w:r>
              <w:rPr>
                <w:noProof/>
                <w:webHidden/>
              </w:rPr>
              <w:tab/>
            </w:r>
            <w:r>
              <w:rPr>
                <w:noProof/>
                <w:webHidden/>
              </w:rPr>
              <w:fldChar w:fldCharType="begin"/>
            </w:r>
            <w:r>
              <w:rPr>
                <w:noProof/>
                <w:webHidden/>
              </w:rPr>
              <w:instrText xml:space="preserve"> PAGEREF _Toc398038661 \h </w:instrText>
            </w:r>
          </w:ins>
          <w:r>
            <w:rPr>
              <w:noProof/>
              <w:webHidden/>
            </w:rPr>
          </w:r>
          <w:r>
            <w:rPr>
              <w:noProof/>
              <w:webHidden/>
            </w:rPr>
            <w:fldChar w:fldCharType="separate"/>
          </w:r>
          <w:ins w:id="267" w:author="Yong Soo Kwon" w:date="2014-09-09T15:07:00Z">
            <w:r>
              <w:rPr>
                <w:noProof/>
                <w:webHidden/>
              </w:rPr>
              <w:t>63</w:t>
            </w:r>
            <w:r>
              <w:rPr>
                <w:noProof/>
                <w:webHidden/>
              </w:rPr>
              <w:fldChar w:fldCharType="end"/>
            </w:r>
            <w:r w:rsidRPr="00157F74">
              <w:rPr>
                <w:rStyle w:val="Hyperlink"/>
                <w:noProof/>
              </w:rPr>
              <w:fldChar w:fldCharType="end"/>
            </w:r>
          </w:ins>
        </w:p>
        <w:p w14:paraId="7237C344" w14:textId="77777777" w:rsidR="0004429D" w:rsidRDefault="0004429D">
          <w:pPr>
            <w:pStyle w:val="TOC3"/>
            <w:tabs>
              <w:tab w:val="right" w:leader="dot" w:pos="9350"/>
            </w:tabs>
            <w:rPr>
              <w:ins w:id="268" w:author="Yong Soo Kwon" w:date="2014-09-09T15:07:00Z"/>
              <w:noProof/>
              <w:lang w:eastAsia="en-US"/>
            </w:rPr>
          </w:pPr>
          <w:ins w:id="269" w:author="Yong Soo Kwon" w:date="2014-09-09T15:07:00Z">
            <w:r w:rsidRPr="00157F74">
              <w:rPr>
                <w:rStyle w:val="Hyperlink"/>
                <w:noProof/>
              </w:rPr>
              <w:lastRenderedPageBreak/>
              <w:fldChar w:fldCharType="begin"/>
            </w:r>
            <w:r w:rsidRPr="00157F74">
              <w:rPr>
                <w:rStyle w:val="Hyperlink"/>
                <w:noProof/>
              </w:rPr>
              <w:instrText xml:space="preserve"> </w:instrText>
            </w:r>
            <w:r>
              <w:rPr>
                <w:noProof/>
              </w:rPr>
              <w:instrText>HYPERLINK \l "_Toc398038662"</w:instrText>
            </w:r>
            <w:r w:rsidRPr="00157F74">
              <w:rPr>
                <w:rStyle w:val="Hyperlink"/>
                <w:noProof/>
              </w:rPr>
              <w:instrText xml:space="preserve"> </w:instrText>
            </w:r>
            <w:r w:rsidRPr="00157F74">
              <w:rPr>
                <w:rStyle w:val="Hyperlink"/>
                <w:noProof/>
              </w:rPr>
              <w:fldChar w:fldCharType="separate"/>
            </w:r>
            <w:r w:rsidRPr="00157F74">
              <w:rPr>
                <w:rStyle w:val="Hyperlink"/>
                <w:noProof/>
              </w:rPr>
              <w:t>PV1 Segment – Patient Visit</w:t>
            </w:r>
            <w:r>
              <w:rPr>
                <w:noProof/>
                <w:webHidden/>
              </w:rPr>
              <w:tab/>
            </w:r>
            <w:r>
              <w:rPr>
                <w:noProof/>
                <w:webHidden/>
              </w:rPr>
              <w:fldChar w:fldCharType="begin"/>
            </w:r>
            <w:r>
              <w:rPr>
                <w:noProof/>
                <w:webHidden/>
              </w:rPr>
              <w:instrText xml:space="preserve"> PAGEREF _Toc398038662 \h </w:instrText>
            </w:r>
          </w:ins>
          <w:r>
            <w:rPr>
              <w:noProof/>
              <w:webHidden/>
            </w:rPr>
          </w:r>
          <w:r>
            <w:rPr>
              <w:noProof/>
              <w:webHidden/>
            </w:rPr>
            <w:fldChar w:fldCharType="separate"/>
          </w:r>
          <w:ins w:id="270" w:author="Yong Soo Kwon" w:date="2014-09-09T15:07:00Z">
            <w:r>
              <w:rPr>
                <w:noProof/>
                <w:webHidden/>
              </w:rPr>
              <w:t>64</w:t>
            </w:r>
            <w:r>
              <w:rPr>
                <w:noProof/>
                <w:webHidden/>
              </w:rPr>
              <w:fldChar w:fldCharType="end"/>
            </w:r>
            <w:r w:rsidRPr="00157F74">
              <w:rPr>
                <w:rStyle w:val="Hyperlink"/>
                <w:noProof/>
              </w:rPr>
              <w:fldChar w:fldCharType="end"/>
            </w:r>
          </w:ins>
        </w:p>
        <w:p w14:paraId="604B00B6" w14:textId="77777777" w:rsidR="0004429D" w:rsidRDefault="0004429D">
          <w:pPr>
            <w:pStyle w:val="TOC3"/>
            <w:tabs>
              <w:tab w:val="right" w:leader="dot" w:pos="9350"/>
            </w:tabs>
            <w:rPr>
              <w:ins w:id="271" w:author="Yong Soo Kwon" w:date="2014-09-09T15:07:00Z"/>
              <w:noProof/>
              <w:lang w:eastAsia="en-US"/>
            </w:rPr>
          </w:pPr>
          <w:ins w:id="27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"_Toc398038663"</w:instrText>
            </w:r>
            <w:r w:rsidRPr="00157F74">
              <w:rPr>
                <w:rStyle w:val="Hyperlink"/>
                <w:noProof/>
              </w:rPr>
              <w:instrText xml:space="preserve"> </w:instrText>
            </w:r>
            <w:r w:rsidRPr="00157F74">
              <w:rPr>
                <w:rStyle w:val="Hyperlink"/>
                <w:noProof/>
              </w:rPr>
              <w:fldChar w:fldCharType="separate"/>
            </w:r>
            <w:r w:rsidRPr="00157F74">
              <w:rPr>
                <w:rStyle w:val="Hyperlink"/>
                <w:noProof/>
              </w:rPr>
              <w:t>QRD Segment – Original-Style Query Definition</w:t>
            </w:r>
            <w:r>
              <w:rPr>
                <w:noProof/>
                <w:webHidden/>
              </w:rPr>
              <w:tab/>
            </w:r>
            <w:r>
              <w:rPr>
                <w:noProof/>
                <w:webHidden/>
              </w:rPr>
              <w:fldChar w:fldCharType="begin"/>
            </w:r>
            <w:r>
              <w:rPr>
                <w:noProof/>
                <w:webHidden/>
              </w:rPr>
              <w:instrText xml:space="preserve"> PAGEREF _Toc398038663 \h </w:instrText>
            </w:r>
          </w:ins>
          <w:r>
            <w:rPr>
              <w:noProof/>
              <w:webHidden/>
            </w:rPr>
          </w:r>
          <w:r>
            <w:rPr>
              <w:noProof/>
              <w:webHidden/>
            </w:rPr>
            <w:fldChar w:fldCharType="separate"/>
          </w:r>
          <w:ins w:id="273" w:author="Yong Soo Kwon" w:date="2014-09-09T15:07:00Z">
            <w:r>
              <w:rPr>
                <w:noProof/>
                <w:webHidden/>
              </w:rPr>
              <w:t>66</w:t>
            </w:r>
            <w:r>
              <w:rPr>
                <w:noProof/>
                <w:webHidden/>
              </w:rPr>
              <w:fldChar w:fldCharType="end"/>
            </w:r>
            <w:r w:rsidRPr="00157F74">
              <w:rPr>
                <w:rStyle w:val="Hyperlink"/>
                <w:noProof/>
              </w:rPr>
              <w:fldChar w:fldCharType="end"/>
            </w:r>
          </w:ins>
        </w:p>
        <w:p w14:paraId="38672D72" w14:textId="77777777" w:rsidR="0004429D" w:rsidRDefault="0004429D">
          <w:pPr>
            <w:pStyle w:val="TOC3"/>
            <w:tabs>
              <w:tab w:val="right" w:leader="dot" w:pos="9350"/>
            </w:tabs>
            <w:rPr>
              <w:ins w:id="274" w:author="Yong Soo Kwon" w:date="2014-09-09T15:07:00Z"/>
              <w:noProof/>
              <w:lang w:eastAsia="en-US"/>
            </w:rPr>
          </w:pPr>
          <w:ins w:id="275"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"_Toc398038664"</w:instrText>
            </w:r>
            <w:r w:rsidRPr="00157F74">
              <w:rPr>
                <w:rStyle w:val="Hyperlink"/>
                <w:noProof/>
              </w:rPr>
              <w:instrText xml:space="preserve"> </w:instrText>
            </w:r>
            <w:r w:rsidRPr="00157F74">
              <w:rPr>
                <w:rStyle w:val="Hyperlink"/>
                <w:noProof/>
              </w:rPr>
              <w:fldChar w:fldCharType="separate"/>
            </w:r>
            <w:r w:rsidRPr="00157F74">
              <w:rPr>
                <w:rStyle w:val="Hyperlink"/>
                <w:noProof/>
              </w:rPr>
              <w:t>RGS Segment — Resource Group</w:t>
            </w:r>
            <w:r>
              <w:rPr>
                <w:noProof/>
                <w:webHidden/>
              </w:rPr>
              <w:tab/>
            </w:r>
            <w:r>
              <w:rPr>
                <w:noProof/>
                <w:webHidden/>
              </w:rPr>
              <w:fldChar w:fldCharType="begin"/>
            </w:r>
            <w:r>
              <w:rPr>
                <w:noProof/>
                <w:webHidden/>
              </w:rPr>
              <w:instrText xml:space="preserve"> PAGEREF _Toc398038664 \h </w:instrText>
            </w:r>
          </w:ins>
          <w:r>
            <w:rPr>
              <w:noProof/>
              <w:webHidden/>
            </w:rPr>
          </w:r>
          <w:r>
            <w:rPr>
              <w:noProof/>
              <w:webHidden/>
            </w:rPr>
            <w:fldChar w:fldCharType="separate"/>
          </w:r>
          <w:ins w:id="276" w:author="Yong Soo Kwon" w:date="2014-09-09T15:07:00Z">
            <w:r>
              <w:rPr>
                <w:noProof/>
                <w:webHidden/>
              </w:rPr>
              <w:t>67</w:t>
            </w:r>
            <w:r>
              <w:rPr>
                <w:noProof/>
                <w:webHidden/>
              </w:rPr>
              <w:fldChar w:fldCharType="end"/>
            </w:r>
            <w:r w:rsidRPr="00157F74">
              <w:rPr>
                <w:rStyle w:val="Hyperlink"/>
                <w:noProof/>
              </w:rPr>
              <w:fldChar w:fldCharType="end"/>
            </w:r>
          </w:ins>
        </w:p>
        <w:p w14:paraId="69473465" w14:textId="77777777" w:rsidR="0004429D" w:rsidRDefault="0004429D">
          <w:pPr>
            <w:pStyle w:val="TOC3"/>
            <w:tabs>
              <w:tab w:val="right" w:leader="dot" w:pos="9350"/>
            </w:tabs>
            <w:rPr>
              <w:ins w:id="277" w:author="Yong Soo Kwon" w:date="2014-09-09T15:07:00Z"/>
              <w:noProof/>
              <w:lang w:eastAsia="en-US"/>
            </w:rPr>
          </w:pPr>
          <w:ins w:id="278"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"_Toc398038665"</w:instrText>
            </w:r>
            <w:r w:rsidRPr="00157F74">
              <w:rPr>
                <w:rStyle w:val="Hyperlink"/>
                <w:noProof/>
              </w:rPr>
              <w:instrText xml:space="preserve"> </w:instrText>
            </w:r>
            <w:r w:rsidRPr="00157F74">
              <w:rPr>
                <w:rStyle w:val="Hyperlink"/>
                <w:noProof/>
              </w:rPr>
              <w:fldChar w:fldCharType="separate"/>
            </w:r>
            <w:r w:rsidRPr="00157F74">
              <w:rPr>
                <w:rStyle w:val="Hyperlink"/>
                <w:noProof/>
              </w:rPr>
              <w:t>SCH Segment – Scheduling Activity Information – Clinical SIU</w:t>
            </w:r>
            <w:r>
              <w:rPr>
                <w:noProof/>
                <w:webHidden/>
              </w:rPr>
              <w:tab/>
            </w:r>
            <w:r>
              <w:rPr>
                <w:noProof/>
                <w:webHidden/>
              </w:rPr>
              <w:fldChar w:fldCharType="begin"/>
            </w:r>
            <w:r>
              <w:rPr>
                <w:noProof/>
                <w:webHidden/>
              </w:rPr>
              <w:instrText xml:space="preserve"> PAGEREF _Toc398038665 \h </w:instrText>
            </w:r>
          </w:ins>
          <w:r>
            <w:rPr>
              <w:noProof/>
              <w:webHidden/>
            </w:rPr>
          </w:r>
          <w:r>
            <w:rPr>
              <w:noProof/>
              <w:webHidden/>
            </w:rPr>
            <w:fldChar w:fldCharType="separate"/>
          </w:r>
          <w:ins w:id="279" w:author="Yong Soo Kwon" w:date="2014-09-09T15:07:00Z">
            <w:r>
              <w:rPr>
                <w:noProof/>
                <w:webHidden/>
              </w:rPr>
              <w:t>67</w:t>
            </w:r>
            <w:r>
              <w:rPr>
                <w:noProof/>
                <w:webHidden/>
              </w:rPr>
              <w:fldChar w:fldCharType="end"/>
            </w:r>
            <w:r w:rsidRPr="00157F74">
              <w:rPr>
                <w:rStyle w:val="Hyperlink"/>
                <w:noProof/>
              </w:rPr>
              <w:fldChar w:fldCharType="end"/>
            </w:r>
          </w:ins>
        </w:p>
        <w:p w14:paraId="6BB1F98E" w14:textId="77777777" w:rsidR="0004429D" w:rsidRDefault="0004429D">
          <w:pPr>
            <w:pStyle w:val="TOC3"/>
            <w:tabs>
              <w:tab w:val="right" w:leader="dot" w:pos="9350"/>
            </w:tabs>
            <w:rPr>
              <w:ins w:id="280" w:author="Yong Soo Kwon" w:date="2014-09-09T15:07:00Z"/>
              <w:noProof/>
              <w:lang w:eastAsia="en-US"/>
            </w:rPr>
          </w:pPr>
          <w:ins w:id="281"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"_Toc398038666"</w:instrText>
            </w:r>
            <w:r w:rsidRPr="00157F74">
              <w:rPr>
                <w:rStyle w:val="Hyperlink"/>
                <w:noProof/>
              </w:rPr>
              <w:instrText xml:space="preserve"> </w:instrText>
            </w:r>
            <w:r w:rsidRPr="00157F74">
              <w:rPr>
                <w:rStyle w:val="Hyperlink"/>
                <w:noProof/>
              </w:rPr>
              <w:fldChar w:fldCharType="separate"/>
            </w:r>
            <w:r w:rsidRPr="00157F74">
              <w:rPr>
                <w:rStyle w:val="Hyperlink"/>
                <w:noProof/>
              </w:rPr>
              <w:t>SCH Segment – Scheduling Activity Information – Surgery SIU</w:t>
            </w:r>
            <w:r>
              <w:rPr>
                <w:noProof/>
                <w:webHidden/>
              </w:rPr>
              <w:tab/>
            </w:r>
            <w:r>
              <w:rPr>
                <w:noProof/>
                <w:webHidden/>
              </w:rPr>
              <w:fldChar w:fldCharType="begin"/>
            </w:r>
            <w:r>
              <w:rPr>
                <w:noProof/>
                <w:webHidden/>
              </w:rPr>
              <w:instrText xml:space="preserve"> PAGEREF _Toc398038666 \h </w:instrText>
            </w:r>
          </w:ins>
          <w:r>
            <w:rPr>
              <w:noProof/>
              <w:webHidden/>
            </w:rPr>
          </w:r>
          <w:r>
            <w:rPr>
              <w:noProof/>
              <w:webHidden/>
            </w:rPr>
            <w:fldChar w:fldCharType="separate"/>
          </w:r>
          <w:ins w:id="282" w:author="Yong Soo Kwon" w:date="2014-09-09T15:07:00Z">
            <w:r>
              <w:rPr>
                <w:noProof/>
                <w:webHidden/>
              </w:rPr>
              <w:t>67</w:t>
            </w:r>
            <w:r>
              <w:rPr>
                <w:noProof/>
                <w:webHidden/>
              </w:rPr>
              <w:fldChar w:fldCharType="end"/>
            </w:r>
            <w:r w:rsidRPr="00157F74">
              <w:rPr>
                <w:rStyle w:val="Hyperlink"/>
                <w:noProof/>
              </w:rPr>
              <w:fldChar w:fldCharType="end"/>
            </w:r>
          </w:ins>
        </w:p>
        <w:p w14:paraId="25BFA7E3" w14:textId="77777777" w:rsidR="0004429D" w:rsidRDefault="0004429D">
          <w:pPr>
            <w:pStyle w:val="TOC3"/>
            <w:tabs>
              <w:tab w:val="right" w:leader="dot" w:pos="9350"/>
            </w:tabs>
            <w:rPr>
              <w:ins w:id="283" w:author="Yong Soo Kwon" w:date="2014-09-09T15:07:00Z"/>
              <w:noProof/>
              <w:lang w:eastAsia="en-US"/>
            </w:rPr>
          </w:pPr>
          <w:ins w:id="284"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"_Toc398038667"</w:instrText>
            </w:r>
            <w:r w:rsidRPr="00157F74">
              <w:rPr>
                <w:rStyle w:val="Hyperlink"/>
                <w:noProof/>
              </w:rPr>
              <w:instrText xml:space="preserve"> </w:instrText>
            </w:r>
            <w:r w:rsidRPr="00157F74">
              <w:rPr>
                <w:rStyle w:val="Hyperlink"/>
                <w:noProof/>
              </w:rPr>
              <w:fldChar w:fldCharType="separate"/>
            </w:r>
            <w:r w:rsidRPr="00157F74">
              <w:rPr>
                <w:rStyle w:val="Hyperlink"/>
                <w:noProof/>
              </w:rPr>
              <w:t>ZBC Segment - BCMA</w:t>
            </w:r>
            <w:r>
              <w:rPr>
                <w:noProof/>
                <w:webHidden/>
              </w:rPr>
              <w:tab/>
            </w:r>
            <w:r>
              <w:rPr>
                <w:noProof/>
                <w:webHidden/>
              </w:rPr>
              <w:fldChar w:fldCharType="begin"/>
            </w:r>
            <w:r>
              <w:rPr>
                <w:noProof/>
                <w:webHidden/>
              </w:rPr>
              <w:instrText xml:space="preserve"> PAGEREF _Toc398038667 \h </w:instrText>
            </w:r>
          </w:ins>
          <w:r>
            <w:rPr>
              <w:noProof/>
              <w:webHidden/>
            </w:rPr>
          </w:r>
          <w:r>
            <w:rPr>
              <w:noProof/>
              <w:webHidden/>
            </w:rPr>
            <w:fldChar w:fldCharType="separate"/>
          </w:r>
          <w:ins w:id="285" w:author="Yong Soo Kwon" w:date="2014-09-09T15:07:00Z">
            <w:r>
              <w:rPr>
                <w:noProof/>
                <w:webHidden/>
              </w:rPr>
              <w:t>68</w:t>
            </w:r>
            <w:r>
              <w:rPr>
                <w:noProof/>
                <w:webHidden/>
              </w:rPr>
              <w:fldChar w:fldCharType="end"/>
            </w:r>
            <w:r w:rsidRPr="00157F74">
              <w:rPr>
                <w:rStyle w:val="Hyperlink"/>
                <w:noProof/>
              </w:rPr>
              <w:fldChar w:fldCharType="end"/>
            </w:r>
          </w:ins>
        </w:p>
        <w:p w14:paraId="44986723" w14:textId="77777777" w:rsidR="0004429D" w:rsidRDefault="0004429D">
          <w:pPr>
            <w:pStyle w:val="TOC3"/>
            <w:tabs>
              <w:tab w:val="right" w:leader="dot" w:pos="9350"/>
            </w:tabs>
            <w:rPr>
              <w:ins w:id="286" w:author="Yong Soo Kwon" w:date="2014-09-09T15:07:00Z"/>
              <w:noProof/>
              <w:lang w:eastAsia="en-US"/>
            </w:rPr>
          </w:pPr>
          <w:ins w:id="287"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"_Toc398038668"</w:instrText>
            </w:r>
            <w:r w:rsidRPr="00157F74">
              <w:rPr>
                <w:rStyle w:val="Hyperlink"/>
                <w:noProof/>
              </w:rPr>
              <w:instrText xml:space="preserve"> </w:instrText>
            </w:r>
            <w:r w:rsidRPr="00157F74">
              <w:rPr>
                <w:rStyle w:val="Hyperlink"/>
                <w:noProof/>
              </w:rPr>
              <w:fldChar w:fldCharType="separate"/>
            </w:r>
            <w:r w:rsidRPr="00157F74">
              <w:rPr>
                <w:rStyle w:val="Hyperlink"/>
                <w:noProof/>
              </w:rPr>
              <w:t>ZIL Segment – Appointment Information - Location Resource</w:t>
            </w:r>
            <w:r>
              <w:rPr>
                <w:noProof/>
                <w:webHidden/>
              </w:rPr>
              <w:tab/>
            </w:r>
            <w:r>
              <w:rPr>
                <w:noProof/>
                <w:webHidden/>
              </w:rPr>
              <w:fldChar w:fldCharType="begin"/>
            </w:r>
            <w:r>
              <w:rPr>
                <w:noProof/>
                <w:webHidden/>
              </w:rPr>
              <w:instrText xml:space="preserve"> PAGEREF _Toc398038668 \h </w:instrText>
            </w:r>
          </w:ins>
          <w:r>
            <w:rPr>
              <w:noProof/>
              <w:webHidden/>
            </w:rPr>
          </w:r>
          <w:r>
            <w:rPr>
              <w:noProof/>
              <w:webHidden/>
            </w:rPr>
            <w:fldChar w:fldCharType="separate"/>
          </w:r>
          <w:ins w:id="288" w:author="Yong Soo Kwon" w:date="2014-09-09T15:07:00Z">
            <w:r>
              <w:rPr>
                <w:noProof/>
                <w:webHidden/>
              </w:rPr>
              <w:t>69</w:t>
            </w:r>
            <w:r>
              <w:rPr>
                <w:noProof/>
                <w:webHidden/>
              </w:rPr>
              <w:fldChar w:fldCharType="end"/>
            </w:r>
            <w:r w:rsidRPr="00157F74">
              <w:rPr>
                <w:rStyle w:val="Hyperlink"/>
                <w:noProof/>
              </w:rPr>
              <w:fldChar w:fldCharType="end"/>
            </w:r>
          </w:ins>
        </w:p>
        <w:p w14:paraId="25B981FB" w14:textId="77777777" w:rsidR="0004429D" w:rsidRDefault="0004429D">
          <w:pPr>
            <w:pStyle w:val="TOC3"/>
            <w:tabs>
              <w:tab w:val="right" w:leader="dot" w:pos="9350"/>
            </w:tabs>
            <w:rPr>
              <w:ins w:id="289" w:author="Yong Soo Kwon" w:date="2014-09-09T15:07:00Z"/>
              <w:noProof/>
              <w:lang w:eastAsia="en-US"/>
            </w:rPr>
          </w:pPr>
          <w:ins w:id="290"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"_Toc398038669"</w:instrText>
            </w:r>
            <w:r w:rsidRPr="00157F74">
              <w:rPr>
                <w:rStyle w:val="Hyperlink"/>
                <w:noProof/>
              </w:rPr>
              <w:instrText xml:space="preserve"> </w:instrText>
            </w:r>
            <w:r w:rsidRPr="00157F74">
              <w:rPr>
                <w:rStyle w:val="Hyperlink"/>
                <w:noProof/>
              </w:rPr>
              <w:fldChar w:fldCharType="separate"/>
            </w:r>
            <w:r w:rsidRPr="00157F74">
              <w:rPr>
                <w:rStyle w:val="Hyperlink"/>
                <w:noProof/>
              </w:rPr>
              <w:t>ZRG Segment –Miscellaneous Appointment Information</w:t>
            </w:r>
            <w:r>
              <w:rPr>
                <w:noProof/>
                <w:webHidden/>
              </w:rPr>
              <w:tab/>
            </w:r>
            <w:r>
              <w:rPr>
                <w:noProof/>
                <w:webHidden/>
              </w:rPr>
              <w:fldChar w:fldCharType="begin"/>
            </w:r>
            <w:r>
              <w:rPr>
                <w:noProof/>
                <w:webHidden/>
              </w:rPr>
              <w:instrText xml:space="preserve"> PAGEREF _Toc398038669 \h </w:instrText>
            </w:r>
          </w:ins>
          <w:r>
            <w:rPr>
              <w:noProof/>
              <w:webHidden/>
            </w:rPr>
          </w:r>
          <w:r>
            <w:rPr>
              <w:noProof/>
              <w:webHidden/>
            </w:rPr>
            <w:fldChar w:fldCharType="separate"/>
          </w:r>
          <w:ins w:id="291" w:author="Yong Soo Kwon" w:date="2014-09-09T15:07:00Z">
            <w:r>
              <w:rPr>
                <w:noProof/>
                <w:webHidden/>
              </w:rPr>
              <w:t>69</w:t>
            </w:r>
            <w:r>
              <w:rPr>
                <w:noProof/>
                <w:webHidden/>
              </w:rPr>
              <w:fldChar w:fldCharType="end"/>
            </w:r>
            <w:r w:rsidRPr="00157F74">
              <w:rPr>
                <w:rStyle w:val="Hyperlink"/>
                <w:noProof/>
              </w:rPr>
              <w:fldChar w:fldCharType="end"/>
            </w:r>
          </w:ins>
        </w:p>
        <w:p w14:paraId="58BC52F9" w14:textId="77777777" w:rsidR="0004429D" w:rsidRDefault="0004429D">
          <w:pPr>
            <w:pStyle w:val="TOC3"/>
            <w:tabs>
              <w:tab w:val="right" w:leader="dot" w:pos="9350"/>
            </w:tabs>
            <w:rPr>
              <w:ins w:id="292" w:author="Yong Soo Kwon" w:date="2014-09-09T15:07:00Z"/>
              <w:noProof/>
              <w:lang w:eastAsia="en-US"/>
            </w:rPr>
          </w:pPr>
          <w:ins w:id="293"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"_Toc398038670"</w:instrText>
            </w:r>
            <w:r w:rsidRPr="00157F74">
              <w:rPr>
                <w:rStyle w:val="Hyperlink"/>
                <w:noProof/>
              </w:rPr>
              <w:instrText xml:space="preserve"> </w:instrText>
            </w:r>
            <w:r w:rsidRPr="00157F74">
              <w:rPr>
                <w:rStyle w:val="Hyperlink"/>
                <w:noProof/>
              </w:rPr>
              <w:fldChar w:fldCharType="separate"/>
            </w:r>
            <w:r w:rsidRPr="00157F74">
              <w:rPr>
                <w:rStyle w:val="Hyperlink"/>
                <w:noProof/>
              </w:rPr>
              <w:t>ZRX Segment in Pharmacy Order Message</w:t>
            </w:r>
            <w:r>
              <w:rPr>
                <w:noProof/>
                <w:webHidden/>
              </w:rPr>
              <w:tab/>
            </w:r>
            <w:r>
              <w:rPr>
                <w:noProof/>
                <w:webHidden/>
              </w:rPr>
              <w:fldChar w:fldCharType="begin"/>
            </w:r>
            <w:r>
              <w:rPr>
                <w:noProof/>
                <w:webHidden/>
              </w:rPr>
              <w:instrText xml:space="preserve"> PAGEREF _Toc398038670 \h </w:instrText>
            </w:r>
          </w:ins>
          <w:r>
            <w:rPr>
              <w:noProof/>
              <w:webHidden/>
            </w:rPr>
          </w:r>
          <w:r>
            <w:rPr>
              <w:noProof/>
              <w:webHidden/>
            </w:rPr>
            <w:fldChar w:fldCharType="separate"/>
          </w:r>
          <w:ins w:id="294" w:author="Yong Soo Kwon" w:date="2014-09-09T15:07:00Z">
            <w:r>
              <w:rPr>
                <w:noProof/>
                <w:webHidden/>
              </w:rPr>
              <w:t>69</w:t>
            </w:r>
            <w:r>
              <w:rPr>
                <w:noProof/>
                <w:webHidden/>
              </w:rPr>
              <w:fldChar w:fldCharType="end"/>
            </w:r>
            <w:r w:rsidRPr="00157F74">
              <w:rPr>
                <w:rStyle w:val="Hyperlink"/>
                <w:noProof/>
              </w:rPr>
              <w:fldChar w:fldCharType="end"/>
            </w:r>
          </w:ins>
        </w:p>
        <w:p w14:paraId="4BC7FDA9" w14:textId="77777777" w:rsidR="0004429D" w:rsidRDefault="0004429D">
          <w:pPr>
            <w:pStyle w:val="TOC3"/>
            <w:tabs>
              <w:tab w:val="right" w:leader="dot" w:pos="9350"/>
            </w:tabs>
            <w:rPr>
              <w:ins w:id="295" w:author="Yong Soo Kwon" w:date="2014-09-09T15:07:00Z"/>
              <w:noProof/>
              <w:lang w:eastAsia="en-US"/>
            </w:rPr>
          </w:pPr>
          <w:ins w:id="296"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"_Toc398038671"</w:instrText>
            </w:r>
            <w:r w:rsidRPr="00157F74">
              <w:rPr>
                <w:rStyle w:val="Hyperlink"/>
                <w:noProof/>
              </w:rPr>
              <w:instrText xml:space="preserve"> </w:instrText>
            </w:r>
            <w:r w:rsidRPr="00157F74">
              <w:rPr>
                <w:rStyle w:val="Hyperlink"/>
                <w:noProof/>
              </w:rPr>
              <w:fldChar w:fldCharType="separate"/>
            </w:r>
            <w:r w:rsidRPr="00157F74">
              <w:rPr>
                <w:rStyle w:val="Hyperlink"/>
                <w:noProof/>
              </w:rPr>
              <w:t>ZSC Segment – Vitals</w:t>
            </w:r>
            <w:r>
              <w:rPr>
                <w:noProof/>
                <w:webHidden/>
              </w:rPr>
              <w:tab/>
            </w:r>
            <w:r>
              <w:rPr>
                <w:noProof/>
                <w:webHidden/>
              </w:rPr>
              <w:fldChar w:fldCharType="begin"/>
            </w:r>
            <w:r>
              <w:rPr>
                <w:noProof/>
                <w:webHidden/>
              </w:rPr>
              <w:instrText xml:space="preserve"> PAGEREF _Toc398038671 \h </w:instrText>
            </w:r>
          </w:ins>
          <w:r>
            <w:rPr>
              <w:noProof/>
              <w:webHidden/>
            </w:rPr>
          </w:r>
          <w:r>
            <w:rPr>
              <w:noProof/>
              <w:webHidden/>
            </w:rPr>
            <w:fldChar w:fldCharType="separate"/>
          </w:r>
          <w:ins w:id="297" w:author="Yong Soo Kwon" w:date="2014-09-09T15:07:00Z">
            <w:r>
              <w:rPr>
                <w:noProof/>
                <w:webHidden/>
              </w:rPr>
              <w:t>70</w:t>
            </w:r>
            <w:r>
              <w:rPr>
                <w:noProof/>
                <w:webHidden/>
              </w:rPr>
              <w:fldChar w:fldCharType="end"/>
            </w:r>
            <w:r w:rsidRPr="00157F74">
              <w:rPr>
                <w:rStyle w:val="Hyperlink"/>
                <w:noProof/>
              </w:rPr>
              <w:fldChar w:fldCharType="end"/>
            </w:r>
          </w:ins>
        </w:p>
        <w:p w14:paraId="525B291D" w14:textId="77777777" w:rsidR="0004429D" w:rsidRDefault="0004429D">
          <w:pPr>
            <w:pStyle w:val="TOC3"/>
            <w:tabs>
              <w:tab w:val="right" w:leader="dot" w:pos="9350"/>
            </w:tabs>
            <w:rPr>
              <w:ins w:id="298" w:author="Yong Soo Kwon" w:date="2014-09-09T15:07:00Z"/>
              <w:noProof/>
              <w:lang w:eastAsia="en-US"/>
            </w:rPr>
          </w:pPr>
          <w:ins w:id="299"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"_Toc398038672"</w:instrText>
            </w:r>
            <w:r w:rsidRPr="00157F74">
              <w:rPr>
                <w:rStyle w:val="Hyperlink"/>
                <w:noProof/>
              </w:rPr>
              <w:instrText xml:space="preserve"> </w:instrText>
            </w:r>
            <w:r w:rsidRPr="00157F74">
              <w:rPr>
                <w:rStyle w:val="Hyperlink"/>
                <w:noProof/>
              </w:rPr>
              <w:fldChar w:fldCharType="separate"/>
            </w:r>
            <w:r w:rsidRPr="00157F74">
              <w:rPr>
                <w:rStyle w:val="Hyperlink"/>
                <w:noProof/>
              </w:rPr>
              <w:t>ZQT Segment in Diet Order message</w:t>
            </w:r>
            <w:r>
              <w:rPr>
                <w:noProof/>
                <w:webHidden/>
              </w:rPr>
              <w:tab/>
            </w:r>
            <w:r>
              <w:rPr>
                <w:noProof/>
                <w:webHidden/>
              </w:rPr>
              <w:fldChar w:fldCharType="begin"/>
            </w:r>
            <w:r>
              <w:rPr>
                <w:noProof/>
                <w:webHidden/>
              </w:rPr>
              <w:instrText xml:space="preserve"> PAGEREF _Toc398038672 \h </w:instrText>
            </w:r>
          </w:ins>
          <w:r>
            <w:rPr>
              <w:noProof/>
              <w:webHidden/>
            </w:rPr>
          </w:r>
          <w:r>
            <w:rPr>
              <w:noProof/>
              <w:webHidden/>
            </w:rPr>
            <w:fldChar w:fldCharType="separate"/>
          </w:r>
          <w:ins w:id="300" w:author="Yong Soo Kwon" w:date="2014-09-09T15:07:00Z">
            <w:r>
              <w:rPr>
                <w:noProof/>
                <w:webHidden/>
              </w:rPr>
              <w:t>71</w:t>
            </w:r>
            <w:r>
              <w:rPr>
                <w:noProof/>
                <w:webHidden/>
              </w:rPr>
              <w:fldChar w:fldCharType="end"/>
            </w:r>
            <w:r w:rsidRPr="00157F74">
              <w:rPr>
                <w:rStyle w:val="Hyperlink"/>
                <w:noProof/>
              </w:rPr>
              <w:fldChar w:fldCharType="end"/>
            </w:r>
          </w:ins>
        </w:p>
        <w:p w14:paraId="0E452CE2" w14:textId="77777777" w:rsidR="0004429D" w:rsidRDefault="0004429D">
          <w:pPr>
            <w:pStyle w:val="TOC2"/>
            <w:tabs>
              <w:tab w:val="right" w:leader="dot" w:pos="9350"/>
            </w:tabs>
            <w:rPr>
              <w:ins w:id="301" w:author="Yong Soo Kwon" w:date="2014-09-09T15:07:00Z"/>
              <w:noProof/>
              <w:lang w:eastAsia="en-US"/>
            </w:rPr>
          </w:pPr>
          <w:ins w:id="302" w:author="Yong Soo Kwon" w:date="2014-09-09T15:07:00Z">
            <w:r w:rsidRPr="00157F74">
              <w:rPr>
                <w:rStyle w:val="Hyperlink"/>
                <w:noProof/>
              </w:rPr>
              <w:fldChar w:fldCharType="begin"/>
            </w:r>
            <w:r w:rsidRPr="00157F74">
              <w:rPr>
                <w:rStyle w:val="Hyperlink"/>
                <w:noProof/>
              </w:rPr>
              <w:instrText xml:space="preserve"> </w:instrText>
            </w:r>
            <w:r>
              <w:rPr>
                <w:noProof/>
              </w:rPr>
              <w:instrText>HYPERLINK \l "_Toc398038673"</w:instrText>
            </w:r>
            <w:r w:rsidRPr="00157F74">
              <w:rPr>
                <w:rStyle w:val="Hyperlink"/>
                <w:noProof/>
              </w:rPr>
              <w:instrText xml:space="preserve"> </w:instrText>
            </w:r>
            <w:r w:rsidRPr="00157F74">
              <w:rPr>
                <w:rStyle w:val="Hyperlink"/>
                <w:noProof/>
              </w:rPr>
              <w:fldChar w:fldCharType="separate"/>
            </w:r>
            <w:r w:rsidRPr="00157F74">
              <w:rPr>
                <w:rStyle w:val="Hyperlink"/>
                <w:noProof/>
              </w:rPr>
              <w:t>Sample Messages</w:t>
            </w:r>
            <w:r>
              <w:rPr>
                <w:noProof/>
                <w:webHidden/>
              </w:rPr>
              <w:tab/>
            </w:r>
            <w:r>
              <w:rPr>
                <w:noProof/>
                <w:webHidden/>
              </w:rPr>
              <w:fldChar w:fldCharType="begin"/>
            </w:r>
            <w:r>
              <w:rPr>
                <w:noProof/>
                <w:webHidden/>
              </w:rPr>
              <w:instrText xml:space="preserve"> PAGEREF _Toc398038673 \h </w:instrText>
            </w:r>
          </w:ins>
          <w:r>
            <w:rPr>
              <w:noProof/>
              <w:webHidden/>
            </w:rPr>
          </w:r>
          <w:r>
            <w:rPr>
              <w:noProof/>
              <w:webHidden/>
            </w:rPr>
            <w:fldChar w:fldCharType="separate"/>
          </w:r>
          <w:ins w:id="303" w:author="Yong Soo Kwon" w:date="2014-09-09T15:07:00Z">
            <w:r>
              <w:rPr>
                <w:noProof/>
                <w:webHidden/>
              </w:rPr>
              <w:t>74</w:t>
            </w:r>
            <w:r>
              <w:rPr>
                <w:noProof/>
                <w:webHidden/>
              </w:rPr>
              <w:fldChar w:fldCharType="end"/>
            </w:r>
            <w:r w:rsidRPr="00157F74">
              <w:rPr>
                <w:rStyle w:val="Hyperlink"/>
                <w:noProof/>
              </w:rPr>
              <w:fldChar w:fldCharType="end"/>
            </w:r>
          </w:ins>
        </w:p>
        <w:p w14:paraId="00C019D6" w14:textId="77777777" w:rsidR="005309C7" w:rsidDel="0004429D" w:rsidRDefault="005309C7">
          <w:pPr>
            <w:pStyle w:val="TOC2"/>
            <w:tabs>
              <w:tab w:val="right" w:leader="dot" w:pos="9350"/>
            </w:tabs>
            <w:rPr>
              <w:del w:id="304" w:author="Yong Soo Kwon" w:date="2014-09-09T15:07:00Z"/>
              <w:noProof/>
              <w:lang w:eastAsia="en-US"/>
            </w:rPr>
          </w:pPr>
          <w:del w:id="305" w:author="Yong Soo Kwon" w:date="2014-09-09T15:07:00Z">
            <w:r w:rsidRPr="0004429D" w:rsidDel="0004429D">
              <w:rPr>
                <w:rPrChange w:id="306" w:author="Yong Soo Kwon" w:date="2014-09-09T15:07:00Z">
                  <w:rPr>
                    <w:rStyle w:val="Hyperlink"/>
                    <w:noProof/>
                  </w:rPr>
                </w:rPrChange>
              </w:rPr>
              <w:delText>Introduction</w:delText>
            </w:r>
            <w:r w:rsidDel="0004429D">
              <w:rPr>
                <w:noProof/>
                <w:webHidden/>
              </w:rPr>
              <w:tab/>
              <w:delText>6</w:delText>
            </w:r>
          </w:del>
        </w:p>
        <w:p w14:paraId="64ABCCCE" w14:textId="77777777" w:rsidR="005309C7" w:rsidDel="0004429D" w:rsidRDefault="005309C7">
          <w:pPr>
            <w:pStyle w:val="TOC2"/>
            <w:tabs>
              <w:tab w:val="right" w:leader="dot" w:pos="9350"/>
            </w:tabs>
            <w:rPr>
              <w:del w:id="307" w:author="Yong Soo Kwon" w:date="2014-09-09T15:07:00Z"/>
              <w:noProof/>
              <w:lang w:eastAsia="en-US"/>
            </w:rPr>
          </w:pPr>
          <w:del w:id="308" w:author="Yong Soo Kwon" w:date="2014-09-09T15:07:00Z">
            <w:r w:rsidRPr="0004429D" w:rsidDel="0004429D">
              <w:rPr>
                <w:rPrChange w:id="309" w:author="Yong Soo Kwon" w:date="2014-09-09T15:07:00Z">
                  <w:rPr>
                    <w:rStyle w:val="Hyperlink"/>
                    <w:noProof/>
                  </w:rPr>
                </w:rPrChange>
              </w:rPr>
              <w:delText>Communication</w:delText>
            </w:r>
            <w:r w:rsidDel="0004429D">
              <w:rPr>
                <w:noProof/>
                <w:webHidden/>
              </w:rPr>
              <w:tab/>
              <w:delText>6</w:delText>
            </w:r>
          </w:del>
        </w:p>
        <w:p w14:paraId="2DDCDF2B" w14:textId="77777777" w:rsidR="005309C7" w:rsidDel="0004429D" w:rsidRDefault="005309C7">
          <w:pPr>
            <w:pStyle w:val="TOC2"/>
            <w:tabs>
              <w:tab w:val="right" w:leader="dot" w:pos="9350"/>
            </w:tabs>
            <w:rPr>
              <w:del w:id="310" w:author="Yong Soo Kwon" w:date="2014-09-09T15:07:00Z"/>
              <w:noProof/>
              <w:lang w:eastAsia="en-US"/>
            </w:rPr>
          </w:pPr>
          <w:del w:id="311" w:author="Yong Soo Kwon" w:date="2014-09-09T15:07:00Z">
            <w:r w:rsidRPr="0004429D" w:rsidDel="0004429D">
              <w:rPr>
                <w:rPrChange w:id="312" w:author="Yong Soo Kwon" w:date="2014-09-09T15:07:00Z">
                  <w:rPr>
                    <w:rStyle w:val="Hyperlink"/>
                    <w:noProof/>
                  </w:rPr>
                </w:rPrChange>
              </w:rPr>
              <w:delText>Integration Framework HL7 Functionality</w:delText>
            </w:r>
            <w:r w:rsidDel="0004429D">
              <w:rPr>
                <w:noProof/>
                <w:webHidden/>
              </w:rPr>
              <w:tab/>
              <w:delText>6</w:delText>
            </w:r>
          </w:del>
        </w:p>
        <w:p w14:paraId="0D6A3BE2" w14:textId="77777777" w:rsidR="005309C7" w:rsidDel="0004429D" w:rsidRDefault="005309C7">
          <w:pPr>
            <w:pStyle w:val="TOC2"/>
            <w:tabs>
              <w:tab w:val="right" w:leader="dot" w:pos="9350"/>
            </w:tabs>
            <w:rPr>
              <w:del w:id="313" w:author="Yong Soo Kwon" w:date="2014-09-09T15:07:00Z"/>
              <w:noProof/>
              <w:lang w:eastAsia="en-US"/>
            </w:rPr>
          </w:pPr>
          <w:del w:id="314" w:author="Yong Soo Kwon" w:date="2014-09-09T15:07:00Z">
            <w:r w:rsidRPr="0004429D" w:rsidDel="0004429D">
              <w:rPr>
                <w:rPrChange w:id="315" w:author="Yong Soo Kwon" w:date="2014-09-09T15:07:00Z">
                  <w:rPr>
                    <w:rStyle w:val="Hyperlink"/>
                    <w:noProof/>
                  </w:rPr>
                </w:rPrChange>
              </w:rPr>
              <w:delText>Flowchart of Integration Framework Processing</w:delText>
            </w:r>
            <w:r w:rsidDel="0004429D">
              <w:rPr>
                <w:noProof/>
                <w:webHidden/>
              </w:rPr>
              <w:tab/>
              <w:delText>7</w:delText>
            </w:r>
          </w:del>
        </w:p>
        <w:p w14:paraId="3F87F69D" w14:textId="77777777" w:rsidR="005309C7" w:rsidDel="0004429D" w:rsidRDefault="005309C7">
          <w:pPr>
            <w:pStyle w:val="TOC2"/>
            <w:tabs>
              <w:tab w:val="right" w:leader="dot" w:pos="9350"/>
            </w:tabs>
            <w:rPr>
              <w:del w:id="316" w:author="Yong Soo Kwon" w:date="2014-09-09T15:07:00Z"/>
              <w:noProof/>
              <w:lang w:eastAsia="en-US"/>
            </w:rPr>
          </w:pPr>
          <w:del w:id="317" w:author="Yong Soo Kwon" w:date="2014-09-09T15:07:00Z">
            <w:r w:rsidRPr="0004429D" w:rsidDel="0004429D">
              <w:rPr>
                <w:rPrChange w:id="318" w:author="Yong Soo Kwon" w:date="2014-09-09T15:07:00Z">
                  <w:rPr>
                    <w:rStyle w:val="Hyperlink"/>
                    <w:noProof/>
                  </w:rPr>
                </w:rPrChange>
              </w:rPr>
              <w:delText>Display format of Specifications</w:delText>
            </w:r>
            <w:r w:rsidDel="0004429D">
              <w:rPr>
                <w:noProof/>
                <w:webHidden/>
              </w:rPr>
              <w:tab/>
              <w:delText>7</w:delText>
            </w:r>
          </w:del>
        </w:p>
        <w:p w14:paraId="5E0CB0A3" w14:textId="77777777" w:rsidR="005309C7" w:rsidDel="0004429D" w:rsidRDefault="005309C7">
          <w:pPr>
            <w:pStyle w:val="TOC2"/>
            <w:tabs>
              <w:tab w:val="right" w:leader="dot" w:pos="9350"/>
            </w:tabs>
            <w:rPr>
              <w:del w:id="319" w:author="Yong Soo Kwon" w:date="2014-09-09T15:07:00Z"/>
              <w:noProof/>
              <w:lang w:eastAsia="en-US"/>
            </w:rPr>
          </w:pPr>
          <w:del w:id="320" w:author="Yong Soo Kwon" w:date="2014-09-09T15:07:00Z">
            <w:r w:rsidRPr="0004429D" w:rsidDel="0004429D">
              <w:rPr>
                <w:rPrChange w:id="321" w:author="Yong Soo Kwon" w:date="2014-09-09T15:07:00Z">
                  <w:rPr>
                    <w:rStyle w:val="Hyperlink"/>
                    <w:noProof/>
                  </w:rPr>
                </w:rPrChange>
              </w:rPr>
              <w:delText>Message Types</w:delText>
            </w:r>
            <w:r w:rsidDel="0004429D">
              <w:rPr>
                <w:noProof/>
                <w:webHidden/>
              </w:rPr>
              <w:tab/>
              <w:delText>8</w:delText>
            </w:r>
          </w:del>
        </w:p>
        <w:p w14:paraId="27E1419F" w14:textId="77777777" w:rsidR="005309C7" w:rsidDel="0004429D" w:rsidRDefault="005309C7">
          <w:pPr>
            <w:pStyle w:val="TOC3"/>
            <w:tabs>
              <w:tab w:val="right" w:leader="dot" w:pos="9350"/>
            </w:tabs>
            <w:rPr>
              <w:del w:id="322" w:author="Yong Soo Kwon" w:date="2014-09-09T15:07:00Z"/>
              <w:noProof/>
              <w:lang w:eastAsia="en-US"/>
            </w:rPr>
          </w:pPr>
          <w:del w:id="323" w:author="Yong Soo Kwon" w:date="2014-09-09T15:07:00Z">
            <w:r w:rsidRPr="0004429D" w:rsidDel="0004429D">
              <w:rPr>
                <w:rPrChange w:id="324" w:author="Yong Soo Kwon" w:date="2014-09-09T15:07:00Z">
                  <w:rPr>
                    <w:rStyle w:val="Hyperlink"/>
                    <w:noProof/>
                  </w:rPr>
                </w:rPrChange>
              </w:rPr>
              <w:delText>ADT Message- Data Assembly Characteristics</w:delText>
            </w:r>
            <w:r w:rsidDel="0004429D">
              <w:rPr>
                <w:noProof/>
                <w:webHidden/>
              </w:rPr>
              <w:tab/>
              <w:delText>8</w:delText>
            </w:r>
          </w:del>
        </w:p>
        <w:p w14:paraId="079F3387" w14:textId="77777777" w:rsidR="005309C7" w:rsidDel="0004429D" w:rsidRDefault="005309C7">
          <w:pPr>
            <w:pStyle w:val="TOC3"/>
            <w:tabs>
              <w:tab w:val="right" w:leader="dot" w:pos="9350"/>
            </w:tabs>
            <w:rPr>
              <w:del w:id="325" w:author="Yong Soo Kwon" w:date="2014-09-09T15:07:00Z"/>
              <w:noProof/>
              <w:lang w:eastAsia="en-US"/>
            </w:rPr>
          </w:pPr>
          <w:del w:id="326" w:author="Yong Soo Kwon" w:date="2014-09-09T15:07:00Z">
            <w:r w:rsidRPr="0004429D" w:rsidDel="0004429D">
              <w:rPr>
                <w:rPrChange w:id="327" w:author="Yong Soo Kwon" w:date="2014-09-09T15:07:00Z">
                  <w:rPr>
                    <w:rStyle w:val="Hyperlink"/>
                    <w:noProof/>
                  </w:rPr>
                </w:rPrChange>
              </w:rPr>
              <w:delText>ADT Static Message Definition – Message Level</w:delText>
            </w:r>
            <w:r w:rsidDel="0004429D">
              <w:rPr>
                <w:noProof/>
                <w:webHidden/>
              </w:rPr>
              <w:tab/>
              <w:delText>8</w:delText>
            </w:r>
          </w:del>
        </w:p>
        <w:p w14:paraId="01886F74" w14:textId="77777777" w:rsidR="005309C7" w:rsidDel="0004429D" w:rsidRDefault="005309C7">
          <w:pPr>
            <w:pStyle w:val="TOC3"/>
            <w:tabs>
              <w:tab w:val="right" w:leader="dot" w:pos="9350"/>
            </w:tabs>
            <w:rPr>
              <w:del w:id="328" w:author="Yong Soo Kwon" w:date="2014-09-09T15:07:00Z"/>
              <w:noProof/>
              <w:lang w:eastAsia="en-US"/>
            </w:rPr>
          </w:pPr>
          <w:del w:id="329" w:author="Yong Soo Kwon" w:date="2014-09-09T15:07:00Z">
            <w:r w:rsidRPr="0004429D" w:rsidDel="0004429D">
              <w:rPr>
                <w:rPrChange w:id="330" w:author="Yong Soo Kwon" w:date="2014-09-09T15:07:00Z">
                  <w:rPr>
                    <w:rStyle w:val="Hyperlink"/>
                    <w:noProof/>
                  </w:rPr>
                </w:rPrChange>
              </w:rPr>
              <w:delText>Order Message - Data Assembly Characteristics</w:delText>
            </w:r>
            <w:r w:rsidDel="0004429D">
              <w:rPr>
                <w:noProof/>
                <w:webHidden/>
              </w:rPr>
              <w:tab/>
              <w:delText>9</w:delText>
            </w:r>
          </w:del>
        </w:p>
        <w:p w14:paraId="6A286B76" w14:textId="77777777" w:rsidR="005309C7" w:rsidDel="0004429D" w:rsidRDefault="005309C7">
          <w:pPr>
            <w:pStyle w:val="TOC3"/>
            <w:tabs>
              <w:tab w:val="right" w:leader="dot" w:pos="9350"/>
            </w:tabs>
            <w:rPr>
              <w:del w:id="331" w:author="Yong Soo Kwon" w:date="2014-09-09T15:07:00Z"/>
              <w:noProof/>
              <w:lang w:eastAsia="en-US"/>
            </w:rPr>
          </w:pPr>
          <w:del w:id="332" w:author="Yong Soo Kwon" w:date="2014-09-09T15:07:00Z">
            <w:r w:rsidRPr="0004429D" w:rsidDel="0004429D">
              <w:rPr>
                <w:rPrChange w:id="333" w:author="Yong Soo Kwon" w:date="2014-09-09T15:07:00Z">
                  <w:rPr>
                    <w:rStyle w:val="Hyperlink"/>
                    <w:noProof/>
                  </w:rPr>
                </w:rPrChange>
              </w:rPr>
              <w:delText>Consult Order Message</w:delText>
            </w:r>
            <w:r w:rsidDel="0004429D">
              <w:rPr>
                <w:noProof/>
                <w:webHidden/>
              </w:rPr>
              <w:tab/>
              <w:delText>9</w:delText>
            </w:r>
          </w:del>
        </w:p>
        <w:p w14:paraId="2BAF8229" w14:textId="77777777" w:rsidR="005309C7" w:rsidDel="0004429D" w:rsidRDefault="005309C7">
          <w:pPr>
            <w:pStyle w:val="TOC3"/>
            <w:tabs>
              <w:tab w:val="right" w:leader="dot" w:pos="9350"/>
            </w:tabs>
            <w:rPr>
              <w:del w:id="334" w:author="Yong Soo Kwon" w:date="2014-09-09T15:07:00Z"/>
              <w:noProof/>
              <w:lang w:eastAsia="en-US"/>
            </w:rPr>
          </w:pPr>
          <w:del w:id="335" w:author="Yong Soo Kwon" w:date="2014-09-09T15:07:00Z">
            <w:r w:rsidRPr="0004429D" w:rsidDel="0004429D">
              <w:rPr>
                <w:rPrChange w:id="336" w:author="Yong Soo Kwon" w:date="2014-09-09T15:07:00Z">
                  <w:rPr>
                    <w:rStyle w:val="Hyperlink"/>
                    <w:noProof/>
                  </w:rPr>
                </w:rPrChange>
              </w:rPr>
              <w:delText>Consult Order Static Message Definition – Message Level</w:delText>
            </w:r>
            <w:r w:rsidDel="0004429D">
              <w:rPr>
                <w:noProof/>
                <w:webHidden/>
              </w:rPr>
              <w:tab/>
              <w:delText>9</w:delText>
            </w:r>
          </w:del>
        </w:p>
        <w:p w14:paraId="07211A3E" w14:textId="77777777" w:rsidR="005309C7" w:rsidDel="0004429D" w:rsidRDefault="005309C7">
          <w:pPr>
            <w:pStyle w:val="TOC3"/>
            <w:tabs>
              <w:tab w:val="right" w:leader="dot" w:pos="9350"/>
            </w:tabs>
            <w:rPr>
              <w:del w:id="337" w:author="Yong Soo Kwon" w:date="2014-09-09T15:07:00Z"/>
              <w:noProof/>
              <w:lang w:eastAsia="en-US"/>
            </w:rPr>
          </w:pPr>
          <w:del w:id="338" w:author="Yong Soo Kwon" w:date="2014-09-09T15:07:00Z">
            <w:r w:rsidRPr="0004429D" w:rsidDel="0004429D">
              <w:rPr>
                <w:rPrChange w:id="339" w:author="Yong Soo Kwon" w:date="2014-09-09T15:07:00Z">
                  <w:rPr>
                    <w:rStyle w:val="Hyperlink"/>
                    <w:noProof/>
                  </w:rPr>
                </w:rPrChange>
              </w:rPr>
              <w:delText>Diet Order Message</w:delText>
            </w:r>
            <w:r w:rsidDel="0004429D">
              <w:rPr>
                <w:noProof/>
                <w:webHidden/>
              </w:rPr>
              <w:tab/>
              <w:delText>10</w:delText>
            </w:r>
          </w:del>
        </w:p>
        <w:p w14:paraId="1BF86A9B" w14:textId="77777777" w:rsidR="005309C7" w:rsidDel="0004429D" w:rsidRDefault="005309C7">
          <w:pPr>
            <w:pStyle w:val="TOC3"/>
            <w:tabs>
              <w:tab w:val="right" w:leader="dot" w:pos="9350"/>
            </w:tabs>
            <w:rPr>
              <w:del w:id="340" w:author="Yong Soo Kwon" w:date="2014-09-09T15:07:00Z"/>
              <w:noProof/>
              <w:lang w:eastAsia="en-US"/>
            </w:rPr>
          </w:pPr>
          <w:del w:id="341" w:author="Yong Soo Kwon" w:date="2014-09-09T15:07:00Z">
            <w:r w:rsidRPr="0004429D" w:rsidDel="0004429D">
              <w:rPr>
                <w:rPrChange w:id="342" w:author="Yong Soo Kwon" w:date="2014-09-09T15:07:00Z">
                  <w:rPr>
                    <w:rStyle w:val="Hyperlink"/>
                    <w:noProof/>
                  </w:rPr>
                </w:rPrChange>
              </w:rPr>
              <w:delText>Diet Order Static Message Definition – Message Level</w:delText>
            </w:r>
            <w:r w:rsidDel="0004429D">
              <w:rPr>
                <w:noProof/>
                <w:webHidden/>
              </w:rPr>
              <w:tab/>
              <w:delText>10</w:delText>
            </w:r>
          </w:del>
        </w:p>
        <w:p w14:paraId="241E8AFC" w14:textId="77777777" w:rsidR="005309C7" w:rsidDel="0004429D" w:rsidRDefault="005309C7">
          <w:pPr>
            <w:pStyle w:val="TOC3"/>
            <w:tabs>
              <w:tab w:val="right" w:leader="dot" w:pos="9350"/>
            </w:tabs>
            <w:rPr>
              <w:del w:id="343" w:author="Yong Soo Kwon" w:date="2014-09-09T15:07:00Z"/>
              <w:noProof/>
              <w:lang w:eastAsia="en-US"/>
            </w:rPr>
          </w:pPr>
          <w:del w:id="344" w:author="Yong Soo Kwon" w:date="2014-09-09T15:07:00Z">
            <w:r w:rsidRPr="0004429D" w:rsidDel="0004429D">
              <w:rPr>
                <w:rPrChange w:id="345" w:author="Yong Soo Kwon" w:date="2014-09-09T15:07:00Z">
                  <w:rPr>
                    <w:rStyle w:val="Hyperlink"/>
                    <w:noProof/>
                  </w:rPr>
                </w:rPrChange>
              </w:rPr>
              <w:delText>Diet Order Auto DC Message</w:delText>
            </w:r>
            <w:r w:rsidDel="0004429D">
              <w:rPr>
                <w:noProof/>
                <w:webHidden/>
              </w:rPr>
              <w:tab/>
              <w:delText>10</w:delText>
            </w:r>
          </w:del>
        </w:p>
        <w:p w14:paraId="42C6B4BF" w14:textId="77777777" w:rsidR="005309C7" w:rsidDel="0004429D" w:rsidRDefault="005309C7">
          <w:pPr>
            <w:pStyle w:val="TOC3"/>
            <w:tabs>
              <w:tab w:val="right" w:leader="dot" w:pos="9350"/>
            </w:tabs>
            <w:rPr>
              <w:del w:id="346" w:author="Yong Soo Kwon" w:date="2014-09-09T15:07:00Z"/>
              <w:noProof/>
              <w:lang w:eastAsia="en-US"/>
            </w:rPr>
          </w:pPr>
          <w:del w:id="347" w:author="Yong Soo Kwon" w:date="2014-09-09T15:07:00Z">
            <w:r w:rsidRPr="0004429D" w:rsidDel="0004429D">
              <w:rPr>
                <w:rPrChange w:id="348" w:author="Yong Soo Kwon" w:date="2014-09-09T15:07:00Z">
                  <w:rPr>
                    <w:rStyle w:val="Hyperlink"/>
                    <w:noProof/>
                  </w:rPr>
                </w:rPrChange>
              </w:rPr>
              <w:delText>Diet Order Auto DC Static Message Definition – Message Level</w:delText>
            </w:r>
            <w:r w:rsidDel="0004429D">
              <w:rPr>
                <w:noProof/>
                <w:webHidden/>
              </w:rPr>
              <w:tab/>
              <w:delText>10</w:delText>
            </w:r>
          </w:del>
        </w:p>
        <w:p w14:paraId="5C10DD00" w14:textId="77777777" w:rsidR="005309C7" w:rsidDel="0004429D" w:rsidRDefault="005309C7">
          <w:pPr>
            <w:pStyle w:val="TOC3"/>
            <w:tabs>
              <w:tab w:val="right" w:leader="dot" w:pos="9350"/>
            </w:tabs>
            <w:rPr>
              <w:del w:id="349" w:author="Yong Soo Kwon" w:date="2014-09-09T15:07:00Z"/>
              <w:noProof/>
              <w:lang w:eastAsia="en-US"/>
            </w:rPr>
          </w:pPr>
          <w:del w:id="350" w:author="Yong Soo Kwon" w:date="2014-09-09T15:07:00Z">
            <w:r w:rsidRPr="0004429D" w:rsidDel="0004429D">
              <w:rPr>
                <w:rPrChange w:id="351" w:author="Yong Soo Kwon" w:date="2014-09-09T15:07:00Z">
                  <w:rPr>
                    <w:rStyle w:val="Hyperlink"/>
                    <w:noProof/>
                  </w:rPr>
                </w:rPrChange>
              </w:rPr>
              <w:delText>Lab Order Message</w:delText>
            </w:r>
            <w:r w:rsidDel="0004429D">
              <w:rPr>
                <w:noProof/>
                <w:webHidden/>
              </w:rPr>
              <w:tab/>
              <w:delText>11</w:delText>
            </w:r>
          </w:del>
        </w:p>
        <w:p w14:paraId="0DFB2C22" w14:textId="77777777" w:rsidR="005309C7" w:rsidDel="0004429D" w:rsidRDefault="005309C7">
          <w:pPr>
            <w:pStyle w:val="TOC3"/>
            <w:tabs>
              <w:tab w:val="right" w:leader="dot" w:pos="9350"/>
            </w:tabs>
            <w:rPr>
              <w:del w:id="352" w:author="Yong Soo Kwon" w:date="2014-09-09T15:07:00Z"/>
              <w:noProof/>
              <w:lang w:eastAsia="en-US"/>
            </w:rPr>
          </w:pPr>
          <w:del w:id="353" w:author="Yong Soo Kwon" w:date="2014-09-09T15:07:00Z">
            <w:r w:rsidRPr="0004429D" w:rsidDel="0004429D">
              <w:rPr>
                <w:rPrChange w:id="354" w:author="Yong Soo Kwon" w:date="2014-09-09T15:07:00Z">
                  <w:rPr>
                    <w:rStyle w:val="Hyperlink"/>
                    <w:noProof/>
                  </w:rPr>
                </w:rPrChange>
              </w:rPr>
              <w:delText>Lab Order Static Message Definition – Message Level</w:delText>
            </w:r>
            <w:r w:rsidDel="0004429D">
              <w:rPr>
                <w:noProof/>
                <w:webHidden/>
              </w:rPr>
              <w:tab/>
              <w:delText>11</w:delText>
            </w:r>
          </w:del>
        </w:p>
        <w:p w14:paraId="77D8D3BD" w14:textId="77777777" w:rsidR="005309C7" w:rsidDel="0004429D" w:rsidRDefault="005309C7">
          <w:pPr>
            <w:pStyle w:val="TOC3"/>
            <w:tabs>
              <w:tab w:val="right" w:leader="dot" w:pos="9350"/>
            </w:tabs>
            <w:rPr>
              <w:del w:id="355" w:author="Yong Soo Kwon" w:date="2014-09-09T15:07:00Z"/>
              <w:noProof/>
              <w:lang w:eastAsia="en-US"/>
            </w:rPr>
          </w:pPr>
          <w:del w:id="356" w:author="Yong Soo Kwon" w:date="2014-09-09T15:07:00Z">
            <w:r w:rsidRPr="0004429D" w:rsidDel="0004429D">
              <w:rPr>
                <w:rPrChange w:id="357" w:author="Yong Soo Kwon" w:date="2014-09-09T15:07:00Z">
                  <w:rPr>
                    <w:rStyle w:val="Hyperlink"/>
                    <w:noProof/>
                  </w:rPr>
                </w:rPrChange>
              </w:rPr>
              <w:delText>Nursing Order Message</w:delText>
            </w:r>
            <w:r w:rsidDel="0004429D">
              <w:rPr>
                <w:noProof/>
                <w:webHidden/>
              </w:rPr>
              <w:tab/>
              <w:delText>11</w:delText>
            </w:r>
          </w:del>
        </w:p>
        <w:p w14:paraId="543FED20" w14:textId="77777777" w:rsidR="005309C7" w:rsidDel="0004429D" w:rsidRDefault="005309C7">
          <w:pPr>
            <w:pStyle w:val="TOC3"/>
            <w:tabs>
              <w:tab w:val="right" w:leader="dot" w:pos="9350"/>
            </w:tabs>
            <w:rPr>
              <w:del w:id="358" w:author="Yong Soo Kwon" w:date="2014-09-09T15:07:00Z"/>
              <w:noProof/>
              <w:lang w:eastAsia="en-US"/>
            </w:rPr>
          </w:pPr>
          <w:del w:id="359" w:author="Yong Soo Kwon" w:date="2014-09-09T15:07:00Z">
            <w:r w:rsidRPr="0004429D" w:rsidDel="0004429D">
              <w:rPr>
                <w:rPrChange w:id="360" w:author="Yong Soo Kwon" w:date="2014-09-09T15:07:00Z">
                  <w:rPr>
                    <w:rStyle w:val="Hyperlink"/>
                    <w:noProof/>
                  </w:rPr>
                </w:rPrChange>
              </w:rPr>
              <w:delText>Nursing Order Static Message Definition – Message Level</w:delText>
            </w:r>
            <w:r w:rsidDel="0004429D">
              <w:rPr>
                <w:noProof/>
                <w:webHidden/>
              </w:rPr>
              <w:tab/>
              <w:delText>11</w:delText>
            </w:r>
          </w:del>
        </w:p>
        <w:p w14:paraId="3378BB05" w14:textId="77777777" w:rsidR="005309C7" w:rsidDel="0004429D" w:rsidRDefault="005309C7">
          <w:pPr>
            <w:pStyle w:val="TOC3"/>
            <w:tabs>
              <w:tab w:val="right" w:leader="dot" w:pos="9350"/>
            </w:tabs>
            <w:rPr>
              <w:del w:id="361" w:author="Yong Soo Kwon" w:date="2014-09-09T15:07:00Z"/>
              <w:noProof/>
              <w:lang w:eastAsia="en-US"/>
            </w:rPr>
          </w:pPr>
          <w:del w:id="362" w:author="Yong Soo Kwon" w:date="2014-09-09T15:07:00Z">
            <w:r w:rsidRPr="0004429D" w:rsidDel="0004429D">
              <w:rPr>
                <w:rPrChange w:id="363" w:author="Yong Soo Kwon" w:date="2014-09-09T15:07:00Z">
                  <w:rPr>
                    <w:rStyle w:val="Hyperlink"/>
                    <w:noProof/>
                  </w:rPr>
                </w:rPrChange>
              </w:rPr>
              <w:lastRenderedPageBreak/>
              <w:delText>Pharmacy Order Message</w:delText>
            </w:r>
            <w:r w:rsidDel="0004429D">
              <w:rPr>
                <w:noProof/>
                <w:webHidden/>
              </w:rPr>
              <w:tab/>
              <w:delText>12</w:delText>
            </w:r>
          </w:del>
        </w:p>
        <w:p w14:paraId="39AB72DA" w14:textId="77777777" w:rsidR="005309C7" w:rsidDel="0004429D" w:rsidRDefault="005309C7">
          <w:pPr>
            <w:pStyle w:val="TOC3"/>
            <w:tabs>
              <w:tab w:val="right" w:leader="dot" w:pos="9350"/>
            </w:tabs>
            <w:rPr>
              <w:del w:id="364" w:author="Yong Soo Kwon" w:date="2014-09-09T15:07:00Z"/>
              <w:noProof/>
              <w:lang w:eastAsia="en-US"/>
            </w:rPr>
          </w:pPr>
          <w:del w:id="365" w:author="Yong Soo Kwon" w:date="2014-09-09T15:07:00Z">
            <w:r w:rsidRPr="0004429D" w:rsidDel="0004429D">
              <w:rPr>
                <w:rPrChange w:id="366" w:author="Yong Soo Kwon" w:date="2014-09-09T15:07:00Z">
                  <w:rPr>
                    <w:rStyle w:val="Hyperlink"/>
                    <w:noProof/>
                  </w:rPr>
                </w:rPrChange>
              </w:rPr>
              <w:delText>Pharmacy Static RDE Message Definition – Message Level</w:delText>
            </w:r>
            <w:r w:rsidDel="0004429D">
              <w:rPr>
                <w:noProof/>
                <w:webHidden/>
              </w:rPr>
              <w:tab/>
              <w:delText>12</w:delText>
            </w:r>
          </w:del>
        </w:p>
        <w:p w14:paraId="0161EC57" w14:textId="77777777" w:rsidR="005309C7" w:rsidDel="0004429D" w:rsidRDefault="005309C7">
          <w:pPr>
            <w:pStyle w:val="TOC3"/>
            <w:tabs>
              <w:tab w:val="right" w:leader="dot" w:pos="9350"/>
            </w:tabs>
            <w:rPr>
              <w:del w:id="367" w:author="Yong Soo Kwon" w:date="2014-09-09T15:07:00Z"/>
              <w:noProof/>
              <w:lang w:eastAsia="en-US"/>
            </w:rPr>
          </w:pPr>
          <w:del w:id="368" w:author="Yong Soo Kwon" w:date="2014-09-09T15:07:00Z">
            <w:r w:rsidRPr="0004429D" w:rsidDel="0004429D">
              <w:rPr>
                <w:rPrChange w:id="369" w:author="Yong Soo Kwon" w:date="2014-09-09T15:07:00Z">
                  <w:rPr>
                    <w:rStyle w:val="Hyperlink"/>
                    <w:noProof/>
                  </w:rPr>
                </w:rPrChange>
              </w:rPr>
              <w:delText>Pharmacy Order Auto DC Message</w:delText>
            </w:r>
            <w:r w:rsidDel="0004429D">
              <w:rPr>
                <w:noProof/>
                <w:webHidden/>
              </w:rPr>
              <w:tab/>
              <w:delText>13</w:delText>
            </w:r>
          </w:del>
        </w:p>
        <w:p w14:paraId="24B48299" w14:textId="77777777" w:rsidR="005309C7" w:rsidDel="0004429D" w:rsidRDefault="005309C7">
          <w:pPr>
            <w:pStyle w:val="TOC3"/>
            <w:tabs>
              <w:tab w:val="right" w:leader="dot" w:pos="9350"/>
            </w:tabs>
            <w:rPr>
              <w:del w:id="370" w:author="Yong Soo Kwon" w:date="2014-09-09T15:07:00Z"/>
              <w:noProof/>
              <w:lang w:eastAsia="en-US"/>
            </w:rPr>
          </w:pPr>
          <w:del w:id="371" w:author="Yong Soo Kwon" w:date="2014-09-09T15:07:00Z">
            <w:r w:rsidRPr="0004429D" w:rsidDel="0004429D">
              <w:rPr>
                <w:rPrChange w:id="372" w:author="Yong Soo Kwon" w:date="2014-09-09T15:07:00Z">
                  <w:rPr>
                    <w:rStyle w:val="Hyperlink"/>
                    <w:noProof/>
                  </w:rPr>
                </w:rPrChange>
              </w:rPr>
              <w:delText>Pharmacy Static RDE Message Definition – Message Level</w:delText>
            </w:r>
            <w:r w:rsidDel="0004429D">
              <w:rPr>
                <w:noProof/>
                <w:webHidden/>
              </w:rPr>
              <w:tab/>
              <w:delText>13</w:delText>
            </w:r>
          </w:del>
        </w:p>
        <w:p w14:paraId="3C02FBE1" w14:textId="77777777" w:rsidR="005309C7" w:rsidDel="0004429D" w:rsidRDefault="005309C7">
          <w:pPr>
            <w:pStyle w:val="TOC3"/>
            <w:tabs>
              <w:tab w:val="right" w:leader="dot" w:pos="9350"/>
            </w:tabs>
            <w:rPr>
              <w:del w:id="373" w:author="Yong Soo Kwon" w:date="2014-09-09T15:07:00Z"/>
              <w:noProof/>
              <w:lang w:eastAsia="en-US"/>
            </w:rPr>
          </w:pPr>
          <w:del w:id="374" w:author="Yong Soo Kwon" w:date="2014-09-09T15:07:00Z">
            <w:r w:rsidRPr="0004429D" w:rsidDel="0004429D">
              <w:rPr>
                <w:rPrChange w:id="375" w:author="Yong Soo Kwon" w:date="2014-09-09T15:07:00Z">
                  <w:rPr>
                    <w:rStyle w:val="Hyperlink"/>
                    <w:noProof/>
                  </w:rPr>
                </w:rPrChange>
              </w:rPr>
              <w:delText>Pharmacy IV Order Auto DC Message</w:delText>
            </w:r>
            <w:r w:rsidDel="0004429D">
              <w:rPr>
                <w:noProof/>
                <w:webHidden/>
              </w:rPr>
              <w:tab/>
              <w:delText>13</w:delText>
            </w:r>
          </w:del>
        </w:p>
        <w:p w14:paraId="5985B2FA" w14:textId="77777777" w:rsidR="005309C7" w:rsidDel="0004429D" w:rsidRDefault="005309C7">
          <w:pPr>
            <w:pStyle w:val="TOC3"/>
            <w:tabs>
              <w:tab w:val="right" w:leader="dot" w:pos="9350"/>
            </w:tabs>
            <w:rPr>
              <w:del w:id="376" w:author="Yong Soo Kwon" w:date="2014-09-09T15:07:00Z"/>
              <w:noProof/>
              <w:lang w:eastAsia="en-US"/>
            </w:rPr>
          </w:pPr>
          <w:del w:id="377" w:author="Yong Soo Kwon" w:date="2014-09-09T15:07:00Z">
            <w:r w:rsidRPr="0004429D" w:rsidDel="0004429D">
              <w:rPr>
                <w:rPrChange w:id="378" w:author="Yong Soo Kwon" w:date="2014-09-09T15:07:00Z">
                  <w:rPr>
                    <w:rStyle w:val="Hyperlink"/>
                    <w:noProof/>
                  </w:rPr>
                </w:rPrChange>
              </w:rPr>
              <w:delText>Pharmacy Static RDE Message Definition – Message Level</w:delText>
            </w:r>
            <w:r w:rsidDel="0004429D">
              <w:rPr>
                <w:noProof/>
                <w:webHidden/>
              </w:rPr>
              <w:tab/>
              <w:delText>13</w:delText>
            </w:r>
          </w:del>
        </w:p>
        <w:p w14:paraId="793006DF" w14:textId="77777777" w:rsidR="005309C7" w:rsidDel="0004429D" w:rsidRDefault="005309C7">
          <w:pPr>
            <w:pStyle w:val="TOC3"/>
            <w:tabs>
              <w:tab w:val="right" w:leader="dot" w:pos="9350"/>
            </w:tabs>
            <w:rPr>
              <w:del w:id="379" w:author="Yong Soo Kwon" w:date="2014-09-09T15:07:00Z"/>
              <w:noProof/>
              <w:lang w:eastAsia="en-US"/>
            </w:rPr>
          </w:pPr>
          <w:del w:id="380" w:author="Yong Soo Kwon" w:date="2014-09-09T15:07:00Z">
            <w:r w:rsidRPr="0004429D" w:rsidDel="0004429D">
              <w:rPr>
                <w:rPrChange w:id="381" w:author="Yong Soo Kwon" w:date="2014-09-09T15:07:00Z">
                  <w:rPr>
                    <w:rStyle w:val="Hyperlink"/>
                    <w:noProof/>
                  </w:rPr>
                </w:rPrChange>
              </w:rPr>
              <w:delText>Pharmacy Order AUTO REINSTATED Message</w:delText>
            </w:r>
            <w:r w:rsidDel="0004429D">
              <w:rPr>
                <w:noProof/>
                <w:webHidden/>
              </w:rPr>
              <w:tab/>
              <w:delText>15</w:delText>
            </w:r>
          </w:del>
        </w:p>
        <w:p w14:paraId="428481FD" w14:textId="77777777" w:rsidR="005309C7" w:rsidDel="0004429D" w:rsidRDefault="005309C7">
          <w:pPr>
            <w:pStyle w:val="TOC3"/>
            <w:tabs>
              <w:tab w:val="right" w:leader="dot" w:pos="9350"/>
            </w:tabs>
            <w:rPr>
              <w:del w:id="382" w:author="Yong Soo Kwon" w:date="2014-09-09T15:07:00Z"/>
              <w:noProof/>
              <w:lang w:eastAsia="en-US"/>
            </w:rPr>
          </w:pPr>
          <w:del w:id="383" w:author="Yong Soo Kwon" w:date="2014-09-09T15:07:00Z">
            <w:r w:rsidRPr="0004429D" w:rsidDel="0004429D">
              <w:rPr>
                <w:rPrChange w:id="384" w:author="Yong Soo Kwon" w:date="2014-09-09T15:07:00Z">
                  <w:rPr>
                    <w:rStyle w:val="Hyperlink"/>
                    <w:noProof/>
                  </w:rPr>
                </w:rPrChange>
              </w:rPr>
              <w:delText>Pharmacy Static RDE Message Definition – Message Level</w:delText>
            </w:r>
            <w:r w:rsidDel="0004429D">
              <w:rPr>
                <w:noProof/>
                <w:webHidden/>
              </w:rPr>
              <w:tab/>
              <w:delText>15</w:delText>
            </w:r>
          </w:del>
        </w:p>
        <w:p w14:paraId="707B8CD1" w14:textId="77777777" w:rsidR="005309C7" w:rsidDel="0004429D" w:rsidRDefault="005309C7">
          <w:pPr>
            <w:pStyle w:val="TOC3"/>
            <w:tabs>
              <w:tab w:val="right" w:leader="dot" w:pos="9350"/>
            </w:tabs>
            <w:rPr>
              <w:del w:id="385" w:author="Yong Soo Kwon" w:date="2014-09-09T15:07:00Z"/>
              <w:noProof/>
              <w:lang w:eastAsia="en-US"/>
            </w:rPr>
          </w:pPr>
          <w:del w:id="386" w:author="Yong Soo Kwon" w:date="2014-09-09T15:07:00Z">
            <w:r w:rsidRPr="0004429D" w:rsidDel="0004429D">
              <w:rPr>
                <w:rPrChange w:id="387" w:author="Yong Soo Kwon" w:date="2014-09-09T15:07:00Z">
                  <w:rPr>
                    <w:rStyle w:val="Hyperlink"/>
                    <w:noProof/>
                  </w:rPr>
                </w:rPrChange>
              </w:rPr>
              <w:delText>Pharmacy IV Order AUTO REINSTATED Message</w:delText>
            </w:r>
            <w:r w:rsidDel="0004429D">
              <w:rPr>
                <w:noProof/>
                <w:webHidden/>
              </w:rPr>
              <w:tab/>
              <w:delText>15</w:delText>
            </w:r>
          </w:del>
        </w:p>
        <w:p w14:paraId="4ED619D2" w14:textId="77777777" w:rsidR="005309C7" w:rsidDel="0004429D" w:rsidRDefault="005309C7">
          <w:pPr>
            <w:pStyle w:val="TOC3"/>
            <w:tabs>
              <w:tab w:val="right" w:leader="dot" w:pos="9350"/>
            </w:tabs>
            <w:rPr>
              <w:del w:id="388" w:author="Yong Soo Kwon" w:date="2014-09-09T15:07:00Z"/>
              <w:noProof/>
              <w:lang w:eastAsia="en-US"/>
            </w:rPr>
          </w:pPr>
          <w:del w:id="389" w:author="Yong Soo Kwon" w:date="2014-09-09T15:07:00Z">
            <w:r w:rsidRPr="0004429D" w:rsidDel="0004429D">
              <w:rPr>
                <w:rPrChange w:id="390" w:author="Yong Soo Kwon" w:date="2014-09-09T15:07:00Z">
                  <w:rPr>
                    <w:rStyle w:val="Hyperlink"/>
                    <w:noProof/>
                  </w:rPr>
                </w:rPrChange>
              </w:rPr>
              <w:delText>Pharmacy Static RDE Message Definition – Message Level</w:delText>
            </w:r>
            <w:r w:rsidDel="0004429D">
              <w:rPr>
                <w:noProof/>
                <w:webHidden/>
              </w:rPr>
              <w:tab/>
              <w:delText>15</w:delText>
            </w:r>
          </w:del>
        </w:p>
        <w:p w14:paraId="06A97CB6" w14:textId="77777777" w:rsidR="005309C7" w:rsidDel="0004429D" w:rsidRDefault="005309C7">
          <w:pPr>
            <w:pStyle w:val="TOC3"/>
            <w:tabs>
              <w:tab w:val="right" w:leader="dot" w:pos="9350"/>
            </w:tabs>
            <w:rPr>
              <w:del w:id="391" w:author="Yong Soo Kwon" w:date="2014-09-09T15:07:00Z"/>
              <w:noProof/>
              <w:lang w:eastAsia="en-US"/>
            </w:rPr>
          </w:pPr>
          <w:del w:id="392" w:author="Yong Soo Kwon" w:date="2014-09-09T15:07:00Z">
            <w:r w:rsidRPr="0004429D" w:rsidDel="0004429D">
              <w:rPr>
                <w:rPrChange w:id="393" w:author="Yong Soo Kwon" w:date="2014-09-09T15:07:00Z">
                  <w:rPr>
                    <w:rStyle w:val="Hyperlink"/>
                    <w:noProof/>
                  </w:rPr>
                </w:rPrChange>
              </w:rPr>
              <w:delText>Radiology Order Message</w:delText>
            </w:r>
            <w:r w:rsidDel="0004429D">
              <w:rPr>
                <w:noProof/>
                <w:webHidden/>
              </w:rPr>
              <w:tab/>
              <w:delText>16</w:delText>
            </w:r>
          </w:del>
        </w:p>
        <w:p w14:paraId="2F22096A" w14:textId="77777777" w:rsidR="005309C7" w:rsidDel="0004429D" w:rsidRDefault="005309C7">
          <w:pPr>
            <w:pStyle w:val="TOC3"/>
            <w:tabs>
              <w:tab w:val="right" w:leader="dot" w:pos="9350"/>
            </w:tabs>
            <w:rPr>
              <w:del w:id="394" w:author="Yong Soo Kwon" w:date="2014-09-09T15:07:00Z"/>
              <w:noProof/>
              <w:lang w:eastAsia="en-US"/>
            </w:rPr>
          </w:pPr>
          <w:del w:id="395" w:author="Yong Soo Kwon" w:date="2014-09-09T15:07:00Z">
            <w:r w:rsidRPr="0004429D" w:rsidDel="0004429D">
              <w:rPr>
                <w:rPrChange w:id="396" w:author="Yong Soo Kwon" w:date="2014-09-09T15:07:00Z">
                  <w:rPr>
                    <w:rStyle w:val="Hyperlink"/>
                    <w:noProof/>
                  </w:rPr>
                </w:rPrChange>
              </w:rPr>
              <w:delText>Radiology Order Static Message Definition – Message Level</w:delText>
            </w:r>
            <w:r w:rsidDel="0004429D">
              <w:rPr>
                <w:noProof/>
                <w:webHidden/>
              </w:rPr>
              <w:tab/>
              <w:delText>16</w:delText>
            </w:r>
          </w:del>
        </w:p>
        <w:p w14:paraId="47D0034B" w14:textId="77777777" w:rsidR="005309C7" w:rsidDel="0004429D" w:rsidRDefault="005309C7">
          <w:pPr>
            <w:pStyle w:val="TOC3"/>
            <w:tabs>
              <w:tab w:val="right" w:leader="dot" w:pos="9350"/>
            </w:tabs>
            <w:rPr>
              <w:del w:id="397" w:author="Yong Soo Kwon" w:date="2014-09-09T15:07:00Z"/>
              <w:noProof/>
              <w:lang w:eastAsia="en-US"/>
            </w:rPr>
          </w:pPr>
          <w:del w:id="398" w:author="Yong Soo Kwon" w:date="2014-09-09T15:07:00Z">
            <w:r w:rsidRPr="0004429D" w:rsidDel="0004429D">
              <w:rPr>
                <w:rPrChange w:id="399" w:author="Yong Soo Kwon" w:date="2014-09-09T15:07:00Z">
                  <w:rPr>
                    <w:rStyle w:val="Hyperlink"/>
                    <w:noProof/>
                  </w:rPr>
                </w:rPrChange>
              </w:rPr>
              <w:delText>ORU Message - Data Assembly Characteristics</w:delText>
            </w:r>
            <w:r w:rsidDel="0004429D">
              <w:rPr>
                <w:noProof/>
                <w:webHidden/>
              </w:rPr>
              <w:tab/>
              <w:delText>16</w:delText>
            </w:r>
          </w:del>
        </w:p>
        <w:p w14:paraId="121B41A5" w14:textId="77777777" w:rsidR="005309C7" w:rsidDel="0004429D" w:rsidRDefault="005309C7">
          <w:pPr>
            <w:pStyle w:val="TOC3"/>
            <w:tabs>
              <w:tab w:val="right" w:leader="dot" w:pos="9350"/>
            </w:tabs>
            <w:rPr>
              <w:del w:id="400" w:author="Yong Soo Kwon" w:date="2014-09-09T15:07:00Z"/>
              <w:noProof/>
              <w:lang w:eastAsia="en-US"/>
            </w:rPr>
          </w:pPr>
          <w:del w:id="401" w:author="Yong Soo Kwon" w:date="2014-09-09T15:07:00Z">
            <w:r w:rsidRPr="0004429D" w:rsidDel="0004429D">
              <w:rPr>
                <w:rPrChange w:id="402" w:author="Yong Soo Kwon" w:date="2014-09-09T15:07:00Z">
                  <w:rPr>
                    <w:rStyle w:val="Hyperlink"/>
                    <w:noProof/>
                  </w:rPr>
                </w:rPrChange>
              </w:rPr>
              <w:delText>Allergy Message</w:delText>
            </w:r>
            <w:r w:rsidDel="0004429D">
              <w:rPr>
                <w:noProof/>
                <w:webHidden/>
              </w:rPr>
              <w:tab/>
              <w:delText>16</w:delText>
            </w:r>
          </w:del>
        </w:p>
        <w:p w14:paraId="3AB211E9" w14:textId="77777777" w:rsidR="005309C7" w:rsidDel="0004429D" w:rsidRDefault="005309C7">
          <w:pPr>
            <w:pStyle w:val="TOC3"/>
            <w:tabs>
              <w:tab w:val="right" w:leader="dot" w:pos="9350"/>
            </w:tabs>
            <w:rPr>
              <w:del w:id="403" w:author="Yong Soo Kwon" w:date="2014-09-09T15:07:00Z"/>
              <w:noProof/>
              <w:lang w:eastAsia="en-US"/>
            </w:rPr>
          </w:pPr>
          <w:del w:id="404" w:author="Yong Soo Kwon" w:date="2014-09-09T15:07:00Z">
            <w:r w:rsidRPr="0004429D" w:rsidDel="0004429D">
              <w:rPr>
                <w:rPrChange w:id="405" w:author="Yong Soo Kwon" w:date="2014-09-09T15:07:00Z">
                  <w:rPr>
                    <w:rStyle w:val="Hyperlink"/>
                    <w:noProof/>
                  </w:rPr>
                </w:rPrChange>
              </w:rPr>
              <w:delText>Allergy ORU Static Message Definition – Message Level</w:delText>
            </w:r>
            <w:r w:rsidDel="0004429D">
              <w:rPr>
                <w:noProof/>
                <w:webHidden/>
              </w:rPr>
              <w:tab/>
              <w:delText>16</w:delText>
            </w:r>
          </w:del>
        </w:p>
        <w:p w14:paraId="5C65EF9C" w14:textId="77777777" w:rsidR="005309C7" w:rsidDel="0004429D" w:rsidRDefault="005309C7">
          <w:pPr>
            <w:pStyle w:val="TOC3"/>
            <w:tabs>
              <w:tab w:val="right" w:leader="dot" w:pos="9350"/>
            </w:tabs>
            <w:rPr>
              <w:del w:id="406" w:author="Yong Soo Kwon" w:date="2014-09-09T15:07:00Z"/>
              <w:noProof/>
              <w:lang w:eastAsia="en-US"/>
            </w:rPr>
          </w:pPr>
          <w:del w:id="407" w:author="Yong Soo Kwon" w:date="2014-09-09T15:07:00Z">
            <w:r w:rsidRPr="0004429D" w:rsidDel="0004429D">
              <w:rPr>
                <w:rPrChange w:id="408" w:author="Yong Soo Kwon" w:date="2014-09-09T15:07:00Z">
                  <w:rPr>
                    <w:rStyle w:val="Hyperlink"/>
                    <w:noProof/>
                  </w:rPr>
                </w:rPrChange>
              </w:rPr>
              <w:delText>Lab/Micro Result ORU Static Message Definition – Message Level</w:delText>
            </w:r>
            <w:r w:rsidDel="0004429D">
              <w:rPr>
                <w:noProof/>
                <w:webHidden/>
              </w:rPr>
              <w:tab/>
              <w:delText>17</w:delText>
            </w:r>
          </w:del>
        </w:p>
        <w:p w14:paraId="4DA616F4" w14:textId="77777777" w:rsidR="005309C7" w:rsidDel="0004429D" w:rsidRDefault="005309C7">
          <w:pPr>
            <w:pStyle w:val="TOC3"/>
            <w:tabs>
              <w:tab w:val="right" w:leader="dot" w:pos="9350"/>
            </w:tabs>
            <w:rPr>
              <w:del w:id="409" w:author="Yong Soo Kwon" w:date="2014-09-09T15:07:00Z"/>
              <w:noProof/>
              <w:lang w:eastAsia="en-US"/>
            </w:rPr>
          </w:pPr>
          <w:del w:id="410" w:author="Yong Soo Kwon" w:date="2014-09-09T15:07:00Z">
            <w:r w:rsidRPr="0004429D" w:rsidDel="0004429D">
              <w:rPr>
                <w:rPrChange w:id="411" w:author="Yong Soo Kwon" w:date="2014-09-09T15:07:00Z">
                  <w:rPr>
                    <w:rStyle w:val="Hyperlink"/>
                    <w:noProof/>
                  </w:rPr>
                </w:rPrChange>
              </w:rPr>
              <w:delText>Pathology Reports ORU Static Message Definition – Message Level</w:delText>
            </w:r>
            <w:r w:rsidDel="0004429D">
              <w:rPr>
                <w:noProof/>
                <w:webHidden/>
              </w:rPr>
              <w:tab/>
              <w:delText>18</w:delText>
            </w:r>
          </w:del>
        </w:p>
        <w:p w14:paraId="77CB5BF7" w14:textId="77777777" w:rsidR="005309C7" w:rsidDel="0004429D" w:rsidRDefault="005309C7">
          <w:pPr>
            <w:pStyle w:val="TOC3"/>
            <w:tabs>
              <w:tab w:val="right" w:leader="dot" w:pos="9350"/>
            </w:tabs>
            <w:rPr>
              <w:del w:id="412" w:author="Yong Soo Kwon" w:date="2014-09-09T15:07:00Z"/>
              <w:noProof/>
              <w:lang w:eastAsia="en-US"/>
            </w:rPr>
          </w:pPr>
          <w:del w:id="413" w:author="Yong Soo Kwon" w:date="2014-09-09T15:07:00Z">
            <w:r w:rsidRPr="0004429D" w:rsidDel="0004429D">
              <w:rPr>
                <w:rPrChange w:id="414" w:author="Yong Soo Kwon" w:date="2014-09-09T15:07:00Z">
                  <w:rPr>
                    <w:rStyle w:val="Hyperlink"/>
                    <w:noProof/>
                  </w:rPr>
                </w:rPrChange>
              </w:rPr>
              <w:delText>Radiology ORU Message</w:delText>
            </w:r>
            <w:r w:rsidDel="0004429D">
              <w:rPr>
                <w:noProof/>
                <w:webHidden/>
              </w:rPr>
              <w:tab/>
              <w:delText>18</w:delText>
            </w:r>
          </w:del>
        </w:p>
        <w:p w14:paraId="4F93FDF4" w14:textId="77777777" w:rsidR="005309C7" w:rsidDel="0004429D" w:rsidRDefault="005309C7">
          <w:pPr>
            <w:pStyle w:val="TOC3"/>
            <w:tabs>
              <w:tab w:val="right" w:leader="dot" w:pos="9350"/>
            </w:tabs>
            <w:rPr>
              <w:del w:id="415" w:author="Yong Soo Kwon" w:date="2014-09-09T15:07:00Z"/>
              <w:noProof/>
              <w:lang w:eastAsia="en-US"/>
            </w:rPr>
          </w:pPr>
          <w:del w:id="416" w:author="Yong Soo Kwon" w:date="2014-09-09T15:07:00Z">
            <w:r w:rsidRPr="0004429D" w:rsidDel="0004429D">
              <w:rPr>
                <w:rPrChange w:id="417" w:author="Yong Soo Kwon" w:date="2014-09-09T15:07:00Z">
                  <w:rPr>
                    <w:rStyle w:val="Hyperlink"/>
                    <w:noProof/>
                  </w:rPr>
                </w:rPrChange>
              </w:rPr>
              <w:delText>Radiology ORU Static Message Definition – Message Level</w:delText>
            </w:r>
            <w:r w:rsidDel="0004429D">
              <w:rPr>
                <w:noProof/>
                <w:webHidden/>
              </w:rPr>
              <w:tab/>
              <w:delText>18</w:delText>
            </w:r>
          </w:del>
        </w:p>
        <w:p w14:paraId="7B8250C7" w14:textId="77777777" w:rsidR="005309C7" w:rsidDel="0004429D" w:rsidRDefault="005309C7">
          <w:pPr>
            <w:pStyle w:val="TOC3"/>
            <w:tabs>
              <w:tab w:val="right" w:leader="dot" w:pos="9350"/>
            </w:tabs>
            <w:rPr>
              <w:del w:id="418" w:author="Yong Soo Kwon" w:date="2014-09-09T15:07:00Z"/>
              <w:noProof/>
              <w:lang w:eastAsia="en-US"/>
            </w:rPr>
          </w:pPr>
          <w:del w:id="419" w:author="Yong Soo Kwon" w:date="2014-09-09T15:07:00Z">
            <w:r w:rsidRPr="0004429D" w:rsidDel="0004429D">
              <w:rPr>
                <w:rPrChange w:id="420" w:author="Yong Soo Kwon" w:date="2014-09-09T15:07:00Z">
                  <w:rPr>
                    <w:rStyle w:val="Hyperlink"/>
                    <w:noProof/>
                  </w:rPr>
                </w:rPrChange>
              </w:rPr>
              <w:delText>Surgical ORU Message - Data Assembly Characteristics</w:delText>
            </w:r>
            <w:r w:rsidDel="0004429D">
              <w:rPr>
                <w:noProof/>
                <w:webHidden/>
              </w:rPr>
              <w:tab/>
              <w:delText>19</w:delText>
            </w:r>
          </w:del>
        </w:p>
        <w:p w14:paraId="5161EC03" w14:textId="77777777" w:rsidR="005309C7" w:rsidDel="0004429D" w:rsidRDefault="005309C7">
          <w:pPr>
            <w:pStyle w:val="TOC3"/>
            <w:tabs>
              <w:tab w:val="right" w:leader="dot" w:pos="9350"/>
            </w:tabs>
            <w:rPr>
              <w:del w:id="421" w:author="Yong Soo Kwon" w:date="2014-09-09T15:07:00Z"/>
              <w:noProof/>
              <w:lang w:eastAsia="en-US"/>
            </w:rPr>
          </w:pPr>
          <w:del w:id="422" w:author="Yong Soo Kwon" w:date="2014-09-09T15:07:00Z">
            <w:r w:rsidRPr="0004429D" w:rsidDel="0004429D">
              <w:rPr>
                <w:rPrChange w:id="423" w:author="Yong Soo Kwon" w:date="2014-09-09T15:07:00Z">
                  <w:rPr>
                    <w:rStyle w:val="Hyperlink"/>
                    <w:noProof/>
                  </w:rPr>
                </w:rPrChange>
              </w:rPr>
              <w:delText>Surgical ORU Static Message Definition – Message Level</w:delText>
            </w:r>
            <w:r w:rsidDel="0004429D">
              <w:rPr>
                <w:noProof/>
                <w:webHidden/>
              </w:rPr>
              <w:tab/>
              <w:delText>19</w:delText>
            </w:r>
          </w:del>
        </w:p>
        <w:p w14:paraId="34A80389" w14:textId="77777777" w:rsidR="005309C7" w:rsidDel="0004429D" w:rsidRDefault="005309C7">
          <w:pPr>
            <w:pStyle w:val="TOC3"/>
            <w:tabs>
              <w:tab w:val="right" w:leader="dot" w:pos="9350"/>
            </w:tabs>
            <w:rPr>
              <w:del w:id="424" w:author="Yong Soo Kwon" w:date="2014-09-09T15:07:00Z"/>
              <w:noProof/>
              <w:lang w:eastAsia="en-US"/>
            </w:rPr>
          </w:pPr>
          <w:del w:id="425" w:author="Yong Soo Kwon" w:date="2014-09-09T15:07:00Z">
            <w:r w:rsidRPr="0004429D" w:rsidDel="0004429D">
              <w:rPr>
                <w:rPrChange w:id="426" w:author="Yong Soo Kwon" w:date="2014-09-09T15:07:00Z">
                  <w:rPr>
                    <w:rStyle w:val="Hyperlink"/>
                    <w:noProof/>
                  </w:rPr>
                </w:rPrChange>
              </w:rPr>
              <w:delText>Vital Sign ORU Data Assembly Characteristics</w:delText>
            </w:r>
            <w:r w:rsidDel="0004429D">
              <w:rPr>
                <w:noProof/>
                <w:webHidden/>
              </w:rPr>
              <w:tab/>
              <w:delText>20</w:delText>
            </w:r>
          </w:del>
        </w:p>
        <w:p w14:paraId="2C9C6D72" w14:textId="77777777" w:rsidR="005309C7" w:rsidDel="0004429D" w:rsidRDefault="005309C7">
          <w:pPr>
            <w:pStyle w:val="TOC3"/>
            <w:tabs>
              <w:tab w:val="right" w:leader="dot" w:pos="9350"/>
            </w:tabs>
            <w:rPr>
              <w:del w:id="427" w:author="Yong Soo Kwon" w:date="2014-09-09T15:07:00Z"/>
              <w:noProof/>
              <w:lang w:eastAsia="en-US"/>
            </w:rPr>
          </w:pPr>
          <w:del w:id="428" w:author="Yong Soo Kwon" w:date="2014-09-09T15:07:00Z">
            <w:r w:rsidRPr="0004429D" w:rsidDel="0004429D">
              <w:rPr>
                <w:rPrChange w:id="429" w:author="Yong Soo Kwon" w:date="2014-09-09T15:07:00Z">
                  <w:rPr>
                    <w:rStyle w:val="Hyperlink"/>
                    <w:noProof/>
                  </w:rPr>
                </w:rPrChange>
              </w:rPr>
              <w:delText>Vital Sign ORU Static Message Definition – Message Level</w:delText>
            </w:r>
            <w:r w:rsidDel="0004429D">
              <w:rPr>
                <w:noProof/>
                <w:webHidden/>
              </w:rPr>
              <w:tab/>
              <w:delText>20</w:delText>
            </w:r>
          </w:del>
        </w:p>
        <w:p w14:paraId="081F7D9E" w14:textId="77777777" w:rsidR="005309C7" w:rsidDel="0004429D" w:rsidRDefault="005309C7">
          <w:pPr>
            <w:pStyle w:val="TOC3"/>
            <w:tabs>
              <w:tab w:val="right" w:leader="dot" w:pos="9350"/>
            </w:tabs>
            <w:rPr>
              <w:del w:id="430" w:author="Yong Soo Kwon" w:date="2014-09-09T15:07:00Z"/>
              <w:noProof/>
              <w:lang w:eastAsia="en-US"/>
            </w:rPr>
          </w:pPr>
          <w:del w:id="431" w:author="Yong Soo Kwon" w:date="2014-09-09T15:07:00Z">
            <w:r w:rsidRPr="0004429D" w:rsidDel="0004429D">
              <w:rPr>
                <w:rPrChange w:id="432" w:author="Yong Soo Kwon" w:date="2014-09-09T15:07:00Z">
                  <w:rPr>
                    <w:rStyle w:val="Hyperlink"/>
                    <w:noProof/>
                  </w:rPr>
                </w:rPrChange>
              </w:rPr>
              <w:delText>Clinical SIU Message</w:delText>
            </w:r>
            <w:r w:rsidDel="0004429D">
              <w:rPr>
                <w:noProof/>
                <w:webHidden/>
              </w:rPr>
              <w:tab/>
              <w:delText>21</w:delText>
            </w:r>
          </w:del>
        </w:p>
        <w:p w14:paraId="3B22C9A6" w14:textId="77777777" w:rsidR="005309C7" w:rsidDel="0004429D" w:rsidRDefault="005309C7">
          <w:pPr>
            <w:pStyle w:val="TOC3"/>
            <w:tabs>
              <w:tab w:val="right" w:leader="dot" w:pos="9350"/>
            </w:tabs>
            <w:rPr>
              <w:del w:id="433" w:author="Yong Soo Kwon" w:date="2014-09-09T15:07:00Z"/>
              <w:noProof/>
              <w:lang w:eastAsia="en-US"/>
            </w:rPr>
          </w:pPr>
          <w:del w:id="434" w:author="Yong Soo Kwon" w:date="2014-09-09T15:07:00Z">
            <w:r w:rsidRPr="0004429D" w:rsidDel="0004429D">
              <w:rPr>
                <w:rPrChange w:id="435" w:author="Yong Soo Kwon" w:date="2014-09-09T15:07:00Z">
                  <w:rPr>
                    <w:rStyle w:val="Hyperlink"/>
                    <w:noProof/>
                  </w:rPr>
                </w:rPrChange>
              </w:rPr>
              <w:delText>Clinical SIU Static Message Definition – Message Level</w:delText>
            </w:r>
            <w:r w:rsidDel="0004429D">
              <w:rPr>
                <w:noProof/>
                <w:webHidden/>
              </w:rPr>
              <w:tab/>
              <w:delText>21</w:delText>
            </w:r>
          </w:del>
        </w:p>
        <w:p w14:paraId="409EC86F" w14:textId="77777777" w:rsidR="005309C7" w:rsidDel="0004429D" w:rsidRDefault="005309C7">
          <w:pPr>
            <w:pStyle w:val="TOC3"/>
            <w:tabs>
              <w:tab w:val="right" w:leader="dot" w:pos="9350"/>
            </w:tabs>
            <w:rPr>
              <w:del w:id="436" w:author="Yong Soo Kwon" w:date="2014-09-09T15:07:00Z"/>
              <w:noProof/>
              <w:lang w:eastAsia="en-US"/>
            </w:rPr>
          </w:pPr>
          <w:del w:id="437" w:author="Yong Soo Kwon" w:date="2014-09-09T15:07:00Z">
            <w:r w:rsidRPr="0004429D" w:rsidDel="0004429D">
              <w:rPr>
                <w:rPrChange w:id="438" w:author="Yong Soo Kwon" w:date="2014-09-09T15:07:00Z">
                  <w:rPr>
                    <w:rStyle w:val="Hyperlink"/>
                    <w:noProof/>
                  </w:rPr>
                </w:rPrChange>
              </w:rPr>
              <w:delText>Surgical SIU Message - Data Assembly Characteristics</w:delText>
            </w:r>
            <w:r w:rsidDel="0004429D">
              <w:rPr>
                <w:noProof/>
                <w:webHidden/>
              </w:rPr>
              <w:tab/>
              <w:delText>21</w:delText>
            </w:r>
          </w:del>
        </w:p>
        <w:p w14:paraId="267C3014" w14:textId="77777777" w:rsidR="005309C7" w:rsidDel="0004429D" w:rsidRDefault="005309C7">
          <w:pPr>
            <w:pStyle w:val="TOC3"/>
            <w:tabs>
              <w:tab w:val="right" w:leader="dot" w:pos="9350"/>
            </w:tabs>
            <w:rPr>
              <w:del w:id="439" w:author="Yong Soo Kwon" w:date="2014-09-09T15:07:00Z"/>
              <w:noProof/>
              <w:lang w:eastAsia="en-US"/>
            </w:rPr>
          </w:pPr>
          <w:del w:id="440" w:author="Yong Soo Kwon" w:date="2014-09-09T15:07:00Z">
            <w:r w:rsidRPr="0004429D" w:rsidDel="0004429D">
              <w:rPr>
                <w:rPrChange w:id="441" w:author="Yong Soo Kwon" w:date="2014-09-09T15:07:00Z">
                  <w:rPr>
                    <w:rStyle w:val="Hyperlink"/>
                    <w:noProof/>
                  </w:rPr>
                </w:rPrChange>
              </w:rPr>
              <w:delText>Surgical SIU Static Message Definition – Message Level</w:delText>
            </w:r>
            <w:r w:rsidDel="0004429D">
              <w:rPr>
                <w:noProof/>
                <w:webHidden/>
              </w:rPr>
              <w:tab/>
              <w:delText>22</w:delText>
            </w:r>
          </w:del>
        </w:p>
        <w:p w14:paraId="054D3C5F" w14:textId="77777777" w:rsidR="005309C7" w:rsidDel="0004429D" w:rsidRDefault="005309C7">
          <w:pPr>
            <w:pStyle w:val="TOC3"/>
            <w:tabs>
              <w:tab w:val="right" w:leader="dot" w:pos="9350"/>
            </w:tabs>
            <w:rPr>
              <w:del w:id="442" w:author="Yong Soo Kwon" w:date="2014-09-09T15:07:00Z"/>
              <w:noProof/>
              <w:lang w:eastAsia="en-US"/>
            </w:rPr>
          </w:pPr>
          <w:del w:id="443" w:author="Yong Soo Kwon" w:date="2014-09-09T15:07:00Z">
            <w:r w:rsidRPr="0004429D" w:rsidDel="0004429D">
              <w:rPr>
                <w:rPrChange w:id="444" w:author="Yong Soo Kwon" w:date="2014-09-09T15:07:00Z">
                  <w:rPr>
                    <w:rStyle w:val="Hyperlink"/>
                    <w:noProof/>
                  </w:rPr>
                </w:rPrChange>
              </w:rPr>
              <w:delText>BCMA Order RAS Message – Data Assembly Characteristics</w:delText>
            </w:r>
            <w:r w:rsidDel="0004429D">
              <w:rPr>
                <w:noProof/>
                <w:webHidden/>
              </w:rPr>
              <w:tab/>
              <w:delText>22</w:delText>
            </w:r>
          </w:del>
        </w:p>
        <w:p w14:paraId="7F11B876" w14:textId="77777777" w:rsidR="005309C7" w:rsidDel="0004429D" w:rsidRDefault="005309C7">
          <w:pPr>
            <w:pStyle w:val="TOC3"/>
            <w:tabs>
              <w:tab w:val="right" w:leader="dot" w:pos="9350"/>
            </w:tabs>
            <w:rPr>
              <w:del w:id="445" w:author="Yong Soo Kwon" w:date="2014-09-09T15:07:00Z"/>
              <w:noProof/>
              <w:lang w:eastAsia="en-US"/>
            </w:rPr>
          </w:pPr>
          <w:del w:id="446" w:author="Yong Soo Kwon" w:date="2014-09-09T15:07:00Z">
            <w:r w:rsidRPr="0004429D" w:rsidDel="0004429D">
              <w:rPr>
                <w:rPrChange w:id="447" w:author="Yong Soo Kwon" w:date="2014-09-09T15:07:00Z">
                  <w:rPr>
                    <w:rStyle w:val="Hyperlink"/>
                    <w:noProof/>
                  </w:rPr>
                </w:rPrChange>
              </w:rPr>
              <w:delText>BCMA RAS Static Message Definition – Message Level</w:delText>
            </w:r>
            <w:r w:rsidDel="0004429D">
              <w:rPr>
                <w:noProof/>
                <w:webHidden/>
              </w:rPr>
              <w:tab/>
              <w:delText>22</w:delText>
            </w:r>
          </w:del>
        </w:p>
        <w:p w14:paraId="65DE90A9" w14:textId="77777777" w:rsidR="005309C7" w:rsidDel="0004429D" w:rsidRDefault="005309C7">
          <w:pPr>
            <w:pStyle w:val="TOC3"/>
            <w:tabs>
              <w:tab w:val="right" w:leader="dot" w:pos="9350"/>
            </w:tabs>
            <w:rPr>
              <w:del w:id="448" w:author="Yong Soo Kwon" w:date="2014-09-09T15:07:00Z"/>
              <w:noProof/>
              <w:lang w:eastAsia="en-US"/>
            </w:rPr>
          </w:pPr>
          <w:del w:id="449" w:author="Yong Soo Kwon" w:date="2014-09-09T15:07:00Z">
            <w:r w:rsidRPr="0004429D" w:rsidDel="0004429D">
              <w:rPr>
                <w:rPrChange w:id="450" w:author="Yong Soo Kwon" w:date="2014-09-09T15:07:00Z">
                  <w:rPr>
                    <w:rStyle w:val="Hyperlink"/>
                    <w:noProof/>
                  </w:rPr>
                </w:rPrChange>
              </w:rPr>
              <w:delText>Vital Sign Query message -Data Assembly Characteristics</w:delText>
            </w:r>
            <w:r w:rsidDel="0004429D">
              <w:rPr>
                <w:noProof/>
                <w:webHidden/>
              </w:rPr>
              <w:tab/>
              <w:delText>23</w:delText>
            </w:r>
          </w:del>
        </w:p>
        <w:p w14:paraId="26607EBC" w14:textId="77777777" w:rsidR="005309C7" w:rsidDel="0004429D" w:rsidRDefault="005309C7">
          <w:pPr>
            <w:pStyle w:val="TOC3"/>
            <w:tabs>
              <w:tab w:val="right" w:leader="dot" w:pos="9350"/>
            </w:tabs>
            <w:rPr>
              <w:del w:id="451" w:author="Yong Soo Kwon" w:date="2014-09-09T15:07:00Z"/>
              <w:noProof/>
              <w:lang w:eastAsia="en-US"/>
            </w:rPr>
          </w:pPr>
          <w:del w:id="452" w:author="Yong Soo Kwon" w:date="2014-09-09T15:07:00Z">
            <w:r w:rsidRPr="0004429D" w:rsidDel="0004429D">
              <w:rPr>
                <w:rPrChange w:id="453" w:author="Yong Soo Kwon" w:date="2014-09-09T15:07:00Z">
                  <w:rPr>
                    <w:rStyle w:val="Hyperlink"/>
                    <w:noProof/>
                  </w:rPr>
                </w:rPrChange>
              </w:rPr>
              <w:delText>Vital Sign Static Message Definition – Message Level</w:delText>
            </w:r>
            <w:r w:rsidDel="0004429D">
              <w:rPr>
                <w:noProof/>
                <w:webHidden/>
              </w:rPr>
              <w:tab/>
              <w:delText>23</w:delText>
            </w:r>
          </w:del>
        </w:p>
        <w:p w14:paraId="5EEAB5E1" w14:textId="77777777" w:rsidR="005309C7" w:rsidDel="0004429D" w:rsidRDefault="005309C7">
          <w:pPr>
            <w:pStyle w:val="TOC3"/>
            <w:tabs>
              <w:tab w:val="right" w:leader="dot" w:pos="9350"/>
            </w:tabs>
            <w:rPr>
              <w:del w:id="454" w:author="Yong Soo Kwon" w:date="2014-09-09T15:07:00Z"/>
              <w:noProof/>
              <w:lang w:eastAsia="en-US"/>
            </w:rPr>
          </w:pPr>
          <w:del w:id="455" w:author="Yong Soo Kwon" w:date="2014-09-09T15:07:00Z">
            <w:r w:rsidRPr="0004429D" w:rsidDel="0004429D">
              <w:rPr>
                <w:rPrChange w:id="456" w:author="Yong Soo Kwon" w:date="2014-09-09T15:07:00Z">
                  <w:rPr>
                    <w:rStyle w:val="Hyperlink"/>
                    <w:noProof/>
                  </w:rPr>
                </w:rPrChange>
              </w:rPr>
              <w:lastRenderedPageBreak/>
              <w:delText>Vital Sign Query ACK message - Data Assembly Characteristics</w:delText>
            </w:r>
            <w:r w:rsidDel="0004429D">
              <w:rPr>
                <w:noProof/>
                <w:webHidden/>
              </w:rPr>
              <w:tab/>
              <w:delText>23</w:delText>
            </w:r>
          </w:del>
        </w:p>
        <w:p w14:paraId="6D5072CB" w14:textId="77777777" w:rsidR="005309C7" w:rsidDel="0004429D" w:rsidRDefault="005309C7">
          <w:pPr>
            <w:pStyle w:val="TOC3"/>
            <w:tabs>
              <w:tab w:val="right" w:leader="dot" w:pos="9350"/>
            </w:tabs>
            <w:rPr>
              <w:del w:id="457" w:author="Yong Soo Kwon" w:date="2014-09-09T15:07:00Z"/>
              <w:noProof/>
              <w:lang w:eastAsia="en-US"/>
            </w:rPr>
          </w:pPr>
          <w:del w:id="458" w:author="Yong Soo Kwon" w:date="2014-09-09T15:07:00Z">
            <w:r w:rsidRPr="0004429D" w:rsidDel="0004429D">
              <w:rPr>
                <w:rPrChange w:id="459" w:author="Yong Soo Kwon" w:date="2014-09-09T15:07:00Z">
                  <w:rPr>
                    <w:rStyle w:val="Hyperlink"/>
                    <w:noProof/>
                  </w:rPr>
                </w:rPrChange>
              </w:rPr>
              <w:delText>Vitals Sign ACK Query Static Message Definition – Message Level</w:delText>
            </w:r>
            <w:r w:rsidDel="0004429D">
              <w:rPr>
                <w:noProof/>
                <w:webHidden/>
              </w:rPr>
              <w:tab/>
              <w:delText>23</w:delText>
            </w:r>
          </w:del>
        </w:p>
        <w:p w14:paraId="4250D1D4" w14:textId="77777777" w:rsidR="005309C7" w:rsidDel="0004429D" w:rsidRDefault="005309C7">
          <w:pPr>
            <w:pStyle w:val="TOC2"/>
            <w:tabs>
              <w:tab w:val="right" w:leader="dot" w:pos="9350"/>
            </w:tabs>
            <w:rPr>
              <w:del w:id="460" w:author="Yong Soo Kwon" w:date="2014-09-09T15:07:00Z"/>
              <w:noProof/>
              <w:lang w:eastAsia="en-US"/>
            </w:rPr>
          </w:pPr>
          <w:del w:id="461" w:author="Yong Soo Kwon" w:date="2014-09-09T15:07:00Z">
            <w:r w:rsidRPr="0004429D" w:rsidDel="0004429D">
              <w:rPr>
                <w:rPrChange w:id="462" w:author="Yong Soo Kwon" w:date="2014-09-09T15:07:00Z">
                  <w:rPr>
                    <w:rStyle w:val="Hyperlink"/>
                    <w:rFonts w:eastAsia="Times New Roman"/>
                    <w:noProof/>
                  </w:rPr>
                </w:rPrChange>
              </w:rPr>
              <w:delText>Segment Field Descriptions</w:delText>
            </w:r>
            <w:r w:rsidDel="0004429D">
              <w:rPr>
                <w:noProof/>
                <w:webHidden/>
              </w:rPr>
              <w:tab/>
              <w:delText>24</w:delText>
            </w:r>
          </w:del>
        </w:p>
        <w:p w14:paraId="318E8410" w14:textId="77777777" w:rsidR="005309C7" w:rsidDel="0004429D" w:rsidRDefault="005309C7">
          <w:pPr>
            <w:pStyle w:val="TOC3"/>
            <w:tabs>
              <w:tab w:val="right" w:leader="dot" w:pos="9350"/>
            </w:tabs>
            <w:rPr>
              <w:del w:id="463" w:author="Yong Soo Kwon" w:date="2014-09-09T15:07:00Z"/>
              <w:noProof/>
              <w:lang w:eastAsia="en-US"/>
            </w:rPr>
          </w:pPr>
          <w:del w:id="464" w:author="Yong Soo Kwon" w:date="2014-09-09T15:07:00Z">
            <w:r w:rsidRPr="0004429D" w:rsidDel="0004429D">
              <w:rPr>
                <w:rPrChange w:id="465" w:author="Yong Soo Kwon" w:date="2014-09-09T15:07:00Z">
                  <w:rPr>
                    <w:rStyle w:val="Hyperlink"/>
                    <w:noProof/>
                  </w:rPr>
                </w:rPrChange>
              </w:rPr>
              <w:delText>AIS Segment – Appointment Information – SIU</w:delText>
            </w:r>
            <w:r w:rsidDel="0004429D">
              <w:rPr>
                <w:noProof/>
                <w:webHidden/>
              </w:rPr>
              <w:tab/>
              <w:delText>24</w:delText>
            </w:r>
          </w:del>
        </w:p>
        <w:p w14:paraId="436D2FAE" w14:textId="77777777" w:rsidR="005309C7" w:rsidDel="0004429D" w:rsidRDefault="005309C7">
          <w:pPr>
            <w:pStyle w:val="TOC3"/>
            <w:tabs>
              <w:tab w:val="right" w:leader="dot" w:pos="9350"/>
            </w:tabs>
            <w:rPr>
              <w:del w:id="466" w:author="Yong Soo Kwon" w:date="2014-09-09T15:07:00Z"/>
              <w:noProof/>
              <w:lang w:eastAsia="en-US"/>
            </w:rPr>
          </w:pPr>
          <w:del w:id="467" w:author="Yong Soo Kwon" w:date="2014-09-09T15:07:00Z">
            <w:r w:rsidRPr="0004429D" w:rsidDel="0004429D">
              <w:rPr>
                <w:rPrChange w:id="468" w:author="Yong Soo Kwon" w:date="2014-09-09T15:07:00Z">
                  <w:rPr>
                    <w:rStyle w:val="Hyperlink"/>
                    <w:noProof/>
                  </w:rPr>
                </w:rPrChange>
              </w:rPr>
              <w:delText>AIG Segment – Appointment Information - General Resource</w:delText>
            </w:r>
            <w:r w:rsidDel="0004429D">
              <w:rPr>
                <w:noProof/>
                <w:webHidden/>
              </w:rPr>
              <w:tab/>
              <w:delText>24</w:delText>
            </w:r>
          </w:del>
        </w:p>
        <w:p w14:paraId="4ECB0632" w14:textId="77777777" w:rsidR="005309C7" w:rsidDel="0004429D" w:rsidRDefault="005309C7">
          <w:pPr>
            <w:pStyle w:val="TOC3"/>
            <w:tabs>
              <w:tab w:val="right" w:leader="dot" w:pos="9350"/>
            </w:tabs>
            <w:rPr>
              <w:del w:id="469" w:author="Yong Soo Kwon" w:date="2014-09-09T15:07:00Z"/>
              <w:noProof/>
              <w:lang w:eastAsia="en-US"/>
            </w:rPr>
          </w:pPr>
          <w:del w:id="470" w:author="Yong Soo Kwon" w:date="2014-09-09T15:07:00Z">
            <w:r w:rsidRPr="0004429D" w:rsidDel="0004429D">
              <w:rPr>
                <w:rPrChange w:id="471" w:author="Yong Soo Kwon" w:date="2014-09-09T15:07:00Z">
                  <w:rPr>
                    <w:rStyle w:val="Hyperlink"/>
                    <w:noProof/>
                  </w:rPr>
                </w:rPrChange>
              </w:rPr>
              <w:delText>AIL Segment – Appointment Information - Location Resource</w:delText>
            </w:r>
            <w:r w:rsidDel="0004429D">
              <w:rPr>
                <w:noProof/>
                <w:webHidden/>
              </w:rPr>
              <w:tab/>
              <w:delText>24</w:delText>
            </w:r>
          </w:del>
        </w:p>
        <w:p w14:paraId="5DB979CA" w14:textId="77777777" w:rsidR="005309C7" w:rsidDel="0004429D" w:rsidRDefault="005309C7">
          <w:pPr>
            <w:pStyle w:val="TOC3"/>
            <w:tabs>
              <w:tab w:val="right" w:leader="dot" w:pos="9350"/>
            </w:tabs>
            <w:rPr>
              <w:del w:id="472" w:author="Yong Soo Kwon" w:date="2014-09-09T15:07:00Z"/>
              <w:noProof/>
              <w:lang w:eastAsia="en-US"/>
            </w:rPr>
          </w:pPr>
          <w:del w:id="473" w:author="Yong Soo Kwon" w:date="2014-09-09T15:07:00Z">
            <w:r w:rsidRPr="0004429D" w:rsidDel="0004429D">
              <w:rPr>
                <w:rPrChange w:id="474" w:author="Yong Soo Kwon" w:date="2014-09-09T15:07:00Z">
                  <w:rPr>
                    <w:rStyle w:val="Hyperlink"/>
                    <w:noProof/>
                  </w:rPr>
                </w:rPrChange>
              </w:rPr>
              <w:delText>AIP Segment – Appointment Information - Personnel Resource</w:delText>
            </w:r>
            <w:r w:rsidDel="0004429D">
              <w:rPr>
                <w:noProof/>
                <w:webHidden/>
              </w:rPr>
              <w:tab/>
              <w:delText>25</w:delText>
            </w:r>
          </w:del>
        </w:p>
        <w:p w14:paraId="2F821B1E" w14:textId="77777777" w:rsidR="005309C7" w:rsidDel="0004429D" w:rsidRDefault="005309C7">
          <w:pPr>
            <w:pStyle w:val="TOC3"/>
            <w:tabs>
              <w:tab w:val="right" w:leader="dot" w:pos="9350"/>
            </w:tabs>
            <w:rPr>
              <w:del w:id="475" w:author="Yong Soo Kwon" w:date="2014-09-09T15:07:00Z"/>
              <w:noProof/>
              <w:lang w:eastAsia="en-US"/>
            </w:rPr>
          </w:pPr>
          <w:del w:id="476" w:author="Yong Soo Kwon" w:date="2014-09-09T15:07:00Z">
            <w:r w:rsidRPr="0004429D" w:rsidDel="0004429D">
              <w:rPr>
                <w:rPrChange w:id="477" w:author="Yong Soo Kwon" w:date="2014-09-09T15:07:00Z">
                  <w:rPr>
                    <w:rStyle w:val="Hyperlink"/>
                    <w:noProof/>
                  </w:rPr>
                </w:rPrChange>
              </w:rPr>
              <w:delText>AL1 Segment – Patient Allergy Information</w:delText>
            </w:r>
            <w:r w:rsidDel="0004429D">
              <w:rPr>
                <w:noProof/>
                <w:webHidden/>
              </w:rPr>
              <w:tab/>
              <w:delText>25</w:delText>
            </w:r>
          </w:del>
        </w:p>
        <w:p w14:paraId="2D57147B" w14:textId="77777777" w:rsidR="005309C7" w:rsidDel="0004429D" w:rsidRDefault="005309C7">
          <w:pPr>
            <w:pStyle w:val="TOC3"/>
            <w:tabs>
              <w:tab w:val="right" w:leader="dot" w:pos="9350"/>
            </w:tabs>
            <w:rPr>
              <w:del w:id="478" w:author="Yong Soo Kwon" w:date="2014-09-09T15:07:00Z"/>
              <w:noProof/>
              <w:lang w:eastAsia="en-US"/>
            </w:rPr>
          </w:pPr>
          <w:del w:id="479" w:author="Yong Soo Kwon" w:date="2014-09-09T15:07:00Z">
            <w:r w:rsidRPr="0004429D" w:rsidDel="0004429D">
              <w:rPr>
                <w:rPrChange w:id="480" w:author="Yong Soo Kwon" w:date="2014-09-09T15:07:00Z">
                  <w:rPr>
                    <w:rStyle w:val="Hyperlink"/>
                    <w:noProof/>
                  </w:rPr>
                </w:rPrChange>
              </w:rPr>
              <w:delText>DG1 Segment – Diagnosis</w:delText>
            </w:r>
            <w:r w:rsidDel="0004429D">
              <w:rPr>
                <w:noProof/>
                <w:webHidden/>
              </w:rPr>
              <w:tab/>
              <w:delText>26</w:delText>
            </w:r>
          </w:del>
        </w:p>
        <w:p w14:paraId="00B99093" w14:textId="77777777" w:rsidR="005309C7" w:rsidDel="0004429D" w:rsidRDefault="005309C7">
          <w:pPr>
            <w:pStyle w:val="TOC3"/>
            <w:tabs>
              <w:tab w:val="right" w:leader="dot" w:pos="9350"/>
            </w:tabs>
            <w:rPr>
              <w:del w:id="481" w:author="Yong Soo Kwon" w:date="2014-09-09T15:07:00Z"/>
              <w:noProof/>
              <w:lang w:eastAsia="en-US"/>
            </w:rPr>
          </w:pPr>
          <w:del w:id="482" w:author="Yong Soo Kwon" w:date="2014-09-09T15:07:00Z">
            <w:r w:rsidRPr="0004429D" w:rsidDel="0004429D">
              <w:rPr>
                <w:rPrChange w:id="483" w:author="Yong Soo Kwon" w:date="2014-09-09T15:07:00Z">
                  <w:rPr>
                    <w:rStyle w:val="Hyperlink"/>
                    <w:noProof/>
                  </w:rPr>
                </w:rPrChange>
              </w:rPr>
              <w:delText>EVN Segment – Event Type</w:delText>
            </w:r>
            <w:r w:rsidDel="0004429D">
              <w:rPr>
                <w:noProof/>
                <w:webHidden/>
              </w:rPr>
              <w:tab/>
              <w:delText>26</w:delText>
            </w:r>
          </w:del>
        </w:p>
        <w:p w14:paraId="69EBFB5E" w14:textId="77777777" w:rsidR="005309C7" w:rsidDel="0004429D" w:rsidRDefault="005309C7">
          <w:pPr>
            <w:pStyle w:val="TOC3"/>
            <w:tabs>
              <w:tab w:val="right" w:leader="dot" w:pos="9350"/>
            </w:tabs>
            <w:rPr>
              <w:del w:id="484" w:author="Yong Soo Kwon" w:date="2014-09-09T15:07:00Z"/>
              <w:noProof/>
              <w:lang w:eastAsia="en-US"/>
            </w:rPr>
          </w:pPr>
          <w:del w:id="485" w:author="Yong Soo Kwon" w:date="2014-09-09T15:07:00Z">
            <w:r w:rsidRPr="0004429D" w:rsidDel="0004429D">
              <w:rPr>
                <w:rPrChange w:id="486" w:author="Yong Soo Kwon" w:date="2014-09-09T15:07:00Z">
                  <w:rPr>
                    <w:rStyle w:val="Hyperlink"/>
                    <w:noProof/>
                  </w:rPr>
                </w:rPrChange>
              </w:rPr>
              <w:delText>MSA Segment – Message Acknowledgement</w:delText>
            </w:r>
            <w:r w:rsidDel="0004429D">
              <w:rPr>
                <w:noProof/>
                <w:webHidden/>
              </w:rPr>
              <w:tab/>
              <w:delText>27</w:delText>
            </w:r>
          </w:del>
        </w:p>
        <w:p w14:paraId="1D17262F" w14:textId="77777777" w:rsidR="005309C7" w:rsidDel="0004429D" w:rsidRDefault="005309C7">
          <w:pPr>
            <w:pStyle w:val="TOC3"/>
            <w:tabs>
              <w:tab w:val="right" w:leader="dot" w:pos="9350"/>
            </w:tabs>
            <w:rPr>
              <w:del w:id="487" w:author="Yong Soo Kwon" w:date="2014-09-09T15:07:00Z"/>
              <w:noProof/>
              <w:lang w:eastAsia="en-US"/>
            </w:rPr>
          </w:pPr>
          <w:del w:id="488" w:author="Yong Soo Kwon" w:date="2014-09-09T15:07:00Z">
            <w:r w:rsidRPr="0004429D" w:rsidDel="0004429D">
              <w:rPr>
                <w:rPrChange w:id="489" w:author="Yong Soo Kwon" w:date="2014-09-09T15:07:00Z">
                  <w:rPr>
                    <w:rStyle w:val="Hyperlink"/>
                    <w:noProof/>
                  </w:rPr>
                </w:rPrChange>
              </w:rPr>
              <w:delText>MSH Segment – Message Header</w:delText>
            </w:r>
            <w:r w:rsidDel="0004429D">
              <w:rPr>
                <w:noProof/>
                <w:webHidden/>
              </w:rPr>
              <w:tab/>
              <w:delText>28</w:delText>
            </w:r>
          </w:del>
        </w:p>
        <w:p w14:paraId="1C20A0A2" w14:textId="77777777" w:rsidR="005309C7" w:rsidDel="0004429D" w:rsidRDefault="005309C7">
          <w:pPr>
            <w:pStyle w:val="TOC3"/>
            <w:tabs>
              <w:tab w:val="right" w:leader="dot" w:pos="9350"/>
            </w:tabs>
            <w:rPr>
              <w:del w:id="490" w:author="Yong Soo Kwon" w:date="2014-09-09T15:07:00Z"/>
              <w:noProof/>
              <w:lang w:eastAsia="en-US"/>
            </w:rPr>
          </w:pPr>
          <w:del w:id="491" w:author="Yong Soo Kwon" w:date="2014-09-09T15:07:00Z">
            <w:r w:rsidRPr="0004429D" w:rsidDel="0004429D">
              <w:rPr>
                <w:rPrChange w:id="492" w:author="Yong Soo Kwon" w:date="2014-09-09T15:07:00Z">
                  <w:rPr>
                    <w:rStyle w:val="Hyperlink"/>
                    <w:noProof/>
                  </w:rPr>
                </w:rPrChange>
              </w:rPr>
              <w:delText>NTE Segment – Notes and Comments</w:delText>
            </w:r>
            <w:r w:rsidDel="0004429D">
              <w:rPr>
                <w:noProof/>
                <w:webHidden/>
              </w:rPr>
              <w:tab/>
              <w:delText>28</w:delText>
            </w:r>
          </w:del>
        </w:p>
        <w:p w14:paraId="2ABF2C3D" w14:textId="77777777" w:rsidR="005309C7" w:rsidDel="0004429D" w:rsidRDefault="005309C7">
          <w:pPr>
            <w:pStyle w:val="TOC3"/>
            <w:tabs>
              <w:tab w:val="right" w:leader="dot" w:pos="9350"/>
            </w:tabs>
            <w:rPr>
              <w:del w:id="493" w:author="Yong Soo Kwon" w:date="2014-09-09T15:07:00Z"/>
              <w:noProof/>
              <w:lang w:eastAsia="en-US"/>
            </w:rPr>
          </w:pPr>
          <w:del w:id="494" w:author="Yong Soo Kwon" w:date="2014-09-09T15:07:00Z">
            <w:r w:rsidRPr="0004429D" w:rsidDel="0004429D">
              <w:rPr>
                <w:rPrChange w:id="495" w:author="Yong Soo Kwon" w:date="2014-09-09T15:07:00Z">
                  <w:rPr>
                    <w:rStyle w:val="Hyperlink"/>
                    <w:noProof/>
                  </w:rPr>
                </w:rPrChange>
              </w:rPr>
              <w:delText>ORC Segment – Common Order</w:delText>
            </w:r>
            <w:r w:rsidDel="0004429D">
              <w:rPr>
                <w:noProof/>
                <w:webHidden/>
              </w:rPr>
              <w:tab/>
              <w:delText>29</w:delText>
            </w:r>
          </w:del>
        </w:p>
        <w:p w14:paraId="0310DB48" w14:textId="77777777" w:rsidR="005309C7" w:rsidDel="0004429D" w:rsidRDefault="005309C7">
          <w:pPr>
            <w:pStyle w:val="TOC3"/>
            <w:tabs>
              <w:tab w:val="right" w:leader="dot" w:pos="9350"/>
            </w:tabs>
            <w:rPr>
              <w:del w:id="496" w:author="Yong Soo Kwon" w:date="2014-09-09T15:07:00Z"/>
              <w:noProof/>
              <w:lang w:eastAsia="en-US"/>
            </w:rPr>
          </w:pPr>
          <w:del w:id="497" w:author="Yong Soo Kwon" w:date="2014-09-09T15:07:00Z">
            <w:r w:rsidRPr="0004429D" w:rsidDel="0004429D">
              <w:rPr>
                <w:rPrChange w:id="498" w:author="Yong Soo Kwon" w:date="2014-09-09T15:07:00Z">
                  <w:rPr>
                    <w:rStyle w:val="Hyperlink"/>
                    <w:noProof/>
                  </w:rPr>
                </w:rPrChange>
              </w:rPr>
              <w:delText>ORC Segment – Diet Order Auto Discontinue</w:delText>
            </w:r>
            <w:r w:rsidDel="0004429D">
              <w:rPr>
                <w:noProof/>
                <w:webHidden/>
              </w:rPr>
              <w:tab/>
              <w:delText>31</w:delText>
            </w:r>
          </w:del>
        </w:p>
        <w:p w14:paraId="38B918B2" w14:textId="77777777" w:rsidR="005309C7" w:rsidDel="0004429D" w:rsidRDefault="005309C7">
          <w:pPr>
            <w:pStyle w:val="TOC3"/>
            <w:tabs>
              <w:tab w:val="right" w:leader="dot" w:pos="9350"/>
            </w:tabs>
            <w:rPr>
              <w:del w:id="499" w:author="Yong Soo Kwon" w:date="2014-09-09T15:07:00Z"/>
              <w:noProof/>
              <w:lang w:eastAsia="en-US"/>
            </w:rPr>
          </w:pPr>
          <w:del w:id="500" w:author="Yong Soo Kwon" w:date="2014-09-09T15:07:00Z">
            <w:r w:rsidRPr="0004429D" w:rsidDel="0004429D">
              <w:rPr>
                <w:rPrChange w:id="501" w:author="Yong Soo Kwon" w:date="2014-09-09T15:07:00Z">
                  <w:rPr>
                    <w:rStyle w:val="Hyperlink"/>
                    <w:noProof/>
                  </w:rPr>
                </w:rPrChange>
              </w:rPr>
              <w:delText>ORC Segment – Pharmacy Order AUTO DC</w:delText>
            </w:r>
            <w:r w:rsidDel="0004429D">
              <w:rPr>
                <w:noProof/>
                <w:webHidden/>
              </w:rPr>
              <w:tab/>
              <w:delText>32</w:delText>
            </w:r>
          </w:del>
        </w:p>
        <w:p w14:paraId="2FF53FB5" w14:textId="77777777" w:rsidR="005309C7" w:rsidDel="0004429D" w:rsidRDefault="005309C7">
          <w:pPr>
            <w:pStyle w:val="TOC3"/>
            <w:tabs>
              <w:tab w:val="right" w:leader="dot" w:pos="9350"/>
            </w:tabs>
            <w:rPr>
              <w:del w:id="502" w:author="Yong Soo Kwon" w:date="2014-09-09T15:07:00Z"/>
              <w:noProof/>
              <w:lang w:eastAsia="en-US"/>
            </w:rPr>
          </w:pPr>
          <w:del w:id="503" w:author="Yong Soo Kwon" w:date="2014-09-09T15:07:00Z">
            <w:r w:rsidRPr="0004429D" w:rsidDel="0004429D">
              <w:rPr>
                <w:rPrChange w:id="504" w:author="Yong Soo Kwon" w:date="2014-09-09T15:07:00Z">
                  <w:rPr>
                    <w:rStyle w:val="Hyperlink"/>
                    <w:noProof/>
                  </w:rPr>
                </w:rPrChange>
              </w:rPr>
              <w:delText>ORC Segment – Pharmacy Order AUTO REINSTATED</w:delText>
            </w:r>
            <w:r w:rsidDel="0004429D">
              <w:rPr>
                <w:noProof/>
                <w:webHidden/>
              </w:rPr>
              <w:tab/>
              <w:delText>32</w:delText>
            </w:r>
          </w:del>
        </w:p>
        <w:p w14:paraId="6E99C177" w14:textId="77777777" w:rsidR="005309C7" w:rsidDel="0004429D" w:rsidRDefault="005309C7">
          <w:pPr>
            <w:pStyle w:val="TOC3"/>
            <w:tabs>
              <w:tab w:val="right" w:leader="dot" w:pos="9350"/>
            </w:tabs>
            <w:rPr>
              <w:del w:id="505" w:author="Yong Soo Kwon" w:date="2014-09-09T15:07:00Z"/>
              <w:noProof/>
              <w:lang w:eastAsia="en-US"/>
            </w:rPr>
          </w:pPr>
          <w:del w:id="506" w:author="Yong Soo Kwon" w:date="2014-09-09T15:07:00Z">
            <w:r w:rsidRPr="0004429D" w:rsidDel="0004429D">
              <w:rPr>
                <w:rPrChange w:id="507" w:author="Yong Soo Kwon" w:date="2014-09-09T15:07:00Z">
                  <w:rPr>
                    <w:rStyle w:val="Hyperlink"/>
                    <w:noProof/>
                  </w:rPr>
                </w:rPrChange>
              </w:rPr>
              <w:delText>ORC Segment – Common Order – Pharmacy</w:delText>
            </w:r>
            <w:r w:rsidDel="0004429D">
              <w:rPr>
                <w:noProof/>
                <w:webHidden/>
              </w:rPr>
              <w:tab/>
              <w:delText>33</w:delText>
            </w:r>
          </w:del>
        </w:p>
        <w:p w14:paraId="1B9FF3B6" w14:textId="77777777" w:rsidR="005309C7" w:rsidDel="0004429D" w:rsidRDefault="005309C7">
          <w:pPr>
            <w:pStyle w:val="TOC3"/>
            <w:tabs>
              <w:tab w:val="right" w:leader="dot" w:pos="9350"/>
            </w:tabs>
            <w:rPr>
              <w:del w:id="508" w:author="Yong Soo Kwon" w:date="2014-09-09T15:07:00Z"/>
              <w:noProof/>
              <w:lang w:eastAsia="en-US"/>
            </w:rPr>
          </w:pPr>
          <w:del w:id="509" w:author="Yong Soo Kwon" w:date="2014-09-09T15:07:00Z">
            <w:r w:rsidRPr="0004429D" w:rsidDel="0004429D">
              <w:rPr>
                <w:rPrChange w:id="510" w:author="Yong Soo Kwon" w:date="2014-09-09T15:07:00Z">
                  <w:rPr>
                    <w:rStyle w:val="Hyperlink"/>
                    <w:noProof/>
                  </w:rPr>
                </w:rPrChange>
              </w:rPr>
              <w:delText>RXA Segment – Segment Uses in Vaccine Messages – BCMA</w:delText>
            </w:r>
            <w:r w:rsidDel="0004429D">
              <w:rPr>
                <w:noProof/>
                <w:webHidden/>
              </w:rPr>
              <w:tab/>
              <w:delText>37</w:delText>
            </w:r>
          </w:del>
        </w:p>
        <w:p w14:paraId="62553BCC" w14:textId="77777777" w:rsidR="005309C7" w:rsidDel="0004429D" w:rsidRDefault="005309C7">
          <w:pPr>
            <w:pStyle w:val="TOC3"/>
            <w:tabs>
              <w:tab w:val="right" w:leader="dot" w:pos="9350"/>
            </w:tabs>
            <w:rPr>
              <w:del w:id="511" w:author="Yong Soo Kwon" w:date="2014-09-09T15:07:00Z"/>
              <w:noProof/>
              <w:lang w:eastAsia="en-US"/>
            </w:rPr>
          </w:pPr>
          <w:del w:id="512" w:author="Yong Soo Kwon" w:date="2014-09-09T15:07:00Z">
            <w:r w:rsidRPr="0004429D" w:rsidDel="0004429D">
              <w:rPr>
                <w:rPrChange w:id="513" w:author="Yong Soo Kwon" w:date="2014-09-09T15:07:00Z">
                  <w:rPr>
                    <w:rStyle w:val="Hyperlink"/>
                    <w:noProof/>
                  </w:rPr>
                </w:rPrChange>
              </w:rPr>
              <w:delText>RXC Segment – Pharmacy/Treatment Component Order</w:delText>
            </w:r>
            <w:r w:rsidDel="0004429D">
              <w:rPr>
                <w:noProof/>
                <w:webHidden/>
              </w:rPr>
              <w:tab/>
              <w:delText>38</w:delText>
            </w:r>
          </w:del>
        </w:p>
        <w:p w14:paraId="7AE3E12A" w14:textId="77777777" w:rsidR="005309C7" w:rsidDel="0004429D" w:rsidRDefault="005309C7">
          <w:pPr>
            <w:pStyle w:val="TOC3"/>
            <w:tabs>
              <w:tab w:val="right" w:leader="dot" w:pos="9350"/>
            </w:tabs>
            <w:rPr>
              <w:del w:id="514" w:author="Yong Soo Kwon" w:date="2014-09-09T15:07:00Z"/>
              <w:noProof/>
              <w:lang w:eastAsia="en-US"/>
            </w:rPr>
          </w:pPr>
          <w:del w:id="515" w:author="Yong Soo Kwon" w:date="2014-09-09T15:07:00Z">
            <w:r w:rsidRPr="0004429D" w:rsidDel="0004429D">
              <w:rPr>
                <w:rPrChange w:id="516" w:author="Yong Soo Kwon" w:date="2014-09-09T15:07:00Z">
                  <w:rPr>
                    <w:rStyle w:val="Hyperlink"/>
                    <w:noProof/>
                  </w:rPr>
                </w:rPrChange>
              </w:rPr>
              <w:delText>RXE Segment – Pharmacy/Treatment Encoded Order</w:delText>
            </w:r>
            <w:r w:rsidDel="0004429D">
              <w:rPr>
                <w:noProof/>
                <w:webHidden/>
              </w:rPr>
              <w:tab/>
              <w:delText>39</w:delText>
            </w:r>
          </w:del>
        </w:p>
        <w:p w14:paraId="13420338" w14:textId="77777777" w:rsidR="005309C7" w:rsidDel="0004429D" w:rsidRDefault="005309C7">
          <w:pPr>
            <w:pStyle w:val="TOC3"/>
            <w:tabs>
              <w:tab w:val="right" w:leader="dot" w:pos="9350"/>
            </w:tabs>
            <w:rPr>
              <w:del w:id="517" w:author="Yong Soo Kwon" w:date="2014-09-09T15:07:00Z"/>
              <w:noProof/>
              <w:lang w:eastAsia="en-US"/>
            </w:rPr>
          </w:pPr>
          <w:del w:id="518" w:author="Yong Soo Kwon" w:date="2014-09-09T15:07:00Z">
            <w:r w:rsidRPr="0004429D" w:rsidDel="0004429D">
              <w:rPr>
                <w:rPrChange w:id="519" w:author="Yong Soo Kwon" w:date="2014-09-09T15:07:00Z">
                  <w:rPr>
                    <w:rStyle w:val="Hyperlink"/>
                    <w:noProof/>
                  </w:rPr>
                </w:rPrChange>
              </w:rPr>
              <w:delText>RXO Segment – Pharmacy/Treatment Order</w:delText>
            </w:r>
            <w:r w:rsidDel="0004429D">
              <w:rPr>
                <w:noProof/>
                <w:webHidden/>
              </w:rPr>
              <w:tab/>
              <w:delText>45</w:delText>
            </w:r>
          </w:del>
        </w:p>
        <w:p w14:paraId="668231AA" w14:textId="77777777" w:rsidR="005309C7" w:rsidDel="0004429D" w:rsidRDefault="005309C7">
          <w:pPr>
            <w:pStyle w:val="TOC3"/>
            <w:tabs>
              <w:tab w:val="right" w:leader="dot" w:pos="9350"/>
            </w:tabs>
            <w:rPr>
              <w:del w:id="520" w:author="Yong Soo Kwon" w:date="2014-09-09T15:07:00Z"/>
              <w:noProof/>
              <w:lang w:eastAsia="en-US"/>
            </w:rPr>
          </w:pPr>
          <w:del w:id="521" w:author="Yong Soo Kwon" w:date="2014-09-09T15:07:00Z">
            <w:r w:rsidRPr="0004429D" w:rsidDel="0004429D">
              <w:rPr>
                <w:rPrChange w:id="522" w:author="Yong Soo Kwon" w:date="2014-09-09T15:07:00Z">
                  <w:rPr>
                    <w:rStyle w:val="Hyperlink"/>
                    <w:noProof/>
                  </w:rPr>
                </w:rPrChange>
              </w:rPr>
              <w:delText>RXR Segment – Pharmacy/Treatment Route</w:delText>
            </w:r>
            <w:r w:rsidDel="0004429D">
              <w:rPr>
                <w:noProof/>
                <w:webHidden/>
              </w:rPr>
              <w:tab/>
              <w:delText>46</w:delText>
            </w:r>
          </w:del>
        </w:p>
        <w:p w14:paraId="2BB83B0C" w14:textId="77777777" w:rsidR="005309C7" w:rsidDel="0004429D" w:rsidRDefault="005309C7">
          <w:pPr>
            <w:pStyle w:val="TOC3"/>
            <w:tabs>
              <w:tab w:val="right" w:leader="dot" w:pos="9350"/>
            </w:tabs>
            <w:rPr>
              <w:del w:id="523" w:author="Yong Soo Kwon" w:date="2014-09-09T15:07:00Z"/>
              <w:noProof/>
              <w:lang w:eastAsia="en-US"/>
            </w:rPr>
          </w:pPr>
          <w:del w:id="524" w:author="Yong Soo Kwon" w:date="2014-09-09T15:07:00Z">
            <w:r w:rsidRPr="0004429D" w:rsidDel="0004429D">
              <w:rPr>
                <w:rPrChange w:id="525" w:author="Yong Soo Kwon" w:date="2014-09-09T15:07:00Z">
                  <w:rPr>
                    <w:rStyle w:val="Hyperlink"/>
                    <w:noProof/>
                  </w:rPr>
                </w:rPrChange>
              </w:rPr>
              <w:delText>OBR Segment – Observation Request – Lab</w:delText>
            </w:r>
            <w:r w:rsidDel="0004429D">
              <w:rPr>
                <w:noProof/>
                <w:webHidden/>
              </w:rPr>
              <w:tab/>
              <w:delText>46</w:delText>
            </w:r>
          </w:del>
        </w:p>
        <w:p w14:paraId="55BE119A" w14:textId="77777777" w:rsidR="005309C7" w:rsidDel="0004429D" w:rsidRDefault="005309C7">
          <w:pPr>
            <w:pStyle w:val="TOC3"/>
            <w:tabs>
              <w:tab w:val="right" w:leader="dot" w:pos="9350"/>
            </w:tabs>
            <w:rPr>
              <w:del w:id="526" w:author="Yong Soo Kwon" w:date="2014-09-09T15:07:00Z"/>
              <w:noProof/>
              <w:lang w:eastAsia="en-US"/>
            </w:rPr>
          </w:pPr>
          <w:del w:id="527" w:author="Yong Soo Kwon" w:date="2014-09-09T15:07:00Z">
            <w:r w:rsidRPr="0004429D" w:rsidDel="0004429D">
              <w:rPr>
                <w:rPrChange w:id="528" w:author="Yong Soo Kwon" w:date="2014-09-09T15:07:00Z">
                  <w:rPr>
                    <w:rStyle w:val="Hyperlink"/>
                    <w:noProof/>
                  </w:rPr>
                </w:rPrChange>
              </w:rPr>
              <w:delText>OBR Segment (2.3) – Observation Request – Radiology</w:delText>
            </w:r>
            <w:r w:rsidDel="0004429D">
              <w:rPr>
                <w:noProof/>
                <w:webHidden/>
              </w:rPr>
              <w:tab/>
              <w:delText>48</w:delText>
            </w:r>
          </w:del>
        </w:p>
        <w:p w14:paraId="77B61D67" w14:textId="77777777" w:rsidR="005309C7" w:rsidDel="0004429D" w:rsidRDefault="005309C7">
          <w:pPr>
            <w:pStyle w:val="TOC3"/>
            <w:tabs>
              <w:tab w:val="right" w:leader="dot" w:pos="9350"/>
            </w:tabs>
            <w:rPr>
              <w:del w:id="529" w:author="Yong Soo Kwon" w:date="2014-09-09T15:07:00Z"/>
              <w:noProof/>
              <w:lang w:eastAsia="en-US"/>
            </w:rPr>
          </w:pPr>
          <w:del w:id="530" w:author="Yong Soo Kwon" w:date="2014-09-09T15:07:00Z">
            <w:r w:rsidRPr="0004429D" w:rsidDel="0004429D">
              <w:rPr>
                <w:rPrChange w:id="531" w:author="Yong Soo Kwon" w:date="2014-09-09T15:07:00Z">
                  <w:rPr>
                    <w:rStyle w:val="Hyperlink"/>
                    <w:noProof/>
                  </w:rPr>
                </w:rPrChange>
              </w:rPr>
              <w:delText>OBR Segment (2.4) – Observation Request – Radiology</w:delText>
            </w:r>
            <w:r w:rsidDel="0004429D">
              <w:rPr>
                <w:noProof/>
                <w:webHidden/>
              </w:rPr>
              <w:tab/>
              <w:delText>49</w:delText>
            </w:r>
          </w:del>
        </w:p>
        <w:p w14:paraId="2092FE2B" w14:textId="77777777" w:rsidR="005309C7" w:rsidDel="0004429D" w:rsidRDefault="005309C7">
          <w:pPr>
            <w:pStyle w:val="TOC3"/>
            <w:tabs>
              <w:tab w:val="right" w:leader="dot" w:pos="9350"/>
            </w:tabs>
            <w:rPr>
              <w:del w:id="532" w:author="Yong Soo Kwon" w:date="2014-09-09T15:07:00Z"/>
              <w:noProof/>
              <w:lang w:eastAsia="en-US"/>
            </w:rPr>
          </w:pPr>
          <w:del w:id="533" w:author="Yong Soo Kwon" w:date="2014-09-09T15:07:00Z">
            <w:r w:rsidRPr="0004429D" w:rsidDel="0004429D">
              <w:rPr>
                <w:rPrChange w:id="534" w:author="Yong Soo Kwon" w:date="2014-09-09T15:07:00Z">
                  <w:rPr>
                    <w:rStyle w:val="Hyperlink"/>
                    <w:noProof/>
                  </w:rPr>
                </w:rPrChange>
              </w:rPr>
              <w:delText>OBR Segment – Observation Request – Surgery (ORU^R01)</w:delText>
            </w:r>
            <w:r w:rsidDel="0004429D">
              <w:rPr>
                <w:noProof/>
                <w:webHidden/>
              </w:rPr>
              <w:tab/>
              <w:delText>50</w:delText>
            </w:r>
          </w:del>
        </w:p>
        <w:p w14:paraId="422D73F0" w14:textId="77777777" w:rsidR="005309C7" w:rsidDel="0004429D" w:rsidRDefault="005309C7">
          <w:pPr>
            <w:pStyle w:val="TOC3"/>
            <w:tabs>
              <w:tab w:val="right" w:leader="dot" w:pos="9350"/>
            </w:tabs>
            <w:rPr>
              <w:del w:id="535" w:author="Yong Soo Kwon" w:date="2014-09-09T15:07:00Z"/>
              <w:noProof/>
              <w:lang w:eastAsia="en-US"/>
            </w:rPr>
          </w:pPr>
          <w:del w:id="536" w:author="Yong Soo Kwon" w:date="2014-09-09T15:07:00Z">
            <w:r w:rsidRPr="0004429D" w:rsidDel="0004429D">
              <w:rPr>
                <w:rPrChange w:id="537" w:author="Yong Soo Kwon" w:date="2014-09-09T15:07:00Z">
                  <w:rPr>
                    <w:rStyle w:val="Hyperlink"/>
                    <w:noProof/>
                  </w:rPr>
                </w:rPrChange>
              </w:rPr>
              <w:delText>OBR Segment – Observation Request – Vitals</w:delText>
            </w:r>
            <w:r w:rsidDel="0004429D">
              <w:rPr>
                <w:noProof/>
                <w:webHidden/>
              </w:rPr>
              <w:tab/>
              <w:delText>51</w:delText>
            </w:r>
          </w:del>
        </w:p>
        <w:p w14:paraId="64C5A07E" w14:textId="77777777" w:rsidR="005309C7" w:rsidDel="0004429D" w:rsidRDefault="005309C7">
          <w:pPr>
            <w:pStyle w:val="TOC3"/>
            <w:tabs>
              <w:tab w:val="right" w:leader="dot" w:pos="9350"/>
            </w:tabs>
            <w:rPr>
              <w:del w:id="538" w:author="Yong Soo Kwon" w:date="2014-09-09T15:07:00Z"/>
              <w:noProof/>
              <w:lang w:eastAsia="en-US"/>
            </w:rPr>
          </w:pPr>
          <w:del w:id="539" w:author="Yong Soo Kwon" w:date="2014-09-09T15:07:00Z">
            <w:r w:rsidRPr="0004429D" w:rsidDel="0004429D">
              <w:rPr>
                <w:rPrChange w:id="540" w:author="Yong Soo Kwon" w:date="2014-09-09T15:07:00Z">
                  <w:rPr>
                    <w:rStyle w:val="Hyperlink"/>
                    <w:noProof/>
                  </w:rPr>
                </w:rPrChange>
              </w:rPr>
              <w:delText>OBR Segment – Observation Request – Vitals ACK</w:delText>
            </w:r>
            <w:r w:rsidDel="0004429D">
              <w:rPr>
                <w:noProof/>
                <w:webHidden/>
              </w:rPr>
              <w:tab/>
              <w:delText>51</w:delText>
            </w:r>
          </w:del>
        </w:p>
        <w:p w14:paraId="0CAAE79B" w14:textId="77777777" w:rsidR="005309C7" w:rsidDel="0004429D" w:rsidRDefault="005309C7">
          <w:pPr>
            <w:pStyle w:val="TOC3"/>
            <w:tabs>
              <w:tab w:val="right" w:leader="dot" w:pos="9350"/>
            </w:tabs>
            <w:rPr>
              <w:del w:id="541" w:author="Yong Soo Kwon" w:date="2014-09-09T15:07:00Z"/>
              <w:noProof/>
              <w:lang w:eastAsia="en-US"/>
            </w:rPr>
          </w:pPr>
          <w:del w:id="542" w:author="Yong Soo Kwon" w:date="2014-09-09T15:07:00Z">
            <w:r w:rsidRPr="0004429D" w:rsidDel="0004429D">
              <w:rPr>
                <w:rPrChange w:id="543" w:author="Yong Soo Kwon" w:date="2014-09-09T15:07:00Z">
                  <w:rPr>
                    <w:rStyle w:val="Hyperlink"/>
                    <w:noProof/>
                  </w:rPr>
                </w:rPrChange>
              </w:rPr>
              <w:delText>OBX Segment – Observation Segment – Surgery- ORU^R01</w:delText>
            </w:r>
            <w:r w:rsidDel="0004429D">
              <w:rPr>
                <w:noProof/>
                <w:webHidden/>
              </w:rPr>
              <w:tab/>
              <w:delText>52</w:delText>
            </w:r>
          </w:del>
        </w:p>
        <w:p w14:paraId="1383D305" w14:textId="77777777" w:rsidR="005309C7" w:rsidDel="0004429D" w:rsidRDefault="005309C7">
          <w:pPr>
            <w:pStyle w:val="TOC3"/>
            <w:tabs>
              <w:tab w:val="right" w:leader="dot" w:pos="9350"/>
            </w:tabs>
            <w:rPr>
              <w:del w:id="544" w:author="Yong Soo Kwon" w:date="2014-09-09T15:07:00Z"/>
              <w:noProof/>
              <w:lang w:eastAsia="en-US"/>
            </w:rPr>
          </w:pPr>
          <w:del w:id="545" w:author="Yong Soo Kwon" w:date="2014-09-09T15:07:00Z">
            <w:r w:rsidRPr="0004429D" w:rsidDel="0004429D">
              <w:rPr>
                <w:rPrChange w:id="546" w:author="Yong Soo Kwon" w:date="2014-09-09T15:07:00Z">
                  <w:rPr>
                    <w:rStyle w:val="Hyperlink"/>
                    <w:noProof/>
                  </w:rPr>
                </w:rPrChange>
              </w:rPr>
              <w:delText>OBX Segment – Observation Segment – Vitals</w:delText>
            </w:r>
            <w:r w:rsidDel="0004429D">
              <w:rPr>
                <w:noProof/>
                <w:webHidden/>
              </w:rPr>
              <w:tab/>
              <w:delText>53</w:delText>
            </w:r>
          </w:del>
        </w:p>
        <w:p w14:paraId="434312A6" w14:textId="77777777" w:rsidR="005309C7" w:rsidDel="0004429D" w:rsidRDefault="005309C7">
          <w:pPr>
            <w:pStyle w:val="TOC3"/>
            <w:tabs>
              <w:tab w:val="right" w:leader="dot" w:pos="9350"/>
            </w:tabs>
            <w:rPr>
              <w:del w:id="547" w:author="Yong Soo Kwon" w:date="2014-09-09T15:07:00Z"/>
              <w:noProof/>
              <w:lang w:eastAsia="en-US"/>
            </w:rPr>
          </w:pPr>
          <w:del w:id="548" w:author="Yong Soo Kwon" w:date="2014-09-09T15:07:00Z">
            <w:r w:rsidRPr="0004429D" w:rsidDel="0004429D">
              <w:rPr>
                <w:rPrChange w:id="549" w:author="Yong Soo Kwon" w:date="2014-09-09T15:07:00Z">
                  <w:rPr>
                    <w:rStyle w:val="Hyperlink"/>
                    <w:noProof/>
                  </w:rPr>
                </w:rPrChange>
              </w:rPr>
              <w:lastRenderedPageBreak/>
              <w:delText>OBX Segment – Observation Segment – Vitals ACK</w:delText>
            </w:r>
            <w:r w:rsidDel="0004429D">
              <w:rPr>
                <w:noProof/>
                <w:webHidden/>
              </w:rPr>
              <w:tab/>
              <w:delText>54</w:delText>
            </w:r>
          </w:del>
        </w:p>
        <w:p w14:paraId="7F2F4E1B" w14:textId="77777777" w:rsidR="005309C7" w:rsidDel="0004429D" w:rsidRDefault="005309C7">
          <w:pPr>
            <w:pStyle w:val="TOC3"/>
            <w:tabs>
              <w:tab w:val="right" w:leader="dot" w:pos="9350"/>
            </w:tabs>
            <w:rPr>
              <w:del w:id="550" w:author="Yong Soo Kwon" w:date="2014-09-09T15:07:00Z"/>
              <w:noProof/>
              <w:lang w:eastAsia="en-US"/>
            </w:rPr>
          </w:pPr>
          <w:del w:id="551" w:author="Yong Soo Kwon" w:date="2014-09-09T15:07:00Z">
            <w:r w:rsidRPr="0004429D" w:rsidDel="0004429D">
              <w:rPr>
                <w:rPrChange w:id="552" w:author="Yong Soo Kwon" w:date="2014-09-09T15:07:00Z">
                  <w:rPr>
                    <w:rStyle w:val="Hyperlink"/>
                    <w:noProof/>
                  </w:rPr>
                </w:rPrChange>
              </w:rPr>
              <w:delText>OBX Segment – Observation Segment – Lab</w:delText>
            </w:r>
            <w:r w:rsidDel="0004429D">
              <w:rPr>
                <w:noProof/>
                <w:webHidden/>
              </w:rPr>
              <w:tab/>
              <w:delText>54</w:delText>
            </w:r>
          </w:del>
        </w:p>
        <w:p w14:paraId="54D45FE9" w14:textId="77777777" w:rsidR="005309C7" w:rsidDel="0004429D" w:rsidRDefault="005309C7">
          <w:pPr>
            <w:pStyle w:val="TOC3"/>
            <w:tabs>
              <w:tab w:val="right" w:leader="dot" w:pos="9350"/>
            </w:tabs>
            <w:rPr>
              <w:del w:id="553" w:author="Yong Soo Kwon" w:date="2014-09-09T15:07:00Z"/>
              <w:noProof/>
              <w:lang w:eastAsia="en-US"/>
            </w:rPr>
          </w:pPr>
          <w:del w:id="554" w:author="Yong Soo Kwon" w:date="2014-09-09T15:07:00Z">
            <w:r w:rsidRPr="0004429D" w:rsidDel="0004429D">
              <w:rPr>
                <w:rPrChange w:id="555" w:author="Yong Soo Kwon" w:date="2014-09-09T15:07:00Z">
                  <w:rPr>
                    <w:rStyle w:val="Hyperlink"/>
                    <w:noProof/>
                  </w:rPr>
                </w:rPrChange>
              </w:rPr>
              <w:delText>OBX Segment – Observation Segment – Radiology (coded)</w:delText>
            </w:r>
            <w:r w:rsidDel="0004429D">
              <w:rPr>
                <w:noProof/>
                <w:webHidden/>
              </w:rPr>
              <w:tab/>
              <w:delText>56</w:delText>
            </w:r>
          </w:del>
        </w:p>
        <w:p w14:paraId="72706274" w14:textId="77777777" w:rsidR="005309C7" w:rsidDel="0004429D" w:rsidRDefault="005309C7">
          <w:pPr>
            <w:pStyle w:val="TOC3"/>
            <w:tabs>
              <w:tab w:val="right" w:leader="dot" w:pos="9350"/>
            </w:tabs>
            <w:rPr>
              <w:del w:id="556" w:author="Yong Soo Kwon" w:date="2014-09-09T15:07:00Z"/>
              <w:noProof/>
              <w:lang w:eastAsia="en-US"/>
            </w:rPr>
          </w:pPr>
          <w:del w:id="557" w:author="Yong Soo Kwon" w:date="2014-09-09T15:07:00Z">
            <w:r w:rsidRPr="0004429D" w:rsidDel="0004429D">
              <w:rPr>
                <w:rPrChange w:id="558" w:author="Yong Soo Kwon" w:date="2014-09-09T15:07:00Z">
                  <w:rPr>
                    <w:rStyle w:val="Hyperlink"/>
                    <w:noProof/>
                  </w:rPr>
                </w:rPrChange>
              </w:rPr>
              <w:delText>OBX Segment – Observation Segment – Radiology (Text)</w:delText>
            </w:r>
            <w:r w:rsidDel="0004429D">
              <w:rPr>
                <w:noProof/>
                <w:webHidden/>
              </w:rPr>
              <w:tab/>
              <w:delText>56</w:delText>
            </w:r>
          </w:del>
        </w:p>
        <w:p w14:paraId="5C7E0329" w14:textId="77777777" w:rsidR="005309C7" w:rsidDel="0004429D" w:rsidRDefault="005309C7">
          <w:pPr>
            <w:pStyle w:val="TOC3"/>
            <w:tabs>
              <w:tab w:val="right" w:leader="dot" w:pos="9350"/>
            </w:tabs>
            <w:rPr>
              <w:del w:id="559" w:author="Yong Soo Kwon" w:date="2014-09-09T15:07:00Z"/>
              <w:noProof/>
              <w:lang w:eastAsia="en-US"/>
            </w:rPr>
          </w:pPr>
          <w:del w:id="560" w:author="Yong Soo Kwon" w:date="2014-09-09T15:07:00Z">
            <w:r w:rsidRPr="0004429D" w:rsidDel="0004429D">
              <w:rPr>
                <w:rPrChange w:id="561" w:author="Yong Soo Kwon" w:date="2014-09-09T15:07:00Z">
                  <w:rPr>
                    <w:rStyle w:val="Hyperlink"/>
                    <w:noProof/>
                  </w:rPr>
                </w:rPrChange>
              </w:rPr>
              <w:delText>ODS Segment – Dietary Orders, Supplements, and Preferences</w:delText>
            </w:r>
            <w:r w:rsidDel="0004429D">
              <w:rPr>
                <w:noProof/>
                <w:webHidden/>
              </w:rPr>
              <w:tab/>
              <w:delText>57</w:delText>
            </w:r>
          </w:del>
        </w:p>
        <w:p w14:paraId="694C2205" w14:textId="77777777" w:rsidR="005309C7" w:rsidDel="0004429D" w:rsidRDefault="005309C7">
          <w:pPr>
            <w:pStyle w:val="TOC3"/>
            <w:tabs>
              <w:tab w:val="right" w:leader="dot" w:pos="9350"/>
            </w:tabs>
            <w:rPr>
              <w:del w:id="562" w:author="Yong Soo Kwon" w:date="2014-09-09T15:07:00Z"/>
              <w:noProof/>
              <w:lang w:eastAsia="en-US"/>
            </w:rPr>
          </w:pPr>
          <w:del w:id="563" w:author="Yong Soo Kwon" w:date="2014-09-09T15:07:00Z">
            <w:r w:rsidRPr="0004429D" w:rsidDel="0004429D">
              <w:rPr>
                <w:rPrChange w:id="564" w:author="Yong Soo Kwon" w:date="2014-09-09T15:07:00Z">
                  <w:rPr>
                    <w:rStyle w:val="Hyperlink"/>
                    <w:noProof/>
                  </w:rPr>
                </w:rPrChange>
              </w:rPr>
              <w:delText>ODT Segment – Diet Tray Instruction</w:delText>
            </w:r>
            <w:r w:rsidDel="0004429D">
              <w:rPr>
                <w:noProof/>
                <w:webHidden/>
              </w:rPr>
              <w:tab/>
              <w:delText>59</w:delText>
            </w:r>
          </w:del>
        </w:p>
        <w:p w14:paraId="28C209C3" w14:textId="77777777" w:rsidR="005309C7" w:rsidDel="0004429D" w:rsidRDefault="005309C7">
          <w:pPr>
            <w:pStyle w:val="TOC3"/>
            <w:tabs>
              <w:tab w:val="right" w:leader="dot" w:pos="9350"/>
            </w:tabs>
            <w:rPr>
              <w:del w:id="565" w:author="Yong Soo Kwon" w:date="2014-09-09T15:07:00Z"/>
              <w:noProof/>
              <w:lang w:eastAsia="en-US"/>
            </w:rPr>
          </w:pPr>
          <w:del w:id="566" w:author="Yong Soo Kwon" w:date="2014-09-09T15:07:00Z">
            <w:r w:rsidRPr="0004429D" w:rsidDel="0004429D">
              <w:rPr>
                <w:rPrChange w:id="567" w:author="Yong Soo Kwon" w:date="2014-09-09T15:07:00Z">
                  <w:rPr>
                    <w:rStyle w:val="Hyperlink"/>
                    <w:noProof/>
                  </w:rPr>
                </w:rPrChange>
              </w:rPr>
              <w:delText>PID Segment – Patient Identification</w:delText>
            </w:r>
            <w:r w:rsidDel="0004429D">
              <w:rPr>
                <w:noProof/>
                <w:webHidden/>
              </w:rPr>
              <w:tab/>
              <w:delText>60</w:delText>
            </w:r>
          </w:del>
        </w:p>
        <w:p w14:paraId="36FD3F8E" w14:textId="77777777" w:rsidR="005309C7" w:rsidDel="0004429D" w:rsidRDefault="005309C7">
          <w:pPr>
            <w:pStyle w:val="TOC3"/>
            <w:tabs>
              <w:tab w:val="right" w:leader="dot" w:pos="9350"/>
            </w:tabs>
            <w:rPr>
              <w:del w:id="568" w:author="Yong Soo Kwon" w:date="2014-09-09T15:07:00Z"/>
              <w:noProof/>
              <w:lang w:eastAsia="en-US"/>
            </w:rPr>
          </w:pPr>
          <w:del w:id="569" w:author="Yong Soo Kwon" w:date="2014-09-09T15:07:00Z">
            <w:r w:rsidRPr="0004429D" w:rsidDel="0004429D">
              <w:rPr>
                <w:rPrChange w:id="570" w:author="Yong Soo Kwon" w:date="2014-09-09T15:07:00Z">
                  <w:rPr>
                    <w:rStyle w:val="Hyperlink"/>
                    <w:noProof/>
                  </w:rPr>
                </w:rPrChange>
              </w:rPr>
              <w:delText>PD1 Segment – Patient Additional Demographic</w:delText>
            </w:r>
            <w:r w:rsidDel="0004429D">
              <w:rPr>
                <w:noProof/>
                <w:webHidden/>
              </w:rPr>
              <w:tab/>
              <w:delText>63</w:delText>
            </w:r>
          </w:del>
        </w:p>
        <w:p w14:paraId="2C7BE987" w14:textId="77777777" w:rsidR="005309C7" w:rsidDel="0004429D" w:rsidRDefault="005309C7">
          <w:pPr>
            <w:pStyle w:val="TOC3"/>
            <w:tabs>
              <w:tab w:val="right" w:leader="dot" w:pos="9350"/>
            </w:tabs>
            <w:rPr>
              <w:del w:id="571" w:author="Yong Soo Kwon" w:date="2014-09-09T15:07:00Z"/>
              <w:noProof/>
              <w:lang w:eastAsia="en-US"/>
            </w:rPr>
          </w:pPr>
          <w:del w:id="572" w:author="Yong Soo Kwon" w:date="2014-09-09T15:07:00Z">
            <w:r w:rsidRPr="0004429D" w:rsidDel="0004429D">
              <w:rPr>
                <w:rPrChange w:id="573" w:author="Yong Soo Kwon" w:date="2014-09-09T15:07:00Z">
                  <w:rPr>
                    <w:rStyle w:val="Hyperlink"/>
                    <w:noProof/>
                  </w:rPr>
                </w:rPrChange>
              </w:rPr>
              <w:delText>PV1 Segment – Patient Visit</w:delText>
            </w:r>
            <w:r w:rsidDel="0004429D">
              <w:rPr>
                <w:noProof/>
                <w:webHidden/>
              </w:rPr>
              <w:tab/>
              <w:delText>64</w:delText>
            </w:r>
          </w:del>
        </w:p>
        <w:p w14:paraId="28BAA9B3" w14:textId="77777777" w:rsidR="005309C7" w:rsidDel="0004429D" w:rsidRDefault="005309C7">
          <w:pPr>
            <w:pStyle w:val="TOC3"/>
            <w:tabs>
              <w:tab w:val="right" w:leader="dot" w:pos="9350"/>
            </w:tabs>
            <w:rPr>
              <w:del w:id="574" w:author="Yong Soo Kwon" w:date="2014-09-09T15:07:00Z"/>
              <w:noProof/>
              <w:lang w:eastAsia="en-US"/>
            </w:rPr>
          </w:pPr>
          <w:del w:id="575" w:author="Yong Soo Kwon" w:date="2014-09-09T15:07:00Z">
            <w:r w:rsidRPr="0004429D" w:rsidDel="0004429D">
              <w:rPr>
                <w:rPrChange w:id="576" w:author="Yong Soo Kwon" w:date="2014-09-09T15:07:00Z">
                  <w:rPr>
                    <w:rStyle w:val="Hyperlink"/>
                    <w:noProof/>
                  </w:rPr>
                </w:rPrChange>
              </w:rPr>
              <w:delText>QRD Segment – Original-Style Query Definition</w:delText>
            </w:r>
            <w:r w:rsidDel="0004429D">
              <w:rPr>
                <w:noProof/>
                <w:webHidden/>
              </w:rPr>
              <w:tab/>
              <w:delText>66</w:delText>
            </w:r>
          </w:del>
        </w:p>
        <w:p w14:paraId="1C0D00B6" w14:textId="77777777" w:rsidR="005309C7" w:rsidDel="0004429D" w:rsidRDefault="005309C7">
          <w:pPr>
            <w:pStyle w:val="TOC3"/>
            <w:tabs>
              <w:tab w:val="right" w:leader="dot" w:pos="9350"/>
            </w:tabs>
            <w:rPr>
              <w:del w:id="577" w:author="Yong Soo Kwon" w:date="2014-09-09T15:07:00Z"/>
              <w:noProof/>
              <w:lang w:eastAsia="en-US"/>
            </w:rPr>
          </w:pPr>
          <w:del w:id="578" w:author="Yong Soo Kwon" w:date="2014-09-09T15:07:00Z">
            <w:r w:rsidRPr="0004429D" w:rsidDel="0004429D">
              <w:rPr>
                <w:rPrChange w:id="579" w:author="Yong Soo Kwon" w:date="2014-09-09T15:07:00Z">
                  <w:rPr>
                    <w:rStyle w:val="Hyperlink"/>
                    <w:noProof/>
                  </w:rPr>
                </w:rPrChange>
              </w:rPr>
              <w:delText>RGS Segment — Resource Group</w:delText>
            </w:r>
            <w:r w:rsidDel="0004429D">
              <w:rPr>
                <w:noProof/>
                <w:webHidden/>
              </w:rPr>
              <w:tab/>
              <w:delText>67</w:delText>
            </w:r>
          </w:del>
        </w:p>
        <w:p w14:paraId="39E100F0" w14:textId="77777777" w:rsidR="005309C7" w:rsidDel="0004429D" w:rsidRDefault="005309C7">
          <w:pPr>
            <w:pStyle w:val="TOC3"/>
            <w:tabs>
              <w:tab w:val="right" w:leader="dot" w:pos="9350"/>
            </w:tabs>
            <w:rPr>
              <w:del w:id="580" w:author="Yong Soo Kwon" w:date="2014-09-09T15:07:00Z"/>
              <w:noProof/>
              <w:lang w:eastAsia="en-US"/>
            </w:rPr>
          </w:pPr>
          <w:del w:id="581" w:author="Yong Soo Kwon" w:date="2014-09-09T15:07:00Z">
            <w:r w:rsidRPr="0004429D" w:rsidDel="0004429D">
              <w:rPr>
                <w:rPrChange w:id="582" w:author="Yong Soo Kwon" w:date="2014-09-09T15:07:00Z">
                  <w:rPr>
                    <w:rStyle w:val="Hyperlink"/>
                    <w:noProof/>
                  </w:rPr>
                </w:rPrChange>
              </w:rPr>
              <w:delText>SCH Segment – Scheduling Activity Information – Surgery SIU</w:delText>
            </w:r>
            <w:r w:rsidDel="0004429D">
              <w:rPr>
                <w:noProof/>
                <w:webHidden/>
              </w:rPr>
              <w:tab/>
              <w:delText>67</w:delText>
            </w:r>
          </w:del>
        </w:p>
        <w:p w14:paraId="07EDC138" w14:textId="77777777" w:rsidR="005309C7" w:rsidDel="0004429D" w:rsidRDefault="005309C7">
          <w:pPr>
            <w:pStyle w:val="TOC3"/>
            <w:tabs>
              <w:tab w:val="right" w:leader="dot" w:pos="9350"/>
            </w:tabs>
            <w:rPr>
              <w:del w:id="583" w:author="Yong Soo Kwon" w:date="2014-09-09T15:07:00Z"/>
              <w:noProof/>
              <w:lang w:eastAsia="en-US"/>
            </w:rPr>
          </w:pPr>
          <w:del w:id="584" w:author="Yong Soo Kwon" w:date="2014-09-09T15:07:00Z">
            <w:r w:rsidRPr="0004429D" w:rsidDel="0004429D">
              <w:rPr>
                <w:rPrChange w:id="585" w:author="Yong Soo Kwon" w:date="2014-09-09T15:07:00Z">
                  <w:rPr>
                    <w:rStyle w:val="Hyperlink"/>
                    <w:noProof/>
                  </w:rPr>
                </w:rPrChange>
              </w:rPr>
              <w:delText>ZBC Segment - BCMA</w:delText>
            </w:r>
            <w:r w:rsidDel="0004429D">
              <w:rPr>
                <w:noProof/>
                <w:webHidden/>
              </w:rPr>
              <w:tab/>
              <w:delText>68</w:delText>
            </w:r>
          </w:del>
        </w:p>
        <w:p w14:paraId="471A4681" w14:textId="77777777" w:rsidR="005309C7" w:rsidDel="0004429D" w:rsidRDefault="005309C7">
          <w:pPr>
            <w:pStyle w:val="TOC3"/>
            <w:tabs>
              <w:tab w:val="right" w:leader="dot" w:pos="9350"/>
            </w:tabs>
            <w:rPr>
              <w:del w:id="586" w:author="Yong Soo Kwon" w:date="2014-09-09T15:07:00Z"/>
              <w:noProof/>
              <w:lang w:eastAsia="en-US"/>
            </w:rPr>
          </w:pPr>
          <w:del w:id="587" w:author="Yong Soo Kwon" w:date="2014-09-09T15:07:00Z">
            <w:r w:rsidRPr="0004429D" w:rsidDel="0004429D">
              <w:rPr>
                <w:rPrChange w:id="588" w:author="Yong Soo Kwon" w:date="2014-09-09T15:07:00Z">
                  <w:rPr>
                    <w:rStyle w:val="Hyperlink"/>
                    <w:noProof/>
                  </w:rPr>
                </w:rPrChange>
              </w:rPr>
              <w:delText>ZIL Segment – Appointment Information - Location Resource</w:delText>
            </w:r>
            <w:r w:rsidDel="0004429D">
              <w:rPr>
                <w:noProof/>
                <w:webHidden/>
              </w:rPr>
              <w:tab/>
              <w:delText>68</w:delText>
            </w:r>
          </w:del>
        </w:p>
        <w:p w14:paraId="560F8F70" w14:textId="77777777" w:rsidR="005309C7" w:rsidDel="0004429D" w:rsidRDefault="005309C7">
          <w:pPr>
            <w:pStyle w:val="TOC3"/>
            <w:tabs>
              <w:tab w:val="right" w:leader="dot" w:pos="9350"/>
            </w:tabs>
            <w:rPr>
              <w:del w:id="589" w:author="Yong Soo Kwon" w:date="2014-09-09T15:07:00Z"/>
              <w:noProof/>
              <w:lang w:eastAsia="en-US"/>
            </w:rPr>
          </w:pPr>
          <w:del w:id="590" w:author="Yong Soo Kwon" w:date="2014-09-09T15:07:00Z">
            <w:r w:rsidRPr="0004429D" w:rsidDel="0004429D">
              <w:rPr>
                <w:rPrChange w:id="591" w:author="Yong Soo Kwon" w:date="2014-09-09T15:07:00Z">
                  <w:rPr>
                    <w:rStyle w:val="Hyperlink"/>
                    <w:noProof/>
                  </w:rPr>
                </w:rPrChange>
              </w:rPr>
              <w:delText>ZRG Segment –Miscellaneous Appointment Information</w:delText>
            </w:r>
            <w:r w:rsidDel="0004429D">
              <w:rPr>
                <w:noProof/>
                <w:webHidden/>
              </w:rPr>
              <w:tab/>
              <w:delText>68</w:delText>
            </w:r>
          </w:del>
        </w:p>
        <w:p w14:paraId="2DFEADF4" w14:textId="77777777" w:rsidR="005309C7" w:rsidDel="0004429D" w:rsidRDefault="005309C7">
          <w:pPr>
            <w:pStyle w:val="TOC3"/>
            <w:tabs>
              <w:tab w:val="right" w:leader="dot" w:pos="9350"/>
            </w:tabs>
            <w:rPr>
              <w:del w:id="592" w:author="Yong Soo Kwon" w:date="2014-09-09T15:07:00Z"/>
              <w:noProof/>
              <w:lang w:eastAsia="en-US"/>
            </w:rPr>
          </w:pPr>
          <w:del w:id="593" w:author="Yong Soo Kwon" w:date="2014-09-09T15:07:00Z">
            <w:r w:rsidRPr="0004429D" w:rsidDel="0004429D">
              <w:rPr>
                <w:rPrChange w:id="594" w:author="Yong Soo Kwon" w:date="2014-09-09T15:07:00Z">
                  <w:rPr>
                    <w:rStyle w:val="Hyperlink"/>
                    <w:noProof/>
                  </w:rPr>
                </w:rPrChange>
              </w:rPr>
              <w:delText>ZRX Segment in Pharmacy Order Message</w:delText>
            </w:r>
            <w:r w:rsidDel="0004429D">
              <w:rPr>
                <w:noProof/>
                <w:webHidden/>
              </w:rPr>
              <w:tab/>
              <w:delText>69</w:delText>
            </w:r>
          </w:del>
        </w:p>
        <w:p w14:paraId="1E64438F" w14:textId="77777777" w:rsidR="005309C7" w:rsidDel="0004429D" w:rsidRDefault="005309C7">
          <w:pPr>
            <w:pStyle w:val="TOC3"/>
            <w:tabs>
              <w:tab w:val="right" w:leader="dot" w:pos="9350"/>
            </w:tabs>
            <w:rPr>
              <w:del w:id="595" w:author="Yong Soo Kwon" w:date="2014-09-09T15:07:00Z"/>
              <w:noProof/>
              <w:lang w:eastAsia="en-US"/>
            </w:rPr>
          </w:pPr>
          <w:del w:id="596" w:author="Yong Soo Kwon" w:date="2014-09-09T15:07:00Z">
            <w:r w:rsidRPr="0004429D" w:rsidDel="0004429D">
              <w:rPr>
                <w:rPrChange w:id="597" w:author="Yong Soo Kwon" w:date="2014-09-09T15:07:00Z">
                  <w:rPr>
                    <w:rStyle w:val="Hyperlink"/>
                    <w:noProof/>
                  </w:rPr>
                </w:rPrChange>
              </w:rPr>
              <w:delText>ZSC Segment – Vitals</w:delText>
            </w:r>
            <w:r w:rsidDel="0004429D">
              <w:rPr>
                <w:noProof/>
                <w:webHidden/>
              </w:rPr>
              <w:tab/>
              <w:delText>70</w:delText>
            </w:r>
          </w:del>
        </w:p>
        <w:p w14:paraId="0780773B" w14:textId="77777777" w:rsidR="005309C7" w:rsidDel="0004429D" w:rsidRDefault="005309C7">
          <w:pPr>
            <w:pStyle w:val="TOC3"/>
            <w:tabs>
              <w:tab w:val="right" w:leader="dot" w:pos="9350"/>
            </w:tabs>
            <w:rPr>
              <w:del w:id="598" w:author="Yong Soo Kwon" w:date="2014-09-09T15:07:00Z"/>
              <w:noProof/>
              <w:lang w:eastAsia="en-US"/>
            </w:rPr>
          </w:pPr>
          <w:del w:id="599" w:author="Yong Soo Kwon" w:date="2014-09-09T15:07:00Z">
            <w:r w:rsidRPr="0004429D" w:rsidDel="0004429D">
              <w:rPr>
                <w:rPrChange w:id="600" w:author="Yong Soo Kwon" w:date="2014-09-09T15:07:00Z">
                  <w:rPr>
                    <w:rStyle w:val="Hyperlink"/>
                    <w:noProof/>
                  </w:rPr>
                </w:rPrChange>
              </w:rPr>
              <w:delText>ZQT Segment in Diet Order message</w:delText>
            </w:r>
            <w:r w:rsidDel="0004429D">
              <w:rPr>
                <w:noProof/>
                <w:webHidden/>
              </w:rPr>
              <w:tab/>
              <w:delText>70</w:delText>
            </w:r>
          </w:del>
        </w:p>
        <w:p w14:paraId="666AC156" w14:textId="77777777" w:rsidR="005309C7" w:rsidDel="0004429D" w:rsidRDefault="005309C7">
          <w:pPr>
            <w:pStyle w:val="TOC2"/>
            <w:tabs>
              <w:tab w:val="right" w:leader="dot" w:pos="9350"/>
            </w:tabs>
            <w:rPr>
              <w:del w:id="601" w:author="Yong Soo Kwon" w:date="2014-09-09T15:07:00Z"/>
              <w:noProof/>
              <w:lang w:eastAsia="en-US"/>
            </w:rPr>
          </w:pPr>
          <w:del w:id="602" w:author="Yong Soo Kwon" w:date="2014-09-09T15:07:00Z">
            <w:r w:rsidRPr="0004429D" w:rsidDel="0004429D">
              <w:rPr>
                <w:rPrChange w:id="603" w:author="Yong Soo Kwon" w:date="2014-09-09T15:07:00Z">
                  <w:rPr>
                    <w:rStyle w:val="Hyperlink"/>
                    <w:noProof/>
                  </w:rPr>
                </w:rPrChange>
              </w:rPr>
              <w:delText>Sample Messages</w:delText>
            </w:r>
            <w:r w:rsidDel="0004429D">
              <w:rPr>
                <w:noProof/>
                <w:webHidden/>
              </w:rPr>
              <w:tab/>
              <w:delText>73</w:delText>
            </w:r>
          </w:del>
        </w:p>
        <w:p w14:paraId="630E7BFE" w14:textId="77777777" w:rsidR="00BC262B" w:rsidRDefault="00BC262B" w:rsidP="00BC262B">
          <w:r>
            <w:rPr>
              <w:rFonts w:eastAsiaTheme="minorEastAsia"/>
              <w:lang w:eastAsia="ja-JP"/>
            </w:rPr>
            <w:fldChar w:fldCharType="end"/>
          </w:r>
        </w:p>
      </w:sdtContent>
    </w:sdt>
    <w:p w14:paraId="3DB7B489" w14:textId="77777777" w:rsidR="00BC262B" w:rsidRDefault="00BC262B" w:rsidP="00BC262B">
      <w:pPr>
        <w:pStyle w:val="Style1"/>
        <w:rPr>
          <w:sz w:val="16"/>
          <w:szCs w:val="16"/>
        </w:rPr>
      </w:pPr>
    </w:p>
    <w:p w14:paraId="4B95CFE0" w14:textId="77777777" w:rsidR="00BC262B" w:rsidRDefault="00BC262B" w:rsidP="00BC262B">
      <w:pPr>
        <w:pStyle w:val="Style1"/>
        <w:rPr>
          <w:sz w:val="16"/>
          <w:szCs w:val="16"/>
        </w:rPr>
      </w:pPr>
    </w:p>
    <w:p w14:paraId="4D5491A0" w14:textId="77777777" w:rsidR="00BC262B" w:rsidRDefault="00BC262B" w:rsidP="00BC262B">
      <w:pPr>
        <w:pStyle w:val="Style1"/>
        <w:rPr>
          <w:sz w:val="16"/>
          <w:szCs w:val="16"/>
        </w:rPr>
      </w:pPr>
    </w:p>
    <w:p w14:paraId="40638B61" w14:textId="77777777" w:rsidR="00BC262B" w:rsidRDefault="00BC262B" w:rsidP="00BC262B">
      <w:pPr>
        <w:pStyle w:val="Style1"/>
      </w:pPr>
    </w:p>
    <w:p w14:paraId="45E6E36D" w14:textId="77777777" w:rsidR="00BC262B" w:rsidRPr="006E7AC2" w:rsidRDefault="00BC262B" w:rsidP="00BC262B">
      <w:pPr>
        <w:pStyle w:val="Style1"/>
      </w:pPr>
      <w:r>
        <w:br w:type="page"/>
      </w:r>
      <w:bookmarkStart w:id="604" w:name="_Toc398038573"/>
      <w:r w:rsidRPr="00CC2313">
        <w:lastRenderedPageBreak/>
        <w:t>Introduction</w:t>
      </w:r>
      <w:bookmarkEnd w:id="604"/>
    </w:p>
    <w:p w14:paraId="45AFA89C" w14:textId="77777777" w:rsidR="00BC262B" w:rsidRDefault="00BC262B" w:rsidP="00BC262B">
      <w:pPr>
        <w:rPr>
          <w:rFonts w:asciiTheme="majorHAnsi" w:hAnsiTheme="majorHAnsi"/>
        </w:rPr>
      </w:pPr>
      <w:r w:rsidRPr="0025558E">
        <w:rPr>
          <w:rFonts w:asciiTheme="majorHAnsi" w:hAnsiTheme="majorHAnsi"/>
        </w:rPr>
        <w:tab/>
      </w:r>
      <w:r>
        <w:rPr>
          <w:rFonts w:asciiTheme="majorHAnsi" w:hAnsiTheme="majorHAnsi"/>
        </w:rPr>
        <w:t>Integration Framework</w:t>
      </w:r>
      <w:r w:rsidRPr="0025558E">
        <w:rPr>
          <w:rFonts w:asciiTheme="majorHAnsi" w:hAnsiTheme="majorHAnsi"/>
        </w:rPr>
        <w:t xml:space="preserve"> is an interface that filters information from </w:t>
      </w:r>
      <w:r w:rsidRPr="0025558E">
        <w:rPr>
          <w:rFonts w:asciiTheme="majorHAnsi" w:hAnsiTheme="majorHAnsi"/>
          <w:b/>
          <w:bCs/>
          <w:i/>
          <w:iCs/>
        </w:rPr>
        <w:t>VistA/CPRS</w:t>
      </w:r>
      <w:r w:rsidRPr="0025558E">
        <w:rPr>
          <w:rFonts w:asciiTheme="majorHAnsi" w:hAnsiTheme="majorHAnsi"/>
        </w:rPr>
        <w:t xml:space="preserve"> to a commercial ICU/Anesthesia </w:t>
      </w:r>
      <w:r>
        <w:rPr>
          <w:rFonts w:asciiTheme="majorHAnsi" w:hAnsiTheme="majorHAnsi"/>
        </w:rPr>
        <w:t>R</w:t>
      </w:r>
      <w:r w:rsidRPr="0025558E">
        <w:rPr>
          <w:rFonts w:asciiTheme="majorHAnsi" w:hAnsiTheme="majorHAnsi"/>
        </w:rPr>
        <w:t xml:space="preserve">ecord </w:t>
      </w:r>
      <w:r>
        <w:rPr>
          <w:rFonts w:asciiTheme="majorHAnsi" w:hAnsiTheme="majorHAnsi"/>
        </w:rPr>
        <w:t>Keeping S</w:t>
      </w:r>
      <w:r w:rsidRPr="0025558E">
        <w:rPr>
          <w:rFonts w:asciiTheme="majorHAnsi" w:hAnsiTheme="majorHAnsi"/>
        </w:rPr>
        <w:t xml:space="preserve">ystem successfully integrating the two systems together using various communication technologies.  This HL7 Specification is only one of the communication modalities employed by </w:t>
      </w:r>
      <w:r>
        <w:rPr>
          <w:rFonts w:asciiTheme="majorHAnsi" w:hAnsiTheme="majorHAnsi"/>
        </w:rPr>
        <w:t>Integration Framework</w:t>
      </w:r>
      <w:r w:rsidRPr="0025558E">
        <w:rPr>
          <w:rFonts w:asciiTheme="majorHAnsi" w:hAnsiTheme="majorHAnsi"/>
        </w:rPr>
        <w:t>.  VHA has a need for an electronic solution to share information between VistA and commercial Clinical Information Systems (CIS) used in the Operating Room (OR), Intensive Care Units (ICU) that might be attached to either specialty system thereof.</w:t>
      </w:r>
    </w:p>
    <w:p w14:paraId="7EE4449B" w14:textId="77777777" w:rsidR="00BC262B" w:rsidRPr="00CC2313" w:rsidRDefault="00BC262B" w:rsidP="00BC262B">
      <w:pPr>
        <w:pStyle w:val="Style1"/>
      </w:pPr>
      <w:bookmarkStart w:id="605" w:name="_Toc398038574"/>
      <w:r w:rsidRPr="00CC2313">
        <w:t>Communication</w:t>
      </w:r>
      <w:bookmarkEnd w:id="605"/>
    </w:p>
    <w:p w14:paraId="1628E9A5" w14:textId="77777777" w:rsidR="00BC262B" w:rsidRPr="002D5209" w:rsidRDefault="00BC262B" w:rsidP="00BC262B">
      <w:pPr>
        <w:rPr>
          <w:rFonts w:asciiTheme="majorHAnsi" w:hAnsiTheme="majorHAnsi"/>
        </w:rPr>
      </w:pPr>
      <w:r w:rsidRPr="0025558E">
        <w:rPr>
          <w:rFonts w:asciiTheme="majorHAnsi" w:hAnsiTheme="majorHAnsi"/>
        </w:rPr>
        <w:tab/>
      </w:r>
      <w:r>
        <w:rPr>
          <w:rFonts w:asciiTheme="majorHAnsi" w:hAnsiTheme="majorHAnsi"/>
        </w:rPr>
        <w:t>Integration Framework</w:t>
      </w:r>
      <w:r w:rsidRPr="0025558E">
        <w:rPr>
          <w:rFonts w:asciiTheme="majorHAnsi" w:hAnsiTheme="majorHAnsi"/>
        </w:rPr>
        <w:t xml:space="preserve"> utilizes TCP/IP sockets to send and receive </w:t>
      </w:r>
      <w:r>
        <w:rPr>
          <w:rFonts w:asciiTheme="majorHAnsi" w:hAnsiTheme="majorHAnsi"/>
        </w:rPr>
        <w:t>messages using version 1.6 of the VistA</w:t>
      </w:r>
      <w:r w:rsidRPr="0025558E">
        <w:rPr>
          <w:rFonts w:asciiTheme="majorHAnsi" w:hAnsiTheme="majorHAnsi"/>
        </w:rPr>
        <w:t xml:space="preserve"> HL7 </w:t>
      </w:r>
      <w:r>
        <w:rPr>
          <w:rFonts w:asciiTheme="majorHAnsi" w:hAnsiTheme="majorHAnsi"/>
        </w:rPr>
        <w:t>package</w:t>
      </w:r>
      <w:r w:rsidRPr="0025558E">
        <w:rPr>
          <w:rFonts w:asciiTheme="majorHAnsi" w:hAnsiTheme="majorHAnsi"/>
        </w:rPr>
        <w:t xml:space="preserve">.  </w:t>
      </w:r>
      <w:r>
        <w:rPr>
          <w:rFonts w:asciiTheme="majorHAnsi" w:hAnsiTheme="majorHAnsi"/>
        </w:rPr>
        <w:t>These messages may be in various HL7 versions.  A</w:t>
      </w:r>
      <w:r w:rsidRPr="0025558E">
        <w:rPr>
          <w:rFonts w:asciiTheme="majorHAnsi" w:hAnsiTheme="majorHAnsi"/>
        </w:rPr>
        <w:t xml:space="preserve"> static outgoing port must be established between the VA site and the Vendor partner.  The port ranges available for each facility may vary.  All incoming traffic will utilize the VA listener on Port 5000.</w:t>
      </w:r>
    </w:p>
    <w:p w14:paraId="3A9811D2" w14:textId="77777777" w:rsidR="00BC262B" w:rsidRPr="00CC2313" w:rsidRDefault="00BC262B" w:rsidP="00BC262B">
      <w:pPr>
        <w:pStyle w:val="Style1"/>
      </w:pPr>
      <w:bookmarkStart w:id="606" w:name="_Toc398038575"/>
      <w:r>
        <w:t>Integration Framework</w:t>
      </w:r>
      <w:r w:rsidRPr="00CC2313">
        <w:t xml:space="preserve"> HL7 Functionality</w:t>
      </w:r>
      <w:bookmarkEnd w:id="606"/>
    </w:p>
    <w:p w14:paraId="76F06593"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7F75B2C2" w14:textId="77777777" w:rsidR="00BC262B" w:rsidRPr="00F16324"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ADT messages generated in VistA to </w:t>
      </w:r>
      <w:r>
        <w:rPr>
          <w:rFonts w:asciiTheme="majorHAnsi" w:hAnsiTheme="majorHAnsi" w:cs="Times New Roman"/>
          <w:color w:val="000000"/>
          <w:sz w:val="24"/>
          <w:szCs w:val="24"/>
        </w:rPr>
        <w:t>external applications</w:t>
      </w:r>
    </w:p>
    <w:p w14:paraId="6157AE24"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Allergy messages via VDEF to </w:t>
      </w:r>
      <w:r>
        <w:rPr>
          <w:rFonts w:asciiTheme="majorHAnsi" w:hAnsiTheme="majorHAnsi" w:cs="Times New Roman"/>
          <w:color w:val="000000"/>
          <w:sz w:val="24"/>
          <w:szCs w:val="24"/>
        </w:rPr>
        <w:t>external applications</w:t>
      </w:r>
    </w:p>
    <w:p w14:paraId="7BC08A0B" w14:textId="77777777" w:rsidR="00BC262B" w:rsidRPr="00F16324" w:rsidRDefault="00BC262B" w:rsidP="00BC262B">
      <w:pPr>
        <w:autoSpaceDE w:val="0"/>
        <w:autoSpaceDN w:val="0"/>
        <w:adjustRightInd w:val="0"/>
        <w:spacing w:after="0"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 xml:space="preserve">Transfers Vitals Sign message via VDEF to external applications </w:t>
      </w:r>
    </w:p>
    <w:p w14:paraId="247CC893"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L</w:t>
      </w:r>
      <w:r w:rsidRPr="00F16324">
        <w:rPr>
          <w:rFonts w:asciiTheme="majorHAnsi" w:hAnsiTheme="majorHAnsi" w:cs="Times New Roman"/>
          <w:color w:val="000000"/>
          <w:sz w:val="24"/>
          <w:szCs w:val="24"/>
        </w:rPr>
        <w:t>ab</w:t>
      </w:r>
      <w:r>
        <w:rPr>
          <w:rFonts w:asciiTheme="majorHAnsi" w:hAnsiTheme="majorHAnsi" w:cs="Times New Roman"/>
          <w:color w:val="000000"/>
          <w:sz w:val="24"/>
          <w:szCs w:val="24"/>
        </w:rPr>
        <w:t xml:space="preserve">, Micro and </w:t>
      </w:r>
      <w:r w:rsidRPr="00903394">
        <w:rPr>
          <w:rFonts w:asciiTheme="majorHAnsi" w:hAnsiTheme="majorHAnsi" w:cs="Times New Roman"/>
          <w:color w:val="000000"/>
          <w:sz w:val="24"/>
          <w:szCs w:val="24"/>
        </w:rPr>
        <w:t>Pathology</w:t>
      </w:r>
      <w:r>
        <w:rPr>
          <w:rFonts w:asciiTheme="majorHAnsi" w:hAnsiTheme="majorHAnsi" w:cs="Times New Roman"/>
          <w:color w:val="000000"/>
          <w:sz w:val="24"/>
          <w:szCs w:val="24"/>
        </w:rPr>
        <w:t xml:space="preserve"> reports from VistA on verified results to external applications </w:t>
      </w:r>
    </w:p>
    <w:p w14:paraId="62277D8D" w14:textId="77777777" w:rsidR="00BC262B" w:rsidRPr="00F16324" w:rsidRDefault="00BC262B" w:rsidP="00BC262B">
      <w:pPr>
        <w:autoSpaceDE w:val="0"/>
        <w:autoSpaceDN w:val="0"/>
        <w:adjustRightInd w:val="0"/>
        <w:spacing w:after="0"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Transfers R</w:t>
      </w:r>
      <w:r w:rsidRPr="00F16324">
        <w:rPr>
          <w:rFonts w:asciiTheme="majorHAnsi" w:hAnsiTheme="majorHAnsi" w:cs="Times New Roman"/>
          <w:color w:val="000000"/>
          <w:sz w:val="24"/>
          <w:szCs w:val="24"/>
        </w:rPr>
        <w:t xml:space="preserve">adiology messages from VistA on verified results to </w:t>
      </w:r>
      <w:r>
        <w:rPr>
          <w:rFonts w:asciiTheme="majorHAnsi" w:hAnsiTheme="majorHAnsi" w:cs="Times New Roman"/>
          <w:color w:val="000000"/>
          <w:sz w:val="24"/>
          <w:szCs w:val="24"/>
        </w:rPr>
        <w:t xml:space="preserve">external </w:t>
      </w:r>
      <w:r w:rsidRPr="00F16324">
        <w:rPr>
          <w:rFonts w:asciiTheme="majorHAnsi" w:hAnsiTheme="majorHAnsi" w:cs="Times New Roman"/>
          <w:color w:val="000000"/>
          <w:sz w:val="24"/>
          <w:szCs w:val="24"/>
        </w:rPr>
        <w:t>applicati</w:t>
      </w:r>
      <w:r>
        <w:rPr>
          <w:rFonts w:asciiTheme="majorHAnsi" w:hAnsiTheme="majorHAnsi" w:cs="Times New Roman"/>
          <w:color w:val="000000"/>
          <w:sz w:val="24"/>
          <w:szCs w:val="24"/>
        </w:rPr>
        <w:t>ons</w:t>
      </w:r>
    </w:p>
    <w:p w14:paraId="2008755F" w14:textId="77777777" w:rsidR="00BC262B" w:rsidRPr="00F16324"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S</w:t>
      </w:r>
      <w:r w:rsidRPr="00F16324">
        <w:rPr>
          <w:rFonts w:asciiTheme="majorHAnsi" w:hAnsiTheme="majorHAnsi" w:cs="Times New Roman"/>
          <w:color w:val="000000"/>
          <w:sz w:val="24"/>
          <w:szCs w:val="24"/>
        </w:rPr>
        <w:t>urgery SIU and ORU messages from VistA</w:t>
      </w:r>
      <w:r>
        <w:rPr>
          <w:rFonts w:asciiTheme="majorHAnsi" w:hAnsiTheme="majorHAnsi" w:cs="Times New Roman"/>
          <w:color w:val="000000"/>
          <w:sz w:val="24"/>
          <w:szCs w:val="24"/>
        </w:rPr>
        <w:t xml:space="preserve"> to external applications</w:t>
      </w:r>
    </w:p>
    <w:p w14:paraId="7F8B8D9B" w14:textId="77777777" w:rsidR="00BC262B" w:rsidRPr="00F16324"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w:t>
      </w:r>
      <w:r>
        <w:rPr>
          <w:rFonts w:asciiTheme="majorHAnsi" w:hAnsiTheme="majorHAnsi" w:cs="Times New Roman"/>
          <w:color w:val="000000"/>
          <w:sz w:val="24"/>
          <w:szCs w:val="24"/>
        </w:rPr>
        <w:t>O</w:t>
      </w:r>
      <w:r w:rsidRPr="00F16324">
        <w:rPr>
          <w:rFonts w:asciiTheme="majorHAnsi" w:hAnsiTheme="majorHAnsi" w:cs="Times New Roman"/>
          <w:color w:val="000000"/>
          <w:sz w:val="24"/>
          <w:szCs w:val="24"/>
        </w:rPr>
        <w:t>rder ORM messag</w:t>
      </w:r>
      <w:r>
        <w:rPr>
          <w:rFonts w:asciiTheme="majorHAnsi" w:hAnsiTheme="majorHAnsi" w:cs="Times New Roman"/>
          <w:color w:val="000000"/>
          <w:sz w:val="24"/>
          <w:szCs w:val="24"/>
        </w:rPr>
        <w:t xml:space="preserve">es from VistA to external </w:t>
      </w:r>
      <w:r w:rsidRPr="00F16324">
        <w:rPr>
          <w:rFonts w:asciiTheme="majorHAnsi" w:hAnsiTheme="majorHAnsi" w:cs="Times New Roman"/>
          <w:color w:val="000000"/>
          <w:sz w:val="24"/>
          <w:szCs w:val="24"/>
        </w:rPr>
        <w:t>applications</w:t>
      </w:r>
    </w:p>
    <w:p w14:paraId="27C47A2E"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r w:rsidRPr="00F16324">
        <w:rPr>
          <w:rFonts w:asciiTheme="majorHAnsi" w:hAnsiTheme="majorHAnsi" w:cs="Times New Roman"/>
          <w:color w:val="000000"/>
          <w:sz w:val="24"/>
          <w:szCs w:val="24"/>
        </w:rPr>
        <w:t xml:space="preserve">Transfers surgery ORU messages from the </w:t>
      </w:r>
      <w:r>
        <w:rPr>
          <w:rFonts w:asciiTheme="majorHAnsi" w:hAnsiTheme="majorHAnsi" w:cs="Times New Roman"/>
          <w:color w:val="000000"/>
          <w:sz w:val="24"/>
          <w:szCs w:val="24"/>
        </w:rPr>
        <w:t xml:space="preserve">external </w:t>
      </w:r>
      <w:r w:rsidRPr="00F16324">
        <w:rPr>
          <w:rFonts w:asciiTheme="majorHAnsi" w:hAnsiTheme="majorHAnsi" w:cs="Times New Roman"/>
          <w:color w:val="000000"/>
          <w:sz w:val="24"/>
          <w:szCs w:val="24"/>
        </w:rPr>
        <w:t>application to VistA to update</w:t>
      </w:r>
      <w:r>
        <w:rPr>
          <w:rFonts w:asciiTheme="majorHAnsi" w:hAnsiTheme="majorHAnsi" w:cs="Times New Roman"/>
          <w:color w:val="000000"/>
          <w:sz w:val="24"/>
          <w:szCs w:val="24"/>
        </w:rPr>
        <w:t xml:space="preserve"> the surgical cases</w:t>
      </w:r>
    </w:p>
    <w:p w14:paraId="37900EC1"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r>
        <w:rPr>
          <w:rFonts w:asciiTheme="majorHAnsi" w:hAnsiTheme="majorHAnsi" w:cs="Times New Roman"/>
          <w:color w:val="000000"/>
          <w:sz w:val="24"/>
          <w:szCs w:val="24"/>
        </w:rPr>
        <w:t>Transfers Pharmacy RDE messages from VistA to external applications</w:t>
      </w:r>
    </w:p>
    <w:p w14:paraId="2C92C600"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15C2B735"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69FB317C"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64A65BF4"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5D228DC9"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11A63250"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2FE4D5D2"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78EB99F3"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017DF61E"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585793AB"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32C8FEDC" w14:textId="77777777" w:rsidR="00BC262B" w:rsidRDefault="00BC262B" w:rsidP="00BC262B">
      <w:pPr>
        <w:autoSpaceDE w:val="0"/>
        <w:autoSpaceDN w:val="0"/>
        <w:adjustRightInd w:val="0"/>
        <w:spacing w:after="0" w:line="240" w:lineRule="auto"/>
        <w:rPr>
          <w:noProof/>
        </w:rPr>
      </w:pPr>
    </w:p>
    <w:p w14:paraId="63E606E6" w14:textId="77777777" w:rsidR="00BC262B" w:rsidRDefault="00BC262B" w:rsidP="00BC262B">
      <w:pPr>
        <w:pStyle w:val="Heading3"/>
        <w:ind w:left="720" w:firstLine="720"/>
      </w:pPr>
      <w:r>
        <w:lastRenderedPageBreak/>
        <w:t xml:space="preserve"> </w:t>
      </w:r>
    </w:p>
    <w:p w14:paraId="0AA3A29D" w14:textId="77777777" w:rsidR="00BC262B" w:rsidRPr="00CC2313" w:rsidRDefault="00BC262B" w:rsidP="00BC262B">
      <w:pPr>
        <w:pStyle w:val="Style1"/>
      </w:pPr>
      <w:bookmarkStart w:id="607" w:name="_Toc398038576"/>
      <w:r w:rsidRPr="00CC2313">
        <w:t xml:space="preserve">Flowchart of </w:t>
      </w:r>
      <w:r>
        <w:t>Integration Framework</w:t>
      </w:r>
      <w:r w:rsidRPr="00CC2313">
        <w:t xml:space="preserve"> Processing</w:t>
      </w:r>
      <w:bookmarkEnd w:id="607"/>
    </w:p>
    <w:p w14:paraId="42A21A95" w14:textId="77777777" w:rsidR="00BC262B" w:rsidRDefault="00BC262B" w:rsidP="00BC262B">
      <w:pPr>
        <w:autoSpaceDE w:val="0"/>
        <w:autoSpaceDN w:val="0"/>
        <w:adjustRightInd w:val="0"/>
        <w:spacing w:after="0" w:line="240" w:lineRule="auto"/>
        <w:rPr>
          <w:noProof/>
        </w:rPr>
      </w:pPr>
    </w:p>
    <w:p w14:paraId="5FE28CC9" w14:textId="77777777" w:rsidR="00BC262B" w:rsidRDefault="00BC262B" w:rsidP="00BC262B">
      <w:pPr>
        <w:autoSpaceDE w:val="0"/>
        <w:autoSpaceDN w:val="0"/>
        <w:adjustRightInd w:val="0"/>
        <w:spacing w:after="0" w:line="240" w:lineRule="auto"/>
        <w:rPr>
          <w:noProof/>
        </w:rPr>
      </w:pPr>
      <w:r>
        <w:rPr>
          <w:noProof/>
        </w:rPr>
        <w:drawing>
          <wp:inline distT="0" distB="0" distL="0" distR="0" wp14:anchorId="3168138E" wp14:editId="00C2FC11">
            <wp:extent cx="5943600" cy="471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714875"/>
                    </a:xfrm>
                    <a:prstGeom prst="rect">
                      <a:avLst/>
                    </a:prstGeom>
                    <a:noFill/>
                    <a:ln>
                      <a:noFill/>
                    </a:ln>
                  </pic:spPr>
                </pic:pic>
              </a:graphicData>
            </a:graphic>
          </wp:inline>
        </w:drawing>
      </w:r>
    </w:p>
    <w:p w14:paraId="113FDFE0" w14:textId="77777777" w:rsidR="00BC262B" w:rsidRDefault="00BC262B" w:rsidP="00BC262B">
      <w:pPr>
        <w:autoSpaceDE w:val="0"/>
        <w:autoSpaceDN w:val="0"/>
        <w:adjustRightInd w:val="0"/>
        <w:spacing w:after="0" w:line="240" w:lineRule="auto"/>
        <w:rPr>
          <w:noProof/>
        </w:rPr>
      </w:pPr>
    </w:p>
    <w:p w14:paraId="5A7C5A95" w14:textId="77777777" w:rsidR="00BC262B" w:rsidRDefault="00BC262B" w:rsidP="00BC262B">
      <w:pPr>
        <w:autoSpaceDE w:val="0"/>
        <w:autoSpaceDN w:val="0"/>
        <w:adjustRightInd w:val="0"/>
        <w:spacing w:after="0" w:line="240" w:lineRule="auto"/>
        <w:rPr>
          <w:noProof/>
        </w:rPr>
      </w:pPr>
    </w:p>
    <w:p w14:paraId="6FABE788" w14:textId="77777777" w:rsidR="00BC262B" w:rsidRDefault="00BC262B" w:rsidP="00BC262B">
      <w:pPr>
        <w:autoSpaceDE w:val="0"/>
        <w:autoSpaceDN w:val="0"/>
        <w:adjustRightInd w:val="0"/>
        <w:spacing w:after="0" w:line="240" w:lineRule="auto"/>
        <w:rPr>
          <w:rFonts w:asciiTheme="majorHAnsi" w:hAnsiTheme="majorHAnsi" w:cs="Times New Roman"/>
          <w:color w:val="000000"/>
          <w:sz w:val="24"/>
          <w:szCs w:val="24"/>
        </w:rPr>
      </w:pPr>
    </w:p>
    <w:p w14:paraId="30DE51B4" w14:textId="77777777" w:rsidR="00BC262B" w:rsidRPr="00CC2313" w:rsidRDefault="00BC262B" w:rsidP="00BC262B">
      <w:pPr>
        <w:pStyle w:val="Style1"/>
      </w:pPr>
      <w:bookmarkStart w:id="608" w:name="_Toc398038577"/>
      <w:r w:rsidRPr="00CC2313">
        <w:t xml:space="preserve">Display format of </w:t>
      </w:r>
      <w:r>
        <w:t>S</w:t>
      </w:r>
      <w:r w:rsidRPr="00CC2313">
        <w:t>pecifications</w:t>
      </w:r>
      <w:bookmarkEnd w:id="608"/>
    </w:p>
    <w:p w14:paraId="5BF145A0" w14:textId="77777777" w:rsidR="00BC262B" w:rsidRPr="006E7A90" w:rsidRDefault="00BC262B" w:rsidP="00BC262B">
      <w:pPr>
        <w:rPr>
          <w:rFonts w:asciiTheme="majorHAnsi" w:hAnsiTheme="majorHAnsi"/>
        </w:rPr>
      </w:pPr>
      <w:r w:rsidRPr="0025558E">
        <w:rPr>
          <w:rFonts w:asciiTheme="majorHAnsi" w:hAnsiTheme="majorHAnsi"/>
        </w:rPr>
        <w:tab/>
        <w:t xml:space="preserve">This </w:t>
      </w:r>
      <w:r>
        <w:rPr>
          <w:rFonts w:asciiTheme="majorHAnsi" w:hAnsiTheme="majorHAnsi"/>
        </w:rPr>
        <w:t xml:space="preserve">Specification </w:t>
      </w:r>
      <w:r w:rsidRPr="0025558E">
        <w:rPr>
          <w:rFonts w:asciiTheme="majorHAnsi" w:hAnsiTheme="majorHAnsi"/>
        </w:rPr>
        <w:t xml:space="preserve">document displays the message types and field specifications in a table format.  The Veterans Administration has a software tool—Message Work Bench </w:t>
      </w:r>
      <w:r>
        <w:rPr>
          <w:rFonts w:asciiTheme="majorHAnsi" w:hAnsiTheme="majorHAnsi"/>
        </w:rPr>
        <w:t xml:space="preserve">(MWB) </w:t>
      </w:r>
      <w:r w:rsidRPr="0025558E">
        <w:rPr>
          <w:rFonts w:asciiTheme="majorHAnsi" w:hAnsiTheme="majorHAnsi"/>
        </w:rPr>
        <w:t>which can display the sample messages contained in this document in a derived specification format doc</w:t>
      </w:r>
      <w:r>
        <w:rPr>
          <w:rFonts w:asciiTheme="majorHAnsi" w:hAnsiTheme="majorHAnsi"/>
        </w:rPr>
        <w:t>ument.</w:t>
      </w:r>
    </w:p>
    <w:p w14:paraId="5208DFCB" w14:textId="77777777" w:rsidR="00BC262B" w:rsidRDefault="00BC262B" w:rsidP="00BC262B">
      <w:pPr>
        <w:pStyle w:val="Style1"/>
      </w:pPr>
    </w:p>
    <w:p w14:paraId="397E5254" w14:textId="77777777" w:rsidR="00BC262B" w:rsidRPr="00CC2313" w:rsidRDefault="00BC262B" w:rsidP="00BC262B">
      <w:pPr>
        <w:pStyle w:val="Style1"/>
      </w:pPr>
      <w:bookmarkStart w:id="609" w:name="_Toc398038578"/>
      <w:r w:rsidRPr="00CC2313">
        <w:t>Message Types</w:t>
      </w:r>
      <w:bookmarkEnd w:id="609"/>
    </w:p>
    <w:p w14:paraId="3E29235A" w14:textId="77777777" w:rsidR="00BC262B" w:rsidRPr="00916BE7" w:rsidRDefault="00BC262B" w:rsidP="00BC262B">
      <w:pPr>
        <w:rPr>
          <w:rFonts w:asciiTheme="majorHAnsi" w:hAnsiTheme="majorHAnsi"/>
        </w:rPr>
      </w:pPr>
      <w:r w:rsidRPr="000142F7">
        <w:rPr>
          <w:rFonts w:asciiTheme="majorHAnsi" w:hAnsiTheme="majorHAnsi"/>
        </w:rPr>
        <w:t xml:space="preserve">Each </w:t>
      </w:r>
      <w:r>
        <w:rPr>
          <w:rFonts w:asciiTheme="majorHAnsi" w:hAnsiTheme="majorHAnsi"/>
        </w:rPr>
        <w:t>m</w:t>
      </w:r>
      <w:r w:rsidRPr="000142F7">
        <w:rPr>
          <w:rFonts w:asciiTheme="majorHAnsi" w:hAnsiTheme="majorHAnsi"/>
        </w:rPr>
        <w:t xml:space="preserve">essage type will be displayed with its expected segments </w:t>
      </w:r>
      <w:r w:rsidRPr="002A7F96">
        <w:rPr>
          <w:rFonts w:asciiTheme="majorHAnsi" w:hAnsiTheme="majorHAnsi"/>
        </w:rPr>
        <w:t>and field</w:t>
      </w:r>
      <w:r w:rsidRPr="000142F7">
        <w:rPr>
          <w:rFonts w:asciiTheme="majorHAnsi" w:hAnsiTheme="majorHAnsi"/>
        </w:rPr>
        <w:t xml:space="preserve"> descriptions.</w:t>
      </w:r>
    </w:p>
    <w:p w14:paraId="4B3E0E6F" w14:textId="77777777" w:rsidR="00BC262B" w:rsidRPr="00153B0F" w:rsidRDefault="00BC262B" w:rsidP="00BC262B">
      <w:pPr>
        <w:pStyle w:val="Style2"/>
        <w:rPr>
          <w:sz w:val="36"/>
          <w:szCs w:val="36"/>
        </w:rPr>
      </w:pPr>
      <w:bookmarkStart w:id="610" w:name="_Toc398038579"/>
      <w:r w:rsidRPr="00153B0F">
        <w:rPr>
          <w:sz w:val="36"/>
          <w:szCs w:val="36"/>
        </w:rPr>
        <w:t>ADT Message- Data Assembly Characteristics</w:t>
      </w:r>
      <w:bookmarkEnd w:id="610"/>
    </w:p>
    <w:p w14:paraId="26BC90E4" w14:textId="77777777" w:rsidR="00BC262B" w:rsidRPr="000142F7" w:rsidRDefault="00BC262B" w:rsidP="00BC262B">
      <w:pPr>
        <w:rPr>
          <w:rFonts w:asciiTheme="majorHAnsi" w:hAnsiTheme="majorHAnsi"/>
        </w:rPr>
      </w:pPr>
      <w:r w:rsidRPr="000142F7">
        <w:rPr>
          <w:rFonts w:asciiTheme="majorHAnsi" w:hAnsiTheme="majorHAnsi"/>
        </w:rPr>
        <w:t xml:space="preserve">A standard HL7 v2.4 will be generated for each VistA VAFC PIMS ADT patient movement event </w:t>
      </w:r>
      <w:r w:rsidRPr="002840BF">
        <w:rPr>
          <w:rFonts w:asciiTheme="majorHAnsi" w:hAnsiTheme="majorHAnsi"/>
        </w:rPr>
        <w:t xml:space="preserve">in which </w:t>
      </w:r>
      <w:r>
        <w:rPr>
          <w:rFonts w:asciiTheme="majorHAnsi" w:hAnsiTheme="majorHAnsi"/>
        </w:rPr>
        <w:t xml:space="preserve">DSIH </w:t>
      </w:r>
      <w:r w:rsidRPr="002840BF">
        <w:rPr>
          <w:rFonts w:asciiTheme="majorHAnsi" w:hAnsiTheme="majorHAnsi"/>
        </w:rPr>
        <w:t>protocols are subscribed</w:t>
      </w:r>
      <w:r w:rsidRPr="000142F7">
        <w:rPr>
          <w:rFonts w:asciiTheme="majorHAnsi" w:hAnsiTheme="majorHAnsi"/>
        </w:rPr>
        <w:t xml:space="preserve">.  </w:t>
      </w:r>
    </w:p>
    <w:p w14:paraId="2B0F4921" w14:textId="77777777" w:rsidR="00BC262B" w:rsidRPr="000142F7" w:rsidRDefault="00BC262B" w:rsidP="00BC262B">
      <w:pPr>
        <w:pStyle w:val="NoSpacing"/>
        <w:rPr>
          <w:rFonts w:asciiTheme="majorHAnsi" w:hAnsiTheme="majorHAnsi"/>
        </w:rPr>
      </w:pPr>
      <w:r w:rsidRPr="000142F7">
        <w:rPr>
          <w:rFonts w:asciiTheme="majorHAnsi" w:hAnsiTheme="majorHAnsi"/>
        </w:rPr>
        <w:t xml:space="preserve">ADT^A01 Inpatient Admission </w:t>
      </w:r>
    </w:p>
    <w:p w14:paraId="047549B7" w14:textId="77777777" w:rsidR="00BC262B" w:rsidRDefault="00BC262B" w:rsidP="00BC262B">
      <w:pPr>
        <w:pStyle w:val="NoSpacing"/>
        <w:rPr>
          <w:rFonts w:asciiTheme="majorHAnsi" w:hAnsiTheme="majorHAnsi"/>
        </w:rPr>
      </w:pPr>
      <w:r w:rsidRPr="000142F7">
        <w:rPr>
          <w:rFonts w:asciiTheme="majorHAnsi" w:hAnsiTheme="majorHAnsi"/>
        </w:rPr>
        <w:t>ADT^A02 Inpatient Transfer</w:t>
      </w:r>
    </w:p>
    <w:p w14:paraId="229992FA" w14:textId="77777777" w:rsidR="00BC262B" w:rsidRPr="000142F7" w:rsidRDefault="00BC262B" w:rsidP="00BC262B">
      <w:pPr>
        <w:pStyle w:val="NoSpacing"/>
        <w:rPr>
          <w:rFonts w:asciiTheme="majorHAnsi" w:hAnsiTheme="majorHAnsi"/>
        </w:rPr>
      </w:pPr>
      <w:r w:rsidRPr="000142F7">
        <w:rPr>
          <w:rFonts w:asciiTheme="majorHAnsi" w:hAnsiTheme="majorHAnsi"/>
        </w:rPr>
        <w:t>ADT^A03 Inpatient Discharge</w:t>
      </w:r>
    </w:p>
    <w:p w14:paraId="78A83BB6" w14:textId="77777777" w:rsidR="00BC262B" w:rsidRPr="000142F7" w:rsidRDefault="00BC262B" w:rsidP="00BC262B">
      <w:pPr>
        <w:pStyle w:val="NoSpacing"/>
        <w:rPr>
          <w:rFonts w:asciiTheme="majorHAnsi" w:hAnsiTheme="majorHAnsi"/>
        </w:rPr>
      </w:pPr>
      <w:r w:rsidRPr="000142F7">
        <w:rPr>
          <w:rFonts w:asciiTheme="majorHAnsi" w:hAnsiTheme="majorHAnsi"/>
        </w:rPr>
        <w:t>ADT^A08 Inpatient Patient Record Update</w:t>
      </w:r>
    </w:p>
    <w:p w14:paraId="6907AC7A" w14:textId="77777777" w:rsidR="00BC262B" w:rsidRPr="000142F7" w:rsidRDefault="00BC262B" w:rsidP="00BC262B">
      <w:pPr>
        <w:pStyle w:val="NoSpacing"/>
        <w:rPr>
          <w:rFonts w:asciiTheme="majorHAnsi" w:hAnsiTheme="majorHAnsi"/>
        </w:rPr>
      </w:pPr>
      <w:r w:rsidRPr="000142F7">
        <w:rPr>
          <w:rFonts w:asciiTheme="majorHAnsi" w:hAnsiTheme="majorHAnsi"/>
        </w:rPr>
        <w:t>ADT^A11 Inpatient Cancel Admit</w:t>
      </w:r>
    </w:p>
    <w:p w14:paraId="6670ABCB" w14:textId="77777777" w:rsidR="00BC262B" w:rsidRPr="000142F7" w:rsidRDefault="00BC262B" w:rsidP="00BC262B">
      <w:pPr>
        <w:pStyle w:val="NoSpacing"/>
        <w:rPr>
          <w:rFonts w:asciiTheme="majorHAnsi" w:hAnsiTheme="majorHAnsi"/>
        </w:rPr>
      </w:pPr>
      <w:r w:rsidRPr="000142F7">
        <w:rPr>
          <w:rFonts w:asciiTheme="majorHAnsi" w:hAnsiTheme="majorHAnsi"/>
        </w:rPr>
        <w:t>ADT^A12 Inpatient Cancel Transfer</w:t>
      </w:r>
    </w:p>
    <w:p w14:paraId="0B7B8508" w14:textId="77777777" w:rsidR="00BC262B" w:rsidRDefault="00BC262B" w:rsidP="00BC262B">
      <w:pPr>
        <w:pStyle w:val="NoSpacing"/>
        <w:rPr>
          <w:rFonts w:asciiTheme="majorHAnsi" w:hAnsiTheme="majorHAnsi"/>
        </w:rPr>
      </w:pPr>
      <w:r w:rsidRPr="000142F7">
        <w:rPr>
          <w:rFonts w:asciiTheme="majorHAnsi" w:hAnsiTheme="majorHAnsi"/>
        </w:rPr>
        <w:t>ADT^A13 Inpatient Cancel Discharge</w:t>
      </w:r>
    </w:p>
    <w:p w14:paraId="1CAB482B" w14:textId="77777777" w:rsidR="00BC262B" w:rsidRPr="000142F7" w:rsidRDefault="00BC262B" w:rsidP="00BC262B">
      <w:pPr>
        <w:pStyle w:val="NoSpacing"/>
        <w:rPr>
          <w:rFonts w:asciiTheme="majorHAnsi" w:hAnsiTheme="majorHAnsi"/>
        </w:rPr>
      </w:pPr>
    </w:p>
    <w:p w14:paraId="71FC5F4D" w14:textId="77777777" w:rsidR="00BC262B" w:rsidRPr="006E7A90" w:rsidRDefault="00BC262B" w:rsidP="00BC262B">
      <w:pPr>
        <w:pStyle w:val="Style2"/>
      </w:pPr>
      <w:bookmarkStart w:id="611" w:name="_Toc398038580"/>
      <w:r>
        <w:t xml:space="preserve">ADT </w:t>
      </w:r>
      <w:r w:rsidRPr="000142F7">
        <w:t>Static Message Definition – Message Level</w:t>
      </w:r>
      <w:bookmarkEnd w:id="6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47"/>
        <w:gridCol w:w="3228"/>
        <w:gridCol w:w="1640"/>
        <w:gridCol w:w="2361"/>
      </w:tblGrid>
      <w:tr w:rsidR="00BC262B" w:rsidRPr="000142F7" w14:paraId="24B76CDE" w14:textId="77777777" w:rsidTr="00F639F8">
        <w:trPr>
          <w:trHeight w:val="683"/>
        </w:trPr>
        <w:tc>
          <w:tcPr>
            <w:tcW w:w="2394" w:type="dxa"/>
            <w:shd w:val="clear" w:color="auto" w:fill="BFBFBF" w:themeFill="background1" w:themeFillShade="BF"/>
          </w:tcPr>
          <w:p w14:paraId="79E10A53" w14:textId="77777777" w:rsidR="00BC262B" w:rsidRPr="000142F7" w:rsidRDefault="00BC262B" w:rsidP="00F639F8">
            <w:pPr>
              <w:pStyle w:val="NoSpacing"/>
              <w:rPr>
                <w:rFonts w:asciiTheme="majorHAnsi" w:hAnsiTheme="majorHAnsi"/>
                <w:b/>
              </w:rPr>
            </w:pPr>
            <w:r w:rsidRPr="000142F7">
              <w:rPr>
                <w:rFonts w:asciiTheme="majorHAnsi" w:hAnsiTheme="majorHAnsi"/>
                <w:b/>
              </w:rPr>
              <w:t>ADT^A**</w:t>
            </w:r>
          </w:p>
        </w:tc>
        <w:tc>
          <w:tcPr>
            <w:tcW w:w="3294" w:type="dxa"/>
            <w:shd w:val="clear" w:color="auto" w:fill="BFBFBF" w:themeFill="background1" w:themeFillShade="BF"/>
          </w:tcPr>
          <w:p w14:paraId="49560E02" w14:textId="77777777" w:rsidR="00BC262B" w:rsidRPr="000142F7" w:rsidRDefault="00BC262B" w:rsidP="00F639F8">
            <w:pPr>
              <w:pStyle w:val="NoSpacing"/>
              <w:rPr>
                <w:rFonts w:asciiTheme="majorHAnsi" w:hAnsiTheme="majorHAnsi"/>
                <w:b/>
              </w:rPr>
            </w:pPr>
            <w:r w:rsidRPr="000142F7">
              <w:rPr>
                <w:rFonts w:asciiTheme="majorHAnsi" w:hAnsiTheme="majorHAnsi"/>
                <w:b/>
              </w:rPr>
              <w:t>PATIENT MOVEMENT EVENTS</w:t>
            </w:r>
          </w:p>
        </w:tc>
        <w:tc>
          <w:tcPr>
            <w:tcW w:w="1494" w:type="dxa"/>
            <w:shd w:val="clear" w:color="auto" w:fill="BFBFBF" w:themeFill="background1" w:themeFillShade="BF"/>
          </w:tcPr>
          <w:p w14:paraId="0564464F" w14:textId="77777777" w:rsidR="00BC262B" w:rsidRPr="000142F7" w:rsidRDefault="00BC262B" w:rsidP="00F639F8">
            <w:pPr>
              <w:pStyle w:val="NoSpacing"/>
              <w:rPr>
                <w:rFonts w:asciiTheme="majorHAnsi" w:hAnsiTheme="majorHAnsi"/>
                <w:b/>
              </w:rPr>
            </w:pPr>
            <w:r w:rsidRPr="000142F7">
              <w:rPr>
                <w:rFonts w:asciiTheme="majorHAnsi" w:hAnsiTheme="majorHAnsi"/>
                <w:b/>
              </w:rPr>
              <w:t>OPTIONALITY BY TYPE</w:t>
            </w:r>
          </w:p>
          <w:p w14:paraId="72EA0788" w14:textId="77777777" w:rsidR="00BC262B" w:rsidRPr="000142F7" w:rsidRDefault="00BC262B" w:rsidP="00F639F8">
            <w:pPr>
              <w:pStyle w:val="NoSpacing"/>
              <w:rPr>
                <w:rFonts w:asciiTheme="majorHAnsi" w:hAnsiTheme="majorHAnsi"/>
                <w:b/>
              </w:rPr>
            </w:pPr>
          </w:p>
        </w:tc>
        <w:tc>
          <w:tcPr>
            <w:tcW w:w="2394" w:type="dxa"/>
            <w:shd w:val="clear" w:color="auto" w:fill="BFBFBF" w:themeFill="background1" w:themeFillShade="BF"/>
          </w:tcPr>
          <w:p w14:paraId="172FED83"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2A2B283E" w14:textId="77777777" w:rsidTr="00F639F8">
        <w:tc>
          <w:tcPr>
            <w:tcW w:w="2394" w:type="dxa"/>
          </w:tcPr>
          <w:p w14:paraId="2BD855EB"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294" w:type="dxa"/>
          </w:tcPr>
          <w:p w14:paraId="2564E6F9"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494" w:type="dxa"/>
          </w:tcPr>
          <w:p w14:paraId="2AFDA6B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94" w:type="dxa"/>
          </w:tcPr>
          <w:p w14:paraId="5FF08BAC"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173C02B7" w14:textId="77777777" w:rsidTr="00F639F8">
        <w:tc>
          <w:tcPr>
            <w:tcW w:w="2394" w:type="dxa"/>
          </w:tcPr>
          <w:p w14:paraId="54B3956F" w14:textId="77777777" w:rsidR="00BC262B" w:rsidRPr="000142F7" w:rsidRDefault="00BC262B" w:rsidP="00F639F8">
            <w:pPr>
              <w:pStyle w:val="NoSpacing"/>
              <w:rPr>
                <w:rFonts w:asciiTheme="majorHAnsi" w:hAnsiTheme="majorHAnsi"/>
                <w:b/>
              </w:rPr>
            </w:pPr>
            <w:r w:rsidRPr="000142F7">
              <w:rPr>
                <w:rFonts w:asciiTheme="majorHAnsi" w:hAnsiTheme="majorHAnsi"/>
                <w:b/>
              </w:rPr>
              <w:t>EVN</w:t>
            </w:r>
          </w:p>
        </w:tc>
        <w:tc>
          <w:tcPr>
            <w:tcW w:w="3294" w:type="dxa"/>
          </w:tcPr>
          <w:p w14:paraId="0878A509" w14:textId="77777777" w:rsidR="00BC262B" w:rsidRPr="000142F7" w:rsidRDefault="00BC262B" w:rsidP="00F639F8">
            <w:pPr>
              <w:pStyle w:val="NoSpacing"/>
              <w:rPr>
                <w:rFonts w:asciiTheme="majorHAnsi" w:hAnsiTheme="majorHAnsi"/>
              </w:rPr>
            </w:pPr>
            <w:r w:rsidRPr="000142F7">
              <w:rPr>
                <w:rFonts w:asciiTheme="majorHAnsi" w:hAnsiTheme="majorHAnsi"/>
              </w:rPr>
              <w:t>Message Event</w:t>
            </w:r>
          </w:p>
        </w:tc>
        <w:tc>
          <w:tcPr>
            <w:tcW w:w="1494" w:type="dxa"/>
          </w:tcPr>
          <w:p w14:paraId="175FF85A"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94" w:type="dxa"/>
          </w:tcPr>
          <w:p w14:paraId="57C7635E"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2C7E9660" w14:textId="77777777" w:rsidTr="00F639F8">
        <w:tc>
          <w:tcPr>
            <w:tcW w:w="2394" w:type="dxa"/>
          </w:tcPr>
          <w:p w14:paraId="7440D9BB"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294" w:type="dxa"/>
          </w:tcPr>
          <w:p w14:paraId="76EDBE10" w14:textId="77777777" w:rsidR="00BC262B" w:rsidRPr="000142F7" w:rsidRDefault="00BC262B" w:rsidP="00F639F8">
            <w:pPr>
              <w:pStyle w:val="NoSpacing"/>
              <w:rPr>
                <w:rFonts w:asciiTheme="majorHAnsi" w:hAnsiTheme="majorHAnsi"/>
              </w:rPr>
            </w:pPr>
            <w:r w:rsidRPr="000142F7">
              <w:rPr>
                <w:rFonts w:asciiTheme="majorHAnsi" w:hAnsiTheme="majorHAnsi"/>
              </w:rPr>
              <w:t>Patient Identification</w:t>
            </w:r>
          </w:p>
        </w:tc>
        <w:tc>
          <w:tcPr>
            <w:tcW w:w="1494" w:type="dxa"/>
          </w:tcPr>
          <w:p w14:paraId="19A151A5"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94" w:type="dxa"/>
          </w:tcPr>
          <w:p w14:paraId="5CC5D4B9"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300A40F5" w14:textId="77777777" w:rsidTr="00F639F8">
        <w:tc>
          <w:tcPr>
            <w:tcW w:w="2394" w:type="dxa"/>
          </w:tcPr>
          <w:p w14:paraId="0F5B9A33" w14:textId="77777777" w:rsidR="00BC262B" w:rsidRPr="000142F7" w:rsidRDefault="00BC262B" w:rsidP="00F639F8">
            <w:pPr>
              <w:pStyle w:val="NoSpacing"/>
              <w:rPr>
                <w:rFonts w:asciiTheme="majorHAnsi" w:hAnsiTheme="majorHAnsi"/>
                <w:b/>
              </w:rPr>
            </w:pPr>
            <w:r w:rsidRPr="000142F7">
              <w:rPr>
                <w:rFonts w:asciiTheme="majorHAnsi" w:hAnsiTheme="majorHAnsi"/>
                <w:b/>
              </w:rPr>
              <w:t>PV1</w:t>
            </w:r>
          </w:p>
        </w:tc>
        <w:tc>
          <w:tcPr>
            <w:tcW w:w="3294" w:type="dxa"/>
          </w:tcPr>
          <w:p w14:paraId="48374848" w14:textId="77777777" w:rsidR="00BC262B" w:rsidRPr="000142F7" w:rsidRDefault="00BC262B" w:rsidP="00F639F8">
            <w:pPr>
              <w:pStyle w:val="NoSpacing"/>
              <w:rPr>
                <w:rFonts w:asciiTheme="majorHAnsi" w:hAnsiTheme="majorHAnsi"/>
              </w:rPr>
            </w:pPr>
            <w:r>
              <w:rPr>
                <w:rFonts w:asciiTheme="majorHAnsi" w:hAnsiTheme="majorHAnsi"/>
              </w:rPr>
              <w:t>Patient Visit</w:t>
            </w:r>
          </w:p>
        </w:tc>
        <w:tc>
          <w:tcPr>
            <w:tcW w:w="1494" w:type="dxa"/>
          </w:tcPr>
          <w:p w14:paraId="0BDCBD03"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94" w:type="dxa"/>
          </w:tcPr>
          <w:p w14:paraId="2E4BE12D"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284181B4" w14:textId="77777777" w:rsidTr="00F639F8">
        <w:tc>
          <w:tcPr>
            <w:tcW w:w="2394" w:type="dxa"/>
          </w:tcPr>
          <w:p w14:paraId="146AC708" w14:textId="77777777" w:rsidR="00BC262B" w:rsidRPr="000142F7" w:rsidRDefault="00BC262B" w:rsidP="00F639F8">
            <w:pPr>
              <w:pStyle w:val="NoSpacing"/>
              <w:rPr>
                <w:rFonts w:asciiTheme="majorHAnsi" w:hAnsiTheme="majorHAnsi"/>
                <w:b/>
              </w:rPr>
            </w:pPr>
            <w:r w:rsidRPr="000142F7">
              <w:rPr>
                <w:rFonts w:asciiTheme="majorHAnsi" w:hAnsiTheme="majorHAnsi"/>
                <w:b/>
              </w:rPr>
              <w:t>AL1</w:t>
            </w:r>
          </w:p>
        </w:tc>
        <w:tc>
          <w:tcPr>
            <w:tcW w:w="3294" w:type="dxa"/>
          </w:tcPr>
          <w:p w14:paraId="5F623115" w14:textId="77777777" w:rsidR="00BC262B" w:rsidRPr="000142F7" w:rsidRDefault="00BC262B" w:rsidP="00F639F8">
            <w:pPr>
              <w:pStyle w:val="NoSpacing"/>
              <w:rPr>
                <w:rFonts w:asciiTheme="majorHAnsi" w:hAnsiTheme="majorHAnsi"/>
              </w:rPr>
            </w:pPr>
            <w:r>
              <w:rPr>
                <w:rFonts w:asciiTheme="majorHAnsi" w:hAnsiTheme="majorHAnsi"/>
              </w:rPr>
              <w:t>Patient Allergy</w:t>
            </w:r>
          </w:p>
        </w:tc>
        <w:tc>
          <w:tcPr>
            <w:tcW w:w="1494" w:type="dxa"/>
          </w:tcPr>
          <w:p w14:paraId="5501CECA"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Conditional* </w:t>
            </w:r>
            <w:r w:rsidRPr="000142F7">
              <w:rPr>
                <w:rFonts w:asciiTheme="majorHAnsi" w:hAnsiTheme="majorHAnsi"/>
                <w:sz w:val="16"/>
                <w:szCs w:val="16"/>
              </w:rPr>
              <w:t>(See optionality by  Message Event Type Table )</w:t>
            </w:r>
          </w:p>
        </w:tc>
        <w:tc>
          <w:tcPr>
            <w:tcW w:w="2394" w:type="dxa"/>
          </w:tcPr>
          <w:p w14:paraId="41670542" w14:textId="77777777" w:rsidR="00BC262B" w:rsidRPr="000142F7" w:rsidRDefault="00BC262B" w:rsidP="00F639F8">
            <w:pPr>
              <w:pStyle w:val="NoSpacing"/>
              <w:rPr>
                <w:rFonts w:asciiTheme="majorHAnsi" w:hAnsiTheme="majorHAnsi"/>
              </w:rPr>
            </w:pPr>
            <w:r w:rsidRPr="000142F7">
              <w:rPr>
                <w:rFonts w:asciiTheme="majorHAnsi" w:hAnsiTheme="majorHAnsi"/>
              </w:rPr>
              <w:t>Repeat=YES</w:t>
            </w:r>
          </w:p>
        </w:tc>
      </w:tr>
      <w:tr w:rsidR="00BC262B" w:rsidRPr="000142F7" w14:paraId="48A1BFA6" w14:textId="77777777" w:rsidTr="00F639F8">
        <w:tc>
          <w:tcPr>
            <w:tcW w:w="2394" w:type="dxa"/>
          </w:tcPr>
          <w:p w14:paraId="7419B03A" w14:textId="77777777" w:rsidR="00BC262B" w:rsidRPr="000142F7" w:rsidRDefault="00BC262B" w:rsidP="00F639F8">
            <w:pPr>
              <w:pStyle w:val="NoSpacing"/>
              <w:rPr>
                <w:rFonts w:asciiTheme="majorHAnsi" w:hAnsiTheme="majorHAnsi"/>
                <w:b/>
              </w:rPr>
            </w:pPr>
            <w:r w:rsidRPr="000142F7">
              <w:rPr>
                <w:rFonts w:asciiTheme="majorHAnsi" w:hAnsiTheme="majorHAnsi"/>
                <w:b/>
              </w:rPr>
              <w:t>DG1</w:t>
            </w:r>
          </w:p>
        </w:tc>
        <w:tc>
          <w:tcPr>
            <w:tcW w:w="3294" w:type="dxa"/>
          </w:tcPr>
          <w:p w14:paraId="188A991C" w14:textId="77777777" w:rsidR="00BC262B" w:rsidRPr="000142F7" w:rsidRDefault="00BC262B" w:rsidP="00F639F8">
            <w:pPr>
              <w:pStyle w:val="NoSpacing"/>
              <w:rPr>
                <w:rFonts w:asciiTheme="majorHAnsi" w:hAnsiTheme="majorHAnsi"/>
              </w:rPr>
            </w:pPr>
            <w:r w:rsidRPr="000142F7">
              <w:rPr>
                <w:rFonts w:asciiTheme="majorHAnsi" w:hAnsiTheme="majorHAnsi"/>
              </w:rPr>
              <w:t>Patient Diagnosis</w:t>
            </w:r>
          </w:p>
        </w:tc>
        <w:tc>
          <w:tcPr>
            <w:tcW w:w="1494" w:type="dxa"/>
          </w:tcPr>
          <w:p w14:paraId="18207A5A"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Conditional* </w:t>
            </w:r>
            <w:r w:rsidRPr="000142F7">
              <w:rPr>
                <w:rFonts w:asciiTheme="majorHAnsi" w:hAnsiTheme="majorHAnsi"/>
                <w:sz w:val="16"/>
                <w:szCs w:val="16"/>
              </w:rPr>
              <w:t>(See optionality by  Message Event Type Table )</w:t>
            </w:r>
          </w:p>
        </w:tc>
        <w:tc>
          <w:tcPr>
            <w:tcW w:w="2394" w:type="dxa"/>
          </w:tcPr>
          <w:p w14:paraId="3102847F" w14:textId="77777777" w:rsidR="00BC262B" w:rsidRPr="000142F7" w:rsidRDefault="00BC262B" w:rsidP="00F639F8">
            <w:pPr>
              <w:pStyle w:val="NoSpacing"/>
              <w:rPr>
                <w:rFonts w:asciiTheme="majorHAnsi" w:hAnsiTheme="majorHAnsi"/>
              </w:rPr>
            </w:pPr>
            <w:r>
              <w:rPr>
                <w:rFonts w:asciiTheme="majorHAnsi" w:hAnsiTheme="majorHAnsi"/>
              </w:rPr>
              <w:t>Repeat=YES</w:t>
            </w:r>
          </w:p>
        </w:tc>
      </w:tr>
    </w:tbl>
    <w:p w14:paraId="00421009" w14:textId="77777777" w:rsidR="00BC262B" w:rsidRDefault="00BC262B" w:rsidP="00BC262B">
      <w:pPr>
        <w:rPr>
          <w:rFonts w:asciiTheme="majorHAnsi" w:hAnsiTheme="majorHAnsi" w:cstheme="minorHAnsi"/>
          <w:b/>
        </w:rPr>
      </w:pPr>
    </w:p>
    <w:p w14:paraId="016DDCC0" w14:textId="77777777" w:rsidR="00BC262B" w:rsidRPr="000142F7" w:rsidRDefault="00BC262B" w:rsidP="00BC262B">
      <w:pPr>
        <w:ind w:left="1440" w:firstLine="720"/>
        <w:rPr>
          <w:rFonts w:asciiTheme="majorHAnsi" w:hAnsiTheme="majorHAnsi" w:cstheme="minorHAnsi"/>
          <w:b/>
        </w:rPr>
      </w:pPr>
      <w:r w:rsidRPr="000142F7">
        <w:rPr>
          <w:rFonts w:asciiTheme="majorHAnsi" w:hAnsiTheme="majorHAnsi" w:cstheme="minorHAnsi"/>
          <w:b/>
        </w:rPr>
        <w:t>Segment Optionality by Message Event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2"/>
        <w:gridCol w:w="1208"/>
        <w:gridCol w:w="1207"/>
        <w:gridCol w:w="1209"/>
        <w:gridCol w:w="1209"/>
        <w:gridCol w:w="1209"/>
        <w:gridCol w:w="1209"/>
        <w:gridCol w:w="1123"/>
      </w:tblGrid>
      <w:tr w:rsidR="00BC262B" w:rsidRPr="000142F7" w14:paraId="12C27DB0" w14:textId="77777777" w:rsidTr="00F639F8">
        <w:tc>
          <w:tcPr>
            <w:tcW w:w="1173" w:type="dxa"/>
            <w:shd w:val="clear" w:color="auto" w:fill="BFBFBF" w:themeFill="background1" w:themeFillShade="BF"/>
          </w:tcPr>
          <w:p w14:paraId="6EBA5D0F"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 xml:space="preserve">SEGMENT </w:t>
            </w:r>
          </w:p>
        </w:tc>
        <w:tc>
          <w:tcPr>
            <w:tcW w:w="1213" w:type="dxa"/>
            <w:shd w:val="clear" w:color="auto" w:fill="BFBFBF" w:themeFill="background1" w:themeFillShade="BF"/>
          </w:tcPr>
          <w:p w14:paraId="7E90F035"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 xml:space="preserve">A01 </w:t>
            </w:r>
          </w:p>
        </w:tc>
        <w:tc>
          <w:tcPr>
            <w:tcW w:w="1211" w:type="dxa"/>
            <w:shd w:val="clear" w:color="auto" w:fill="BFBFBF" w:themeFill="background1" w:themeFillShade="BF"/>
          </w:tcPr>
          <w:p w14:paraId="195C2C19" w14:textId="77777777" w:rsidR="00BC262B" w:rsidRPr="000142F7" w:rsidRDefault="00BC262B" w:rsidP="00F639F8">
            <w:pPr>
              <w:rPr>
                <w:rFonts w:asciiTheme="majorHAnsi" w:hAnsiTheme="majorHAnsi" w:cstheme="minorHAnsi"/>
                <w:b/>
              </w:rPr>
            </w:pPr>
            <w:r w:rsidRPr="00347DAE">
              <w:rPr>
                <w:rFonts w:asciiTheme="majorHAnsi" w:hAnsiTheme="majorHAnsi" w:cstheme="minorHAnsi"/>
                <w:b/>
              </w:rPr>
              <w:t>A02</w:t>
            </w:r>
          </w:p>
        </w:tc>
        <w:tc>
          <w:tcPr>
            <w:tcW w:w="1213" w:type="dxa"/>
            <w:shd w:val="clear" w:color="auto" w:fill="BFBFBF" w:themeFill="background1" w:themeFillShade="BF"/>
          </w:tcPr>
          <w:p w14:paraId="001484E4"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A03</w:t>
            </w:r>
          </w:p>
        </w:tc>
        <w:tc>
          <w:tcPr>
            <w:tcW w:w="1213" w:type="dxa"/>
            <w:shd w:val="clear" w:color="auto" w:fill="BFBFBF" w:themeFill="background1" w:themeFillShade="BF"/>
          </w:tcPr>
          <w:p w14:paraId="2E3ACF15"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A08</w:t>
            </w:r>
          </w:p>
        </w:tc>
        <w:tc>
          <w:tcPr>
            <w:tcW w:w="1213" w:type="dxa"/>
            <w:shd w:val="clear" w:color="auto" w:fill="BFBFBF" w:themeFill="background1" w:themeFillShade="BF"/>
          </w:tcPr>
          <w:p w14:paraId="21273193"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A11</w:t>
            </w:r>
          </w:p>
        </w:tc>
        <w:tc>
          <w:tcPr>
            <w:tcW w:w="1213" w:type="dxa"/>
            <w:shd w:val="clear" w:color="auto" w:fill="BFBFBF" w:themeFill="background1" w:themeFillShade="BF"/>
          </w:tcPr>
          <w:p w14:paraId="77A58674"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A12</w:t>
            </w:r>
          </w:p>
        </w:tc>
        <w:tc>
          <w:tcPr>
            <w:tcW w:w="1127" w:type="dxa"/>
            <w:shd w:val="clear" w:color="auto" w:fill="BFBFBF" w:themeFill="background1" w:themeFillShade="BF"/>
          </w:tcPr>
          <w:p w14:paraId="2423F6DF"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A13</w:t>
            </w:r>
          </w:p>
        </w:tc>
      </w:tr>
      <w:tr w:rsidR="00BC262B" w:rsidRPr="000142F7" w14:paraId="09219599" w14:textId="77777777" w:rsidTr="00F639F8">
        <w:tc>
          <w:tcPr>
            <w:tcW w:w="1173" w:type="dxa"/>
          </w:tcPr>
          <w:p w14:paraId="4A5C9703"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MSH</w:t>
            </w:r>
          </w:p>
        </w:tc>
        <w:tc>
          <w:tcPr>
            <w:tcW w:w="1213" w:type="dxa"/>
          </w:tcPr>
          <w:p w14:paraId="5D1A3244"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5107554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215FB1A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6F2F2F3A"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0033C2EE"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CC9C581"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43AAC3AD"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32FE9045" w14:textId="77777777" w:rsidTr="00F639F8">
        <w:tc>
          <w:tcPr>
            <w:tcW w:w="1173" w:type="dxa"/>
          </w:tcPr>
          <w:p w14:paraId="6874C893"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EVN</w:t>
            </w:r>
          </w:p>
        </w:tc>
        <w:tc>
          <w:tcPr>
            <w:tcW w:w="1213" w:type="dxa"/>
          </w:tcPr>
          <w:p w14:paraId="633F9FDE"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1AE4FA24"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D5CFF8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3C3F70C"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1FE95DC1"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6BE7926"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643A7DF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6177A451" w14:textId="77777777" w:rsidTr="00F639F8">
        <w:tc>
          <w:tcPr>
            <w:tcW w:w="1173" w:type="dxa"/>
          </w:tcPr>
          <w:p w14:paraId="6AF17B5C"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PID</w:t>
            </w:r>
          </w:p>
        </w:tc>
        <w:tc>
          <w:tcPr>
            <w:tcW w:w="1213" w:type="dxa"/>
          </w:tcPr>
          <w:p w14:paraId="4D165F86"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6E5B6F1E"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44C2D120"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00DDA2F4"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1C11473"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773A6740"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16980800"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332A593C" w14:textId="77777777" w:rsidTr="00F639F8">
        <w:tc>
          <w:tcPr>
            <w:tcW w:w="1173" w:type="dxa"/>
          </w:tcPr>
          <w:p w14:paraId="45E799B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lastRenderedPageBreak/>
              <w:t>PD1</w:t>
            </w:r>
          </w:p>
        </w:tc>
        <w:tc>
          <w:tcPr>
            <w:tcW w:w="1213" w:type="dxa"/>
          </w:tcPr>
          <w:p w14:paraId="610180C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11B58CEA"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7CEB98D6"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755353E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18C6E963"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21F4496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33B1482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278BF70E" w14:textId="77777777" w:rsidTr="00F639F8">
        <w:tc>
          <w:tcPr>
            <w:tcW w:w="1173" w:type="dxa"/>
          </w:tcPr>
          <w:p w14:paraId="7AAE34CD"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PV1</w:t>
            </w:r>
          </w:p>
        </w:tc>
        <w:tc>
          <w:tcPr>
            <w:tcW w:w="1213" w:type="dxa"/>
          </w:tcPr>
          <w:p w14:paraId="082C8CC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30220603"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244D78C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4B1E71E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6A03C8E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2E3F7C5F"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5493074D"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314303C6" w14:textId="77777777" w:rsidTr="00F639F8">
        <w:tc>
          <w:tcPr>
            <w:tcW w:w="1173" w:type="dxa"/>
          </w:tcPr>
          <w:p w14:paraId="3F91A50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AL1</w:t>
            </w:r>
          </w:p>
        </w:tc>
        <w:tc>
          <w:tcPr>
            <w:tcW w:w="1213" w:type="dxa"/>
          </w:tcPr>
          <w:p w14:paraId="51741E2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6EB5DBF7"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51C4811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N</w:t>
            </w:r>
          </w:p>
        </w:tc>
        <w:tc>
          <w:tcPr>
            <w:tcW w:w="1213" w:type="dxa"/>
          </w:tcPr>
          <w:p w14:paraId="7A998B5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6F83CB6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N</w:t>
            </w:r>
          </w:p>
        </w:tc>
        <w:tc>
          <w:tcPr>
            <w:tcW w:w="1213" w:type="dxa"/>
          </w:tcPr>
          <w:p w14:paraId="2E1FABE7"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N</w:t>
            </w:r>
          </w:p>
        </w:tc>
        <w:tc>
          <w:tcPr>
            <w:tcW w:w="1127" w:type="dxa"/>
          </w:tcPr>
          <w:p w14:paraId="10128347"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N</w:t>
            </w:r>
          </w:p>
        </w:tc>
      </w:tr>
      <w:tr w:rsidR="00BC262B" w:rsidRPr="000142F7" w14:paraId="7A66E0CF" w14:textId="77777777" w:rsidTr="00F639F8">
        <w:tc>
          <w:tcPr>
            <w:tcW w:w="1173" w:type="dxa"/>
          </w:tcPr>
          <w:p w14:paraId="72F4999E"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DG1</w:t>
            </w:r>
          </w:p>
        </w:tc>
        <w:tc>
          <w:tcPr>
            <w:tcW w:w="1213" w:type="dxa"/>
          </w:tcPr>
          <w:p w14:paraId="2CB648AC"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1" w:type="dxa"/>
          </w:tcPr>
          <w:p w14:paraId="680EB524"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c>
          <w:tcPr>
            <w:tcW w:w="1213" w:type="dxa"/>
          </w:tcPr>
          <w:p w14:paraId="17480AEF"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N</w:t>
            </w:r>
          </w:p>
        </w:tc>
        <w:tc>
          <w:tcPr>
            <w:tcW w:w="1213" w:type="dxa"/>
          </w:tcPr>
          <w:p w14:paraId="41D8390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1F10C951"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213" w:type="dxa"/>
          </w:tcPr>
          <w:p w14:paraId="6207E0FF"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1127" w:type="dxa"/>
          </w:tcPr>
          <w:p w14:paraId="634F75C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bl>
    <w:p w14:paraId="57CB4CE6" w14:textId="77777777" w:rsidR="00BC262B" w:rsidRPr="00433212" w:rsidRDefault="00BC262B" w:rsidP="00BC262B">
      <w:pPr>
        <w:rPr>
          <w:rFonts w:asciiTheme="majorHAnsi" w:hAnsiTheme="majorHAnsi"/>
          <w:b/>
          <w:sz w:val="18"/>
          <w:szCs w:val="18"/>
        </w:rPr>
      </w:pPr>
    </w:p>
    <w:p w14:paraId="2D51FC61" w14:textId="77777777" w:rsidR="00BC262B" w:rsidRPr="00433212" w:rsidRDefault="00BC262B" w:rsidP="00BC262B">
      <w:pPr>
        <w:rPr>
          <w:rFonts w:asciiTheme="majorHAnsi" w:hAnsiTheme="majorHAnsi"/>
          <w:b/>
          <w:sz w:val="16"/>
          <w:szCs w:val="16"/>
        </w:rPr>
      </w:pPr>
    </w:p>
    <w:p w14:paraId="3D4BF380" w14:textId="77777777" w:rsidR="00BC262B" w:rsidRPr="00153B0F" w:rsidRDefault="00BC262B" w:rsidP="00BC262B">
      <w:pPr>
        <w:pStyle w:val="Style2"/>
        <w:rPr>
          <w:sz w:val="36"/>
          <w:szCs w:val="36"/>
        </w:rPr>
      </w:pPr>
      <w:bookmarkStart w:id="612" w:name="_Toc398038581"/>
      <w:r w:rsidRPr="00153B0F">
        <w:rPr>
          <w:sz w:val="36"/>
          <w:szCs w:val="36"/>
        </w:rPr>
        <w:t>Order Message - Data Assembly Characteristics</w:t>
      </w:r>
      <w:bookmarkEnd w:id="612"/>
    </w:p>
    <w:p w14:paraId="25C93C4F" w14:textId="77777777" w:rsidR="00BC262B" w:rsidRDefault="00BC262B" w:rsidP="00BC262B">
      <w:pPr>
        <w:rPr>
          <w:rFonts w:asciiTheme="majorHAnsi" w:hAnsiTheme="majorHAnsi"/>
        </w:rPr>
      </w:pPr>
      <w:r>
        <w:rPr>
          <w:rFonts w:asciiTheme="majorHAnsi" w:hAnsiTheme="majorHAnsi"/>
        </w:rPr>
        <w:t xml:space="preserve">A standard HL7 </w:t>
      </w:r>
      <w:r w:rsidRPr="002A7F96">
        <w:rPr>
          <w:rFonts w:asciiTheme="majorHAnsi" w:hAnsiTheme="majorHAnsi"/>
        </w:rPr>
        <w:t>v2.4</w:t>
      </w:r>
      <w:r w:rsidRPr="001A4B82">
        <w:rPr>
          <w:rFonts w:asciiTheme="majorHAnsi" w:hAnsiTheme="majorHAnsi"/>
        </w:rPr>
        <w:t xml:space="preserve"> will be generated for each order event </w:t>
      </w:r>
      <w:r>
        <w:rPr>
          <w:rFonts w:asciiTheme="majorHAnsi" w:hAnsiTheme="majorHAnsi"/>
        </w:rPr>
        <w:t xml:space="preserve">in which DSIH </w:t>
      </w:r>
      <w:r w:rsidRPr="001A4B82">
        <w:rPr>
          <w:rFonts w:asciiTheme="majorHAnsi" w:hAnsiTheme="majorHAnsi"/>
        </w:rPr>
        <w:t>protocols</w:t>
      </w:r>
      <w:r>
        <w:rPr>
          <w:rFonts w:asciiTheme="majorHAnsi" w:hAnsiTheme="majorHAnsi"/>
        </w:rPr>
        <w:t xml:space="preserve"> are subscribed</w:t>
      </w:r>
      <w:r w:rsidRPr="001A4B82">
        <w:rPr>
          <w:rFonts w:asciiTheme="majorHAnsi" w:hAnsiTheme="majorHAnsi"/>
        </w:rPr>
        <w:t xml:space="preserve">.  </w:t>
      </w:r>
    </w:p>
    <w:p w14:paraId="341B6F21" w14:textId="77777777" w:rsidR="00BC262B" w:rsidRDefault="00BC262B" w:rsidP="00BC262B">
      <w:pPr>
        <w:pStyle w:val="NoSpacing"/>
        <w:rPr>
          <w:rFonts w:asciiTheme="majorHAnsi" w:hAnsiTheme="majorHAnsi"/>
        </w:rPr>
      </w:pPr>
      <w:r>
        <w:rPr>
          <w:rFonts w:asciiTheme="majorHAnsi" w:hAnsiTheme="majorHAnsi"/>
        </w:rPr>
        <w:t>ORM^O01 Consults</w:t>
      </w:r>
    </w:p>
    <w:p w14:paraId="1B8302F5" w14:textId="77777777" w:rsidR="00BC262B" w:rsidRPr="001A4B82" w:rsidRDefault="00BC262B" w:rsidP="00BC262B">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Pr="001A4B82">
        <w:rPr>
          <w:rFonts w:asciiTheme="majorHAnsi" w:hAnsiTheme="majorHAnsi"/>
        </w:rPr>
        <w:t>Diet</w:t>
      </w:r>
    </w:p>
    <w:p w14:paraId="0C152CCD" w14:textId="77777777" w:rsidR="00BC262B" w:rsidRPr="001A4B82" w:rsidRDefault="00BC262B" w:rsidP="00BC262B">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Pr="001A4B82">
        <w:rPr>
          <w:rFonts w:asciiTheme="majorHAnsi" w:hAnsiTheme="majorHAnsi"/>
        </w:rPr>
        <w:t xml:space="preserve">Lab, </w:t>
      </w:r>
    </w:p>
    <w:p w14:paraId="23646601" w14:textId="77777777" w:rsidR="00BC262B" w:rsidRPr="001A4B82" w:rsidRDefault="00BC262B" w:rsidP="00BC262B">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Pr="001A4B82">
        <w:rPr>
          <w:rFonts w:asciiTheme="majorHAnsi" w:hAnsiTheme="majorHAnsi"/>
        </w:rPr>
        <w:t xml:space="preserve">Nursing </w:t>
      </w:r>
    </w:p>
    <w:p w14:paraId="5DA9EA4F" w14:textId="77777777" w:rsidR="00BC262B" w:rsidRDefault="00BC262B" w:rsidP="00BC262B">
      <w:pPr>
        <w:pStyle w:val="NoSpacing"/>
        <w:rPr>
          <w:rFonts w:asciiTheme="majorHAnsi" w:hAnsiTheme="majorHAnsi"/>
        </w:rPr>
      </w:pPr>
      <w:r w:rsidRPr="001A4B82">
        <w:rPr>
          <w:rFonts w:asciiTheme="majorHAnsi" w:hAnsiTheme="majorHAnsi"/>
        </w:rPr>
        <w:t>ORM^O01</w:t>
      </w:r>
      <w:r>
        <w:rPr>
          <w:rFonts w:asciiTheme="majorHAnsi" w:hAnsiTheme="majorHAnsi"/>
        </w:rPr>
        <w:t xml:space="preserve"> </w:t>
      </w:r>
      <w:r w:rsidRPr="001A4B82">
        <w:rPr>
          <w:rFonts w:asciiTheme="majorHAnsi" w:hAnsiTheme="majorHAnsi"/>
        </w:rPr>
        <w:t>Radiology</w:t>
      </w:r>
    </w:p>
    <w:p w14:paraId="5A8ED082" w14:textId="77777777" w:rsidR="00BC262B" w:rsidRPr="001A4B82" w:rsidRDefault="00BC262B" w:rsidP="00BC262B">
      <w:pPr>
        <w:pStyle w:val="NoSpacing"/>
        <w:rPr>
          <w:rFonts w:asciiTheme="majorHAnsi" w:hAnsiTheme="majorHAnsi"/>
        </w:rPr>
      </w:pPr>
      <w:r>
        <w:rPr>
          <w:rFonts w:asciiTheme="majorHAnsi" w:hAnsiTheme="majorHAnsi"/>
        </w:rPr>
        <w:t>RDE^O01 Pharmacy</w:t>
      </w:r>
    </w:p>
    <w:p w14:paraId="33E1F613" w14:textId="77777777" w:rsidR="00BC262B" w:rsidRPr="00612116" w:rsidRDefault="00BC262B" w:rsidP="00BC262B">
      <w:pPr>
        <w:pStyle w:val="Style2"/>
      </w:pPr>
      <w:bookmarkStart w:id="613" w:name="_Toc398038582"/>
      <w:r>
        <w:t>Consult</w:t>
      </w:r>
      <w:r w:rsidRPr="00612116">
        <w:t xml:space="preserve"> Order</w:t>
      </w:r>
      <w:r>
        <w:t xml:space="preserve"> Message</w:t>
      </w:r>
      <w:bookmarkEnd w:id="613"/>
    </w:p>
    <w:p w14:paraId="7EAA117D" w14:textId="77777777" w:rsidR="00BC262B" w:rsidRDefault="00BC262B" w:rsidP="00BC262B">
      <w:pPr>
        <w:rPr>
          <w:rFonts w:asciiTheme="majorHAnsi" w:hAnsiTheme="majorHAnsi"/>
        </w:rPr>
      </w:pPr>
      <w:r>
        <w:rPr>
          <w:rFonts w:asciiTheme="majorHAnsi" w:hAnsiTheme="majorHAnsi"/>
        </w:rPr>
        <w:t>Consult orders are for both Inpatient and Outpatient</w:t>
      </w:r>
    </w:p>
    <w:p w14:paraId="5D6DD967" w14:textId="77777777" w:rsidR="00BC262B" w:rsidRPr="00520EC5" w:rsidRDefault="00BC262B" w:rsidP="00BC262B">
      <w:pPr>
        <w:rPr>
          <w:rFonts w:asciiTheme="majorHAnsi" w:hAnsiTheme="majorHAnsi"/>
        </w:rPr>
      </w:pPr>
      <w:r>
        <w:rPr>
          <w:rFonts w:asciiTheme="majorHAnsi" w:hAnsiTheme="majorHAnsi"/>
        </w:rPr>
        <w:t xml:space="preserve">A standard HL7 </w:t>
      </w:r>
      <w:r w:rsidRPr="002A7F96">
        <w:rPr>
          <w:rFonts w:asciiTheme="majorHAnsi" w:hAnsiTheme="majorHAnsi"/>
        </w:rPr>
        <w:t>v2.4</w:t>
      </w:r>
      <w:r>
        <w:rPr>
          <w:rFonts w:asciiTheme="majorHAnsi" w:hAnsiTheme="majorHAnsi"/>
        </w:rPr>
        <w:t xml:space="preserve"> </w:t>
      </w:r>
      <w:r w:rsidRPr="000142F7">
        <w:rPr>
          <w:rFonts w:asciiTheme="majorHAnsi" w:hAnsiTheme="majorHAnsi"/>
        </w:rPr>
        <w:t xml:space="preserve">will be generated for each VistA </w:t>
      </w:r>
      <w:r>
        <w:rPr>
          <w:rFonts w:asciiTheme="majorHAnsi" w:hAnsiTheme="majorHAnsi"/>
        </w:rPr>
        <w:t>Consult triggering event</w:t>
      </w:r>
    </w:p>
    <w:p w14:paraId="5A3A1AF5" w14:textId="77777777" w:rsidR="00BC262B" w:rsidRPr="000142F7" w:rsidRDefault="00BC262B" w:rsidP="00BC262B">
      <w:pPr>
        <w:pStyle w:val="Style2"/>
      </w:pPr>
      <w:bookmarkStart w:id="614" w:name="_Toc398038583"/>
      <w:r>
        <w:t xml:space="preserve">Consult Order </w:t>
      </w:r>
      <w:r w:rsidRPr="000142F7">
        <w:t>Static Message Definition – Message Level</w:t>
      </w:r>
      <w:bookmarkEnd w:id="61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78204876" w14:textId="77777777" w:rsidTr="00F639F8">
        <w:tc>
          <w:tcPr>
            <w:tcW w:w="2372" w:type="dxa"/>
            <w:shd w:val="clear" w:color="auto" w:fill="BFBFBF" w:themeFill="background1" w:themeFillShade="BF"/>
          </w:tcPr>
          <w:p w14:paraId="02292158" w14:textId="77777777" w:rsidR="00BC262B" w:rsidRPr="000142F7" w:rsidRDefault="00BC262B" w:rsidP="00F639F8">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14:paraId="7EF0D580" w14:textId="77777777" w:rsidR="00BC262B" w:rsidRPr="000142F7" w:rsidRDefault="00BC262B" w:rsidP="00F639F8">
            <w:pPr>
              <w:pStyle w:val="NoSpacing"/>
              <w:rPr>
                <w:rFonts w:asciiTheme="majorHAnsi" w:hAnsiTheme="majorHAnsi"/>
                <w:b/>
              </w:rPr>
            </w:pPr>
            <w:r>
              <w:rPr>
                <w:rFonts w:asciiTheme="majorHAnsi" w:hAnsiTheme="majorHAnsi"/>
                <w:b/>
              </w:rPr>
              <w:t xml:space="preserve">CONSULT </w:t>
            </w:r>
            <w:r w:rsidRPr="000142F7">
              <w:rPr>
                <w:rFonts w:asciiTheme="majorHAnsi" w:hAnsiTheme="majorHAnsi"/>
                <w:b/>
              </w:rPr>
              <w:t xml:space="preserve"> EVENTS</w:t>
            </w:r>
          </w:p>
        </w:tc>
        <w:tc>
          <w:tcPr>
            <w:tcW w:w="1640" w:type="dxa"/>
            <w:shd w:val="clear" w:color="auto" w:fill="BFBFBF" w:themeFill="background1" w:themeFillShade="BF"/>
          </w:tcPr>
          <w:p w14:paraId="783B99F7"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218EA36D"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6F3D7A23" w14:textId="77777777" w:rsidTr="00F639F8">
        <w:tc>
          <w:tcPr>
            <w:tcW w:w="2372" w:type="dxa"/>
          </w:tcPr>
          <w:p w14:paraId="0988DC18"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627036B2"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05EF2A6D"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433B5052"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55852085" w14:textId="77777777" w:rsidR="00BC262B" w:rsidRPr="000142F7" w:rsidRDefault="00BC262B" w:rsidP="00F639F8">
            <w:pPr>
              <w:pStyle w:val="NoSpacing"/>
              <w:rPr>
                <w:rFonts w:asciiTheme="majorHAnsi" w:hAnsiTheme="majorHAnsi"/>
              </w:rPr>
            </w:pPr>
          </w:p>
        </w:tc>
      </w:tr>
      <w:tr w:rsidR="00BC262B" w:rsidRPr="000142F7" w14:paraId="5AF087F5" w14:textId="77777777" w:rsidTr="00F639F8">
        <w:tc>
          <w:tcPr>
            <w:tcW w:w="2372" w:type="dxa"/>
          </w:tcPr>
          <w:p w14:paraId="2483792B" w14:textId="77777777" w:rsidR="00BC262B" w:rsidRPr="0023625E" w:rsidRDefault="00BC262B" w:rsidP="00F639F8">
            <w:pPr>
              <w:pStyle w:val="NoSpacing"/>
              <w:rPr>
                <w:rFonts w:asciiTheme="majorHAnsi" w:hAnsiTheme="majorHAnsi"/>
                <w:b/>
              </w:rPr>
            </w:pPr>
            <w:r w:rsidRPr="0023625E">
              <w:rPr>
                <w:rFonts w:asciiTheme="majorHAnsi" w:hAnsiTheme="majorHAnsi"/>
                <w:b/>
              </w:rPr>
              <w:t>PID</w:t>
            </w:r>
          </w:p>
        </w:tc>
        <w:tc>
          <w:tcPr>
            <w:tcW w:w="3181" w:type="dxa"/>
          </w:tcPr>
          <w:p w14:paraId="62CC2230"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4C4874C9"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12B52BB3"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4B5A1BFD" w14:textId="77777777" w:rsidR="00BC262B" w:rsidRPr="000142F7" w:rsidRDefault="00BC262B" w:rsidP="00F639F8">
            <w:pPr>
              <w:pStyle w:val="NoSpacing"/>
              <w:rPr>
                <w:rFonts w:asciiTheme="majorHAnsi" w:hAnsiTheme="majorHAnsi"/>
              </w:rPr>
            </w:pPr>
          </w:p>
        </w:tc>
      </w:tr>
      <w:tr w:rsidR="00BC262B" w:rsidRPr="000142F7" w14:paraId="7ED32E39" w14:textId="77777777" w:rsidTr="00F639F8">
        <w:tc>
          <w:tcPr>
            <w:tcW w:w="2372" w:type="dxa"/>
          </w:tcPr>
          <w:p w14:paraId="589CB40B" w14:textId="77777777" w:rsidR="00BC262B" w:rsidRPr="0023625E" w:rsidRDefault="00BC262B" w:rsidP="00F639F8">
            <w:pPr>
              <w:pStyle w:val="NoSpacing"/>
              <w:rPr>
                <w:rFonts w:asciiTheme="majorHAnsi" w:hAnsiTheme="majorHAnsi"/>
                <w:b/>
              </w:rPr>
            </w:pPr>
            <w:r w:rsidRPr="0023625E">
              <w:rPr>
                <w:rFonts w:asciiTheme="majorHAnsi" w:hAnsiTheme="majorHAnsi"/>
                <w:b/>
              </w:rPr>
              <w:t>PV1</w:t>
            </w:r>
          </w:p>
        </w:tc>
        <w:tc>
          <w:tcPr>
            <w:tcW w:w="3181" w:type="dxa"/>
          </w:tcPr>
          <w:p w14:paraId="0EB3F55F"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28D8FC27"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274E3850"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5D05FAE7" w14:textId="77777777" w:rsidTr="00F639F8">
        <w:tc>
          <w:tcPr>
            <w:tcW w:w="2372" w:type="dxa"/>
          </w:tcPr>
          <w:p w14:paraId="06A146C2"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7424324D"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2BAAAC29"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4D9B61DB"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NO</w:t>
            </w:r>
          </w:p>
        </w:tc>
      </w:tr>
      <w:tr w:rsidR="00BC262B" w:rsidRPr="000142F7" w14:paraId="087D9154" w14:textId="77777777" w:rsidTr="00F639F8">
        <w:tc>
          <w:tcPr>
            <w:tcW w:w="2372" w:type="dxa"/>
          </w:tcPr>
          <w:p w14:paraId="497762C8" w14:textId="77777777" w:rsidR="00BC262B" w:rsidRPr="00700720" w:rsidRDefault="00BC262B" w:rsidP="00F639F8">
            <w:pPr>
              <w:pStyle w:val="NoSpacing"/>
              <w:rPr>
                <w:rFonts w:asciiTheme="majorHAnsi" w:hAnsiTheme="majorHAnsi"/>
                <w:b/>
              </w:rPr>
            </w:pPr>
            <w:r w:rsidRPr="00700720">
              <w:rPr>
                <w:rFonts w:asciiTheme="majorHAnsi" w:hAnsiTheme="majorHAnsi"/>
                <w:b/>
              </w:rPr>
              <w:t>OBR</w:t>
            </w:r>
          </w:p>
        </w:tc>
        <w:tc>
          <w:tcPr>
            <w:tcW w:w="3181" w:type="dxa"/>
          </w:tcPr>
          <w:p w14:paraId="04157DF5" w14:textId="77777777" w:rsidR="00BC262B" w:rsidRPr="00700720"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478DD7AD" w14:textId="77777777" w:rsidR="00BC262B" w:rsidRPr="00700720" w:rsidRDefault="00BC262B" w:rsidP="00F639F8">
            <w:pPr>
              <w:pStyle w:val="NoSpacing"/>
              <w:rPr>
                <w:rFonts w:asciiTheme="majorHAnsi" w:hAnsiTheme="majorHAnsi"/>
              </w:rPr>
            </w:pPr>
            <w:r w:rsidRPr="00700720">
              <w:rPr>
                <w:rFonts w:asciiTheme="majorHAnsi" w:hAnsiTheme="majorHAnsi"/>
              </w:rPr>
              <w:t>Optional *</w:t>
            </w:r>
          </w:p>
        </w:tc>
        <w:tc>
          <w:tcPr>
            <w:tcW w:w="2383" w:type="dxa"/>
          </w:tcPr>
          <w:p w14:paraId="2797E01D" w14:textId="77777777" w:rsidR="00BC262B" w:rsidRPr="00700720" w:rsidRDefault="00BC262B" w:rsidP="00F639F8">
            <w:pPr>
              <w:pStyle w:val="NoSpacing"/>
              <w:rPr>
                <w:rFonts w:asciiTheme="majorHAnsi" w:hAnsiTheme="majorHAnsi"/>
              </w:rPr>
            </w:pPr>
            <w:r w:rsidRPr="00700720">
              <w:rPr>
                <w:rFonts w:asciiTheme="majorHAnsi" w:hAnsiTheme="majorHAnsi"/>
              </w:rPr>
              <w:t>Repeat = NO</w:t>
            </w:r>
          </w:p>
        </w:tc>
      </w:tr>
      <w:tr w:rsidR="00BC262B" w:rsidRPr="000142F7" w14:paraId="58C34F30" w14:textId="77777777" w:rsidTr="00F639F8">
        <w:tc>
          <w:tcPr>
            <w:tcW w:w="2372" w:type="dxa"/>
          </w:tcPr>
          <w:p w14:paraId="543D005B" w14:textId="77777777" w:rsidR="00BC262B" w:rsidRPr="00700720" w:rsidRDefault="00BC262B" w:rsidP="00F639F8">
            <w:pPr>
              <w:pStyle w:val="NoSpacing"/>
              <w:rPr>
                <w:rFonts w:asciiTheme="majorHAnsi" w:hAnsiTheme="majorHAnsi"/>
                <w:b/>
              </w:rPr>
            </w:pPr>
            <w:r>
              <w:rPr>
                <w:rFonts w:asciiTheme="majorHAnsi" w:hAnsiTheme="majorHAnsi"/>
                <w:b/>
              </w:rPr>
              <w:t>ZSV</w:t>
            </w:r>
          </w:p>
        </w:tc>
        <w:tc>
          <w:tcPr>
            <w:tcW w:w="3181" w:type="dxa"/>
          </w:tcPr>
          <w:p w14:paraId="43438FC8" w14:textId="77777777" w:rsidR="00BC262B" w:rsidRPr="00700720" w:rsidRDefault="00BC262B" w:rsidP="00F639F8">
            <w:pPr>
              <w:pStyle w:val="NoSpacing"/>
              <w:rPr>
                <w:rFonts w:asciiTheme="majorHAnsi" w:hAnsiTheme="majorHAnsi"/>
              </w:rPr>
            </w:pPr>
            <w:r>
              <w:rPr>
                <w:rFonts w:asciiTheme="majorHAnsi" w:hAnsiTheme="majorHAnsi"/>
              </w:rPr>
              <w:t>Observation Segment</w:t>
            </w:r>
          </w:p>
        </w:tc>
        <w:tc>
          <w:tcPr>
            <w:tcW w:w="1640" w:type="dxa"/>
          </w:tcPr>
          <w:p w14:paraId="11EFB4A4" w14:textId="77777777" w:rsidR="00BC262B" w:rsidRPr="00700720" w:rsidRDefault="00BC262B" w:rsidP="00F639F8">
            <w:pPr>
              <w:pStyle w:val="NoSpacing"/>
              <w:rPr>
                <w:rFonts w:asciiTheme="majorHAnsi" w:hAnsiTheme="majorHAnsi"/>
              </w:rPr>
            </w:pPr>
            <w:r w:rsidRPr="00700720">
              <w:rPr>
                <w:rFonts w:asciiTheme="majorHAnsi" w:hAnsiTheme="majorHAnsi"/>
              </w:rPr>
              <w:t>Optional * Conditional</w:t>
            </w:r>
          </w:p>
        </w:tc>
        <w:tc>
          <w:tcPr>
            <w:tcW w:w="2383" w:type="dxa"/>
          </w:tcPr>
          <w:p w14:paraId="33F1A7E8" w14:textId="77777777" w:rsidR="00BC262B" w:rsidRPr="00700720" w:rsidRDefault="00BC262B" w:rsidP="00F639F8">
            <w:pPr>
              <w:pStyle w:val="NoSpacing"/>
              <w:rPr>
                <w:rFonts w:asciiTheme="majorHAnsi" w:hAnsiTheme="majorHAnsi"/>
              </w:rPr>
            </w:pPr>
            <w:r w:rsidRPr="00700720">
              <w:rPr>
                <w:rFonts w:asciiTheme="majorHAnsi" w:hAnsiTheme="majorHAnsi"/>
              </w:rPr>
              <w:t>Repeat =NO</w:t>
            </w:r>
          </w:p>
        </w:tc>
      </w:tr>
      <w:tr w:rsidR="00BC262B" w:rsidRPr="000142F7" w14:paraId="6E469620" w14:textId="77777777" w:rsidTr="00F639F8">
        <w:tc>
          <w:tcPr>
            <w:tcW w:w="2372" w:type="dxa"/>
          </w:tcPr>
          <w:p w14:paraId="57C1D175" w14:textId="77777777" w:rsidR="00BC262B" w:rsidRPr="00700720" w:rsidRDefault="00BC262B" w:rsidP="00F639F8">
            <w:pPr>
              <w:pStyle w:val="NoSpacing"/>
              <w:rPr>
                <w:rFonts w:asciiTheme="majorHAnsi" w:hAnsiTheme="majorHAnsi"/>
                <w:b/>
              </w:rPr>
            </w:pPr>
            <w:r>
              <w:rPr>
                <w:rFonts w:asciiTheme="majorHAnsi" w:hAnsiTheme="majorHAnsi"/>
                <w:b/>
              </w:rPr>
              <w:t>OBX</w:t>
            </w:r>
          </w:p>
        </w:tc>
        <w:tc>
          <w:tcPr>
            <w:tcW w:w="3181" w:type="dxa"/>
          </w:tcPr>
          <w:p w14:paraId="418D5A5C" w14:textId="77777777" w:rsidR="00BC262B" w:rsidRPr="00700720" w:rsidRDefault="00BC262B" w:rsidP="00F639F8">
            <w:pPr>
              <w:pStyle w:val="NoSpacing"/>
              <w:rPr>
                <w:rFonts w:asciiTheme="majorHAnsi" w:hAnsiTheme="majorHAnsi"/>
              </w:rPr>
            </w:pPr>
            <w:r>
              <w:rPr>
                <w:rFonts w:asciiTheme="majorHAnsi" w:hAnsiTheme="majorHAnsi"/>
              </w:rPr>
              <w:t>Observation Result Segment</w:t>
            </w:r>
          </w:p>
        </w:tc>
        <w:tc>
          <w:tcPr>
            <w:tcW w:w="1640" w:type="dxa"/>
          </w:tcPr>
          <w:p w14:paraId="66D041A1" w14:textId="77777777" w:rsidR="00BC262B" w:rsidRPr="00700720" w:rsidRDefault="00BC262B" w:rsidP="00F639F8">
            <w:pPr>
              <w:pStyle w:val="NoSpacing"/>
              <w:rPr>
                <w:rFonts w:asciiTheme="majorHAnsi" w:hAnsiTheme="majorHAnsi"/>
              </w:rPr>
            </w:pPr>
            <w:r w:rsidRPr="00700720">
              <w:rPr>
                <w:rFonts w:asciiTheme="majorHAnsi" w:hAnsiTheme="majorHAnsi"/>
              </w:rPr>
              <w:t>Optional * Conditional</w:t>
            </w:r>
          </w:p>
        </w:tc>
        <w:tc>
          <w:tcPr>
            <w:tcW w:w="2383" w:type="dxa"/>
          </w:tcPr>
          <w:p w14:paraId="5E729EE5" w14:textId="77777777" w:rsidR="00BC262B" w:rsidRPr="00700720" w:rsidRDefault="00BC262B" w:rsidP="00F639F8">
            <w:pPr>
              <w:pStyle w:val="NoSpacing"/>
              <w:rPr>
                <w:rFonts w:asciiTheme="majorHAnsi" w:hAnsiTheme="majorHAnsi"/>
              </w:rPr>
            </w:pPr>
            <w:r>
              <w:rPr>
                <w:rFonts w:asciiTheme="majorHAnsi" w:hAnsiTheme="majorHAnsi"/>
              </w:rPr>
              <w:t>Repeat = YES</w:t>
            </w:r>
          </w:p>
        </w:tc>
      </w:tr>
    </w:tbl>
    <w:p w14:paraId="24FA28C9" w14:textId="77777777" w:rsidR="00BC262B" w:rsidRPr="00433212" w:rsidRDefault="00BC262B" w:rsidP="00BC262B">
      <w:pPr>
        <w:rPr>
          <w:rFonts w:asciiTheme="majorHAnsi" w:hAnsiTheme="majorHAnsi"/>
          <w:b/>
          <w:sz w:val="16"/>
          <w:szCs w:val="16"/>
        </w:rPr>
      </w:pPr>
    </w:p>
    <w:p w14:paraId="2BFB74DF" w14:textId="77777777" w:rsidR="00BC262B" w:rsidRDefault="00BC262B" w:rsidP="00BC262B">
      <w:pPr>
        <w:pStyle w:val="Style2"/>
      </w:pPr>
    </w:p>
    <w:p w14:paraId="68BF5E49" w14:textId="77777777" w:rsidR="00BC262B" w:rsidRPr="00612116" w:rsidRDefault="00BC262B" w:rsidP="00BC262B">
      <w:pPr>
        <w:pStyle w:val="Style2"/>
      </w:pPr>
      <w:bookmarkStart w:id="615" w:name="_Toc398038584"/>
      <w:r w:rsidRPr="00612116">
        <w:t>Diet Order</w:t>
      </w:r>
      <w:r>
        <w:t xml:space="preserve"> Message</w:t>
      </w:r>
      <w:bookmarkEnd w:id="615"/>
    </w:p>
    <w:p w14:paraId="1090F71B" w14:textId="77777777" w:rsidR="00BC262B" w:rsidRDefault="00BC262B" w:rsidP="00BC262B">
      <w:pPr>
        <w:rPr>
          <w:rFonts w:asciiTheme="majorHAnsi" w:hAnsiTheme="majorHAnsi"/>
        </w:rPr>
      </w:pPr>
      <w:r w:rsidRPr="009C719C">
        <w:rPr>
          <w:rFonts w:asciiTheme="majorHAnsi" w:hAnsiTheme="majorHAnsi"/>
        </w:rPr>
        <w:t>Diet orders replace the order that preceded it.  An inpatient can have a tray diet in addition to tube feed and supplements. A tube feed can replace the tray diet order if t</w:t>
      </w:r>
      <w:r>
        <w:rPr>
          <w:rFonts w:asciiTheme="majorHAnsi" w:hAnsiTheme="majorHAnsi"/>
        </w:rPr>
        <w:t>he provider writes it that way.</w:t>
      </w:r>
    </w:p>
    <w:p w14:paraId="24647F75" w14:textId="77777777" w:rsidR="00BC262B" w:rsidRPr="00520EC5" w:rsidRDefault="00BC262B" w:rsidP="00BC262B">
      <w:pPr>
        <w:rPr>
          <w:rFonts w:asciiTheme="majorHAnsi" w:hAnsiTheme="majorHAnsi"/>
        </w:rPr>
      </w:pPr>
      <w:r>
        <w:rPr>
          <w:rFonts w:asciiTheme="majorHAnsi" w:hAnsiTheme="majorHAnsi"/>
        </w:rPr>
        <w:t xml:space="preserve">A standard HL7 </w:t>
      </w:r>
      <w:r w:rsidRPr="002A7F96">
        <w:rPr>
          <w:rFonts w:asciiTheme="majorHAnsi" w:hAnsiTheme="majorHAnsi"/>
        </w:rPr>
        <w:t>v2.4</w:t>
      </w:r>
      <w:r>
        <w:rPr>
          <w:rFonts w:asciiTheme="majorHAnsi" w:hAnsiTheme="majorHAnsi"/>
        </w:rPr>
        <w:t xml:space="preserve"> </w:t>
      </w:r>
      <w:r w:rsidRPr="000142F7">
        <w:rPr>
          <w:rFonts w:asciiTheme="majorHAnsi" w:hAnsiTheme="majorHAnsi"/>
        </w:rPr>
        <w:t xml:space="preserve">will be generated for each VistA </w:t>
      </w:r>
      <w:r>
        <w:rPr>
          <w:rFonts w:asciiTheme="majorHAnsi" w:hAnsiTheme="majorHAnsi"/>
        </w:rPr>
        <w:t>Nutrition and Dietary triggering event</w:t>
      </w:r>
    </w:p>
    <w:p w14:paraId="3E7A6B45" w14:textId="77777777" w:rsidR="00BC262B" w:rsidRPr="000142F7" w:rsidRDefault="00BC262B" w:rsidP="00BC262B">
      <w:pPr>
        <w:pStyle w:val="Style2"/>
      </w:pPr>
      <w:bookmarkStart w:id="616" w:name="_Toc398038585"/>
      <w:r>
        <w:t xml:space="preserve">Diet Order </w:t>
      </w:r>
      <w:r w:rsidRPr="000142F7">
        <w:t>Static Message Definition – Message Level</w:t>
      </w:r>
      <w:bookmarkEnd w:id="61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2BC97DED" w14:textId="77777777" w:rsidTr="00F639F8">
        <w:tc>
          <w:tcPr>
            <w:tcW w:w="2372" w:type="dxa"/>
            <w:shd w:val="clear" w:color="auto" w:fill="BFBFBF" w:themeFill="background1" w:themeFillShade="BF"/>
          </w:tcPr>
          <w:p w14:paraId="7971FFA5" w14:textId="77777777" w:rsidR="00BC262B" w:rsidRPr="000142F7" w:rsidRDefault="00BC262B" w:rsidP="00F639F8">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14:paraId="25694505" w14:textId="77777777" w:rsidR="00BC262B" w:rsidRPr="000142F7" w:rsidRDefault="00BC262B" w:rsidP="00F639F8">
            <w:pPr>
              <w:pStyle w:val="NoSpacing"/>
              <w:rPr>
                <w:rFonts w:asciiTheme="majorHAnsi" w:hAnsiTheme="majorHAnsi"/>
                <w:b/>
              </w:rPr>
            </w:pPr>
            <w:r>
              <w:rPr>
                <w:rFonts w:asciiTheme="majorHAnsi" w:hAnsiTheme="majorHAnsi"/>
                <w:b/>
              </w:rPr>
              <w:t xml:space="preserve">NUTRITION AND DIETARY </w:t>
            </w:r>
            <w:r w:rsidRPr="000142F7">
              <w:rPr>
                <w:rFonts w:asciiTheme="majorHAnsi" w:hAnsiTheme="majorHAnsi"/>
                <w:b/>
              </w:rPr>
              <w:t xml:space="preserve"> EVENTS</w:t>
            </w:r>
          </w:p>
        </w:tc>
        <w:tc>
          <w:tcPr>
            <w:tcW w:w="1640" w:type="dxa"/>
            <w:shd w:val="clear" w:color="auto" w:fill="BFBFBF" w:themeFill="background1" w:themeFillShade="BF"/>
          </w:tcPr>
          <w:p w14:paraId="52898FD5"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025FAF01"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0BFDC2BE" w14:textId="77777777" w:rsidTr="00F639F8">
        <w:tc>
          <w:tcPr>
            <w:tcW w:w="2372" w:type="dxa"/>
          </w:tcPr>
          <w:p w14:paraId="6BF0A84A"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0A7522C3"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4AC33A54"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3EA177CA"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537D60F7" w14:textId="77777777" w:rsidR="00BC262B" w:rsidRPr="000142F7" w:rsidRDefault="00BC262B" w:rsidP="00F639F8">
            <w:pPr>
              <w:pStyle w:val="NoSpacing"/>
              <w:rPr>
                <w:rFonts w:asciiTheme="majorHAnsi" w:hAnsiTheme="majorHAnsi"/>
              </w:rPr>
            </w:pPr>
          </w:p>
        </w:tc>
      </w:tr>
      <w:tr w:rsidR="00BC262B" w:rsidRPr="000142F7" w14:paraId="0312F63D" w14:textId="77777777" w:rsidTr="00F639F8">
        <w:tc>
          <w:tcPr>
            <w:tcW w:w="2372" w:type="dxa"/>
          </w:tcPr>
          <w:p w14:paraId="2124B2CA"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17EBB8F7"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49239D7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765BDD5A"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D47B5B7" w14:textId="77777777" w:rsidR="00BC262B" w:rsidRPr="000142F7" w:rsidRDefault="00BC262B" w:rsidP="00F639F8">
            <w:pPr>
              <w:pStyle w:val="NoSpacing"/>
              <w:rPr>
                <w:rFonts w:asciiTheme="majorHAnsi" w:hAnsiTheme="majorHAnsi"/>
              </w:rPr>
            </w:pPr>
          </w:p>
        </w:tc>
      </w:tr>
      <w:tr w:rsidR="00BC262B" w:rsidRPr="000142F7" w14:paraId="30AAE86F" w14:textId="77777777" w:rsidTr="00F639F8">
        <w:tc>
          <w:tcPr>
            <w:tcW w:w="2372" w:type="dxa"/>
          </w:tcPr>
          <w:p w14:paraId="097D43F3"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25A48731"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33E318F7"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2A4192D6"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16274DCE" w14:textId="77777777" w:rsidTr="00F639F8">
        <w:tc>
          <w:tcPr>
            <w:tcW w:w="2372" w:type="dxa"/>
          </w:tcPr>
          <w:p w14:paraId="27A3AD80"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4D43C80D"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3C5E73ED"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0E921B20"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NO</w:t>
            </w:r>
          </w:p>
        </w:tc>
      </w:tr>
      <w:tr w:rsidR="00BC262B" w:rsidRPr="000142F7" w14:paraId="3973B957" w14:textId="77777777" w:rsidTr="00F639F8">
        <w:tc>
          <w:tcPr>
            <w:tcW w:w="2372" w:type="dxa"/>
          </w:tcPr>
          <w:p w14:paraId="7CE08DA2" w14:textId="77777777" w:rsidR="00BC262B" w:rsidRPr="00700720" w:rsidRDefault="00BC262B" w:rsidP="00F639F8">
            <w:pPr>
              <w:pStyle w:val="NoSpacing"/>
              <w:rPr>
                <w:rFonts w:asciiTheme="majorHAnsi" w:hAnsiTheme="majorHAnsi"/>
                <w:b/>
              </w:rPr>
            </w:pPr>
            <w:r w:rsidRPr="00700720">
              <w:rPr>
                <w:rFonts w:asciiTheme="majorHAnsi" w:hAnsiTheme="majorHAnsi"/>
                <w:b/>
              </w:rPr>
              <w:t>OBR</w:t>
            </w:r>
          </w:p>
        </w:tc>
        <w:tc>
          <w:tcPr>
            <w:tcW w:w="3181" w:type="dxa"/>
          </w:tcPr>
          <w:p w14:paraId="4DA669BA" w14:textId="77777777" w:rsidR="00BC262B" w:rsidRPr="00700720"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0432D160" w14:textId="77777777" w:rsidR="00BC262B" w:rsidRPr="00700720" w:rsidRDefault="00BC262B" w:rsidP="00F639F8">
            <w:pPr>
              <w:pStyle w:val="NoSpacing"/>
              <w:rPr>
                <w:rFonts w:asciiTheme="majorHAnsi" w:hAnsiTheme="majorHAnsi"/>
              </w:rPr>
            </w:pPr>
            <w:r w:rsidRPr="00700720">
              <w:rPr>
                <w:rFonts w:asciiTheme="majorHAnsi" w:hAnsiTheme="majorHAnsi"/>
              </w:rPr>
              <w:t>Optional *</w:t>
            </w:r>
          </w:p>
        </w:tc>
        <w:tc>
          <w:tcPr>
            <w:tcW w:w="2383" w:type="dxa"/>
          </w:tcPr>
          <w:p w14:paraId="2C970A52" w14:textId="77777777" w:rsidR="00BC262B" w:rsidRPr="00700720" w:rsidRDefault="00BC262B" w:rsidP="00F639F8">
            <w:pPr>
              <w:pStyle w:val="NoSpacing"/>
              <w:rPr>
                <w:rFonts w:asciiTheme="majorHAnsi" w:hAnsiTheme="majorHAnsi"/>
              </w:rPr>
            </w:pPr>
            <w:r w:rsidRPr="00700720">
              <w:rPr>
                <w:rFonts w:asciiTheme="majorHAnsi" w:hAnsiTheme="majorHAnsi"/>
              </w:rPr>
              <w:t>Repeat = NO</w:t>
            </w:r>
          </w:p>
        </w:tc>
      </w:tr>
      <w:tr w:rsidR="00BC262B" w:rsidRPr="000142F7" w14:paraId="65974A66" w14:textId="77777777" w:rsidTr="00F639F8">
        <w:tc>
          <w:tcPr>
            <w:tcW w:w="2372" w:type="dxa"/>
          </w:tcPr>
          <w:p w14:paraId="279A185F" w14:textId="77777777" w:rsidR="00BC262B" w:rsidRPr="00700720" w:rsidRDefault="00BC262B" w:rsidP="00F639F8">
            <w:pPr>
              <w:pStyle w:val="NoSpacing"/>
              <w:rPr>
                <w:rFonts w:asciiTheme="majorHAnsi" w:hAnsiTheme="majorHAnsi"/>
                <w:b/>
              </w:rPr>
            </w:pPr>
            <w:r w:rsidRPr="00700720">
              <w:rPr>
                <w:rFonts w:asciiTheme="majorHAnsi" w:hAnsiTheme="majorHAnsi"/>
                <w:b/>
              </w:rPr>
              <w:t xml:space="preserve">ODS </w:t>
            </w:r>
          </w:p>
        </w:tc>
        <w:tc>
          <w:tcPr>
            <w:tcW w:w="3181" w:type="dxa"/>
          </w:tcPr>
          <w:p w14:paraId="5DA5BF37" w14:textId="77777777" w:rsidR="00BC262B" w:rsidRPr="00700720" w:rsidRDefault="00BC262B" w:rsidP="00F639F8">
            <w:pPr>
              <w:pStyle w:val="NoSpacing"/>
              <w:rPr>
                <w:rFonts w:asciiTheme="majorHAnsi" w:hAnsiTheme="majorHAnsi"/>
              </w:rPr>
            </w:pPr>
            <w:r w:rsidRPr="00700720">
              <w:rPr>
                <w:rFonts w:asciiTheme="majorHAnsi" w:hAnsiTheme="majorHAnsi"/>
              </w:rPr>
              <w:t>Diet Order, Supplements and Preference  Segment</w:t>
            </w:r>
          </w:p>
        </w:tc>
        <w:tc>
          <w:tcPr>
            <w:tcW w:w="1640" w:type="dxa"/>
          </w:tcPr>
          <w:p w14:paraId="3AA57E7E" w14:textId="77777777" w:rsidR="00BC262B" w:rsidRPr="00700720" w:rsidRDefault="00BC262B" w:rsidP="00F639F8">
            <w:pPr>
              <w:pStyle w:val="NoSpacing"/>
              <w:rPr>
                <w:rFonts w:asciiTheme="majorHAnsi" w:hAnsiTheme="majorHAnsi"/>
              </w:rPr>
            </w:pPr>
            <w:r w:rsidRPr="00700720">
              <w:rPr>
                <w:rFonts w:asciiTheme="majorHAnsi" w:hAnsiTheme="majorHAnsi"/>
              </w:rPr>
              <w:t>Optional * Conditional</w:t>
            </w:r>
          </w:p>
        </w:tc>
        <w:tc>
          <w:tcPr>
            <w:tcW w:w="2383" w:type="dxa"/>
          </w:tcPr>
          <w:p w14:paraId="79F2759F" w14:textId="77777777" w:rsidR="00BC262B" w:rsidRPr="00700720" w:rsidRDefault="00BC262B" w:rsidP="00F639F8">
            <w:pPr>
              <w:pStyle w:val="NoSpacing"/>
              <w:rPr>
                <w:rFonts w:asciiTheme="majorHAnsi" w:hAnsiTheme="majorHAnsi"/>
              </w:rPr>
            </w:pPr>
            <w:r w:rsidRPr="00700720">
              <w:rPr>
                <w:rFonts w:asciiTheme="majorHAnsi" w:hAnsiTheme="majorHAnsi"/>
              </w:rPr>
              <w:t>Repeat =NO</w:t>
            </w:r>
          </w:p>
        </w:tc>
      </w:tr>
      <w:tr w:rsidR="00BC262B" w:rsidRPr="000142F7" w14:paraId="0D38AA63" w14:textId="77777777" w:rsidTr="00F639F8">
        <w:tc>
          <w:tcPr>
            <w:tcW w:w="2372" w:type="dxa"/>
          </w:tcPr>
          <w:p w14:paraId="780E0BC9" w14:textId="77777777" w:rsidR="00BC262B" w:rsidRPr="00700720" w:rsidRDefault="00BC262B" w:rsidP="00F639F8">
            <w:pPr>
              <w:pStyle w:val="NoSpacing"/>
              <w:rPr>
                <w:rFonts w:asciiTheme="majorHAnsi" w:hAnsiTheme="majorHAnsi"/>
                <w:b/>
              </w:rPr>
            </w:pPr>
            <w:r w:rsidRPr="00700720">
              <w:rPr>
                <w:rFonts w:asciiTheme="majorHAnsi" w:hAnsiTheme="majorHAnsi"/>
                <w:b/>
              </w:rPr>
              <w:t>ODT</w:t>
            </w:r>
          </w:p>
        </w:tc>
        <w:tc>
          <w:tcPr>
            <w:tcW w:w="3181" w:type="dxa"/>
          </w:tcPr>
          <w:p w14:paraId="4DE70AF7" w14:textId="77777777" w:rsidR="00BC262B" w:rsidRPr="00700720" w:rsidRDefault="00BC262B" w:rsidP="00F639F8">
            <w:pPr>
              <w:pStyle w:val="NoSpacing"/>
              <w:rPr>
                <w:rFonts w:asciiTheme="majorHAnsi" w:hAnsiTheme="majorHAnsi"/>
              </w:rPr>
            </w:pPr>
            <w:r w:rsidRPr="00700720">
              <w:rPr>
                <w:rFonts w:asciiTheme="majorHAnsi" w:hAnsiTheme="majorHAnsi"/>
              </w:rPr>
              <w:t>Diet Tray Instruction Segment</w:t>
            </w:r>
          </w:p>
        </w:tc>
        <w:tc>
          <w:tcPr>
            <w:tcW w:w="1640" w:type="dxa"/>
          </w:tcPr>
          <w:p w14:paraId="339C83C4" w14:textId="77777777" w:rsidR="00BC262B" w:rsidRPr="00700720" w:rsidRDefault="00BC262B" w:rsidP="00F639F8">
            <w:pPr>
              <w:pStyle w:val="NoSpacing"/>
              <w:rPr>
                <w:rFonts w:asciiTheme="majorHAnsi" w:hAnsiTheme="majorHAnsi"/>
              </w:rPr>
            </w:pPr>
            <w:r w:rsidRPr="00700720">
              <w:rPr>
                <w:rFonts w:asciiTheme="majorHAnsi" w:hAnsiTheme="majorHAnsi"/>
              </w:rPr>
              <w:t>Optional * Conditional</w:t>
            </w:r>
          </w:p>
        </w:tc>
        <w:tc>
          <w:tcPr>
            <w:tcW w:w="2383" w:type="dxa"/>
          </w:tcPr>
          <w:p w14:paraId="1677CE79" w14:textId="77777777" w:rsidR="00BC262B" w:rsidRPr="00700720" w:rsidRDefault="00BC262B" w:rsidP="00F639F8">
            <w:pPr>
              <w:pStyle w:val="NoSpacing"/>
              <w:rPr>
                <w:rFonts w:asciiTheme="majorHAnsi" w:hAnsiTheme="majorHAnsi"/>
              </w:rPr>
            </w:pPr>
            <w:r w:rsidRPr="00700720">
              <w:rPr>
                <w:rFonts w:asciiTheme="majorHAnsi" w:hAnsiTheme="majorHAnsi"/>
              </w:rPr>
              <w:t>Repeat = NO</w:t>
            </w:r>
          </w:p>
        </w:tc>
      </w:tr>
      <w:tr w:rsidR="00BC262B" w:rsidRPr="000142F7" w14:paraId="77928613" w14:textId="77777777" w:rsidTr="00F639F8">
        <w:tc>
          <w:tcPr>
            <w:tcW w:w="2372" w:type="dxa"/>
          </w:tcPr>
          <w:p w14:paraId="51ED54CE" w14:textId="77777777" w:rsidR="00BC262B" w:rsidRPr="00700720" w:rsidRDefault="00BC262B" w:rsidP="00F639F8">
            <w:pPr>
              <w:pStyle w:val="NoSpacing"/>
              <w:rPr>
                <w:rFonts w:asciiTheme="majorHAnsi" w:hAnsiTheme="majorHAnsi"/>
                <w:b/>
              </w:rPr>
            </w:pPr>
            <w:r>
              <w:rPr>
                <w:rFonts w:asciiTheme="majorHAnsi" w:hAnsiTheme="majorHAnsi"/>
                <w:b/>
              </w:rPr>
              <w:t>ZQT</w:t>
            </w:r>
          </w:p>
        </w:tc>
        <w:tc>
          <w:tcPr>
            <w:tcW w:w="3181" w:type="dxa"/>
          </w:tcPr>
          <w:p w14:paraId="18DB4F8F" w14:textId="77777777" w:rsidR="00BC262B" w:rsidRPr="00700720" w:rsidRDefault="00BC262B" w:rsidP="00F639F8">
            <w:pPr>
              <w:pStyle w:val="NoSpacing"/>
              <w:rPr>
                <w:rFonts w:asciiTheme="majorHAnsi" w:hAnsiTheme="majorHAnsi"/>
              </w:rPr>
            </w:pPr>
            <w:r>
              <w:rPr>
                <w:rFonts w:asciiTheme="majorHAnsi" w:hAnsiTheme="majorHAnsi"/>
              </w:rPr>
              <w:t>Tube Feeding diet order segment</w:t>
            </w:r>
          </w:p>
        </w:tc>
        <w:tc>
          <w:tcPr>
            <w:tcW w:w="1640" w:type="dxa"/>
          </w:tcPr>
          <w:p w14:paraId="3087E9EE" w14:textId="77777777" w:rsidR="00BC262B" w:rsidRPr="00700720" w:rsidRDefault="00BC262B" w:rsidP="00F639F8">
            <w:pPr>
              <w:pStyle w:val="NoSpacing"/>
              <w:rPr>
                <w:rFonts w:asciiTheme="majorHAnsi" w:hAnsiTheme="majorHAnsi"/>
              </w:rPr>
            </w:pPr>
            <w:r>
              <w:rPr>
                <w:rFonts w:asciiTheme="majorHAnsi" w:hAnsiTheme="majorHAnsi"/>
              </w:rPr>
              <w:t>?</w:t>
            </w:r>
          </w:p>
        </w:tc>
        <w:tc>
          <w:tcPr>
            <w:tcW w:w="2383" w:type="dxa"/>
          </w:tcPr>
          <w:p w14:paraId="69262627" w14:textId="77777777" w:rsidR="00BC262B" w:rsidRPr="00700720" w:rsidRDefault="00BC262B" w:rsidP="00F639F8">
            <w:pPr>
              <w:pStyle w:val="NoSpacing"/>
              <w:rPr>
                <w:rFonts w:asciiTheme="majorHAnsi" w:hAnsiTheme="majorHAnsi"/>
              </w:rPr>
            </w:pPr>
            <w:r w:rsidRPr="00700720">
              <w:rPr>
                <w:rFonts w:asciiTheme="majorHAnsi" w:hAnsiTheme="majorHAnsi"/>
              </w:rPr>
              <w:t xml:space="preserve">Repeat = </w:t>
            </w:r>
            <w:r>
              <w:rPr>
                <w:rFonts w:asciiTheme="majorHAnsi" w:hAnsiTheme="majorHAnsi"/>
              </w:rPr>
              <w:t>?</w:t>
            </w:r>
          </w:p>
        </w:tc>
      </w:tr>
    </w:tbl>
    <w:p w14:paraId="4B2E73EC" w14:textId="77777777" w:rsidR="00BC262B" w:rsidRDefault="00BC262B" w:rsidP="00BC262B">
      <w:pPr>
        <w:rPr>
          <w:rFonts w:asciiTheme="majorHAnsi" w:hAnsiTheme="majorHAnsi" w:cs="Times New Roman"/>
        </w:rPr>
      </w:pPr>
    </w:p>
    <w:p w14:paraId="502209AA" w14:textId="77777777" w:rsidR="00BC262B" w:rsidRDefault="00BC262B" w:rsidP="00BC262B">
      <w:pPr>
        <w:rPr>
          <w:rFonts w:asciiTheme="majorHAnsi" w:hAnsiTheme="majorHAnsi" w:cs="Times New Roman"/>
        </w:rPr>
      </w:pPr>
      <w:r>
        <w:rPr>
          <w:rFonts w:asciiTheme="majorHAnsi" w:hAnsiTheme="majorHAnsi" w:cs="Times New Roman"/>
        </w:rPr>
        <w:t>*Dietetics Cancelled orders have no ODT segments</w:t>
      </w:r>
    </w:p>
    <w:p w14:paraId="44D98BEF" w14:textId="77777777" w:rsidR="00BC262B" w:rsidRDefault="00BC262B" w:rsidP="00BC262B">
      <w:pPr>
        <w:rPr>
          <w:rFonts w:asciiTheme="majorHAnsi" w:hAnsiTheme="majorHAnsi" w:cs="Times New Roman"/>
        </w:rPr>
      </w:pPr>
      <w:r>
        <w:rPr>
          <w:rFonts w:asciiTheme="majorHAnsi" w:hAnsiTheme="majorHAnsi" w:cs="Times New Roman"/>
        </w:rPr>
        <w:t>* Special Instruction Diet messages do not have ODS and ODT segments, but are preceded by a separate message that has an ODS or an ODT segment depending on the Diet.</w:t>
      </w:r>
    </w:p>
    <w:p w14:paraId="68DA2D1C" w14:textId="77777777" w:rsidR="00BC262B" w:rsidRDefault="00BC262B" w:rsidP="00BC262B">
      <w:pPr>
        <w:rPr>
          <w:rFonts w:asciiTheme="majorHAnsi" w:hAnsiTheme="majorHAnsi" w:cs="Times New Roman"/>
        </w:rPr>
      </w:pPr>
      <w:r>
        <w:rPr>
          <w:rFonts w:asciiTheme="majorHAnsi" w:hAnsiTheme="majorHAnsi" w:cs="Times New Roman"/>
        </w:rPr>
        <w:t>* Isolation Precaution Diet Message have an OBR segment, but not ODS or ODT segment</w:t>
      </w:r>
    </w:p>
    <w:p w14:paraId="461BEE94" w14:textId="583C0E60" w:rsidR="00342B18" w:rsidRDefault="00342B18" w:rsidP="000C5C41">
      <w:pPr>
        <w:pStyle w:val="Style2"/>
      </w:pPr>
      <w:bookmarkStart w:id="617" w:name="_Toc398038586"/>
      <w:r>
        <w:t xml:space="preserve">Diet Order Auto DC </w:t>
      </w:r>
      <w:r w:rsidRPr="000142F7">
        <w:t>Message</w:t>
      </w:r>
      <w:bookmarkEnd w:id="617"/>
      <w:r>
        <w:t xml:space="preserve"> </w:t>
      </w:r>
    </w:p>
    <w:p w14:paraId="551D7A09" w14:textId="7796B5F9" w:rsidR="00342B18" w:rsidRDefault="00342B18" w:rsidP="00342B18">
      <w:r>
        <w:t>The</w:t>
      </w:r>
      <w:r w:rsidR="00CC0480">
        <w:t xml:space="preserve"> inpatient auto discontinuing diet</w:t>
      </w:r>
      <w:r>
        <w:t xml:space="preserve"> orders for patients being </w:t>
      </w:r>
      <w:r w:rsidR="00CC0480">
        <w:t>transferred</w:t>
      </w:r>
      <w:r>
        <w:t xml:space="preserve"> between wards, services, or discharged</w:t>
      </w:r>
      <w:r w:rsidR="00CC0480">
        <w:t>,</w:t>
      </w:r>
      <w:r>
        <w:t xml:space="preserve"> requires a package change for IV and Unit dose orders. </w:t>
      </w:r>
    </w:p>
    <w:p w14:paraId="13006C91" w14:textId="2C46A3B4" w:rsidR="00342B18" w:rsidRDefault="00342B18" w:rsidP="005309C7">
      <w:r>
        <w:t>Auto-DC Parameter: PSJ Param Edit Menu - Note:  all orders will auto-DC upon transfer between wards, services, or discharge</w:t>
      </w:r>
    </w:p>
    <w:p w14:paraId="747E4FF1" w14:textId="389C6F25" w:rsidR="000C5C41" w:rsidRPr="000142F7" w:rsidRDefault="000C5C41" w:rsidP="000C5C41">
      <w:pPr>
        <w:pStyle w:val="Style2"/>
      </w:pPr>
      <w:bookmarkStart w:id="618" w:name="_Toc398038587"/>
      <w:r>
        <w:t xml:space="preserve">Diet Order Auto DC </w:t>
      </w:r>
      <w:r w:rsidRPr="000142F7">
        <w:t>Static Message Definition – Message Level</w:t>
      </w:r>
      <w:bookmarkEnd w:id="61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0C5C41" w:rsidRPr="000142F7" w14:paraId="2ACB0CF1" w14:textId="77777777" w:rsidTr="00673147">
        <w:tc>
          <w:tcPr>
            <w:tcW w:w="2372" w:type="dxa"/>
            <w:shd w:val="clear" w:color="auto" w:fill="BFBFBF" w:themeFill="background1" w:themeFillShade="BF"/>
          </w:tcPr>
          <w:p w14:paraId="2CCDD82C" w14:textId="77777777" w:rsidR="000C5C41" w:rsidRPr="000142F7" w:rsidRDefault="000C5C41" w:rsidP="00673147">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14:paraId="6FEAE121" w14:textId="77777777" w:rsidR="000C5C41" w:rsidRPr="000142F7" w:rsidRDefault="000C5C41" w:rsidP="00673147">
            <w:pPr>
              <w:pStyle w:val="NoSpacing"/>
              <w:rPr>
                <w:rFonts w:asciiTheme="majorHAnsi" w:hAnsiTheme="majorHAnsi"/>
                <w:b/>
              </w:rPr>
            </w:pPr>
            <w:r>
              <w:rPr>
                <w:rFonts w:asciiTheme="majorHAnsi" w:hAnsiTheme="majorHAnsi"/>
                <w:b/>
              </w:rPr>
              <w:t xml:space="preserve">NUTRITION AND DIETARY </w:t>
            </w:r>
            <w:r w:rsidRPr="000142F7">
              <w:rPr>
                <w:rFonts w:asciiTheme="majorHAnsi" w:hAnsiTheme="majorHAnsi"/>
                <w:b/>
              </w:rPr>
              <w:t xml:space="preserve"> EVENTS</w:t>
            </w:r>
          </w:p>
        </w:tc>
        <w:tc>
          <w:tcPr>
            <w:tcW w:w="1640" w:type="dxa"/>
            <w:shd w:val="clear" w:color="auto" w:fill="BFBFBF" w:themeFill="background1" w:themeFillShade="BF"/>
          </w:tcPr>
          <w:p w14:paraId="20CBA454" w14:textId="77777777" w:rsidR="000C5C41" w:rsidRPr="000142F7" w:rsidRDefault="000C5C41" w:rsidP="00673147">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3F6BEF60" w14:textId="77777777" w:rsidR="000C5C41" w:rsidRPr="000142F7" w:rsidRDefault="000C5C41" w:rsidP="00673147">
            <w:pPr>
              <w:pStyle w:val="NoSpacing"/>
              <w:rPr>
                <w:rFonts w:asciiTheme="majorHAnsi" w:hAnsiTheme="majorHAnsi"/>
                <w:b/>
              </w:rPr>
            </w:pPr>
            <w:r w:rsidRPr="000142F7">
              <w:rPr>
                <w:rFonts w:asciiTheme="majorHAnsi" w:hAnsiTheme="majorHAnsi"/>
                <w:b/>
              </w:rPr>
              <w:t>REPETITION</w:t>
            </w:r>
          </w:p>
        </w:tc>
      </w:tr>
      <w:tr w:rsidR="000C5C41" w:rsidRPr="000142F7" w14:paraId="0A7F7B68" w14:textId="77777777" w:rsidTr="00673147">
        <w:tc>
          <w:tcPr>
            <w:tcW w:w="2372" w:type="dxa"/>
          </w:tcPr>
          <w:p w14:paraId="4ABC55F0" w14:textId="77777777" w:rsidR="000C5C41" w:rsidRPr="000142F7" w:rsidRDefault="000C5C41" w:rsidP="00673147">
            <w:pPr>
              <w:pStyle w:val="NoSpacing"/>
              <w:rPr>
                <w:rFonts w:asciiTheme="majorHAnsi" w:hAnsiTheme="majorHAnsi"/>
                <w:b/>
              </w:rPr>
            </w:pPr>
            <w:r w:rsidRPr="000142F7">
              <w:rPr>
                <w:rFonts w:asciiTheme="majorHAnsi" w:hAnsiTheme="majorHAnsi"/>
                <w:b/>
              </w:rPr>
              <w:t>MSH</w:t>
            </w:r>
          </w:p>
        </w:tc>
        <w:tc>
          <w:tcPr>
            <w:tcW w:w="3181" w:type="dxa"/>
          </w:tcPr>
          <w:p w14:paraId="3639B09B" w14:textId="77777777" w:rsidR="000C5C41" w:rsidRPr="000142F7" w:rsidRDefault="000C5C41" w:rsidP="00673147">
            <w:pPr>
              <w:pStyle w:val="NoSpacing"/>
              <w:rPr>
                <w:rFonts w:asciiTheme="majorHAnsi" w:hAnsiTheme="majorHAnsi"/>
              </w:rPr>
            </w:pPr>
            <w:r w:rsidRPr="000142F7">
              <w:rPr>
                <w:rFonts w:asciiTheme="majorHAnsi" w:hAnsiTheme="majorHAnsi"/>
              </w:rPr>
              <w:t>Message Header</w:t>
            </w:r>
          </w:p>
        </w:tc>
        <w:tc>
          <w:tcPr>
            <w:tcW w:w="1640" w:type="dxa"/>
          </w:tcPr>
          <w:p w14:paraId="5E38EAAC" w14:textId="77777777" w:rsidR="000C5C41" w:rsidRPr="000142F7" w:rsidRDefault="000C5C41" w:rsidP="00673147">
            <w:pPr>
              <w:pStyle w:val="NoSpacing"/>
              <w:rPr>
                <w:rFonts w:asciiTheme="majorHAnsi" w:hAnsiTheme="majorHAnsi"/>
              </w:rPr>
            </w:pPr>
            <w:r w:rsidRPr="000142F7">
              <w:rPr>
                <w:rFonts w:asciiTheme="majorHAnsi" w:hAnsiTheme="majorHAnsi"/>
              </w:rPr>
              <w:t>Required</w:t>
            </w:r>
          </w:p>
        </w:tc>
        <w:tc>
          <w:tcPr>
            <w:tcW w:w="2383" w:type="dxa"/>
          </w:tcPr>
          <w:p w14:paraId="488FA372" w14:textId="77777777" w:rsidR="000C5C41" w:rsidRPr="000142F7" w:rsidRDefault="000C5C41" w:rsidP="00673147">
            <w:pPr>
              <w:pStyle w:val="NoSpacing"/>
              <w:rPr>
                <w:rFonts w:asciiTheme="majorHAnsi" w:hAnsiTheme="majorHAnsi"/>
              </w:rPr>
            </w:pPr>
            <w:r w:rsidRPr="000142F7">
              <w:rPr>
                <w:rFonts w:asciiTheme="majorHAnsi" w:hAnsiTheme="majorHAnsi"/>
              </w:rPr>
              <w:t xml:space="preserve">Repeat = NO </w:t>
            </w:r>
          </w:p>
          <w:p w14:paraId="497E39E2" w14:textId="77777777" w:rsidR="000C5C41" w:rsidRPr="000142F7" w:rsidRDefault="000C5C41" w:rsidP="00673147">
            <w:pPr>
              <w:pStyle w:val="NoSpacing"/>
              <w:rPr>
                <w:rFonts w:asciiTheme="majorHAnsi" w:hAnsiTheme="majorHAnsi"/>
              </w:rPr>
            </w:pPr>
          </w:p>
        </w:tc>
      </w:tr>
      <w:tr w:rsidR="000C5C41" w:rsidRPr="000142F7" w14:paraId="2AA25998" w14:textId="77777777" w:rsidTr="00673147">
        <w:tc>
          <w:tcPr>
            <w:tcW w:w="2372" w:type="dxa"/>
          </w:tcPr>
          <w:p w14:paraId="57ADF243" w14:textId="77777777" w:rsidR="000C5C41" w:rsidRPr="000142F7" w:rsidRDefault="000C5C41" w:rsidP="00673147">
            <w:pPr>
              <w:pStyle w:val="NoSpacing"/>
              <w:rPr>
                <w:rFonts w:asciiTheme="majorHAnsi" w:hAnsiTheme="majorHAnsi"/>
                <w:b/>
              </w:rPr>
            </w:pPr>
            <w:r w:rsidRPr="000142F7">
              <w:rPr>
                <w:rFonts w:asciiTheme="majorHAnsi" w:hAnsiTheme="majorHAnsi"/>
                <w:b/>
              </w:rPr>
              <w:lastRenderedPageBreak/>
              <w:t>PID</w:t>
            </w:r>
          </w:p>
        </w:tc>
        <w:tc>
          <w:tcPr>
            <w:tcW w:w="3181" w:type="dxa"/>
          </w:tcPr>
          <w:p w14:paraId="4733D7FF" w14:textId="77777777" w:rsidR="000C5C41" w:rsidRPr="000142F7" w:rsidRDefault="000C5C41" w:rsidP="00673147">
            <w:pPr>
              <w:pStyle w:val="NoSpacing"/>
              <w:rPr>
                <w:rFonts w:asciiTheme="majorHAnsi" w:hAnsiTheme="majorHAnsi"/>
              </w:rPr>
            </w:pPr>
            <w:r>
              <w:rPr>
                <w:rFonts w:asciiTheme="majorHAnsi" w:hAnsiTheme="majorHAnsi"/>
              </w:rPr>
              <w:t>Patient Identification</w:t>
            </w:r>
          </w:p>
        </w:tc>
        <w:tc>
          <w:tcPr>
            <w:tcW w:w="1640" w:type="dxa"/>
          </w:tcPr>
          <w:p w14:paraId="2AF21B71" w14:textId="77777777" w:rsidR="000C5C41" w:rsidRPr="000142F7" w:rsidRDefault="000C5C41" w:rsidP="00673147">
            <w:pPr>
              <w:pStyle w:val="NoSpacing"/>
              <w:rPr>
                <w:rFonts w:asciiTheme="majorHAnsi" w:hAnsiTheme="majorHAnsi"/>
              </w:rPr>
            </w:pPr>
            <w:r w:rsidRPr="000142F7">
              <w:rPr>
                <w:rFonts w:asciiTheme="majorHAnsi" w:hAnsiTheme="majorHAnsi"/>
              </w:rPr>
              <w:t>Required</w:t>
            </w:r>
          </w:p>
        </w:tc>
        <w:tc>
          <w:tcPr>
            <w:tcW w:w="2383" w:type="dxa"/>
          </w:tcPr>
          <w:p w14:paraId="251394AB" w14:textId="77777777" w:rsidR="000C5C41" w:rsidRPr="000142F7" w:rsidRDefault="000C5C41"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7B3B3D0F" w14:textId="77777777" w:rsidR="000C5C41" w:rsidRPr="000142F7" w:rsidRDefault="000C5C41" w:rsidP="00673147">
            <w:pPr>
              <w:pStyle w:val="NoSpacing"/>
              <w:rPr>
                <w:rFonts w:asciiTheme="majorHAnsi" w:hAnsiTheme="majorHAnsi"/>
              </w:rPr>
            </w:pPr>
          </w:p>
        </w:tc>
      </w:tr>
      <w:tr w:rsidR="000C5C41" w:rsidRPr="000142F7" w14:paraId="580D8206" w14:textId="77777777" w:rsidTr="00673147">
        <w:tc>
          <w:tcPr>
            <w:tcW w:w="2372" w:type="dxa"/>
          </w:tcPr>
          <w:p w14:paraId="3153DA7C" w14:textId="77777777" w:rsidR="000C5C41" w:rsidRPr="000142F7" w:rsidRDefault="000C5C41" w:rsidP="00673147">
            <w:pPr>
              <w:pStyle w:val="NoSpacing"/>
              <w:rPr>
                <w:rFonts w:asciiTheme="majorHAnsi" w:hAnsiTheme="majorHAnsi"/>
                <w:b/>
              </w:rPr>
            </w:pPr>
            <w:r>
              <w:rPr>
                <w:rFonts w:asciiTheme="majorHAnsi" w:hAnsiTheme="majorHAnsi"/>
                <w:b/>
              </w:rPr>
              <w:t>PV1</w:t>
            </w:r>
          </w:p>
        </w:tc>
        <w:tc>
          <w:tcPr>
            <w:tcW w:w="3181" w:type="dxa"/>
          </w:tcPr>
          <w:p w14:paraId="78F19EB6" w14:textId="77777777" w:rsidR="000C5C41" w:rsidRPr="000142F7" w:rsidRDefault="000C5C41" w:rsidP="00673147">
            <w:pPr>
              <w:pStyle w:val="NoSpacing"/>
              <w:rPr>
                <w:rFonts w:asciiTheme="majorHAnsi" w:hAnsiTheme="majorHAnsi"/>
              </w:rPr>
            </w:pPr>
            <w:r>
              <w:rPr>
                <w:rFonts w:asciiTheme="majorHAnsi" w:hAnsiTheme="majorHAnsi"/>
              </w:rPr>
              <w:t>Patient Visit Location</w:t>
            </w:r>
          </w:p>
        </w:tc>
        <w:tc>
          <w:tcPr>
            <w:tcW w:w="1640" w:type="dxa"/>
          </w:tcPr>
          <w:p w14:paraId="686299E3" w14:textId="77777777" w:rsidR="000C5C41" w:rsidRPr="000142F7" w:rsidRDefault="000C5C41" w:rsidP="00673147">
            <w:pPr>
              <w:pStyle w:val="NoSpacing"/>
              <w:rPr>
                <w:rFonts w:asciiTheme="majorHAnsi" w:hAnsiTheme="majorHAnsi"/>
              </w:rPr>
            </w:pPr>
            <w:r>
              <w:rPr>
                <w:rFonts w:asciiTheme="majorHAnsi" w:hAnsiTheme="majorHAnsi"/>
              </w:rPr>
              <w:t xml:space="preserve">Required </w:t>
            </w:r>
          </w:p>
        </w:tc>
        <w:tc>
          <w:tcPr>
            <w:tcW w:w="2383" w:type="dxa"/>
          </w:tcPr>
          <w:p w14:paraId="29B6775A" w14:textId="77777777" w:rsidR="000C5C41" w:rsidRPr="000142F7" w:rsidRDefault="000C5C41"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0C5C41" w:rsidRPr="000142F7" w14:paraId="023A3335" w14:textId="77777777" w:rsidTr="00673147">
        <w:tc>
          <w:tcPr>
            <w:tcW w:w="2372" w:type="dxa"/>
          </w:tcPr>
          <w:p w14:paraId="19420137" w14:textId="77777777" w:rsidR="000C5C41" w:rsidRPr="000142F7" w:rsidRDefault="000C5C41" w:rsidP="00673147">
            <w:pPr>
              <w:pStyle w:val="NoSpacing"/>
              <w:rPr>
                <w:rFonts w:asciiTheme="majorHAnsi" w:hAnsiTheme="majorHAnsi"/>
                <w:b/>
              </w:rPr>
            </w:pPr>
            <w:r>
              <w:rPr>
                <w:rFonts w:asciiTheme="majorHAnsi" w:hAnsiTheme="majorHAnsi"/>
                <w:b/>
              </w:rPr>
              <w:t>ORC</w:t>
            </w:r>
          </w:p>
        </w:tc>
        <w:tc>
          <w:tcPr>
            <w:tcW w:w="3181" w:type="dxa"/>
          </w:tcPr>
          <w:p w14:paraId="14355713" w14:textId="77777777" w:rsidR="000C5C41" w:rsidRPr="000142F7" w:rsidRDefault="000C5C41" w:rsidP="00673147">
            <w:pPr>
              <w:pStyle w:val="NoSpacing"/>
              <w:rPr>
                <w:rFonts w:asciiTheme="majorHAnsi" w:hAnsiTheme="majorHAnsi"/>
              </w:rPr>
            </w:pPr>
            <w:r>
              <w:rPr>
                <w:rFonts w:asciiTheme="majorHAnsi" w:hAnsiTheme="majorHAnsi"/>
              </w:rPr>
              <w:t>Common Order Segment</w:t>
            </w:r>
          </w:p>
        </w:tc>
        <w:tc>
          <w:tcPr>
            <w:tcW w:w="1640" w:type="dxa"/>
          </w:tcPr>
          <w:p w14:paraId="5D5A414D" w14:textId="77777777" w:rsidR="000C5C41" w:rsidRPr="000142F7" w:rsidRDefault="000C5C41" w:rsidP="00673147">
            <w:pPr>
              <w:pStyle w:val="NoSpacing"/>
              <w:rPr>
                <w:rFonts w:asciiTheme="majorHAnsi" w:hAnsiTheme="majorHAnsi"/>
              </w:rPr>
            </w:pPr>
            <w:r>
              <w:rPr>
                <w:rFonts w:asciiTheme="majorHAnsi" w:hAnsiTheme="majorHAnsi"/>
              </w:rPr>
              <w:t>Required</w:t>
            </w:r>
          </w:p>
        </w:tc>
        <w:tc>
          <w:tcPr>
            <w:tcW w:w="2383" w:type="dxa"/>
          </w:tcPr>
          <w:p w14:paraId="6A881929" w14:textId="77777777" w:rsidR="000C5C41" w:rsidRPr="000142F7" w:rsidRDefault="000C5C41"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NO</w:t>
            </w:r>
          </w:p>
        </w:tc>
      </w:tr>
      <w:tr w:rsidR="00985D9E" w:rsidRPr="000142F7" w14:paraId="3F9D0B31" w14:textId="77777777" w:rsidTr="00673147">
        <w:tc>
          <w:tcPr>
            <w:tcW w:w="2372" w:type="dxa"/>
          </w:tcPr>
          <w:p w14:paraId="0DCB2EA8" w14:textId="1A0702DA" w:rsidR="00985D9E" w:rsidRPr="00700720" w:rsidRDefault="00985D9E" w:rsidP="00673147">
            <w:pPr>
              <w:pStyle w:val="NoSpacing"/>
              <w:rPr>
                <w:rFonts w:asciiTheme="majorHAnsi" w:hAnsiTheme="majorHAnsi"/>
                <w:b/>
              </w:rPr>
            </w:pPr>
            <w:r w:rsidRPr="00700720">
              <w:rPr>
                <w:rFonts w:asciiTheme="majorHAnsi" w:hAnsiTheme="majorHAnsi"/>
                <w:b/>
              </w:rPr>
              <w:t xml:space="preserve">ODS </w:t>
            </w:r>
          </w:p>
        </w:tc>
        <w:tc>
          <w:tcPr>
            <w:tcW w:w="3181" w:type="dxa"/>
          </w:tcPr>
          <w:p w14:paraId="46C99190" w14:textId="5336B1A2" w:rsidR="00985D9E" w:rsidRPr="00700720" w:rsidRDefault="00985D9E" w:rsidP="00673147">
            <w:pPr>
              <w:pStyle w:val="NoSpacing"/>
              <w:rPr>
                <w:rFonts w:asciiTheme="majorHAnsi" w:hAnsiTheme="majorHAnsi"/>
              </w:rPr>
            </w:pPr>
            <w:r w:rsidRPr="00700720">
              <w:rPr>
                <w:rFonts w:asciiTheme="majorHAnsi" w:hAnsiTheme="majorHAnsi"/>
              </w:rPr>
              <w:t>Diet Order, Supplements and Preference  Segment</w:t>
            </w:r>
          </w:p>
        </w:tc>
        <w:tc>
          <w:tcPr>
            <w:tcW w:w="1640" w:type="dxa"/>
          </w:tcPr>
          <w:p w14:paraId="3DE22A70" w14:textId="43AB06D0" w:rsidR="00985D9E" w:rsidRPr="00700720" w:rsidRDefault="00985D9E" w:rsidP="00673147">
            <w:pPr>
              <w:pStyle w:val="NoSpacing"/>
              <w:rPr>
                <w:rFonts w:asciiTheme="majorHAnsi" w:hAnsiTheme="majorHAnsi"/>
              </w:rPr>
            </w:pPr>
            <w:r w:rsidRPr="00700720">
              <w:rPr>
                <w:rFonts w:asciiTheme="majorHAnsi" w:hAnsiTheme="majorHAnsi"/>
              </w:rPr>
              <w:t>Optional * Conditional</w:t>
            </w:r>
          </w:p>
        </w:tc>
        <w:tc>
          <w:tcPr>
            <w:tcW w:w="2383" w:type="dxa"/>
          </w:tcPr>
          <w:p w14:paraId="2882DE76" w14:textId="615FCA28" w:rsidR="00985D9E" w:rsidRPr="00700720" w:rsidRDefault="00985D9E" w:rsidP="00673147">
            <w:pPr>
              <w:pStyle w:val="NoSpacing"/>
              <w:rPr>
                <w:rFonts w:asciiTheme="majorHAnsi" w:hAnsiTheme="majorHAnsi"/>
              </w:rPr>
            </w:pPr>
            <w:r w:rsidRPr="00700720">
              <w:rPr>
                <w:rFonts w:asciiTheme="majorHAnsi" w:hAnsiTheme="majorHAnsi"/>
              </w:rPr>
              <w:t>Repeat =NO</w:t>
            </w:r>
          </w:p>
        </w:tc>
      </w:tr>
    </w:tbl>
    <w:p w14:paraId="15016A7C" w14:textId="77777777" w:rsidR="00BC262B" w:rsidRDefault="00BC262B" w:rsidP="00BC262B">
      <w:pPr>
        <w:rPr>
          <w:rFonts w:asciiTheme="majorHAnsi" w:hAnsiTheme="majorHAnsi" w:cs="Times New Roman"/>
        </w:rPr>
      </w:pPr>
    </w:p>
    <w:p w14:paraId="725ECC51" w14:textId="77777777" w:rsidR="00BC262B" w:rsidRPr="00433212" w:rsidRDefault="00BC262B" w:rsidP="00BC262B">
      <w:pPr>
        <w:pStyle w:val="Style2"/>
      </w:pPr>
      <w:bookmarkStart w:id="619" w:name="_Toc398038588"/>
      <w:r w:rsidRPr="00433212">
        <w:t>Lab Order Message</w:t>
      </w:r>
      <w:bookmarkEnd w:id="619"/>
      <w:r w:rsidRPr="00433212">
        <w:t xml:space="preserve"> </w:t>
      </w:r>
    </w:p>
    <w:p w14:paraId="39D14540" w14:textId="77777777" w:rsidR="00BC262B" w:rsidRPr="002840BF" w:rsidRDefault="00BC262B" w:rsidP="00BC262B">
      <w:pPr>
        <w:spacing w:after="0" w:line="240" w:lineRule="auto"/>
        <w:rPr>
          <w:rFonts w:asciiTheme="majorHAnsi" w:eastAsia="Times New Roman" w:hAnsiTheme="majorHAnsi" w:cs="Times New Roman"/>
        </w:rPr>
      </w:pPr>
      <w:r w:rsidRPr="008E0EC8">
        <w:rPr>
          <w:rFonts w:asciiTheme="majorHAnsi" w:eastAsia="Times New Roman" w:hAnsiTheme="majorHAnsi" w:cs="Times New Roman"/>
        </w:rPr>
        <w:t xml:space="preserve">Lab order messages are obtained via </w:t>
      </w:r>
      <w:r>
        <w:rPr>
          <w:rFonts w:asciiTheme="majorHAnsi" w:eastAsia="Times New Roman" w:hAnsiTheme="majorHAnsi" w:cs="Times New Roman"/>
        </w:rPr>
        <w:t>the internal CPRS-Lab interface</w:t>
      </w:r>
    </w:p>
    <w:p w14:paraId="2C5A6B9D" w14:textId="77777777" w:rsidR="00BC262B" w:rsidRPr="000142F7" w:rsidRDefault="00BC262B" w:rsidP="00BC262B">
      <w:pPr>
        <w:pStyle w:val="Style2"/>
      </w:pPr>
      <w:bookmarkStart w:id="620" w:name="_Toc398038589"/>
      <w:r>
        <w:t xml:space="preserve">Lab Order </w:t>
      </w:r>
      <w:r w:rsidRPr="000142F7">
        <w:t>Static Message Definition – Message Level</w:t>
      </w:r>
      <w:bookmarkEnd w:id="62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4F7AE05D" w14:textId="77777777" w:rsidTr="00F639F8">
        <w:tc>
          <w:tcPr>
            <w:tcW w:w="2372" w:type="dxa"/>
            <w:shd w:val="clear" w:color="auto" w:fill="D9D9D9" w:themeFill="background1" w:themeFillShade="D9"/>
          </w:tcPr>
          <w:p w14:paraId="23DF24D4" w14:textId="77777777" w:rsidR="00BC262B" w:rsidRPr="000142F7" w:rsidRDefault="00BC262B" w:rsidP="00F639F8">
            <w:pPr>
              <w:pStyle w:val="NoSpacing"/>
              <w:rPr>
                <w:rFonts w:asciiTheme="majorHAnsi" w:hAnsiTheme="majorHAnsi"/>
                <w:b/>
              </w:rPr>
            </w:pPr>
            <w:r w:rsidRPr="00FE27CE">
              <w:rPr>
                <w:rFonts w:asciiTheme="majorHAnsi" w:hAnsiTheme="majorHAnsi"/>
                <w:b/>
              </w:rPr>
              <w:t>ORM^O01</w:t>
            </w:r>
          </w:p>
        </w:tc>
        <w:tc>
          <w:tcPr>
            <w:tcW w:w="3181" w:type="dxa"/>
            <w:shd w:val="clear" w:color="auto" w:fill="D9D9D9" w:themeFill="background1" w:themeFillShade="D9"/>
          </w:tcPr>
          <w:p w14:paraId="429494BC" w14:textId="77777777" w:rsidR="00BC262B" w:rsidRPr="000142F7" w:rsidRDefault="00BC262B" w:rsidP="00F639F8">
            <w:pPr>
              <w:pStyle w:val="NoSpacing"/>
              <w:rPr>
                <w:rFonts w:asciiTheme="majorHAnsi" w:hAnsiTheme="majorHAnsi"/>
                <w:b/>
              </w:rPr>
            </w:pPr>
            <w:r>
              <w:rPr>
                <w:rFonts w:asciiTheme="majorHAnsi" w:hAnsiTheme="majorHAnsi"/>
                <w:b/>
              </w:rPr>
              <w:t>LAB ORDER</w:t>
            </w:r>
          </w:p>
        </w:tc>
        <w:tc>
          <w:tcPr>
            <w:tcW w:w="1640" w:type="dxa"/>
            <w:shd w:val="clear" w:color="auto" w:fill="D9D9D9" w:themeFill="background1" w:themeFillShade="D9"/>
          </w:tcPr>
          <w:p w14:paraId="591AC138"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D9D9D9" w:themeFill="background1" w:themeFillShade="D9"/>
          </w:tcPr>
          <w:p w14:paraId="727361C6"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533A204E" w14:textId="77777777" w:rsidTr="00F639F8">
        <w:tc>
          <w:tcPr>
            <w:tcW w:w="2372" w:type="dxa"/>
          </w:tcPr>
          <w:p w14:paraId="37FE3E4E"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2FA90D1B"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03688553"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5BCF83B0"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42FBDC2A" w14:textId="77777777" w:rsidR="00BC262B" w:rsidRPr="000142F7" w:rsidRDefault="00BC262B" w:rsidP="00F639F8">
            <w:pPr>
              <w:pStyle w:val="NoSpacing"/>
              <w:rPr>
                <w:rFonts w:asciiTheme="majorHAnsi" w:hAnsiTheme="majorHAnsi"/>
              </w:rPr>
            </w:pPr>
          </w:p>
        </w:tc>
      </w:tr>
      <w:tr w:rsidR="00BC262B" w:rsidRPr="000142F7" w14:paraId="61D4630A" w14:textId="77777777" w:rsidTr="00F639F8">
        <w:tc>
          <w:tcPr>
            <w:tcW w:w="2372" w:type="dxa"/>
          </w:tcPr>
          <w:p w14:paraId="77F6437F"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3D88664F"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34C9B240"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38C81B04"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6FC13327" w14:textId="77777777" w:rsidR="00BC262B" w:rsidRPr="000142F7" w:rsidRDefault="00BC262B" w:rsidP="00F639F8">
            <w:pPr>
              <w:pStyle w:val="NoSpacing"/>
              <w:rPr>
                <w:rFonts w:asciiTheme="majorHAnsi" w:hAnsiTheme="majorHAnsi"/>
              </w:rPr>
            </w:pPr>
          </w:p>
        </w:tc>
      </w:tr>
      <w:tr w:rsidR="00BC262B" w:rsidRPr="000142F7" w14:paraId="3226D25F" w14:textId="77777777" w:rsidTr="00F639F8">
        <w:tc>
          <w:tcPr>
            <w:tcW w:w="2372" w:type="dxa"/>
          </w:tcPr>
          <w:p w14:paraId="2BE86AD9"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0E57D61C"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5ABDAA64"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393E9D57"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1D819F2E" w14:textId="77777777" w:rsidTr="00F639F8">
        <w:tc>
          <w:tcPr>
            <w:tcW w:w="2372" w:type="dxa"/>
          </w:tcPr>
          <w:p w14:paraId="16615018"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2E4A6A6F"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77E1E343"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2FD8715C"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BC262B" w:rsidRPr="000142F7" w14:paraId="4153C05D" w14:textId="77777777" w:rsidTr="00F639F8">
        <w:tc>
          <w:tcPr>
            <w:tcW w:w="2372" w:type="dxa"/>
          </w:tcPr>
          <w:p w14:paraId="10C46980"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1" w:type="dxa"/>
          </w:tcPr>
          <w:p w14:paraId="5A101968"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36AB96AE"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6FC05A43"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417298A8" w14:textId="77777777" w:rsidTr="00F639F8">
        <w:tc>
          <w:tcPr>
            <w:tcW w:w="2372" w:type="dxa"/>
          </w:tcPr>
          <w:p w14:paraId="45078BB9" w14:textId="77777777" w:rsidR="00BC262B" w:rsidRPr="000142F7" w:rsidRDefault="00BC262B" w:rsidP="00F639F8">
            <w:pPr>
              <w:pStyle w:val="NoSpacing"/>
              <w:rPr>
                <w:rFonts w:asciiTheme="majorHAnsi" w:hAnsiTheme="majorHAnsi"/>
                <w:b/>
              </w:rPr>
            </w:pPr>
            <w:r>
              <w:rPr>
                <w:rFonts w:asciiTheme="majorHAnsi" w:hAnsiTheme="majorHAnsi"/>
                <w:b/>
              </w:rPr>
              <w:t>NTE</w:t>
            </w:r>
          </w:p>
        </w:tc>
        <w:tc>
          <w:tcPr>
            <w:tcW w:w="3181" w:type="dxa"/>
          </w:tcPr>
          <w:p w14:paraId="4D880D2D" w14:textId="77777777" w:rsidR="00BC262B" w:rsidRPr="000142F7" w:rsidRDefault="00BC262B" w:rsidP="00F639F8">
            <w:pPr>
              <w:pStyle w:val="NoSpacing"/>
              <w:rPr>
                <w:rFonts w:asciiTheme="majorHAnsi" w:hAnsiTheme="majorHAnsi"/>
              </w:rPr>
            </w:pPr>
            <w:r>
              <w:rPr>
                <w:rFonts w:asciiTheme="majorHAnsi" w:hAnsiTheme="majorHAnsi"/>
              </w:rPr>
              <w:t>Observation Request Notes and comments</w:t>
            </w:r>
          </w:p>
        </w:tc>
        <w:tc>
          <w:tcPr>
            <w:tcW w:w="1640" w:type="dxa"/>
          </w:tcPr>
          <w:p w14:paraId="776E506F"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3" w:type="dxa"/>
          </w:tcPr>
          <w:p w14:paraId="5E10B167" w14:textId="77777777" w:rsidR="00BC262B" w:rsidRPr="000142F7" w:rsidRDefault="00BC262B" w:rsidP="00F639F8">
            <w:pPr>
              <w:pStyle w:val="NoSpacing"/>
              <w:rPr>
                <w:rFonts w:asciiTheme="majorHAnsi" w:hAnsiTheme="majorHAnsi"/>
              </w:rPr>
            </w:pPr>
            <w:r>
              <w:rPr>
                <w:rFonts w:asciiTheme="majorHAnsi" w:hAnsiTheme="majorHAnsi"/>
              </w:rPr>
              <w:t>Repeat = Yes</w:t>
            </w:r>
          </w:p>
        </w:tc>
      </w:tr>
    </w:tbl>
    <w:p w14:paraId="7CBDC160" w14:textId="77777777" w:rsidR="00BC262B" w:rsidRPr="000142F7" w:rsidRDefault="00BC262B" w:rsidP="00BC262B">
      <w:pPr>
        <w:pStyle w:val="Style2"/>
      </w:pPr>
      <w:bookmarkStart w:id="621" w:name="_Toc398038590"/>
      <w:r>
        <w:t>Nursing Order Message</w:t>
      </w:r>
      <w:bookmarkEnd w:id="621"/>
      <w:r>
        <w:t xml:space="preserve"> </w:t>
      </w:r>
    </w:p>
    <w:p w14:paraId="16B07464" w14:textId="77777777" w:rsidR="00BC262B" w:rsidRPr="002840BF" w:rsidRDefault="00BC262B" w:rsidP="00BC262B">
      <w:pPr>
        <w:spacing w:after="0" w:line="240" w:lineRule="auto"/>
        <w:rPr>
          <w:rFonts w:ascii="Times New Roman" w:eastAsia="Times New Roman" w:hAnsi="Times New Roman" w:cs="Times New Roman"/>
          <w:sz w:val="24"/>
          <w:szCs w:val="24"/>
        </w:rPr>
      </w:pPr>
      <w:r w:rsidRPr="00DF4D39">
        <w:rPr>
          <w:rFonts w:ascii="Times New Roman" w:eastAsia="Times New Roman" w:hAnsi="Times New Roman" w:cs="Times New Roman"/>
          <w:sz w:val="24"/>
          <w:szCs w:val="24"/>
        </w:rPr>
        <w:t xml:space="preserve">Nursing order messages are obtained via the </w:t>
      </w:r>
      <w:r>
        <w:rPr>
          <w:rFonts w:ascii="Times New Roman" w:eastAsia="Times New Roman" w:hAnsi="Times New Roman" w:cs="Times New Roman"/>
          <w:sz w:val="24"/>
          <w:szCs w:val="24"/>
        </w:rPr>
        <w:t>internal CPRS-Nursing interface</w:t>
      </w:r>
    </w:p>
    <w:p w14:paraId="0A6DE531" w14:textId="77777777" w:rsidR="00BC262B" w:rsidRPr="000142F7" w:rsidRDefault="00BC262B" w:rsidP="00BC262B">
      <w:pPr>
        <w:pStyle w:val="Style2"/>
      </w:pPr>
      <w:bookmarkStart w:id="622" w:name="_Toc398038591"/>
      <w:r>
        <w:t xml:space="preserve">Nursing Order </w:t>
      </w:r>
      <w:r w:rsidRPr="000142F7">
        <w:t>Static Message Definition – Message Level</w:t>
      </w:r>
      <w:bookmarkEnd w:id="62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0D44F503" w14:textId="77777777" w:rsidTr="00F639F8">
        <w:tc>
          <w:tcPr>
            <w:tcW w:w="2372" w:type="dxa"/>
            <w:shd w:val="clear" w:color="auto" w:fill="BFBFBF" w:themeFill="background1" w:themeFillShade="BF"/>
          </w:tcPr>
          <w:p w14:paraId="34FE3981" w14:textId="77777777" w:rsidR="00BC262B" w:rsidRPr="000142F7" w:rsidRDefault="00BC262B" w:rsidP="00F639F8">
            <w:pPr>
              <w:pStyle w:val="NoSpacing"/>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14:paraId="17F0E641" w14:textId="77777777" w:rsidR="00BC262B" w:rsidRPr="000142F7" w:rsidRDefault="00BC262B" w:rsidP="00F639F8">
            <w:pPr>
              <w:pStyle w:val="NoSpacing"/>
              <w:rPr>
                <w:rFonts w:asciiTheme="majorHAnsi" w:hAnsiTheme="majorHAnsi"/>
                <w:b/>
              </w:rPr>
            </w:pPr>
            <w:r>
              <w:rPr>
                <w:rFonts w:asciiTheme="majorHAnsi" w:hAnsiTheme="majorHAnsi"/>
                <w:b/>
              </w:rPr>
              <w:t>NURSING ORDER</w:t>
            </w:r>
          </w:p>
        </w:tc>
        <w:tc>
          <w:tcPr>
            <w:tcW w:w="1640" w:type="dxa"/>
            <w:shd w:val="clear" w:color="auto" w:fill="BFBFBF" w:themeFill="background1" w:themeFillShade="BF"/>
          </w:tcPr>
          <w:p w14:paraId="0FBDFDAB"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06B9497D"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4CDD8BBB" w14:textId="77777777" w:rsidTr="00F639F8">
        <w:tc>
          <w:tcPr>
            <w:tcW w:w="2372" w:type="dxa"/>
          </w:tcPr>
          <w:p w14:paraId="29783B33"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0483D578"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50A10A13"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4D0C5E8E"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6E945DC0" w14:textId="77777777" w:rsidR="00BC262B" w:rsidRPr="000142F7" w:rsidRDefault="00BC262B" w:rsidP="00F639F8">
            <w:pPr>
              <w:pStyle w:val="NoSpacing"/>
              <w:rPr>
                <w:rFonts w:asciiTheme="majorHAnsi" w:hAnsiTheme="majorHAnsi"/>
              </w:rPr>
            </w:pPr>
          </w:p>
        </w:tc>
      </w:tr>
      <w:tr w:rsidR="00BC262B" w:rsidRPr="000142F7" w14:paraId="39E3F76F" w14:textId="77777777" w:rsidTr="00F639F8">
        <w:trPr>
          <w:trHeight w:val="422"/>
        </w:trPr>
        <w:tc>
          <w:tcPr>
            <w:tcW w:w="2372" w:type="dxa"/>
          </w:tcPr>
          <w:p w14:paraId="6A465DDF"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288C2528"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237A2DA6"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21360309"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01F3FEB" w14:textId="77777777" w:rsidR="00BC262B" w:rsidRPr="000142F7" w:rsidRDefault="00BC262B" w:rsidP="00F639F8">
            <w:pPr>
              <w:pStyle w:val="NoSpacing"/>
              <w:rPr>
                <w:rFonts w:asciiTheme="majorHAnsi" w:hAnsiTheme="majorHAnsi"/>
              </w:rPr>
            </w:pPr>
          </w:p>
        </w:tc>
      </w:tr>
      <w:tr w:rsidR="00BC262B" w:rsidRPr="000142F7" w14:paraId="389DF020" w14:textId="77777777" w:rsidTr="00F639F8">
        <w:trPr>
          <w:trHeight w:val="350"/>
        </w:trPr>
        <w:tc>
          <w:tcPr>
            <w:tcW w:w="2372" w:type="dxa"/>
          </w:tcPr>
          <w:p w14:paraId="799827BA"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5D38F292"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6CBEA95F"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697495A6"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3C6E3010" w14:textId="77777777" w:rsidTr="00F639F8">
        <w:trPr>
          <w:trHeight w:val="350"/>
        </w:trPr>
        <w:tc>
          <w:tcPr>
            <w:tcW w:w="2372" w:type="dxa"/>
          </w:tcPr>
          <w:p w14:paraId="1E11C7E8"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2B2EBF50"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3B6E2419"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0B6BAA3A"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BC262B" w:rsidRPr="000142F7" w14:paraId="5D87A5BB" w14:textId="77777777" w:rsidTr="00F639F8">
        <w:trPr>
          <w:trHeight w:val="350"/>
        </w:trPr>
        <w:tc>
          <w:tcPr>
            <w:tcW w:w="2372" w:type="dxa"/>
          </w:tcPr>
          <w:p w14:paraId="6A36AA1B"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1" w:type="dxa"/>
          </w:tcPr>
          <w:p w14:paraId="4E28B4E9"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0AB12617"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490EF2DB"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1E01260A" w14:textId="77777777" w:rsidTr="00F639F8">
        <w:trPr>
          <w:trHeight w:val="368"/>
        </w:trPr>
        <w:tc>
          <w:tcPr>
            <w:tcW w:w="2372" w:type="dxa"/>
          </w:tcPr>
          <w:p w14:paraId="37EDDF89" w14:textId="77777777" w:rsidR="00BC262B" w:rsidRPr="000142F7" w:rsidRDefault="00BC262B" w:rsidP="00F639F8">
            <w:pPr>
              <w:pStyle w:val="NoSpacing"/>
              <w:rPr>
                <w:rFonts w:asciiTheme="majorHAnsi" w:hAnsiTheme="majorHAnsi"/>
                <w:b/>
              </w:rPr>
            </w:pPr>
            <w:r>
              <w:rPr>
                <w:rFonts w:asciiTheme="majorHAnsi" w:hAnsiTheme="majorHAnsi"/>
                <w:b/>
              </w:rPr>
              <w:t>NTE</w:t>
            </w:r>
          </w:p>
        </w:tc>
        <w:tc>
          <w:tcPr>
            <w:tcW w:w="3181" w:type="dxa"/>
          </w:tcPr>
          <w:p w14:paraId="3BA55420" w14:textId="77777777" w:rsidR="00BC262B" w:rsidRPr="000142F7" w:rsidRDefault="00BC262B" w:rsidP="00F639F8">
            <w:pPr>
              <w:pStyle w:val="NoSpacing"/>
              <w:rPr>
                <w:rFonts w:asciiTheme="majorHAnsi" w:hAnsiTheme="majorHAnsi"/>
              </w:rPr>
            </w:pPr>
            <w:r>
              <w:rPr>
                <w:rFonts w:asciiTheme="majorHAnsi" w:hAnsiTheme="majorHAnsi"/>
              </w:rPr>
              <w:t>Notes and Comments  Segment</w:t>
            </w:r>
          </w:p>
        </w:tc>
        <w:tc>
          <w:tcPr>
            <w:tcW w:w="1640" w:type="dxa"/>
          </w:tcPr>
          <w:p w14:paraId="509922CB"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3" w:type="dxa"/>
          </w:tcPr>
          <w:p w14:paraId="1DD8B76A" w14:textId="77777777" w:rsidR="00BC262B" w:rsidRPr="000142F7" w:rsidRDefault="00BC262B" w:rsidP="00F639F8">
            <w:pPr>
              <w:pStyle w:val="NoSpacing"/>
              <w:rPr>
                <w:rFonts w:asciiTheme="majorHAnsi" w:hAnsiTheme="majorHAnsi"/>
              </w:rPr>
            </w:pPr>
            <w:r>
              <w:rPr>
                <w:rFonts w:asciiTheme="majorHAnsi" w:hAnsiTheme="majorHAnsi"/>
              </w:rPr>
              <w:t>Repeat = YES</w:t>
            </w:r>
          </w:p>
        </w:tc>
      </w:tr>
    </w:tbl>
    <w:p w14:paraId="2D1D20E1" w14:textId="77777777" w:rsidR="00BC262B" w:rsidRPr="000142F7" w:rsidRDefault="00BC262B" w:rsidP="00BC262B">
      <w:pPr>
        <w:pStyle w:val="NoSpacing"/>
        <w:rPr>
          <w:rFonts w:asciiTheme="majorHAnsi" w:hAnsiTheme="majorHAnsi"/>
        </w:rPr>
      </w:pPr>
    </w:p>
    <w:p w14:paraId="51832A02" w14:textId="77777777" w:rsidR="00BC262B" w:rsidRDefault="00BC262B" w:rsidP="00BC262B">
      <w:pPr>
        <w:rPr>
          <w:rFonts w:asciiTheme="majorHAnsi" w:hAnsiTheme="majorHAnsi" w:cs="Times New Roman"/>
        </w:rPr>
      </w:pPr>
    </w:p>
    <w:p w14:paraId="2FEF7980" w14:textId="77777777" w:rsidR="00BC262B" w:rsidRDefault="00BC262B" w:rsidP="005309C7">
      <w:pPr>
        <w:pStyle w:val="Style2"/>
        <w:keepLines/>
      </w:pPr>
      <w:bookmarkStart w:id="623" w:name="_Toc398038592"/>
      <w:r>
        <w:lastRenderedPageBreak/>
        <w:t>Pharmacy Order Message</w:t>
      </w:r>
      <w:bookmarkEnd w:id="623"/>
      <w:r>
        <w:t xml:space="preserve"> </w:t>
      </w:r>
    </w:p>
    <w:p w14:paraId="1114F720" w14:textId="77777777" w:rsidR="00BC262B" w:rsidRPr="002840BF" w:rsidRDefault="00BC262B" w:rsidP="005309C7">
      <w:pPr>
        <w:keepNext/>
        <w:keepLines/>
        <w:rPr>
          <w:rFonts w:asciiTheme="majorHAnsi" w:hAnsiTheme="majorHAnsi"/>
        </w:rPr>
      </w:pPr>
      <w:r w:rsidRPr="00B54775">
        <w:rPr>
          <w:rFonts w:asciiTheme="majorHAnsi" w:hAnsiTheme="majorHAnsi"/>
        </w:rPr>
        <w:t xml:space="preserve">Only </w:t>
      </w:r>
      <w:r>
        <w:rPr>
          <w:rFonts w:asciiTheme="majorHAnsi" w:hAnsiTheme="majorHAnsi"/>
        </w:rPr>
        <w:t>P</w:t>
      </w:r>
      <w:r w:rsidRPr="00B54775">
        <w:rPr>
          <w:rFonts w:asciiTheme="majorHAnsi" w:hAnsiTheme="majorHAnsi"/>
        </w:rPr>
        <w:t xml:space="preserve">harmacist verified </w:t>
      </w:r>
      <w:r>
        <w:rPr>
          <w:rFonts w:asciiTheme="majorHAnsi" w:hAnsiTheme="majorHAnsi"/>
        </w:rPr>
        <w:t>(active Status) HL</w:t>
      </w:r>
      <w:r w:rsidRPr="00B54775">
        <w:rPr>
          <w:rFonts w:asciiTheme="majorHAnsi" w:hAnsiTheme="majorHAnsi"/>
        </w:rPr>
        <w:t xml:space="preserve">7 messages are created for transmission </w:t>
      </w:r>
      <w:r>
        <w:rPr>
          <w:rFonts w:asciiTheme="majorHAnsi" w:hAnsiTheme="majorHAnsi"/>
        </w:rPr>
        <w:t>to external vendor application.</w:t>
      </w:r>
    </w:p>
    <w:p w14:paraId="6C592F02" w14:textId="77777777" w:rsidR="00BC262B" w:rsidRPr="000142F7" w:rsidRDefault="00BC262B" w:rsidP="005309C7">
      <w:pPr>
        <w:pStyle w:val="Style2"/>
        <w:keepLines/>
      </w:pPr>
      <w:bookmarkStart w:id="624" w:name="_Toc398038593"/>
      <w:r>
        <w:t xml:space="preserve">Pharmacy </w:t>
      </w:r>
      <w:r w:rsidRPr="000142F7">
        <w:t xml:space="preserve">Static </w:t>
      </w:r>
      <w:r>
        <w:t xml:space="preserve">RDE </w:t>
      </w:r>
      <w:r w:rsidRPr="000142F7">
        <w:t>Message Definition – Message Level</w:t>
      </w:r>
      <w:bookmarkEnd w:id="6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75C7C953" w14:textId="77777777" w:rsidTr="2EA1EBA4">
        <w:tc>
          <w:tcPr>
            <w:tcW w:w="2372" w:type="dxa"/>
            <w:shd w:val="clear" w:color="auto" w:fill="BFBFBF" w:themeFill="background1" w:themeFillShade="BF"/>
          </w:tcPr>
          <w:p w14:paraId="346D5C42" w14:textId="77777777" w:rsidR="00BC262B" w:rsidRPr="000142F7" w:rsidRDefault="00BC262B" w:rsidP="005309C7">
            <w:pPr>
              <w:pStyle w:val="NoSpacing"/>
              <w:keepNext/>
              <w:keepLines/>
              <w:rPr>
                <w:rFonts w:asciiTheme="majorHAnsi" w:hAnsiTheme="majorHAnsi"/>
                <w:b/>
              </w:rPr>
            </w:pPr>
            <w:r>
              <w:rPr>
                <w:rFonts w:asciiTheme="majorHAnsi" w:hAnsiTheme="majorHAnsi"/>
                <w:b/>
              </w:rPr>
              <w:t>RDE^O01</w:t>
            </w:r>
          </w:p>
        </w:tc>
        <w:tc>
          <w:tcPr>
            <w:tcW w:w="3181" w:type="dxa"/>
            <w:shd w:val="clear" w:color="auto" w:fill="BFBFBF" w:themeFill="background1" w:themeFillShade="BF"/>
          </w:tcPr>
          <w:p w14:paraId="6279259E" w14:textId="77777777" w:rsidR="00BC262B" w:rsidRPr="000142F7" w:rsidRDefault="00BC262B" w:rsidP="005309C7">
            <w:pPr>
              <w:pStyle w:val="NoSpacing"/>
              <w:keepNext/>
              <w:keepLines/>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14:paraId="5CA50FD7"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435D8518"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REPETITION</w:t>
            </w:r>
          </w:p>
        </w:tc>
      </w:tr>
      <w:tr w:rsidR="00BC262B" w:rsidRPr="000142F7" w14:paraId="1462F47A" w14:textId="77777777" w:rsidTr="2EA1EBA4">
        <w:tc>
          <w:tcPr>
            <w:tcW w:w="2372" w:type="dxa"/>
          </w:tcPr>
          <w:p w14:paraId="0C836CAB"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MSH</w:t>
            </w:r>
          </w:p>
        </w:tc>
        <w:tc>
          <w:tcPr>
            <w:tcW w:w="3181" w:type="dxa"/>
          </w:tcPr>
          <w:p w14:paraId="28EC84CF"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Message Header</w:t>
            </w:r>
          </w:p>
        </w:tc>
        <w:tc>
          <w:tcPr>
            <w:tcW w:w="1640" w:type="dxa"/>
          </w:tcPr>
          <w:p w14:paraId="14AFC4E1"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3620B0C0"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 xml:space="preserve">Repeat = NO </w:t>
            </w:r>
          </w:p>
          <w:p w14:paraId="1F297464" w14:textId="77777777" w:rsidR="00BC262B" w:rsidRPr="000142F7" w:rsidRDefault="00BC262B" w:rsidP="005309C7">
            <w:pPr>
              <w:pStyle w:val="NoSpacing"/>
              <w:keepNext/>
              <w:keepLines/>
              <w:rPr>
                <w:rFonts w:asciiTheme="majorHAnsi" w:hAnsiTheme="majorHAnsi"/>
              </w:rPr>
            </w:pPr>
          </w:p>
        </w:tc>
      </w:tr>
      <w:tr w:rsidR="00BC262B" w:rsidRPr="000142F7" w14:paraId="46EE5AB5" w14:textId="77777777" w:rsidTr="2EA1EBA4">
        <w:tc>
          <w:tcPr>
            <w:tcW w:w="2372" w:type="dxa"/>
          </w:tcPr>
          <w:p w14:paraId="33499F1F"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PID</w:t>
            </w:r>
          </w:p>
        </w:tc>
        <w:tc>
          <w:tcPr>
            <w:tcW w:w="3181" w:type="dxa"/>
          </w:tcPr>
          <w:p w14:paraId="2A6A47F2" w14:textId="77777777" w:rsidR="00BC262B" w:rsidRPr="000142F7" w:rsidRDefault="00BC262B" w:rsidP="005309C7">
            <w:pPr>
              <w:pStyle w:val="NoSpacing"/>
              <w:keepNext/>
              <w:keepLines/>
              <w:rPr>
                <w:rFonts w:asciiTheme="majorHAnsi" w:hAnsiTheme="majorHAnsi"/>
              </w:rPr>
            </w:pPr>
            <w:r>
              <w:rPr>
                <w:rFonts w:asciiTheme="majorHAnsi" w:hAnsiTheme="majorHAnsi"/>
              </w:rPr>
              <w:t>Patient Identification</w:t>
            </w:r>
          </w:p>
        </w:tc>
        <w:tc>
          <w:tcPr>
            <w:tcW w:w="1640" w:type="dxa"/>
          </w:tcPr>
          <w:p w14:paraId="4A56E708"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02E9E8C3"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629345EC" w14:textId="77777777" w:rsidR="00BC262B" w:rsidRPr="000142F7" w:rsidRDefault="00BC262B" w:rsidP="005309C7">
            <w:pPr>
              <w:pStyle w:val="NoSpacing"/>
              <w:keepNext/>
              <w:keepLines/>
              <w:rPr>
                <w:rFonts w:asciiTheme="majorHAnsi" w:hAnsiTheme="majorHAnsi"/>
              </w:rPr>
            </w:pPr>
          </w:p>
        </w:tc>
      </w:tr>
      <w:tr w:rsidR="00BC262B" w:rsidRPr="000142F7" w14:paraId="0FB89EBD" w14:textId="77777777" w:rsidTr="2EA1EBA4">
        <w:tc>
          <w:tcPr>
            <w:tcW w:w="2372" w:type="dxa"/>
          </w:tcPr>
          <w:p w14:paraId="411AB8C8" w14:textId="77777777" w:rsidR="00BC262B" w:rsidRPr="000142F7" w:rsidRDefault="00BC262B" w:rsidP="005309C7">
            <w:pPr>
              <w:pStyle w:val="NoSpacing"/>
              <w:keepNext/>
              <w:keepLines/>
              <w:rPr>
                <w:rFonts w:asciiTheme="majorHAnsi" w:hAnsiTheme="majorHAnsi"/>
                <w:b/>
              </w:rPr>
            </w:pPr>
            <w:r>
              <w:rPr>
                <w:rFonts w:asciiTheme="majorHAnsi" w:hAnsiTheme="majorHAnsi"/>
                <w:b/>
              </w:rPr>
              <w:t>PV1</w:t>
            </w:r>
          </w:p>
        </w:tc>
        <w:tc>
          <w:tcPr>
            <w:tcW w:w="3181" w:type="dxa"/>
          </w:tcPr>
          <w:p w14:paraId="392FA121" w14:textId="77777777" w:rsidR="00BC262B" w:rsidRPr="000142F7" w:rsidRDefault="00BC262B" w:rsidP="005309C7">
            <w:pPr>
              <w:pStyle w:val="NoSpacing"/>
              <w:keepNext/>
              <w:keepLines/>
              <w:rPr>
                <w:rFonts w:asciiTheme="majorHAnsi" w:hAnsiTheme="majorHAnsi"/>
              </w:rPr>
            </w:pPr>
            <w:r>
              <w:rPr>
                <w:rFonts w:asciiTheme="majorHAnsi" w:hAnsiTheme="majorHAnsi"/>
              </w:rPr>
              <w:t>Patient Visit Location</w:t>
            </w:r>
          </w:p>
        </w:tc>
        <w:tc>
          <w:tcPr>
            <w:tcW w:w="1640" w:type="dxa"/>
          </w:tcPr>
          <w:p w14:paraId="73454BF9"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44807941"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5EAAF191" w14:textId="77777777" w:rsidTr="2EA1EBA4">
        <w:tc>
          <w:tcPr>
            <w:tcW w:w="2372" w:type="dxa"/>
          </w:tcPr>
          <w:p w14:paraId="38AE7042" w14:textId="77777777" w:rsidR="00BC262B" w:rsidRPr="000142F7" w:rsidRDefault="00BC262B" w:rsidP="005309C7">
            <w:pPr>
              <w:pStyle w:val="NoSpacing"/>
              <w:keepNext/>
              <w:keepLines/>
              <w:rPr>
                <w:rFonts w:asciiTheme="majorHAnsi" w:hAnsiTheme="majorHAnsi"/>
                <w:b/>
              </w:rPr>
            </w:pPr>
            <w:r>
              <w:rPr>
                <w:rFonts w:asciiTheme="majorHAnsi" w:hAnsiTheme="majorHAnsi"/>
                <w:b/>
              </w:rPr>
              <w:t>ORC</w:t>
            </w:r>
          </w:p>
        </w:tc>
        <w:tc>
          <w:tcPr>
            <w:tcW w:w="3181" w:type="dxa"/>
          </w:tcPr>
          <w:p w14:paraId="17156547" w14:textId="77777777" w:rsidR="00BC262B" w:rsidRPr="000142F7" w:rsidRDefault="00BC262B" w:rsidP="005309C7">
            <w:pPr>
              <w:pStyle w:val="NoSpacing"/>
              <w:keepNext/>
              <w:keepLines/>
              <w:rPr>
                <w:rFonts w:asciiTheme="majorHAnsi" w:hAnsiTheme="majorHAnsi"/>
              </w:rPr>
            </w:pPr>
            <w:r>
              <w:rPr>
                <w:rFonts w:asciiTheme="majorHAnsi" w:hAnsiTheme="majorHAnsi"/>
              </w:rPr>
              <w:t>Common Order Segment</w:t>
            </w:r>
          </w:p>
        </w:tc>
        <w:tc>
          <w:tcPr>
            <w:tcW w:w="1640" w:type="dxa"/>
          </w:tcPr>
          <w:p w14:paraId="2ADB0B58" w14:textId="77777777" w:rsidR="00BC262B" w:rsidRPr="000142F7" w:rsidRDefault="00BC262B" w:rsidP="005309C7">
            <w:pPr>
              <w:pStyle w:val="NoSpacing"/>
              <w:keepNext/>
              <w:keepLines/>
              <w:rPr>
                <w:rFonts w:asciiTheme="majorHAnsi" w:hAnsiTheme="majorHAnsi"/>
              </w:rPr>
            </w:pPr>
            <w:r>
              <w:rPr>
                <w:rFonts w:asciiTheme="majorHAnsi" w:hAnsiTheme="majorHAnsi"/>
              </w:rPr>
              <w:t>Required</w:t>
            </w:r>
          </w:p>
        </w:tc>
        <w:tc>
          <w:tcPr>
            <w:tcW w:w="2383" w:type="dxa"/>
          </w:tcPr>
          <w:p w14:paraId="304EEB70" w14:textId="77777777" w:rsidR="00BC262B" w:rsidRPr="000142F7" w:rsidRDefault="00BC262B" w:rsidP="005309C7">
            <w:pPr>
              <w:pStyle w:val="NoSpacing"/>
              <w:keepNext/>
              <w:keepLines/>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BC262B" w:rsidRPr="000142F7" w14:paraId="2A7AB7C9" w14:textId="77777777" w:rsidTr="2EA1EBA4">
        <w:tc>
          <w:tcPr>
            <w:tcW w:w="2372" w:type="dxa"/>
          </w:tcPr>
          <w:p w14:paraId="5F022542" w14:textId="77777777" w:rsidR="00BC262B" w:rsidRPr="000142F7" w:rsidRDefault="00BC262B" w:rsidP="005309C7">
            <w:pPr>
              <w:pStyle w:val="NoSpacing"/>
              <w:keepNext/>
              <w:keepLines/>
              <w:rPr>
                <w:rFonts w:asciiTheme="majorHAnsi" w:hAnsiTheme="majorHAnsi"/>
                <w:b/>
              </w:rPr>
            </w:pPr>
            <w:r>
              <w:rPr>
                <w:rFonts w:asciiTheme="majorHAnsi" w:hAnsiTheme="majorHAnsi"/>
                <w:b/>
              </w:rPr>
              <w:t>RXO</w:t>
            </w:r>
          </w:p>
        </w:tc>
        <w:tc>
          <w:tcPr>
            <w:tcW w:w="3181" w:type="dxa"/>
          </w:tcPr>
          <w:p w14:paraId="705C5028" w14:textId="77777777" w:rsidR="00BC262B" w:rsidRPr="000142F7" w:rsidRDefault="00BC262B" w:rsidP="005309C7">
            <w:pPr>
              <w:pStyle w:val="NoSpacing"/>
              <w:keepNext/>
              <w:keepLines/>
              <w:rPr>
                <w:rFonts w:asciiTheme="majorHAnsi" w:hAnsiTheme="majorHAnsi"/>
              </w:rPr>
            </w:pPr>
            <w:r>
              <w:rPr>
                <w:rFonts w:asciiTheme="majorHAnsi" w:hAnsiTheme="majorHAnsi"/>
              </w:rPr>
              <w:t>Observation/Result Segment</w:t>
            </w:r>
          </w:p>
        </w:tc>
        <w:tc>
          <w:tcPr>
            <w:tcW w:w="1640" w:type="dxa"/>
          </w:tcPr>
          <w:p w14:paraId="207C000D" w14:textId="77777777" w:rsidR="00BC262B" w:rsidRPr="000142F7" w:rsidRDefault="00BC262B" w:rsidP="005309C7">
            <w:pPr>
              <w:pStyle w:val="NoSpacing"/>
              <w:keepNext/>
              <w:keepLines/>
              <w:rPr>
                <w:rFonts w:asciiTheme="majorHAnsi" w:hAnsiTheme="majorHAnsi"/>
              </w:rPr>
            </w:pPr>
            <w:r>
              <w:rPr>
                <w:rFonts w:asciiTheme="majorHAnsi" w:hAnsiTheme="majorHAnsi"/>
              </w:rPr>
              <w:t>Optional</w:t>
            </w:r>
          </w:p>
        </w:tc>
        <w:tc>
          <w:tcPr>
            <w:tcW w:w="2383" w:type="dxa"/>
          </w:tcPr>
          <w:p w14:paraId="501AAD64" w14:textId="77777777" w:rsidR="00BC262B" w:rsidRPr="000142F7" w:rsidRDefault="00BC262B" w:rsidP="005309C7">
            <w:pPr>
              <w:pStyle w:val="NoSpacing"/>
              <w:keepNext/>
              <w:keepLines/>
              <w:rPr>
                <w:rFonts w:asciiTheme="majorHAnsi" w:hAnsiTheme="majorHAnsi"/>
              </w:rPr>
            </w:pPr>
            <w:r>
              <w:rPr>
                <w:rFonts w:asciiTheme="majorHAnsi" w:hAnsiTheme="majorHAnsi"/>
              </w:rPr>
              <w:t>Repeat = NO</w:t>
            </w:r>
          </w:p>
        </w:tc>
      </w:tr>
      <w:tr w:rsidR="00BC262B" w:rsidRPr="000142F7" w14:paraId="0FCA6536" w14:textId="77777777" w:rsidTr="2EA1EBA4">
        <w:tc>
          <w:tcPr>
            <w:tcW w:w="2372" w:type="dxa"/>
          </w:tcPr>
          <w:p w14:paraId="40E9676C" w14:textId="77777777" w:rsidR="00BC262B" w:rsidRPr="000142F7" w:rsidRDefault="00BC262B" w:rsidP="005309C7">
            <w:pPr>
              <w:pStyle w:val="NoSpacing"/>
              <w:keepNext/>
              <w:keepLines/>
              <w:rPr>
                <w:rFonts w:asciiTheme="majorHAnsi" w:hAnsiTheme="majorHAnsi"/>
                <w:b/>
              </w:rPr>
            </w:pPr>
            <w:r>
              <w:rPr>
                <w:rFonts w:asciiTheme="majorHAnsi" w:hAnsiTheme="majorHAnsi"/>
                <w:b/>
              </w:rPr>
              <w:t>RXE</w:t>
            </w:r>
          </w:p>
        </w:tc>
        <w:tc>
          <w:tcPr>
            <w:tcW w:w="3181" w:type="dxa"/>
          </w:tcPr>
          <w:p w14:paraId="55316610" w14:textId="77777777" w:rsidR="00BC262B" w:rsidRPr="000142F7" w:rsidRDefault="00BC262B" w:rsidP="005309C7">
            <w:pPr>
              <w:pStyle w:val="NoSpacing"/>
              <w:keepNext/>
              <w:keepLines/>
              <w:rPr>
                <w:rFonts w:asciiTheme="majorHAnsi" w:hAnsiTheme="majorHAnsi"/>
              </w:rPr>
            </w:pPr>
            <w:r>
              <w:rPr>
                <w:rFonts w:asciiTheme="majorHAnsi" w:hAnsiTheme="majorHAnsi"/>
              </w:rPr>
              <w:t>Pharmacy/Treatment  Encoded Order Segment</w:t>
            </w:r>
          </w:p>
        </w:tc>
        <w:tc>
          <w:tcPr>
            <w:tcW w:w="1640" w:type="dxa"/>
          </w:tcPr>
          <w:p w14:paraId="632546C2"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28185D3D"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49BDC20E" w14:textId="77777777" w:rsidR="00BC262B" w:rsidRPr="000142F7" w:rsidRDefault="00BC262B" w:rsidP="005309C7">
            <w:pPr>
              <w:pStyle w:val="NoSpacing"/>
              <w:keepNext/>
              <w:keepLines/>
              <w:rPr>
                <w:rFonts w:asciiTheme="majorHAnsi" w:hAnsiTheme="majorHAnsi"/>
              </w:rPr>
            </w:pPr>
          </w:p>
        </w:tc>
      </w:tr>
      <w:tr w:rsidR="00BC262B" w:rsidRPr="000142F7" w14:paraId="38B1ED0D" w14:textId="77777777" w:rsidTr="2EA1EBA4">
        <w:tc>
          <w:tcPr>
            <w:tcW w:w="2372" w:type="dxa"/>
          </w:tcPr>
          <w:p w14:paraId="62997F17" w14:textId="77777777" w:rsidR="00BC262B" w:rsidRPr="000142F7" w:rsidRDefault="00BC262B" w:rsidP="005309C7">
            <w:pPr>
              <w:pStyle w:val="NoSpacing"/>
              <w:keepNext/>
              <w:keepLines/>
              <w:rPr>
                <w:rFonts w:asciiTheme="majorHAnsi" w:hAnsiTheme="majorHAnsi"/>
                <w:b/>
              </w:rPr>
            </w:pPr>
            <w:r>
              <w:rPr>
                <w:rFonts w:asciiTheme="majorHAnsi" w:hAnsiTheme="majorHAnsi"/>
                <w:b/>
              </w:rPr>
              <w:t>RXR</w:t>
            </w:r>
          </w:p>
        </w:tc>
        <w:tc>
          <w:tcPr>
            <w:tcW w:w="3181" w:type="dxa"/>
          </w:tcPr>
          <w:p w14:paraId="35AD7138"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Pharmacy/Treatment Route Segment </w:t>
            </w:r>
          </w:p>
        </w:tc>
        <w:tc>
          <w:tcPr>
            <w:tcW w:w="1640" w:type="dxa"/>
          </w:tcPr>
          <w:p w14:paraId="59DD3F58"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17D3F02F"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4E1E1F7C" w14:textId="77777777" w:rsidTr="2EA1EBA4">
        <w:tc>
          <w:tcPr>
            <w:tcW w:w="2372" w:type="dxa"/>
          </w:tcPr>
          <w:p w14:paraId="1CDFEB7C" w14:textId="77777777" w:rsidR="00BC262B" w:rsidRPr="000142F7" w:rsidRDefault="00BC262B" w:rsidP="005309C7">
            <w:pPr>
              <w:pStyle w:val="NoSpacing"/>
              <w:keepNext/>
              <w:keepLines/>
              <w:rPr>
                <w:rFonts w:asciiTheme="majorHAnsi" w:hAnsiTheme="majorHAnsi"/>
                <w:b/>
              </w:rPr>
            </w:pPr>
            <w:r>
              <w:rPr>
                <w:rFonts w:asciiTheme="majorHAnsi" w:hAnsiTheme="majorHAnsi"/>
                <w:b/>
              </w:rPr>
              <w:t>RXC</w:t>
            </w:r>
          </w:p>
        </w:tc>
        <w:tc>
          <w:tcPr>
            <w:tcW w:w="3181" w:type="dxa"/>
          </w:tcPr>
          <w:p w14:paraId="5559ACC4" w14:textId="77777777" w:rsidR="00BC262B" w:rsidRPr="000142F7" w:rsidRDefault="00BC262B" w:rsidP="005309C7">
            <w:pPr>
              <w:pStyle w:val="NoSpacing"/>
              <w:keepNext/>
              <w:keepLines/>
              <w:rPr>
                <w:rFonts w:asciiTheme="majorHAnsi" w:hAnsiTheme="majorHAnsi"/>
              </w:rPr>
            </w:pPr>
            <w:r>
              <w:rPr>
                <w:rFonts w:asciiTheme="majorHAnsi" w:hAnsiTheme="majorHAnsi"/>
              </w:rPr>
              <w:t>Pharmacy/Treatment Component Order Segment</w:t>
            </w:r>
          </w:p>
        </w:tc>
        <w:tc>
          <w:tcPr>
            <w:tcW w:w="1640" w:type="dxa"/>
          </w:tcPr>
          <w:p w14:paraId="6C45C84C" w14:textId="77777777" w:rsidR="00BC262B" w:rsidRPr="000142F7" w:rsidRDefault="00BC262B" w:rsidP="005309C7">
            <w:pPr>
              <w:pStyle w:val="NoSpacing"/>
              <w:keepNext/>
              <w:keepLines/>
              <w:rPr>
                <w:rFonts w:asciiTheme="majorHAnsi" w:hAnsiTheme="majorHAnsi"/>
              </w:rPr>
            </w:pPr>
            <w:r>
              <w:rPr>
                <w:rFonts w:asciiTheme="majorHAnsi" w:hAnsiTheme="majorHAnsi"/>
              </w:rPr>
              <w:t>Required</w:t>
            </w:r>
          </w:p>
        </w:tc>
        <w:tc>
          <w:tcPr>
            <w:tcW w:w="2383" w:type="dxa"/>
          </w:tcPr>
          <w:p w14:paraId="4C21F76E" w14:textId="77777777" w:rsidR="00BC262B" w:rsidRPr="000142F7" w:rsidRDefault="00BC262B" w:rsidP="005309C7">
            <w:pPr>
              <w:pStyle w:val="NoSpacing"/>
              <w:keepNext/>
              <w:keepLines/>
              <w:rPr>
                <w:rFonts w:asciiTheme="majorHAnsi" w:hAnsiTheme="majorHAnsi"/>
              </w:rPr>
            </w:pPr>
            <w:r>
              <w:rPr>
                <w:rFonts w:asciiTheme="majorHAnsi" w:hAnsiTheme="majorHAnsi"/>
              </w:rPr>
              <w:t>Repeat = YES</w:t>
            </w:r>
          </w:p>
        </w:tc>
      </w:tr>
      <w:tr w:rsidR="00BC262B" w:rsidRPr="000142F7" w14:paraId="186FB258" w14:textId="77777777" w:rsidTr="2EA1EBA4">
        <w:tc>
          <w:tcPr>
            <w:tcW w:w="2372" w:type="dxa"/>
          </w:tcPr>
          <w:p w14:paraId="74AAC0CB" w14:textId="77777777" w:rsidR="00BC262B" w:rsidRDefault="00BC262B" w:rsidP="005309C7">
            <w:pPr>
              <w:pStyle w:val="NoSpacing"/>
              <w:keepNext/>
              <w:keepLines/>
              <w:rPr>
                <w:rFonts w:asciiTheme="majorHAnsi" w:hAnsiTheme="majorHAnsi"/>
                <w:b/>
              </w:rPr>
            </w:pPr>
            <w:r>
              <w:rPr>
                <w:rFonts w:asciiTheme="majorHAnsi" w:hAnsiTheme="majorHAnsi"/>
                <w:b/>
              </w:rPr>
              <w:t>NTE</w:t>
            </w:r>
          </w:p>
        </w:tc>
        <w:tc>
          <w:tcPr>
            <w:tcW w:w="3181" w:type="dxa"/>
          </w:tcPr>
          <w:p w14:paraId="55B32966" w14:textId="77777777" w:rsidR="00BC262B" w:rsidRDefault="00BC262B" w:rsidP="005309C7">
            <w:pPr>
              <w:pStyle w:val="NoSpacing"/>
              <w:keepNext/>
              <w:keepLines/>
              <w:rPr>
                <w:rFonts w:asciiTheme="majorHAnsi" w:hAnsiTheme="majorHAnsi"/>
              </w:rPr>
            </w:pPr>
            <w:r>
              <w:rPr>
                <w:rFonts w:asciiTheme="majorHAnsi" w:hAnsiTheme="majorHAnsi"/>
              </w:rPr>
              <w:t>Comments Segment</w:t>
            </w:r>
          </w:p>
        </w:tc>
        <w:tc>
          <w:tcPr>
            <w:tcW w:w="1640" w:type="dxa"/>
          </w:tcPr>
          <w:p w14:paraId="55481F6C" w14:textId="77777777" w:rsidR="00BC262B" w:rsidRDefault="00BC262B" w:rsidP="005309C7">
            <w:pPr>
              <w:pStyle w:val="NoSpacing"/>
              <w:keepNext/>
              <w:keepLines/>
              <w:rPr>
                <w:rFonts w:asciiTheme="majorHAnsi" w:hAnsiTheme="majorHAnsi"/>
              </w:rPr>
            </w:pPr>
            <w:r>
              <w:rPr>
                <w:rFonts w:asciiTheme="majorHAnsi" w:hAnsiTheme="majorHAnsi"/>
              </w:rPr>
              <w:t>Optional</w:t>
            </w:r>
          </w:p>
        </w:tc>
        <w:tc>
          <w:tcPr>
            <w:tcW w:w="2383" w:type="dxa"/>
          </w:tcPr>
          <w:p w14:paraId="4AEA4541" w14:textId="77777777" w:rsidR="00BC262B" w:rsidRPr="008C5474" w:rsidRDefault="00BC262B" w:rsidP="005309C7">
            <w:pPr>
              <w:pStyle w:val="NoSpacing"/>
              <w:keepNext/>
              <w:keepLines/>
              <w:rPr>
                <w:rFonts w:asciiTheme="majorHAnsi" w:hAnsiTheme="majorHAnsi"/>
              </w:rPr>
            </w:pPr>
            <w:r>
              <w:rPr>
                <w:rFonts w:asciiTheme="majorHAnsi" w:hAnsiTheme="majorHAnsi"/>
              </w:rPr>
              <w:t>Repeat = YES</w:t>
            </w:r>
          </w:p>
        </w:tc>
      </w:tr>
      <w:tr w:rsidR="00BC262B" w:rsidRPr="000142F7" w14:paraId="4402980C" w14:textId="77777777" w:rsidTr="2EA1EBA4">
        <w:tc>
          <w:tcPr>
            <w:tcW w:w="2372" w:type="dxa"/>
          </w:tcPr>
          <w:p w14:paraId="1019AABF" w14:textId="77777777" w:rsidR="00BC262B" w:rsidRPr="000142F7" w:rsidRDefault="00BC262B" w:rsidP="005309C7">
            <w:pPr>
              <w:pStyle w:val="NoSpacing"/>
              <w:keepNext/>
              <w:keepLines/>
              <w:rPr>
                <w:rFonts w:asciiTheme="majorHAnsi" w:hAnsiTheme="majorHAnsi"/>
                <w:b/>
              </w:rPr>
            </w:pPr>
            <w:r>
              <w:rPr>
                <w:rFonts w:asciiTheme="majorHAnsi" w:hAnsiTheme="majorHAnsi"/>
                <w:b/>
              </w:rPr>
              <w:t>OBX</w:t>
            </w:r>
          </w:p>
        </w:tc>
        <w:tc>
          <w:tcPr>
            <w:tcW w:w="3181" w:type="dxa"/>
          </w:tcPr>
          <w:p w14:paraId="43B80D85" w14:textId="77777777" w:rsidR="00BC262B" w:rsidRPr="000142F7" w:rsidRDefault="00BC262B" w:rsidP="005309C7">
            <w:pPr>
              <w:pStyle w:val="NoSpacing"/>
              <w:keepNext/>
              <w:keepLines/>
              <w:rPr>
                <w:rFonts w:asciiTheme="majorHAnsi" w:hAnsiTheme="majorHAnsi"/>
              </w:rPr>
            </w:pPr>
            <w:r>
              <w:rPr>
                <w:rFonts w:asciiTheme="majorHAnsi" w:hAnsiTheme="majorHAnsi"/>
              </w:rPr>
              <w:t>Observation/Result Segment</w:t>
            </w:r>
          </w:p>
        </w:tc>
        <w:tc>
          <w:tcPr>
            <w:tcW w:w="1640" w:type="dxa"/>
          </w:tcPr>
          <w:p w14:paraId="06EB80A2" w14:textId="77777777" w:rsidR="00BC262B" w:rsidRPr="000142F7" w:rsidRDefault="00BC262B" w:rsidP="005309C7">
            <w:pPr>
              <w:pStyle w:val="NoSpacing"/>
              <w:keepNext/>
              <w:keepLines/>
              <w:rPr>
                <w:rFonts w:asciiTheme="majorHAnsi" w:hAnsiTheme="majorHAnsi"/>
              </w:rPr>
            </w:pPr>
            <w:r>
              <w:rPr>
                <w:rFonts w:asciiTheme="majorHAnsi" w:hAnsiTheme="majorHAnsi"/>
              </w:rPr>
              <w:t>Optional</w:t>
            </w:r>
          </w:p>
        </w:tc>
        <w:tc>
          <w:tcPr>
            <w:tcW w:w="2383" w:type="dxa"/>
          </w:tcPr>
          <w:p w14:paraId="13B28E1D" w14:textId="77777777" w:rsidR="00BC262B" w:rsidRPr="008C5474" w:rsidRDefault="00BC262B" w:rsidP="005309C7">
            <w:pPr>
              <w:pStyle w:val="NoSpacing"/>
              <w:keepNext/>
              <w:keepLines/>
              <w:rPr>
                <w:rFonts w:asciiTheme="majorHAnsi" w:hAnsiTheme="majorHAnsi"/>
              </w:rPr>
            </w:pPr>
            <w:r w:rsidRPr="008C5474">
              <w:rPr>
                <w:rFonts w:asciiTheme="majorHAnsi" w:hAnsiTheme="majorHAnsi"/>
              </w:rPr>
              <w:t>Repeat = YES</w:t>
            </w:r>
          </w:p>
        </w:tc>
      </w:tr>
      <w:tr w:rsidR="2EA1EBA4" w14:paraId="2EA1EBA4" w14:textId="77777777" w:rsidTr="2EA1EBA4">
        <w:tc>
          <w:tcPr>
            <w:tcW w:w="0" w:type="auto"/>
          </w:tcPr>
          <w:p w14:paraId="55373F53" w14:textId="5A28E771" w:rsidR="2EA1EBA4" w:rsidRDefault="2EA1EBA4" w:rsidP="005309C7">
            <w:pPr>
              <w:pStyle w:val="NoSpacing"/>
              <w:keepNext/>
              <w:keepLines/>
            </w:pPr>
            <w:r w:rsidRPr="005309C7">
              <w:rPr>
                <w:rFonts w:asciiTheme="majorHAnsi" w:eastAsiaTheme="majorEastAsia" w:hAnsiTheme="majorHAnsi" w:cstheme="majorBidi"/>
                <w:b/>
                <w:bCs/>
              </w:rPr>
              <w:t>ZIL</w:t>
            </w:r>
          </w:p>
        </w:tc>
        <w:tc>
          <w:tcPr>
            <w:tcW w:w="0" w:type="auto"/>
          </w:tcPr>
          <w:p w14:paraId="40A3C6D4" w14:textId="3129F263" w:rsidR="2EA1EBA4" w:rsidRDefault="2EA1EBA4" w:rsidP="005309C7">
            <w:pPr>
              <w:pStyle w:val="NoSpacing"/>
              <w:keepNext/>
              <w:keepLines/>
            </w:pPr>
            <w:r w:rsidRPr="005309C7">
              <w:rPr>
                <w:rFonts w:asciiTheme="majorHAnsi" w:eastAsiaTheme="majorEastAsia" w:hAnsiTheme="majorHAnsi" w:cstheme="majorBidi"/>
              </w:rPr>
              <w:t>Location resource</w:t>
            </w:r>
          </w:p>
        </w:tc>
        <w:tc>
          <w:tcPr>
            <w:tcW w:w="0" w:type="auto"/>
          </w:tcPr>
          <w:p w14:paraId="150F5413" w14:textId="7C1F00C6" w:rsidR="2EA1EBA4" w:rsidRDefault="2EA1EBA4" w:rsidP="005309C7">
            <w:pPr>
              <w:pStyle w:val="NoSpacing"/>
              <w:keepNext/>
              <w:keepLines/>
            </w:pPr>
            <w:r w:rsidRPr="005309C7">
              <w:rPr>
                <w:rFonts w:asciiTheme="majorHAnsi" w:eastAsiaTheme="majorEastAsia" w:hAnsiTheme="majorHAnsi" w:cstheme="majorBidi"/>
              </w:rPr>
              <w:t>Optional</w:t>
            </w:r>
          </w:p>
        </w:tc>
        <w:tc>
          <w:tcPr>
            <w:tcW w:w="0" w:type="auto"/>
          </w:tcPr>
          <w:p w14:paraId="7CBD59F5" w14:textId="55373F53" w:rsidR="2EA1EBA4" w:rsidRDefault="2EA1EBA4" w:rsidP="005309C7">
            <w:pPr>
              <w:pStyle w:val="NoSpacing"/>
              <w:keepNext/>
              <w:keepLines/>
            </w:pPr>
            <w:r w:rsidRPr="005309C7">
              <w:rPr>
                <w:rFonts w:asciiTheme="majorHAnsi" w:eastAsiaTheme="majorEastAsia" w:hAnsiTheme="majorHAnsi" w:cstheme="majorBidi"/>
              </w:rPr>
              <w:t>Repeat = NO</w:t>
            </w:r>
          </w:p>
        </w:tc>
      </w:tr>
      <w:tr w:rsidR="00BC262B" w:rsidRPr="006F2A79" w14:paraId="06AF633B" w14:textId="77777777" w:rsidTr="2EA1EBA4">
        <w:tc>
          <w:tcPr>
            <w:tcW w:w="2372" w:type="dxa"/>
          </w:tcPr>
          <w:p w14:paraId="328FCFF7" w14:textId="77777777" w:rsidR="00BC262B" w:rsidRPr="000142F7" w:rsidRDefault="00BC262B" w:rsidP="005309C7">
            <w:pPr>
              <w:pStyle w:val="NoSpacing"/>
              <w:keepNext/>
              <w:keepLines/>
              <w:rPr>
                <w:rFonts w:asciiTheme="majorHAnsi" w:hAnsiTheme="majorHAnsi"/>
                <w:b/>
              </w:rPr>
            </w:pPr>
            <w:r>
              <w:rPr>
                <w:rFonts w:asciiTheme="majorHAnsi" w:hAnsiTheme="majorHAnsi"/>
                <w:b/>
              </w:rPr>
              <w:t>ZRX</w:t>
            </w:r>
          </w:p>
        </w:tc>
        <w:tc>
          <w:tcPr>
            <w:tcW w:w="3181" w:type="dxa"/>
          </w:tcPr>
          <w:p w14:paraId="5229F4C5"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Current User local VA segment </w:t>
            </w:r>
          </w:p>
        </w:tc>
        <w:tc>
          <w:tcPr>
            <w:tcW w:w="1640" w:type="dxa"/>
          </w:tcPr>
          <w:p w14:paraId="2EA012B1" w14:textId="77777777" w:rsidR="00BC262B" w:rsidRPr="008C5474" w:rsidRDefault="00BC262B" w:rsidP="005309C7">
            <w:pPr>
              <w:pStyle w:val="NoSpacing"/>
              <w:keepNext/>
              <w:keepLines/>
              <w:rPr>
                <w:rFonts w:asciiTheme="majorHAnsi" w:hAnsiTheme="majorHAnsi"/>
              </w:rPr>
            </w:pPr>
            <w:r w:rsidRPr="008C5474">
              <w:rPr>
                <w:rFonts w:asciiTheme="majorHAnsi" w:hAnsiTheme="majorHAnsi"/>
              </w:rPr>
              <w:t>Optional</w:t>
            </w:r>
          </w:p>
        </w:tc>
        <w:tc>
          <w:tcPr>
            <w:tcW w:w="2383" w:type="dxa"/>
          </w:tcPr>
          <w:p w14:paraId="4DF9E412" w14:textId="77777777" w:rsidR="00BC262B" w:rsidRPr="008C5474" w:rsidRDefault="00BC262B" w:rsidP="005309C7">
            <w:pPr>
              <w:pStyle w:val="NoSpacing"/>
              <w:keepNext/>
              <w:keepLines/>
              <w:rPr>
                <w:rFonts w:asciiTheme="majorHAnsi" w:hAnsiTheme="majorHAnsi"/>
              </w:rPr>
            </w:pPr>
            <w:r w:rsidRPr="008C5474">
              <w:rPr>
                <w:rFonts w:asciiTheme="majorHAnsi" w:hAnsiTheme="majorHAnsi"/>
              </w:rPr>
              <w:t>Repeat = NO</w:t>
            </w:r>
          </w:p>
        </w:tc>
      </w:tr>
    </w:tbl>
    <w:p w14:paraId="117E7600" w14:textId="77777777" w:rsidR="00BC262B" w:rsidRDefault="00BC262B" w:rsidP="00BC262B">
      <w:pPr>
        <w:rPr>
          <w:rFonts w:asciiTheme="majorHAnsi" w:hAnsiTheme="majorHAnsi"/>
          <w:b/>
          <w:sz w:val="32"/>
          <w:szCs w:val="32"/>
        </w:rPr>
      </w:pPr>
    </w:p>
    <w:p w14:paraId="2E265F28" w14:textId="41B67477" w:rsidR="008E3276" w:rsidRDefault="008E3276" w:rsidP="005309C7">
      <w:pPr>
        <w:pStyle w:val="Style2"/>
        <w:keepLines/>
      </w:pPr>
      <w:bookmarkStart w:id="625" w:name="_Toc398038594"/>
      <w:r>
        <w:lastRenderedPageBreak/>
        <w:t>Pharmacy Order Auto DC Message</w:t>
      </w:r>
      <w:bookmarkEnd w:id="625"/>
      <w:r>
        <w:t xml:space="preserve"> </w:t>
      </w:r>
    </w:p>
    <w:p w14:paraId="111D4A4A" w14:textId="4FF417D0" w:rsidR="008E3276" w:rsidRDefault="00800BF8" w:rsidP="005309C7">
      <w:pPr>
        <w:keepNext/>
        <w:keepLines/>
        <w:rPr>
          <w:rFonts w:asciiTheme="majorHAnsi" w:hAnsiTheme="majorHAnsi"/>
        </w:rPr>
      </w:pPr>
      <w:r>
        <w:rPr>
          <w:rFonts w:asciiTheme="majorHAnsi" w:hAnsiTheme="majorHAnsi"/>
        </w:rPr>
        <w:t>Auto D</w:t>
      </w:r>
      <w:r w:rsidR="008E3276" w:rsidRPr="008E3276">
        <w:rPr>
          <w:rFonts w:asciiTheme="majorHAnsi" w:hAnsiTheme="majorHAnsi"/>
        </w:rPr>
        <w:t xml:space="preserve">iscontinue </w:t>
      </w:r>
      <w:r>
        <w:rPr>
          <w:rFonts w:asciiTheme="majorHAnsi" w:hAnsiTheme="majorHAnsi"/>
        </w:rPr>
        <w:t xml:space="preserve">triggers </w:t>
      </w:r>
      <w:r w:rsidR="008E3276">
        <w:rPr>
          <w:rFonts w:asciiTheme="majorHAnsi" w:hAnsiTheme="majorHAnsi"/>
        </w:rPr>
        <w:t>HL</w:t>
      </w:r>
      <w:r w:rsidR="008E3276" w:rsidRPr="00B54775">
        <w:rPr>
          <w:rFonts w:asciiTheme="majorHAnsi" w:hAnsiTheme="majorHAnsi"/>
        </w:rPr>
        <w:t xml:space="preserve">7 </w:t>
      </w:r>
      <w:r>
        <w:rPr>
          <w:rFonts w:asciiTheme="majorHAnsi" w:hAnsiTheme="majorHAnsi"/>
        </w:rPr>
        <w:t>messages</w:t>
      </w:r>
      <w:r w:rsidR="008E3276" w:rsidRPr="008E3276">
        <w:rPr>
          <w:rFonts w:asciiTheme="majorHAnsi" w:hAnsiTheme="majorHAnsi"/>
        </w:rPr>
        <w:t xml:space="preserve"> </w:t>
      </w:r>
      <w:r w:rsidR="008E3276">
        <w:rPr>
          <w:rFonts w:asciiTheme="majorHAnsi" w:hAnsiTheme="majorHAnsi"/>
        </w:rPr>
        <w:t xml:space="preserve">to external vendor application on </w:t>
      </w:r>
      <w:r w:rsidR="008E3276" w:rsidRPr="008E3276">
        <w:rPr>
          <w:rFonts w:asciiTheme="majorHAnsi" w:hAnsiTheme="majorHAnsi"/>
        </w:rPr>
        <w:t xml:space="preserve">active pharmacy orders </w:t>
      </w:r>
      <w:r w:rsidR="00A44FBE">
        <w:rPr>
          <w:rFonts w:asciiTheme="majorHAnsi" w:hAnsiTheme="majorHAnsi"/>
        </w:rPr>
        <w:t>when</w:t>
      </w:r>
      <w:r>
        <w:rPr>
          <w:rFonts w:asciiTheme="majorHAnsi" w:hAnsiTheme="majorHAnsi"/>
        </w:rPr>
        <w:t xml:space="preserve"> ICU</w:t>
      </w:r>
      <w:r w:rsidR="008E3276" w:rsidRPr="008E3276">
        <w:rPr>
          <w:rFonts w:asciiTheme="majorHAnsi" w:hAnsiTheme="majorHAnsi"/>
        </w:rPr>
        <w:t xml:space="preserve"> patient</w:t>
      </w:r>
      <w:r w:rsidR="00A44FBE">
        <w:rPr>
          <w:rFonts w:asciiTheme="majorHAnsi" w:hAnsiTheme="majorHAnsi"/>
        </w:rPr>
        <w:t>s</w:t>
      </w:r>
      <w:r w:rsidR="008E3276" w:rsidRPr="008E3276">
        <w:rPr>
          <w:rFonts w:asciiTheme="majorHAnsi" w:hAnsiTheme="majorHAnsi"/>
        </w:rPr>
        <w:t xml:space="preserve"> </w:t>
      </w:r>
      <w:r w:rsidR="008E3276">
        <w:rPr>
          <w:rFonts w:asciiTheme="majorHAnsi" w:hAnsiTheme="majorHAnsi"/>
        </w:rPr>
        <w:t xml:space="preserve">transfer or </w:t>
      </w:r>
      <w:r w:rsidR="00A44FBE">
        <w:rPr>
          <w:rFonts w:asciiTheme="majorHAnsi" w:hAnsiTheme="majorHAnsi"/>
        </w:rPr>
        <w:t xml:space="preserve">are </w:t>
      </w:r>
      <w:r w:rsidR="008E3276">
        <w:rPr>
          <w:rFonts w:asciiTheme="majorHAnsi" w:hAnsiTheme="majorHAnsi"/>
        </w:rPr>
        <w:t>discharged</w:t>
      </w:r>
      <w:r w:rsidR="008E3276" w:rsidRPr="008E3276">
        <w:rPr>
          <w:rFonts w:asciiTheme="majorHAnsi" w:hAnsiTheme="majorHAnsi"/>
        </w:rPr>
        <w:t>.</w:t>
      </w:r>
      <w:r w:rsidR="008E3276">
        <w:rPr>
          <w:rFonts w:asciiTheme="majorHAnsi" w:hAnsiTheme="majorHAnsi"/>
        </w:rPr>
        <w:t xml:space="preserve"> </w:t>
      </w:r>
    </w:p>
    <w:p w14:paraId="66A37580" w14:textId="4357CEDA" w:rsidR="00CC0480" w:rsidRPr="00CC0480" w:rsidRDefault="00CC0480" w:rsidP="005309C7">
      <w:pPr>
        <w:keepNext/>
        <w:keepLines/>
        <w:rPr>
          <w:rFonts w:asciiTheme="majorHAnsi" w:hAnsiTheme="majorHAnsi"/>
        </w:rPr>
      </w:pPr>
      <w:r w:rsidRPr="00CC0480">
        <w:rPr>
          <w:rFonts w:asciiTheme="majorHAnsi" w:hAnsiTheme="majorHAnsi"/>
        </w:rPr>
        <w:t>The inpatient auto discontinuing and reinstatement of pharmacy orders for patients being transferred between wards, services, or discharged requires a package change for pa</w:t>
      </w:r>
      <w:r>
        <w:rPr>
          <w:rFonts w:asciiTheme="majorHAnsi" w:hAnsiTheme="majorHAnsi"/>
        </w:rPr>
        <w:t>tients' IV and Unit dose orders</w:t>
      </w:r>
      <w:r w:rsidRPr="00CC0480">
        <w:rPr>
          <w:rFonts w:asciiTheme="majorHAnsi" w:hAnsiTheme="majorHAnsi"/>
        </w:rPr>
        <w:t xml:space="preserve">. </w:t>
      </w:r>
    </w:p>
    <w:p w14:paraId="55382734" w14:textId="4A140D31" w:rsidR="00CC0480" w:rsidRPr="002840BF" w:rsidRDefault="00CC0480" w:rsidP="005309C7">
      <w:pPr>
        <w:keepNext/>
        <w:keepLines/>
        <w:rPr>
          <w:rFonts w:asciiTheme="majorHAnsi" w:hAnsiTheme="majorHAnsi"/>
        </w:rPr>
      </w:pPr>
      <w:r w:rsidRPr="00CC0480">
        <w:rPr>
          <w:rFonts w:asciiTheme="majorHAnsi" w:hAnsiTheme="majorHAnsi"/>
        </w:rPr>
        <w:t>Auto-DC Parameter: PSJ Param Edit Menu - Note:  all orders will auto-DC upon transfer between wards, services, or discharge</w:t>
      </w:r>
    </w:p>
    <w:p w14:paraId="2BB7BAAC" w14:textId="77777777" w:rsidR="008E3276" w:rsidRPr="000142F7" w:rsidRDefault="008E3276" w:rsidP="005309C7">
      <w:pPr>
        <w:pStyle w:val="Style2"/>
        <w:keepLines/>
      </w:pPr>
      <w:bookmarkStart w:id="626" w:name="_Toc398038595"/>
      <w:r>
        <w:t xml:space="preserve">Pharmacy </w:t>
      </w:r>
      <w:r w:rsidRPr="000142F7">
        <w:t xml:space="preserve">Static </w:t>
      </w:r>
      <w:r>
        <w:t xml:space="preserve">RDE </w:t>
      </w:r>
      <w:r w:rsidRPr="000142F7">
        <w:t>Message Definition – Message Level</w:t>
      </w:r>
      <w:bookmarkEnd w:id="6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8E3276" w:rsidRPr="000142F7" w14:paraId="3FD0E12D" w14:textId="77777777" w:rsidTr="00F639F8">
        <w:tc>
          <w:tcPr>
            <w:tcW w:w="2372" w:type="dxa"/>
            <w:shd w:val="clear" w:color="auto" w:fill="BFBFBF" w:themeFill="background1" w:themeFillShade="BF"/>
          </w:tcPr>
          <w:p w14:paraId="42811E65" w14:textId="77777777" w:rsidR="008E3276" w:rsidRPr="000142F7" w:rsidRDefault="008E3276" w:rsidP="005309C7">
            <w:pPr>
              <w:pStyle w:val="NoSpacing"/>
              <w:keepNext/>
              <w:keepLines/>
              <w:rPr>
                <w:rFonts w:asciiTheme="majorHAnsi" w:hAnsiTheme="majorHAnsi"/>
                <w:b/>
              </w:rPr>
            </w:pPr>
            <w:r>
              <w:rPr>
                <w:rFonts w:asciiTheme="majorHAnsi" w:hAnsiTheme="majorHAnsi"/>
                <w:b/>
              </w:rPr>
              <w:t>RDE^O01</w:t>
            </w:r>
          </w:p>
        </w:tc>
        <w:tc>
          <w:tcPr>
            <w:tcW w:w="3181" w:type="dxa"/>
            <w:shd w:val="clear" w:color="auto" w:fill="BFBFBF" w:themeFill="background1" w:themeFillShade="BF"/>
          </w:tcPr>
          <w:p w14:paraId="6E77CE39" w14:textId="77777777" w:rsidR="008E3276" w:rsidRPr="000142F7" w:rsidRDefault="008E3276" w:rsidP="005309C7">
            <w:pPr>
              <w:pStyle w:val="NoSpacing"/>
              <w:keepNext/>
              <w:keepLines/>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14:paraId="052F5021" w14:textId="77777777" w:rsidR="008E3276" w:rsidRPr="000142F7" w:rsidRDefault="008E3276" w:rsidP="005309C7">
            <w:pPr>
              <w:pStyle w:val="NoSpacing"/>
              <w:keepNext/>
              <w:keepLines/>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0321B95D" w14:textId="77777777" w:rsidR="008E3276" w:rsidRPr="000142F7" w:rsidRDefault="008E3276" w:rsidP="005309C7">
            <w:pPr>
              <w:pStyle w:val="NoSpacing"/>
              <w:keepNext/>
              <w:keepLines/>
              <w:rPr>
                <w:rFonts w:asciiTheme="majorHAnsi" w:hAnsiTheme="majorHAnsi"/>
                <w:b/>
              </w:rPr>
            </w:pPr>
            <w:r w:rsidRPr="000142F7">
              <w:rPr>
                <w:rFonts w:asciiTheme="majorHAnsi" w:hAnsiTheme="majorHAnsi"/>
                <w:b/>
              </w:rPr>
              <w:t>REPETITION</w:t>
            </w:r>
          </w:p>
        </w:tc>
      </w:tr>
      <w:tr w:rsidR="008E3276" w:rsidRPr="000142F7" w14:paraId="7F452F72" w14:textId="77777777" w:rsidTr="00F639F8">
        <w:tc>
          <w:tcPr>
            <w:tcW w:w="2372" w:type="dxa"/>
          </w:tcPr>
          <w:p w14:paraId="4B5B64A0" w14:textId="77777777" w:rsidR="008E3276" w:rsidRPr="000142F7" w:rsidRDefault="008E3276" w:rsidP="005309C7">
            <w:pPr>
              <w:pStyle w:val="NoSpacing"/>
              <w:keepNext/>
              <w:keepLines/>
              <w:rPr>
                <w:rFonts w:asciiTheme="majorHAnsi" w:hAnsiTheme="majorHAnsi"/>
                <w:b/>
              </w:rPr>
            </w:pPr>
            <w:r w:rsidRPr="000142F7">
              <w:rPr>
                <w:rFonts w:asciiTheme="majorHAnsi" w:hAnsiTheme="majorHAnsi"/>
                <w:b/>
              </w:rPr>
              <w:t>MSH</w:t>
            </w:r>
          </w:p>
        </w:tc>
        <w:tc>
          <w:tcPr>
            <w:tcW w:w="3181" w:type="dxa"/>
          </w:tcPr>
          <w:p w14:paraId="0C30207A"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Message Header</w:t>
            </w:r>
          </w:p>
        </w:tc>
        <w:tc>
          <w:tcPr>
            <w:tcW w:w="1640" w:type="dxa"/>
          </w:tcPr>
          <w:p w14:paraId="2D5A8D56"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05ECEBBF"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 xml:space="preserve">Repeat = NO </w:t>
            </w:r>
          </w:p>
          <w:p w14:paraId="6D1CA725" w14:textId="77777777" w:rsidR="008E3276" w:rsidRPr="000142F7" w:rsidRDefault="008E3276" w:rsidP="005309C7">
            <w:pPr>
              <w:pStyle w:val="NoSpacing"/>
              <w:keepNext/>
              <w:keepLines/>
              <w:rPr>
                <w:rFonts w:asciiTheme="majorHAnsi" w:hAnsiTheme="majorHAnsi"/>
              </w:rPr>
            </w:pPr>
          </w:p>
        </w:tc>
      </w:tr>
      <w:tr w:rsidR="008E3276" w:rsidRPr="000142F7" w14:paraId="5F1B60F9" w14:textId="77777777" w:rsidTr="00F639F8">
        <w:tc>
          <w:tcPr>
            <w:tcW w:w="2372" w:type="dxa"/>
          </w:tcPr>
          <w:p w14:paraId="1C3A361B" w14:textId="77777777" w:rsidR="008E3276" w:rsidRPr="000142F7" w:rsidRDefault="008E3276" w:rsidP="005309C7">
            <w:pPr>
              <w:pStyle w:val="NoSpacing"/>
              <w:keepNext/>
              <w:keepLines/>
              <w:rPr>
                <w:rFonts w:asciiTheme="majorHAnsi" w:hAnsiTheme="majorHAnsi"/>
                <w:b/>
              </w:rPr>
            </w:pPr>
            <w:r w:rsidRPr="000142F7">
              <w:rPr>
                <w:rFonts w:asciiTheme="majorHAnsi" w:hAnsiTheme="majorHAnsi"/>
                <w:b/>
              </w:rPr>
              <w:t>PID</w:t>
            </w:r>
          </w:p>
        </w:tc>
        <w:tc>
          <w:tcPr>
            <w:tcW w:w="3181" w:type="dxa"/>
          </w:tcPr>
          <w:p w14:paraId="003A6FDF" w14:textId="77777777" w:rsidR="008E3276" w:rsidRPr="000142F7" w:rsidRDefault="008E3276" w:rsidP="005309C7">
            <w:pPr>
              <w:pStyle w:val="NoSpacing"/>
              <w:keepNext/>
              <w:keepLines/>
              <w:rPr>
                <w:rFonts w:asciiTheme="majorHAnsi" w:hAnsiTheme="majorHAnsi"/>
              </w:rPr>
            </w:pPr>
            <w:r>
              <w:rPr>
                <w:rFonts w:asciiTheme="majorHAnsi" w:hAnsiTheme="majorHAnsi"/>
              </w:rPr>
              <w:t>Patient Identification</w:t>
            </w:r>
          </w:p>
        </w:tc>
        <w:tc>
          <w:tcPr>
            <w:tcW w:w="1640" w:type="dxa"/>
          </w:tcPr>
          <w:p w14:paraId="5CE26B1E"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75344513"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714AD6B2" w14:textId="77777777" w:rsidR="008E3276" w:rsidRPr="000142F7" w:rsidRDefault="008E3276" w:rsidP="005309C7">
            <w:pPr>
              <w:pStyle w:val="NoSpacing"/>
              <w:keepNext/>
              <w:keepLines/>
              <w:rPr>
                <w:rFonts w:asciiTheme="majorHAnsi" w:hAnsiTheme="majorHAnsi"/>
              </w:rPr>
            </w:pPr>
          </w:p>
        </w:tc>
      </w:tr>
      <w:tr w:rsidR="008E3276" w:rsidRPr="000142F7" w14:paraId="3F06241E" w14:textId="77777777" w:rsidTr="00F639F8">
        <w:tc>
          <w:tcPr>
            <w:tcW w:w="2372" w:type="dxa"/>
          </w:tcPr>
          <w:p w14:paraId="38642978" w14:textId="77777777" w:rsidR="008E3276" w:rsidRPr="000142F7" w:rsidRDefault="008E3276" w:rsidP="005309C7">
            <w:pPr>
              <w:pStyle w:val="NoSpacing"/>
              <w:keepNext/>
              <w:keepLines/>
              <w:rPr>
                <w:rFonts w:asciiTheme="majorHAnsi" w:hAnsiTheme="majorHAnsi"/>
                <w:b/>
              </w:rPr>
            </w:pPr>
            <w:r>
              <w:rPr>
                <w:rFonts w:asciiTheme="majorHAnsi" w:hAnsiTheme="majorHAnsi"/>
                <w:b/>
              </w:rPr>
              <w:t>PV1</w:t>
            </w:r>
          </w:p>
        </w:tc>
        <w:tc>
          <w:tcPr>
            <w:tcW w:w="3181" w:type="dxa"/>
          </w:tcPr>
          <w:p w14:paraId="7597A17B" w14:textId="77777777" w:rsidR="008E3276" w:rsidRPr="000142F7" w:rsidRDefault="008E3276" w:rsidP="005309C7">
            <w:pPr>
              <w:pStyle w:val="NoSpacing"/>
              <w:keepNext/>
              <w:keepLines/>
              <w:rPr>
                <w:rFonts w:asciiTheme="majorHAnsi" w:hAnsiTheme="majorHAnsi"/>
              </w:rPr>
            </w:pPr>
            <w:r>
              <w:rPr>
                <w:rFonts w:asciiTheme="majorHAnsi" w:hAnsiTheme="majorHAnsi"/>
              </w:rPr>
              <w:t>Patient Visit Location</w:t>
            </w:r>
          </w:p>
        </w:tc>
        <w:tc>
          <w:tcPr>
            <w:tcW w:w="1640" w:type="dxa"/>
          </w:tcPr>
          <w:p w14:paraId="551AD110" w14:textId="77777777" w:rsidR="008E3276" w:rsidRPr="000142F7" w:rsidRDefault="008E3276"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00D32384"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8E3276" w:rsidRPr="000142F7" w14:paraId="6C3570BB" w14:textId="77777777" w:rsidTr="00F639F8">
        <w:tc>
          <w:tcPr>
            <w:tcW w:w="2372" w:type="dxa"/>
          </w:tcPr>
          <w:p w14:paraId="69A47055" w14:textId="77777777" w:rsidR="008E3276" w:rsidRPr="000142F7" w:rsidRDefault="008E3276" w:rsidP="005309C7">
            <w:pPr>
              <w:pStyle w:val="NoSpacing"/>
              <w:keepNext/>
              <w:keepLines/>
              <w:rPr>
                <w:rFonts w:asciiTheme="majorHAnsi" w:hAnsiTheme="majorHAnsi"/>
                <w:b/>
              </w:rPr>
            </w:pPr>
            <w:r>
              <w:rPr>
                <w:rFonts w:asciiTheme="majorHAnsi" w:hAnsiTheme="majorHAnsi"/>
                <w:b/>
              </w:rPr>
              <w:t>ORC</w:t>
            </w:r>
          </w:p>
        </w:tc>
        <w:tc>
          <w:tcPr>
            <w:tcW w:w="3181" w:type="dxa"/>
          </w:tcPr>
          <w:p w14:paraId="64766596" w14:textId="77777777" w:rsidR="008E3276" w:rsidRPr="000142F7" w:rsidRDefault="008E3276" w:rsidP="005309C7">
            <w:pPr>
              <w:pStyle w:val="NoSpacing"/>
              <w:keepNext/>
              <w:keepLines/>
              <w:rPr>
                <w:rFonts w:asciiTheme="majorHAnsi" w:hAnsiTheme="majorHAnsi"/>
              </w:rPr>
            </w:pPr>
            <w:r>
              <w:rPr>
                <w:rFonts w:asciiTheme="majorHAnsi" w:hAnsiTheme="majorHAnsi"/>
              </w:rPr>
              <w:t>Common Order Segment</w:t>
            </w:r>
          </w:p>
        </w:tc>
        <w:tc>
          <w:tcPr>
            <w:tcW w:w="1640" w:type="dxa"/>
          </w:tcPr>
          <w:p w14:paraId="2D241D3C" w14:textId="77777777" w:rsidR="008E3276" w:rsidRPr="000142F7" w:rsidRDefault="008E3276" w:rsidP="005309C7">
            <w:pPr>
              <w:pStyle w:val="NoSpacing"/>
              <w:keepNext/>
              <w:keepLines/>
              <w:rPr>
                <w:rFonts w:asciiTheme="majorHAnsi" w:hAnsiTheme="majorHAnsi"/>
              </w:rPr>
            </w:pPr>
            <w:r>
              <w:rPr>
                <w:rFonts w:asciiTheme="majorHAnsi" w:hAnsiTheme="majorHAnsi"/>
              </w:rPr>
              <w:t>Required</w:t>
            </w:r>
          </w:p>
        </w:tc>
        <w:tc>
          <w:tcPr>
            <w:tcW w:w="2383" w:type="dxa"/>
          </w:tcPr>
          <w:p w14:paraId="5D82564B" w14:textId="77777777" w:rsidR="008E3276" w:rsidRPr="000142F7" w:rsidRDefault="008E3276" w:rsidP="005309C7">
            <w:pPr>
              <w:pStyle w:val="NoSpacing"/>
              <w:keepNext/>
              <w:keepLines/>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8E3276" w:rsidRPr="000142F7" w14:paraId="7EDEA30C" w14:textId="77777777" w:rsidTr="00F639F8">
        <w:tc>
          <w:tcPr>
            <w:tcW w:w="2372" w:type="dxa"/>
          </w:tcPr>
          <w:p w14:paraId="5932AEF1" w14:textId="77777777" w:rsidR="008E3276" w:rsidRPr="000142F7" w:rsidRDefault="008E3276" w:rsidP="005309C7">
            <w:pPr>
              <w:pStyle w:val="NoSpacing"/>
              <w:keepNext/>
              <w:keepLines/>
              <w:rPr>
                <w:rFonts w:asciiTheme="majorHAnsi" w:hAnsiTheme="majorHAnsi"/>
                <w:b/>
              </w:rPr>
            </w:pPr>
            <w:r>
              <w:rPr>
                <w:rFonts w:asciiTheme="majorHAnsi" w:hAnsiTheme="majorHAnsi"/>
                <w:b/>
              </w:rPr>
              <w:t>RXO</w:t>
            </w:r>
          </w:p>
        </w:tc>
        <w:tc>
          <w:tcPr>
            <w:tcW w:w="3181" w:type="dxa"/>
          </w:tcPr>
          <w:p w14:paraId="086E3AE1" w14:textId="77777777" w:rsidR="008E3276" w:rsidRPr="000142F7" w:rsidRDefault="008E3276" w:rsidP="005309C7">
            <w:pPr>
              <w:pStyle w:val="NoSpacing"/>
              <w:keepNext/>
              <w:keepLines/>
              <w:rPr>
                <w:rFonts w:asciiTheme="majorHAnsi" w:hAnsiTheme="majorHAnsi"/>
              </w:rPr>
            </w:pPr>
            <w:r>
              <w:rPr>
                <w:rFonts w:asciiTheme="majorHAnsi" w:hAnsiTheme="majorHAnsi"/>
              </w:rPr>
              <w:t>Observation/Result Segment</w:t>
            </w:r>
          </w:p>
        </w:tc>
        <w:tc>
          <w:tcPr>
            <w:tcW w:w="1640" w:type="dxa"/>
          </w:tcPr>
          <w:p w14:paraId="07D58FBA" w14:textId="77777777" w:rsidR="008E3276" w:rsidRPr="000142F7" w:rsidRDefault="008E3276" w:rsidP="005309C7">
            <w:pPr>
              <w:pStyle w:val="NoSpacing"/>
              <w:keepNext/>
              <w:keepLines/>
              <w:rPr>
                <w:rFonts w:asciiTheme="majorHAnsi" w:hAnsiTheme="majorHAnsi"/>
              </w:rPr>
            </w:pPr>
            <w:r>
              <w:rPr>
                <w:rFonts w:asciiTheme="majorHAnsi" w:hAnsiTheme="majorHAnsi"/>
              </w:rPr>
              <w:t>Optional</w:t>
            </w:r>
          </w:p>
        </w:tc>
        <w:tc>
          <w:tcPr>
            <w:tcW w:w="2383" w:type="dxa"/>
          </w:tcPr>
          <w:p w14:paraId="26F778B6" w14:textId="77777777" w:rsidR="008E3276" w:rsidRPr="000142F7" w:rsidRDefault="008E3276" w:rsidP="005309C7">
            <w:pPr>
              <w:pStyle w:val="NoSpacing"/>
              <w:keepNext/>
              <w:keepLines/>
              <w:rPr>
                <w:rFonts w:asciiTheme="majorHAnsi" w:hAnsiTheme="majorHAnsi"/>
              </w:rPr>
            </w:pPr>
            <w:r>
              <w:rPr>
                <w:rFonts w:asciiTheme="majorHAnsi" w:hAnsiTheme="majorHAnsi"/>
              </w:rPr>
              <w:t>Repeat = NO</w:t>
            </w:r>
          </w:p>
        </w:tc>
      </w:tr>
      <w:tr w:rsidR="008E3276" w:rsidRPr="000142F7" w14:paraId="36567B73" w14:textId="77777777" w:rsidTr="00F639F8">
        <w:tc>
          <w:tcPr>
            <w:tcW w:w="2372" w:type="dxa"/>
          </w:tcPr>
          <w:p w14:paraId="3E2207C2" w14:textId="77777777" w:rsidR="008E3276" w:rsidRPr="000142F7" w:rsidRDefault="008E3276" w:rsidP="005309C7">
            <w:pPr>
              <w:pStyle w:val="NoSpacing"/>
              <w:keepNext/>
              <w:keepLines/>
              <w:rPr>
                <w:rFonts w:asciiTheme="majorHAnsi" w:hAnsiTheme="majorHAnsi"/>
                <w:b/>
              </w:rPr>
            </w:pPr>
            <w:r>
              <w:rPr>
                <w:rFonts w:asciiTheme="majorHAnsi" w:hAnsiTheme="majorHAnsi"/>
                <w:b/>
              </w:rPr>
              <w:t>RXE</w:t>
            </w:r>
          </w:p>
        </w:tc>
        <w:tc>
          <w:tcPr>
            <w:tcW w:w="3181" w:type="dxa"/>
          </w:tcPr>
          <w:p w14:paraId="3A9075D1" w14:textId="77777777" w:rsidR="008E3276" w:rsidRPr="000142F7" w:rsidRDefault="008E3276" w:rsidP="005309C7">
            <w:pPr>
              <w:pStyle w:val="NoSpacing"/>
              <w:keepNext/>
              <w:keepLines/>
              <w:rPr>
                <w:rFonts w:asciiTheme="majorHAnsi" w:hAnsiTheme="majorHAnsi"/>
              </w:rPr>
            </w:pPr>
            <w:r>
              <w:rPr>
                <w:rFonts w:asciiTheme="majorHAnsi" w:hAnsiTheme="majorHAnsi"/>
              </w:rPr>
              <w:t>Pharmacy/Treatment  Encoded Order Segment</w:t>
            </w:r>
          </w:p>
        </w:tc>
        <w:tc>
          <w:tcPr>
            <w:tcW w:w="1640" w:type="dxa"/>
          </w:tcPr>
          <w:p w14:paraId="5304B2AF"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7647C2A8"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A039421" w14:textId="77777777" w:rsidR="008E3276" w:rsidRPr="000142F7" w:rsidRDefault="008E3276" w:rsidP="005309C7">
            <w:pPr>
              <w:pStyle w:val="NoSpacing"/>
              <w:keepNext/>
              <w:keepLines/>
              <w:rPr>
                <w:rFonts w:asciiTheme="majorHAnsi" w:hAnsiTheme="majorHAnsi"/>
              </w:rPr>
            </w:pPr>
          </w:p>
        </w:tc>
      </w:tr>
      <w:tr w:rsidR="008E3276" w:rsidRPr="000142F7" w14:paraId="668FB5B8" w14:textId="77777777" w:rsidTr="00F639F8">
        <w:tc>
          <w:tcPr>
            <w:tcW w:w="2372" w:type="dxa"/>
          </w:tcPr>
          <w:p w14:paraId="2ECAACDE" w14:textId="77777777" w:rsidR="008E3276" w:rsidRPr="000142F7" w:rsidRDefault="008E3276" w:rsidP="005309C7">
            <w:pPr>
              <w:pStyle w:val="NoSpacing"/>
              <w:keepNext/>
              <w:keepLines/>
              <w:rPr>
                <w:rFonts w:asciiTheme="majorHAnsi" w:hAnsiTheme="majorHAnsi"/>
                <w:b/>
              </w:rPr>
            </w:pPr>
            <w:r>
              <w:rPr>
                <w:rFonts w:asciiTheme="majorHAnsi" w:hAnsiTheme="majorHAnsi"/>
                <w:b/>
              </w:rPr>
              <w:t>RXR</w:t>
            </w:r>
          </w:p>
        </w:tc>
        <w:tc>
          <w:tcPr>
            <w:tcW w:w="3181" w:type="dxa"/>
          </w:tcPr>
          <w:p w14:paraId="30567C11" w14:textId="77777777" w:rsidR="008E3276" w:rsidRPr="000142F7" w:rsidRDefault="008E3276" w:rsidP="005309C7">
            <w:pPr>
              <w:pStyle w:val="NoSpacing"/>
              <w:keepNext/>
              <w:keepLines/>
              <w:rPr>
                <w:rFonts w:asciiTheme="majorHAnsi" w:hAnsiTheme="majorHAnsi"/>
              </w:rPr>
            </w:pPr>
            <w:r>
              <w:rPr>
                <w:rFonts w:asciiTheme="majorHAnsi" w:hAnsiTheme="majorHAnsi"/>
              </w:rPr>
              <w:t xml:space="preserve">Pharmacy/Treatment Route Segment </w:t>
            </w:r>
          </w:p>
        </w:tc>
        <w:tc>
          <w:tcPr>
            <w:tcW w:w="1640" w:type="dxa"/>
          </w:tcPr>
          <w:p w14:paraId="00E27398" w14:textId="77777777" w:rsidR="008E3276" w:rsidRPr="000142F7" w:rsidRDefault="008E3276"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0A79326A" w14:textId="77777777" w:rsidR="008E3276" w:rsidRPr="000142F7" w:rsidRDefault="008E3276"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F639F8" w:rsidRPr="000142F7" w14:paraId="57133E5C" w14:textId="77777777" w:rsidTr="00F639F8">
        <w:tc>
          <w:tcPr>
            <w:tcW w:w="2372" w:type="dxa"/>
          </w:tcPr>
          <w:p w14:paraId="323B3570" w14:textId="298AE4E6" w:rsidR="00F639F8" w:rsidRPr="000142F7" w:rsidRDefault="00F639F8" w:rsidP="005309C7">
            <w:pPr>
              <w:pStyle w:val="NoSpacing"/>
              <w:keepNext/>
              <w:keepLines/>
              <w:rPr>
                <w:rFonts w:asciiTheme="majorHAnsi" w:hAnsiTheme="majorHAnsi"/>
                <w:b/>
              </w:rPr>
            </w:pPr>
            <w:r>
              <w:rPr>
                <w:rFonts w:asciiTheme="majorHAnsi" w:hAnsiTheme="majorHAnsi"/>
                <w:b/>
              </w:rPr>
              <w:t>ZRX</w:t>
            </w:r>
          </w:p>
        </w:tc>
        <w:tc>
          <w:tcPr>
            <w:tcW w:w="3181" w:type="dxa"/>
          </w:tcPr>
          <w:p w14:paraId="247DE6E6" w14:textId="507C100A" w:rsidR="00F639F8" w:rsidRPr="000142F7" w:rsidRDefault="00F639F8" w:rsidP="005309C7">
            <w:pPr>
              <w:pStyle w:val="NoSpacing"/>
              <w:keepNext/>
              <w:keepLines/>
              <w:rPr>
                <w:rFonts w:asciiTheme="majorHAnsi" w:hAnsiTheme="majorHAnsi"/>
              </w:rPr>
            </w:pPr>
            <w:r>
              <w:rPr>
                <w:rFonts w:asciiTheme="majorHAnsi" w:hAnsiTheme="majorHAnsi"/>
              </w:rPr>
              <w:t xml:space="preserve">Current User local VA segment </w:t>
            </w:r>
          </w:p>
        </w:tc>
        <w:tc>
          <w:tcPr>
            <w:tcW w:w="1640" w:type="dxa"/>
          </w:tcPr>
          <w:p w14:paraId="0D0FDDE6" w14:textId="42802A39" w:rsidR="00F639F8" w:rsidRPr="000142F7" w:rsidRDefault="00F639F8" w:rsidP="005309C7">
            <w:pPr>
              <w:pStyle w:val="NoSpacing"/>
              <w:keepNext/>
              <w:keepLines/>
              <w:rPr>
                <w:rFonts w:asciiTheme="majorHAnsi" w:hAnsiTheme="majorHAnsi"/>
              </w:rPr>
            </w:pPr>
            <w:r w:rsidRPr="008C5474">
              <w:rPr>
                <w:rFonts w:asciiTheme="majorHAnsi" w:hAnsiTheme="majorHAnsi"/>
              </w:rPr>
              <w:t>Optional</w:t>
            </w:r>
          </w:p>
        </w:tc>
        <w:tc>
          <w:tcPr>
            <w:tcW w:w="2383" w:type="dxa"/>
          </w:tcPr>
          <w:p w14:paraId="34C079F3" w14:textId="49E09756" w:rsidR="00F639F8" w:rsidRPr="000142F7" w:rsidRDefault="00F639F8" w:rsidP="005309C7">
            <w:pPr>
              <w:pStyle w:val="NoSpacing"/>
              <w:keepNext/>
              <w:keepLines/>
              <w:rPr>
                <w:rFonts w:asciiTheme="majorHAnsi" w:hAnsiTheme="majorHAnsi"/>
              </w:rPr>
            </w:pPr>
            <w:r w:rsidRPr="008C5474">
              <w:rPr>
                <w:rFonts w:asciiTheme="majorHAnsi" w:hAnsiTheme="majorHAnsi"/>
              </w:rPr>
              <w:t>Repeat = NO</w:t>
            </w:r>
          </w:p>
        </w:tc>
      </w:tr>
    </w:tbl>
    <w:p w14:paraId="4775AD19" w14:textId="77777777" w:rsidR="00062648" w:rsidRDefault="00062648" w:rsidP="003E65AE">
      <w:pPr>
        <w:rPr>
          <w:rFonts w:asciiTheme="majorHAnsi" w:hAnsiTheme="majorHAnsi"/>
        </w:rPr>
      </w:pPr>
    </w:p>
    <w:p w14:paraId="138D46C6" w14:textId="2DE0D3B3" w:rsidR="00062648" w:rsidRDefault="00062648" w:rsidP="00062648">
      <w:pPr>
        <w:pStyle w:val="Style2"/>
      </w:pPr>
      <w:bookmarkStart w:id="627" w:name="_Toc398038596"/>
      <w:r>
        <w:t>Pharmacy IV Order Auto DC Message</w:t>
      </w:r>
      <w:bookmarkEnd w:id="627"/>
      <w:r>
        <w:t xml:space="preserve"> </w:t>
      </w:r>
    </w:p>
    <w:p w14:paraId="008CDB4D" w14:textId="77777777" w:rsidR="003E65AE" w:rsidRPr="002840BF" w:rsidRDefault="003E65AE" w:rsidP="003E65AE">
      <w:pPr>
        <w:rPr>
          <w:rFonts w:asciiTheme="majorHAnsi" w:hAnsiTheme="majorHAnsi"/>
        </w:rPr>
      </w:pPr>
      <w:r>
        <w:rPr>
          <w:rFonts w:asciiTheme="majorHAnsi" w:hAnsiTheme="majorHAnsi"/>
        </w:rPr>
        <w:t>Auto D</w:t>
      </w:r>
      <w:r w:rsidRPr="008E3276">
        <w:rPr>
          <w:rFonts w:asciiTheme="majorHAnsi" w:hAnsiTheme="majorHAnsi"/>
        </w:rPr>
        <w:t xml:space="preserve">iscontinue </w:t>
      </w:r>
      <w:r>
        <w:rPr>
          <w:rFonts w:asciiTheme="majorHAnsi" w:hAnsiTheme="majorHAnsi"/>
        </w:rPr>
        <w:t>triggers HL</w:t>
      </w:r>
      <w:r w:rsidRPr="00B54775">
        <w:rPr>
          <w:rFonts w:asciiTheme="majorHAnsi" w:hAnsiTheme="majorHAnsi"/>
        </w:rPr>
        <w:t xml:space="preserve">7 </w:t>
      </w:r>
      <w:r>
        <w:rPr>
          <w:rFonts w:asciiTheme="majorHAnsi" w:hAnsiTheme="majorHAnsi"/>
        </w:rPr>
        <w:t>messages</w:t>
      </w:r>
      <w:r w:rsidRPr="008E3276">
        <w:rPr>
          <w:rFonts w:asciiTheme="majorHAnsi" w:hAnsiTheme="majorHAnsi"/>
        </w:rPr>
        <w:t xml:space="preserve"> </w:t>
      </w:r>
      <w:r>
        <w:rPr>
          <w:rFonts w:asciiTheme="majorHAnsi" w:hAnsiTheme="majorHAnsi"/>
        </w:rPr>
        <w:t xml:space="preserve">to external vendor application on </w:t>
      </w:r>
      <w:r w:rsidRPr="008E3276">
        <w:rPr>
          <w:rFonts w:asciiTheme="majorHAnsi" w:hAnsiTheme="majorHAnsi"/>
        </w:rPr>
        <w:t xml:space="preserve">active pharmacy orders </w:t>
      </w:r>
      <w:r>
        <w:rPr>
          <w:rFonts w:asciiTheme="majorHAnsi" w:hAnsiTheme="majorHAnsi"/>
        </w:rPr>
        <w:t>when ICU</w:t>
      </w:r>
      <w:r w:rsidRPr="008E3276">
        <w:rPr>
          <w:rFonts w:asciiTheme="majorHAnsi" w:hAnsiTheme="majorHAnsi"/>
        </w:rPr>
        <w:t xml:space="preserve"> patient</w:t>
      </w:r>
      <w:r>
        <w:rPr>
          <w:rFonts w:asciiTheme="majorHAnsi" w:hAnsiTheme="majorHAnsi"/>
        </w:rPr>
        <w:t>s</w:t>
      </w:r>
      <w:r w:rsidRPr="008E3276">
        <w:rPr>
          <w:rFonts w:asciiTheme="majorHAnsi" w:hAnsiTheme="majorHAnsi"/>
        </w:rPr>
        <w:t xml:space="preserve"> </w:t>
      </w:r>
      <w:r>
        <w:rPr>
          <w:rFonts w:asciiTheme="majorHAnsi" w:hAnsiTheme="majorHAnsi"/>
        </w:rPr>
        <w:t>transfer or are discharged</w:t>
      </w:r>
      <w:r w:rsidRPr="008E3276">
        <w:rPr>
          <w:rFonts w:asciiTheme="majorHAnsi" w:hAnsiTheme="majorHAnsi"/>
        </w:rPr>
        <w:t>.</w:t>
      </w:r>
      <w:r>
        <w:rPr>
          <w:rFonts w:asciiTheme="majorHAnsi" w:hAnsiTheme="majorHAnsi"/>
        </w:rPr>
        <w:t xml:space="preserve"> </w:t>
      </w:r>
    </w:p>
    <w:p w14:paraId="36C5D990" w14:textId="77777777" w:rsidR="003E65AE" w:rsidRPr="000142F7" w:rsidRDefault="003E65AE" w:rsidP="003E65AE">
      <w:pPr>
        <w:pStyle w:val="Style2"/>
      </w:pPr>
      <w:bookmarkStart w:id="628" w:name="_Toc398038597"/>
      <w:r>
        <w:t xml:space="preserve">Pharmacy </w:t>
      </w:r>
      <w:r w:rsidRPr="000142F7">
        <w:t xml:space="preserve">Static </w:t>
      </w:r>
      <w:r>
        <w:t xml:space="preserve">RDE </w:t>
      </w:r>
      <w:r w:rsidRPr="000142F7">
        <w:t>Message Definition – Message Level</w:t>
      </w:r>
      <w:bookmarkEnd w:id="6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3E65AE" w:rsidRPr="000142F7" w14:paraId="744C5B1E" w14:textId="77777777" w:rsidTr="00673147">
        <w:tc>
          <w:tcPr>
            <w:tcW w:w="2372" w:type="dxa"/>
            <w:shd w:val="clear" w:color="auto" w:fill="BFBFBF" w:themeFill="background1" w:themeFillShade="BF"/>
          </w:tcPr>
          <w:p w14:paraId="5F3832D1" w14:textId="77777777" w:rsidR="003E65AE" w:rsidRPr="000142F7" w:rsidRDefault="003E65AE" w:rsidP="00673147">
            <w:pPr>
              <w:pStyle w:val="NoSpacing"/>
              <w:rPr>
                <w:rFonts w:asciiTheme="majorHAnsi" w:hAnsiTheme="majorHAnsi"/>
                <w:b/>
              </w:rPr>
            </w:pPr>
            <w:r>
              <w:rPr>
                <w:rFonts w:asciiTheme="majorHAnsi" w:hAnsiTheme="majorHAnsi"/>
                <w:b/>
              </w:rPr>
              <w:t>RDE^O01</w:t>
            </w:r>
          </w:p>
        </w:tc>
        <w:tc>
          <w:tcPr>
            <w:tcW w:w="3181" w:type="dxa"/>
            <w:shd w:val="clear" w:color="auto" w:fill="BFBFBF" w:themeFill="background1" w:themeFillShade="BF"/>
          </w:tcPr>
          <w:p w14:paraId="0A026880" w14:textId="77777777" w:rsidR="003E65AE" w:rsidRPr="000142F7" w:rsidRDefault="003E65AE" w:rsidP="00673147">
            <w:pPr>
              <w:pStyle w:val="NoSpacing"/>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14:paraId="196FB18C" w14:textId="77777777" w:rsidR="003E65AE" w:rsidRPr="000142F7" w:rsidRDefault="003E65AE" w:rsidP="00673147">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6CFB006E" w14:textId="77777777" w:rsidR="003E65AE" w:rsidRPr="000142F7" w:rsidRDefault="003E65AE" w:rsidP="00673147">
            <w:pPr>
              <w:pStyle w:val="NoSpacing"/>
              <w:rPr>
                <w:rFonts w:asciiTheme="majorHAnsi" w:hAnsiTheme="majorHAnsi"/>
                <w:b/>
              </w:rPr>
            </w:pPr>
            <w:r w:rsidRPr="000142F7">
              <w:rPr>
                <w:rFonts w:asciiTheme="majorHAnsi" w:hAnsiTheme="majorHAnsi"/>
                <w:b/>
              </w:rPr>
              <w:t>REPETITION</w:t>
            </w:r>
          </w:p>
        </w:tc>
      </w:tr>
      <w:tr w:rsidR="003E65AE" w:rsidRPr="000142F7" w14:paraId="36ADA16A" w14:textId="77777777" w:rsidTr="00673147">
        <w:tc>
          <w:tcPr>
            <w:tcW w:w="2372" w:type="dxa"/>
          </w:tcPr>
          <w:p w14:paraId="3050821D" w14:textId="77777777" w:rsidR="003E65AE" w:rsidRPr="000142F7" w:rsidRDefault="003E65AE" w:rsidP="00673147">
            <w:pPr>
              <w:pStyle w:val="NoSpacing"/>
              <w:rPr>
                <w:rFonts w:asciiTheme="majorHAnsi" w:hAnsiTheme="majorHAnsi"/>
                <w:b/>
              </w:rPr>
            </w:pPr>
            <w:r w:rsidRPr="000142F7">
              <w:rPr>
                <w:rFonts w:asciiTheme="majorHAnsi" w:hAnsiTheme="majorHAnsi"/>
                <w:b/>
              </w:rPr>
              <w:t>MSH</w:t>
            </w:r>
          </w:p>
        </w:tc>
        <w:tc>
          <w:tcPr>
            <w:tcW w:w="3181" w:type="dxa"/>
          </w:tcPr>
          <w:p w14:paraId="1B9C61E3" w14:textId="77777777" w:rsidR="003E65AE" w:rsidRPr="000142F7" w:rsidRDefault="003E65AE" w:rsidP="00673147">
            <w:pPr>
              <w:pStyle w:val="NoSpacing"/>
              <w:rPr>
                <w:rFonts w:asciiTheme="majorHAnsi" w:hAnsiTheme="majorHAnsi"/>
              </w:rPr>
            </w:pPr>
            <w:r w:rsidRPr="000142F7">
              <w:rPr>
                <w:rFonts w:asciiTheme="majorHAnsi" w:hAnsiTheme="majorHAnsi"/>
              </w:rPr>
              <w:t>Message Header</w:t>
            </w:r>
          </w:p>
        </w:tc>
        <w:tc>
          <w:tcPr>
            <w:tcW w:w="1640" w:type="dxa"/>
          </w:tcPr>
          <w:p w14:paraId="596402A7" w14:textId="77777777" w:rsidR="003E65AE" w:rsidRPr="000142F7" w:rsidRDefault="003E65AE" w:rsidP="00673147">
            <w:pPr>
              <w:pStyle w:val="NoSpacing"/>
              <w:rPr>
                <w:rFonts w:asciiTheme="majorHAnsi" w:hAnsiTheme="majorHAnsi"/>
              </w:rPr>
            </w:pPr>
            <w:r w:rsidRPr="000142F7">
              <w:rPr>
                <w:rFonts w:asciiTheme="majorHAnsi" w:hAnsiTheme="majorHAnsi"/>
              </w:rPr>
              <w:t>Required</w:t>
            </w:r>
          </w:p>
        </w:tc>
        <w:tc>
          <w:tcPr>
            <w:tcW w:w="2383" w:type="dxa"/>
          </w:tcPr>
          <w:p w14:paraId="6CC69B8E" w14:textId="77777777" w:rsidR="003E65AE" w:rsidRPr="000142F7" w:rsidRDefault="003E65AE" w:rsidP="00673147">
            <w:pPr>
              <w:pStyle w:val="NoSpacing"/>
              <w:rPr>
                <w:rFonts w:asciiTheme="majorHAnsi" w:hAnsiTheme="majorHAnsi"/>
              </w:rPr>
            </w:pPr>
            <w:r w:rsidRPr="000142F7">
              <w:rPr>
                <w:rFonts w:asciiTheme="majorHAnsi" w:hAnsiTheme="majorHAnsi"/>
              </w:rPr>
              <w:t xml:space="preserve">Repeat = NO </w:t>
            </w:r>
          </w:p>
          <w:p w14:paraId="1A4A7D17" w14:textId="77777777" w:rsidR="003E65AE" w:rsidRPr="000142F7" w:rsidRDefault="003E65AE" w:rsidP="00673147">
            <w:pPr>
              <w:pStyle w:val="NoSpacing"/>
              <w:rPr>
                <w:rFonts w:asciiTheme="majorHAnsi" w:hAnsiTheme="majorHAnsi"/>
              </w:rPr>
            </w:pPr>
          </w:p>
        </w:tc>
      </w:tr>
      <w:tr w:rsidR="003E65AE" w:rsidRPr="000142F7" w14:paraId="3396315A" w14:textId="77777777" w:rsidTr="00673147">
        <w:tc>
          <w:tcPr>
            <w:tcW w:w="2372" w:type="dxa"/>
          </w:tcPr>
          <w:p w14:paraId="3E1632FA" w14:textId="77777777" w:rsidR="003E65AE" w:rsidRPr="000142F7" w:rsidRDefault="003E65AE" w:rsidP="00673147">
            <w:pPr>
              <w:pStyle w:val="NoSpacing"/>
              <w:rPr>
                <w:rFonts w:asciiTheme="majorHAnsi" w:hAnsiTheme="majorHAnsi"/>
                <w:b/>
              </w:rPr>
            </w:pPr>
            <w:r w:rsidRPr="000142F7">
              <w:rPr>
                <w:rFonts w:asciiTheme="majorHAnsi" w:hAnsiTheme="majorHAnsi"/>
                <w:b/>
              </w:rPr>
              <w:t>PID</w:t>
            </w:r>
          </w:p>
        </w:tc>
        <w:tc>
          <w:tcPr>
            <w:tcW w:w="3181" w:type="dxa"/>
          </w:tcPr>
          <w:p w14:paraId="74AE87FE" w14:textId="77777777" w:rsidR="003E65AE" w:rsidRPr="000142F7" w:rsidRDefault="003E65AE" w:rsidP="00673147">
            <w:pPr>
              <w:pStyle w:val="NoSpacing"/>
              <w:rPr>
                <w:rFonts w:asciiTheme="majorHAnsi" w:hAnsiTheme="majorHAnsi"/>
              </w:rPr>
            </w:pPr>
            <w:r>
              <w:rPr>
                <w:rFonts w:asciiTheme="majorHAnsi" w:hAnsiTheme="majorHAnsi"/>
              </w:rPr>
              <w:t>Patient Identification</w:t>
            </w:r>
          </w:p>
        </w:tc>
        <w:tc>
          <w:tcPr>
            <w:tcW w:w="1640" w:type="dxa"/>
          </w:tcPr>
          <w:p w14:paraId="66A4200B" w14:textId="77777777" w:rsidR="003E65AE" w:rsidRPr="000142F7" w:rsidRDefault="003E65AE" w:rsidP="00673147">
            <w:pPr>
              <w:pStyle w:val="NoSpacing"/>
              <w:rPr>
                <w:rFonts w:asciiTheme="majorHAnsi" w:hAnsiTheme="majorHAnsi"/>
              </w:rPr>
            </w:pPr>
            <w:r w:rsidRPr="000142F7">
              <w:rPr>
                <w:rFonts w:asciiTheme="majorHAnsi" w:hAnsiTheme="majorHAnsi"/>
              </w:rPr>
              <w:t>Required</w:t>
            </w:r>
          </w:p>
        </w:tc>
        <w:tc>
          <w:tcPr>
            <w:tcW w:w="2383" w:type="dxa"/>
          </w:tcPr>
          <w:p w14:paraId="416E411A" w14:textId="77777777" w:rsidR="003E65AE" w:rsidRPr="000142F7" w:rsidRDefault="003E65AE"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DC46CFE" w14:textId="77777777" w:rsidR="003E65AE" w:rsidRPr="000142F7" w:rsidRDefault="003E65AE" w:rsidP="00673147">
            <w:pPr>
              <w:pStyle w:val="NoSpacing"/>
              <w:rPr>
                <w:rFonts w:asciiTheme="majorHAnsi" w:hAnsiTheme="majorHAnsi"/>
              </w:rPr>
            </w:pPr>
          </w:p>
        </w:tc>
      </w:tr>
      <w:tr w:rsidR="003E65AE" w:rsidRPr="000142F7" w14:paraId="13FBBDD2" w14:textId="77777777" w:rsidTr="00673147">
        <w:tc>
          <w:tcPr>
            <w:tcW w:w="2372" w:type="dxa"/>
          </w:tcPr>
          <w:p w14:paraId="23F024CF" w14:textId="77777777" w:rsidR="003E65AE" w:rsidRPr="000142F7" w:rsidRDefault="003E65AE" w:rsidP="00673147">
            <w:pPr>
              <w:pStyle w:val="NoSpacing"/>
              <w:rPr>
                <w:rFonts w:asciiTheme="majorHAnsi" w:hAnsiTheme="majorHAnsi"/>
                <w:b/>
              </w:rPr>
            </w:pPr>
            <w:r>
              <w:rPr>
                <w:rFonts w:asciiTheme="majorHAnsi" w:hAnsiTheme="majorHAnsi"/>
                <w:b/>
              </w:rPr>
              <w:t>PV1</w:t>
            </w:r>
          </w:p>
        </w:tc>
        <w:tc>
          <w:tcPr>
            <w:tcW w:w="3181" w:type="dxa"/>
          </w:tcPr>
          <w:p w14:paraId="4EC0EE3E" w14:textId="77777777" w:rsidR="003E65AE" w:rsidRPr="000142F7" w:rsidRDefault="003E65AE" w:rsidP="00673147">
            <w:pPr>
              <w:pStyle w:val="NoSpacing"/>
              <w:rPr>
                <w:rFonts w:asciiTheme="majorHAnsi" w:hAnsiTheme="majorHAnsi"/>
              </w:rPr>
            </w:pPr>
            <w:r>
              <w:rPr>
                <w:rFonts w:asciiTheme="majorHAnsi" w:hAnsiTheme="majorHAnsi"/>
              </w:rPr>
              <w:t>Patient Visit Location</w:t>
            </w:r>
          </w:p>
        </w:tc>
        <w:tc>
          <w:tcPr>
            <w:tcW w:w="1640" w:type="dxa"/>
          </w:tcPr>
          <w:p w14:paraId="5A80A095" w14:textId="77777777" w:rsidR="003E65AE" w:rsidRPr="000142F7" w:rsidRDefault="003E65AE" w:rsidP="00673147">
            <w:pPr>
              <w:pStyle w:val="NoSpacing"/>
              <w:rPr>
                <w:rFonts w:asciiTheme="majorHAnsi" w:hAnsiTheme="majorHAnsi"/>
              </w:rPr>
            </w:pPr>
            <w:r>
              <w:rPr>
                <w:rFonts w:asciiTheme="majorHAnsi" w:hAnsiTheme="majorHAnsi"/>
              </w:rPr>
              <w:t xml:space="preserve">Required </w:t>
            </w:r>
          </w:p>
        </w:tc>
        <w:tc>
          <w:tcPr>
            <w:tcW w:w="2383" w:type="dxa"/>
          </w:tcPr>
          <w:p w14:paraId="139D48BA" w14:textId="77777777" w:rsidR="003E65AE" w:rsidRPr="000142F7" w:rsidRDefault="003E65AE"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3E65AE" w:rsidRPr="000142F7" w14:paraId="5FB49AA7" w14:textId="77777777" w:rsidTr="00673147">
        <w:tc>
          <w:tcPr>
            <w:tcW w:w="2372" w:type="dxa"/>
          </w:tcPr>
          <w:p w14:paraId="3BADE83F" w14:textId="77777777" w:rsidR="003E65AE" w:rsidRPr="000142F7" w:rsidRDefault="003E65AE" w:rsidP="00673147">
            <w:pPr>
              <w:pStyle w:val="NoSpacing"/>
              <w:rPr>
                <w:rFonts w:asciiTheme="majorHAnsi" w:hAnsiTheme="majorHAnsi"/>
                <w:b/>
              </w:rPr>
            </w:pPr>
            <w:r>
              <w:rPr>
                <w:rFonts w:asciiTheme="majorHAnsi" w:hAnsiTheme="majorHAnsi"/>
                <w:b/>
              </w:rPr>
              <w:t>ORC</w:t>
            </w:r>
          </w:p>
        </w:tc>
        <w:tc>
          <w:tcPr>
            <w:tcW w:w="3181" w:type="dxa"/>
          </w:tcPr>
          <w:p w14:paraId="19B39341" w14:textId="77777777" w:rsidR="003E65AE" w:rsidRPr="000142F7" w:rsidRDefault="003E65AE" w:rsidP="00673147">
            <w:pPr>
              <w:pStyle w:val="NoSpacing"/>
              <w:rPr>
                <w:rFonts w:asciiTheme="majorHAnsi" w:hAnsiTheme="majorHAnsi"/>
              </w:rPr>
            </w:pPr>
            <w:r>
              <w:rPr>
                <w:rFonts w:asciiTheme="majorHAnsi" w:hAnsiTheme="majorHAnsi"/>
              </w:rPr>
              <w:t>Common Order Segment</w:t>
            </w:r>
          </w:p>
        </w:tc>
        <w:tc>
          <w:tcPr>
            <w:tcW w:w="1640" w:type="dxa"/>
          </w:tcPr>
          <w:p w14:paraId="1924DA57" w14:textId="77777777" w:rsidR="003E65AE" w:rsidRPr="000142F7" w:rsidRDefault="003E65AE" w:rsidP="00673147">
            <w:pPr>
              <w:pStyle w:val="NoSpacing"/>
              <w:rPr>
                <w:rFonts w:asciiTheme="majorHAnsi" w:hAnsiTheme="majorHAnsi"/>
              </w:rPr>
            </w:pPr>
            <w:r>
              <w:rPr>
                <w:rFonts w:asciiTheme="majorHAnsi" w:hAnsiTheme="majorHAnsi"/>
              </w:rPr>
              <w:t>Required</w:t>
            </w:r>
          </w:p>
        </w:tc>
        <w:tc>
          <w:tcPr>
            <w:tcW w:w="2383" w:type="dxa"/>
          </w:tcPr>
          <w:p w14:paraId="35D8F826" w14:textId="77777777" w:rsidR="003E65AE" w:rsidRPr="000142F7" w:rsidRDefault="003E65AE" w:rsidP="00673147">
            <w:pPr>
              <w:pStyle w:val="NoSpacing"/>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3E65AE" w:rsidRPr="000142F7" w14:paraId="4EFB43FC" w14:textId="77777777" w:rsidTr="00673147">
        <w:tc>
          <w:tcPr>
            <w:tcW w:w="2372" w:type="dxa"/>
          </w:tcPr>
          <w:p w14:paraId="2E9DD222" w14:textId="77777777" w:rsidR="003E65AE" w:rsidRPr="000142F7" w:rsidRDefault="003E65AE" w:rsidP="00673147">
            <w:pPr>
              <w:pStyle w:val="NoSpacing"/>
              <w:rPr>
                <w:rFonts w:asciiTheme="majorHAnsi" w:hAnsiTheme="majorHAnsi"/>
                <w:b/>
              </w:rPr>
            </w:pPr>
            <w:r>
              <w:rPr>
                <w:rFonts w:asciiTheme="majorHAnsi" w:hAnsiTheme="majorHAnsi"/>
                <w:b/>
              </w:rPr>
              <w:t>RXO</w:t>
            </w:r>
          </w:p>
        </w:tc>
        <w:tc>
          <w:tcPr>
            <w:tcW w:w="3181" w:type="dxa"/>
          </w:tcPr>
          <w:p w14:paraId="7793378B" w14:textId="77777777" w:rsidR="003E65AE" w:rsidRPr="000142F7" w:rsidRDefault="003E65AE" w:rsidP="00673147">
            <w:pPr>
              <w:pStyle w:val="NoSpacing"/>
              <w:rPr>
                <w:rFonts w:asciiTheme="majorHAnsi" w:hAnsiTheme="majorHAnsi"/>
              </w:rPr>
            </w:pPr>
            <w:r>
              <w:rPr>
                <w:rFonts w:asciiTheme="majorHAnsi" w:hAnsiTheme="majorHAnsi"/>
              </w:rPr>
              <w:t>Observation/Result Segment</w:t>
            </w:r>
          </w:p>
        </w:tc>
        <w:tc>
          <w:tcPr>
            <w:tcW w:w="1640" w:type="dxa"/>
          </w:tcPr>
          <w:p w14:paraId="65C6BD7D" w14:textId="77777777" w:rsidR="003E65AE" w:rsidRPr="000142F7" w:rsidRDefault="003E65AE" w:rsidP="00673147">
            <w:pPr>
              <w:pStyle w:val="NoSpacing"/>
              <w:rPr>
                <w:rFonts w:asciiTheme="majorHAnsi" w:hAnsiTheme="majorHAnsi"/>
              </w:rPr>
            </w:pPr>
            <w:r>
              <w:rPr>
                <w:rFonts w:asciiTheme="majorHAnsi" w:hAnsiTheme="majorHAnsi"/>
              </w:rPr>
              <w:t>Optional</w:t>
            </w:r>
          </w:p>
        </w:tc>
        <w:tc>
          <w:tcPr>
            <w:tcW w:w="2383" w:type="dxa"/>
          </w:tcPr>
          <w:p w14:paraId="14605721" w14:textId="77777777" w:rsidR="003E65AE" w:rsidRPr="000142F7" w:rsidRDefault="003E65AE" w:rsidP="00673147">
            <w:pPr>
              <w:pStyle w:val="NoSpacing"/>
              <w:rPr>
                <w:rFonts w:asciiTheme="majorHAnsi" w:hAnsiTheme="majorHAnsi"/>
              </w:rPr>
            </w:pPr>
            <w:r>
              <w:rPr>
                <w:rFonts w:asciiTheme="majorHAnsi" w:hAnsiTheme="majorHAnsi"/>
              </w:rPr>
              <w:t>Repeat = NO</w:t>
            </w:r>
          </w:p>
        </w:tc>
      </w:tr>
      <w:tr w:rsidR="003E65AE" w:rsidRPr="000142F7" w14:paraId="74D4A34A" w14:textId="77777777" w:rsidTr="00673147">
        <w:tc>
          <w:tcPr>
            <w:tcW w:w="2372" w:type="dxa"/>
          </w:tcPr>
          <w:p w14:paraId="186C00D4" w14:textId="77777777" w:rsidR="003E65AE" w:rsidRPr="000142F7" w:rsidRDefault="003E65AE" w:rsidP="00673147">
            <w:pPr>
              <w:pStyle w:val="NoSpacing"/>
              <w:rPr>
                <w:rFonts w:asciiTheme="majorHAnsi" w:hAnsiTheme="majorHAnsi"/>
                <w:b/>
              </w:rPr>
            </w:pPr>
            <w:r>
              <w:rPr>
                <w:rFonts w:asciiTheme="majorHAnsi" w:hAnsiTheme="majorHAnsi"/>
                <w:b/>
              </w:rPr>
              <w:t>RXE</w:t>
            </w:r>
          </w:p>
        </w:tc>
        <w:tc>
          <w:tcPr>
            <w:tcW w:w="3181" w:type="dxa"/>
          </w:tcPr>
          <w:p w14:paraId="0268762C" w14:textId="77777777" w:rsidR="003E65AE" w:rsidRPr="000142F7" w:rsidRDefault="003E65AE" w:rsidP="00673147">
            <w:pPr>
              <w:pStyle w:val="NoSpacing"/>
              <w:rPr>
                <w:rFonts w:asciiTheme="majorHAnsi" w:hAnsiTheme="majorHAnsi"/>
              </w:rPr>
            </w:pPr>
            <w:r>
              <w:rPr>
                <w:rFonts w:asciiTheme="majorHAnsi" w:hAnsiTheme="majorHAnsi"/>
              </w:rPr>
              <w:t>Pharmacy/Treatment  Encoded Order Segment</w:t>
            </w:r>
          </w:p>
        </w:tc>
        <w:tc>
          <w:tcPr>
            <w:tcW w:w="1640" w:type="dxa"/>
          </w:tcPr>
          <w:p w14:paraId="7C8A2F73" w14:textId="77777777" w:rsidR="003E65AE" w:rsidRPr="000142F7" w:rsidRDefault="003E65AE" w:rsidP="00673147">
            <w:pPr>
              <w:pStyle w:val="NoSpacing"/>
              <w:rPr>
                <w:rFonts w:asciiTheme="majorHAnsi" w:hAnsiTheme="majorHAnsi"/>
              </w:rPr>
            </w:pPr>
            <w:r w:rsidRPr="000142F7">
              <w:rPr>
                <w:rFonts w:asciiTheme="majorHAnsi" w:hAnsiTheme="majorHAnsi"/>
              </w:rPr>
              <w:t>Required</w:t>
            </w:r>
          </w:p>
        </w:tc>
        <w:tc>
          <w:tcPr>
            <w:tcW w:w="2383" w:type="dxa"/>
          </w:tcPr>
          <w:p w14:paraId="5C4B5B32" w14:textId="77777777" w:rsidR="003E65AE" w:rsidRPr="000142F7" w:rsidRDefault="003E65AE"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51F666DA" w14:textId="77777777" w:rsidR="003E65AE" w:rsidRPr="000142F7" w:rsidRDefault="003E65AE" w:rsidP="00673147">
            <w:pPr>
              <w:pStyle w:val="NoSpacing"/>
              <w:rPr>
                <w:rFonts w:asciiTheme="majorHAnsi" w:hAnsiTheme="majorHAnsi"/>
              </w:rPr>
            </w:pPr>
          </w:p>
        </w:tc>
      </w:tr>
      <w:tr w:rsidR="003E65AE" w:rsidRPr="000142F7" w14:paraId="0F1C4B2B" w14:textId="77777777" w:rsidTr="00673147">
        <w:tc>
          <w:tcPr>
            <w:tcW w:w="2372" w:type="dxa"/>
          </w:tcPr>
          <w:p w14:paraId="703AA947" w14:textId="358F8078" w:rsidR="003E65AE" w:rsidRDefault="003E65AE" w:rsidP="003E65AE">
            <w:pPr>
              <w:pStyle w:val="NoSpacing"/>
              <w:rPr>
                <w:rFonts w:asciiTheme="majorHAnsi" w:hAnsiTheme="majorHAnsi"/>
                <w:b/>
              </w:rPr>
            </w:pPr>
            <w:r>
              <w:rPr>
                <w:rFonts w:asciiTheme="majorHAnsi" w:hAnsiTheme="majorHAnsi"/>
                <w:b/>
              </w:rPr>
              <w:t>RXC</w:t>
            </w:r>
          </w:p>
        </w:tc>
        <w:tc>
          <w:tcPr>
            <w:tcW w:w="3181" w:type="dxa"/>
          </w:tcPr>
          <w:p w14:paraId="157CFFA2" w14:textId="5D404133" w:rsidR="003E65AE" w:rsidRDefault="003E65AE" w:rsidP="003E65AE">
            <w:pPr>
              <w:pStyle w:val="NoSpacing"/>
              <w:rPr>
                <w:rFonts w:asciiTheme="majorHAnsi" w:hAnsiTheme="majorHAnsi"/>
              </w:rPr>
            </w:pPr>
            <w:r>
              <w:rPr>
                <w:rFonts w:asciiTheme="majorHAnsi" w:hAnsiTheme="majorHAnsi"/>
              </w:rPr>
              <w:t xml:space="preserve">Pharmacy/Treatment </w:t>
            </w:r>
            <w:r>
              <w:rPr>
                <w:rFonts w:asciiTheme="majorHAnsi" w:hAnsiTheme="majorHAnsi"/>
              </w:rPr>
              <w:lastRenderedPageBreak/>
              <w:t>Component Order Segment</w:t>
            </w:r>
          </w:p>
        </w:tc>
        <w:tc>
          <w:tcPr>
            <w:tcW w:w="1640" w:type="dxa"/>
          </w:tcPr>
          <w:p w14:paraId="7767A09F" w14:textId="051237EB" w:rsidR="003E65AE" w:rsidRPr="000142F7" w:rsidRDefault="003E65AE" w:rsidP="003E65AE">
            <w:pPr>
              <w:pStyle w:val="NoSpacing"/>
              <w:rPr>
                <w:rFonts w:asciiTheme="majorHAnsi" w:hAnsiTheme="majorHAnsi"/>
              </w:rPr>
            </w:pPr>
            <w:r>
              <w:rPr>
                <w:rFonts w:asciiTheme="majorHAnsi" w:hAnsiTheme="majorHAnsi"/>
              </w:rPr>
              <w:lastRenderedPageBreak/>
              <w:t>Required</w:t>
            </w:r>
          </w:p>
        </w:tc>
        <w:tc>
          <w:tcPr>
            <w:tcW w:w="2383" w:type="dxa"/>
          </w:tcPr>
          <w:p w14:paraId="5D89EB7F" w14:textId="26F7E58D" w:rsidR="003E65AE" w:rsidRPr="000142F7" w:rsidRDefault="003E65AE" w:rsidP="003E65AE">
            <w:pPr>
              <w:pStyle w:val="NoSpacing"/>
              <w:rPr>
                <w:rFonts w:asciiTheme="majorHAnsi" w:hAnsiTheme="majorHAnsi"/>
              </w:rPr>
            </w:pPr>
            <w:r>
              <w:rPr>
                <w:rFonts w:asciiTheme="majorHAnsi" w:hAnsiTheme="majorHAnsi"/>
              </w:rPr>
              <w:t>Repeat = YES</w:t>
            </w:r>
          </w:p>
        </w:tc>
      </w:tr>
      <w:tr w:rsidR="003E65AE" w:rsidRPr="000142F7" w14:paraId="3D3BB73D" w14:textId="77777777" w:rsidTr="00673147">
        <w:tc>
          <w:tcPr>
            <w:tcW w:w="2372" w:type="dxa"/>
          </w:tcPr>
          <w:p w14:paraId="1C8955E1" w14:textId="77777777" w:rsidR="003E65AE" w:rsidRPr="000142F7" w:rsidRDefault="003E65AE" w:rsidP="00673147">
            <w:pPr>
              <w:pStyle w:val="NoSpacing"/>
              <w:rPr>
                <w:rFonts w:asciiTheme="majorHAnsi" w:hAnsiTheme="majorHAnsi"/>
                <w:b/>
              </w:rPr>
            </w:pPr>
            <w:r>
              <w:rPr>
                <w:rFonts w:asciiTheme="majorHAnsi" w:hAnsiTheme="majorHAnsi"/>
                <w:b/>
              </w:rPr>
              <w:lastRenderedPageBreak/>
              <w:t>RXR</w:t>
            </w:r>
          </w:p>
        </w:tc>
        <w:tc>
          <w:tcPr>
            <w:tcW w:w="3181" w:type="dxa"/>
          </w:tcPr>
          <w:p w14:paraId="5BB0664A" w14:textId="77777777" w:rsidR="003E65AE" w:rsidRPr="000142F7" w:rsidRDefault="003E65AE" w:rsidP="00673147">
            <w:pPr>
              <w:pStyle w:val="NoSpacing"/>
              <w:rPr>
                <w:rFonts w:asciiTheme="majorHAnsi" w:hAnsiTheme="majorHAnsi"/>
              </w:rPr>
            </w:pPr>
            <w:r>
              <w:rPr>
                <w:rFonts w:asciiTheme="majorHAnsi" w:hAnsiTheme="majorHAnsi"/>
              </w:rPr>
              <w:t xml:space="preserve">Pharmacy/Treatment Route Segment </w:t>
            </w:r>
          </w:p>
        </w:tc>
        <w:tc>
          <w:tcPr>
            <w:tcW w:w="1640" w:type="dxa"/>
          </w:tcPr>
          <w:p w14:paraId="1950FEA6" w14:textId="77777777" w:rsidR="003E65AE" w:rsidRPr="000142F7" w:rsidRDefault="003E65AE" w:rsidP="00673147">
            <w:pPr>
              <w:pStyle w:val="NoSpacing"/>
              <w:rPr>
                <w:rFonts w:asciiTheme="majorHAnsi" w:hAnsiTheme="majorHAnsi"/>
              </w:rPr>
            </w:pPr>
            <w:r>
              <w:rPr>
                <w:rFonts w:asciiTheme="majorHAnsi" w:hAnsiTheme="majorHAnsi"/>
              </w:rPr>
              <w:t xml:space="preserve">Required </w:t>
            </w:r>
          </w:p>
        </w:tc>
        <w:tc>
          <w:tcPr>
            <w:tcW w:w="2383" w:type="dxa"/>
          </w:tcPr>
          <w:p w14:paraId="5345F102" w14:textId="77777777" w:rsidR="003E65AE" w:rsidRPr="000142F7" w:rsidRDefault="003E65AE" w:rsidP="00673147">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3E65AE" w:rsidRPr="000142F7" w14:paraId="1EA07CA9" w14:textId="77777777" w:rsidTr="00673147">
        <w:tc>
          <w:tcPr>
            <w:tcW w:w="2372" w:type="dxa"/>
          </w:tcPr>
          <w:p w14:paraId="36F16D03" w14:textId="77777777" w:rsidR="003E65AE" w:rsidRPr="000142F7" w:rsidRDefault="003E65AE" w:rsidP="00673147">
            <w:pPr>
              <w:pStyle w:val="NoSpacing"/>
              <w:rPr>
                <w:rFonts w:asciiTheme="majorHAnsi" w:hAnsiTheme="majorHAnsi"/>
                <w:b/>
              </w:rPr>
            </w:pPr>
            <w:r>
              <w:rPr>
                <w:rFonts w:asciiTheme="majorHAnsi" w:hAnsiTheme="majorHAnsi"/>
                <w:b/>
              </w:rPr>
              <w:t>ZRX</w:t>
            </w:r>
          </w:p>
        </w:tc>
        <w:tc>
          <w:tcPr>
            <w:tcW w:w="3181" w:type="dxa"/>
          </w:tcPr>
          <w:p w14:paraId="66EFDB5D" w14:textId="77777777" w:rsidR="003E65AE" w:rsidRPr="000142F7" w:rsidRDefault="003E65AE" w:rsidP="00673147">
            <w:pPr>
              <w:pStyle w:val="NoSpacing"/>
              <w:rPr>
                <w:rFonts w:asciiTheme="majorHAnsi" w:hAnsiTheme="majorHAnsi"/>
              </w:rPr>
            </w:pPr>
            <w:r>
              <w:rPr>
                <w:rFonts w:asciiTheme="majorHAnsi" w:hAnsiTheme="majorHAnsi"/>
              </w:rPr>
              <w:t xml:space="preserve">Current User local VA segment </w:t>
            </w:r>
          </w:p>
        </w:tc>
        <w:tc>
          <w:tcPr>
            <w:tcW w:w="1640" w:type="dxa"/>
          </w:tcPr>
          <w:p w14:paraId="1ABF5F5F" w14:textId="77777777" w:rsidR="003E65AE" w:rsidRPr="000142F7" w:rsidRDefault="003E65AE" w:rsidP="00673147">
            <w:pPr>
              <w:pStyle w:val="NoSpacing"/>
              <w:rPr>
                <w:rFonts w:asciiTheme="majorHAnsi" w:hAnsiTheme="majorHAnsi"/>
              </w:rPr>
            </w:pPr>
            <w:r w:rsidRPr="008C5474">
              <w:rPr>
                <w:rFonts w:asciiTheme="majorHAnsi" w:hAnsiTheme="majorHAnsi"/>
              </w:rPr>
              <w:t>Optional</w:t>
            </w:r>
          </w:p>
        </w:tc>
        <w:tc>
          <w:tcPr>
            <w:tcW w:w="2383" w:type="dxa"/>
          </w:tcPr>
          <w:p w14:paraId="3ABA7828" w14:textId="77777777" w:rsidR="003E65AE" w:rsidRPr="000142F7" w:rsidRDefault="003E65AE" w:rsidP="00673147">
            <w:pPr>
              <w:pStyle w:val="NoSpacing"/>
              <w:rPr>
                <w:rFonts w:asciiTheme="majorHAnsi" w:hAnsiTheme="majorHAnsi"/>
              </w:rPr>
            </w:pPr>
            <w:r w:rsidRPr="008C5474">
              <w:rPr>
                <w:rFonts w:asciiTheme="majorHAnsi" w:hAnsiTheme="majorHAnsi"/>
              </w:rPr>
              <w:t>Repeat = NO</w:t>
            </w:r>
          </w:p>
        </w:tc>
      </w:tr>
      <w:tr w:rsidR="003E65AE" w:rsidRPr="000142F7" w14:paraId="6F944583" w14:textId="77777777" w:rsidTr="00673147">
        <w:tc>
          <w:tcPr>
            <w:tcW w:w="2372" w:type="dxa"/>
          </w:tcPr>
          <w:p w14:paraId="5C6C5172" w14:textId="254BACD4" w:rsidR="003E65AE" w:rsidRDefault="003E65AE" w:rsidP="003E65AE">
            <w:pPr>
              <w:pStyle w:val="NoSpacing"/>
              <w:rPr>
                <w:rFonts w:asciiTheme="majorHAnsi" w:hAnsiTheme="majorHAnsi"/>
                <w:b/>
              </w:rPr>
            </w:pPr>
            <w:r w:rsidRPr="00926D9C">
              <w:rPr>
                <w:rFonts w:asciiTheme="majorHAnsi" w:eastAsiaTheme="majorEastAsia" w:hAnsiTheme="majorHAnsi" w:cstheme="majorBidi"/>
                <w:b/>
                <w:bCs/>
              </w:rPr>
              <w:t>ZIL</w:t>
            </w:r>
          </w:p>
        </w:tc>
        <w:tc>
          <w:tcPr>
            <w:tcW w:w="3181" w:type="dxa"/>
          </w:tcPr>
          <w:p w14:paraId="427D580F" w14:textId="63321529" w:rsidR="003E65AE" w:rsidRDefault="003E65AE" w:rsidP="003E65AE">
            <w:pPr>
              <w:pStyle w:val="NoSpacing"/>
              <w:rPr>
                <w:rFonts w:asciiTheme="majorHAnsi" w:hAnsiTheme="majorHAnsi"/>
              </w:rPr>
            </w:pPr>
            <w:r w:rsidRPr="00926D9C">
              <w:rPr>
                <w:rFonts w:asciiTheme="majorHAnsi" w:eastAsiaTheme="majorEastAsia" w:hAnsiTheme="majorHAnsi" w:cstheme="majorBidi"/>
              </w:rPr>
              <w:t>Location resource</w:t>
            </w:r>
          </w:p>
        </w:tc>
        <w:tc>
          <w:tcPr>
            <w:tcW w:w="1640" w:type="dxa"/>
          </w:tcPr>
          <w:p w14:paraId="5DA80287" w14:textId="13629F10" w:rsidR="003E65AE" w:rsidRPr="008C5474" w:rsidRDefault="003E65AE" w:rsidP="003E65AE">
            <w:pPr>
              <w:pStyle w:val="NoSpacing"/>
              <w:rPr>
                <w:rFonts w:asciiTheme="majorHAnsi" w:hAnsiTheme="majorHAnsi"/>
              </w:rPr>
            </w:pPr>
            <w:r w:rsidRPr="00926D9C">
              <w:rPr>
                <w:rFonts w:asciiTheme="majorHAnsi" w:eastAsiaTheme="majorEastAsia" w:hAnsiTheme="majorHAnsi" w:cstheme="majorBidi"/>
              </w:rPr>
              <w:t>Optional</w:t>
            </w:r>
          </w:p>
        </w:tc>
        <w:tc>
          <w:tcPr>
            <w:tcW w:w="2383" w:type="dxa"/>
          </w:tcPr>
          <w:p w14:paraId="1175CF09" w14:textId="497CE222" w:rsidR="003E65AE" w:rsidRPr="008C5474" w:rsidRDefault="003E65AE" w:rsidP="003E65AE">
            <w:pPr>
              <w:pStyle w:val="NoSpacing"/>
              <w:rPr>
                <w:rFonts w:asciiTheme="majorHAnsi" w:hAnsiTheme="majorHAnsi"/>
              </w:rPr>
            </w:pPr>
            <w:r w:rsidRPr="00926D9C">
              <w:rPr>
                <w:rFonts w:asciiTheme="majorHAnsi" w:eastAsiaTheme="majorEastAsia" w:hAnsiTheme="majorHAnsi" w:cstheme="majorBidi"/>
              </w:rPr>
              <w:t>Repeat = NO</w:t>
            </w:r>
          </w:p>
        </w:tc>
      </w:tr>
    </w:tbl>
    <w:p w14:paraId="79981734" w14:textId="41E744E7" w:rsidR="00CA28E3" w:rsidRDefault="00CA28E3" w:rsidP="005309C7">
      <w:pPr>
        <w:pStyle w:val="Style2"/>
        <w:keepLines/>
      </w:pPr>
      <w:bookmarkStart w:id="629" w:name="_Toc398038598"/>
      <w:r>
        <w:lastRenderedPageBreak/>
        <w:t xml:space="preserve">Pharmacy Order </w:t>
      </w:r>
      <w:r w:rsidRPr="00CA28E3">
        <w:t>AUTO REINSTATED</w:t>
      </w:r>
      <w:r>
        <w:t xml:space="preserve"> Message</w:t>
      </w:r>
      <w:bookmarkEnd w:id="629"/>
      <w:r>
        <w:t xml:space="preserve"> </w:t>
      </w:r>
    </w:p>
    <w:p w14:paraId="584A91F0" w14:textId="1069B7EE" w:rsidR="00CA28E3" w:rsidRPr="002840BF" w:rsidRDefault="00CA28E3" w:rsidP="005309C7">
      <w:pPr>
        <w:keepNext/>
        <w:keepLines/>
        <w:rPr>
          <w:rFonts w:asciiTheme="majorHAnsi" w:hAnsiTheme="majorHAnsi"/>
        </w:rPr>
      </w:pPr>
      <w:r>
        <w:rPr>
          <w:rFonts w:asciiTheme="majorHAnsi" w:hAnsiTheme="majorHAnsi"/>
        </w:rPr>
        <w:t xml:space="preserve">Auto </w:t>
      </w:r>
      <w:r w:rsidRPr="00CA28E3">
        <w:t>REINSTATED</w:t>
      </w:r>
      <w:r w:rsidRPr="008E3276">
        <w:rPr>
          <w:rFonts w:asciiTheme="majorHAnsi" w:hAnsiTheme="majorHAnsi"/>
        </w:rPr>
        <w:t xml:space="preserve"> </w:t>
      </w:r>
      <w:r>
        <w:rPr>
          <w:rFonts w:asciiTheme="majorHAnsi" w:hAnsiTheme="majorHAnsi"/>
        </w:rPr>
        <w:t>triggers HL</w:t>
      </w:r>
      <w:r w:rsidRPr="00B54775">
        <w:rPr>
          <w:rFonts w:asciiTheme="majorHAnsi" w:hAnsiTheme="majorHAnsi"/>
        </w:rPr>
        <w:t xml:space="preserve">7 </w:t>
      </w:r>
      <w:r>
        <w:rPr>
          <w:rFonts w:asciiTheme="majorHAnsi" w:hAnsiTheme="majorHAnsi"/>
        </w:rPr>
        <w:t>messages</w:t>
      </w:r>
      <w:r w:rsidRPr="008E3276">
        <w:rPr>
          <w:rFonts w:asciiTheme="majorHAnsi" w:hAnsiTheme="majorHAnsi"/>
        </w:rPr>
        <w:t xml:space="preserve"> </w:t>
      </w:r>
      <w:r>
        <w:rPr>
          <w:rFonts w:asciiTheme="majorHAnsi" w:hAnsiTheme="majorHAnsi"/>
        </w:rPr>
        <w:t xml:space="preserve">to external vendor application on </w:t>
      </w:r>
      <w:r w:rsidRPr="008E3276">
        <w:rPr>
          <w:rFonts w:asciiTheme="majorHAnsi" w:hAnsiTheme="majorHAnsi"/>
        </w:rPr>
        <w:t xml:space="preserve">active pharmacy orders </w:t>
      </w:r>
      <w:r>
        <w:rPr>
          <w:rFonts w:asciiTheme="majorHAnsi" w:hAnsiTheme="majorHAnsi"/>
        </w:rPr>
        <w:t>when ICU</w:t>
      </w:r>
      <w:r w:rsidRPr="008E3276">
        <w:rPr>
          <w:rFonts w:asciiTheme="majorHAnsi" w:hAnsiTheme="majorHAnsi"/>
        </w:rPr>
        <w:t xml:space="preserve"> patient</w:t>
      </w:r>
      <w:r>
        <w:rPr>
          <w:rFonts w:asciiTheme="majorHAnsi" w:hAnsiTheme="majorHAnsi"/>
        </w:rPr>
        <w:t>s</w:t>
      </w:r>
      <w:r w:rsidRPr="008E3276">
        <w:rPr>
          <w:rFonts w:asciiTheme="majorHAnsi" w:hAnsiTheme="majorHAnsi"/>
        </w:rPr>
        <w:t xml:space="preserve"> </w:t>
      </w:r>
      <w:r>
        <w:rPr>
          <w:rFonts w:asciiTheme="majorHAnsi" w:hAnsiTheme="majorHAnsi"/>
        </w:rPr>
        <w:t>transfer or are discharged</w:t>
      </w:r>
      <w:r w:rsidRPr="008E3276">
        <w:rPr>
          <w:rFonts w:asciiTheme="majorHAnsi" w:hAnsiTheme="majorHAnsi"/>
        </w:rPr>
        <w:t>.</w:t>
      </w:r>
      <w:r>
        <w:rPr>
          <w:rFonts w:asciiTheme="majorHAnsi" w:hAnsiTheme="majorHAnsi"/>
        </w:rPr>
        <w:t xml:space="preserve"> </w:t>
      </w:r>
    </w:p>
    <w:p w14:paraId="21C7EA7D" w14:textId="77777777" w:rsidR="00CA28E3" w:rsidRPr="000142F7" w:rsidRDefault="00CA28E3" w:rsidP="005309C7">
      <w:pPr>
        <w:pStyle w:val="Style2"/>
        <w:keepLines/>
      </w:pPr>
      <w:bookmarkStart w:id="630" w:name="_Toc398038599"/>
      <w:r>
        <w:t xml:space="preserve">Pharmacy </w:t>
      </w:r>
      <w:r w:rsidRPr="000142F7">
        <w:t xml:space="preserve">Static </w:t>
      </w:r>
      <w:r>
        <w:t xml:space="preserve">RDE </w:t>
      </w:r>
      <w:r w:rsidRPr="000142F7">
        <w:t>Message Definition – Message Level</w:t>
      </w:r>
      <w:bookmarkEnd w:id="6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CA28E3" w:rsidRPr="000142F7" w14:paraId="15251E49" w14:textId="77777777" w:rsidTr="00673147">
        <w:tc>
          <w:tcPr>
            <w:tcW w:w="2372" w:type="dxa"/>
            <w:shd w:val="clear" w:color="auto" w:fill="BFBFBF" w:themeFill="background1" w:themeFillShade="BF"/>
          </w:tcPr>
          <w:p w14:paraId="0D7B70BD" w14:textId="77777777" w:rsidR="00CA28E3" w:rsidRPr="000142F7" w:rsidRDefault="00CA28E3" w:rsidP="005309C7">
            <w:pPr>
              <w:pStyle w:val="NoSpacing"/>
              <w:keepNext/>
              <w:keepLines/>
              <w:rPr>
                <w:rFonts w:asciiTheme="majorHAnsi" w:hAnsiTheme="majorHAnsi"/>
                <w:b/>
              </w:rPr>
            </w:pPr>
            <w:r>
              <w:rPr>
                <w:rFonts w:asciiTheme="majorHAnsi" w:hAnsiTheme="majorHAnsi"/>
                <w:b/>
              </w:rPr>
              <w:t>RDE^O01</w:t>
            </w:r>
          </w:p>
        </w:tc>
        <w:tc>
          <w:tcPr>
            <w:tcW w:w="3181" w:type="dxa"/>
            <w:shd w:val="clear" w:color="auto" w:fill="BFBFBF" w:themeFill="background1" w:themeFillShade="BF"/>
          </w:tcPr>
          <w:p w14:paraId="53A0C665" w14:textId="77777777" w:rsidR="00CA28E3" w:rsidRPr="000142F7" w:rsidRDefault="00CA28E3" w:rsidP="005309C7">
            <w:pPr>
              <w:pStyle w:val="NoSpacing"/>
              <w:keepNext/>
              <w:keepLines/>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14:paraId="59E7F252"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324827A1"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REPETITION</w:t>
            </w:r>
          </w:p>
        </w:tc>
      </w:tr>
      <w:tr w:rsidR="00CA28E3" w:rsidRPr="000142F7" w14:paraId="0DCD5EEF" w14:textId="77777777" w:rsidTr="00673147">
        <w:tc>
          <w:tcPr>
            <w:tcW w:w="2372" w:type="dxa"/>
          </w:tcPr>
          <w:p w14:paraId="4C07A558"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MSH</w:t>
            </w:r>
          </w:p>
        </w:tc>
        <w:tc>
          <w:tcPr>
            <w:tcW w:w="3181" w:type="dxa"/>
          </w:tcPr>
          <w:p w14:paraId="5C5EFE1A"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Message Header</w:t>
            </w:r>
          </w:p>
        </w:tc>
        <w:tc>
          <w:tcPr>
            <w:tcW w:w="1640" w:type="dxa"/>
          </w:tcPr>
          <w:p w14:paraId="4347232E"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1B1D7F98"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 xml:space="preserve">Repeat = NO </w:t>
            </w:r>
          </w:p>
          <w:p w14:paraId="55B4A290" w14:textId="77777777" w:rsidR="00CA28E3" w:rsidRPr="000142F7" w:rsidRDefault="00CA28E3" w:rsidP="005309C7">
            <w:pPr>
              <w:pStyle w:val="NoSpacing"/>
              <w:keepNext/>
              <w:keepLines/>
              <w:rPr>
                <w:rFonts w:asciiTheme="majorHAnsi" w:hAnsiTheme="majorHAnsi"/>
              </w:rPr>
            </w:pPr>
          </w:p>
        </w:tc>
      </w:tr>
      <w:tr w:rsidR="00CA28E3" w:rsidRPr="000142F7" w14:paraId="0865F303" w14:textId="77777777" w:rsidTr="00673147">
        <w:tc>
          <w:tcPr>
            <w:tcW w:w="2372" w:type="dxa"/>
          </w:tcPr>
          <w:p w14:paraId="1ABFAA87"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PID</w:t>
            </w:r>
          </w:p>
        </w:tc>
        <w:tc>
          <w:tcPr>
            <w:tcW w:w="3181" w:type="dxa"/>
          </w:tcPr>
          <w:p w14:paraId="45FDBD42" w14:textId="77777777" w:rsidR="00CA28E3" w:rsidRPr="000142F7" w:rsidRDefault="00CA28E3" w:rsidP="005309C7">
            <w:pPr>
              <w:pStyle w:val="NoSpacing"/>
              <w:keepNext/>
              <w:keepLines/>
              <w:rPr>
                <w:rFonts w:asciiTheme="majorHAnsi" w:hAnsiTheme="majorHAnsi"/>
              </w:rPr>
            </w:pPr>
            <w:r>
              <w:rPr>
                <w:rFonts w:asciiTheme="majorHAnsi" w:hAnsiTheme="majorHAnsi"/>
              </w:rPr>
              <w:t>Patient Identification</w:t>
            </w:r>
          </w:p>
        </w:tc>
        <w:tc>
          <w:tcPr>
            <w:tcW w:w="1640" w:type="dxa"/>
          </w:tcPr>
          <w:p w14:paraId="32525A01"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1C53A7B7"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5055D8AB" w14:textId="77777777" w:rsidR="00CA28E3" w:rsidRPr="000142F7" w:rsidRDefault="00CA28E3" w:rsidP="005309C7">
            <w:pPr>
              <w:pStyle w:val="NoSpacing"/>
              <w:keepNext/>
              <w:keepLines/>
              <w:rPr>
                <w:rFonts w:asciiTheme="majorHAnsi" w:hAnsiTheme="majorHAnsi"/>
              </w:rPr>
            </w:pPr>
          </w:p>
        </w:tc>
      </w:tr>
      <w:tr w:rsidR="00CA28E3" w:rsidRPr="000142F7" w14:paraId="6239466F" w14:textId="77777777" w:rsidTr="00673147">
        <w:tc>
          <w:tcPr>
            <w:tcW w:w="2372" w:type="dxa"/>
          </w:tcPr>
          <w:p w14:paraId="4A287A3A" w14:textId="77777777" w:rsidR="00CA28E3" w:rsidRPr="000142F7" w:rsidRDefault="00CA28E3" w:rsidP="005309C7">
            <w:pPr>
              <w:pStyle w:val="NoSpacing"/>
              <w:keepNext/>
              <w:keepLines/>
              <w:rPr>
                <w:rFonts w:asciiTheme="majorHAnsi" w:hAnsiTheme="majorHAnsi"/>
                <w:b/>
              </w:rPr>
            </w:pPr>
            <w:r>
              <w:rPr>
                <w:rFonts w:asciiTheme="majorHAnsi" w:hAnsiTheme="majorHAnsi"/>
                <w:b/>
              </w:rPr>
              <w:t>PV1</w:t>
            </w:r>
          </w:p>
        </w:tc>
        <w:tc>
          <w:tcPr>
            <w:tcW w:w="3181" w:type="dxa"/>
          </w:tcPr>
          <w:p w14:paraId="0DE5EF7F" w14:textId="77777777" w:rsidR="00CA28E3" w:rsidRPr="000142F7" w:rsidRDefault="00CA28E3" w:rsidP="005309C7">
            <w:pPr>
              <w:pStyle w:val="NoSpacing"/>
              <w:keepNext/>
              <w:keepLines/>
              <w:rPr>
                <w:rFonts w:asciiTheme="majorHAnsi" w:hAnsiTheme="majorHAnsi"/>
              </w:rPr>
            </w:pPr>
            <w:r>
              <w:rPr>
                <w:rFonts w:asciiTheme="majorHAnsi" w:hAnsiTheme="majorHAnsi"/>
              </w:rPr>
              <w:t>Patient Visit Location</w:t>
            </w:r>
          </w:p>
        </w:tc>
        <w:tc>
          <w:tcPr>
            <w:tcW w:w="1640" w:type="dxa"/>
          </w:tcPr>
          <w:p w14:paraId="4921883E"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267499B4"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CA28E3" w:rsidRPr="000142F7" w14:paraId="3C01C8C4" w14:textId="77777777" w:rsidTr="00673147">
        <w:tc>
          <w:tcPr>
            <w:tcW w:w="2372" w:type="dxa"/>
          </w:tcPr>
          <w:p w14:paraId="4A500B6E" w14:textId="77777777" w:rsidR="00CA28E3" w:rsidRPr="000142F7" w:rsidRDefault="00CA28E3" w:rsidP="005309C7">
            <w:pPr>
              <w:pStyle w:val="NoSpacing"/>
              <w:keepNext/>
              <w:keepLines/>
              <w:rPr>
                <w:rFonts w:asciiTheme="majorHAnsi" w:hAnsiTheme="majorHAnsi"/>
                <w:b/>
              </w:rPr>
            </w:pPr>
            <w:r>
              <w:rPr>
                <w:rFonts w:asciiTheme="majorHAnsi" w:hAnsiTheme="majorHAnsi"/>
                <w:b/>
              </w:rPr>
              <w:t>ORC</w:t>
            </w:r>
          </w:p>
        </w:tc>
        <w:tc>
          <w:tcPr>
            <w:tcW w:w="3181" w:type="dxa"/>
          </w:tcPr>
          <w:p w14:paraId="7BD36581" w14:textId="77777777" w:rsidR="00CA28E3" w:rsidRPr="000142F7" w:rsidRDefault="00CA28E3" w:rsidP="005309C7">
            <w:pPr>
              <w:pStyle w:val="NoSpacing"/>
              <w:keepNext/>
              <w:keepLines/>
              <w:rPr>
                <w:rFonts w:asciiTheme="majorHAnsi" w:hAnsiTheme="majorHAnsi"/>
              </w:rPr>
            </w:pPr>
            <w:r>
              <w:rPr>
                <w:rFonts w:asciiTheme="majorHAnsi" w:hAnsiTheme="majorHAnsi"/>
              </w:rPr>
              <w:t>Common Order Segment</w:t>
            </w:r>
          </w:p>
        </w:tc>
        <w:tc>
          <w:tcPr>
            <w:tcW w:w="1640" w:type="dxa"/>
          </w:tcPr>
          <w:p w14:paraId="77EA114D" w14:textId="77777777" w:rsidR="00CA28E3" w:rsidRPr="000142F7" w:rsidRDefault="00CA28E3" w:rsidP="005309C7">
            <w:pPr>
              <w:pStyle w:val="NoSpacing"/>
              <w:keepNext/>
              <w:keepLines/>
              <w:rPr>
                <w:rFonts w:asciiTheme="majorHAnsi" w:hAnsiTheme="majorHAnsi"/>
              </w:rPr>
            </w:pPr>
            <w:r>
              <w:rPr>
                <w:rFonts w:asciiTheme="majorHAnsi" w:hAnsiTheme="majorHAnsi"/>
              </w:rPr>
              <w:t>Required</w:t>
            </w:r>
          </w:p>
        </w:tc>
        <w:tc>
          <w:tcPr>
            <w:tcW w:w="2383" w:type="dxa"/>
          </w:tcPr>
          <w:p w14:paraId="69A6B885" w14:textId="77777777" w:rsidR="00CA28E3" w:rsidRPr="000142F7" w:rsidRDefault="00CA28E3" w:rsidP="005309C7">
            <w:pPr>
              <w:pStyle w:val="NoSpacing"/>
              <w:keepNext/>
              <w:keepLines/>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CA28E3" w:rsidRPr="000142F7" w14:paraId="682C4153" w14:textId="77777777" w:rsidTr="00673147">
        <w:tc>
          <w:tcPr>
            <w:tcW w:w="2372" w:type="dxa"/>
          </w:tcPr>
          <w:p w14:paraId="2B7FEA1C" w14:textId="77777777" w:rsidR="00CA28E3" w:rsidRPr="000142F7" w:rsidRDefault="00CA28E3" w:rsidP="005309C7">
            <w:pPr>
              <w:pStyle w:val="NoSpacing"/>
              <w:keepNext/>
              <w:keepLines/>
              <w:rPr>
                <w:rFonts w:asciiTheme="majorHAnsi" w:hAnsiTheme="majorHAnsi"/>
                <w:b/>
              </w:rPr>
            </w:pPr>
            <w:r>
              <w:rPr>
                <w:rFonts w:asciiTheme="majorHAnsi" w:hAnsiTheme="majorHAnsi"/>
                <w:b/>
              </w:rPr>
              <w:t>RXO</w:t>
            </w:r>
          </w:p>
        </w:tc>
        <w:tc>
          <w:tcPr>
            <w:tcW w:w="3181" w:type="dxa"/>
          </w:tcPr>
          <w:p w14:paraId="65450504" w14:textId="77777777" w:rsidR="00CA28E3" w:rsidRPr="000142F7" w:rsidRDefault="00CA28E3" w:rsidP="005309C7">
            <w:pPr>
              <w:pStyle w:val="NoSpacing"/>
              <w:keepNext/>
              <w:keepLines/>
              <w:rPr>
                <w:rFonts w:asciiTheme="majorHAnsi" w:hAnsiTheme="majorHAnsi"/>
              </w:rPr>
            </w:pPr>
            <w:r>
              <w:rPr>
                <w:rFonts w:asciiTheme="majorHAnsi" w:hAnsiTheme="majorHAnsi"/>
              </w:rPr>
              <w:t>Observation/Result Segment</w:t>
            </w:r>
          </w:p>
        </w:tc>
        <w:tc>
          <w:tcPr>
            <w:tcW w:w="1640" w:type="dxa"/>
          </w:tcPr>
          <w:p w14:paraId="23DE6A48" w14:textId="77777777" w:rsidR="00CA28E3" w:rsidRPr="000142F7" w:rsidRDefault="00CA28E3" w:rsidP="005309C7">
            <w:pPr>
              <w:pStyle w:val="NoSpacing"/>
              <w:keepNext/>
              <w:keepLines/>
              <w:rPr>
                <w:rFonts w:asciiTheme="majorHAnsi" w:hAnsiTheme="majorHAnsi"/>
              </w:rPr>
            </w:pPr>
            <w:r>
              <w:rPr>
                <w:rFonts w:asciiTheme="majorHAnsi" w:hAnsiTheme="majorHAnsi"/>
              </w:rPr>
              <w:t>Optional</w:t>
            </w:r>
          </w:p>
        </w:tc>
        <w:tc>
          <w:tcPr>
            <w:tcW w:w="2383" w:type="dxa"/>
          </w:tcPr>
          <w:p w14:paraId="26A0215A" w14:textId="77777777" w:rsidR="00CA28E3" w:rsidRPr="000142F7" w:rsidRDefault="00CA28E3" w:rsidP="005309C7">
            <w:pPr>
              <w:pStyle w:val="NoSpacing"/>
              <w:keepNext/>
              <w:keepLines/>
              <w:rPr>
                <w:rFonts w:asciiTheme="majorHAnsi" w:hAnsiTheme="majorHAnsi"/>
              </w:rPr>
            </w:pPr>
            <w:r>
              <w:rPr>
                <w:rFonts w:asciiTheme="majorHAnsi" w:hAnsiTheme="majorHAnsi"/>
              </w:rPr>
              <w:t>Repeat = NO</w:t>
            </w:r>
          </w:p>
        </w:tc>
      </w:tr>
      <w:tr w:rsidR="00CA28E3" w:rsidRPr="000142F7" w14:paraId="19811B18" w14:textId="77777777" w:rsidTr="00673147">
        <w:tc>
          <w:tcPr>
            <w:tcW w:w="2372" w:type="dxa"/>
          </w:tcPr>
          <w:p w14:paraId="04D2FFDF" w14:textId="77777777" w:rsidR="00CA28E3" w:rsidRPr="000142F7" w:rsidRDefault="00CA28E3" w:rsidP="005309C7">
            <w:pPr>
              <w:pStyle w:val="NoSpacing"/>
              <w:keepNext/>
              <w:keepLines/>
              <w:rPr>
                <w:rFonts w:asciiTheme="majorHAnsi" w:hAnsiTheme="majorHAnsi"/>
                <w:b/>
              </w:rPr>
            </w:pPr>
            <w:r>
              <w:rPr>
                <w:rFonts w:asciiTheme="majorHAnsi" w:hAnsiTheme="majorHAnsi"/>
                <w:b/>
              </w:rPr>
              <w:t>RXE</w:t>
            </w:r>
          </w:p>
        </w:tc>
        <w:tc>
          <w:tcPr>
            <w:tcW w:w="3181" w:type="dxa"/>
          </w:tcPr>
          <w:p w14:paraId="2DAEC503" w14:textId="77777777" w:rsidR="00CA28E3" w:rsidRPr="000142F7" w:rsidRDefault="00CA28E3" w:rsidP="005309C7">
            <w:pPr>
              <w:pStyle w:val="NoSpacing"/>
              <w:keepNext/>
              <w:keepLines/>
              <w:rPr>
                <w:rFonts w:asciiTheme="majorHAnsi" w:hAnsiTheme="majorHAnsi"/>
              </w:rPr>
            </w:pPr>
            <w:r>
              <w:rPr>
                <w:rFonts w:asciiTheme="majorHAnsi" w:hAnsiTheme="majorHAnsi"/>
              </w:rPr>
              <w:t>Pharmacy/Treatment  Encoded Order Segment</w:t>
            </w:r>
          </w:p>
        </w:tc>
        <w:tc>
          <w:tcPr>
            <w:tcW w:w="1640" w:type="dxa"/>
          </w:tcPr>
          <w:p w14:paraId="24C8C401"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451431E1"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2CA6493" w14:textId="77777777" w:rsidR="00CA28E3" w:rsidRPr="000142F7" w:rsidRDefault="00CA28E3" w:rsidP="005309C7">
            <w:pPr>
              <w:pStyle w:val="NoSpacing"/>
              <w:keepNext/>
              <w:keepLines/>
              <w:rPr>
                <w:rFonts w:asciiTheme="majorHAnsi" w:hAnsiTheme="majorHAnsi"/>
              </w:rPr>
            </w:pPr>
          </w:p>
        </w:tc>
      </w:tr>
      <w:tr w:rsidR="00CA28E3" w:rsidRPr="000142F7" w14:paraId="17CE910F" w14:textId="77777777" w:rsidTr="00673147">
        <w:tc>
          <w:tcPr>
            <w:tcW w:w="2372" w:type="dxa"/>
          </w:tcPr>
          <w:p w14:paraId="08F92A55" w14:textId="77777777" w:rsidR="00CA28E3" w:rsidRPr="000142F7" w:rsidRDefault="00CA28E3" w:rsidP="005309C7">
            <w:pPr>
              <w:pStyle w:val="NoSpacing"/>
              <w:keepNext/>
              <w:keepLines/>
              <w:rPr>
                <w:rFonts w:asciiTheme="majorHAnsi" w:hAnsiTheme="majorHAnsi"/>
                <w:b/>
              </w:rPr>
            </w:pPr>
            <w:r>
              <w:rPr>
                <w:rFonts w:asciiTheme="majorHAnsi" w:hAnsiTheme="majorHAnsi"/>
                <w:b/>
              </w:rPr>
              <w:t>RXR</w:t>
            </w:r>
          </w:p>
        </w:tc>
        <w:tc>
          <w:tcPr>
            <w:tcW w:w="3181" w:type="dxa"/>
          </w:tcPr>
          <w:p w14:paraId="59D9C4B6"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Pharmacy/Treatment Route Segment </w:t>
            </w:r>
          </w:p>
        </w:tc>
        <w:tc>
          <w:tcPr>
            <w:tcW w:w="1640" w:type="dxa"/>
          </w:tcPr>
          <w:p w14:paraId="125C5F0C"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7CB71C88"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CA28E3" w:rsidRPr="000142F7" w14:paraId="7C9C7B7D" w14:textId="77777777" w:rsidTr="00673147">
        <w:tc>
          <w:tcPr>
            <w:tcW w:w="2372" w:type="dxa"/>
          </w:tcPr>
          <w:p w14:paraId="6A9FA578" w14:textId="77777777" w:rsidR="00CA28E3" w:rsidRPr="000142F7" w:rsidRDefault="00CA28E3" w:rsidP="005309C7">
            <w:pPr>
              <w:pStyle w:val="NoSpacing"/>
              <w:keepNext/>
              <w:keepLines/>
              <w:rPr>
                <w:rFonts w:asciiTheme="majorHAnsi" w:hAnsiTheme="majorHAnsi"/>
                <w:b/>
              </w:rPr>
            </w:pPr>
            <w:r>
              <w:rPr>
                <w:rFonts w:asciiTheme="majorHAnsi" w:hAnsiTheme="majorHAnsi"/>
                <w:b/>
              </w:rPr>
              <w:t>ZRX</w:t>
            </w:r>
          </w:p>
        </w:tc>
        <w:tc>
          <w:tcPr>
            <w:tcW w:w="3181" w:type="dxa"/>
          </w:tcPr>
          <w:p w14:paraId="099BCF34"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Current User local VA segment </w:t>
            </w:r>
          </w:p>
        </w:tc>
        <w:tc>
          <w:tcPr>
            <w:tcW w:w="1640" w:type="dxa"/>
          </w:tcPr>
          <w:p w14:paraId="3968B2DE" w14:textId="77777777" w:rsidR="00CA28E3" w:rsidRPr="000142F7" w:rsidRDefault="00CA28E3" w:rsidP="005309C7">
            <w:pPr>
              <w:pStyle w:val="NoSpacing"/>
              <w:keepNext/>
              <w:keepLines/>
              <w:rPr>
                <w:rFonts w:asciiTheme="majorHAnsi" w:hAnsiTheme="majorHAnsi"/>
              </w:rPr>
            </w:pPr>
            <w:r w:rsidRPr="008C5474">
              <w:rPr>
                <w:rFonts w:asciiTheme="majorHAnsi" w:hAnsiTheme="majorHAnsi"/>
              </w:rPr>
              <w:t>Optional</w:t>
            </w:r>
          </w:p>
        </w:tc>
        <w:tc>
          <w:tcPr>
            <w:tcW w:w="2383" w:type="dxa"/>
          </w:tcPr>
          <w:p w14:paraId="00A2B23D" w14:textId="77777777" w:rsidR="00CA28E3" w:rsidRPr="000142F7" w:rsidRDefault="00CA28E3" w:rsidP="005309C7">
            <w:pPr>
              <w:pStyle w:val="NoSpacing"/>
              <w:keepNext/>
              <w:keepLines/>
              <w:rPr>
                <w:rFonts w:asciiTheme="majorHAnsi" w:hAnsiTheme="majorHAnsi"/>
              </w:rPr>
            </w:pPr>
            <w:r w:rsidRPr="008C5474">
              <w:rPr>
                <w:rFonts w:asciiTheme="majorHAnsi" w:hAnsiTheme="majorHAnsi"/>
              </w:rPr>
              <w:t>Repeat = NO</w:t>
            </w:r>
          </w:p>
        </w:tc>
      </w:tr>
    </w:tbl>
    <w:p w14:paraId="2E747672" w14:textId="604B20F7" w:rsidR="00CA28E3" w:rsidRDefault="00CA28E3" w:rsidP="005309C7">
      <w:pPr>
        <w:pStyle w:val="Style2"/>
        <w:keepLines/>
      </w:pPr>
      <w:bookmarkStart w:id="631" w:name="_Toc398038600"/>
      <w:r>
        <w:t xml:space="preserve">Pharmacy IV Order </w:t>
      </w:r>
      <w:r w:rsidRPr="00CA28E3">
        <w:t>AUTO REINSTATED</w:t>
      </w:r>
      <w:r>
        <w:t xml:space="preserve"> Message</w:t>
      </w:r>
      <w:bookmarkEnd w:id="631"/>
      <w:r>
        <w:t xml:space="preserve"> </w:t>
      </w:r>
    </w:p>
    <w:p w14:paraId="6A70966A" w14:textId="7E300B93" w:rsidR="00CA28E3" w:rsidRPr="002840BF" w:rsidRDefault="00CA28E3" w:rsidP="005309C7">
      <w:pPr>
        <w:keepNext/>
        <w:keepLines/>
        <w:rPr>
          <w:rFonts w:asciiTheme="majorHAnsi" w:hAnsiTheme="majorHAnsi"/>
        </w:rPr>
      </w:pPr>
      <w:r>
        <w:rPr>
          <w:rFonts w:asciiTheme="majorHAnsi" w:hAnsiTheme="majorHAnsi"/>
        </w:rPr>
        <w:t xml:space="preserve">Auto </w:t>
      </w:r>
      <w:r w:rsidRPr="00CA28E3">
        <w:t>REINSTATED</w:t>
      </w:r>
      <w:r w:rsidRPr="008E3276">
        <w:rPr>
          <w:rFonts w:asciiTheme="majorHAnsi" w:hAnsiTheme="majorHAnsi"/>
        </w:rPr>
        <w:t xml:space="preserve"> </w:t>
      </w:r>
      <w:r>
        <w:rPr>
          <w:rFonts w:asciiTheme="majorHAnsi" w:hAnsiTheme="majorHAnsi"/>
        </w:rPr>
        <w:t>triggers HL</w:t>
      </w:r>
      <w:r w:rsidRPr="00B54775">
        <w:rPr>
          <w:rFonts w:asciiTheme="majorHAnsi" w:hAnsiTheme="majorHAnsi"/>
        </w:rPr>
        <w:t xml:space="preserve">7 </w:t>
      </w:r>
      <w:r>
        <w:rPr>
          <w:rFonts w:asciiTheme="majorHAnsi" w:hAnsiTheme="majorHAnsi"/>
        </w:rPr>
        <w:t>messages</w:t>
      </w:r>
      <w:r w:rsidRPr="008E3276">
        <w:rPr>
          <w:rFonts w:asciiTheme="majorHAnsi" w:hAnsiTheme="majorHAnsi"/>
        </w:rPr>
        <w:t xml:space="preserve"> </w:t>
      </w:r>
      <w:r>
        <w:rPr>
          <w:rFonts w:asciiTheme="majorHAnsi" w:hAnsiTheme="majorHAnsi"/>
        </w:rPr>
        <w:t xml:space="preserve">to external vendor application on </w:t>
      </w:r>
      <w:r w:rsidRPr="008E3276">
        <w:rPr>
          <w:rFonts w:asciiTheme="majorHAnsi" w:hAnsiTheme="majorHAnsi"/>
        </w:rPr>
        <w:t xml:space="preserve">active pharmacy orders </w:t>
      </w:r>
      <w:r>
        <w:rPr>
          <w:rFonts w:asciiTheme="majorHAnsi" w:hAnsiTheme="majorHAnsi"/>
        </w:rPr>
        <w:t>when ICU</w:t>
      </w:r>
      <w:r w:rsidRPr="008E3276">
        <w:rPr>
          <w:rFonts w:asciiTheme="majorHAnsi" w:hAnsiTheme="majorHAnsi"/>
        </w:rPr>
        <w:t xml:space="preserve"> patient</w:t>
      </w:r>
      <w:r>
        <w:rPr>
          <w:rFonts w:asciiTheme="majorHAnsi" w:hAnsiTheme="majorHAnsi"/>
        </w:rPr>
        <w:t>s</w:t>
      </w:r>
      <w:r w:rsidRPr="008E3276">
        <w:rPr>
          <w:rFonts w:asciiTheme="majorHAnsi" w:hAnsiTheme="majorHAnsi"/>
        </w:rPr>
        <w:t xml:space="preserve"> </w:t>
      </w:r>
      <w:r>
        <w:rPr>
          <w:rFonts w:asciiTheme="majorHAnsi" w:hAnsiTheme="majorHAnsi"/>
        </w:rPr>
        <w:t>transfer or are discharged</w:t>
      </w:r>
      <w:r w:rsidRPr="008E3276">
        <w:rPr>
          <w:rFonts w:asciiTheme="majorHAnsi" w:hAnsiTheme="majorHAnsi"/>
        </w:rPr>
        <w:t>.</w:t>
      </w:r>
      <w:r>
        <w:rPr>
          <w:rFonts w:asciiTheme="majorHAnsi" w:hAnsiTheme="majorHAnsi"/>
        </w:rPr>
        <w:t xml:space="preserve"> </w:t>
      </w:r>
    </w:p>
    <w:p w14:paraId="242752E9" w14:textId="77777777" w:rsidR="00CA28E3" w:rsidRPr="000142F7" w:rsidRDefault="00CA28E3" w:rsidP="005309C7">
      <w:pPr>
        <w:pStyle w:val="Style2"/>
        <w:keepLines/>
      </w:pPr>
      <w:bookmarkStart w:id="632" w:name="_Toc398038601"/>
      <w:r>
        <w:t xml:space="preserve">Pharmacy </w:t>
      </w:r>
      <w:r w:rsidRPr="000142F7">
        <w:t xml:space="preserve">Static </w:t>
      </w:r>
      <w:r>
        <w:t xml:space="preserve">RDE </w:t>
      </w:r>
      <w:r w:rsidRPr="000142F7">
        <w:t>Message Definition – Message Level</w:t>
      </w:r>
      <w:bookmarkEnd w:id="6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CA28E3" w:rsidRPr="000142F7" w14:paraId="79A87810" w14:textId="77777777" w:rsidTr="00673147">
        <w:tc>
          <w:tcPr>
            <w:tcW w:w="2372" w:type="dxa"/>
            <w:shd w:val="clear" w:color="auto" w:fill="BFBFBF" w:themeFill="background1" w:themeFillShade="BF"/>
          </w:tcPr>
          <w:p w14:paraId="13A46CFE" w14:textId="77777777" w:rsidR="00CA28E3" w:rsidRPr="000142F7" w:rsidRDefault="00CA28E3" w:rsidP="005309C7">
            <w:pPr>
              <w:pStyle w:val="NoSpacing"/>
              <w:keepNext/>
              <w:keepLines/>
              <w:rPr>
                <w:rFonts w:asciiTheme="majorHAnsi" w:hAnsiTheme="majorHAnsi"/>
                <w:b/>
              </w:rPr>
            </w:pPr>
            <w:r>
              <w:rPr>
                <w:rFonts w:asciiTheme="majorHAnsi" w:hAnsiTheme="majorHAnsi"/>
                <w:b/>
              </w:rPr>
              <w:t>RDE^O01</w:t>
            </w:r>
          </w:p>
        </w:tc>
        <w:tc>
          <w:tcPr>
            <w:tcW w:w="3181" w:type="dxa"/>
            <w:shd w:val="clear" w:color="auto" w:fill="BFBFBF" w:themeFill="background1" w:themeFillShade="BF"/>
          </w:tcPr>
          <w:p w14:paraId="25F61687" w14:textId="77777777" w:rsidR="00CA28E3" w:rsidRPr="000142F7" w:rsidRDefault="00CA28E3" w:rsidP="005309C7">
            <w:pPr>
              <w:pStyle w:val="NoSpacing"/>
              <w:keepNext/>
              <w:keepLines/>
              <w:rPr>
                <w:rFonts w:asciiTheme="majorHAnsi" w:hAnsiTheme="majorHAnsi"/>
                <w:b/>
              </w:rPr>
            </w:pPr>
            <w:r>
              <w:rPr>
                <w:rFonts w:asciiTheme="majorHAnsi" w:hAnsiTheme="majorHAnsi"/>
                <w:b/>
              </w:rPr>
              <w:t>Pharmacy Order</w:t>
            </w:r>
          </w:p>
        </w:tc>
        <w:tc>
          <w:tcPr>
            <w:tcW w:w="1640" w:type="dxa"/>
            <w:shd w:val="clear" w:color="auto" w:fill="BFBFBF" w:themeFill="background1" w:themeFillShade="BF"/>
          </w:tcPr>
          <w:p w14:paraId="6CCB131B"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45A8D963"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REPETITION</w:t>
            </w:r>
          </w:p>
        </w:tc>
      </w:tr>
      <w:tr w:rsidR="00CA28E3" w:rsidRPr="000142F7" w14:paraId="646DC61A" w14:textId="77777777" w:rsidTr="00673147">
        <w:tc>
          <w:tcPr>
            <w:tcW w:w="2372" w:type="dxa"/>
          </w:tcPr>
          <w:p w14:paraId="4F12FA7E"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MSH</w:t>
            </w:r>
          </w:p>
        </w:tc>
        <w:tc>
          <w:tcPr>
            <w:tcW w:w="3181" w:type="dxa"/>
          </w:tcPr>
          <w:p w14:paraId="26209735"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Message Header</w:t>
            </w:r>
          </w:p>
        </w:tc>
        <w:tc>
          <w:tcPr>
            <w:tcW w:w="1640" w:type="dxa"/>
          </w:tcPr>
          <w:p w14:paraId="4B558127"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2A489826"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 xml:space="preserve">Repeat = NO </w:t>
            </w:r>
          </w:p>
          <w:p w14:paraId="3E01C19F" w14:textId="77777777" w:rsidR="00CA28E3" w:rsidRPr="000142F7" w:rsidRDefault="00CA28E3" w:rsidP="005309C7">
            <w:pPr>
              <w:pStyle w:val="NoSpacing"/>
              <w:keepNext/>
              <w:keepLines/>
              <w:rPr>
                <w:rFonts w:asciiTheme="majorHAnsi" w:hAnsiTheme="majorHAnsi"/>
              </w:rPr>
            </w:pPr>
          </w:p>
        </w:tc>
      </w:tr>
      <w:tr w:rsidR="00CA28E3" w:rsidRPr="000142F7" w14:paraId="504DF37B" w14:textId="77777777" w:rsidTr="00673147">
        <w:tc>
          <w:tcPr>
            <w:tcW w:w="2372" w:type="dxa"/>
          </w:tcPr>
          <w:p w14:paraId="6255CF60" w14:textId="77777777" w:rsidR="00CA28E3" w:rsidRPr="000142F7" w:rsidRDefault="00CA28E3" w:rsidP="005309C7">
            <w:pPr>
              <w:pStyle w:val="NoSpacing"/>
              <w:keepNext/>
              <w:keepLines/>
              <w:rPr>
                <w:rFonts w:asciiTheme="majorHAnsi" w:hAnsiTheme="majorHAnsi"/>
                <w:b/>
              </w:rPr>
            </w:pPr>
            <w:r w:rsidRPr="000142F7">
              <w:rPr>
                <w:rFonts w:asciiTheme="majorHAnsi" w:hAnsiTheme="majorHAnsi"/>
                <w:b/>
              </w:rPr>
              <w:t>PID</w:t>
            </w:r>
          </w:p>
        </w:tc>
        <w:tc>
          <w:tcPr>
            <w:tcW w:w="3181" w:type="dxa"/>
          </w:tcPr>
          <w:p w14:paraId="1101805A" w14:textId="77777777" w:rsidR="00CA28E3" w:rsidRPr="000142F7" w:rsidRDefault="00CA28E3" w:rsidP="005309C7">
            <w:pPr>
              <w:pStyle w:val="NoSpacing"/>
              <w:keepNext/>
              <w:keepLines/>
              <w:rPr>
                <w:rFonts w:asciiTheme="majorHAnsi" w:hAnsiTheme="majorHAnsi"/>
              </w:rPr>
            </w:pPr>
            <w:r>
              <w:rPr>
                <w:rFonts w:asciiTheme="majorHAnsi" w:hAnsiTheme="majorHAnsi"/>
              </w:rPr>
              <w:t>Patient Identification</w:t>
            </w:r>
          </w:p>
        </w:tc>
        <w:tc>
          <w:tcPr>
            <w:tcW w:w="1640" w:type="dxa"/>
          </w:tcPr>
          <w:p w14:paraId="01A5B472"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4D083249"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4E7DEF30" w14:textId="77777777" w:rsidR="00CA28E3" w:rsidRPr="000142F7" w:rsidRDefault="00CA28E3" w:rsidP="005309C7">
            <w:pPr>
              <w:pStyle w:val="NoSpacing"/>
              <w:keepNext/>
              <w:keepLines/>
              <w:rPr>
                <w:rFonts w:asciiTheme="majorHAnsi" w:hAnsiTheme="majorHAnsi"/>
              </w:rPr>
            </w:pPr>
          </w:p>
        </w:tc>
      </w:tr>
      <w:tr w:rsidR="00CA28E3" w:rsidRPr="000142F7" w14:paraId="08FCEE57" w14:textId="77777777" w:rsidTr="00673147">
        <w:tc>
          <w:tcPr>
            <w:tcW w:w="2372" w:type="dxa"/>
          </w:tcPr>
          <w:p w14:paraId="598296DD" w14:textId="77777777" w:rsidR="00CA28E3" w:rsidRPr="000142F7" w:rsidRDefault="00CA28E3" w:rsidP="005309C7">
            <w:pPr>
              <w:pStyle w:val="NoSpacing"/>
              <w:keepNext/>
              <w:keepLines/>
              <w:rPr>
                <w:rFonts w:asciiTheme="majorHAnsi" w:hAnsiTheme="majorHAnsi"/>
                <w:b/>
              </w:rPr>
            </w:pPr>
            <w:r>
              <w:rPr>
                <w:rFonts w:asciiTheme="majorHAnsi" w:hAnsiTheme="majorHAnsi"/>
                <w:b/>
              </w:rPr>
              <w:t>PV1</w:t>
            </w:r>
          </w:p>
        </w:tc>
        <w:tc>
          <w:tcPr>
            <w:tcW w:w="3181" w:type="dxa"/>
          </w:tcPr>
          <w:p w14:paraId="01E28CAF" w14:textId="77777777" w:rsidR="00CA28E3" w:rsidRPr="000142F7" w:rsidRDefault="00CA28E3" w:rsidP="005309C7">
            <w:pPr>
              <w:pStyle w:val="NoSpacing"/>
              <w:keepNext/>
              <w:keepLines/>
              <w:rPr>
                <w:rFonts w:asciiTheme="majorHAnsi" w:hAnsiTheme="majorHAnsi"/>
              </w:rPr>
            </w:pPr>
            <w:r>
              <w:rPr>
                <w:rFonts w:asciiTheme="majorHAnsi" w:hAnsiTheme="majorHAnsi"/>
              </w:rPr>
              <w:t>Patient Visit Location</w:t>
            </w:r>
          </w:p>
        </w:tc>
        <w:tc>
          <w:tcPr>
            <w:tcW w:w="1640" w:type="dxa"/>
          </w:tcPr>
          <w:p w14:paraId="6B3BB45E"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6C836D17"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CA28E3" w:rsidRPr="000142F7" w14:paraId="6925963F" w14:textId="77777777" w:rsidTr="00673147">
        <w:tc>
          <w:tcPr>
            <w:tcW w:w="2372" w:type="dxa"/>
          </w:tcPr>
          <w:p w14:paraId="6A503121" w14:textId="77777777" w:rsidR="00CA28E3" w:rsidRPr="000142F7" w:rsidRDefault="00CA28E3" w:rsidP="005309C7">
            <w:pPr>
              <w:pStyle w:val="NoSpacing"/>
              <w:keepNext/>
              <w:keepLines/>
              <w:rPr>
                <w:rFonts w:asciiTheme="majorHAnsi" w:hAnsiTheme="majorHAnsi"/>
                <w:b/>
              </w:rPr>
            </w:pPr>
            <w:r>
              <w:rPr>
                <w:rFonts w:asciiTheme="majorHAnsi" w:hAnsiTheme="majorHAnsi"/>
                <w:b/>
              </w:rPr>
              <w:t>ORC</w:t>
            </w:r>
          </w:p>
        </w:tc>
        <w:tc>
          <w:tcPr>
            <w:tcW w:w="3181" w:type="dxa"/>
          </w:tcPr>
          <w:p w14:paraId="2179C1AA" w14:textId="77777777" w:rsidR="00CA28E3" w:rsidRPr="000142F7" w:rsidRDefault="00CA28E3" w:rsidP="005309C7">
            <w:pPr>
              <w:pStyle w:val="NoSpacing"/>
              <w:keepNext/>
              <w:keepLines/>
              <w:rPr>
                <w:rFonts w:asciiTheme="majorHAnsi" w:hAnsiTheme="majorHAnsi"/>
              </w:rPr>
            </w:pPr>
            <w:r>
              <w:rPr>
                <w:rFonts w:asciiTheme="majorHAnsi" w:hAnsiTheme="majorHAnsi"/>
              </w:rPr>
              <w:t>Common Order Segment</w:t>
            </w:r>
          </w:p>
        </w:tc>
        <w:tc>
          <w:tcPr>
            <w:tcW w:w="1640" w:type="dxa"/>
          </w:tcPr>
          <w:p w14:paraId="57076834" w14:textId="77777777" w:rsidR="00CA28E3" w:rsidRPr="000142F7" w:rsidRDefault="00CA28E3" w:rsidP="005309C7">
            <w:pPr>
              <w:pStyle w:val="NoSpacing"/>
              <w:keepNext/>
              <w:keepLines/>
              <w:rPr>
                <w:rFonts w:asciiTheme="majorHAnsi" w:hAnsiTheme="majorHAnsi"/>
              </w:rPr>
            </w:pPr>
            <w:r>
              <w:rPr>
                <w:rFonts w:asciiTheme="majorHAnsi" w:hAnsiTheme="majorHAnsi"/>
              </w:rPr>
              <w:t>Required</w:t>
            </w:r>
          </w:p>
        </w:tc>
        <w:tc>
          <w:tcPr>
            <w:tcW w:w="2383" w:type="dxa"/>
          </w:tcPr>
          <w:p w14:paraId="52357DBD" w14:textId="77777777" w:rsidR="00CA28E3" w:rsidRPr="000142F7" w:rsidRDefault="00CA28E3" w:rsidP="005309C7">
            <w:pPr>
              <w:pStyle w:val="NoSpacing"/>
              <w:keepNext/>
              <w:keepLines/>
              <w:rPr>
                <w:rFonts w:asciiTheme="majorHAnsi" w:hAnsiTheme="majorHAnsi"/>
              </w:rPr>
            </w:pPr>
            <w:r w:rsidRPr="00CC005D">
              <w:rPr>
                <w:rFonts w:asciiTheme="majorHAnsi" w:hAnsiTheme="majorHAnsi"/>
              </w:rPr>
              <w:t xml:space="preserve">Repeat = </w:t>
            </w:r>
            <w:r>
              <w:rPr>
                <w:rFonts w:asciiTheme="majorHAnsi" w:hAnsiTheme="majorHAnsi"/>
              </w:rPr>
              <w:t xml:space="preserve"> NO</w:t>
            </w:r>
          </w:p>
        </w:tc>
      </w:tr>
      <w:tr w:rsidR="00CA28E3" w:rsidRPr="000142F7" w14:paraId="3FF5B950" w14:textId="77777777" w:rsidTr="00673147">
        <w:tc>
          <w:tcPr>
            <w:tcW w:w="2372" w:type="dxa"/>
          </w:tcPr>
          <w:p w14:paraId="6201DFE0" w14:textId="77777777" w:rsidR="00CA28E3" w:rsidRPr="000142F7" w:rsidRDefault="00CA28E3" w:rsidP="005309C7">
            <w:pPr>
              <w:pStyle w:val="NoSpacing"/>
              <w:keepNext/>
              <w:keepLines/>
              <w:rPr>
                <w:rFonts w:asciiTheme="majorHAnsi" w:hAnsiTheme="majorHAnsi"/>
                <w:b/>
              </w:rPr>
            </w:pPr>
            <w:r>
              <w:rPr>
                <w:rFonts w:asciiTheme="majorHAnsi" w:hAnsiTheme="majorHAnsi"/>
                <w:b/>
              </w:rPr>
              <w:t>RXO</w:t>
            </w:r>
          </w:p>
        </w:tc>
        <w:tc>
          <w:tcPr>
            <w:tcW w:w="3181" w:type="dxa"/>
          </w:tcPr>
          <w:p w14:paraId="7CF69147" w14:textId="77777777" w:rsidR="00CA28E3" w:rsidRPr="000142F7" w:rsidRDefault="00CA28E3" w:rsidP="005309C7">
            <w:pPr>
              <w:pStyle w:val="NoSpacing"/>
              <w:keepNext/>
              <w:keepLines/>
              <w:rPr>
                <w:rFonts w:asciiTheme="majorHAnsi" w:hAnsiTheme="majorHAnsi"/>
              </w:rPr>
            </w:pPr>
            <w:r>
              <w:rPr>
                <w:rFonts w:asciiTheme="majorHAnsi" w:hAnsiTheme="majorHAnsi"/>
              </w:rPr>
              <w:t>Observation/Result Segment</w:t>
            </w:r>
          </w:p>
        </w:tc>
        <w:tc>
          <w:tcPr>
            <w:tcW w:w="1640" w:type="dxa"/>
          </w:tcPr>
          <w:p w14:paraId="1A304921" w14:textId="77777777" w:rsidR="00CA28E3" w:rsidRPr="000142F7" w:rsidRDefault="00CA28E3" w:rsidP="005309C7">
            <w:pPr>
              <w:pStyle w:val="NoSpacing"/>
              <w:keepNext/>
              <w:keepLines/>
              <w:rPr>
                <w:rFonts w:asciiTheme="majorHAnsi" w:hAnsiTheme="majorHAnsi"/>
              </w:rPr>
            </w:pPr>
            <w:r>
              <w:rPr>
                <w:rFonts w:asciiTheme="majorHAnsi" w:hAnsiTheme="majorHAnsi"/>
              </w:rPr>
              <w:t>Optional</w:t>
            </w:r>
          </w:p>
        </w:tc>
        <w:tc>
          <w:tcPr>
            <w:tcW w:w="2383" w:type="dxa"/>
          </w:tcPr>
          <w:p w14:paraId="4972460A" w14:textId="77777777" w:rsidR="00CA28E3" w:rsidRPr="000142F7" w:rsidRDefault="00CA28E3" w:rsidP="005309C7">
            <w:pPr>
              <w:pStyle w:val="NoSpacing"/>
              <w:keepNext/>
              <w:keepLines/>
              <w:rPr>
                <w:rFonts w:asciiTheme="majorHAnsi" w:hAnsiTheme="majorHAnsi"/>
              </w:rPr>
            </w:pPr>
            <w:r>
              <w:rPr>
                <w:rFonts w:asciiTheme="majorHAnsi" w:hAnsiTheme="majorHAnsi"/>
              </w:rPr>
              <w:t>Repeat = NO</w:t>
            </w:r>
          </w:p>
        </w:tc>
      </w:tr>
      <w:tr w:rsidR="00CA28E3" w:rsidRPr="000142F7" w14:paraId="4C70F5DF" w14:textId="77777777" w:rsidTr="00673147">
        <w:tc>
          <w:tcPr>
            <w:tcW w:w="2372" w:type="dxa"/>
          </w:tcPr>
          <w:p w14:paraId="50D2F712" w14:textId="77777777" w:rsidR="00CA28E3" w:rsidRPr="000142F7" w:rsidRDefault="00CA28E3" w:rsidP="005309C7">
            <w:pPr>
              <w:pStyle w:val="NoSpacing"/>
              <w:keepNext/>
              <w:keepLines/>
              <w:rPr>
                <w:rFonts w:asciiTheme="majorHAnsi" w:hAnsiTheme="majorHAnsi"/>
                <w:b/>
              </w:rPr>
            </w:pPr>
            <w:r>
              <w:rPr>
                <w:rFonts w:asciiTheme="majorHAnsi" w:hAnsiTheme="majorHAnsi"/>
                <w:b/>
              </w:rPr>
              <w:t>RXE</w:t>
            </w:r>
          </w:p>
        </w:tc>
        <w:tc>
          <w:tcPr>
            <w:tcW w:w="3181" w:type="dxa"/>
          </w:tcPr>
          <w:p w14:paraId="485D528B" w14:textId="77777777" w:rsidR="00CA28E3" w:rsidRPr="000142F7" w:rsidRDefault="00CA28E3" w:rsidP="005309C7">
            <w:pPr>
              <w:pStyle w:val="NoSpacing"/>
              <w:keepNext/>
              <w:keepLines/>
              <w:rPr>
                <w:rFonts w:asciiTheme="majorHAnsi" w:hAnsiTheme="majorHAnsi"/>
              </w:rPr>
            </w:pPr>
            <w:r>
              <w:rPr>
                <w:rFonts w:asciiTheme="majorHAnsi" w:hAnsiTheme="majorHAnsi"/>
              </w:rPr>
              <w:t>Pharmacy/Treatment  Encoded Order Segment</w:t>
            </w:r>
          </w:p>
        </w:tc>
        <w:tc>
          <w:tcPr>
            <w:tcW w:w="1640" w:type="dxa"/>
          </w:tcPr>
          <w:p w14:paraId="3F3472A4"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5A1ED6BE"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6C2116B4" w14:textId="77777777" w:rsidR="00CA28E3" w:rsidRPr="000142F7" w:rsidRDefault="00CA28E3" w:rsidP="005309C7">
            <w:pPr>
              <w:pStyle w:val="NoSpacing"/>
              <w:keepNext/>
              <w:keepLines/>
              <w:rPr>
                <w:rFonts w:asciiTheme="majorHAnsi" w:hAnsiTheme="majorHAnsi"/>
              </w:rPr>
            </w:pPr>
          </w:p>
        </w:tc>
      </w:tr>
      <w:tr w:rsidR="00CA28E3" w:rsidRPr="000142F7" w14:paraId="77E4C9DF" w14:textId="77777777" w:rsidTr="00673147">
        <w:tc>
          <w:tcPr>
            <w:tcW w:w="2372" w:type="dxa"/>
          </w:tcPr>
          <w:p w14:paraId="249536DE" w14:textId="77777777" w:rsidR="00CA28E3" w:rsidRDefault="00CA28E3" w:rsidP="005309C7">
            <w:pPr>
              <w:pStyle w:val="NoSpacing"/>
              <w:keepNext/>
              <w:keepLines/>
              <w:rPr>
                <w:rFonts w:asciiTheme="majorHAnsi" w:hAnsiTheme="majorHAnsi"/>
                <w:b/>
              </w:rPr>
            </w:pPr>
            <w:r>
              <w:rPr>
                <w:rFonts w:asciiTheme="majorHAnsi" w:hAnsiTheme="majorHAnsi"/>
                <w:b/>
              </w:rPr>
              <w:t>RXC</w:t>
            </w:r>
          </w:p>
        </w:tc>
        <w:tc>
          <w:tcPr>
            <w:tcW w:w="3181" w:type="dxa"/>
          </w:tcPr>
          <w:p w14:paraId="0B66A7BC" w14:textId="77777777" w:rsidR="00CA28E3" w:rsidRDefault="00CA28E3" w:rsidP="005309C7">
            <w:pPr>
              <w:pStyle w:val="NoSpacing"/>
              <w:keepNext/>
              <w:keepLines/>
              <w:rPr>
                <w:rFonts w:asciiTheme="majorHAnsi" w:hAnsiTheme="majorHAnsi"/>
              </w:rPr>
            </w:pPr>
            <w:r>
              <w:rPr>
                <w:rFonts w:asciiTheme="majorHAnsi" w:hAnsiTheme="majorHAnsi"/>
              </w:rPr>
              <w:t>Pharmacy/Treatment Component Order Segment</w:t>
            </w:r>
          </w:p>
        </w:tc>
        <w:tc>
          <w:tcPr>
            <w:tcW w:w="1640" w:type="dxa"/>
          </w:tcPr>
          <w:p w14:paraId="7C3D9CE7" w14:textId="77777777" w:rsidR="00CA28E3" w:rsidRPr="000142F7" w:rsidRDefault="00CA28E3" w:rsidP="005309C7">
            <w:pPr>
              <w:pStyle w:val="NoSpacing"/>
              <w:keepNext/>
              <w:keepLines/>
              <w:rPr>
                <w:rFonts w:asciiTheme="majorHAnsi" w:hAnsiTheme="majorHAnsi"/>
              </w:rPr>
            </w:pPr>
            <w:r>
              <w:rPr>
                <w:rFonts w:asciiTheme="majorHAnsi" w:hAnsiTheme="majorHAnsi"/>
              </w:rPr>
              <w:t>Required</w:t>
            </w:r>
          </w:p>
        </w:tc>
        <w:tc>
          <w:tcPr>
            <w:tcW w:w="2383" w:type="dxa"/>
          </w:tcPr>
          <w:p w14:paraId="62B9404E" w14:textId="77777777" w:rsidR="00CA28E3" w:rsidRPr="000142F7" w:rsidRDefault="00CA28E3" w:rsidP="005309C7">
            <w:pPr>
              <w:pStyle w:val="NoSpacing"/>
              <w:keepNext/>
              <w:keepLines/>
              <w:rPr>
                <w:rFonts w:asciiTheme="majorHAnsi" w:hAnsiTheme="majorHAnsi"/>
              </w:rPr>
            </w:pPr>
            <w:r>
              <w:rPr>
                <w:rFonts w:asciiTheme="majorHAnsi" w:hAnsiTheme="majorHAnsi"/>
              </w:rPr>
              <w:t>Repeat = YES</w:t>
            </w:r>
          </w:p>
        </w:tc>
      </w:tr>
      <w:tr w:rsidR="00CA28E3" w:rsidRPr="000142F7" w14:paraId="1D39C172" w14:textId="77777777" w:rsidTr="00673147">
        <w:tc>
          <w:tcPr>
            <w:tcW w:w="2372" w:type="dxa"/>
          </w:tcPr>
          <w:p w14:paraId="1F21728A" w14:textId="77777777" w:rsidR="00CA28E3" w:rsidRPr="000142F7" w:rsidRDefault="00CA28E3" w:rsidP="005309C7">
            <w:pPr>
              <w:pStyle w:val="NoSpacing"/>
              <w:keepNext/>
              <w:keepLines/>
              <w:rPr>
                <w:rFonts w:asciiTheme="majorHAnsi" w:hAnsiTheme="majorHAnsi"/>
                <w:b/>
              </w:rPr>
            </w:pPr>
            <w:r>
              <w:rPr>
                <w:rFonts w:asciiTheme="majorHAnsi" w:hAnsiTheme="majorHAnsi"/>
                <w:b/>
              </w:rPr>
              <w:t>RXR</w:t>
            </w:r>
          </w:p>
        </w:tc>
        <w:tc>
          <w:tcPr>
            <w:tcW w:w="3181" w:type="dxa"/>
          </w:tcPr>
          <w:p w14:paraId="6133DBCB"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Pharmacy/Treatment Route Segment </w:t>
            </w:r>
          </w:p>
        </w:tc>
        <w:tc>
          <w:tcPr>
            <w:tcW w:w="1640" w:type="dxa"/>
          </w:tcPr>
          <w:p w14:paraId="1D83D569"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659EEEBD" w14:textId="77777777" w:rsidR="00CA28E3" w:rsidRPr="000142F7" w:rsidRDefault="00CA28E3"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CA28E3" w:rsidRPr="000142F7" w14:paraId="7F0A35BB" w14:textId="77777777" w:rsidTr="00673147">
        <w:tc>
          <w:tcPr>
            <w:tcW w:w="2372" w:type="dxa"/>
          </w:tcPr>
          <w:p w14:paraId="4BBF04C3" w14:textId="77777777" w:rsidR="00CA28E3" w:rsidRPr="000142F7" w:rsidRDefault="00CA28E3" w:rsidP="005309C7">
            <w:pPr>
              <w:pStyle w:val="NoSpacing"/>
              <w:keepNext/>
              <w:keepLines/>
              <w:rPr>
                <w:rFonts w:asciiTheme="majorHAnsi" w:hAnsiTheme="majorHAnsi"/>
                <w:b/>
              </w:rPr>
            </w:pPr>
            <w:r>
              <w:rPr>
                <w:rFonts w:asciiTheme="majorHAnsi" w:hAnsiTheme="majorHAnsi"/>
                <w:b/>
              </w:rPr>
              <w:t>ZRX</w:t>
            </w:r>
          </w:p>
        </w:tc>
        <w:tc>
          <w:tcPr>
            <w:tcW w:w="3181" w:type="dxa"/>
          </w:tcPr>
          <w:p w14:paraId="7A267837" w14:textId="77777777" w:rsidR="00CA28E3" w:rsidRPr="000142F7" w:rsidRDefault="00CA28E3" w:rsidP="005309C7">
            <w:pPr>
              <w:pStyle w:val="NoSpacing"/>
              <w:keepNext/>
              <w:keepLines/>
              <w:rPr>
                <w:rFonts w:asciiTheme="majorHAnsi" w:hAnsiTheme="majorHAnsi"/>
              </w:rPr>
            </w:pPr>
            <w:r>
              <w:rPr>
                <w:rFonts w:asciiTheme="majorHAnsi" w:hAnsiTheme="majorHAnsi"/>
              </w:rPr>
              <w:t xml:space="preserve">Current User local VA segment </w:t>
            </w:r>
          </w:p>
        </w:tc>
        <w:tc>
          <w:tcPr>
            <w:tcW w:w="1640" w:type="dxa"/>
          </w:tcPr>
          <w:p w14:paraId="30DECBD8" w14:textId="77777777" w:rsidR="00CA28E3" w:rsidRPr="000142F7" w:rsidRDefault="00CA28E3" w:rsidP="005309C7">
            <w:pPr>
              <w:pStyle w:val="NoSpacing"/>
              <w:keepNext/>
              <w:keepLines/>
              <w:rPr>
                <w:rFonts w:asciiTheme="majorHAnsi" w:hAnsiTheme="majorHAnsi"/>
              </w:rPr>
            </w:pPr>
            <w:r w:rsidRPr="008C5474">
              <w:rPr>
                <w:rFonts w:asciiTheme="majorHAnsi" w:hAnsiTheme="majorHAnsi"/>
              </w:rPr>
              <w:t>Optional</w:t>
            </w:r>
          </w:p>
        </w:tc>
        <w:tc>
          <w:tcPr>
            <w:tcW w:w="2383" w:type="dxa"/>
          </w:tcPr>
          <w:p w14:paraId="6E3EECAA" w14:textId="77777777" w:rsidR="00CA28E3" w:rsidRPr="000142F7" w:rsidRDefault="00CA28E3" w:rsidP="005309C7">
            <w:pPr>
              <w:pStyle w:val="NoSpacing"/>
              <w:keepNext/>
              <w:keepLines/>
              <w:rPr>
                <w:rFonts w:asciiTheme="majorHAnsi" w:hAnsiTheme="majorHAnsi"/>
              </w:rPr>
            </w:pPr>
            <w:r w:rsidRPr="008C5474">
              <w:rPr>
                <w:rFonts w:asciiTheme="majorHAnsi" w:hAnsiTheme="majorHAnsi"/>
              </w:rPr>
              <w:t>Repeat = NO</w:t>
            </w:r>
          </w:p>
        </w:tc>
      </w:tr>
      <w:tr w:rsidR="00CA28E3" w:rsidRPr="000142F7" w14:paraId="46BE193B" w14:textId="77777777" w:rsidTr="00673147">
        <w:tc>
          <w:tcPr>
            <w:tcW w:w="2372" w:type="dxa"/>
          </w:tcPr>
          <w:p w14:paraId="45BC506D" w14:textId="77777777" w:rsidR="00CA28E3" w:rsidRDefault="00CA28E3">
            <w:pPr>
              <w:pStyle w:val="NoSpacing"/>
              <w:rPr>
                <w:rFonts w:asciiTheme="majorHAnsi" w:hAnsiTheme="majorHAnsi"/>
                <w:b/>
              </w:rPr>
            </w:pPr>
            <w:r w:rsidRPr="00926D9C">
              <w:rPr>
                <w:rFonts w:asciiTheme="majorHAnsi" w:eastAsiaTheme="majorEastAsia" w:hAnsiTheme="majorHAnsi" w:cstheme="majorBidi"/>
                <w:b/>
                <w:bCs/>
              </w:rPr>
              <w:t>ZIL</w:t>
            </w:r>
          </w:p>
        </w:tc>
        <w:tc>
          <w:tcPr>
            <w:tcW w:w="3181" w:type="dxa"/>
          </w:tcPr>
          <w:p w14:paraId="64664B6C" w14:textId="77777777" w:rsidR="00CA28E3" w:rsidRDefault="00CA28E3">
            <w:pPr>
              <w:pStyle w:val="NoSpacing"/>
              <w:rPr>
                <w:rFonts w:asciiTheme="majorHAnsi" w:hAnsiTheme="majorHAnsi"/>
              </w:rPr>
            </w:pPr>
            <w:r w:rsidRPr="00926D9C">
              <w:rPr>
                <w:rFonts w:asciiTheme="majorHAnsi" w:eastAsiaTheme="majorEastAsia" w:hAnsiTheme="majorHAnsi" w:cstheme="majorBidi"/>
              </w:rPr>
              <w:t>Location resource</w:t>
            </w:r>
          </w:p>
        </w:tc>
        <w:tc>
          <w:tcPr>
            <w:tcW w:w="1640" w:type="dxa"/>
          </w:tcPr>
          <w:p w14:paraId="436868AB" w14:textId="77777777" w:rsidR="00CA28E3" w:rsidRPr="008C5474" w:rsidRDefault="00CA28E3">
            <w:pPr>
              <w:pStyle w:val="NoSpacing"/>
              <w:rPr>
                <w:rFonts w:asciiTheme="majorHAnsi" w:hAnsiTheme="majorHAnsi"/>
              </w:rPr>
            </w:pPr>
            <w:r w:rsidRPr="00926D9C">
              <w:rPr>
                <w:rFonts w:asciiTheme="majorHAnsi" w:eastAsiaTheme="majorEastAsia" w:hAnsiTheme="majorHAnsi" w:cstheme="majorBidi"/>
              </w:rPr>
              <w:t>Optional</w:t>
            </w:r>
          </w:p>
        </w:tc>
        <w:tc>
          <w:tcPr>
            <w:tcW w:w="2383" w:type="dxa"/>
          </w:tcPr>
          <w:p w14:paraId="17843A52" w14:textId="77777777" w:rsidR="00CA28E3" w:rsidRPr="008C5474" w:rsidRDefault="00CA28E3">
            <w:pPr>
              <w:pStyle w:val="NoSpacing"/>
              <w:rPr>
                <w:rFonts w:asciiTheme="majorHAnsi" w:hAnsiTheme="majorHAnsi"/>
              </w:rPr>
            </w:pPr>
            <w:r w:rsidRPr="00926D9C">
              <w:rPr>
                <w:rFonts w:asciiTheme="majorHAnsi" w:eastAsiaTheme="majorEastAsia" w:hAnsiTheme="majorHAnsi" w:cstheme="majorBidi"/>
              </w:rPr>
              <w:t>Repeat = NO</w:t>
            </w:r>
          </w:p>
        </w:tc>
      </w:tr>
    </w:tbl>
    <w:p w14:paraId="3B818DE1" w14:textId="77777777" w:rsidR="00BC262B" w:rsidRPr="000142F7" w:rsidRDefault="00BC262B" w:rsidP="005309C7">
      <w:pPr>
        <w:pStyle w:val="Style2"/>
        <w:keepLines/>
      </w:pPr>
      <w:bookmarkStart w:id="633" w:name="_Toc398038602"/>
      <w:r>
        <w:lastRenderedPageBreak/>
        <w:t>Radiology Order Message</w:t>
      </w:r>
      <w:bookmarkEnd w:id="633"/>
    </w:p>
    <w:p w14:paraId="742CCD32" w14:textId="77777777" w:rsidR="00BC262B" w:rsidRPr="002840BF" w:rsidRDefault="00BC262B" w:rsidP="005309C7">
      <w:pPr>
        <w:pStyle w:val="NoSpacing"/>
        <w:keepNext/>
        <w:keepLines/>
        <w:rPr>
          <w:rFonts w:asciiTheme="majorHAnsi" w:hAnsiTheme="majorHAnsi"/>
        </w:rPr>
      </w:pPr>
      <w:r w:rsidRPr="008E0EC8">
        <w:rPr>
          <w:rFonts w:asciiTheme="majorHAnsi" w:hAnsiTheme="majorHAnsi"/>
        </w:rPr>
        <w:t>Radiology order messages are obtained via the internal CPRS-Radiology interface</w:t>
      </w:r>
    </w:p>
    <w:p w14:paraId="75C8FCE8" w14:textId="77777777" w:rsidR="00BC262B" w:rsidRPr="000142F7" w:rsidRDefault="00BC262B" w:rsidP="005309C7">
      <w:pPr>
        <w:pStyle w:val="Style2"/>
        <w:keepLines/>
      </w:pPr>
      <w:bookmarkStart w:id="634" w:name="_Toc398038603"/>
      <w:r>
        <w:t xml:space="preserve">Radiology Order </w:t>
      </w:r>
      <w:r w:rsidRPr="000142F7">
        <w:t>Static Message Definition – Message Level</w:t>
      </w:r>
      <w:bookmarkEnd w:id="6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75727DAC" w14:textId="77777777" w:rsidTr="00F639F8">
        <w:tc>
          <w:tcPr>
            <w:tcW w:w="2372" w:type="dxa"/>
            <w:shd w:val="clear" w:color="auto" w:fill="BFBFBF" w:themeFill="background1" w:themeFillShade="BF"/>
          </w:tcPr>
          <w:p w14:paraId="3A9B5953" w14:textId="77777777" w:rsidR="00BC262B" w:rsidRPr="000142F7" w:rsidRDefault="00BC262B" w:rsidP="005309C7">
            <w:pPr>
              <w:pStyle w:val="NoSpacing"/>
              <w:keepNext/>
              <w:keepLines/>
              <w:rPr>
                <w:rFonts w:asciiTheme="majorHAnsi" w:hAnsiTheme="majorHAnsi"/>
                <w:b/>
              </w:rPr>
            </w:pPr>
            <w:r w:rsidRPr="00FE27CE">
              <w:rPr>
                <w:rFonts w:asciiTheme="majorHAnsi" w:hAnsiTheme="majorHAnsi"/>
                <w:b/>
              </w:rPr>
              <w:t>ORM^O01</w:t>
            </w:r>
          </w:p>
        </w:tc>
        <w:tc>
          <w:tcPr>
            <w:tcW w:w="3181" w:type="dxa"/>
            <w:shd w:val="clear" w:color="auto" w:fill="BFBFBF" w:themeFill="background1" w:themeFillShade="BF"/>
          </w:tcPr>
          <w:p w14:paraId="74BEA788" w14:textId="77777777" w:rsidR="00BC262B" w:rsidRPr="000142F7" w:rsidRDefault="00BC262B" w:rsidP="005309C7">
            <w:pPr>
              <w:pStyle w:val="NoSpacing"/>
              <w:keepNext/>
              <w:keepLines/>
              <w:rPr>
                <w:rFonts w:asciiTheme="majorHAnsi" w:hAnsiTheme="majorHAnsi"/>
                <w:b/>
              </w:rPr>
            </w:pPr>
            <w:r>
              <w:rPr>
                <w:rFonts w:asciiTheme="majorHAnsi" w:hAnsiTheme="majorHAnsi"/>
                <w:b/>
              </w:rPr>
              <w:t>RADIOLOGY ORDER</w:t>
            </w:r>
          </w:p>
        </w:tc>
        <w:tc>
          <w:tcPr>
            <w:tcW w:w="1640" w:type="dxa"/>
            <w:shd w:val="clear" w:color="auto" w:fill="BFBFBF" w:themeFill="background1" w:themeFillShade="BF"/>
          </w:tcPr>
          <w:p w14:paraId="512DF934"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6BBE0FD6"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REPETITION</w:t>
            </w:r>
          </w:p>
        </w:tc>
      </w:tr>
      <w:tr w:rsidR="00BC262B" w:rsidRPr="000142F7" w14:paraId="0E513215" w14:textId="77777777" w:rsidTr="00F639F8">
        <w:tc>
          <w:tcPr>
            <w:tcW w:w="2372" w:type="dxa"/>
          </w:tcPr>
          <w:p w14:paraId="444C3648"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MSH</w:t>
            </w:r>
          </w:p>
        </w:tc>
        <w:tc>
          <w:tcPr>
            <w:tcW w:w="3181" w:type="dxa"/>
          </w:tcPr>
          <w:p w14:paraId="3ACB394E"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Message Header</w:t>
            </w:r>
          </w:p>
        </w:tc>
        <w:tc>
          <w:tcPr>
            <w:tcW w:w="1640" w:type="dxa"/>
          </w:tcPr>
          <w:p w14:paraId="21623450"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4F7DA5C5"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 xml:space="preserve">Repeat = NO </w:t>
            </w:r>
          </w:p>
          <w:p w14:paraId="224D6610" w14:textId="77777777" w:rsidR="00BC262B" w:rsidRPr="000142F7" w:rsidRDefault="00BC262B" w:rsidP="005309C7">
            <w:pPr>
              <w:pStyle w:val="NoSpacing"/>
              <w:keepNext/>
              <w:keepLines/>
              <w:rPr>
                <w:rFonts w:asciiTheme="majorHAnsi" w:hAnsiTheme="majorHAnsi"/>
              </w:rPr>
            </w:pPr>
          </w:p>
        </w:tc>
      </w:tr>
      <w:tr w:rsidR="00BC262B" w:rsidRPr="000142F7" w14:paraId="1ECA14B7" w14:textId="77777777" w:rsidTr="00F639F8">
        <w:tc>
          <w:tcPr>
            <w:tcW w:w="2372" w:type="dxa"/>
          </w:tcPr>
          <w:p w14:paraId="5BFB00EE" w14:textId="77777777" w:rsidR="00BC262B" w:rsidRPr="000142F7" w:rsidRDefault="00BC262B" w:rsidP="005309C7">
            <w:pPr>
              <w:pStyle w:val="NoSpacing"/>
              <w:keepNext/>
              <w:keepLines/>
              <w:rPr>
                <w:rFonts w:asciiTheme="majorHAnsi" w:hAnsiTheme="majorHAnsi"/>
                <w:b/>
              </w:rPr>
            </w:pPr>
            <w:r w:rsidRPr="000142F7">
              <w:rPr>
                <w:rFonts w:asciiTheme="majorHAnsi" w:hAnsiTheme="majorHAnsi"/>
                <w:b/>
              </w:rPr>
              <w:t>PID</w:t>
            </w:r>
          </w:p>
        </w:tc>
        <w:tc>
          <w:tcPr>
            <w:tcW w:w="3181" w:type="dxa"/>
          </w:tcPr>
          <w:p w14:paraId="475F983B" w14:textId="77777777" w:rsidR="00BC262B" w:rsidRPr="000142F7" w:rsidRDefault="00BC262B" w:rsidP="005309C7">
            <w:pPr>
              <w:pStyle w:val="NoSpacing"/>
              <w:keepNext/>
              <w:keepLines/>
              <w:rPr>
                <w:rFonts w:asciiTheme="majorHAnsi" w:hAnsiTheme="majorHAnsi"/>
              </w:rPr>
            </w:pPr>
            <w:r>
              <w:rPr>
                <w:rFonts w:asciiTheme="majorHAnsi" w:hAnsiTheme="majorHAnsi"/>
              </w:rPr>
              <w:t>Patient Identification</w:t>
            </w:r>
          </w:p>
        </w:tc>
        <w:tc>
          <w:tcPr>
            <w:tcW w:w="1640" w:type="dxa"/>
          </w:tcPr>
          <w:p w14:paraId="395FED3F"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Required</w:t>
            </w:r>
          </w:p>
        </w:tc>
        <w:tc>
          <w:tcPr>
            <w:tcW w:w="2383" w:type="dxa"/>
          </w:tcPr>
          <w:p w14:paraId="301D4D40"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6F294F0A" w14:textId="77777777" w:rsidR="00BC262B" w:rsidRPr="000142F7" w:rsidRDefault="00BC262B" w:rsidP="005309C7">
            <w:pPr>
              <w:pStyle w:val="NoSpacing"/>
              <w:keepNext/>
              <w:keepLines/>
              <w:rPr>
                <w:rFonts w:asciiTheme="majorHAnsi" w:hAnsiTheme="majorHAnsi"/>
              </w:rPr>
            </w:pPr>
          </w:p>
        </w:tc>
      </w:tr>
      <w:tr w:rsidR="00BC262B" w:rsidRPr="000142F7" w14:paraId="1561F41B" w14:textId="77777777" w:rsidTr="00F639F8">
        <w:tc>
          <w:tcPr>
            <w:tcW w:w="2372" w:type="dxa"/>
          </w:tcPr>
          <w:p w14:paraId="4989817A" w14:textId="77777777" w:rsidR="00BC262B" w:rsidRPr="000142F7" w:rsidRDefault="00BC262B" w:rsidP="005309C7">
            <w:pPr>
              <w:pStyle w:val="NoSpacing"/>
              <w:keepNext/>
              <w:keepLines/>
              <w:rPr>
                <w:rFonts w:asciiTheme="majorHAnsi" w:hAnsiTheme="majorHAnsi"/>
                <w:b/>
              </w:rPr>
            </w:pPr>
            <w:r>
              <w:rPr>
                <w:rFonts w:asciiTheme="majorHAnsi" w:hAnsiTheme="majorHAnsi"/>
                <w:b/>
              </w:rPr>
              <w:t>PV1</w:t>
            </w:r>
          </w:p>
        </w:tc>
        <w:tc>
          <w:tcPr>
            <w:tcW w:w="3181" w:type="dxa"/>
          </w:tcPr>
          <w:p w14:paraId="3B390CB9" w14:textId="77777777" w:rsidR="00BC262B" w:rsidRPr="000142F7" w:rsidRDefault="00BC262B" w:rsidP="005309C7">
            <w:pPr>
              <w:pStyle w:val="NoSpacing"/>
              <w:keepNext/>
              <w:keepLines/>
              <w:rPr>
                <w:rFonts w:asciiTheme="majorHAnsi" w:hAnsiTheme="majorHAnsi"/>
              </w:rPr>
            </w:pPr>
            <w:r>
              <w:rPr>
                <w:rFonts w:asciiTheme="majorHAnsi" w:hAnsiTheme="majorHAnsi"/>
              </w:rPr>
              <w:t>Patient Visit Location</w:t>
            </w:r>
          </w:p>
        </w:tc>
        <w:tc>
          <w:tcPr>
            <w:tcW w:w="1640" w:type="dxa"/>
          </w:tcPr>
          <w:p w14:paraId="16A9E229"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Required </w:t>
            </w:r>
          </w:p>
        </w:tc>
        <w:tc>
          <w:tcPr>
            <w:tcW w:w="2383" w:type="dxa"/>
          </w:tcPr>
          <w:p w14:paraId="0E560747"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2A1D4E9E" w14:textId="77777777" w:rsidTr="00F639F8">
        <w:tc>
          <w:tcPr>
            <w:tcW w:w="2372" w:type="dxa"/>
          </w:tcPr>
          <w:p w14:paraId="69DE63F5" w14:textId="77777777" w:rsidR="00BC262B" w:rsidRPr="000142F7" w:rsidRDefault="00BC262B" w:rsidP="005309C7">
            <w:pPr>
              <w:pStyle w:val="NoSpacing"/>
              <w:keepNext/>
              <w:keepLines/>
              <w:rPr>
                <w:rFonts w:asciiTheme="majorHAnsi" w:hAnsiTheme="majorHAnsi"/>
                <w:b/>
              </w:rPr>
            </w:pPr>
            <w:r>
              <w:rPr>
                <w:rFonts w:asciiTheme="majorHAnsi" w:hAnsiTheme="majorHAnsi"/>
                <w:b/>
              </w:rPr>
              <w:t>ORC</w:t>
            </w:r>
          </w:p>
        </w:tc>
        <w:tc>
          <w:tcPr>
            <w:tcW w:w="3181" w:type="dxa"/>
          </w:tcPr>
          <w:p w14:paraId="13AD9808" w14:textId="77777777" w:rsidR="00BC262B" w:rsidRPr="000142F7" w:rsidRDefault="00BC262B" w:rsidP="005309C7">
            <w:pPr>
              <w:pStyle w:val="NoSpacing"/>
              <w:keepNext/>
              <w:keepLines/>
              <w:rPr>
                <w:rFonts w:asciiTheme="majorHAnsi" w:hAnsiTheme="majorHAnsi"/>
              </w:rPr>
            </w:pPr>
            <w:r>
              <w:rPr>
                <w:rFonts w:asciiTheme="majorHAnsi" w:hAnsiTheme="majorHAnsi"/>
              </w:rPr>
              <w:t>Common Order Segment</w:t>
            </w:r>
          </w:p>
        </w:tc>
        <w:tc>
          <w:tcPr>
            <w:tcW w:w="1640" w:type="dxa"/>
          </w:tcPr>
          <w:p w14:paraId="05AE1F36" w14:textId="77777777" w:rsidR="00BC262B" w:rsidRPr="000142F7" w:rsidRDefault="00BC262B" w:rsidP="005309C7">
            <w:pPr>
              <w:pStyle w:val="NoSpacing"/>
              <w:keepNext/>
              <w:keepLines/>
              <w:rPr>
                <w:rFonts w:asciiTheme="majorHAnsi" w:hAnsiTheme="majorHAnsi"/>
              </w:rPr>
            </w:pPr>
            <w:r>
              <w:rPr>
                <w:rFonts w:asciiTheme="majorHAnsi" w:hAnsiTheme="majorHAnsi"/>
              </w:rPr>
              <w:t>Required</w:t>
            </w:r>
          </w:p>
        </w:tc>
        <w:tc>
          <w:tcPr>
            <w:tcW w:w="2383" w:type="dxa"/>
          </w:tcPr>
          <w:p w14:paraId="03F005DB" w14:textId="77777777" w:rsidR="00BC262B" w:rsidRPr="000142F7" w:rsidRDefault="00BC262B" w:rsidP="005309C7">
            <w:pPr>
              <w:pStyle w:val="NoSpacing"/>
              <w:keepNext/>
              <w:keepLines/>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BC262B" w:rsidRPr="000142F7" w14:paraId="2945579A" w14:textId="77777777" w:rsidTr="00F639F8">
        <w:tc>
          <w:tcPr>
            <w:tcW w:w="2372" w:type="dxa"/>
          </w:tcPr>
          <w:p w14:paraId="415DD5BF" w14:textId="77777777" w:rsidR="00BC262B" w:rsidRPr="000142F7" w:rsidRDefault="00BC262B" w:rsidP="005309C7">
            <w:pPr>
              <w:pStyle w:val="NoSpacing"/>
              <w:keepNext/>
              <w:keepLines/>
              <w:rPr>
                <w:rFonts w:asciiTheme="majorHAnsi" w:hAnsiTheme="majorHAnsi"/>
                <w:b/>
              </w:rPr>
            </w:pPr>
            <w:r>
              <w:rPr>
                <w:rFonts w:asciiTheme="majorHAnsi" w:hAnsiTheme="majorHAnsi"/>
                <w:b/>
              </w:rPr>
              <w:t>OBR</w:t>
            </w:r>
          </w:p>
        </w:tc>
        <w:tc>
          <w:tcPr>
            <w:tcW w:w="3181" w:type="dxa"/>
          </w:tcPr>
          <w:p w14:paraId="47DDCBC4" w14:textId="77777777" w:rsidR="00BC262B" w:rsidRPr="000142F7" w:rsidRDefault="00BC262B" w:rsidP="005309C7">
            <w:pPr>
              <w:pStyle w:val="NoSpacing"/>
              <w:keepNext/>
              <w:keepLines/>
              <w:rPr>
                <w:rFonts w:asciiTheme="majorHAnsi" w:hAnsiTheme="majorHAnsi"/>
              </w:rPr>
            </w:pPr>
            <w:r>
              <w:rPr>
                <w:rFonts w:asciiTheme="majorHAnsi" w:hAnsiTheme="majorHAnsi"/>
              </w:rPr>
              <w:t>Observation Request Segment</w:t>
            </w:r>
          </w:p>
        </w:tc>
        <w:tc>
          <w:tcPr>
            <w:tcW w:w="1640" w:type="dxa"/>
          </w:tcPr>
          <w:p w14:paraId="22DEEDB4" w14:textId="77777777" w:rsidR="00BC262B" w:rsidRPr="000142F7" w:rsidRDefault="00BC262B" w:rsidP="005309C7">
            <w:pPr>
              <w:pStyle w:val="NoSpacing"/>
              <w:keepNext/>
              <w:keepLines/>
              <w:rPr>
                <w:rFonts w:asciiTheme="majorHAnsi" w:hAnsiTheme="majorHAnsi"/>
              </w:rPr>
            </w:pPr>
            <w:r>
              <w:rPr>
                <w:rFonts w:asciiTheme="majorHAnsi" w:hAnsiTheme="majorHAnsi"/>
              </w:rPr>
              <w:t>Required</w:t>
            </w:r>
          </w:p>
        </w:tc>
        <w:tc>
          <w:tcPr>
            <w:tcW w:w="2383" w:type="dxa"/>
          </w:tcPr>
          <w:p w14:paraId="5D51E183" w14:textId="77777777" w:rsidR="00BC262B" w:rsidRPr="000142F7" w:rsidRDefault="00BC262B" w:rsidP="005309C7">
            <w:pPr>
              <w:pStyle w:val="NoSpacing"/>
              <w:keepNext/>
              <w:keepLines/>
              <w:rPr>
                <w:rFonts w:asciiTheme="majorHAnsi" w:hAnsiTheme="majorHAnsi"/>
              </w:rPr>
            </w:pPr>
            <w:r>
              <w:rPr>
                <w:rFonts w:asciiTheme="majorHAnsi" w:hAnsiTheme="majorHAnsi"/>
              </w:rPr>
              <w:t>Repeat = NO</w:t>
            </w:r>
          </w:p>
        </w:tc>
      </w:tr>
      <w:tr w:rsidR="00BC262B" w:rsidRPr="000142F7" w14:paraId="56D2B3EB" w14:textId="77777777" w:rsidTr="00F639F8">
        <w:trPr>
          <w:trHeight w:val="440"/>
        </w:trPr>
        <w:tc>
          <w:tcPr>
            <w:tcW w:w="2372" w:type="dxa"/>
          </w:tcPr>
          <w:p w14:paraId="643E6FD5" w14:textId="77777777" w:rsidR="00BC262B" w:rsidRPr="000142F7" w:rsidRDefault="00BC262B" w:rsidP="005309C7">
            <w:pPr>
              <w:pStyle w:val="NoSpacing"/>
              <w:keepNext/>
              <w:keepLines/>
              <w:rPr>
                <w:rFonts w:asciiTheme="majorHAnsi" w:hAnsiTheme="majorHAnsi"/>
                <w:b/>
              </w:rPr>
            </w:pPr>
            <w:r>
              <w:rPr>
                <w:rFonts w:asciiTheme="majorHAnsi" w:hAnsiTheme="majorHAnsi"/>
                <w:b/>
              </w:rPr>
              <w:t>OBX</w:t>
            </w:r>
          </w:p>
        </w:tc>
        <w:tc>
          <w:tcPr>
            <w:tcW w:w="3181" w:type="dxa"/>
          </w:tcPr>
          <w:p w14:paraId="4A5523C2" w14:textId="77777777" w:rsidR="00BC262B" w:rsidRPr="000142F7" w:rsidRDefault="00BC262B" w:rsidP="005309C7">
            <w:pPr>
              <w:pStyle w:val="NoSpacing"/>
              <w:keepNext/>
              <w:keepLines/>
              <w:rPr>
                <w:rFonts w:asciiTheme="majorHAnsi" w:hAnsiTheme="majorHAnsi"/>
              </w:rPr>
            </w:pPr>
            <w:r>
              <w:rPr>
                <w:rFonts w:asciiTheme="majorHAnsi" w:hAnsiTheme="majorHAnsi"/>
              </w:rPr>
              <w:t>Observation Segment</w:t>
            </w:r>
          </w:p>
        </w:tc>
        <w:tc>
          <w:tcPr>
            <w:tcW w:w="1640" w:type="dxa"/>
          </w:tcPr>
          <w:p w14:paraId="3F499A1A" w14:textId="77777777" w:rsidR="00BC262B" w:rsidRPr="000142F7" w:rsidRDefault="00BC262B" w:rsidP="005309C7">
            <w:pPr>
              <w:pStyle w:val="NoSpacing"/>
              <w:keepNext/>
              <w:keepLines/>
              <w:rPr>
                <w:rFonts w:asciiTheme="majorHAnsi" w:hAnsiTheme="majorHAnsi"/>
              </w:rPr>
            </w:pPr>
            <w:r>
              <w:rPr>
                <w:rFonts w:asciiTheme="majorHAnsi" w:hAnsiTheme="majorHAnsi"/>
              </w:rPr>
              <w:t xml:space="preserve">Optional </w:t>
            </w:r>
          </w:p>
        </w:tc>
        <w:tc>
          <w:tcPr>
            <w:tcW w:w="2383" w:type="dxa"/>
          </w:tcPr>
          <w:p w14:paraId="05A99C02" w14:textId="77777777" w:rsidR="00BC262B" w:rsidRPr="000142F7" w:rsidRDefault="00BC262B" w:rsidP="005309C7">
            <w:pPr>
              <w:pStyle w:val="NoSpacing"/>
              <w:keepNext/>
              <w:keepLines/>
              <w:rPr>
                <w:rFonts w:asciiTheme="majorHAnsi" w:hAnsiTheme="majorHAnsi"/>
              </w:rPr>
            </w:pPr>
            <w:r>
              <w:rPr>
                <w:rFonts w:asciiTheme="majorHAnsi" w:hAnsiTheme="majorHAnsi"/>
              </w:rPr>
              <w:t>Repeat = YES</w:t>
            </w:r>
          </w:p>
        </w:tc>
      </w:tr>
    </w:tbl>
    <w:p w14:paraId="6C4D2B3D" w14:textId="77777777" w:rsidR="00BC262B" w:rsidRDefault="00BC262B" w:rsidP="00BC262B">
      <w:pPr>
        <w:rPr>
          <w:rFonts w:asciiTheme="majorHAnsi" w:hAnsiTheme="majorHAnsi" w:cs="Times New Roman"/>
        </w:rPr>
      </w:pPr>
    </w:p>
    <w:p w14:paraId="6780C070" w14:textId="77777777" w:rsidR="00BC262B" w:rsidRDefault="00BC262B" w:rsidP="00BC262B">
      <w:pPr>
        <w:rPr>
          <w:rFonts w:asciiTheme="majorHAnsi" w:hAnsiTheme="majorHAnsi" w:cs="Times New Roman"/>
        </w:rPr>
      </w:pPr>
    </w:p>
    <w:p w14:paraId="51637D80" w14:textId="77777777" w:rsidR="00BC262B" w:rsidRPr="00153B0F" w:rsidRDefault="00BC262B" w:rsidP="00BC262B">
      <w:pPr>
        <w:pStyle w:val="Style2"/>
        <w:rPr>
          <w:sz w:val="36"/>
          <w:szCs w:val="36"/>
        </w:rPr>
      </w:pPr>
      <w:bookmarkStart w:id="635" w:name="_Toc398038604"/>
      <w:r w:rsidRPr="00153B0F">
        <w:rPr>
          <w:sz w:val="36"/>
          <w:szCs w:val="36"/>
        </w:rPr>
        <w:t>ORU Message - Data Assembly Characteristics</w:t>
      </w:r>
      <w:bookmarkEnd w:id="635"/>
    </w:p>
    <w:p w14:paraId="70D27828" w14:textId="77777777" w:rsidR="00BC262B" w:rsidRDefault="00BC262B" w:rsidP="00BC262B">
      <w:pPr>
        <w:pStyle w:val="Style2"/>
      </w:pPr>
      <w:bookmarkStart w:id="636" w:name="_Toc398038605"/>
      <w:r>
        <w:t>Allergy Message</w:t>
      </w:r>
      <w:bookmarkEnd w:id="636"/>
    </w:p>
    <w:p w14:paraId="55587C82" w14:textId="77777777" w:rsidR="00BC262B" w:rsidRDefault="00BC262B" w:rsidP="00BC262B">
      <w:pPr>
        <w:rPr>
          <w:rFonts w:asciiTheme="majorHAnsi" w:hAnsiTheme="majorHAnsi"/>
        </w:rPr>
      </w:pPr>
      <w:r>
        <w:rPr>
          <w:rFonts w:asciiTheme="majorHAnsi" w:hAnsiTheme="majorHAnsi"/>
        </w:rPr>
        <w:t>Allergy ORU messages are triggered by VistA VDEF Interface.  The DSIH ORU R01 Router Protocol is subscribed to three VistA Allergy VDEF protocols producing three different DSIH Allergy ORU messages. These messages are: Patient Adverse Reaction Assessment, Patient Adverse Reaction Report and Patient Allergy Update messages.</w:t>
      </w:r>
    </w:p>
    <w:p w14:paraId="3EAD694F" w14:textId="77777777" w:rsidR="00BC262B" w:rsidRPr="002840BF" w:rsidRDefault="00BC262B" w:rsidP="00BC262B">
      <w:pPr>
        <w:rPr>
          <w:rFonts w:asciiTheme="majorHAnsi" w:hAnsiTheme="majorHAnsi"/>
        </w:rPr>
      </w:pPr>
      <w:r>
        <w:rPr>
          <w:rFonts w:asciiTheme="majorHAnsi" w:hAnsiTheme="majorHAnsi"/>
        </w:rPr>
        <w:t xml:space="preserve">Only Observed Signed Allergies are sent via HL7 messages. </w:t>
      </w:r>
    </w:p>
    <w:p w14:paraId="1DADCCA0" w14:textId="77777777" w:rsidR="00BC262B" w:rsidRDefault="00BC262B" w:rsidP="00BC262B">
      <w:pPr>
        <w:pStyle w:val="Style2"/>
      </w:pPr>
    </w:p>
    <w:p w14:paraId="2F8FD032" w14:textId="77777777" w:rsidR="00BC262B" w:rsidRDefault="00BC262B" w:rsidP="00BC262B">
      <w:pPr>
        <w:pStyle w:val="Style2"/>
      </w:pPr>
    </w:p>
    <w:p w14:paraId="3B32DF3D" w14:textId="77777777" w:rsidR="00BC262B" w:rsidRDefault="00BC262B" w:rsidP="00BC262B">
      <w:pPr>
        <w:pStyle w:val="Style2"/>
      </w:pPr>
    </w:p>
    <w:p w14:paraId="29AAEF2B" w14:textId="77777777" w:rsidR="00BC262B" w:rsidRPr="000142F7" w:rsidRDefault="00BC262B" w:rsidP="00BC262B">
      <w:pPr>
        <w:pStyle w:val="Style2"/>
      </w:pPr>
      <w:bookmarkStart w:id="637" w:name="_Toc398038606"/>
      <w:r>
        <w:t xml:space="preserve">Allergy ORU </w:t>
      </w:r>
      <w:r w:rsidRPr="000142F7">
        <w:t>Static Message Definition – Message Level</w:t>
      </w:r>
      <w:bookmarkEnd w:id="6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998"/>
        <w:gridCol w:w="3780"/>
        <w:gridCol w:w="1530"/>
        <w:gridCol w:w="2268"/>
      </w:tblGrid>
      <w:tr w:rsidR="00BC262B" w:rsidRPr="000142F7" w14:paraId="6455AE45" w14:textId="77777777" w:rsidTr="00F639F8">
        <w:tc>
          <w:tcPr>
            <w:tcW w:w="1998" w:type="dxa"/>
            <w:shd w:val="clear" w:color="auto" w:fill="BFBFBF" w:themeFill="background1" w:themeFillShade="BF"/>
          </w:tcPr>
          <w:p w14:paraId="1DA60D74" w14:textId="77777777" w:rsidR="00BC262B" w:rsidRPr="000142F7" w:rsidRDefault="00BC262B" w:rsidP="00F639F8">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780" w:type="dxa"/>
            <w:shd w:val="clear" w:color="auto" w:fill="BFBFBF" w:themeFill="background1" w:themeFillShade="BF"/>
          </w:tcPr>
          <w:p w14:paraId="065EE3E6" w14:textId="77777777" w:rsidR="00BC262B" w:rsidRPr="000142F7" w:rsidRDefault="00BC262B" w:rsidP="00F639F8">
            <w:pPr>
              <w:pStyle w:val="NoSpacing"/>
              <w:rPr>
                <w:rFonts w:asciiTheme="majorHAnsi" w:hAnsiTheme="majorHAnsi"/>
                <w:b/>
              </w:rPr>
            </w:pPr>
            <w:r>
              <w:rPr>
                <w:rFonts w:asciiTheme="majorHAnsi" w:hAnsiTheme="majorHAnsi"/>
                <w:b/>
              </w:rPr>
              <w:t>Vital Sign Query</w:t>
            </w:r>
          </w:p>
        </w:tc>
        <w:tc>
          <w:tcPr>
            <w:tcW w:w="1530" w:type="dxa"/>
            <w:shd w:val="clear" w:color="auto" w:fill="BFBFBF" w:themeFill="background1" w:themeFillShade="BF"/>
          </w:tcPr>
          <w:p w14:paraId="0159B059"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268" w:type="dxa"/>
            <w:shd w:val="clear" w:color="auto" w:fill="BFBFBF" w:themeFill="background1" w:themeFillShade="BF"/>
          </w:tcPr>
          <w:p w14:paraId="68CEE5E0"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2755DB87" w14:textId="77777777" w:rsidTr="00F639F8">
        <w:tc>
          <w:tcPr>
            <w:tcW w:w="1998" w:type="dxa"/>
          </w:tcPr>
          <w:p w14:paraId="460B87F3"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780" w:type="dxa"/>
          </w:tcPr>
          <w:p w14:paraId="436B4AEC"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530" w:type="dxa"/>
          </w:tcPr>
          <w:p w14:paraId="06260AD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268" w:type="dxa"/>
          </w:tcPr>
          <w:p w14:paraId="7C79A78C"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621DABD4" w14:textId="77777777" w:rsidR="00BC262B" w:rsidRPr="000142F7" w:rsidRDefault="00BC262B" w:rsidP="00F639F8">
            <w:pPr>
              <w:pStyle w:val="NoSpacing"/>
              <w:rPr>
                <w:rFonts w:asciiTheme="majorHAnsi" w:hAnsiTheme="majorHAnsi"/>
              </w:rPr>
            </w:pPr>
          </w:p>
        </w:tc>
      </w:tr>
      <w:tr w:rsidR="00BC262B" w:rsidRPr="000142F7" w14:paraId="38579FAB" w14:textId="77777777" w:rsidTr="00F639F8">
        <w:tc>
          <w:tcPr>
            <w:tcW w:w="1998" w:type="dxa"/>
          </w:tcPr>
          <w:p w14:paraId="23D39905" w14:textId="77777777" w:rsidR="00BC262B" w:rsidRPr="000142F7" w:rsidRDefault="00BC262B" w:rsidP="00F639F8">
            <w:pPr>
              <w:pStyle w:val="NoSpacing"/>
              <w:rPr>
                <w:rFonts w:asciiTheme="majorHAnsi" w:hAnsiTheme="majorHAnsi"/>
                <w:b/>
              </w:rPr>
            </w:pPr>
            <w:r>
              <w:rPr>
                <w:rFonts w:asciiTheme="majorHAnsi" w:hAnsiTheme="majorHAnsi"/>
                <w:b/>
              </w:rPr>
              <w:t>PID</w:t>
            </w:r>
          </w:p>
        </w:tc>
        <w:tc>
          <w:tcPr>
            <w:tcW w:w="3780" w:type="dxa"/>
          </w:tcPr>
          <w:p w14:paraId="07A21988"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530" w:type="dxa"/>
          </w:tcPr>
          <w:p w14:paraId="70BA192C"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268" w:type="dxa"/>
          </w:tcPr>
          <w:p w14:paraId="2E64919D"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63330BC6" w14:textId="77777777" w:rsidR="00BC262B" w:rsidRPr="000142F7" w:rsidRDefault="00BC262B" w:rsidP="00F639F8">
            <w:pPr>
              <w:pStyle w:val="NoSpacing"/>
              <w:rPr>
                <w:rFonts w:asciiTheme="majorHAnsi" w:hAnsiTheme="majorHAnsi"/>
              </w:rPr>
            </w:pPr>
          </w:p>
        </w:tc>
      </w:tr>
      <w:tr w:rsidR="00BC262B" w:rsidRPr="000142F7" w14:paraId="16305ECC" w14:textId="77777777" w:rsidTr="00F639F8">
        <w:trPr>
          <w:trHeight w:val="467"/>
        </w:trPr>
        <w:tc>
          <w:tcPr>
            <w:tcW w:w="1998" w:type="dxa"/>
          </w:tcPr>
          <w:p w14:paraId="14953CD0" w14:textId="77777777" w:rsidR="00BC262B" w:rsidRDefault="00BC262B" w:rsidP="00F639F8">
            <w:pPr>
              <w:pStyle w:val="NoSpacing"/>
              <w:rPr>
                <w:rFonts w:asciiTheme="majorHAnsi" w:hAnsiTheme="majorHAnsi"/>
                <w:b/>
              </w:rPr>
            </w:pPr>
            <w:r>
              <w:rPr>
                <w:rFonts w:asciiTheme="majorHAnsi" w:hAnsiTheme="majorHAnsi"/>
                <w:b/>
              </w:rPr>
              <w:lastRenderedPageBreak/>
              <w:t>PV1</w:t>
            </w:r>
          </w:p>
        </w:tc>
        <w:tc>
          <w:tcPr>
            <w:tcW w:w="3780" w:type="dxa"/>
          </w:tcPr>
          <w:p w14:paraId="3C4ABB4C" w14:textId="77777777" w:rsidR="00BC262B" w:rsidRDefault="00BC262B" w:rsidP="00F639F8">
            <w:pPr>
              <w:pStyle w:val="NoSpacing"/>
              <w:rPr>
                <w:rFonts w:asciiTheme="majorHAnsi" w:hAnsiTheme="majorHAnsi"/>
              </w:rPr>
            </w:pPr>
            <w:r>
              <w:rPr>
                <w:rFonts w:asciiTheme="majorHAnsi" w:hAnsiTheme="majorHAnsi"/>
              </w:rPr>
              <w:t>Patient Location</w:t>
            </w:r>
          </w:p>
        </w:tc>
        <w:tc>
          <w:tcPr>
            <w:tcW w:w="1530" w:type="dxa"/>
          </w:tcPr>
          <w:p w14:paraId="1A00343E"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268" w:type="dxa"/>
          </w:tcPr>
          <w:p w14:paraId="14E0FC01"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34601BB9" w14:textId="77777777" w:rsidTr="00F639F8">
        <w:tc>
          <w:tcPr>
            <w:tcW w:w="1998" w:type="dxa"/>
          </w:tcPr>
          <w:p w14:paraId="58B186EF"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780" w:type="dxa"/>
          </w:tcPr>
          <w:p w14:paraId="2D925BF6"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530" w:type="dxa"/>
          </w:tcPr>
          <w:p w14:paraId="62DEBDBD"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268" w:type="dxa"/>
          </w:tcPr>
          <w:p w14:paraId="1621DF8B"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2C898FD8" w14:textId="77777777" w:rsidR="00BC262B" w:rsidRPr="000142F7" w:rsidRDefault="00BC262B" w:rsidP="00F639F8">
            <w:pPr>
              <w:pStyle w:val="NoSpacing"/>
              <w:rPr>
                <w:rFonts w:asciiTheme="majorHAnsi" w:hAnsiTheme="majorHAnsi"/>
              </w:rPr>
            </w:pPr>
          </w:p>
        </w:tc>
      </w:tr>
      <w:tr w:rsidR="00BC262B" w:rsidRPr="000142F7" w14:paraId="5F9652D5" w14:textId="77777777" w:rsidTr="00F639F8">
        <w:tc>
          <w:tcPr>
            <w:tcW w:w="1998" w:type="dxa"/>
          </w:tcPr>
          <w:p w14:paraId="66146245"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780" w:type="dxa"/>
          </w:tcPr>
          <w:p w14:paraId="370AD7A5"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530" w:type="dxa"/>
          </w:tcPr>
          <w:p w14:paraId="35FFA1F8"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268" w:type="dxa"/>
          </w:tcPr>
          <w:p w14:paraId="2AF57672" w14:textId="77777777" w:rsidR="00BC262B" w:rsidRPr="000142F7" w:rsidRDefault="00BC262B" w:rsidP="00F639F8">
            <w:pPr>
              <w:pStyle w:val="NoSpacing"/>
              <w:rPr>
                <w:rFonts w:asciiTheme="majorHAnsi" w:hAnsiTheme="majorHAnsi"/>
              </w:rPr>
            </w:pPr>
            <w:r>
              <w:rPr>
                <w:rFonts w:asciiTheme="majorHAnsi" w:hAnsiTheme="majorHAnsi"/>
              </w:rPr>
              <w:t>Repeat = YES</w:t>
            </w:r>
          </w:p>
          <w:p w14:paraId="25CDB49B" w14:textId="77777777" w:rsidR="00BC262B" w:rsidRPr="000142F7" w:rsidRDefault="00BC262B" w:rsidP="00F639F8">
            <w:pPr>
              <w:pStyle w:val="NoSpacing"/>
              <w:rPr>
                <w:rFonts w:asciiTheme="majorHAnsi" w:hAnsiTheme="majorHAnsi"/>
              </w:rPr>
            </w:pPr>
          </w:p>
        </w:tc>
      </w:tr>
      <w:tr w:rsidR="00BC262B" w:rsidRPr="000142F7" w14:paraId="54CAF0C7" w14:textId="77777777" w:rsidTr="00F639F8">
        <w:trPr>
          <w:trHeight w:val="440"/>
        </w:trPr>
        <w:tc>
          <w:tcPr>
            <w:tcW w:w="1998" w:type="dxa"/>
          </w:tcPr>
          <w:p w14:paraId="24F49BE2" w14:textId="77777777" w:rsidR="00BC262B" w:rsidRDefault="00BC262B" w:rsidP="00F639F8">
            <w:pPr>
              <w:pStyle w:val="NoSpacing"/>
              <w:rPr>
                <w:rFonts w:asciiTheme="majorHAnsi" w:hAnsiTheme="majorHAnsi"/>
                <w:b/>
              </w:rPr>
            </w:pPr>
            <w:r>
              <w:rPr>
                <w:rFonts w:asciiTheme="majorHAnsi" w:hAnsiTheme="majorHAnsi"/>
                <w:b/>
              </w:rPr>
              <w:t>RXA</w:t>
            </w:r>
          </w:p>
        </w:tc>
        <w:tc>
          <w:tcPr>
            <w:tcW w:w="3780" w:type="dxa"/>
          </w:tcPr>
          <w:p w14:paraId="570CF329" w14:textId="77777777" w:rsidR="00BC262B" w:rsidRDefault="00BC262B" w:rsidP="00F639F8">
            <w:pPr>
              <w:pStyle w:val="NoSpacing"/>
              <w:rPr>
                <w:rFonts w:asciiTheme="majorHAnsi" w:hAnsiTheme="majorHAnsi"/>
              </w:rPr>
            </w:pPr>
            <w:r>
              <w:rPr>
                <w:rFonts w:asciiTheme="majorHAnsi" w:hAnsiTheme="majorHAnsi"/>
              </w:rPr>
              <w:t>Pharmacy/Treatment Administration segment</w:t>
            </w:r>
          </w:p>
        </w:tc>
        <w:tc>
          <w:tcPr>
            <w:tcW w:w="1530" w:type="dxa"/>
          </w:tcPr>
          <w:p w14:paraId="26D93F5E" w14:textId="77777777" w:rsidR="00BC262B" w:rsidRPr="000142F7" w:rsidRDefault="00BC262B" w:rsidP="00F639F8">
            <w:pPr>
              <w:pStyle w:val="NoSpacing"/>
              <w:rPr>
                <w:rFonts w:asciiTheme="majorHAnsi" w:hAnsiTheme="majorHAnsi"/>
              </w:rPr>
            </w:pPr>
            <w:r>
              <w:rPr>
                <w:rFonts w:asciiTheme="majorHAnsi" w:hAnsiTheme="majorHAnsi"/>
              </w:rPr>
              <w:t xml:space="preserve">Conditional * </w:t>
            </w:r>
          </w:p>
        </w:tc>
        <w:tc>
          <w:tcPr>
            <w:tcW w:w="2268" w:type="dxa"/>
          </w:tcPr>
          <w:p w14:paraId="7760B9F5" w14:textId="77777777" w:rsidR="00BC262B" w:rsidRPr="00320CFF" w:rsidRDefault="00BC262B" w:rsidP="00F639F8">
            <w:pPr>
              <w:pStyle w:val="NoSpacing"/>
              <w:rPr>
                <w:rFonts w:asciiTheme="majorHAnsi" w:hAnsiTheme="majorHAnsi"/>
              </w:rPr>
            </w:pPr>
            <w:r w:rsidRPr="00320CFF">
              <w:rPr>
                <w:rFonts w:asciiTheme="majorHAnsi" w:hAnsiTheme="majorHAnsi"/>
              </w:rPr>
              <w:t>Repeat=NO</w:t>
            </w:r>
          </w:p>
        </w:tc>
      </w:tr>
      <w:tr w:rsidR="00BC262B" w:rsidRPr="000142F7" w14:paraId="24137F5E" w14:textId="77777777" w:rsidTr="00F639F8">
        <w:trPr>
          <w:trHeight w:val="440"/>
        </w:trPr>
        <w:tc>
          <w:tcPr>
            <w:tcW w:w="1998" w:type="dxa"/>
          </w:tcPr>
          <w:p w14:paraId="0883D70A" w14:textId="77777777" w:rsidR="00BC262B" w:rsidRDefault="00BC262B" w:rsidP="00F639F8">
            <w:pPr>
              <w:pStyle w:val="NoSpacing"/>
              <w:rPr>
                <w:rFonts w:asciiTheme="majorHAnsi" w:hAnsiTheme="majorHAnsi"/>
                <w:b/>
              </w:rPr>
            </w:pPr>
            <w:r>
              <w:rPr>
                <w:rFonts w:asciiTheme="majorHAnsi" w:hAnsiTheme="majorHAnsi"/>
                <w:b/>
              </w:rPr>
              <w:t>RXE</w:t>
            </w:r>
          </w:p>
        </w:tc>
        <w:tc>
          <w:tcPr>
            <w:tcW w:w="3780" w:type="dxa"/>
          </w:tcPr>
          <w:p w14:paraId="44DD5ED1" w14:textId="77777777" w:rsidR="00BC262B" w:rsidRDefault="00BC262B" w:rsidP="00F639F8">
            <w:pPr>
              <w:pStyle w:val="NoSpacing"/>
              <w:rPr>
                <w:rFonts w:asciiTheme="majorHAnsi" w:hAnsiTheme="majorHAnsi"/>
              </w:rPr>
            </w:pPr>
            <w:r>
              <w:rPr>
                <w:rFonts w:asciiTheme="majorHAnsi" w:hAnsiTheme="majorHAnsi"/>
              </w:rPr>
              <w:t>Pharmacy/Treatment Encoded Order segment</w:t>
            </w:r>
          </w:p>
        </w:tc>
        <w:tc>
          <w:tcPr>
            <w:tcW w:w="1530" w:type="dxa"/>
          </w:tcPr>
          <w:p w14:paraId="7B8B5D00" w14:textId="77777777" w:rsidR="00BC262B" w:rsidRPr="000142F7" w:rsidRDefault="00BC262B" w:rsidP="00F639F8">
            <w:pPr>
              <w:pStyle w:val="NoSpacing"/>
              <w:rPr>
                <w:rFonts w:asciiTheme="majorHAnsi" w:hAnsiTheme="majorHAnsi"/>
              </w:rPr>
            </w:pPr>
            <w:r>
              <w:rPr>
                <w:rFonts w:asciiTheme="majorHAnsi" w:hAnsiTheme="majorHAnsi"/>
              </w:rPr>
              <w:t>Conditional *</w:t>
            </w:r>
          </w:p>
        </w:tc>
        <w:tc>
          <w:tcPr>
            <w:tcW w:w="2268" w:type="dxa"/>
          </w:tcPr>
          <w:p w14:paraId="2C7BCA7A" w14:textId="77777777" w:rsidR="00BC262B" w:rsidRPr="00320CFF" w:rsidRDefault="00BC262B" w:rsidP="00F639F8">
            <w:pPr>
              <w:pStyle w:val="NoSpacing"/>
              <w:rPr>
                <w:rFonts w:asciiTheme="majorHAnsi" w:hAnsiTheme="majorHAnsi"/>
              </w:rPr>
            </w:pPr>
            <w:r w:rsidRPr="00320CFF">
              <w:rPr>
                <w:rFonts w:asciiTheme="majorHAnsi" w:hAnsiTheme="majorHAnsi"/>
              </w:rPr>
              <w:t>Repeat=NO</w:t>
            </w:r>
          </w:p>
        </w:tc>
      </w:tr>
      <w:tr w:rsidR="00BC262B" w:rsidRPr="000142F7" w14:paraId="3BC8B0F3" w14:textId="77777777" w:rsidTr="00F639F8">
        <w:trPr>
          <w:trHeight w:val="350"/>
        </w:trPr>
        <w:tc>
          <w:tcPr>
            <w:tcW w:w="1998" w:type="dxa"/>
          </w:tcPr>
          <w:p w14:paraId="1B09F2D9" w14:textId="77777777" w:rsidR="00BC262B" w:rsidRDefault="00BC262B" w:rsidP="00F639F8">
            <w:pPr>
              <w:pStyle w:val="NoSpacing"/>
              <w:rPr>
                <w:rFonts w:asciiTheme="majorHAnsi" w:hAnsiTheme="majorHAnsi"/>
                <w:b/>
              </w:rPr>
            </w:pPr>
            <w:r>
              <w:rPr>
                <w:rFonts w:asciiTheme="majorHAnsi" w:hAnsiTheme="majorHAnsi"/>
                <w:b/>
              </w:rPr>
              <w:t>RXR</w:t>
            </w:r>
          </w:p>
        </w:tc>
        <w:tc>
          <w:tcPr>
            <w:tcW w:w="3780" w:type="dxa"/>
          </w:tcPr>
          <w:p w14:paraId="67B61D10" w14:textId="77777777" w:rsidR="00BC262B" w:rsidRDefault="00BC262B" w:rsidP="00F639F8">
            <w:pPr>
              <w:pStyle w:val="NoSpacing"/>
              <w:rPr>
                <w:rFonts w:asciiTheme="majorHAnsi" w:hAnsiTheme="majorHAnsi"/>
              </w:rPr>
            </w:pPr>
            <w:r>
              <w:rPr>
                <w:rFonts w:asciiTheme="majorHAnsi" w:hAnsiTheme="majorHAnsi"/>
              </w:rPr>
              <w:t>Pharmacy/Treatment Route segment</w:t>
            </w:r>
          </w:p>
        </w:tc>
        <w:tc>
          <w:tcPr>
            <w:tcW w:w="1530" w:type="dxa"/>
          </w:tcPr>
          <w:p w14:paraId="5085CB6C" w14:textId="77777777" w:rsidR="00BC262B" w:rsidRPr="000142F7" w:rsidRDefault="00BC262B" w:rsidP="00F639F8">
            <w:pPr>
              <w:pStyle w:val="NoSpacing"/>
              <w:rPr>
                <w:rFonts w:asciiTheme="majorHAnsi" w:hAnsiTheme="majorHAnsi"/>
              </w:rPr>
            </w:pPr>
            <w:r>
              <w:rPr>
                <w:rFonts w:asciiTheme="majorHAnsi" w:hAnsiTheme="majorHAnsi"/>
              </w:rPr>
              <w:t>Conditional *</w:t>
            </w:r>
          </w:p>
        </w:tc>
        <w:tc>
          <w:tcPr>
            <w:tcW w:w="2268" w:type="dxa"/>
          </w:tcPr>
          <w:p w14:paraId="37D9DB8E" w14:textId="77777777" w:rsidR="00BC262B" w:rsidRPr="00320CFF" w:rsidRDefault="00BC262B" w:rsidP="00F639F8">
            <w:pPr>
              <w:pStyle w:val="NoSpacing"/>
              <w:rPr>
                <w:rFonts w:asciiTheme="majorHAnsi" w:hAnsiTheme="majorHAnsi"/>
              </w:rPr>
            </w:pPr>
            <w:r w:rsidRPr="00320CFF">
              <w:rPr>
                <w:rFonts w:asciiTheme="majorHAnsi" w:hAnsiTheme="majorHAnsi"/>
              </w:rPr>
              <w:t>Repeat= NO</w:t>
            </w:r>
          </w:p>
        </w:tc>
      </w:tr>
    </w:tbl>
    <w:p w14:paraId="1D39365E" w14:textId="77777777" w:rsidR="00BC262B" w:rsidRDefault="00BC262B" w:rsidP="00BC262B">
      <w:pPr>
        <w:keepNext/>
        <w:spacing w:before="240" w:after="60" w:line="240" w:lineRule="auto"/>
        <w:outlineLvl w:val="0"/>
        <w:rPr>
          <w:rFonts w:asciiTheme="majorHAnsi" w:eastAsia="Times New Roman" w:hAnsiTheme="majorHAnsi" w:cs="Arial"/>
          <w:b/>
          <w:bCs/>
          <w:kern w:val="32"/>
        </w:rPr>
      </w:pPr>
    </w:p>
    <w:p w14:paraId="36E770B1" w14:textId="77777777" w:rsidR="00BC262B" w:rsidRPr="00DF085B" w:rsidRDefault="00BC262B" w:rsidP="00BC262B">
      <w:r w:rsidRPr="00F55D25">
        <w:t xml:space="preserve"> *Condition: </w:t>
      </w:r>
      <w:r>
        <w:t xml:space="preserve"> RXA, RXE</w:t>
      </w:r>
      <w:r w:rsidRPr="00F55D25">
        <w:t xml:space="preserve"> </w:t>
      </w:r>
      <w:r>
        <w:t xml:space="preserve">and </w:t>
      </w:r>
      <w:r w:rsidRPr="00F55D25">
        <w:t>RXR segments are</w:t>
      </w:r>
      <w:r>
        <w:t xml:space="preserve"> present </w:t>
      </w:r>
      <w:r w:rsidRPr="00F55D25">
        <w:t xml:space="preserve">in </w:t>
      </w:r>
      <w:r w:rsidRPr="000F5649">
        <w:rPr>
          <w:u w:val="single"/>
        </w:rPr>
        <w:t>Adverse Reaction Reports</w:t>
      </w:r>
      <w:r w:rsidRPr="00F55D25">
        <w:t xml:space="preserve"> </w:t>
      </w:r>
      <w:r>
        <w:t xml:space="preserve">ORU </w:t>
      </w:r>
      <w:r w:rsidRPr="00F55D25">
        <w:t>message</w:t>
      </w:r>
      <w:r>
        <w:t xml:space="preserve">s only. </w:t>
      </w:r>
    </w:p>
    <w:p w14:paraId="67DB0725" w14:textId="77777777" w:rsidR="00BC262B" w:rsidRDefault="00BC262B" w:rsidP="00BC262B">
      <w:pPr>
        <w:jc w:val="center"/>
        <w:rPr>
          <w:rFonts w:asciiTheme="majorHAnsi" w:hAnsiTheme="majorHAnsi" w:cstheme="minorHAnsi"/>
          <w:b/>
        </w:rPr>
      </w:pPr>
    </w:p>
    <w:p w14:paraId="58AE1645" w14:textId="77777777" w:rsidR="00BC262B" w:rsidRPr="000142F7" w:rsidRDefault="00BC262B" w:rsidP="00BC262B">
      <w:pPr>
        <w:jc w:val="center"/>
        <w:rPr>
          <w:rFonts w:asciiTheme="majorHAnsi" w:hAnsiTheme="majorHAnsi" w:cstheme="minorHAnsi"/>
          <w:b/>
        </w:rPr>
      </w:pPr>
      <w:r w:rsidRPr="000142F7">
        <w:rPr>
          <w:rFonts w:asciiTheme="majorHAnsi" w:hAnsiTheme="majorHAnsi" w:cstheme="minorHAnsi"/>
          <w:b/>
        </w:rPr>
        <w:t xml:space="preserve">Segment Optionality by </w:t>
      </w:r>
      <w:r>
        <w:rPr>
          <w:rFonts w:asciiTheme="majorHAnsi" w:hAnsiTheme="majorHAnsi" w:cstheme="minorHAnsi"/>
          <w:b/>
        </w:rPr>
        <w:t>Allergy Event</w:t>
      </w:r>
    </w:p>
    <w:tbl>
      <w:tblPr>
        <w:tblW w:w="0" w:type="auto"/>
        <w:tblInd w:w="96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2"/>
        <w:gridCol w:w="2080"/>
        <w:gridCol w:w="2340"/>
        <w:gridCol w:w="2586"/>
      </w:tblGrid>
      <w:tr w:rsidR="00BC262B" w:rsidRPr="000142F7" w14:paraId="2E51A919" w14:textId="77777777" w:rsidTr="00F639F8">
        <w:tc>
          <w:tcPr>
            <w:tcW w:w="1202" w:type="dxa"/>
            <w:shd w:val="clear" w:color="auto" w:fill="BFBFBF" w:themeFill="background1" w:themeFillShade="BF"/>
          </w:tcPr>
          <w:p w14:paraId="29992A43" w14:textId="77777777" w:rsidR="00BC262B" w:rsidRPr="000142F7" w:rsidRDefault="00BC262B" w:rsidP="00F639F8">
            <w:pPr>
              <w:rPr>
                <w:rFonts w:asciiTheme="majorHAnsi" w:hAnsiTheme="majorHAnsi" w:cstheme="minorHAnsi"/>
                <w:b/>
              </w:rPr>
            </w:pPr>
            <w:r w:rsidRPr="000142F7">
              <w:rPr>
                <w:rFonts w:asciiTheme="majorHAnsi" w:hAnsiTheme="majorHAnsi" w:cstheme="minorHAnsi"/>
                <w:b/>
              </w:rPr>
              <w:t xml:space="preserve">SEGMENT </w:t>
            </w:r>
          </w:p>
        </w:tc>
        <w:tc>
          <w:tcPr>
            <w:tcW w:w="2080" w:type="dxa"/>
            <w:shd w:val="clear" w:color="auto" w:fill="BFBFBF" w:themeFill="background1" w:themeFillShade="BF"/>
          </w:tcPr>
          <w:p w14:paraId="73F713F8" w14:textId="77777777" w:rsidR="00BC262B" w:rsidRPr="000142F7" w:rsidRDefault="00BC262B" w:rsidP="00F639F8">
            <w:pPr>
              <w:rPr>
                <w:rFonts w:asciiTheme="majorHAnsi" w:hAnsiTheme="majorHAnsi" w:cstheme="minorHAnsi"/>
                <w:b/>
              </w:rPr>
            </w:pPr>
            <w:r>
              <w:rPr>
                <w:rFonts w:asciiTheme="majorHAnsi" w:hAnsiTheme="majorHAnsi" w:cstheme="minorHAnsi"/>
                <w:b/>
              </w:rPr>
              <w:t xml:space="preserve">Adverse Reaction Assessment </w:t>
            </w:r>
          </w:p>
        </w:tc>
        <w:tc>
          <w:tcPr>
            <w:tcW w:w="2340" w:type="dxa"/>
            <w:shd w:val="clear" w:color="auto" w:fill="BFBFBF" w:themeFill="background1" w:themeFillShade="BF"/>
          </w:tcPr>
          <w:p w14:paraId="68C603CF" w14:textId="77777777" w:rsidR="00BC262B" w:rsidRPr="000142F7" w:rsidRDefault="00BC262B" w:rsidP="00F639F8">
            <w:pPr>
              <w:rPr>
                <w:rFonts w:asciiTheme="majorHAnsi" w:hAnsiTheme="majorHAnsi" w:cstheme="minorHAnsi"/>
                <w:b/>
              </w:rPr>
            </w:pPr>
            <w:r>
              <w:rPr>
                <w:rFonts w:asciiTheme="majorHAnsi" w:hAnsiTheme="majorHAnsi" w:cstheme="minorHAnsi"/>
                <w:b/>
              </w:rPr>
              <w:t>Patient Adverse Reaction Report</w:t>
            </w:r>
          </w:p>
        </w:tc>
        <w:tc>
          <w:tcPr>
            <w:tcW w:w="2586" w:type="dxa"/>
            <w:shd w:val="clear" w:color="auto" w:fill="BFBFBF" w:themeFill="background1" w:themeFillShade="BF"/>
          </w:tcPr>
          <w:p w14:paraId="0F8CF9A3" w14:textId="77777777" w:rsidR="00BC262B" w:rsidRPr="000142F7" w:rsidRDefault="00BC262B" w:rsidP="00F639F8">
            <w:pPr>
              <w:rPr>
                <w:rFonts w:asciiTheme="majorHAnsi" w:hAnsiTheme="majorHAnsi" w:cstheme="minorHAnsi"/>
                <w:b/>
              </w:rPr>
            </w:pPr>
            <w:r>
              <w:rPr>
                <w:rFonts w:asciiTheme="majorHAnsi" w:hAnsiTheme="majorHAnsi" w:cstheme="minorHAnsi"/>
                <w:b/>
              </w:rPr>
              <w:t>Patient Allergy Update</w:t>
            </w:r>
          </w:p>
        </w:tc>
      </w:tr>
      <w:tr w:rsidR="00BC262B" w:rsidRPr="000142F7" w14:paraId="179536CA" w14:textId="77777777" w:rsidTr="00F639F8">
        <w:tc>
          <w:tcPr>
            <w:tcW w:w="1202" w:type="dxa"/>
          </w:tcPr>
          <w:p w14:paraId="0DD0F77B"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MSH</w:t>
            </w:r>
          </w:p>
        </w:tc>
        <w:tc>
          <w:tcPr>
            <w:tcW w:w="2080" w:type="dxa"/>
          </w:tcPr>
          <w:p w14:paraId="24B2E38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340" w:type="dxa"/>
          </w:tcPr>
          <w:p w14:paraId="7DCF9492"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586" w:type="dxa"/>
          </w:tcPr>
          <w:p w14:paraId="1F839FC6"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6F0845D6" w14:textId="77777777" w:rsidTr="00F639F8">
        <w:tc>
          <w:tcPr>
            <w:tcW w:w="1202" w:type="dxa"/>
          </w:tcPr>
          <w:p w14:paraId="52639E47" w14:textId="77777777" w:rsidR="00BC262B" w:rsidRPr="000142F7" w:rsidRDefault="00BC262B" w:rsidP="00F639F8">
            <w:pPr>
              <w:rPr>
                <w:rFonts w:asciiTheme="majorHAnsi" w:hAnsiTheme="majorHAnsi" w:cstheme="minorHAnsi"/>
              </w:rPr>
            </w:pPr>
            <w:r>
              <w:rPr>
                <w:rFonts w:asciiTheme="majorHAnsi" w:hAnsiTheme="majorHAnsi" w:cstheme="minorHAnsi"/>
              </w:rPr>
              <w:t>PID</w:t>
            </w:r>
          </w:p>
        </w:tc>
        <w:tc>
          <w:tcPr>
            <w:tcW w:w="2080" w:type="dxa"/>
          </w:tcPr>
          <w:p w14:paraId="52BBDACA"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340" w:type="dxa"/>
          </w:tcPr>
          <w:p w14:paraId="0BC55ECA"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586" w:type="dxa"/>
          </w:tcPr>
          <w:p w14:paraId="2DD211F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0812015F" w14:textId="77777777" w:rsidTr="00F639F8">
        <w:tc>
          <w:tcPr>
            <w:tcW w:w="1202" w:type="dxa"/>
          </w:tcPr>
          <w:p w14:paraId="2B6C0E6A" w14:textId="77777777" w:rsidR="00BC262B" w:rsidRPr="000142F7" w:rsidRDefault="00BC262B" w:rsidP="00F639F8">
            <w:pPr>
              <w:rPr>
                <w:rFonts w:asciiTheme="majorHAnsi" w:hAnsiTheme="majorHAnsi" w:cstheme="minorHAnsi"/>
              </w:rPr>
            </w:pPr>
            <w:r>
              <w:rPr>
                <w:rFonts w:asciiTheme="majorHAnsi" w:hAnsiTheme="majorHAnsi" w:cstheme="minorHAnsi"/>
              </w:rPr>
              <w:t>OBR</w:t>
            </w:r>
          </w:p>
        </w:tc>
        <w:tc>
          <w:tcPr>
            <w:tcW w:w="2080" w:type="dxa"/>
          </w:tcPr>
          <w:p w14:paraId="6B71D318"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340" w:type="dxa"/>
          </w:tcPr>
          <w:p w14:paraId="08BC30B7"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586" w:type="dxa"/>
          </w:tcPr>
          <w:p w14:paraId="36A58CA9"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65AD2060" w14:textId="77777777" w:rsidTr="00F639F8">
        <w:tc>
          <w:tcPr>
            <w:tcW w:w="1202" w:type="dxa"/>
          </w:tcPr>
          <w:p w14:paraId="35CB420D" w14:textId="77777777" w:rsidR="00BC262B" w:rsidRPr="000142F7" w:rsidRDefault="00BC262B" w:rsidP="00F639F8">
            <w:pPr>
              <w:rPr>
                <w:rFonts w:asciiTheme="majorHAnsi" w:hAnsiTheme="majorHAnsi" w:cstheme="minorHAnsi"/>
              </w:rPr>
            </w:pPr>
            <w:r>
              <w:rPr>
                <w:rFonts w:asciiTheme="majorHAnsi" w:hAnsiTheme="majorHAnsi" w:cstheme="minorHAnsi"/>
              </w:rPr>
              <w:t>OBX</w:t>
            </w:r>
          </w:p>
        </w:tc>
        <w:tc>
          <w:tcPr>
            <w:tcW w:w="2080" w:type="dxa"/>
          </w:tcPr>
          <w:p w14:paraId="51B1AA76"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340" w:type="dxa"/>
          </w:tcPr>
          <w:p w14:paraId="27E5647C"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c>
          <w:tcPr>
            <w:tcW w:w="2586" w:type="dxa"/>
          </w:tcPr>
          <w:p w14:paraId="264CA6F1" w14:textId="77777777" w:rsidR="00BC262B" w:rsidRPr="000142F7" w:rsidRDefault="00BC262B" w:rsidP="00F639F8">
            <w:pPr>
              <w:rPr>
                <w:rFonts w:asciiTheme="majorHAnsi" w:hAnsiTheme="majorHAnsi" w:cstheme="minorHAnsi"/>
              </w:rPr>
            </w:pPr>
            <w:r w:rsidRPr="000142F7">
              <w:rPr>
                <w:rFonts w:asciiTheme="majorHAnsi" w:hAnsiTheme="majorHAnsi" w:cstheme="minorHAnsi"/>
              </w:rPr>
              <w:t>Y</w:t>
            </w:r>
          </w:p>
        </w:tc>
      </w:tr>
      <w:tr w:rsidR="00BC262B" w:rsidRPr="000142F7" w14:paraId="165D86CE" w14:textId="77777777" w:rsidTr="00F639F8">
        <w:tc>
          <w:tcPr>
            <w:tcW w:w="1202" w:type="dxa"/>
          </w:tcPr>
          <w:p w14:paraId="3DBFDEE3" w14:textId="77777777" w:rsidR="00BC262B" w:rsidRPr="000142F7" w:rsidRDefault="00BC262B" w:rsidP="00F639F8">
            <w:pPr>
              <w:rPr>
                <w:rFonts w:asciiTheme="majorHAnsi" w:hAnsiTheme="majorHAnsi" w:cstheme="minorHAnsi"/>
              </w:rPr>
            </w:pPr>
            <w:r>
              <w:rPr>
                <w:rFonts w:asciiTheme="majorHAnsi" w:hAnsiTheme="majorHAnsi" w:cstheme="minorHAnsi"/>
              </w:rPr>
              <w:t>RXA</w:t>
            </w:r>
          </w:p>
        </w:tc>
        <w:tc>
          <w:tcPr>
            <w:tcW w:w="2080" w:type="dxa"/>
          </w:tcPr>
          <w:p w14:paraId="04D68668"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c>
          <w:tcPr>
            <w:tcW w:w="2340" w:type="dxa"/>
          </w:tcPr>
          <w:p w14:paraId="34EEF263" w14:textId="77777777" w:rsidR="00BC262B" w:rsidRPr="000142F7" w:rsidRDefault="00BC262B" w:rsidP="00F639F8">
            <w:pPr>
              <w:rPr>
                <w:rFonts w:asciiTheme="majorHAnsi" w:hAnsiTheme="majorHAnsi" w:cstheme="minorHAnsi"/>
              </w:rPr>
            </w:pPr>
            <w:r>
              <w:rPr>
                <w:rFonts w:asciiTheme="majorHAnsi" w:hAnsiTheme="majorHAnsi" w:cstheme="minorHAnsi"/>
              </w:rPr>
              <w:t>Y</w:t>
            </w:r>
          </w:p>
        </w:tc>
        <w:tc>
          <w:tcPr>
            <w:tcW w:w="2586" w:type="dxa"/>
          </w:tcPr>
          <w:p w14:paraId="4DD5990E"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r>
      <w:tr w:rsidR="00BC262B" w:rsidRPr="000142F7" w14:paraId="13DCEBD2" w14:textId="77777777" w:rsidTr="00F639F8">
        <w:tc>
          <w:tcPr>
            <w:tcW w:w="1202" w:type="dxa"/>
          </w:tcPr>
          <w:p w14:paraId="1D0942B6" w14:textId="77777777" w:rsidR="00BC262B" w:rsidRPr="000142F7" w:rsidRDefault="00BC262B" w:rsidP="00F639F8">
            <w:pPr>
              <w:rPr>
                <w:rFonts w:asciiTheme="majorHAnsi" w:hAnsiTheme="majorHAnsi" w:cstheme="minorHAnsi"/>
              </w:rPr>
            </w:pPr>
            <w:r>
              <w:rPr>
                <w:rFonts w:asciiTheme="majorHAnsi" w:hAnsiTheme="majorHAnsi" w:cstheme="minorHAnsi"/>
              </w:rPr>
              <w:t>RXE</w:t>
            </w:r>
          </w:p>
        </w:tc>
        <w:tc>
          <w:tcPr>
            <w:tcW w:w="2080" w:type="dxa"/>
          </w:tcPr>
          <w:p w14:paraId="07510A9A"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c>
          <w:tcPr>
            <w:tcW w:w="2340" w:type="dxa"/>
          </w:tcPr>
          <w:p w14:paraId="4B105830" w14:textId="77777777" w:rsidR="00BC262B" w:rsidRPr="000142F7" w:rsidRDefault="00BC262B" w:rsidP="00F639F8">
            <w:pPr>
              <w:rPr>
                <w:rFonts w:asciiTheme="majorHAnsi" w:hAnsiTheme="majorHAnsi" w:cstheme="minorHAnsi"/>
              </w:rPr>
            </w:pPr>
            <w:r>
              <w:rPr>
                <w:rFonts w:asciiTheme="majorHAnsi" w:hAnsiTheme="majorHAnsi" w:cstheme="minorHAnsi"/>
              </w:rPr>
              <w:t>Y</w:t>
            </w:r>
          </w:p>
        </w:tc>
        <w:tc>
          <w:tcPr>
            <w:tcW w:w="2586" w:type="dxa"/>
          </w:tcPr>
          <w:p w14:paraId="4D1403A7"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r>
      <w:tr w:rsidR="00BC262B" w:rsidRPr="000142F7" w14:paraId="24BBCB07" w14:textId="77777777" w:rsidTr="00F639F8">
        <w:tc>
          <w:tcPr>
            <w:tcW w:w="1202" w:type="dxa"/>
          </w:tcPr>
          <w:p w14:paraId="1D4F9C13" w14:textId="77777777" w:rsidR="00BC262B" w:rsidRDefault="00BC262B" w:rsidP="00F639F8">
            <w:pPr>
              <w:rPr>
                <w:rFonts w:asciiTheme="majorHAnsi" w:hAnsiTheme="majorHAnsi" w:cstheme="minorHAnsi"/>
              </w:rPr>
            </w:pPr>
            <w:r>
              <w:rPr>
                <w:rFonts w:asciiTheme="majorHAnsi" w:hAnsiTheme="majorHAnsi" w:cstheme="minorHAnsi"/>
              </w:rPr>
              <w:t>RXR</w:t>
            </w:r>
          </w:p>
        </w:tc>
        <w:tc>
          <w:tcPr>
            <w:tcW w:w="2080" w:type="dxa"/>
          </w:tcPr>
          <w:p w14:paraId="12235501"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c>
          <w:tcPr>
            <w:tcW w:w="2340" w:type="dxa"/>
          </w:tcPr>
          <w:p w14:paraId="7080C181" w14:textId="77777777" w:rsidR="00BC262B" w:rsidRPr="000142F7" w:rsidRDefault="00BC262B" w:rsidP="00F639F8">
            <w:pPr>
              <w:rPr>
                <w:rFonts w:asciiTheme="majorHAnsi" w:hAnsiTheme="majorHAnsi" w:cstheme="minorHAnsi"/>
              </w:rPr>
            </w:pPr>
            <w:r>
              <w:rPr>
                <w:rFonts w:asciiTheme="majorHAnsi" w:hAnsiTheme="majorHAnsi" w:cstheme="minorHAnsi"/>
              </w:rPr>
              <w:t>Y</w:t>
            </w:r>
          </w:p>
        </w:tc>
        <w:tc>
          <w:tcPr>
            <w:tcW w:w="2586" w:type="dxa"/>
          </w:tcPr>
          <w:p w14:paraId="168C7045" w14:textId="77777777" w:rsidR="00BC262B" w:rsidRPr="000142F7" w:rsidRDefault="00BC262B" w:rsidP="00F639F8">
            <w:pPr>
              <w:rPr>
                <w:rFonts w:asciiTheme="majorHAnsi" w:hAnsiTheme="majorHAnsi" w:cstheme="minorHAnsi"/>
              </w:rPr>
            </w:pPr>
            <w:r>
              <w:rPr>
                <w:rFonts w:asciiTheme="majorHAnsi" w:hAnsiTheme="majorHAnsi" w:cstheme="minorHAnsi"/>
              </w:rPr>
              <w:t>N</w:t>
            </w:r>
          </w:p>
        </w:tc>
      </w:tr>
    </w:tbl>
    <w:p w14:paraId="53689BB7" w14:textId="77777777" w:rsidR="00BC262B" w:rsidRDefault="00BC262B" w:rsidP="00BC262B">
      <w:pPr>
        <w:keepNext/>
        <w:spacing w:before="240" w:after="60" w:line="240" w:lineRule="auto"/>
        <w:outlineLvl w:val="0"/>
        <w:rPr>
          <w:rFonts w:asciiTheme="majorHAnsi" w:eastAsia="Times New Roman" w:hAnsiTheme="majorHAnsi" w:cs="Arial"/>
          <w:b/>
          <w:bCs/>
          <w:kern w:val="32"/>
          <w:sz w:val="16"/>
          <w:szCs w:val="16"/>
        </w:rPr>
      </w:pPr>
    </w:p>
    <w:p w14:paraId="6F2AA2F4" w14:textId="77777777" w:rsidR="00BC262B" w:rsidRPr="00DE2FE4" w:rsidRDefault="00BC262B" w:rsidP="00BC262B">
      <w:pPr>
        <w:keepNext/>
        <w:spacing w:before="240" w:after="60" w:line="240" w:lineRule="auto"/>
        <w:outlineLvl w:val="0"/>
        <w:rPr>
          <w:rFonts w:asciiTheme="majorHAnsi" w:eastAsia="Times New Roman" w:hAnsiTheme="majorHAnsi" w:cs="Arial"/>
          <w:b/>
          <w:bCs/>
          <w:kern w:val="32"/>
          <w:sz w:val="16"/>
          <w:szCs w:val="16"/>
        </w:rPr>
      </w:pPr>
    </w:p>
    <w:p w14:paraId="51BA64EC" w14:textId="77777777" w:rsidR="00BC262B" w:rsidRPr="000142F7" w:rsidRDefault="00BC262B" w:rsidP="00BC262B">
      <w:pPr>
        <w:pStyle w:val="Style2"/>
      </w:pPr>
      <w:bookmarkStart w:id="638" w:name="_Toc398038607"/>
      <w:r>
        <w:t xml:space="preserve">Lab/Micro Result ORU </w:t>
      </w:r>
      <w:r w:rsidRPr="000142F7">
        <w:t>Static Message Definition – Message Level</w:t>
      </w:r>
      <w:bookmarkEnd w:id="6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6935AD25" w14:textId="77777777" w:rsidTr="2EA1EBA4">
        <w:trPr>
          <w:trHeight w:val="368"/>
        </w:trPr>
        <w:tc>
          <w:tcPr>
            <w:tcW w:w="2372" w:type="dxa"/>
            <w:shd w:val="clear" w:color="auto" w:fill="BFBFBF" w:themeFill="background1" w:themeFillShade="BF"/>
          </w:tcPr>
          <w:p w14:paraId="76BE9C5B" w14:textId="77777777" w:rsidR="00BC262B" w:rsidRPr="000142F7" w:rsidRDefault="00BC262B" w:rsidP="00F639F8">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14:paraId="09813B1C" w14:textId="77777777" w:rsidR="00BC262B" w:rsidRPr="000142F7" w:rsidRDefault="00BC262B" w:rsidP="00F639F8">
            <w:pPr>
              <w:pStyle w:val="NoSpacing"/>
              <w:rPr>
                <w:rFonts w:asciiTheme="majorHAnsi" w:hAnsiTheme="majorHAnsi"/>
                <w:b/>
              </w:rPr>
            </w:pPr>
            <w:r>
              <w:rPr>
                <w:rFonts w:asciiTheme="majorHAnsi" w:hAnsiTheme="majorHAnsi"/>
                <w:b/>
              </w:rPr>
              <w:t>LAB RESULT</w:t>
            </w:r>
          </w:p>
        </w:tc>
        <w:tc>
          <w:tcPr>
            <w:tcW w:w="1640" w:type="dxa"/>
            <w:shd w:val="clear" w:color="auto" w:fill="BFBFBF" w:themeFill="background1" w:themeFillShade="BF"/>
          </w:tcPr>
          <w:p w14:paraId="3DC551F3"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55E5BAA2"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3DC673D4" w14:textId="77777777" w:rsidTr="2EA1EBA4">
        <w:tc>
          <w:tcPr>
            <w:tcW w:w="2372" w:type="dxa"/>
          </w:tcPr>
          <w:p w14:paraId="4B404B8B"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7C9EEAEF"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77A7D20D"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7C32270B"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2B10C79C" w14:textId="77777777" w:rsidR="00BC262B" w:rsidRPr="000142F7" w:rsidRDefault="00BC262B" w:rsidP="00F639F8">
            <w:pPr>
              <w:pStyle w:val="NoSpacing"/>
              <w:rPr>
                <w:rFonts w:asciiTheme="majorHAnsi" w:hAnsiTheme="majorHAnsi"/>
              </w:rPr>
            </w:pPr>
          </w:p>
        </w:tc>
      </w:tr>
      <w:tr w:rsidR="00BC262B" w:rsidRPr="000142F7" w14:paraId="32B3A6DC" w14:textId="77777777" w:rsidTr="2EA1EBA4">
        <w:tc>
          <w:tcPr>
            <w:tcW w:w="2372" w:type="dxa"/>
          </w:tcPr>
          <w:p w14:paraId="015662C9"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6A187988"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47FB3F4F"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0CB88408"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1DADE194" w14:textId="77777777" w:rsidR="00BC262B" w:rsidRPr="000142F7" w:rsidRDefault="00BC262B" w:rsidP="00F639F8">
            <w:pPr>
              <w:pStyle w:val="NoSpacing"/>
              <w:rPr>
                <w:rFonts w:asciiTheme="majorHAnsi" w:hAnsiTheme="majorHAnsi"/>
              </w:rPr>
            </w:pPr>
          </w:p>
        </w:tc>
      </w:tr>
      <w:tr w:rsidR="00BC262B" w:rsidRPr="000142F7" w14:paraId="07EF0ACC" w14:textId="77777777" w:rsidTr="2EA1EBA4">
        <w:tc>
          <w:tcPr>
            <w:tcW w:w="2372" w:type="dxa"/>
          </w:tcPr>
          <w:p w14:paraId="31151353" w14:textId="77777777" w:rsidR="00BC262B" w:rsidRPr="000142F7" w:rsidRDefault="00BC262B" w:rsidP="00F639F8">
            <w:pPr>
              <w:pStyle w:val="NoSpacing"/>
              <w:rPr>
                <w:rFonts w:asciiTheme="majorHAnsi" w:hAnsiTheme="majorHAnsi"/>
                <w:b/>
              </w:rPr>
            </w:pPr>
            <w:r>
              <w:rPr>
                <w:rFonts w:asciiTheme="majorHAnsi" w:hAnsiTheme="majorHAnsi"/>
                <w:b/>
              </w:rPr>
              <w:lastRenderedPageBreak/>
              <w:t>PV1</w:t>
            </w:r>
          </w:p>
        </w:tc>
        <w:tc>
          <w:tcPr>
            <w:tcW w:w="3181" w:type="dxa"/>
          </w:tcPr>
          <w:p w14:paraId="109322FC"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77B1CA20"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7AA430BF"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7E5F38EF" w14:textId="77777777" w:rsidTr="2EA1EBA4">
        <w:tc>
          <w:tcPr>
            <w:tcW w:w="2372" w:type="dxa"/>
          </w:tcPr>
          <w:p w14:paraId="787DEDE0"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121BAC4E"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4AADDE9D"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0B42024F"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YES</w:t>
            </w:r>
          </w:p>
        </w:tc>
      </w:tr>
      <w:tr w:rsidR="00BC262B" w:rsidRPr="000142F7" w14:paraId="2949EAB3" w14:textId="77777777" w:rsidTr="2EA1EBA4">
        <w:tc>
          <w:tcPr>
            <w:tcW w:w="2372" w:type="dxa"/>
          </w:tcPr>
          <w:p w14:paraId="2618176C"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1" w:type="dxa"/>
          </w:tcPr>
          <w:p w14:paraId="0547419C"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19ACBA11"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126AE117"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4D11B13E" w14:textId="77777777" w:rsidTr="2EA1EBA4">
        <w:tc>
          <w:tcPr>
            <w:tcW w:w="2372" w:type="dxa"/>
          </w:tcPr>
          <w:p w14:paraId="13BDA979"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6E1B55A1"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29B0F70D"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0502876A"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6EDDC4FF" w14:textId="77777777" w:rsidTr="2EA1EBA4">
        <w:tc>
          <w:tcPr>
            <w:tcW w:w="2372" w:type="dxa"/>
          </w:tcPr>
          <w:p w14:paraId="3AC97928" w14:textId="77777777" w:rsidR="00BC262B" w:rsidRPr="000142F7" w:rsidRDefault="00BC262B" w:rsidP="00F639F8">
            <w:pPr>
              <w:pStyle w:val="NoSpacing"/>
              <w:rPr>
                <w:rFonts w:asciiTheme="majorHAnsi" w:hAnsiTheme="majorHAnsi"/>
                <w:b/>
              </w:rPr>
            </w:pPr>
            <w:r>
              <w:rPr>
                <w:rFonts w:asciiTheme="majorHAnsi" w:hAnsiTheme="majorHAnsi"/>
                <w:b/>
              </w:rPr>
              <w:t>NTE</w:t>
            </w:r>
          </w:p>
        </w:tc>
        <w:tc>
          <w:tcPr>
            <w:tcW w:w="3181" w:type="dxa"/>
          </w:tcPr>
          <w:p w14:paraId="5E39C101" w14:textId="77777777" w:rsidR="00BC262B" w:rsidRPr="000142F7" w:rsidRDefault="00BC262B" w:rsidP="00F639F8">
            <w:pPr>
              <w:pStyle w:val="NoSpacing"/>
              <w:rPr>
                <w:rFonts w:asciiTheme="majorHAnsi" w:hAnsiTheme="majorHAnsi"/>
              </w:rPr>
            </w:pPr>
            <w:r>
              <w:rPr>
                <w:rFonts w:asciiTheme="majorHAnsi" w:hAnsiTheme="majorHAnsi"/>
              </w:rPr>
              <w:t>Note and Comments Segment</w:t>
            </w:r>
          </w:p>
        </w:tc>
        <w:tc>
          <w:tcPr>
            <w:tcW w:w="1640" w:type="dxa"/>
          </w:tcPr>
          <w:p w14:paraId="68AE3C85" w14:textId="77777777" w:rsidR="00BC262B" w:rsidRPr="000142F7" w:rsidRDefault="00BC262B" w:rsidP="00F639F8">
            <w:pPr>
              <w:pStyle w:val="NoSpacing"/>
              <w:rPr>
                <w:rFonts w:asciiTheme="majorHAnsi" w:hAnsiTheme="majorHAnsi"/>
              </w:rPr>
            </w:pPr>
            <w:r>
              <w:rPr>
                <w:rFonts w:asciiTheme="majorHAnsi" w:hAnsiTheme="majorHAnsi"/>
              </w:rPr>
              <w:t xml:space="preserve">Optional </w:t>
            </w:r>
          </w:p>
        </w:tc>
        <w:tc>
          <w:tcPr>
            <w:tcW w:w="2383" w:type="dxa"/>
          </w:tcPr>
          <w:p w14:paraId="7F54AF80"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2EA1EBA4" w14:paraId="1E529E19" w14:textId="77777777" w:rsidTr="2EA1EBA4">
        <w:tc>
          <w:tcPr>
            <w:tcW w:w="0" w:type="auto"/>
          </w:tcPr>
          <w:p w14:paraId="630196CA" w14:textId="40A3C6D4" w:rsidR="2EA1EBA4" w:rsidRDefault="2EA1EBA4" w:rsidP="005309C7">
            <w:pPr>
              <w:pStyle w:val="NoSpacing"/>
            </w:pPr>
            <w:r w:rsidRPr="005309C7">
              <w:rPr>
                <w:rFonts w:asciiTheme="majorHAnsi" w:eastAsiaTheme="majorEastAsia" w:hAnsiTheme="majorHAnsi" w:cstheme="majorBidi"/>
                <w:b/>
                <w:bCs/>
              </w:rPr>
              <w:t>ZIL</w:t>
            </w:r>
          </w:p>
        </w:tc>
        <w:tc>
          <w:tcPr>
            <w:tcW w:w="0" w:type="auto"/>
          </w:tcPr>
          <w:p w14:paraId="12D1E2D4" w14:textId="150F5413" w:rsidR="2EA1EBA4" w:rsidRDefault="2EA1EBA4" w:rsidP="005309C7">
            <w:pPr>
              <w:pStyle w:val="NoSpacing"/>
            </w:pPr>
            <w:r w:rsidRPr="005309C7">
              <w:rPr>
                <w:rFonts w:asciiTheme="majorHAnsi" w:eastAsiaTheme="majorEastAsia" w:hAnsiTheme="majorHAnsi" w:cstheme="majorBidi"/>
              </w:rPr>
              <w:t>Location resource</w:t>
            </w:r>
          </w:p>
        </w:tc>
        <w:tc>
          <w:tcPr>
            <w:tcW w:w="0" w:type="auto"/>
          </w:tcPr>
          <w:p w14:paraId="47EDFDAB" w14:textId="7CBD59F5" w:rsidR="2EA1EBA4" w:rsidRDefault="2EA1EBA4" w:rsidP="005309C7">
            <w:pPr>
              <w:pStyle w:val="NoSpacing"/>
            </w:pPr>
            <w:r w:rsidRPr="005309C7">
              <w:rPr>
                <w:rFonts w:asciiTheme="majorHAnsi" w:eastAsiaTheme="majorEastAsia" w:hAnsiTheme="majorHAnsi" w:cstheme="majorBidi"/>
              </w:rPr>
              <w:t>Optional</w:t>
            </w:r>
          </w:p>
        </w:tc>
        <w:tc>
          <w:tcPr>
            <w:tcW w:w="0" w:type="auto"/>
          </w:tcPr>
          <w:p w14:paraId="7F7F4B21" w14:textId="1E529E19" w:rsidR="2EA1EBA4" w:rsidRDefault="2EA1EBA4" w:rsidP="005309C7">
            <w:pPr>
              <w:pStyle w:val="NoSpacing"/>
            </w:pPr>
            <w:r w:rsidRPr="005309C7">
              <w:rPr>
                <w:rFonts w:asciiTheme="majorHAnsi" w:eastAsiaTheme="majorEastAsia" w:hAnsiTheme="majorHAnsi" w:cstheme="majorBidi"/>
              </w:rPr>
              <w:t>Repeat = NO</w:t>
            </w:r>
          </w:p>
        </w:tc>
      </w:tr>
    </w:tbl>
    <w:p w14:paraId="4CDB6272" w14:textId="77777777" w:rsidR="00BC262B" w:rsidRDefault="00BC262B" w:rsidP="00BC262B">
      <w:pPr>
        <w:pStyle w:val="NoSpacing"/>
        <w:rPr>
          <w:rFonts w:asciiTheme="majorHAnsi" w:hAnsiTheme="majorHAnsi"/>
        </w:rPr>
      </w:pPr>
    </w:p>
    <w:p w14:paraId="175C9A57" w14:textId="77777777" w:rsidR="00BC262B" w:rsidRDefault="00BC262B" w:rsidP="00BC262B">
      <w:pPr>
        <w:rPr>
          <w:rFonts w:asciiTheme="majorHAnsi" w:hAnsiTheme="majorHAnsi"/>
          <w:b/>
          <w:sz w:val="32"/>
          <w:szCs w:val="32"/>
        </w:rPr>
      </w:pPr>
    </w:p>
    <w:p w14:paraId="5699B6CC" w14:textId="77777777" w:rsidR="00BC262B" w:rsidRDefault="00BC262B" w:rsidP="00BC262B">
      <w:pPr>
        <w:rPr>
          <w:rFonts w:asciiTheme="majorHAnsi" w:hAnsiTheme="majorHAnsi"/>
          <w:b/>
          <w:sz w:val="32"/>
          <w:szCs w:val="32"/>
        </w:rPr>
      </w:pPr>
      <w:r>
        <w:rPr>
          <w:rFonts w:asciiTheme="majorHAnsi" w:hAnsiTheme="majorHAnsi"/>
          <w:b/>
          <w:sz w:val="32"/>
          <w:szCs w:val="32"/>
        </w:rPr>
        <w:t xml:space="preserve">Pathology Reports ORU Message </w:t>
      </w:r>
    </w:p>
    <w:p w14:paraId="62069CFA" w14:textId="77777777" w:rsidR="00BC262B" w:rsidRPr="00035438" w:rsidRDefault="00BC262B" w:rsidP="00BC262B">
      <w:pPr>
        <w:rPr>
          <w:rFonts w:asciiTheme="majorHAnsi" w:hAnsiTheme="majorHAnsi"/>
        </w:rPr>
      </w:pPr>
      <w:r w:rsidRPr="00107ACA">
        <w:rPr>
          <w:rFonts w:asciiTheme="majorHAnsi" w:hAnsiTheme="majorHAnsi"/>
        </w:rPr>
        <w:t>Released</w:t>
      </w:r>
      <w:r>
        <w:rPr>
          <w:rFonts w:asciiTheme="majorHAnsi" w:hAnsiTheme="majorHAnsi"/>
        </w:rPr>
        <w:t>/</w:t>
      </w:r>
      <w:r w:rsidRPr="00107ACA">
        <w:rPr>
          <w:rFonts w:asciiTheme="majorHAnsi" w:hAnsiTheme="majorHAnsi"/>
        </w:rPr>
        <w:t>Verified pathology reports HL7 messages are created for transmission to External Vendor applications.</w:t>
      </w:r>
    </w:p>
    <w:p w14:paraId="32C1201A" w14:textId="77777777" w:rsidR="00BC262B" w:rsidRPr="000142F7" w:rsidRDefault="00BC262B" w:rsidP="00BC262B">
      <w:pPr>
        <w:pStyle w:val="Style2"/>
      </w:pPr>
      <w:bookmarkStart w:id="639" w:name="_Toc398038608"/>
      <w:r>
        <w:t xml:space="preserve">Pathology Reports ORU </w:t>
      </w:r>
      <w:r w:rsidRPr="000142F7">
        <w:t>Static Message Definition – Message Level</w:t>
      </w:r>
      <w:bookmarkEnd w:id="6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7C619834" w14:textId="77777777" w:rsidTr="2EA1EBA4">
        <w:trPr>
          <w:trHeight w:val="368"/>
        </w:trPr>
        <w:tc>
          <w:tcPr>
            <w:tcW w:w="2372" w:type="dxa"/>
            <w:shd w:val="clear" w:color="auto" w:fill="BFBFBF" w:themeFill="background1" w:themeFillShade="BF"/>
          </w:tcPr>
          <w:p w14:paraId="35F953E5" w14:textId="77777777" w:rsidR="00BC262B" w:rsidRPr="000142F7" w:rsidRDefault="00BC262B" w:rsidP="00F639F8">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14:paraId="391458DA" w14:textId="77777777" w:rsidR="00BC262B" w:rsidRPr="000142F7" w:rsidRDefault="00BC262B" w:rsidP="00F639F8">
            <w:pPr>
              <w:pStyle w:val="NoSpacing"/>
              <w:rPr>
                <w:rFonts w:asciiTheme="majorHAnsi" w:hAnsiTheme="majorHAnsi"/>
                <w:b/>
              </w:rPr>
            </w:pPr>
            <w:r>
              <w:rPr>
                <w:rFonts w:asciiTheme="majorHAnsi" w:hAnsiTheme="majorHAnsi"/>
                <w:b/>
              </w:rPr>
              <w:t>LAB RESULT</w:t>
            </w:r>
          </w:p>
        </w:tc>
        <w:tc>
          <w:tcPr>
            <w:tcW w:w="1640" w:type="dxa"/>
            <w:shd w:val="clear" w:color="auto" w:fill="BFBFBF" w:themeFill="background1" w:themeFillShade="BF"/>
          </w:tcPr>
          <w:p w14:paraId="5CA162CF"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36588135"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3E7A8E68" w14:textId="77777777" w:rsidTr="2EA1EBA4">
        <w:tc>
          <w:tcPr>
            <w:tcW w:w="2372" w:type="dxa"/>
          </w:tcPr>
          <w:p w14:paraId="47190DCF"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27338F0C"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000398D4"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250AABD9"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256F6B78" w14:textId="77777777" w:rsidR="00BC262B" w:rsidRPr="000142F7" w:rsidRDefault="00BC262B" w:rsidP="00F639F8">
            <w:pPr>
              <w:pStyle w:val="NoSpacing"/>
              <w:rPr>
                <w:rFonts w:asciiTheme="majorHAnsi" w:hAnsiTheme="majorHAnsi"/>
              </w:rPr>
            </w:pPr>
          </w:p>
        </w:tc>
      </w:tr>
      <w:tr w:rsidR="00BC262B" w:rsidRPr="000142F7" w14:paraId="3459F4CA" w14:textId="77777777" w:rsidTr="2EA1EBA4">
        <w:tc>
          <w:tcPr>
            <w:tcW w:w="2372" w:type="dxa"/>
          </w:tcPr>
          <w:p w14:paraId="7EB609A0"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289C3F8E"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0D3EEAF4"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41C8473E"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B61DCA2" w14:textId="77777777" w:rsidR="00BC262B" w:rsidRPr="000142F7" w:rsidRDefault="00BC262B" w:rsidP="00F639F8">
            <w:pPr>
              <w:pStyle w:val="NoSpacing"/>
              <w:rPr>
                <w:rFonts w:asciiTheme="majorHAnsi" w:hAnsiTheme="majorHAnsi"/>
              </w:rPr>
            </w:pPr>
          </w:p>
        </w:tc>
      </w:tr>
      <w:tr w:rsidR="00BC262B" w:rsidRPr="000142F7" w14:paraId="2C7C055E" w14:textId="77777777" w:rsidTr="2EA1EBA4">
        <w:tc>
          <w:tcPr>
            <w:tcW w:w="2372" w:type="dxa"/>
          </w:tcPr>
          <w:p w14:paraId="7A10BD39"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6F383DB9"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5BA4D286"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5D2D434F"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17EEB37A" w14:textId="77777777" w:rsidTr="2EA1EBA4">
        <w:tc>
          <w:tcPr>
            <w:tcW w:w="2372" w:type="dxa"/>
          </w:tcPr>
          <w:p w14:paraId="2CE6AE8E"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28C35B66"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69961B6A"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3EA696A9"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NO</w:t>
            </w:r>
          </w:p>
        </w:tc>
      </w:tr>
      <w:tr w:rsidR="00BC262B" w:rsidRPr="000142F7" w14:paraId="05C94B44" w14:textId="77777777" w:rsidTr="2EA1EBA4">
        <w:tc>
          <w:tcPr>
            <w:tcW w:w="2372" w:type="dxa"/>
          </w:tcPr>
          <w:p w14:paraId="3B68203E"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1" w:type="dxa"/>
          </w:tcPr>
          <w:p w14:paraId="24A9CAF5"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20DBEA14"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2FAFC946"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21C498FF" w14:textId="77777777" w:rsidTr="2EA1EBA4">
        <w:tc>
          <w:tcPr>
            <w:tcW w:w="2372" w:type="dxa"/>
          </w:tcPr>
          <w:p w14:paraId="16591219"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72180ADE"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1F65D2EC"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20596D58"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335475E6" w14:textId="77777777" w:rsidTr="2EA1EBA4">
        <w:tc>
          <w:tcPr>
            <w:tcW w:w="2372" w:type="dxa"/>
          </w:tcPr>
          <w:p w14:paraId="0E2E21D1" w14:textId="77777777" w:rsidR="00BC262B" w:rsidRPr="000142F7" w:rsidRDefault="00BC262B" w:rsidP="00F639F8">
            <w:pPr>
              <w:pStyle w:val="NoSpacing"/>
              <w:rPr>
                <w:rFonts w:asciiTheme="majorHAnsi" w:hAnsiTheme="majorHAnsi"/>
                <w:b/>
              </w:rPr>
            </w:pPr>
            <w:r>
              <w:rPr>
                <w:rFonts w:asciiTheme="majorHAnsi" w:hAnsiTheme="majorHAnsi"/>
                <w:b/>
              </w:rPr>
              <w:t>NTE</w:t>
            </w:r>
          </w:p>
        </w:tc>
        <w:tc>
          <w:tcPr>
            <w:tcW w:w="3181" w:type="dxa"/>
          </w:tcPr>
          <w:p w14:paraId="1AD404BA" w14:textId="77777777" w:rsidR="00BC262B" w:rsidRPr="000142F7" w:rsidRDefault="00BC262B" w:rsidP="00F639F8">
            <w:pPr>
              <w:pStyle w:val="NoSpacing"/>
              <w:rPr>
                <w:rFonts w:asciiTheme="majorHAnsi" w:hAnsiTheme="majorHAnsi"/>
              </w:rPr>
            </w:pPr>
            <w:r>
              <w:rPr>
                <w:rFonts w:asciiTheme="majorHAnsi" w:hAnsiTheme="majorHAnsi"/>
              </w:rPr>
              <w:t>Note and Comments Segment</w:t>
            </w:r>
          </w:p>
        </w:tc>
        <w:tc>
          <w:tcPr>
            <w:tcW w:w="1640" w:type="dxa"/>
          </w:tcPr>
          <w:p w14:paraId="52C61714" w14:textId="77777777" w:rsidR="00BC262B" w:rsidRPr="000142F7" w:rsidRDefault="00BC262B" w:rsidP="00F639F8">
            <w:pPr>
              <w:pStyle w:val="NoSpacing"/>
              <w:rPr>
                <w:rFonts w:asciiTheme="majorHAnsi" w:hAnsiTheme="majorHAnsi"/>
              </w:rPr>
            </w:pPr>
            <w:r>
              <w:rPr>
                <w:rFonts w:asciiTheme="majorHAnsi" w:hAnsiTheme="majorHAnsi"/>
              </w:rPr>
              <w:t xml:space="preserve">Optional </w:t>
            </w:r>
          </w:p>
        </w:tc>
        <w:tc>
          <w:tcPr>
            <w:tcW w:w="2383" w:type="dxa"/>
          </w:tcPr>
          <w:p w14:paraId="14704D5C"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2EA1EBA4" w14:paraId="598EC2C9" w14:textId="77777777" w:rsidTr="2EA1EBA4">
        <w:tc>
          <w:tcPr>
            <w:tcW w:w="0" w:type="auto"/>
          </w:tcPr>
          <w:p w14:paraId="02ED517A" w14:textId="30C0B79F" w:rsidR="2EA1EBA4" w:rsidRDefault="2EA1EBA4" w:rsidP="005309C7">
            <w:pPr>
              <w:pStyle w:val="NoSpacing"/>
            </w:pPr>
            <w:r w:rsidRPr="005309C7">
              <w:rPr>
                <w:rFonts w:asciiTheme="majorHAnsi" w:eastAsiaTheme="majorEastAsia" w:hAnsiTheme="majorHAnsi" w:cstheme="majorBidi"/>
                <w:b/>
                <w:bCs/>
              </w:rPr>
              <w:t>ZIL</w:t>
            </w:r>
          </w:p>
        </w:tc>
        <w:tc>
          <w:tcPr>
            <w:tcW w:w="0" w:type="auto"/>
          </w:tcPr>
          <w:p w14:paraId="06C751E9" w14:textId="34D7F269" w:rsidR="2EA1EBA4" w:rsidRDefault="2EA1EBA4" w:rsidP="005309C7">
            <w:pPr>
              <w:pStyle w:val="NoSpacing"/>
            </w:pPr>
            <w:r w:rsidRPr="005309C7">
              <w:rPr>
                <w:rFonts w:asciiTheme="majorHAnsi" w:eastAsiaTheme="majorEastAsia" w:hAnsiTheme="majorHAnsi" w:cstheme="majorBidi"/>
              </w:rPr>
              <w:t>Location resource</w:t>
            </w:r>
          </w:p>
        </w:tc>
        <w:tc>
          <w:tcPr>
            <w:tcW w:w="0" w:type="auto"/>
          </w:tcPr>
          <w:p w14:paraId="7F76C187" w14:textId="24A3699D" w:rsidR="2EA1EBA4" w:rsidRDefault="2EA1EBA4" w:rsidP="005309C7">
            <w:pPr>
              <w:pStyle w:val="NoSpacing"/>
            </w:pPr>
            <w:r w:rsidRPr="005309C7">
              <w:rPr>
                <w:rFonts w:asciiTheme="majorHAnsi" w:eastAsiaTheme="majorEastAsia" w:hAnsiTheme="majorHAnsi" w:cstheme="majorBidi"/>
              </w:rPr>
              <w:t>Optional</w:t>
            </w:r>
          </w:p>
        </w:tc>
        <w:tc>
          <w:tcPr>
            <w:tcW w:w="0" w:type="auto"/>
          </w:tcPr>
          <w:p w14:paraId="28A6A720" w14:textId="0C60EA80" w:rsidR="2EA1EBA4" w:rsidRDefault="2EA1EBA4" w:rsidP="005309C7">
            <w:pPr>
              <w:pStyle w:val="NoSpacing"/>
            </w:pPr>
            <w:r w:rsidRPr="005309C7">
              <w:rPr>
                <w:rFonts w:asciiTheme="majorHAnsi" w:eastAsiaTheme="majorEastAsia" w:hAnsiTheme="majorHAnsi" w:cstheme="majorBidi"/>
              </w:rPr>
              <w:t>Repeat = NO</w:t>
            </w:r>
          </w:p>
        </w:tc>
      </w:tr>
    </w:tbl>
    <w:p w14:paraId="4A3BCA3A" w14:textId="77777777" w:rsidR="00BC262B" w:rsidRPr="000142F7" w:rsidRDefault="00BC262B" w:rsidP="00BC262B">
      <w:pPr>
        <w:pStyle w:val="NoSpacing"/>
        <w:rPr>
          <w:rFonts w:asciiTheme="majorHAnsi" w:hAnsiTheme="majorHAnsi"/>
        </w:rPr>
      </w:pPr>
    </w:p>
    <w:p w14:paraId="72C9EC75" w14:textId="77777777" w:rsidR="00BC262B" w:rsidRDefault="00BC262B" w:rsidP="00BC262B">
      <w:pPr>
        <w:rPr>
          <w:rFonts w:asciiTheme="majorHAnsi" w:hAnsiTheme="majorHAnsi" w:cs="Times New Roman"/>
        </w:rPr>
      </w:pPr>
    </w:p>
    <w:p w14:paraId="47813918" w14:textId="77777777" w:rsidR="00BC262B" w:rsidRDefault="00BC262B" w:rsidP="00BC262B">
      <w:pPr>
        <w:pStyle w:val="Style2"/>
      </w:pPr>
      <w:bookmarkStart w:id="640" w:name="_Toc398038609"/>
      <w:r>
        <w:t>Radiology ORU Message</w:t>
      </w:r>
      <w:bookmarkEnd w:id="640"/>
    </w:p>
    <w:p w14:paraId="43781979" w14:textId="77777777" w:rsidR="00BC262B" w:rsidRPr="00035438" w:rsidRDefault="00BC262B" w:rsidP="00BC262B">
      <w:pPr>
        <w:rPr>
          <w:rFonts w:asciiTheme="majorHAnsi" w:hAnsiTheme="majorHAnsi"/>
        </w:rPr>
      </w:pPr>
      <w:r w:rsidRPr="00433212">
        <w:rPr>
          <w:rFonts w:asciiTheme="majorHAnsi" w:hAnsiTheme="majorHAnsi"/>
        </w:rPr>
        <w:t xml:space="preserve">Examined/Verified Radiology report HL7 message are created for transmission to External Vendor Application </w:t>
      </w:r>
    </w:p>
    <w:p w14:paraId="717602EE" w14:textId="77777777" w:rsidR="00BC262B" w:rsidRPr="000142F7" w:rsidRDefault="00BC262B" w:rsidP="00BC262B">
      <w:pPr>
        <w:pStyle w:val="Style2"/>
      </w:pPr>
      <w:bookmarkStart w:id="641" w:name="_Toc398038610"/>
      <w:r>
        <w:t xml:space="preserve">Radiology ORU </w:t>
      </w:r>
      <w:r w:rsidRPr="000142F7">
        <w:t>Static Message Definition – Message Level</w:t>
      </w:r>
      <w:bookmarkEnd w:id="6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040D4861" w14:textId="77777777" w:rsidTr="2EA1EBA4">
        <w:tc>
          <w:tcPr>
            <w:tcW w:w="2372" w:type="dxa"/>
            <w:shd w:val="clear" w:color="auto" w:fill="BFBFBF" w:themeFill="background1" w:themeFillShade="BF"/>
          </w:tcPr>
          <w:p w14:paraId="575B6BB5" w14:textId="77777777" w:rsidR="00BC262B" w:rsidRPr="000142F7" w:rsidRDefault="00BC262B" w:rsidP="00F639F8">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14:paraId="693FD359" w14:textId="77777777" w:rsidR="00BC262B" w:rsidRPr="000142F7" w:rsidRDefault="00BC262B" w:rsidP="00F639F8">
            <w:pPr>
              <w:pStyle w:val="NoSpacing"/>
              <w:rPr>
                <w:rFonts w:asciiTheme="majorHAnsi" w:hAnsiTheme="majorHAnsi"/>
                <w:b/>
              </w:rPr>
            </w:pPr>
            <w:r>
              <w:rPr>
                <w:rFonts w:asciiTheme="majorHAnsi" w:hAnsiTheme="majorHAnsi"/>
                <w:b/>
              </w:rPr>
              <w:t>Radiology Reports</w:t>
            </w:r>
          </w:p>
        </w:tc>
        <w:tc>
          <w:tcPr>
            <w:tcW w:w="1640" w:type="dxa"/>
            <w:shd w:val="clear" w:color="auto" w:fill="BFBFBF" w:themeFill="background1" w:themeFillShade="BF"/>
          </w:tcPr>
          <w:p w14:paraId="509BD9F1"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0604DFE0"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45536D9E" w14:textId="77777777" w:rsidTr="2EA1EBA4">
        <w:tc>
          <w:tcPr>
            <w:tcW w:w="2372" w:type="dxa"/>
          </w:tcPr>
          <w:p w14:paraId="0C9E66F7"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33E0CE46"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52562447"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4DBA9142"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0963662C" w14:textId="77777777" w:rsidR="00BC262B" w:rsidRPr="000142F7" w:rsidRDefault="00BC262B" w:rsidP="00F639F8">
            <w:pPr>
              <w:pStyle w:val="NoSpacing"/>
              <w:rPr>
                <w:rFonts w:asciiTheme="majorHAnsi" w:hAnsiTheme="majorHAnsi"/>
              </w:rPr>
            </w:pPr>
          </w:p>
        </w:tc>
      </w:tr>
      <w:tr w:rsidR="00BC262B" w:rsidRPr="000142F7" w14:paraId="00C28E52" w14:textId="77777777" w:rsidTr="2EA1EBA4">
        <w:tc>
          <w:tcPr>
            <w:tcW w:w="2372" w:type="dxa"/>
          </w:tcPr>
          <w:p w14:paraId="2CA112C0"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3A592D1C"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0A247174"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3321204B"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18E0BD15" w14:textId="77777777" w:rsidR="00BC262B" w:rsidRPr="000142F7" w:rsidRDefault="00BC262B" w:rsidP="00F639F8">
            <w:pPr>
              <w:pStyle w:val="NoSpacing"/>
              <w:rPr>
                <w:rFonts w:asciiTheme="majorHAnsi" w:hAnsiTheme="majorHAnsi"/>
              </w:rPr>
            </w:pPr>
          </w:p>
        </w:tc>
      </w:tr>
      <w:tr w:rsidR="00BC262B" w:rsidRPr="000142F7" w14:paraId="33861F06" w14:textId="77777777" w:rsidTr="2EA1EBA4">
        <w:tc>
          <w:tcPr>
            <w:tcW w:w="2372" w:type="dxa"/>
          </w:tcPr>
          <w:p w14:paraId="42DAA267"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58950F40" w14:textId="77777777" w:rsidR="00BC262B" w:rsidRPr="000142F7" w:rsidRDefault="00BC262B" w:rsidP="00F639F8">
            <w:pPr>
              <w:pStyle w:val="NoSpacing"/>
              <w:rPr>
                <w:rFonts w:asciiTheme="majorHAnsi" w:hAnsiTheme="majorHAnsi"/>
              </w:rPr>
            </w:pPr>
            <w:r>
              <w:rPr>
                <w:rFonts w:asciiTheme="majorHAnsi" w:hAnsiTheme="majorHAnsi"/>
              </w:rPr>
              <w:t>Patient Visit Location</w:t>
            </w:r>
          </w:p>
        </w:tc>
        <w:tc>
          <w:tcPr>
            <w:tcW w:w="1640" w:type="dxa"/>
          </w:tcPr>
          <w:p w14:paraId="6976FAA4"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147A511A"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2D024E26" w14:textId="77777777" w:rsidTr="2EA1EBA4">
        <w:tc>
          <w:tcPr>
            <w:tcW w:w="2372" w:type="dxa"/>
          </w:tcPr>
          <w:p w14:paraId="3B60F515" w14:textId="77777777" w:rsidR="00BC262B" w:rsidRPr="000142F7" w:rsidRDefault="00BC262B" w:rsidP="00F639F8">
            <w:pPr>
              <w:pStyle w:val="NoSpacing"/>
              <w:rPr>
                <w:rFonts w:asciiTheme="majorHAnsi" w:hAnsiTheme="majorHAnsi"/>
                <w:b/>
              </w:rPr>
            </w:pPr>
            <w:r>
              <w:rPr>
                <w:rFonts w:asciiTheme="majorHAnsi" w:hAnsiTheme="majorHAnsi"/>
                <w:b/>
              </w:rPr>
              <w:lastRenderedPageBreak/>
              <w:t>OBR</w:t>
            </w:r>
          </w:p>
        </w:tc>
        <w:tc>
          <w:tcPr>
            <w:tcW w:w="3181" w:type="dxa"/>
          </w:tcPr>
          <w:p w14:paraId="11A7008C"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4ECCAD23"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1D1AECFC" w14:textId="77777777" w:rsidR="00BC262B" w:rsidRPr="000142F7" w:rsidRDefault="00BC262B" w:rsidP="00F639F8">
            <w:pPr>
              <w:pStyle w:val="NoSpacing"/>
              <w:rPr>
                <w:rFonts w:asciiTheme="majorHAnsi" w:hAnsiTheme="majorHAnsi"/>
              </w:rPr>
            </w:pPr>
            <w:r w:rsidRPr="00B4739F">
              <w:rPr>
                <w:rFonts w:asciiTheme="majorHAnsi" w:hAnsiTheme="majorHAnsi"/>
              </w:rPr>
              <w:t xml:space="preserve">Repeat = </w:t>
            </w:r>
            <w:r>
              <w:rPr>
                <w:rFonts w:asciiTheme="majorHAnsi" w:hAnsiTheme="majorHAnsi"/>
              </w:rPr>
              <w:t xml:space="preserve"> NO</w:t>
            </w:r>
          </w:p>
        </w:tc>
      </w:tr>
      <w:tr w:rsidR="00BC262B" w:rsidRPr="000142F7" w14:paraId="3A91F582" w14:textId="77777777" w:rsidTr="2EA1EBA4">
        <w:tc>
          <w:tcPr>
            <w:tcW w:w="2372" w:type="dxa"/>
          </w:tcPr>
          <w:p w14:paraId="4C7CD009"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6B45C701"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6EF0541E"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14D7EC53"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2BB489BD" w14:textId="77777777" w:rsidTr="2EA1EBA4">
        <w:tc>
          <w:tcPr>
            <w:tcW w:w="2372" w:type="dxa"/>
          </w:tcPr>
          <w:p w14:paraId="0C844F67" w14:textId="77777777" w:rsidR="00BC262B" w:rsidRPr="000142F7" w:rsidRDefault="00BC262B" w:rsidP="00F639F8">
            <w:pPr>
              <w:pStyle w:val="NoSpacing"/>
              <w:rPr>
                <w:rFonts w:asciiTheme="majorHAnsi" w:hAnsiTheme="majorHAnsi"/>
                <w:b/>
              </w:rPr>
            </w:pPr>
            <w:r>
              <w:rPr>
                <w:rFonts w:asciiTheme="majorHAnsi" w:hAnsiTheme="majorHAnsi"/>
                <w:b/>
              </w:rPr>
              <w:t>ORC</w:t>
            </w:r>
          </w:p>
        </w:tc>
        <w:tc>
          <w:tcPr>
            <w:tcW w:w="3181" w:type="dxa"/>
          </w:tcPr>
          <w:p w14:paraId="4AE6C75B" w14:textId="77777777" w:rsidR="00BC262B" w:rsidRPr="000142F7" w:rsidRDefault="00BC262B" w:rsidP="00F639F8">
            <w:pPr>
              <w:pStyle w:val="NoSpacing"/>
              <w:rPr>
                <w:rFonts w:asciiTheme="majorHAnsi" w:hAnsiTheme="majorHAnsi"/>
              </w:rPr>
            </w:pPr>
            <w:r>
              <w:rPr>
                <w:rFonts w:asciiTheme="majorHAnsi" w:hAnsiTheme="majorHAnsi"/>
              </w:rPr>
              <w:t>Common Order Segment</w:t>
            </w:r>
          </w:p>
        </w:tc>
        <w:tc>
          <w:tcPr>
            <w:tcW w:w="1640" w:type="dxa"/>
          </w:tcPr>
          <w:p w14:paraId="127ADCF5"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3" w:type="dxa"/>
          </w:tcPr>
          <w:p w14:paraId="0E7B4FE4"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2EA1EBA4" w14:paraId="2FCEC260" w14:textId="77777777" w:rsidTr="2EA1EBA4">
        <w:tc>
          <w:tcPr>
            <w:tcW w:w="0" w:type="auto"/>
          </w:tcPr>
          <w:p w14:paraId="4B6AA96E" w14:textId="630196CA" w:rsidR="2EA1EBA4" w:rsidRDefault="2EA1EBA4" w:rsidP="005309C7">
            <w:pPr>
              <w:pStyle w:val="NoSpacing"/>
            </w:pPr>
            <w:r w:rsidRPr="005309C7">
              <w:rPr>
                <w:rFonts w:asciiTheme="majorHAnsi" w:eastAsiaTheme="majorEastAsia" w:hAnsiTheme="majorHAnsi" w:cstheme="majorBidi"/>
                <w:b/>
                <w:bCs/>
              </w:rPr>
              <w:t>ZIL</w:t>
            </w:r>
          </w:p>
        </w:tc>
        <w:tc>
          <w:tcPr>
            <w:tcW w:w="0" w:type="auto"/>
          </w:tcPr>
          <w:p w14:paraId="5C1EAD32" w14:textId="12D1E2D4" w:rsidR="2EA1EBA4" w:rsidRDefault="2EA1EBA4" w:rsidP="005309C7">
            <w:pPr>
              <w:pStyle w:val="NoSpacing"/>
            </w:pPr>
            <w:r w:rsidRPr="005309C7">
              <w:rPr>
                <w:rFonts w:asciiTheme="majorHAnsi" w:eastAsiaTheme="majorEastAsia" w:hAnsiTheme="majorHAnsi" w:cstheme="majorBidi"/>
              </w:rPr>
              <w:t>Location resource</w:t>
            </w:r>
          </w:p>
        </w:tc>
        <w:tc>
          <w:tcPr>
            <w:tcW w:w="0" w:type="auto"/>
          </w:tcPr>
          <w:p w14:paraId="0E8253A9" w14:textId="47EDFDAB" w:rsidR="2EA1EBA4" w:rsidRDefault="2EA1EBA4" w:rsidP="005309C7">
            <w:pPr>
              <w:pStyle w:val="NoSpacing"/>
            </w:pPr>
            <w:r w:rsidRPr="005309C7">
              <w:rPr>
                <w:rFonts w:asciiTheme="majorHAnsi" w:eastAsiaTheme="majorEastAsia" w:hAnsiTheme="majorHAnsi" w:cstheme="majorBidi"/>
              </w:rPr>
              <w:t>Optional</w:t>
            </w:r>
          </w:p>
        </w:tc>
        <w:tc>
          <w:tcPr>
            <w:tcW w:w="0" w:type="auto"/>
          </w:tcPr>
          <w:p w14:paraId="574B7F9F" w14:textId="7F7F4B21" w:rsidR="2EA1EBA4" w:rsidRDefault="2EA1EBA4" w:rsidP="005309C7">
            <w:pPr>
              <w:pStyle w:val="NoSpacing"/>
            </w:pPr>
            <w:r w:rsidRPr="005309C7">
              <w:rPr>
                <w:rFonts w:asciiTheme="majorHAnsi" w:eastAsiaTheme="majorEastAsia" w:hAnsiTheme="majorHAnsi" w:cstheme="majorBidi"/>
              </w:rPr>
              <w:t>Repeat = NO</w:t>
            </w:r>
          </w:p>
        </w:tc>
      </w:tr>
    </w:tbl>
    <w:p w14:paraId="4814DC12" w14:textId="77777777" w:rsidR="00BC262B" w:rsidRDefault="00BC262B" w:rsidP="00BC262B">
      <w:pPr>
        <w:pStyle w:val="Style2"/>
      </w:pPr>
    </w:p>
    <w:p w14:paraId="634B7228" w14:textId="77777777" w:rsidR="00BC262B" w:rsidRPr="00153B0F" w:rsidRDefault="00BC262B" w:rsidP="00BC262B">
      <w:pPr>
        <w:pStyle w:val="Style2"/>
        <w:rPr>
          <w:sz w:val="36"/>
          <w:szCs w:val="36"/>
        </w:rPr>
      </w:pPr>
      <w:bookmarkStart w:id="642" w:name="_Toc398038611"/>
      <w:r w:rsidRPr="00153B0F">
        <w:rPr>
          <w:sz w:val="36"/>
          <w:szCs w:val="36"/>
        </w:rPr>
        <w:t>Surgical ORU Message - Data Assembly Characteristics</w:t>
      </w:r>
      <w:bookmarkEnd w:id="642"/>
    </w:p>
    <w:p w14:paraId="60675DA4" w14:textId="77777777" w:rsidR="00BC262B" w:rsidRPr="00BF716A" w:rsidRDefault="00BC262B" w:rsidP="00BC262B">
      <w:pPr>
        <w:pStyle w:val="NoSpacing"/>
        <w:rPr>
          <w:rFonts w:asciiTheme="majorHAnsi" w:hAnsiTheme="majorHAnsi"/>
        </w:rPr>
      </w:pPr>
      <w:r w:rsidRPr="00BF716A">
        <w:rPr>
          <w:rFonts w:asciiTheme="majorHAnsi" w:hAnsiTheme="majorHAnsi"/>
        </w:rPr>
        <w:t xml:space="preserve">A standard HL7 v2.3.1 will be generated when a VistA Surgery Operation event trigger occurs.  </w:t>
      </w:r>
    </w:p>
    <w:p w14:paraId="7880591B" w14:textId="77777777" w:rsidR="00BC262B" w:rsidRPr="00BF716A" w:rsidRDefault="00BC262B" w:rsidP="00BC262B">
      <w:pPr>
        <w:pStyle w:val="NoSpacing"/>
        <w:rPr>
          <w:rFonts w:asciiTheme="majorHAnsi" w:hAnsiTheme="majorHAnsi"/>
        </w:rPr>
      </w:pPr>
      <w:r w:rsidRPr="00BF716A">
        <w:rPr>
          <w:rFonts w:asciiTheme="majorHAnsi" w:hAnsiTheme="majorHAnsi"/>
        </w:rPr>
        <w:t xml:space="preserve">DSIH is designed to send out Surgery unsolicited ORU HL7 messages from VistA to ARK, to receive incoming Surgery ORU messages from ARK and to update VistA file surgery file #130 with incoming surgery data sent by ARK. </w:t>
      </w:r>
    </w:p>
    <w:p w14:paraId="6EE75CAA" w14:textId="77777777" w:rsidR="00BC262B" w:rsidRPr="00BF716A" w:rsidRDefault="00BC262B" w:rsidP="00BC262B">
      <w:pPr>
        <w:pStyle w:val="NoSpacing"/>
        <w:rPr>
          <w:rFonts w:asciiTheme="majorHAnsi" w:hAnsiTheme="majorHAnsi"/>
          <w:b/>
          <w:sz w:val="32"/>
          <w:szCs w:val="32"/>
        </w:rPr>
      </w:pPr>
    </w:p>
    <w:p w14:paraId="3CDAC957" w14:textId="77777777" w:rsidR="00BC262B" w:rsidRPr="000142F7" w:rsidRDefault="00BC262B" w:rsidP="00BC262B">
      <w:pPr>
        <w:pStyle w:val="Style2"/>
      </w:pPr>
      <w:bookmarkStart w:id="643" w:name="_Toc398038612"/>
      <w:r>
        <w:t xml:space="preserve">Surgical ORU </w:t>
      </w:r>
      <w:r w:rsidRPr="000142F7">
        <w:t>Static Message Definition – Message Level</w:t>
      </w:r>
      <w:bookmarkEnd w:id="6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6"/>
        <w:gridCol w:w="3180"/>
        <w:gridCol w:w="1640"/>
        <w:gridCol w:w="2380"/>
      </w:tblGrid>
      <w:tr w:rsidR="00BC262B" w:rsidRPr="000142F7" w14:paraId="362082DB" w14:textId="77777777" w:rsidTr="2EA1EBA4">
        <w:tc>
          <w:tcPr>
            <w:tcW w:w="2376" w:type="dxa"/>
            <w:shd w:val="clear" w:color="auto" w:fill="BFBFBF" w:themeFill="background1" w:themeFillShade="BF"/>
          </w:tcPr>
          <w:p w14:paraId="306AD185" w14:textId="77777777" w:rsidR="00BC262B" w:rsidRPr="000142F7" w:rsidRDefault="00BC262B" w:rsidP="00F639F8">
            <w:pPr>
              <w:pStyle w:val="NoSpacing"/>
              <w:rPr>
                <w:rFonts w:asciiTheme="majorHAnsi" w:hAnsiTheme="majorHAnsi"/>
                <w:b/>
              </w:rPr>
            </w:pPr>
            <w:r>
              <w:rPr>
                <w:rFonts w:asciiTheme="majorHAnsi" w:hAnsiTheme="majorHAnsi"/>
                <w:b/>
              </w:rPr>
              <w:t>ORU^R01</w:t>
            </w:r>
          </w:p>
        </w:tc>
        <w:tc>
          <w:tcPr>
            <w:tcW w:w="3180" w:type="dxa"/>
            <w:shd w:val="clear" w:color="auto" w:fill="BFBFBF" w:themeFill="background1" w:themeFillShade="BF"/>
          </w:tcPr>
          <w:p w14:paraId="0CF496AA" w14:textId="77777777" w:rsidR="00BC262B" w:rsidRPr="000142F7" w:rsidRDefault="00BC262B" w:rsidP="00F639F8">
            <w:pPr>
              <w:pStyle w:val="NoSpacing"/>
              <w:rPr>
                <w:rFonts w:asciiTheme="majorHAnsi" w:hAnsiTheme="majorHAnsi"/>
                <w:b/>
              </w:rPr>
            </w:pPr>
            <w:r>
              <w:rPr>
                <w:rFonts w:asciiTheme="majorHAnsi" w:hAnsiTheme="majorHAnsi"/>
                <w:b/>
              </w:rPr>
              <w:t>SURGERY UNSOLICITED ORU</w:t>
            </w:r>
          </w:p>
        </w:tc>
        <w:tc>
          <w:tcPr>
            <w:tcW w:w="1640" w:type="dxa"/>
            <w:shd w:val="clear" w:color="auto" w:fill="BFBFBF" w:themeFill="background1" w:themeFillShade="BF"/>
          </w:tcPr>
          <w:p w14:paraId="1E44A5D7"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0" w:type="dxa"/>
            <w:shd w:val="clear" w:color="auto" w:fill="BFBFBF" w:themeFill="background1" w:themeFillShade="BF"/>
          </w:tcPr>
          <w:p w14:paraId="4A9AF7C8"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597073B7" w14:textId="77777777" w:rsidTr="2EA1EBA4">
        <w:tc>
          <w:tcPr>
            <w:tcW w:w="2376" w:type="dxa"/>
          </w:tcPr>
          <w:p w14:paraId="1848E52D"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0" w:type="dxa"/>
          </w:tcPr>
          <w:p w14:paraId="3F8CAC1D"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12B3BA4A"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0" w:type="dxa"/>
          </w:tcPr>
          <w:p w14:paraId="13FE75FD"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24011ADE" w14:textId="77777777" w:rsidR="00BC262B" w:rsidRPr="000142F7" w:rsidRDefault="00BC262B" w:rsidP="00F639F8">
            <w:pPr>
              <w:pStyle w:val="NoSpacing"/>
              <w:rPr>
                <w:rFonts w:asciiTheme="majorHAnsi" w:hAnsiTheme="majorHAnsi"/>
              </w:rPr>
            </w:pPr>
          </w:p>
        </w:tc>
      </w:tr>
      <w:tr w:rsidR="00BC262B" w:rsidRPr="000142F7" w14:paraId="6B077924" w14:textId="77777777" w:rsidTr="2EA1EBA4">
        <w:tc>
          <w:tcPr>
            <w:tcW w:w="2376" w:type="dxa"/>
          </w:tcPr>
          <w:p w14:paraId="4A140EBE"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0" w:type="dxa"/>
          </w:tcPr>
          <w:p w14:paraId="7E867200" w14:textId="77777777" w:rsidR="00BC262B" w:rsidRPr="000142F7" w:rsidRDefault="00BC262B" w:rsidP="00F639F8">
            <w:pPr>
              <w:pStyle w:val="NoSpacing"/>
              <w:rPr>
                <w:rFonts w:asciiTheme="majorHAnsi" w:hAnsiTheme="majorHAnsi"/>
              </w:rPr>
            </w:pPr>
            <w:r w:rsidRPr="000142F7">
              <w:rPr>
                <w:rFonts w:asciiTheme="majorHAnsi" w:hAnsiTheme="majorHAnsi"/>
              </w:rPr>
              <w:t>Patient Identifier</w:t>
            </w:r>
          </w:p>
        </w:tc>
        <w:tc>
          <w:tcPr>
            <w:tcW w:w="1640" w:type="dxa"/>
          </w:tcPr>
          <w:p w14:paraId="06D0682F"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0" w:type="dxa"/>
          </w:tcPr>
          <w:p w14:paraId="0439820F"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2D3F28A8" w14:textId="77777777" w:rsidR="00BC262B" w:rsidRPr="000142F7" w:rsidRDefault="00BC262B" w:rsidP="00F639F8">
            <w:pPr>
              <w:pStyle w:val="NoSpacing"/>
              <w:rPr>
                <w:rFonts w:asciiTheme="majorHAnsi" w:hAnsiTheme="majorHAnsi"/>
              </w:rPr>
            </w:pPr>
          </w:p>
        </w:tc>
      </w:tr>
      <w:tr w:rsidR="00BC262B" w:rsidRPr="000142F7" w14:paraId="3706F254" w14:textId="77777777" w:rsidTr="2EA1EBA4">
        <w:trPr>
          <w:trHeight w:val="422"/>
        </w:trPr>
        <w:tc>
          <w:tcPr>
            <w:tcW w:w="2376" w:type="dxa"/>
          </w:tcPr>
          <w:p w14:paraId="18BF3831"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0" w:type="dxa"/>
          </w:tcPr>
          <w:p w14:paraId="7ADB68AB"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4E4B6327"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0" w:type="dxa"/>
          </w:tcPr>
          <w:p w14:paraId="3D27B2E6"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YES</w:t>
            </w:r>
          </w:p>
        </w:tc>
      </w:tr>
      <w:tr w:rsidR="00BC262B" w:rsidRPr="000142F7" w14:paraId="226DD26C" w14:textId="77777777" w:rsidTr="2EA1EBA4">
        <w:trPr>
          <w:trHeight w:val="350"/>
        </w:trPr>
        <w:tc>
          <w:tcPr>
            <w:tcW w:w="2376" w:type="dxa"/>
          </w:tcPr>
          <w:p w14:paraId="208B5304" w14:textId="77777777" w:rsidR="00BC262B" w:rsidRPr="00B453CE" w:rsidRDefault="00BC262B" w:rsidP="00F639F8">
            <w:pPr>
              <w:pStyle w:val="NoSpacing"/>
              <w:rPr>
                <w:rFonts w:asciiTheme="majorHAnsi" w:hAnsiTheme="majorHAnsi"/>
                <w:b/>
              </w:rPr>
            </w:pPr>
            <w:r w:rsidRPr="00B453CE">
              <w:rPr>
                <w:rFonts w:asciiTheme="majorHAnsi" w:hAnsiTheme="majorHAnsi"/>
                <w:b/>
              </w:rPr>
              <w:t>OBX</w:t>
            </w:r>
          </w:p>
        </w:tc>
        <w:tc>
          <w:tcPr>
            <w:tcW w:w="3180" w:type="dxa"/>
          </w:tcPr>
          <w:p w14:paraId="1BFC7368" w14:textId="77777777" w:rsidR="00BC262B" w:rsidRPr="00B453CE" w:rsidRDefault="00BC262B" w:rsidP="00F639F8">
            <w:pPr>
              <w:pStyle w:val="NoSpacing"/>
              <w:rPr>
                <w:rFonts w:asciiTheme="majorHAnsi" w:hAnsiTheme="majorHAnsi"/>
              </w:rPr>
            </w:pPr>
            <w:r w:rsidRPr="00B453CE">
              <w:rPr>
                <w:rFonts w:asciiTheme="majorHAnsi" w:hAnsiTheme="majorHAnsi"/>
              </w:rPr>
              <w:t>Observation Result</w:t>
            </w:r>
          </w:p>
        </w:tc>
        <w:tc>
          <w:tcPr>
            <w:tcW w:w="1640" w:type="dxa"/>
          </w:tcPr>
          <w:p w14:paraId="3EE4240A" w14:textId="77777777" w:rsidR="00BC262B" w:rsidRPr="00B453CE" w:rsidRDefault="00BC262B" w:rsidP="00F639F8">
            <w:pPr>
              <w:pStyle w:val="NoSpacing"/>
              <w:rPr>
                <w:rFonts w:asciiTheme="majorHAnsi" w:hAnsiTheme="majorHAnsi"/>
              </w:rPr>
            </w:pPr>
            <w:r>
              <w:rPr>
                <w:rFonts w:asciiTheme="majorHAnsi" w:hAnsiTheme="majorHAnsi"/>
              </w:rPr>
              <w:t>Required</w:t>
            </w:r>
          </w:p>
        </w:tc>
        <w:tc>
          <w:tcPr>
            <w:tcW w:w="2380" w:type="dxa"/>
          </w:tcPr>
          <w:p w14:paraId="51476381" w14:textId="77777777" w:rsidR="00BC262B" w:rsidRPr="00B453CE" w:rsidRDefault="00BC262B" w:rsidP="00F639F8">
            <w:pPr>
              <w:pStyle w:val="NoSpacing"/>
              <w:rPr>
                <w:rFonts w:asciiTheme="majorHAnsi" w:hAnsiTheme="majorHAnsi"/>
              </w:rPr>
            </w:pPr>
            <w:r w:rsidRPr="00B453CE">
              <w:rPr>
                <w:rFonts w:asciiTheme="majorHAnsi" w:hAnsiTheme="majorHAnsi"/>
              </w:rPr>
              <w:t xml:space="preserve">Repeat = YES  </w:t>
            </w:r>
          </w:p>
          <w:p w14:paraId="3AC13DD4" w14:textId="77777777" w:rsidR="00BC262B" w:rsidRPr="00B453CE" w:rsidRDefault="00BC262B" w:rsidP="00F639F8">
            <w:pPr>
              <w:pStyle w:val="NoSpacing"/>
              <w:rPr>
                <w:rFonts w:asciiTheme="majorHAnsi" w:hAnsiTheme="majorHAnsi"/>
              </w:rPr>
            </w:pPr>
          </w:p>
        </w:tc>
      </w:tr>
      <w:tr w:rsidR="00BC262B" w:rsidRPr="000142F7" w14:paraId="2DEFA88F" w14:textId="77777777" w:rsidTr="2EA1EBA4">
        <w:trPr>
          <w:trHeight w:val="350"/>
        </w:trPr>
        <w:tc>
          <w:tcPr>
            <w:tcW w:w="2376" w:type="dxa"/>
          </w:tcPr>
          <w:p w14:paraId="6A2E3BFE" w14:textId="77777777" w:rsidR="00BC262B" w:rsidRPr="00B453CE" w:rsidRDefault="00BC262B" w:rsidP="00F639F8">
            <w:pPr>
              <w:pStyle w:val="NoSpacing"/>
              <w:rPr>
                <w:rFonts w:asciiTheme="majorHAnsi" w:hAnsiTheme="majorHAnsi"/>
                <w:b/>
              </w:rPr>
            </w:pPr>
            <w:r>
              <w:rPr>
                <w:rFonts w:asciiTheme="majorHAnsi" w:hAnsiTheme="majorHAnsi"/>
                <w:b/>
              </w:rPr>
              <w:t>ZIL</w:t>
            </w:r>
          </w:p>
        </w:tc>
        <w:tc>
          <w:tcPr>
            <w:tcW w:w="3180" w:type="dxa"/>
          </w:tcPr>
          <w:p w14:paraId="0AC07969" w14:textId="44A31D38" w:rsidR="00BC262B" w:rsidRPr="00B453CE" w:rsidRDefault="00BC262B" w:rsidP="00F639F8">
            <w:pPr>
              <w:pStyle w:val="NoSpacing"/>
              <w:rPr>
                <w:rFonts w:asciiTheme="majorHAnsi" w:hAnsiTheme="majorHAnsi"/>
              </w:rPr>
            </w:pPr>
            <w:r w:rsidRPr="005309C7">
              <w:rPr>
                <w:rFonts w:asciiTheme="majorHAnsi" w:eastAsiaTheme="majorEastAsia" w:hAnsiTheme="majorHAnsi" w:cstheme="majorBidi"/>
              </w:rPr>
              <w:t xml:space="preserve"> Location resource</w:t>
            </w:r>
          </w:p>
        </w:tc>
        <w:tc>
          <w:tcPr>
            <w:tcW w:w="1640" w:type="dxa"/>
          </w:tcPr>
          <w:p w14:paraId="14FE6778" w14:textId="77777777" w:rsidR="00BC262B" w:rsidRDefault="00BC262B" w:rsidP="00F639F8">
            <w:pPr>
              <w:pStyle w:val="NoSpacing"/>
              <w:rPr>
                <w:rFonts w:asciiTheme="majorHAnsi" w:hAnsiTheme="majorHAnsi"/>
              </w:rPr>
            </w:pPr>
            <w:r>
              <w:rPr>
                <w:rFonts w:asciiTheme="majorHAnsi" w:hAnsiTheme="majorHAnsi"/>
              </w:rPr>
              <w:t>Required</w:t>
            </w:r>
          </w:p>
        </w:tc>
        <w:tc>
          <w:tcPr>
            <w:tcW w:w="2380" w:type="dxa"/>
          </w:tcPr>
          <w:p w14:paraId="7ED43484" w14:textId="77777777" w:rsidR="00BC262B" w:rsidRPr="00B453CE" w:rsidRDefault="00BC262B" w:rsidP="00F639F8">
            <w:pPr>
              <w:pStyle w:val="NoSpacing"/>
              <w:rPr>
                <w:rFonts w:asciiTheme="majorHAnsi" w:hAnsiTheme="majorHAnsi"/>
              </w:rPr>
            </w:pPr>
            <w:r>
              <w:rPr>
                <w:rFonts w:asciiTheme="majorHAnsi" w:hAnsiTheme="majorHAnsi"/>
              </w:rPr>
              <w:t>Repeat = NO</w:t>
            </w:r>
          </w:p>
        </w:tc>
      </w:tr>
    </w:tbl>
    <w:p w14:paraId="5E22527C" w14:textId="77777777" w:rsidR="00BC262B" w:rsidRPr="00CE026D" w:rsidRDefault="00BC262B" w:rsidP="00BC262B">
      <w:pPr>
        <w:pStyle w:val="NoSpacing"/>
        <w:rPr>
          <w:rFonts w:asciiTheme="majorHAnsi" w:hAnsiTheme="majorHAnsi"/>
          <w:sz w:val="16"/>
          <w:szCs w:val="16"/>
        </w:rPr>
      </w:pPr>
    </w:p>
    <w:p w14:paraId="65C34566" w14:textId="77777777" w:rsidR="00BC262B" w:rsidRDefault="00BC262B" w:rsidP="00BC262B">
      <w:pPr>
        <w:pStyle w:val="NoSpacing"/>
        <w:rPr>
          <w:rFonts w:asciiTheme="majorHAnsi" w:hAnsiTheme="majorHAnsi"/>
        </w:rPr>
      </w:pPr>
    </w:p>
    <w:p w14:paraId="0F4A388B" w14:textId="77777777" w:rsidR="00BC262B" w:rsidRDefault="00BC262B" w:rsidP="00BC262B">
      <w:pPr>
        <w:pStyle w:val="CommentText"/>
      </w:pPr>
      <w:r w:rsidRPr="00B453CE">
        <w:rPr>
          <w:rFonts w:asciiTheme="majorHAnsi" w:hAnsiTheme="majorHAnsi"/>
        </w:rPr>
        <w:t>The Unsolicited OR</w:t>
      </w:r>
      <w:r>
        <w:rPr>
          <w:rFonts w:asciiTheme="majorHAnsi" w:hAnsiTheme="majorHAnsi"/>
        </w:rPr>
        <w:t>U</w:t>
      </w:r>
      <w:r w:rsidRPr="00B453CE">
        <w:rPr>
          <w:rFonts w:asciiTheme="majorHAnsi" w:hAnsiTheme="majorHAnsi"/>
        </w:rPr>
        <w:t xml:space="preserve"> HL7 communication is bidirectional.  VistA does not allow the same Surgery field to </w:t>
      </w:r>
      <w:r>
        <w:rPr>
          <w:rFonts w:asciiTheme="majorHAnsi" w:hAnsiTheme="majorHAnsi"/>
        </w:rPr>
        <w:t xml:space="preserve">be set to both </w:t>
      </w:r>
      <w:r w:rsidRPr="00B453CE">
        <w:rPr>
          <w:rFonts w:asciiTheme="majorHAnsi" w:hAnsiTheme="majorHAnsi"/>
        </w:rPr>
        <w:t>S</w:t>
      </w:r>
      <w:r>
        <w:rPr>
          <w:rFonts w:asciiTheme="majorHAnsi" w:hAnsiTheme="majorHAnsi"/>
        </w:rPr>
        <w:t xml:space="preserve">END </w:t>
      </w:r>
      <w:r w:rsidRPr="00B453CE">
        <w:rPr>
          <w:rFonts w:asciiTheme="majorHAnsi" w:hAnsiTheme="majorHAnsi"/>
        </w:rPr>
        <w:t>and R</w:t>
      </w:r>
      <w:r>
        <w:rPr>
          <w:rFonts w:asciiTheme="majorHAnsi" w:hAnsiTheme="majorHAnsi"/>
        </w:rPr>
        <w:t>ECEIVE</w:t>
      </w:r>
      <w:r w:rsidRPr="00B453CE">
        <w:rPr>
          <w:rFonts w:asciiTheme="majorHAnsi" w:hAnsiTheme="majorHAnsi"/>
        </w:rPr>
        <w:t>, but rather allow</w:t>
      </w:r>
      <w:r>
        <w:rPr>
          <w:rFonts w:asciiTheme="majorHAnsi" w:hAnsiTheme="majorHAnsi"/>
        </w:rPr>
        <w:t>s</w:t>
      </w:r>
      <w:r w:rsidRPr="00B453CE">
        <w:rPr>
          <w:rFonts w:asciiTheme="majorHAnsi" w:hAnsiTheme="majorHAnsi"/>
        </w:rPr>
        <w:t xml:space="preserve"> </w:t>
      </w:r>
      <w:r>
        <w:rPr>
          <w:rFonts w:asciiTheme="majorHAnsi" w:hAnsiTheme="majorHAnsi"/>
        </w:rPr>
        <w:t xml:space="preserve"> a </w:t>
      </w:r>
      <w:r w:rsidRPr="00B453CE">
        <w:rPr>
          <w:rFonts w:asciiTheme="majorHAnsi" w:hAnsiTheme="majorHAnsi"/>
        </w:rPr>
        <w:t xml:space="preserve">field </w:t>
      </w:r>
      <w:r>
        <w:rPr>
          <w:rFonts w:asciiTheme="majorHAnsi" w:hAnsiTheme="majorHAnsi"/>
        </w:rPr>
        <w:t xml:space="preserve">to be set to </w:t>
      </w:r>
      <w:r w:rsidRPr="00B453CE">
        <w:rPr>
          <w:rFonts w:asciiTheme="majorHAnsi" w:hAnsiTheme="majorHAnsi"/>
        </w:rPr>
        <w:t xml:space="preserve">SEND and others to </w:t>
      </w:r>
      <w:r>
        <w:rPr>
          <w:rFonts w:asciiTheme="majorHAnsi" w:hAnsiTheme="majorHAnsi"/>
        </w:rPr>
        <w:t xml:space="preserve">be set to </w:t>
      </w:r>
      <w:r w:rsidRPr="00B453CE">
        <w:rPr>
          <w:rFonts w:asciiTheme="majorHAnsi" w:hAnsiTheme="majorHAnsi"/>
        </w:rPr>
        <w:t xml:space="preserve">RECEIVE.  </w:t>
      </w:r>
      <w:r w:rsidRPr="0011196F">
        <w:rPr>
          <w:rFonts w:asciiTheme="majorHAnsi" w:hAnsiTheme="majorHAnsi"/>
        </w:rPr>
        <w:t xml:space="preserve">The send and receive fields are set per vendor specification. The settings below may not apply to all vendors. </w:t>
      </w:r>
    </w:p>
    <w:p w14:paraId="2D67E1D9" w14:textId="77777777" w:rsidR="00BC262B" w:rsidRDefault="00BC262B" w:rsidP="00BC262B">
      <w:pPr>
        <w:pStyle w:val="NoSpacing"/>
        <w:tabs>
          <w:tab w:val="left" w:pos="5992"/>
        </w:tabs>
        <w:rPr>
          <w:rFonts w:asciiTheme="majorHAnsi" w:hAnsiTheme="majorHAnsi"/>
        </w:rPr>
      </w:pPr>
      <w:r>
        <w:rPr>
          <w:rFonts w:asciiTheme="majorHAnsi" w:hAnsiTheme="majorHAnsi"/>
        </w:rPr>
        <w:tab/>
      </w:r>
    </w:p>
    <w:p w14:paraId="055001E6" w14:textId="77777777" w:rsidR="00BC262B" w:rsidRPr="00CE026D" w:rsidRDefault="00BC262B" w:rsidP="00BC262B">
      <w:pPr>
        <w:pStyle w:val="NoSpacing"/>
        <w:rPr>
          <w:rFonts w:asciiTheme="majorHAnsi" w:hAnsiTheme="majorHAnsi"/>
          <w:sz w:val="16"/>
          <w:szCs w:val="16"/>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798"/>
        <w:gridCol w:w="2250"/>
        <w:gridCol w:w="1710"/>
        <w:gridCol w:w="1818"/>
      </w:tblGrid>
      <w:tr w:rsidR="00BC262B" w:rsidRPr="000142F7" w14:paraId="4E55FB7F" w14:textId="77777777" w:rsidTr="00F639F8">
        <w:tc>
          <w:tcPr>
            <w:tcW w:w="3798" w:type="dxa"/>
            <w:shd w:val="clear" w:color="auto" w:fill="BFBFBF" w:themeFill="background1" w:themeFillShade="BF"/>
          </w:tcPr>
          <w:p w14:paraId="696593A4" w14:textId="77777777" w:rsidR="00BC262B" w:rsidRPr="000142F7" w:rsidRDefault="00BC262B" w:rsidP="00F639F8">
            <w:pPr>
              <w:pStyle w:val="NoSpacing"/>
              <w:rPr>
                <w:rFonts w:asciiTheme="majorHAnsi" w:hAnsiTheme="majorHAnsi"/>
                <w:b/>
              </w:rPr>
            </w:pPr>
            <w:r>
              <w:rPr>
                <w:rFonts w:asciiTheme="majorHAnsi" w:hAnsiTheme="majorHAnsi"/>
                <w:b/>
              </w:rPr>
              <w:t>Field</w:t>
            </w:r>
          </w:p>
        </w:tc>
        <w:tc>
          <w:tcPr>
            <w:tcW w:w="2250" w:type="dxa"/>
            <w:shd w:val="clear" w:color="auto" w:fill="BFBFBF" w:themeFill="background1" w:themeFillShade="BF"/>
          </w:tcPr>
          <w:p w14:paraId="78DDF888" w14:textId="77777777" w:rsidR="00BC262B" w:rsidRPr="000142F7" w:rsidRDefault="00BC262B" w:rsidP="00F639F8">
            <w:pPr>
              <w:pStyle w:val="NoSpacing"/>
              <w:rPr>
                <w:rFonts w:asciiTheme="majorHAnsi" w:hAnsiTheme="majorHAnsi"/>
                <w:b/>
              </w:rPr>
            </w:pPr>
            <w:r>
              <w:rPr>
                <w:rFonts w:asciiTheme="majorHAnsi" w:hAnsiTheme="majorHAnsi"/>
                <w:b/>
              </w:rPr>
              <w:t xml:space="preserve">ACTION </w:t>
            </w:r>
          </w:p>
        </w:tc>
        <w:tc>
          <w:tcPr>
            <w:tcW w:w="1710" w:type="dxa"/>
            <w:shd w:val="clear" w:color="auto" w:fill="BFBFBF" w:themeFill="background1" w:themeFillShade="BF"/>
          </w:tcPr>
          <w:p w14:paraId="76946034" w14:textId="77777777" w:rsidR="00BC262B" w:rsidRPr="000142F7" w:rsidRDefault="00BC262B" w:rsidP="00F639F8">
            <w:pPr>
              <w:pStyle w:val="NoSpacing"/>
              <w:rPr>
                <w:rFonts w:asciiTheme="majorHAnsi" w:hAnsiTheme="majorHAnsi"/>
                <w:b/>
              </w:rPr>
            </w:pPr>
            <w:r>
              <w:rPr>
                <w:rFonts w:asciiTheme="majorHAnsi" w:hAnsiTheme="majorHAnsi"/>
                <w:b/>
              </w:rPr>
              <w:t>SEND</w:t>
            </w:r>
          </w:p>
        </w:tc>
        <w:tc>
          <w:tcPr>
            <w:tcW w:w="1818" w:type="dxa"/>
            <w:shd w:val="clear" w:color="auto" w:fill="BFBFBF" w:themeFill="background1" w:themeFillShade="BF"/>
          </w:tcPr>
          <w:p w14:paraId="353BB330" w14:textId="77777777" w:rsidR="00BC262B" w:rsidRPr="000142F7" w:rsidRDefault="00BC262B" w:rsidP="00F639F8">
            <w:pPr>
              <w:pStyle w:val="NoSpacing"/>
              <w:rPr>
                <w:rFonts w:asciiTheme="majorHAnsi" w:hAnsiTheme="majorHAnsi"/>
                <w:b/>
              </w:rPr>
            </w:pPr>
            <w:r>
              <w:rPr>
                <w:rFonts w:asciiTheme="majorHAnsi" w:hAnsiTheme="majorHAnsi"/>
                <w:b/>
              </w:rPr>
              <w:t>RECEIVE</w:t>
            </w:r>
          </w:p>
        </w:tc>
      </w:tr>
      <w:tr w:rsidR="00BC262B" w:rsidRPr="000142F7" w14:paraId="1249912E" w14:textId="77777777" w:rsidTr="00F639F8">
        <w:tc>
          <w:tcPr>
            <w:tcW w:w="3798" w:type="dxa"/>
          </w:tcPr>
          <w:p w14:paraId="539E26C7" w14:textId="77777777" w:rsidR="00BC262B" w:rsidRPr="000142F7" w:rsidRDefault="00BC262B" w:rsidP="00F639F8">
            <w:pPr>
              <w:pStyle w:val="NoSpacing"/>
              <w:rPr>
                <w:rFonts w:asciiTheme="majorHAnsi" w:hAnsiTheme="majorHAnsi"/>
                <w:b/>
              </w:rPr>
            </w:pPr>
            <w:r>
              <w:rPr>
                <w:rFonts w:asciiTheme="majorHAnsi" w:hAnsiTheme="majorHAnsi"/>
                <w:b/>
              </w:rPr>
              <w:t>TIME OPERATION BEGAN</w:t>
            </w:r>
          </w:p>
        </w:tc>
        <w:tc>
          <w:tcPr>
            <w:tcW w:w="2250" w:type="dxa"/>
          </w:tcPr>
          <w:p w14:paraId="754292DB" w14:textId="77777777" w:rsidR="00BC262B" w:rsidRPr="000142F7" w:rsidRDefault="00BC262B" w:rsidP="00F639F8">
            <w:pPr>
              <w:pStyle w:val="NoSpacing"/>
              <w:rPr>
                <w:rFonts w:asciiTheme="majorHAnsi" w:hAnsiTheme="majorHAnsi"/>
              </w:rPr>
            </w:pPr>
            <w:r>
              <w:rPr>
                <w:rFonts w:asciiTheme="majorHAnsi" w:hAnsiTheme="majorHAnsi"/>
              </w:rPr>
              <w:t>INBOUND TO VISTA</w:t>
            </w:r>
          </w:p>
        </w:tc>
        <w:tc>
          <w:tcPr>
            <w:tcW w:w="1710" w:type="dxa"/>
          </w:tcPr>
          <w:p w14:paraId="1608D159" w14:textId="77777777" w:rsidR="00BC262B" w:rsidRPr="000142F7" w:rsidRDefault="00BC262B" w:rsidP="00F639F8">
            <w:pPr>
              <w:pStyle w:val="NoSpacing"/>
              <w:rPr>
                <w:rFonts w:asciiTheme="majorHAnsi" w:hAnsiTheme="majorHAnsi"/>
              </w:rPr>
            </w:pPr>
          </w:p>
        </w:tc>
        <w:tc>
          <w:tcPr>
            <w:tcW w:w="1818" w:type="dxa"/>
          </w:tcPr>
          <w:p w14:paraId="6B540B7C"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4CBA2BD4" w14:textId="77777777" w:rsidTr="00F639F8">
        <w:tc>
          <w:tcPr>
            <w:tcW w:w="3798" w:type="dxa"/>
          </w:tcPr>
          <w:p w14:paraId="2B535260" w14:textId="77777777" w:rsidR="00BC262B" w:rsidRPr="000142F7" w:rsidRDefault="00BC262B" w:rsidP="00F639F8">
            <w:pPr>
              <w:pStyle w:val="NoSpacing"/>
              <w:rPr>
                <w:rFonts w:asciiTheme="majorHAnsi" w:hAnsiTheme="majorHAnsi"/>
                <w:b/>
              </w:rPr>
            </w:pPr>
            <w:r>
              <w:rPr>
                <w:rFonts w:asciiTheme="majorHAnsi" w:hAnsiTheme="majorHAnsi"/>
                <w:b/>
              </w:rPr>
              <w:t>TIME OPERATION ENDS</w:t>
            </w:r>
          </w:p>
        </w:tc>
        <w:tc>
          <w:tcPr>
            <w:tcW w:w="2250" w:type="dxa"/>
          </w:tcPr>
          <w:p w14:paraId="368BFD59" w14:textId="77777777" w:rsidR="00BC262B" w:rsidRPr="000142F7" w:rsidRDefault="00BC262B" w:rsidP="00F639F8">
            <w:pPr>
              <w:pStyle w:val="NoSpacing"/>
              <w:rPr>
                <w:rFonts w:asciiTheme="majorHAnsi" w:hAnsiTheme="majorHAnsi"/>
              </w:rPr>
            </w:pPr>
            <w:r>
              <w:rPr>
                <w:rFonts w:asciiTheme="majorHAnsi" w:hAnsiTheme="majorHAnsi"/>
              </w:rPr>
              <w:t>INBOUND TO VISTA</w:t>
            </w:r>
          </w:p>
        </w:tc>
        <w:tc>
          <w:tcPr>
            <w:tcW w:w="1710" w:type="dxa"/>
          </w:tcPr>
          <w:p w14:paraId="33831C52" w14:textId="77777777" w:rsidR="00BC262B" w:rsidRPr="000142F7" w:rsidRDefault="00BC262B" w:rsidP="00F639F8">
            <w:pPr>
              <w:pStyle w:val="NoSpacing"/>
              <w:rPr>
                <w:rFonts w:asciiTheme="majorHAnsi" w:hAnsiTheme="majorHAnsi"/>
              </w:rPr>
            </w:pPr>
          </w:p>
        </w:tc>
        <w:tc>
          <w:tcPr>
            <w:tcW w:w="1818" w:type="dxa"/>
          </w:tcPr>
          <w:p w14:paraId="47E23939"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7B0830DB" w14:textId="77777777" w:rsidTr="00F639F8">
        <w:tc>
          <w:tcPr>
            <w:tcW w:w="3798" w:type="dxa"/>
          </w:tcPr>
          <w:p w14:paraId="1D3041FA" w14:textId="77777777" w:rsidR="00BC262B" w:rsidRPr="000142F7" w:rsidRDefault="00BC262B" w:rsidP="00F639F8">
            <w:pPr>
              <w:pStyle w:val="NoSpacing"/>
              <w:rPr>
                <w:rFonts w:asciiTheme="majorHAnsi" w:hAnsiTheme="majorHAnsi"/>
                <w:b/>
              </w:rPr>
            </w:pPr>
            <w:r>
              <w:rPr>
                <w:rFonts w:asciiTheme="majorHAnsi" w:hAnsiTheme="majorHAnsi"/>
                <w:b/>
              </w:rPr>
              <w:t>NURSE PRESENT TIME</w:t>
            </w:r>
          </w:p>
        </w:tc>
        <w:tc>
          <w:tcPr>
            <w:tcW w:w="2250" w:type="dxa"/>
          </w:tcPr>
          <w:p w14:paraId="5F5FE51E" w14:textId="77777777" w:rsidR="00BC262B" w:rsidRPr="000142F7" w:rsidRDefault="00BC262B" w:rsidP="00F639F8">
            <w:pPr>
              <w:pStyle w:val="NoSpacing"/>
              <w:rPr>
                <w:rFonts w:asciiTheme="majorHAnsi" w:hAnsiTheme="majorHAnsi"/>
              </w:rPr>
            </w:pPr>
            <w:r>
              <w:rPr>
                <w:rFonts w:asciiTheme="majorHAnsi" w:hAnsiTheme="majorHAnsi"/>
              </w:rPr>
              <w:t>INBOUND TO VISTA</w:t>
            </w:r>
          </w:p>
        </w:tc>
        <w:tc>
          <w:tcPr>
            <w:tcW w:w="1710" w:type="dxa"/>
          </w:tcPr>
          <w:p w14:paraId="7CE58CCE" w14:textId="77777777" w:rsidR="00BC262B" w:rsidRPr="000142F7" w:rsidRDefault="00BC262B" w:rsidP="00F639F8">
            <w:pPr>
              <w:pStyle w:val="NoSpacing"/>
              <w:rPr>
                <w:rFonts w:asciiTheme="majorHAnsi" w:hAnsiTheme="majorHAnsi"/>
              </w:rPr>
            </w:pPr>
          </w:p>
        </w:tc>
        <w:tc>
          <w:tcPr>
            <w:tcW w:w="1818" w:type="dxa"/>
          </w:tcPr>
          <w:p w14:paraId="0D57C408"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66476211" w14:textId="77777777" w:rsidTr="00F639F8">
        <w:tc>
          <w:tcPr>
            <w:tcW w:w="3798" w:type="dxa"/>
          </w:tcPr>
          <w:p w14:paraId="04474C7B" w14:textId="77777777" w:rsidR="00BC262B" w:rsidRPr="00AB7B79" w:rsidRDefault="00BC262B" w:rsidP="00F639F8">
            <w:pPr>
              <w:pStyle w:val="NoSpacing"/>
              <w:rPr>
                <w:rFonts w:asciiTheme="majorHAnsi" w:hAnsiTheme="majorHAnsi"/>
                <w:b/>
              </w:rPr>
            </w:pPr>
            <w:r w:rsidRPr="00AB7B79">
              <w:rPr>
                <w:rFonts w:asciiTheme="majorHAnsi" w:hAnsiTheme="majorHAnsi"/>
                <w:b/>
              </w:rPr>
              <w:t>TIME PATIENT IN HOLDING AREA</w:t>
            </w:r>
          </w:p>
        </w:tc>
        <w:tc>
          <w:tcPr>
            <w:tcW w:w="2250" w:type="dxa"/>
          </w:tcPr>
          <w:p w14:paraId="3E4DB52B" w14:textId="77777777" w:rsidR="00BC262B" w:rsidRPr="00AB7B79" w:rsidRDefault="00BC262B" w:rsidP="00F639F8">
            <w:pPr>
              <w:pStyle w:val="NoSpacing"/>
              <w:rPr>
                <w:rFonts w:asciiTheme="majorHAnsi" w:hAnsiTheme="majorHAnsi"/>
              </w:rPr>
            </w:pPr>
            <w:r w:rsidRPr="00AB7B79">
              <w:rPr>
                <w:rFonts w:asciiTheme="majorHAnsi" w:hAnsiTheme="majorHAnsi"/>
              </w:rPr>
              <w:t>OUTBOUND TO ARK</w:t>
            </w:r>
          </w:p>
        </w:tc>
        <w:tc>
          <w:tcPr>
            <w:tcW w:w="1710" w:type="dxa"/>
          </w:tcPr>
          <w:p w14:paraId="462C0C16" w14:textId="77777777" w:rsidR="00BC262B" w:rsidRPr="00AB7B79" w:rsidRDefault="00BC262B" w:rsidP="00F639F8">
            <w:pPr>
              <w:pStyle w:val="NoSpacing"/>
              <w:rPr>
                <w:rFonts w:asciiTheme="majorHAnsi" w:hAnsiTheme="majorHAnsi"/>
              </w:rPr>
            </w:pPr>
            <w:r w:rsidRPr="00AB7B79">
              <w:rPr>
                <w:rFonts w:asciiTheme="majorHAnsi" w:hAnsiTheme="majorHAnsi"/>
              </w:rPr>
              <w:t>YES</w:t>
            </w:r>
          </w:p>
        </w:tc>
        <w:tc>
          <w:tcPr>
            <w:tcW w:w="1818" w:type="dxa"/>
          </w:tcPr>
          <w:p w14:paraId="22D87D30" w14:textId="77777777" w:rsidR="00BC262B" w:rsidRPr="00AB7B79" w:rsidRDefault="00BC262B" w:rsidP="00F639F8">
            <w:pPr>
              <w:pStyle w:val="NoSpacing"/>
              <w:rPr>
                <w:rFonts w:asciiTheme="majorHAnsi" w:hAnsiTheme="majorHAnsi"/>
              </w:rPr>
            </w:pPr>
          </w:p>
        </w:tc>
      </w:tr>
      <w:tr w:rsidR="00BC262B" w:rsidRPr="000142F7" w14:paraId="5D173C78" w14:textId="77777777" w:rsidTr="00F639F8">
        <w:tc>
          <w:tcPr>
            <w:tcW w:w="3798" w:type="dxa"/>
          </w:tcPr>
          <w:p w14:paraId="5B8A18E4" w14:textId="77777777" w:rsidR="00BC262B" w:rsidRPr="000142F7" w:rsidRDefault="00BC262B" w:rsidP="00F639F8">
            <w:pPr>
              <w:pStyle w:val="NoSpacing"/>
              <w:rPr>
                <w:rFonts w:asciiTheme="majorHAnsi" w:hAnsiTheme="majorHAnsi"/>
                <w:b/>
              </w:rPr>
            </w:pPr>
            <w:r>
              <w:rPr>
                <w:rFonts w:asciiTheme="majorHAnsi" w:hAnsiTheme="majorHAnsi"/>
                <w:b/>
              </w:rPr>
              <w:t>ANESTHESIA AVAILABLE TIME</w:t>
            </w:r>
          </w:p>
        </w:tc>
        <w:tc>
          <w:tcPr>
            <w:tcW w:w="2250" w:type="dxa"/>
          </w:tcPr>
          <w:p w14:paraId="5BE9C030"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317ED7B7"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6A265EFF" w14:textId="77777777" w:rsidR="00BC262B" w:rsidRPr="000142F7" w:rsidRDefault="00BC262B" w:rsidP="00F639F8">
            <w:pPr>
              <w:pStyle w:val="NoSpacing"/>
              <w:rPr>
                <w:rFonts w:asciiTheme="majorHAnsi" w:hAnsiTheme="majorHAnsi"/>
              </w:rPr>
            </w:pPr>
          </w:p>
        </w:tc>
      </w:tr>
      <w:tr w:rsidR="00BC262B" w:rsidRPr="000142F7" w14:paraId="38BBE48A" w14:textId="77777777" w:rsidTr="00F639F8">
        <w:tc>
          <w:tcPr>
            <w:tcW w:w="3798" w:type="dxa"/>
          </w:tcPr>
          <w:p w14:paraId="5F77ADA5" w14:textId="77777777" w:rsidR="00BC262B" w:rsidRPr="000142F7" w:rsidRDefault="00BC262B" w:rsidP="00F639F8">
            <w:pPr>
              <w:pStyle w:val="NoSpacing"/>
              <w:rPr>
                <w:rFonts w:asciiTheme="majorHAnsi" w:hAnsiTheme="majorHAnsi"/>
                <w:b/>
              </w:rPr>
            </w:pPr>
            <w:r>
              <w:rPr>
                <w:rFonts w:asciiTheme="majorHAnsi" w:hAnsiTheme="majorHAnsi"/>
                <w:b/>
              </w:rPr>
              <w:t>TIME PATIENT IN OR</w:t>
            </w:r>
          </w:p>
        </w:tc>
        <w:tc>
          <w:tcPr>
            <w:tcW w:w="2250" w:type="dxa"/>
          </w:tcPr>
          <w:p w14:paraId="0D4D7BEB"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7097AC34" w14:textId="77777777" w:rsidR="00BC262B" w:rsidRPr="000142F7" w:rsidRDefault="00BC262B" w:rsidP="00F639F8">
            <w:pPr>
              <w:pStyle w:val="NoSpacing"/>
              <w:rPr>
                <w:rFonts w:asciiTheme="majorHAnsi" w:hAnsiTheme="majorHAnsi"/>
              </w:rPr>
            </w:pPr>
          </w:p>
        </w:tc>
        <w:tc>
          <w:tcPr>
            <w:tcW w:w="1818" w:type="dxa"/>
          </w:tcPr>
          <w:p w14:paraId="05B62BD3"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2AC08446" w14:textId="77777777" w:rsidTr="00F639F8">
        <w:tc>
          <w:tcPr>
            <w:tcW w:w="3798" w:type="dxa"/>
          </w:tcPr>
          <w:p w14:paraId="1B3B6664" w14:textId="77777777" w:rsidR="00BC262B" w:rsidRPr="000142F7" w:rsidRDefault="00BC262B" w:rsidP="00F639F8">
            <w:pPr>
              <w:pStyle w:val="NoSpacing"/>
              <w:rPr>
                <w:rFonts w:asciiTheme="majorHAnsi" w:hAnsiTheme="majorHAnsi"/>
                <w:b/>
              </w:rPr>
            </w:pPr>
            <w:r>
              <w:rPr>
                <w:rFonts w:asciiTheme="majorHAnsi" w:hAnsiTheme="majorHAnsi"/>
                <w:b/>
              </w:rPr>
              <w:t>SURGEON PRESENT TIME</w:t>
            </w:r>
          </w:p>
        </w:tc>
        <w:tc>
          <w:tcPr>
            <w:tcW w:w="2250" w:type="dxa"/>
          </w:tcPr>
          <w:p w14:paraId="50D3BF27"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6659172E"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02DB1BA7" w14:textId="77777777" w:rsidR="00BC262B" w:rsidRPr="000142F7" w:rsidRDefault="00BC262B" w:rsidP="00F639F8">
            <w:pPr>
              <w:pStyle w:val="NoSpacing"/>
              <w:rPr>
                <w:rFonts w:asciiTheme="majorHAnsi" w:hAnsiTheme="majorHAnsi"/>
              </w:rPr>
            </w:pPr>
          </w:p>
        </w:tc>
      </w:tr>
      <w:tr w:rsidR="00BC262B" w:rsidRPr="000142F7" w14:paraId="05054998" w14:textId="77777777" w:rsidTr="00F639F8">
        <w:tc>
          <w:tcPr>
            <w:tcW w:w="3798" w:type="dxa"/>
          </w:tcPr>
          <w:p w14:paraId="369F4A86" w14:textId="77777777" w:rsidR="00BC262B" w:rsidRPr="000142F7" w:rsidRDefault="00BC262B" w:rsidP="00F639F8">
            <w:pPr>
              <w:pStyle w:val="NoSpacing"/>
              <w:rPr>
                <w:rFonts w:asciiTheme="majorHAnsi" w:hAnsiTheme="majorHAnsi"/>
                <w:b/>
              </w:rPr>
            </w:pPr>
            <w:r>
              <w:rPr>
                <w:rFonts w:asciiTheme="majorHAnsi" w:hAnsiTheme="majorHAnsi"/>
                <w:b/>
              </w:rPr>
              <w:t>ANESTHESIA CARE START TIME</w:t>
            </w:r>
          </w:p>
        </w:tc>
        <w:tc>
          <w:tcPr>
            <w:tcW w:w="2250" w:type="dxa"/>
          </w:tcPr>
          <w:p w14:paraId="17FAC00A"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09A5EC72" w14:textId="77777777" w:rsidR="00BC262B" w:rsidRPr="000142F7" w:rsidRDefault="00BC262B" w:rsidP="00F639F8">
            <w:pPr>
              <w:pStyle w:val="NoSpacing"/>
              <w:rPr>
                <w:rFonts w:asciiTheme="majorHAnsi" w:hAnsiTheme="majorHAnsi"/>
              </w:rPr>
            </w:pPr>
          </w:p>
        </w:tc>
        <w:tc>
          <w:tcPr>
            <w:tcW w:w="1818" w:type="dxa"/>
          </w:tcPr>
          <w:p w14:paraId="3D6C765B"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4C1FA48C" w14:textId="77777777" w:rsidTr="00F639F8">
        <w:tc>
          <w:tcPr>
            <w:tcW w:w="3798" w:type="dxa"/>
          </w:tcPr>
          <w:p w14:paraId="36E4F91A" w14:textId="77777777" w:rsidR="00BC262B" w:rsidRPr="000142F7" w:rsidRDefault="00BC262B" w:rsidP="00F639F8">
            <w:pPr>
              <w:pStyle w:val="NoSpacing"/>
              <w:rPr>
                <w:rFonts w:asciiTheme="majorHAnsi" w:hAnsiTheme="majorHAnsi"/>
                <w:b/>
              </w:rPr>
            </w:pPr>
            <w:r>
              <w:rPr>
                <w:rFonts w:asciiTheme="majorHAnsi" w:hAnsiTheme="majorHAnsi"/>
                <w:b/>
              </w:rPr>
              <w:t>ANESTHESIA CARE END TIME</w:t>
            </w:r>
          </w:p>
        </w:tc>
        <w:tc>
          <w:tcPr>
            <w:tcW w:w="2250" w:type="dxa"/>
          </w:tcPr>
          <w:p w14:paraId="09352CB8"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58015341" w14:textId="77777777" w:rsidR="00BC262B" w:rsidRPr="000142F7" w:rsidRDefault="00BC262B" w:rsidP="00F639F8">
            <w:pPr>
              <w:pStyle w:val="NoSpacing"/>
              <w:rPr>
                <w:rFonts w:asciiTheme="majorHAnsi" w:hAnsiTheme="majorHAnsi"/>
              </w:rPr>
            </w:pPr>
          </w:p>
        </w:tc>
        <w:tc>
          <w:tcPr>
            <w:tcW w:w="1818" w:type="dxa"/>
          </w:tcPr>
          <w:p w14:paraId="45E3B83C"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72A1DE83" w14:textId="77777777" w:rsidTr="00F639F8">
        <w:tc>
          <w:tcPr>
            <w:tcW w:w="3798" w:type="dxa"/>
          </w:tcPr>
          <w:p w14:paraId="74F86506" w14:textId="77777777" w:rsidR="00BC262B" w:rsidRPr="000142F7" w:rsidRDefault="00BC262B" w:rsidP="00F639F8">
            <w:pPr>
              <w:pStyle w:val="NoSpacing"/>
              <w:rPr>
                <w:rFonts w:asciiTheme="majorHAnsi" w:hAnsiTheme="majorHAnsi"/>
                <w:b/>
              </w:rPr>
            </w:pPr>
            <w:r>
              <w:rPr>
                <w:rFonts w:asciiTheme="majorHAnsi" w:hAnsiTheme="majorHAnsi"/>
                <w:b/>
              </w:rPr>
              <w:t>TIME PATIENT OUT OR</w:t>
            </w:r>
          </w:p>
        </w:tc>
        <w:tc>
          <w:tcPr>
            <w:tcW w:w="2250" w:type="dxa"/>
          </w:tcPr>
          <w:p w14:paraId="78489308"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133DA3DA" w14:textId="77777777" w:rsidR="00BC262B" w:rsidRPr="000142F7" w:rsidRDefault="00BC262B" w:rsidP="00F639F8">
            <w:pPr>
              <w:pStyle w:val="NoSpacing"/>
              <w:rPr>
                <w:rFonts w:asciiTheme="majorHAnsi" w:hAnsiTheme="majorHAnsi"/>
              </w:rPr>
            </w:pPr>
          </w:p>
        </w:tc>
        <w:tc>
          <w:tcPr>
            <w:tcW w:w="1818" w:type="dxa"/>
          </w:tcPr>
          <w:p w14:paraId="3EC3A51B"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16E915CF" w14:textId="77777777" w:rsidTr="00F639F8">
        <w:trPr>
          <w:trHeight w:val="305"/>
        </w:trPr>
        <w:tc>
          <w:tcPr>
            <w:tcW w:w="3798" w:type="dxa"/>
          </w:tcPr>
          <w:p w14:paraId="46E24266" w14:textId="77777777" w:rsidR="00BC262B" w:rsidRPr="000142F7" w:rsidRDefault="00BC262B" w:rsidP="00F639F8">
            <w:pPr>
              <w:pStyle w:val="NoSpacing"/>
              <w:rPr>
                <w:rFonts w:asciiTheme="majorHAnsi" w:hAnsiTheme="majorHAnsi"/>
                <w:b/>
              </w:rPr>
            </w:pPr>
            <w:r>
              <w:rPr>
                <w:rFonts w:asciiTheme="majorHAnsi" w:hAnsiTheme="majorHAnsi"/>
                <w:b/>
              </w:rPr>
              <w:t>PRIN. ANES.</w:t>
            </w:r>
          </w:p>
        </w:tc>
        <w:tc>
          <w:tcPr>
            <w:tcW w:w="2250" w:type="dxa"/>
          </w:tcPr>
          <w:p w14:paraId="711A11CD"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1029E202" w14:textId="77777777" w:rsidR="00BC262B" w:rsidRPr="000142F7" w:rsidRDefault="00BC262B" w:rsidP="00F639F8">
            <w:pPr>
              <w:pStyle w:val="NoSpacing"/>
              <w:rPr>
                <w:rFonts w:asciiTheme="majorHAnsi" w:hAnsiTheme="majorHAnsi"/>
              </w:rPr>
            </w:pPr>
          </w:p>
        </w:tc>
        <w:tc>
          <w:tcPr>
            <w:tcW w:w="1818" w:type="dxa"/>
          </w:tcPr>
          <w:p w14:paraId="31D01602"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3EE9CEAD" w14:textId="77777777" w:rsidTr="00F639F8">
        <w:tc>
          <w:tcPr>
            <w:tcW w:w="3798" w:type="dxa"/>
          </w:tcPr>
          <w:p w14:paraId="06F659D4" w14:textId="77777777" w:rsidR="00BC262B" w:rsidRPr="000142F7" w:rsidRDefault="00BC262B" w:rsidP="00F639F8">
            <w:pPr>
              <w:pStyle w:val="NoSpacing"/>
              <w:rPr>
                <w:rFonts w:asciiTheme="majorHAnsi" w:hAnsiTheme="majorHAnsi"/>
                <w:b/>
              </w:rPr>
            </w:pPr>
            <w:r>
              <w:rPr>
                <w:rFonts w:asciiTheme="majorHAnsi" w:hAnsiTheme="majorHAnsi"/>
                <w:b/>
              </w:rPr>
              <w:t>RELIEF ANESTHESIS</w:t>
            </w:r>
          </w:p>
        </w:tc>
        <w:tc>
          <w:tcPr>
            <w:tcW w:w="2250" w:type="dxa"/>
          </w:tcPr>
          <w:p w14:paraId="33E0D343"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5315827D" w14:textId="77777777" w:rsidR="00BC262B" w:rsidRPr="000142F7" w:rsidRDefault="00BC262B" w:rsidP="00F639F8">
            <w:pPr>
              <w:pStyle w:val="NoSpacing"/>
              <w:rPr>
                <w:rFonts w:asciiTheme="majorHAnsi" w:hAnsiTheme="majorHAnsi"/>
              </w:rPr>
            </w:pPr>
          </w:p>
        </w:tc>
        <w:tc>
          <w:tcPr>
            <w:tcW w:w="1818" w:type="dxa"/>
          </w:tcPr>
          <w:p w14:paraId="7B3BC462"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49312657" w14:textId="77777777" w:rsidTr="00F639F8">
        <w:tc>
          <w:tcPr>
            <w:tcW w:w="3798" w:type="dxa"/>
          </w:tcPr>
          <w:p w14:paraId="2AAA8C0E" w14:textId="77777777" w:rsidR="00BC262B" w:rsidRPr="000142F7" w:rsidRDefault="00BC262B" w:rsidP="00F639F8">
            <w:pPr>
              <w:pStyle w:val="NoSpacing"/>
              <w:rPr>
                <w:rFonts w:asciiTheme="majorHAnsi" w:hAnsiTheme="majorHAnsi"/>
                <w:b/>
              </w:rPr>
            </w:pPr>
            <w:r>
              <w:rPr>
                <w:rFonts w:asciiTheme="majorHAnsi" w:hAnsiTheme="majorHAnsi"/>
                <w:b/>
              </w:rPr>
              <w:lastRenderedPageBreak/>
              <w:t>ASSISTANT ANESTHESIS</w:t>
            </w:r>
          </w:p>
        </w:tc>
        <w:tc>
          <w:tcPr>
            <w:tcW w:w="2250" w:type="dxa"/>
          </w:tcPr>
          <w:p w14:paraId="6BCBBA51"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01B7AF57" w14:textId="77777777" w:rsidR="00BC262B" w:rsidRPr="000142F7" w:rsidRDefault="00BC262B" w:rsidP="00F639F8">
            <w:pPr>
              <w:pStyle w:val="NoSpacing"/>
              <w:rPr>
                <w:rFonts w:asciiTheme="majorHAnsi" w:hAnsiTheme="majorHAnsi"/>
              </w:rPr>
            </w:pPr>
          </w:p>
        </w:tc>
        <w:tc>
          <w:tcPr>
            <w:tcW w:w="1818" w:type="dxa"/>
          </w:tcPr>
          <w:p w14:paraId="7ECE3E18"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1C01E2E1" w14:textId="77777777" w:rsidTr="00F639F8">
        <w:tc>
          <w:tcPr>
            <w:tcW w:w="3798" w:type="dxa"/>
          </w:tcPr>
          <w:p w14:paraId="7D98BFAD" w14:textId="77777777" w:rsidR="00BC262B" w:rsidRPr="000142F7" w:rsidRDefault="00BC262B" w:rsidP="00F639F8">
            <w:pPr>
              <w:pStyle w:val="NoSpacing"/>
              <w:rPr>
                <w:rFonts w:asciiTheme="majorHAnsi" w:hAnsiTheme="majorHAnsi"/>
                <w:b/>
              </w:rPr>
            </w:pPr>
            <w:r>
              <w:rPr>
                <w:rFonts w:asciiTheme="majorHAnsi" w:hAnsiTheme="majorHAnsi"/>
                <w:b/>
              </w:rPr>
              <w:t>ANES.SUPER.</w:t>
            </w:r>
          </w:p>
        </w:tc>
        <w:tc>
          <w:tcPr>
            <w:tcW w:w="2250" w:type="dxa"/>
          </w:tcPr>
          <w:p w14:paraId="67FE5B83"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2409A09C" w14:textId="77777777" w:rsidR="00BC262B" w:rsidRPr="000142F7" w:rsidRDefault="00BC262B" w:rsidP="00F639F8">
            <w:pPr>
              <w:pStyle w:val="NoSpacing"/>
              <w:rPr>
                <w:rFonts w:asciiTheme="majorHAnsi" w:hAnsiTheme="majorHAnsi"/>
              </w:rPr>
            </w:pPr>
          </w:p>
        </w:tc>
        <w:tc>
          <w:tcPr>
            <w:tcW w:w="1818" w:type="dxa"/>
          </w:tcPr>
          <w:p w14:paraId="2063495B"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5F906BBE" w14:textId="77777777" w:rsidTr="00F639F8">
        <w:tc>
          <w:tcPr>
            <w:tcW w:w="3798" w:type="dxa"/>
          </w:tcPr>
          <w:p w14:paraId="0F699BC5" w14:textId="77777777" w:rsidR="00BC262B" w:rsidRPr="000142F7" w:rsidRDefault="00BC262B" w:rsidP="00F639F8">
            <w:pPr>
              <w:pStyle w:val="NoSpacing"/>
              <w:rPr>
                <w:rFonts w:asciiTheme="majorHAnsi" w:hAnsiTheme="majorHAnsi"/>
                <w:b/>
              </w:rPr>
            </w:pPr>
            <w:r>
              <w:rPr>
                <w:rFonts w:asciiTheme="majorHAnsi" w:hAnsiTheme="majorHAnsi"/>
                <w:b/>
              </w:rPr>
              <w:t>BLOOD LOSS</w:t>
            </w:r>
          </w:p>
        </w:tc>
        <w:tc>
          <w:tcPr>
            <w:tcW w:w="2250" w:type="dxa"/>
          </w:tcPr>
          <w:p w14:paraId="618999B9"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76DB4125" w14:textId="77777777" w:rsidR="00BC262B" w:rsidRPr="000142F7" w:rsidRDefault="00BC262B" w:rsidP="00F639F8">
            <w:pPr>
              <w:pStyle w:val="NoSpacing"/>
              <w:rPr>
                <w:rFonts w:asciiTheme="majorHAnsi" w:hAnsiTheme="majorHAnsi"/>
              </w:rPr>
            </w:pPr>
          </w:p>
        </w:tc>
        <w:tc>
          <w:tcPr>
            <w:tcW w:w="1818" w:type="dxa"/>
          </w:tcPr>
          <w:p w14:paraId="545F1AB5"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2F2FB68A" w14:textId="77777777" w:rsidTr="00F639F8">
        <w:tc>
          <w:tcPr>
            <w:tcW w:w="3798" w:type="dxa"/>
          </w:tcPr>
          <w:p w14:paraId="428237A2" w14:textId="77777777" w:rsidR="00BC262B" w:rsidRPr="000142F7" w:rsidRDefault="00BC262B" w:rsidP="00F639F8">
            <w:pPr>
              <w:pStyle w:val="NoSpacing"/>
              <w:rPr>
                <w:rFonts w:asciiTheme="majorHAnsi" w:hAnsiTheme="majorHAnsi"/>
                <w:b/>
              </w:rPr>
            </w:pPr>
            <w:r>
              <w:rPr>
                <w:rFonts w:asciiTheme="majorHAnsi" w:hAnsiTheme="majorHAnsi"/>
                <w:b/>
              </w:rPr>
              <w:t>TOTAL URINE OUTPUT</w:t>
            </w:r>
          </w:p>
        </w:tc>
        <w:tc>
          <w:tcPr>
            <w:tcW w:w="2250" w:type="dxa"/>
          </w:tcPr>
          <w:p w14:paraId="189D1300"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5CEEB5F9" w14:textId="77777777" w:rsidR="00BC262B" w:rsidRPr="000142F7" w:rsidRDefault="00BC262B" w:rsidP="00F639F8">
            <w:pPr>
              <w:pStyle w:val="NoSpacing"/>
              <w:rPr>
                <w:rFonts w:asciiTheme="majorHAnsi" w:hAnsiTheme="majorHAnsi"/>
              </w:rPr>
            </w:pPr>
          </w:p>
        </w:tc>
        <w:tc>
          <w:tcPr>
            <w:tcW w:w="1818" w:type="dxa"/>
          </w:tcPr>
          <w:p w14:paraId="4CC7FC87"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7DAA460F" w14:textId="77777777" w:rsidTr="00F639F8">
        <w:tc>
          <w:tcPr>
            <w:tcW w:w="3798" w:type="dxa"/>
          </w:tcPr>
          <w:p w14:paraId="547A8A66" w14:textId="77777777" w:rsidR="00BC262B" w:rsidRPr="000142F7" w:rsidRDefault="00BC262B" w:rsidP="00F639F8">
            <w:pPr>
              <w:pStyle w:val="NoSpacing"/>
              <w:rPr>
                <w:rFonts w:asciiTheme="majorHAnsi" w:hAnsiTheme="majorHAnsi"/>
                <w:b/>
              </w:rPr>
            </w:pPr>
            <w:r>
              <w:rPr>
                <w:rFonts w:asciiTheme="majorHAnsi" w:hAnsiTheme="majorHAnsi"/>
                <w:b/>
              </w:rPr>
              <w:t>OR SETUP TIME</w:t>
            </w:r>
          </w:p>
        </w:tc>
        <w:tc>
          <w:tcPr>
            <w:tcW w:w="2250" w:type="dxa"/>
          </w:tcPr>
          <w:p w14:paraId="7C1C42B8"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63387A9D"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08C4B6ED" w14:textId="77777777" w:rsidR="00BC262B" w:rsidRPr="000142F7" w:rsidRDefault="00BC262B" w:rsidP="00F639F8">
            <w:pPr>
              <w:pStyle w:val="NoSpacing"/>
              <w:rPr>
                <w:rFonts w:asciiTheme="majorHAnsi" w:hAnsiTheme="majorHAnsi"/>
              </w:rPr>
            </w:pPr>
          </w:p>
        </w:tc>
      </w:tr>
      <w:tr w:rsidR="00BC262B" w:rsidRPr="000142F7" w14:paraId="406B58AA" w14:textId="77777777" w:rsidTr="00F639F8">
        <w:tc>
          <w:tcPr>
            <w:tcW w:w="3798" w:type="dxa"/>
          </w:tcPr>
          <w:p w14:paraId="084EB4D9" w14:textId="77777777" w:rsidR="00BC262B" w:rsidRPr="000142F7" w:rsidRDefault="00BC262B" w:rsidP="00F639F8">
            <w:pPr>
              <w:pStyle w:val="NoSpacing"/>
              <w:rPr>
                <w:rFonts w:asciiTheme="majorHAnsi" w:hAnsiTheme="majorHAnsi"/>
                <w:b/>
              </w:rPr>
            </w:pPr>
            <w:r>
              <w:rPr>
                <w:rFonts w:asciiTheme="majorHAnsi" w:hAnsiTheme="majorHAnsi"/>
                <w:b/>
              </w:rPr>
              <w:t>ANESTHEISA TEMP</w:t>
            </w:r>
          </w:p>
        </w:tc>
        <w:tc>
          <w:tcPr>
            <w:tcW w:w="2250" w:type="dxa"/>
          </w:tcPr>
          <w:p w14:paraId="4E7CA500"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1ED2C55F" w14:textId="77777777" w:rsidR="00BC262B" w:rsidRPr="000142F7" w:rsidRDefault="00BC262B" w:rsidP="00F639F8">
            <w:pPr>
              <w:pStyle w:val="NoSpacing"/>
              <w:rPr>
                <w:rFonts w:asciiTheme="majorHAnsi" w:hAnsiTheme="majorHAnsi"/>
              </w:rPr>
            </w:pPr>
          </w:p>
        </w:tc>
        <w:tc>
          <w:tcPr>
            <w:tcW w:w="1818" w:type="dxa"/>
          </w:tcPr>
          <w:p w14:paraId="16EA9539"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3D67AE70" w14:textId="77777777" w:rsidTr="00F639F8">
        <w:tc>
          <w:tcPr>
            <w:tcW w:w="3798" w:type="dxa"/>
          </w:tcPr>
          <w:p w14:paraId="71354AFF" w14:textId="77777777" w:rsidR="00BC262B" w:rsidRPr="000142F7" w:rsidRDefault="00BC262B" w:rsidP="00F639F8">
            <w:pPr>
              <w:pStyle w:val="NoSpacing"/>
              <w:rPr>
                <w:rFonts w:asciiTheme="majorHAnsi" w:hAnsiTheme="majorHAnsi"/>
                <w:b/>
              </w:rPr>
            </w:pPr>
            <w:r>
              <w:rPr>
                <w:rFonts w:asciiTheme="majorHAnsi" w:hAnsiTheme="majorHAnsi"/>
                <w:b/>
              </w:rPr>
              <w:t>HR</w:t>
            </w:r>
          </w:p>
        </w:tc>
        <w:tc>
          <w:tcPr>
            <w:tcW w:w="2250" w:type="dxa"/>
          </w:tcPr>
          <w:p w14:paraId="248AFF4A"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03708E08"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10057BB6" w14:textId="77777777" w:rsidR="00BC262B" w:rsidRPr="000142F7" w:rsidRDefault="00BC262B" w:rsidP="00F639F8">
            <w:pPr>
              <w:pStyle w:val="NoSpacing"/>
              <w:rPr>
                <w:rFonts w:asciiTheme="majorHAnsi" w:hAnsiTheme="majorHAnsi"/>
              </w:rPr>
            </w:pPr>
          </w:p>
        </w:tc>
      </w:tr>
      <w:tr w:rsidR="00BC262B" w:rsidRPr="000142F7" w14:paraId="14A0CC2C" w14:textId="77777777" w:rsidTr="00F639F8">
        <w:tc>
          <w:tcPr>
            <w:tcW w:w="3798" w:type="dxa"/>
          </w:tcPr>
          <w:p w14:paraId="4D9BD6CD" w14:textId="77777777" w:rsidR="00BC262B" w:rsidRPr="000142F7" w:rsidRDefault="00BC262B" w:rsidP="00F639F8">
            <w:pPr>
              <w:pStyle w:val="NoSpacing"/>
              <w:rPr>
                <w:rFonts w:asciiTheme="majorHAnsi" w:hAnsiTheme="majorHAnsi"/>
                <w:b/>
              </w:rPr>
            </w:pPr>
            <w:r>
              <w:rPr>
                <w:rFonts w:asciiTheme="majorHAnsi" w:hAnsiTheme="majorHAnsi"/>
                <w:b/>
              </w:rPr>
              <w:t>RR</w:t>
            </w:r>
          </w:p>
        </w:tc>
        <w:tc>
          <w:tcPr>
            <w:tcW w:w="2250" w:type="dxa"/>
          </w:tcPr>
          <w:p w14:paraId="6E8C67B0"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1B72B663"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1ACBB9BA" w14:textId="77777777" w:rsidR="00BC262B" w:rsidRPr="000142F7" w:rsidRDefault="00BC262B" w:rsidP="00F639F8">
            <w:pPr>
              <w:pStyle w:val="NoSpacing"/>
              <w:rPr>
                <w:rFonts w:asciiTheme="majorHAnsi" w:hAnsiTheme="majorHAnsi"/>
              </w:rPr>
            </w:pPr>
          </w:p>
        </w:tc>
      </w:tr>
      <w:tr w:rsidR="00BC262B" w:rsidRPr="000142F7" w14:paraId="1B3E57F9" w14:textId="77777777" w:rsidTr="00F639F8">
        <w:tc>
          <w:tcPr>
            <w:tcW w:w="3798" w:type="dxa"/>
          </w:tcPr>
          <w:p w14:paraId="77C55EEA" w14:textId="77777777" w:rsidR="00BC262B" w:rsidRDefault="00BC262B" w:rsidP="00F639F8">
            <w:pPr>
              <w:pStyle w:val="NoSpacing"/>
              <w:rPr>
                <w:rFonts w:asciiTheme="majorHAnsi" w:hAnsiTheme="majorHAnsi"/>
                <w:b/>
              </w:rPr>
            </w:pPr>
            <w:r>
              <w:rPr>
                <w:rFonts w:asciiTheme="majorHAnsi" w:hAnsiTheme="majorHAnsi"/>
                <w:b/>
              </w:rPr>
              <w:t>BP</w:t>
            </w:r>
          </w:p>
        </w:tc>
        <w:tc>
          <w:tcPr>
            <w:tcW w:w="2250" w:type="dxa"/>
          </w:tcPr>
          <w:p w14:paraId="69D73A48" w14:textId="77777777" w:rsidR="00BC262B" w:rsidRDefault="00BC262B" w:rsidP="00F639F8">
            <w:pPr>
              <w:pStyle w:val="NoSpacing"/>
              <w:rPr>
                <w:rFonts w:asciiTheme="majorHAnsi" w:hAnsiTheme="majorHAnsi"/>
              </w:rPr>
            </w:pPr>
            <w:r>
              <w:rPr>
                <w:rFonts w:asciiTheme="majorHAnsi" w:hAnsiTheme="majorHAnsi"/>
              </w:rPr>
              <w:t>OUTBOUND TO ARK</w:t>
            </w:r>
          </w:p>
        </w:tc>
        <w:tc>
          <w:tcPr>
            <w:tcW w:w="1710" w:type="dxa"/>
          </w:tcPr>
          <w:p w14:paraId="00E3BEFE" w14:textId="77777777" w:rsidR="00BC262B" w:rsidRDefault="00BC262B" w:rsidP="00F639F8">
            <w:pPr>
              <w:pStyle w:val="NoSpacing"/>
              <w:rPr>
                <w:rFonts w:asciiTheme="majorHAnsi" w:hAnsiTheme="majorHAnsi"/>
              </w:rPr>
            </w:pPr>
            <w:r>
              <w:rPr>
                <w:rFonts w:asciiTheme="majorHAnsi" w:hAnsiTheme="majorHAnsi"/>
              </w:rPr>
              <w:t>YES</w:t>
            </w:r>
          </w:p>
        </w:tc>
        <w:tc>
          <w:tcPr>
            <w:tcW w:w="1818" w:type="dxa"/>
          </w:tcPr>
          <w:p w14:paraId="3C22B9CA" w14:textId="77777777" w:rsidR="00BC262B" w:rsidRPr="000142F7" w:rsidRDefault="00BC262B" w:rsidP="00F639F8">
            <w:pPr>
              <w:pStyle w:val="NoSpacing"/>
              <w:rPr>
                <w:rFonts w:asciiTheme="majorHAnsi" w:hAnsiTheme="majorHAnsi"/>
              </w:rPr>
            </w:pPr>
          </w:p>
        </w:tc>
      </w:tr>
      <w:tr w:rsidR="00BC262B" w:rsidRPr="000142F7" w14:paraId="2DC1928E" w14:textId="77777777" w:rsidTr="00F639F8">
        <w:tc>
          <w:tcPr>
            <w:tcW w:w="3798" w:type="dxa"/>
          </w:tcPr>
          <w:p w14:paraId="41C1A560" w14:textId="77777777" w:rsidR="00BC262B" w:rsidRPr="000142F7" w:rsidRDefault="00BC262B" w:rsidP="00F639F8">
            <w:pPr>
              <w:pStyle w:val="NoSpacing"/>
              <w:rPr>
                <w:rFonts w:asciiTheme="majorHAnsi" w:hAnsiTheme="majorHAnsi"/>
                <w:b/>
              </w:rPr>
            </w:pPr>
            <w:r>
              <w:rPr>
                <w:rFonts w:asciiTheme="majorHAnsi" w:hAnsiTheme="majorHAnsi"/>
                <w:b/>
              </w:rPr>
              <w:t>ASA CLASS</w:t>
            </w:r>
          </w:p>
        </w:tc>
        <w:tc>
          <w:tcPr>
            <w:tcW w:w="2250" w:type="dxa"/>
          </w:tcPr>
          <w:p w14:paraId="3CF23D60"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34295C20" w14:textId="77777777" w:rsidR="00BC262B" w:rsidRPr="000142F7" w:rsidRDefault="00BC262B" w:rsidP="00F639F8">
            <w:pPr>
              <w:pStyle w:val="NoSpacing"/>
              <w:rPr>
                <w:rFonts w:asciiTheme="majorHAnsi" w:hAnsiTheme="majorHAnsi"/>
              </w:rPr>
            </w:pPr>
          </w:p>
        </w:tc>
        <w:tc>
          <w:tcPr>
            <w:tcW w:w="1818" w:type="dxa"/>
          </w:tcPr>
          <w:p w14:paraId="31BFFFB5"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78A8F24C" w14:textId="77777777" w:rsidTr="00F639F8">
        <w:tc>
          <w:tcPr>
            <w:tcW w:w="3798" w:type="dxa"/>
          </w:tcPr>
          <w:p w14:paraId="76201638" w14:textId="77777777" w:rsidR="00BC262B" w:rsidRPr="000142F7" w:rsidRDefault="00BC262B" w:rsidP="00F639F8">
            <w:pPr>
              <w:pStyle w:val="NoSpacing"/>
              <w:rPr>
                <w:rFonts w:asciiTheme="majorHAnsi" w:hAnsiTheme="majorHAnsi"/>
                <w:b/>
              </w:rPr>
            </w:pPr>
            <w:r>
              <w:rPr>
                <w:rFonts w:asciiTheme="majorHAnsi" w:hAnsiTheme="majorHAnsi"/>
                <w:b/>
              </w:rPr>
              <w:t>CASE SCHEDULE TYPE</w:t>
            </w:r>
          </w:p>
        </w:tc>
        <w:tc>
          <w:tcPr>
            <w:tcW w:w="2250" w:type="dxa"/>
          </w:tcPr>
          <w:p w14:paraId="48014ADE"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74A20F78"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08387338" w14:textId="77777777" w:rsidR="00BC262B" w:rsidRPr="000142F7" w:rsidRDefault="00BC262B" w:rsidP="00F639F8">
            <w:pPr>
              <w:pStyle w:val="NoSpacing"/>
              <w:rPr>
                <w:rFonts w:asciiTheme="majorHAnsi" w:hAnsiTheme="majorHAnsi"/>
              </w:rPr>
            </w:pPr>
          </w:p>
        </w:tc>
      </w:tr>
      <w:tr w:rsidR="00BC262B" w:rsidRPr="000142F7" w14:paraId="68850992" w14:textId="77777777" w:rsidTr="00F639F8">
        <w:tc>
          <w:tcPr>
            <w:tcW w:w="3798" w:type="dxa"/>
          </w:tcPr>
          <w:p w14:paraId="04644E57" w14:textId="77777777" w:rsidR="00BC262B" w:rsidRPr="000142F7" w:rsidRDefault="00BC262B" w:rsidP="00F639F8">
            <w:pPr>
              <w:pStyle w:val="NoSpacing"/>
              <w:rPr>
                <w:rFonts w:asciiTheme="majorHAnsi" w:hAnsiTheme="majorHAnsi"/>
                <w:b/>
              </w:rPr>
            </w:pPr>
            <w:r>
              <w:rPr>
                <w:rFonts w:asciiTheme="majorHAnsi" w:hAnsiTheme="majorHAnsi"/>
                <w:b/>
              </w:rPr>
              <w:t>ATTENDING CODE</w:t>
            </w:r>
          </w:p>
        </w:tc>
        <w:tc>
          <w:tcPr>
            <w:tcW w:w="2250" w:type="dxa"/>
          </w:tcPr>
          <w:p w14:paraId="171E157B"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782ADA29"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1F0045DE" w14:textId="77777777" w:rsidR="00BC262B" w:rsidRPr="000142F7" w:rsidRDefault="00BC262B" w:rsidP="00F639F8">
            <w:pPr>
              <w:pStyle w:val="NoSpacing"/>
              <w:rPr>
                <w:rFonts w:asciiTheme="majorHAnsi" w:hAnsiTheme="majorHAnsi"/>
              </w:rPr>
            </w:pPr>
          </w:p>
        </w:tc>
      </w:tr>
      <w:tr w:rsidR="00BC262B" w:rsidRPr="000142F7" w14:paraId="595E7911" w14:textId="77777777" w:rsidTr="00F639F8">
        <w:tc>
          <w:tcPr>
            <w:tcW w:w="3798" w:type="dxa"/>
          </w:tcPr>
          <w:p w14:paraId="52CD2185" w14:textId="77777777" w:rsidR="00BC262B" w:rsidRPr="000142F7" w:rsidRDefault="00BC262B" w:rsidP="00F639F8">
            <w:pPr>
              <w:pStyle w:val="NoSpacing"/>
              <w:rPr>
                <w:rFonts w:asciiTheme="majorHAnsi" w:hAnsiTheme="majorHAnsi"/>
                <w:b/>
              </w:rPr>
            </w:pPr>
            <w:r>
              <w:rPr>
                <w:rFonts w:asciiTheme="majorHAnsi" w:hAnsiTheme="majorHAnsi"/>
                <w:b/>
              </w:rPr>
              <w:t>REPLACEMENT FLUID</w:t>
            </w:r>
          </w:p>
        </w:tc>
        <w:tc>
          <w:tcPr>
            <w:tcW w:w="2250" w:type="dxa"/>
          </w:tcPr>
          <w:p w14:paraId="228BD258"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69114A71" w14:textId="77777777" w:rsidR="00BC262B" w:rsidRPr="000142F7" w:rsidRDefault="00BC262B" w:rsidP="00F639F8">
            <w:pPr>
              <w:pStyle w:val="NoSpacing"/>
              <w:rPr>
                <w:rFonts w:asciiTheme="majorHAnsi" w:hAnsiTheme="majorHAnsi"/>
              </w:rPr>
            </w:pPr>
          </w:p>
        </w:tc>
        <w:tc>
          <w:tcPr>
            <w:tcW w:w="1818" w:type="dxa"/>
          </w:tcPr>
          <w:p w14:paraId="5761AE09"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39145EDF" w14:textId="77777777" w:rsidTr="00F639F8">
        <w:tc>
          <w:tcPr>
            <w:tcW w:w="3798" w:type="dxa"/>
          </w:tcPr>
          <w:p w14:paraId="18576D4D" w14:textId="77777777" w:rsidR="00BC262B" w:rsidRPr="000142F7" w:rsidRDefault="00BC262B" w:rsidP="00F639F8">
            <w:pPr>
              <w:pStyle w:val="NoSpacing"/>
              <w:rPr>
                <w:rFonts w:asciiTheme="majorHAnsi" w:hAnsiTheme="majorHAnsi"/>
                <w:b/>
              </w:rPr>
            </w:pPr>
            <w:r>
              <w:rPr>
                <w:rFonts w:asciiTheme="majorHAnsi" w:hAnsiTheme="majorHAnsi"/>
                <w:b/>
              </w:rPr>
              <w:t>INDUCTION COMPLETE</w:t>
            </w:r>
          </w:p>
        </w:tc>
        <w:tc>
          <w:tcPr>
            <w:tcW w:w="2250" w:type="dxa"/>
          </w:tcPr>
          <w:p w14:paraId="6D08DA91"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07B5E457" w14:textId="77777777" w:rsidR="00BC262B" w:rsidRPr="000142F7" w:rsidRDefault="00BC262B" w:rsidP="00F639F8">
            <w:pPr>
              <w:pStyle w:val="NoSpacing"/>
              <w:rPr>
                <w:rFonts w:asciiTheme="majorHAnsi" w:hAnsiTheme="majorHAnsi"/>
              </w:rPr>
            </w:pPr>
          </w:p>
        </w:tc>
        <w:tc>
          <w:tcPr>
            <w:tcW w:w="1818" w:type="dxa"/>
          </w:tcPr>
          <w:p w14:paraId="6805943A"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278FC9C9" w14:textId="77777777" w:rsidTr="00F639F8">
        <w:tc>
          <w:tcPr>
            <w:tcW w:w="3798" w:type="dxa"/>
          </w:tcPr>
          <w:p w14:paraId="5D8856C5" w14:textId="77777777" w:rsidR="00BC262B" w:rsidRPr="000142F7" w:rsidRDefault="00BC262B" w:rsidP="00F639F8">
            <w:pPr>
              <w:pStyle w:val="NoSpacing"/>
              <w:rPr>
                <w:rFonts w:asciiTheme="majorHAnsi" w:hAnsiTheme="majorHAnsi"/>
                <w:b/>
              </w:rPr>
            </w:pPr>
            <w:r>
              <w:rPr>
                <w:rFonts w:asciiTheme="majorHAnsi" w:hAnsiTheme="majorHAnsi"/>
                <w:b/>
              </w:rPr>
              <w:t>ANES. SUPERVISE CODE</w:t>
            </w:r>
          </w:p>
        </w:tc>
        <w:tc>
          <w:tcPr>
            <w:tcW w:w="2250" w:type="dxa"/>
          </w:tcPr>
          <w:p w14:paraId="5275A187"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05C28958" w14:textId="77777777" w:rsidR="00BC262B" w:rsidRPr="000142F7" w:rsidRDefault="00BC262B" w:rsidP="00F639F8">
            <w:pPr>
              <w:pStyle w:val="NoSpacing"/>
              <w:rPr>
                <w:rFonts w:asciiTheme="majorHAnsi" w:hAnsiTheme="majorHAnsi"/>
              </w:rPr>
            </w:pPr>
          </w:p>
        </w:tc>
        <w:tc>
          <w:tcPr>
            <w:tcW w:w="1818" w:type="dxa"/>
          </w:tcPr>
          <w:p w14:paraId="131BAB85"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13EFE1B7" w14:textId="77777777" w:rsidTr="00F639F8">
        <w:tc>
          <w:tcPr>
            <w:tcW w:w="3798" w:type="dxa"/>
          </w:tcPr>
          <w:p w14:paraId="523CEDE6" w14:textId="77777777" w:rsidR="00BC262B" w:rsidRPr="000142F7" w:rsidRDefault="00BC262B" w:rsidP="00F639F8">
            <w:pPr>
              <w:pStyle w:val="NoSpacing"/>
              <w:rPr>
                <w:rFonts w:asciiTheme="majorHAnsi" w:hAnsiTheme="majorHAnsi"/>
                <w:b/>
              </w:rPr>
            </w:pPr>
            <w:r>
              <w:rPr>
                <w:rFonts w:asciiTheme="majorHAnsi" w:hAnsiTheme="majorHAnsi"/>
                <w:b/>
              </w:rPr>
              <w:t>SURGEON PGY</w:t>
            </w:r>
          </w:p>
        </w:tc>
        <w:tc>
          <w:tcPr>
            <w:tcW w:w="2250" w:type="dxa"/>
          </w:tcPr>
          <w:p w14:paraId="067F6E25"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61B12FE5"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658755B5" w14:textId="77777777" w:rsidR="00BC262B" w:rsidRPr="000142F7" w:rsidRDefault="00BC262B" w:rsidP="00F639F8">
            <w:pPr>
              <w:pStyle w:val="NoSpacing"/>
              <w:rPr>
                <w:rFonts w:asciiTheme="majorHAnsi" w:hAnsiTheme="majorHAnsi"/>
              </w:rPr>
            </w:pPr>
          </w:p>
        </w:tc>
      </w:tr>
      <w:tr w:rsidR="00BC262B" w:rsidRPr="000142F7" w14:paraId="0033C7D7" w14:textId="77777777" w:rsidTr="00F639F8">
        <w:tc>
          <w:tcPr>
            <w:tcW w:w="3798" w:type="dxa"/>
          </w:tcPr>
          <w:p w14:paraId="74B2DE9A" w14:textId="77777777" w:rsidR="00BC262B" w:rsidRPr="000142F7" w:rsidRDefault="00BC262B" w:rsidP="00F639F8">
            <w:pPr>
              <w:pStyle w:val="NoSpacing"/>
              <w:rPr>
                <w:rFonts w:asciiTheme="majorHAnsi" w:hAnsiTheme="majorHAnsi"/>
                <w:b/>
              </w:rPr>
            </w:pPr>
            <w:r>
              <w:rPr>
                <w:rFonts w:asciiTheme="majorHAnsi" w:hAnsiTheme="majorHAnsi"/>
                <w:b/>
              </w:rPr>
              <w:t>SURGEON</w:t>
            </w:r>
          </w:p>
        </w:tc>
        <w:tc>
          <w:tcPr>
            <w:tcW w:w="2250" w:type="dxa"/>
          </w:tcPr>
          <w:p w14:paraId="0D12B1D6" w14:textId="77777777" w:rsidR="00BC262B" w:rsidRPr="000142F7" w:rsidRDefault="00BC262B" w:rsidP="00F639F8">
            <w:pPr>
              <w:pStyle w:val="NoSpacing"/>
              <w:rPr>
                <w:rFonts w:asciiTheme="majorHAnsi" w:hAnsiTheme="majorHAnsi"/>
              </w:rPr>
            </w:pPr>
            <w:r>
              <w:rPr>
                <w:rFonts w:asciiTheme="majorHAnsi" w:hAnsiTheme="majorHAnsi"/>
              </w:rPr>
              <w:t>OUTBOUND TO ARK</w:t>
            </w:r>
          </w:p>
        </w:tc>
        <w:tc>
          <w:tcPr>
            <w:tcW w:w="1710" w:type="dxa"/>
          </w:tcPr>
          <w:p w14:paraId="213D03D5" w14:textId="77777777" w:rsidR="00BC262B" w:rsidRPr="000142F7" w:rsidRDefault="00BC262B" w:rsidP="00F639F8">
            <w:pPr>
              <w:pStyle w:val="NoSpacing"/>
              <w:rPr>
                <w:rFonts w:asciiTheme="majorHAnsi" w:hAnsiTheme="majorHAnsi"/>
              </w:rPr>
            </w:pPr>
            <w:r>
              <w:rPr>
                <w:rFonts w:asciiTheme="majorHAnsi" w:hAnsiTheme="majorHAnsi"/>
              </w:rPr>
              <w:t>YES</w:t>
            </w:r>
          </w:p>
        </w:tc>
        <w:tc>
          <w:tcPr>
            <w:tcW w:w="1818" w:type="dxa"/>
          </w:tcPr>
          <w:p w14:paraId="3CC8D8D9" w14:textId="77777777" w:rsidR="00BC262B" w:rsidRPr="000142F7" w:rsidRDefault="00BC262B" w:rsidP="00F639F8">
            <w:pPr>
              <w:pStyle w:val="NoSpacing"/>
              <w:rPr>
                <w:rFonts w:asciiTheme="majorHAnsi" w:hAnsiTheme="majorHAnsi"/>
              </w:rPr>
            </w:pPr>
          </w:p>
        </w:tc>
      </w:tr>
      <w:tr w:rsidR="00BC262B" w:rsidRPr="000142F7" w14:paraId="69A56D83" w14:textId="77777777" w:rsidTr="00F639F8">
        <w:tc>
          <w:tcPr>
            <w:tcW w:w="3798" w:type="dxa"/>
          </w:tcPr>
          <w:p w14:paraId="5D862FC3" w14:textId="77777777" w:rsidR="00BC262B" w:rsidRPr="000142F7" w:rsidRDefault="00BC262B" w:rsidP="00F639F8">
            <w:pPr>
              <w:pStyle w:val="NoSpacing"/>
              <w:rPr>
                <w:rFonts w:asciiTheme="majorHAnsi" w:hAnsiTheme="majorHAnsi"/>
                <w:b/>
              </w:rPr>
            </w:pPr>
            <w:r>
              <w:rPr>
                <w:rFonts w:asciiTheme="majorHAnsi" w:hAnsiTheme="majorHAnsi"/>
                <w:b/>
              </w:rPr>
              <w:t>ATT. SURGEON</w:t>
            </w:r>
          </w:p>
        </w:tc>
        <w:tc>
          <w:tcPr>
            <w:tcW w:w="2250" w:type="dxa"/>
          </w:tcPr>
          <w:p w14:paraId="7FE32F91"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49A4D333" w14:textId="77777777" w:rsidR="00BC262B" w:rsidRPr="000142F7" w:rsidRDefault="00BC262B" w:rsidP="00F639F8">
            <w:pPr>
              <w:pStyle w:val="NoSpacing"/>
              <w:rPr>
                <w:rFonts w:asciiTheme="majorHAnsi" w:hAnsiTheme="majorHAnsi"/>
              </w:rPr>
            </w:pPr>
          </w:p>
        </w:tc>
        <w:tc>
          <w:tcPr>
            <w:tcW w:w="1818" w:type="dxa"/>
          </w:tcPr>
          <w:p w14:paraId="53471961"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00FFF5B7" w14:textId="77777777" w:rsidTr="00F639F8">
        <w:tc>
          <w:tcPr>
            <w:tcW w:w="3798" w:type="dxa"/>
          </w:tcPr>
          <w:p w14:paraId="0A671B2D" w14:textId="77777777" w:rsidR="00BC262B" w:rsidRPr="000142F7" w:rsidRDefault="00BC262B" w:rsidP="00F639F8">
            <w:pPr>
              <w:pStyle w:val="NoSpacing"/>
              <w:rPr>
                <w:rFonts w:asciiTheme="majorHAnsi" w:hAnsiTheme="majorHAnsi"/>
                <w:b/>
              </w:rPr>
            </w:pPr>
            <w:r>
              <w:rPr>
                <w:rFonts w:asciiTheme="majorHAnsi" w:hAnsiTheme="majorHAnsi"/>
                <w:b/>
              </w:rPr>
              <w:t>OR LOCATION</w:t>
            </w:r>
          </w:p>
        </w:tc>
        <w:tc>
          <w:tcPr>
            <w:tcW w:w="2250" w:type="dxa"/>
          </w:tcPr>
          <w:p w14:paraId="308A45FF"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43AC0767" w14:textId="77777777" w:rsidR="00BC262B" w:rsidRPr="000142F7" w:rsidRDefault="00BC262B" w:rsidP="00F639F8">
            <w:pPr>
              <w:pStyle w:val="NoSpacing"/>
              <w:rPr>
                <w:rFonts w:asciiTheme="majorHAnsi" w:hAnsiTheme="majorHAnsi"/>
              </w:rPr>
            </w:pPr>
          </w:p>
        </w:tc>
        <w:tc>
          <w:tcPr>
            <w:tcW w:w="1818" w:type="dxa"/>
          </w:tcPr>
          <w:p w14:paraId="39A4C400"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07B97E1A" w14:textId="77777777" w:rsidTr="00F639F8">
        <w:tc>
          <w:tcPr>
            <w:tcW w:w="3798" w:type="dxa"/>
          </w:tcPr>
          <w:p w14:paraId="76822C6B" w14:textId="77777777" w:rsidR="00BC262B" w:rsidRPr="000142F7" w:rsidRDefault="00BC262B" w:rsidP="00F639F8">
            <w:pPr>
              <w:pStyle w:val="NoSpacing"/>
              <w:rPr>
                <w:rFonts w:asciiTheme="majorHAnsi" w:hAnsiTheme="majorHAnsi"/>
                <w:b/>
              </w:rPr>
            </w:pPr>
            <w:r>
              <w:rPr>
                <w:rFonts w:asciiTheme="majorHAnsi" w:hAnsiTheme="majorHAnsi"/>
                <w:b/>
              </w:rPr>
              <w:t>PAC(U) ADMIT TIME</w:t>
            </w:r>
          </w:p>
        </w:tc>
        <w:tc>
          <w:tcPr>
            <w:tcW w:w="2250" w:type="dxa"/>
          </w:tcPr>
          <w:p w14:paraId="7AEEF4E3"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3C35A31F" w14:textId="77777777" w:rsidR="00BC262B" w:rsidRPr="000142F7" w:rsidRDefault="00BC262B" w:rsidP="00F639F8">
            <w:pPr>
              <w:pStyle w:val="NoSpacing"/>
              <w:rPr>
                <w:rFonts w:asciiTheme="majorHAnsi" w:hAnsiTheme="majorHAnsi"/>
              </w:rPr>
            </w:pPr>
          </w:p>
        </w:tc>
        <w:tc>
          <w:tcPr>
            <w:tcW w:w="1818" w:type="dxa"/>
          </w:tcPr>
          <w:p w14:paraId="70BFC36F"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36FD600F" w14:textId="77777777" w:rsidTr="00F639F8">
        <w:tc>
          <w:tcPr>
            <w:tcW w:w="3798" w:type="dxa"/>
          </w:tcPr>
          <w:p w14:paraId="722759D3" w14:textId="77777777" w:rsidR="00BC262B" w:rsidRPr="000142F7" w:rsidRDefault="00BC262B" w:rsidP="00F639F8">
            <w:pPr>
              <w:pStyle w:val="NoSpacing"/>
              <w:rPr>
                <w:rFonts w:asciiTheme="majorHAnsi" w:hAnsiTheme="majorHAnsi"/>
                <w:b/>
              </w:rPr>
            </w:pPr>
            <w:r>
              <w:rPr>
                <w:rFonts w:asciiTheme="majorHAnsi" w:hAnsiTheme="majorHAnsi"/>
                <w:b/>
              </w:rPr>
              <w:t>PAC(U) DISCHARGE TIME</w:t>
            </w:r>
          </w:p>
        </w:tc>
        <w:tc>
          <w:tcPr>
            <w:tcW w:w="2250" w:type="dxa"/>
          </w:tcPr>
          <w:p w14:paraId="6AADDE33"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2B322FC2" w14:textId="77777777" w:rsidR="00BC262B" w:rsidRPr="000142F7" w:rsidRDefault="00BC262B" w:rsidP="00F639F8">
            <w:pPr>
              <w:pStyle w:val="NoSpacing"/>
              <w:rPr>
                <w:rFonts w:asciiTheme="majorHAnsi" w:hAnsiTheme="majorHAnsi"/>
              </w:rPr>
            </w:pPr>
          </w:p>
        </w:tc>
        <w:tc>
          <w:tcPr>
            <w:tcW w:w="1818" w:type="dxa"/>
          </w:tcPr>
          <w:p w14:paraId="3F5EE82A" w14:textId="77777777" w:rsidR="00BC262B" w:rsidRPr="000142F7" w:rsidRDefault="00BC262B" w:rsidP="00F639F8">
            <w:pPr>
              <w:pStyle w:val="NoSpacing"/>
              <w:rPr>
                <w:rFonts w:asciiTheme="majorHAnsi" w:hAnsiTheme="majorHAnsi"/>
              </w:rPr>
            </w:pPr>
            <w:r>
              <w:rPr>
                <w:rFonts w:asciiTheme="majorHAnsi" w:hAnsiTheme="majorHAnsi"/>
              </w:rPr>
              <w:t>YES</w:t>
            </w:r>
          </w:p>
        </w:tc>
      </w:tr>
      <w:tr w:rsidR="00BC262B" w:rsidRPr="000142F7" w14:paraId="2C94D76E" w14:textId="77777777" w:rsidTr="00F639F8">
        <w:tc>
          <w:tcPr>
            <w:tcW w:w="3798" w:type="dxa"/>
          </w:tcPr>
          <w:p w14:paraId="315B0042" w14:textId="77777777" w:rsidR="00BC262B" w:rsidRPr="000142F7" w:rsidRDefault="00BC262B" w:rsidP="00F639F8">
            <w:pPr>
              <w:pStyle w:val="NoSpacing"/>
              <w:rPr>
                <w:rFonts w:asciiTheme="majorHAnsi" w:hAnsiTheme="majorHAnsi"/>
                <w:b/>
              </w:rPr>
            </w:pPr>
            <w:r>
              <w:rPr>
                <w:rFonts w:asciiTheme="majorHAnsi" w:hAnsiTheme="majorHAnsi"/>
                <w:b/>
              </w:rPr>
              <w:t>ANESTHESIC  TYPE</w:t>
            </w:r>
          </w:p>
        </w:tc>
        <w:tc>
          <w:tcPr>
            <w:tcW w:w="2250" w:type="dxa"/>
          </w:tcPr>
          <w:p w14:paraId="0B25B188"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401861CF" w14:textId="77777777" w:rsidR="00BC262B" w:rsidRPr="000142F7" w:rsidRDefault="00BC262B" w:rsidP="00F639F8">
            <w:pPr>
              <w:pStyle w:val="NoSpacing"/>
              <w:rPr>
                <w:rFonts w:asciiTheme="majorHAnsi" w:hAnsiTheme="majorHAnsi"/>
              </w:rPr>
            </w:pPr>
          </w:p>
        </w:tc>
        <w:tc>
          <w:tcPr>
            <w:tcW w:w="1818" w:type="dxa"/>
          </w:tcPr>
          <w:p w14:paraId="026D0CE8" w14:textId="77777777" w:rsidR="00BC262B" w:rsidRPr="000142F7" w:rsidRDefault="00BC262B" w:rsidP="00F639F8">
            <w:pPr>
              <w:pStyle w:val="NoSpacing"/>
              <w:rPr>
                <w:rFonts w:asciiTheme="majorHAnsi" w:hAnsiTheme="majorHAnsi"/>
              </w:rPr>
            </w:pPr>
            <w:r>
              <w:rPr>
                <w:rFonts w:asciiTheme="majorHAnsi" w:hAnsiTheme="majorHAnsi"/>
              </w:rPr>
              <w:t>YES  (OBR2)</w:t>
            </w:r>
          </w:p>
        </w:tc>
      </w:tr>
      <w:tr w:rsidR="00BC262B" w:rsidRPr="000142F7" w14:paraId="6E997445" w14:textId="77777777" w:rsidTr="00F639F8">
        <w:tc>
          <w:tcPr>
            <w:tcW w:w="3798" w:type="dxa"/>
          </w:tcPr>
          <w:p w14:paraId="651964D0" w14:textId="77777777" w:rsidR="00BC262B" w:rsidRPr="000142F7" w:rsidRDefault="00BC262B" w:rsidP="00F639F8">
            <w:pPr>
              <w:pStyle w:val="NoSpacing"/>
              <w:rPr>
                <w:rFonts w:asciiTheme="majorHAnsi" w:hAnsiTheme="majorHAnsi"/>
                <w:b/>
              </w:rPr>
            </w:pPr>
            <w:r>
              <w:rPr>
                <w:rFonts w:asciiTheme="majorHAnsi" w:hAnsiTheme="majorHAnsi"/>
                <w:b/>
              </w:rPr>
              <w:t>ANESTHESIC TECHNIQUE</w:t>
            </w:r>
          </w:p>
        </w:tc>
        <w:tc>
          <w:tcPr>
            <w:tcW w:w="2250" w:type="dxa"/>
          </w:tcPr>
          <w:p w14:paraId="1A3D65D8" w14:textId="77777777" w:rsidR="00BC262B" w:rsidRPr="000142F7" w:rsidRDefault="00BC262B" w:rsidP="00F639F8">
            <w:pPr>
              <w:pStyle w:val="NoSpacing"/>
              <w:rPr>
                <w:rFonts w:asciiTheme="majorHAnsi" w:hAnsiTheme="majorHAnsi"/>
              </w:rPr>
            </w:pPr>
            <w:r>
              <w:rPr>
                <w:rFonts w:asciiTheme="majorHAnsi" w:hAnsiTheme="majorHAnsi"/>
              </w:rPr>
              <w:t>INCOMING TO VISTA</w:t>
            </w:r>
          </w:p>
        </w:tc>
        <w:tc>
          <w:tcPr>
            <w:tcW w:w="1710" w:type="dxa"/>
          </w:tcPr>
          <w:p w14:paraId="4078C09F" w14:textId="77777777" w:rsidR="00BC262B" w:rsidRPr="000142F7" w:rsidRDefault="00BC262B" w:rsidP="00F639F8">
            <w:pPr>
              <w:pStyle w:val="NoSpacing"/>
              <w:rPr>
                <w:rFonts w:asciiTheme="majorHAnsi" w:hAnsiTheme="majorHAnsi"/>
              </w:rPr>
            </w:pPr>
          </w:p>
        </w:tc>
        <w:tc>
          <w:tcPr>
            <w:tcW w:w="1818" w:type="dxa"/>
          </w:tcPr>
          <w:p w14:paraId="73827398" w14:textId="77777777" w:rsidR="00BC262B" w:rsidRPr="000142F7" w:rsidRDefault="00BC262B" w:rsidP="00F639F8">
            <w:pPr>
              <w:pStyle w:val="NoSpacing"/>
              <w:rPr>
                <w:rFonts w:asciiTheme="majorHAnsi" w:hAnsiTheme="majorHAnsi"/>
              </w:rPr>
            </w:pPr>
            <w:r>
              <w:rPr>
                <w:rFonts w:asciiTheme="majorHAnsi" w:hAnsiTheme="majorHAnsi"/>
              </w:rPr>
              <w:t>YES  (OBR2)</w:t>
            </w:r>
          </w:p>
        </w:tc>
      </w:tr>
    </w:tbl>
    <w:p w14:paraId="100E6432" w14:textId="77777777" w:rsidR="00BC262B" w:rsidRDefault="00BC262B" w:rsidP="00BC262B">
      <w:pPr>
        <w:rPr>
          <w:rFonts w:asciiTheme="majorHAnsi" w:hAnsiTheme="majorHAnsi"/>
          <w:b/>
          <w:sz w:val="32"/>
          <w:szCs w:val="32"/>
        </w:rPr>
      </w:pPr>
    </w:p>
    <w:p w14:paraId="13267FA6" w14:textId="77777777" w:rsidR="00BC262B" w:rsidRPr="00153B0F" w:rsidRDefault="00BC262B" w:rsidP="00BC262B">
      <w:pPr>
        <w:pStyle w:val="Style2"/>
        <w:rPr>
          <w:sz w:val="36"/>
          <w:szCs w:val="36"/>
        </w:rPr>
      </w:pPr>
      <w:bookmarkStart w:id="644" w:name="_Toc398038613"/>
      <w:r w:rsidRPr="00153B0F">
        <w:rPr>
          <w:sz w:val="36"/>
          <w:szCs w:val="36"/>
        </w:rPr>
        <w:t>Vital Sign ORU Data Assembly Characteristics</w:t>
      </w:r>
      <w:bookmarkEnd w:id="644"/>
    </w:p>
    <w:p w14:paraId="46FBC099" w14:textId="77777777" w:rsidR="00BC262B" w:rsidRDefault="00BC262B" w:rsidP="00BC262B">
      <w:pPr>
        <w:pStyle w:val="CommentText"/>
      </w:pPr>
      <w:r w:rsidRPr="00A61D9E">
        <w:rPr>
          <w:rFonts w:asciiTheme="majorHAnsi" w:hAnsiTheme="majorHAnsi"/>
        </w:rPr>
        <w:t xml:space="preserve">Vital Sign </w:t>
      </w:r>
      <w:r>
        <w:rPr>
          <w:rFonts w:asciiTheme="majorHAnsi" w:hAnsiTheme="majorHAnsi"/>
        </w:rPr>
        <w:t xml:space="preserve">ORU are triggered by VistA VDEF Interface.  The DSIH Router Protocol is subscribed to the VistA Vitals VDEF protocols, producing DSIH Vitals ORU messages. Each Vital Sign is placed into its own individual message. </w:t>
      </w:r>
      <w:r>
        <w:t>Vital Sign ORU messages are bidirectional.</w:t>
      </w:r>
    </w:p>
    <w:p w14:paraId="43187763" w14:textId="77777777" w:rsidR="00BC262B" w:rsidRPr="00DE2FE4" w:rsidRDefault="00BC262B" w:rsidP="00BC262B">
      <w:pPr>
        <w:rPr>
          <w:rFonts w:asciiTheme="majorHAnsi" w:hAnsiTheme="majorHAnsi"/>
        </w:rPr>
      </w:pPr>
    </w:p>
    <w:p w14:paraId="1CA8E796" w14:textId="77777777" w:rsidR="00BC262B" w:rsidRDefault="00BC262B" w:rsidP="00BC262B">
      <w:pPr>
        <w:pStyle w:val="Style2"/>
      </w:pPr>
    </w:p>
    <w:p w14:paraId="16C91812" w14:textId="77777777" w:rsidR="00BC262B" w:rsidRDefault="00BC262B" w:rsidP="00BC262B">
      <w:pPr>
        <w:pStyle w:val="Style2"/>
      </w:pPr>
    </w:p>
    <w:p w14:paraId="3BAD3551" w14:textId="77777777" w:rsidR="00BC262B" w:rsidRPr="000142F7" w:rsidRDefault="00BC262B" w:rsidP="00BC262B">
      <w:pPr>
        <w:pStyle w:val="Style2"/>
      </w:pPr>
      <w:bookmarkStart w:id="645" w:name="_Toc398038614"/>
      <w:r>
        <w:t xml:space="preserve">Vital Sign ORU </w:t>
      </w:r>
      <w:r w:rsidRPr="000142F7">
        <w:t>Static Message Definition – Message Level</w:t>
      </w:r>
      <w:bookmarkEnd w:id="6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1DA1D67C" w14:textId="77777777" w:rsidTr="00F639F8">
        <w:tc>
          <w:tcPr>
            <w:tcW w:w="2372" w:type="dxa"/>
            <w:shd w:val="clear" w:color="auto" w:fill="BFBFBF" w:themeFill="background1" w:themeFillShade="BF"/>
          </w:tcPr>
          <w:p w14:paraId="7EE348E7" w14:textId="77777777" w:rsidR="00BC262B" w:rsidRPr="000142F7" w:rsidRDefault="00BC262B" w:rsidP="00F639F8">
            <w:pPr>
              <w:pStyle w:val="NoSpacing"/>
              <w:rPr>
                <w:rFonts w:asciiTheme="majorHAnsi" w:hAnsiTheme="majorHAnsi"/>
                <w:b/>
              </w:rPr>
            </w:pPr>
            <w:r w:rsidRPr="00FE27CE">
              <w:rPr>
                <w:rFonts w:asciiTheme="majorHAnsi" w:hAnsiTheme="majorHAnsi"/>
                <w:b/>
              </w:rPr>
              <w:t>OR</w:t>
            </w:r>
            <w:r>
              <w:rPr>
                <w:rFonts w:asciiTheme="majorHAnsi" w:hAnsiTheme="majorHAnsi"/>
                <w:b/>
              </w:rPr>
              <w:t>U</w:t>
            </w:r>
            <w:r w:rsidRPr="00FE27CE">
              <w:rPr>
                <w:rFonts w:asciiTheme="majorHAnsi" w:hAnsiTheme="majorHAnsi"/>
                <w:b/>
              </w:rPr>
              <w:t>^</w:t>
            </w:r>
            <w:r>
              <w:rPr>
                <w:rFonts w:asciiTheme="majorHAnsi" w:hAnsiTheme="majorHAnsi"/>
                <w:b/>
              </w:rPr>
              <w:t>R</w:t>
            </w:r>
            <w:r w:rsidRPr="00FE27CE">
              <w:rPr>
                <w:rFonts w:asciiTheme="majorHAnsi" w:hAnsiTheme="majorHAnsi"/>
                <w:b/>
              </w:rPr>
              <w:t>01</w:t>
            </w:r>
          </w:p>
        </w:tc>
        <w:tc>
          <w:tcPr>
            <w:tcW w:w="3181" w:type="dxa"/>
            <w:shd w:val="clear" w:color="auto" w:fill="BFBFBF" w:themeFill="background1" w:themeFillShade="BF"/>
          </w:tcPr>
          <w:p w14:paraId="7070B602" w14:textId="77777777" w:rsidR="00BC262B" w:rsidRPr="000142F7" w:rsidRDefault="00BC262B" w:rsidP="00F639F8">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14:paraId="2F0360BD"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2FA30FCC"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39DD6C86" w14:textId="77777777" w:rsidTr="00F639F8">
        <w:tc>
          <w:tcPr>
            <w:tcW w:w="2372" w:type="dxa"/>
          </w:tcPr>
          <w:p w14:paraId="64AE1090"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04BE4307"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121E0770"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25100764"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72F8478A" w14:textId="77777777" w:rsidR="00BC262B" w:rsidRPr="000142F7" w:rsidRDefault="00BC262B" w:rsidP="00F639F8">
            <w:pPr>
              <w:pStyle w:val="NoSpacing"/>
              <w:rPr>
                <w:rFonts w:asciiTheme="majorHAnsi" w:hAnsiTheme="majorHAnsi"/>
              </w:rPr>
            </w:pPr>
          </w:p>
        </w:tc>
      </w:tr>
      <w:tr w:rsidR="00BC262B" w:rsidRPr="000142F7" w14:paraId="267407B7" w14:textId="77777777" w:rsidTr="00F639F8">
        <w:tc>
          <w:tcPr>
            <w:tcW w:w="2372" w:type="dxa"/>
          </w:tcPr>
          <w:p w14:paraId="7E992006" w14:textId="77777777" w:rsidR="00BC262B" w:rsidRPr="000142F7" w:rsidRDefault="00BC262B" w:rsidP="00F639F8">
            <w:pPr>
              <w:pStyle w:val="NoSpacing"/>
              <w:rPr>
                <w:rFonts w:asciiTheme="majorHAnsi" w:hAnsiTheme="majorHAnsi"/>
                <w:b/>
              </w:rPr>
            </w:pPr>
            <w:r>
              <w:rPr>
                <w:rFonts w:asciiTheme="majorHAnsi" w:hAnsiTheme="majorHAnsi"/>
                <w:b/>
              </w:rPr>
              <w:t>PID</w:t>
            </w:r>
          </w:p>
        </w:tc>
        <w:tc>
          <w:tcPr>
            <w:tcW w:w="3181" w:type="dxa"/>
          </w:tcPr>
          <w:p w14:paraId="536E9418"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543437C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724BDB8D"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63329466" w14:textId="77777777" w:rsidR="00BC262B" w:rsidRPr="000142F7" w:rsidRDefault="00BC262B" w:rsidP="00F639F8">
            <w:pPr>
              <w:pStyle w:val="NoSpacing"/>
              <w:rPr>
                <w:rFonts w:asciiTheme="majorHAnsi" w:hAnsiTheme="majorHAnsi"/>
              </w:rPr>
            </w:pPr>
          </w:p>
        </w:tc>
      </w:tr>
      <w:tr w:rsidR="00BC262B" w:rsidRPr="000142F7" w14:paraId="22AAE08F" w14:textId="77777777" w:rsidTr="00F639F8">
        <w:tc>
          <w:tcPr>
            <w:tcW w:w="2372" w:type="dxa"/>
          </w:tcPr>
          <w:p w14:paraId="4C58B838" w14:textId="77777777" w:rsidR="00BC262B" w:rsidRDefault="00BC262B" w:rsidP="00F639F8">
            <w:pPr>
              <w:pStyle w:val="NoSpacing"/>
              <w:rPr>
                <w:rFonts w:asciiTheme="majorHAnsi" w:hAnsiTheme="majorHAnsi"/>
                <w:b/>
              </w:rPr>
            </w:pPr>
            <w:r>
              <w:rPr>
                <w:rFonts w:asciiTheme="majorHAnsi" w:hAnsiTheme="majorHAnsi"/>
                <w:b/>
              </w:rPr>
              <w:t>PVI</w:t>
            </w:r>
          </w:p>
        </w:tc>
        <w:tc>
          <w:tcPr>
            <w:tcW w:w="3181" w:type="dxa"/>
          </w:tcPr>
          <w:p w14:paraId="02A013CA" w14:textId="77777777" w:rsidR="00BC262B" w:rsidRDefault="00BC262B" w:rsidP="00F639F8">
            <w:pPr>
              <w:pStyle w:val="NoSpacing"/>
              <w:rPr>
                <w:rFonts w:asciiTheme="majorHAnsi" w:hAnsiTheme="majorHAnsi"/>
              </w:rPr>
            </w:pPr>
            <w:r>
              <w:rPr>
                <w:rFonts w:asciiTheme="majorHAnsi" w:hAnsiTheme="majorHAnsi"/>
              </w:rPr>
              <w:t>Patient Visit</w:t>
            </w:r>
          </w:p>
        </w:tc>
        <w:tc>
          <w:tcPr>
            <w:tcW w:w="1640" w:type="dxa"/>
          </w:tcPr>
          <w:p w14:paraId="5223DEE2"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452A6E47" w14:textId="77777777" w:rsidR="00BC262B" w:rsidRPr="000142F7" w:rsidRDefault="00BC262B" w:rsidP="00F639F8">
            <w:pPr>
              <w:pStyle w:val="NoSpacing"/>
              <w:rPr>
                <w:rFonts w:asciiTheme="majorHAnsi" w:hAnsiTheme="majorHAnsi"/>
              </w:rPr>
            </w:pPr>
            <w:r>
              <w:rPr>
                <w:rFonts w:asciiTheme="majorHAnsi" w:hAnsiTheme="majorHAnsi"/>
              </w:rPr>
              <w:t>Repeat=NO</w:t>
            </w:r>
          </w:p>
          <w:p w14:paraId="07D57309" w14:textId="77777777" w:rsidR="00BC262B" w:rsidRPr="000142F7" w:rsidRDefault="00BC262B" w:rsidP="00F639F8">
            <w:pPr>
              <w:pStyle w:val="NoSpacing"/>
              <w:rPr>
                <w:rFonts w:asciiTheme="majorHAnsi" w:hAnsiTheme="majorHAnsi"/>
              </w:rPr>
            </w:pPr>
          </w:p>
        </w:tc>
      </w:tr>
      <w:tr w:rsidR="00BC262B" w:rsidRPr="000142F7" w14:paraId="47A4404F" w14:textId="77777777" w:rsidTr="00F639F8">
        <w:tc>
          <w:tcPr>
            <w:tcW w:w="2372" w:type="dxa"/>
          </w:tcPr>
          <w:p w14:paraId="1075A1F2" w14:textId="77777777" w:rsidR="00BC262B" w:rsidRPr="000142F7" w:rsidRDefault="00BC262B" w:rsidP="00F639F8">
            <w:pPr>
              <w:pStyle w:val="NoSpacing"/>
              <w:rPr>
                <w:rFonts w:asciiTheme="majorHAnsi" w:hAnsiTheme="majorHAnsi"/>
                <w:b/>
              </w:rPr>
            </w:pPr>
            <w:r>
              <w:rPr>
                <w:rFonts w:asciiTheme="majorHAnsi" w:hAnsiTheme="majorHAnsi"/>
                <w:b/>
              </w:rPr>
              <w:lastRenderedPageBreak/>
              <w:t>OBR</w:t>
            </w:r>
          </w:p>
        </w:tc>
        <w:tc>
          <w:tcPr>
            <w:tcW w:w="3181" w:type="dxa"/>
          </w:tcPr>
          <w:p w14:paraId="0BD28C25"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2757290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55CCE2BB"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3022F1D5" w14:textId="77777777" w:rsidR="00BC262B" w:rsidRPr="000142F7" w:rsidRDefault="00BC262B" w:rsidP="00F639F8">
            <w:pPr>
              <w:pStyle w:val="NoSpacing"/>
              <w:rPr>
                <w:rFonts w:asciiTheme="majorHAnsi" w:hAnsiTheme="majorHAnsi"/>
              </w:rPr>
            </w:pPr>
          </w:p>
        </w:tc>
      </w:tr>
      <w:tr w:rsidR="00BC262B" w:rsidRPr="000142F7" w14:paraId="5AD9071A" w14:textId="77777777" w:rsidTr="00F639F8">
        <w:tc>
          <w:tcPr>
            <w:tcW w:w="2372" w:type="dxa"/>
          </w:tcPr>
          <w:p w14:paraId="0343FEEE"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629796F9"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6C87B63C"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2D66FC3B"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62E73494" w14:textId="77777777" w:rsidR="00BC262B" w:rsidRPr="000142F7" w:rsidRDefault="00BC262B" w:rsidP="00F639F8">
            <w:pPr>
              <w:pStyle w:val="NoSpacing"/>
              <w:rPr>
                <w:rFonts w:asciiTheme="majorHAnsi" w:hAnsiTheme="majorHAnsi"/>
              </w:rPr>
            </w:pPr>
          </w:p>
        </w:tc>
      </w:tr>
      <w:tr w:rsidR="00BC262B" w:rsidRPr="000142F7" w14:paraId="0E27D22B" w14:textId="77777777" w:rsidTr="00F639F8">
        <w:trPr>
          <w:trHeight w:val="435"/>
        </w:trPr>
        <w:tc>
          <w:tcPr>
            <w:tcW w:w="2372" w:type="dxa"/>
          </w:tcPr>
          <w:p w14:paraId="52F25B84" w14:textId="77777777" w:rsidR="00BC262B" w:rsidRPr="002A7F96" w:rsidRDefault="00BC262B" w:rsidP="00F639F8">
            <w:pPr>
              <w:pStyle w:val="NoSpacing"/>
              <w:rPr>
                <w:rFonts w:asciiTheme="majorHAnsi" w:hAnsiTheme="majorHAnsi"/>
                <w:b/>
              </w:rPr>
            </w:pPr>
            <w:r w:rsidRPr="002A7F96">
              <w:rPr>
                <w:rFonts w:asciiTheme="majorHAnsi" w:hAnsiTheme="majorHAnsi"/>
                <w:b/>
              </w:rPr>
              <w:t>ZSC</w:t>
            </w:r>
          </w:p>
        </w:tc>
        <w:tc>
          <w:tcPr>
            <w:tcW w:w="3181" w:type="dxa"/>
          </w:tcPr>
          <w:p w14:paraId="36ADC673" w14:textId="77777777" w:rsidR="00BC262B" w:rsidRPr="002A7F96" w:rsidRDefault="00BC262B" w:rsidP="00F639F8">
            <w:pPr>
              <w:pStyle w:val="NoSpacing"/>
              <w:rPr>
                <w:rFonts w:asciiTheme="majorHAnsi" w:hAnsiTheme="majorHAnsi"/>
              </w:rPr>
            </w:pPr>
            <w:r w:rsidRPr="002A7F96">
              <w:rPr>
                <w:rFonts w:asciiTheme="majorHAnsi" w:hAnsiTheme="majorHAnsi"/>
              </w:rPr>
              <w:t>Drug Dependence Group</w:t>
            </w:r>
          </w:p>
        </w:tc>
        <w:tc>
          <w:tcPr>
            <w:tcW w:w="1640" w:type="dxa"/>
          </w:tcPr>
          <w:p w14:paraId="43A2E80B" w14:textId="77777777" w:rsidR="00BC262B" w:rsidRPr="002A7F96" w:rsidRDefault="00BC262B" w:rsidP="00F639F8">
            <w:pPr>
              <w:pStyle w:val="NoSpacing"/>
              <w:rPr>
                <w:rFonts w:asciiTheme="majorHAnsi" w:hAnsiTheme="majorHAnsi"/>
              </w:rPr>
            </w:pPr>
            <w:r w:rsidRPr="002A7F96">
              <w:rPr>
                <w:rFonts w:asciiTheme="majorHAnsi" w:hAnsiTheme="majorHAnsi"/>
              </w:rPr>
              <w:t>Required</w:t>
            </w:r>
          </w:p>
        </w:tc>
        <w:tc>
          <w:tcPr>
            <w:tcW w:w="2383" w:type="dxa"/>
          </w:tcPr>
          <w:p w14:paraId="5BACC5A9" w14:textId="77777777" w:rsidR="00BC262B" w:rsidRPr="002A7F96" w:rsidRDefault="00BC262B" w:rsidP="00F639F8">
            <w:pPr>
              <w:pStyle w:val="NoSpacing"/>
              <w:rPr>
                <w:rFonts w:asciiTheme="majorHAnsi" w:hAnsiTheme="majorHAnsi"/>
              </w:rPr>
            </w:pPr>
            <w:r w:rsidRPr="002A7F96">
              <w:rPr>
                <w:rFonts w:asciiTheme="majorHAnsi" w:hAnsiTheme="majorHAnsi"/>
              </w:rPr>
              <w:t>Repeat = NO</w:t>
            </w:r>
          </w:p>
        </w:tc>
      </w:tr>
    </w:tbl>
    <w:p w14:paraId="28B67312" w14:textId="77777777" w:rsidR="00BC262B" w:rsidRPr="005D75EE" w:rsidRDefault="00BC262B" w:rsidP="00BC262B">
      <w:pPr>
        <w:rPr>
          <w:rFonts w:asciiTheme="majorHAnsi" w:hAnsiTheme="majorHAnsi" w:cs="Times New Roman"/>
          <w:sz w:val="16"/>
          <w:szCs w:val="16"/>
        </w:rPr>
      </w:pPr>
    </w:p>
    <w:p w14:paraId="5B052088" w14:textId="76143470" w:rsidR="00673147" w:rsidRPr="00153B0F" w:rsidRDefault="00673147" w:rsidP="00673147">
      <w:pPr>
        <w:pStyle w:val="Style2"/>
        <w:rPr>
          <w:sz w:val="36"/>
          <w:szCs w:val="36"/>
        </w:rPr>
      </w:pPr>
      <w:bookmarkStart w:id="646" w:name="_Toc398038615"/>
      <w:r>
        <w:rPr>
          <w:sz w:val="36"/>
          <w:szCs w:val="36"/>
        </w:rPr>
        <w:t>Clinical SIU</w:t>
      </w:r>
      <w:r w:rsidRPr="00153B0F">
        <w:rPr>
          <w:sz w:val="36"/>
          <w:szCs w:val="36"/>
        </w:rPr>
        <w:t xml:space="preserve"> Message</w:t>
      </w:r>
      <w:bookmarkEnd w:id="646"/>
    </w:p>
    <w:p w14:paraId="7A693CE5" w14:textId="0ABBD0D6" w:rsidR="00BC262B" w:rsidRDefault="00673147" w:rsidP="00BC262B">
      <w:pPr>
        <w:rPr>
          <w:rFonts w:asciiTheme="majorHAnsi" w:hAnsiTheme="majorHAnsi"/>
        </w:rPr>
      </w:pPr>
      <w:r w:rsidRPr="005309C7">
        <w:rPr>
          <w:rFonts w:asciiTheme="majorHAnsi" w:hAnsiTheme="majorHAnsi"/>
        </w:rPr>
        <w:t>A st</w:t>
      </w:r>
      <w:r>
        <w:rPr>
          <w:rFonts w:asciiTheme="majorHAnsi" w:hAnsiTheme="majorHAnsi"/>
        </w:rPr>
        <w:t>andard HL7 v2.4 will be generated for each VistA clinical Schedule event: SIU-S12, SIU-S14, and SIU-S15.</w:t>
      </w:r>
    </w:p>
    <w:p w14:paraId="1C47D4CF" w14:textId="1588BEEA" w:rsidR="00673147" w:rsidRDefault="00673147" w:rsidP="005309C7">
      <w:pPr>
        <w:spacing w:after="0"/>
        <w:rPr>
          <w:rFonts w:asciiTheme="majorHAnsi" w:hAnsiTheme="majorHAnsi"/>
        </w:rPr>
      </w:pPr>
      <w:r>
        <w:rPr>
          <w:rFonts w:asciiTheme="majorHAnsi" w:hAnsiTheme="majorHAnsi"/>
        </w:rPr>
        <w:t>SIU^S12 Notification of appointment booking</w:t>
      </w:r>
    </w:p>
    <w:p w14:paraId="7823EEB0" w14:textId="2226C4DD" w:rsidR="00673147" w:rsidRDefault="00673147" w:rsidP="005309C7">
      <w:pPr>
        <w:spacing w:after="0"/>
        <w:rPr>
          <w:rFonts w:asciiTheme="majorHAnsi" w:hAnsiTheme="majorHAnsi"/>
        </w:rPr>
      </w:pPr>
      <w:r>
        <w:rPr>
          <w:rFonts w:asciiTheme="majorHAnsi" w:hAnsiTheme="majorHAnsi"/>
        </w:rPr>
        <w:t>SIU^S14 Notfication of appointment modification</w:t>
      </w:r>
    </w:p>
    <w:p w14:paraId="559076B4" w14:textId="6F37F08B" w:rsidR="00673147" w:rsidRDefault="00673147" w:rsidP="005309C7">
      <w:pPr>
        <w:spacing w:after="0"/>
        <w:rPr>
          <w:rFonts w:asciiTheme="majorHAnsi" w:hAnsiTheme="majorHAnsi"/>
        </w:rPr>
      </w:pPr>
      <w:r>
        <w:rPr>
          <w:rFonts w:asciiTheme="majorHAnsi" w:hAnsiTheme="majorHAnsi"/>
        </w:rPr>
        <w:t>SIU^S15 Notfication of appointment cancellation</w:t>
      </w:r>
    </w:p>
    <w:p w14:paraId="305E511D" w14:textId="77777777" w:rsidR="00673147" w:rsidRDefault="00673147" w:rsidP="00673147">
      <w:pPr>
        <w:pStyle w:val="Style2"/>
        <w:rPr>
          <w:rFonts w:eastAsiaTheme="minorHAnsi" w:cstheme="minorBidi"/>
          <w:b w:val="0"/>
          <w:bCs w:val="0"/>
          <w:sz w:val="22"/>
          <w:szCs w:val="22"/>
        </w:rPr>
      </w:pPr>
    </w:p>
    <w:p w14:paraId="4EA739B2" w14:textId="07704542" w:rsidR="00673147" w:rsidRPr="000142F7" w:rsidRDefault="00673147" w:rsidP="00673147">
      <w:pPr>
        <w:pStyle w:val="Style2"/>
      </w:pPr>
      <w:bookmarkStart w:id="647" w:name="_Toc398038616"/>
      <w:r>
        <w:t xml:space="preserve">Clinical SIU </w:t>
      </w:r>
      <w:r w:rsidRPr="000142F7">
        <w:t>Static Message Definition – Message Level</w:t>
      </w:r>
      <w:bookmarkEnd w:id="6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5"/>
        <w:gridCol w:w="3180"/>
        <w:gridCol w:w="1640"/>
        <w:gridCol w:w="2381"/>
      </w:tblGrid>
      <w:tr w:rsidR="00673147" w:rsidRPr="000142F7" w14:paraId="55FFB8E5" w14:textId="77777777" w:rsidTr="00673147">
        <w:tc>
          <w:tcPr>
            <w:tcW w:w="2375" w:type="dxa"/>
            <w:shd w:val="clear" w:color="auto" w:fill="BFBFBF" w:themeFill="background1" w:themeFillShade="BF"/>
          </w:tcPr>
          <w:p w14:paraId="005D48D8" w14:textId="77777777" w:rsidR="00673147" w:rsidRPr="000142F7" w:rsidRDefault="00673147" w:rsidP="00673147">
            <w:pPr>
              <w:pStyle w:val="NoSpacing"/>
              <w:rPr>
                <w:rFonts w:asciiTheme="majorHAnsi" w:hAnsiTheme="majorHAnsi"/>
                <w:b/>
              </w:rPr>
            </w:pPr>
            <w:r w:rsidRPr="000142F7">
              <w:rPr>
                <w:rFonts w:asciiTheme="majorHAnsi" w:hAnsiTheme="majorHAnsi"/>
                <w:b/>
              </w:rPr>
              <w:t>SIU^S**</w:t>
            </w:r>
          </w:p>
        </w:tc>
        <w:tc>
          <w:tcPr>
            <w:tcW w:w="3180" w:type="dxa"/>
            <w:shd w:val="clear" w:color="auto" w:fill="BFBFBF" w:themeFill="background1" w:themeFillShade="BF"/>
          </w:tcPr>
          <w:p w14:paraId="15C03E85" w14:textId="77777777" w:rsidR="00673147" w:rsidRPr="000142F7" w:rsidRDefault="00673147" w:rsidP="00673147">
            <w:pPr>
              <w:pStyle w:val="NoSpacing"/>
              <w:rPr>
                <w:rFonts w:asciiTheme="majorHAnsi" w:hAnsiTheme="majorHAnsi"/>
                <w:b/>
              </w:rPr>
            </w:pPr>
            <w:r w:rsidRPr="000142F7">
              <w:rPr>
                <w:rFonts w:asciiTheme="majorHAnsi" w:hAnsiTheme="majorHAnsi"/>
                <w:b/>
              </w:rPr>
              <w:t>SURGERY SCHEDULE EVENTS</w:t>
            </w:r>
          </w:p>
        </w:tc>
        <w:tc>
          <w:tcPr>
            <w:tcW w:w="1640" w:type="dxa"/>
            <w:shd w:val="clear" w:color="auto" w:fill="BFBFBF" w:themeFill="background1" w:themeFillShade="BF"/>
          </w:tcPr>
          <w:p w14:paraId="0B2B22B4" w14:textId="77777777" w:rsidR="00673147" w:rsidRPr="000142F7" w:rsidRDefault="00673147" w:rsidP="00673147">
            <w:pPr>
              <w:pStyle w:val="NoSpacing"/>
              <w:rPr>
                <w:rFonts w:asciiTheme="majorHAnsi" w:hAnsiTheme="majorHAnsi"/>
                <w:b/>
              </w:rPr>
            </w:pPr>
            <w:r w:rsidRPr="000142F7">
              <w:rPr>
                <w:rFonts w:asciiTheme="majorHAnsi" w:hAnsiTheme="majorHAnsi"/>
                <w:b/>
              </w:rPr>
              <w:t>USAGE OPTIONALITY</w:t>
            </w:r>
          </w:p>
        </w:tc>
        <w:tc>
          <w:tcPr>
            <w:tcW w:w="2381" w:type="dxa"/>
            <w:shd w:val="clear" w:color="auto" w:fill="BFBFBF" w:themeFill="background1" w:themeFillShade="BF"/>
          </w:tcPr>
          <w:p w14:paraId="10DEFF95" w14:textId="77777777" w:rsidR="00673147" w:rsidRPr="000142F7" w:rsidRDefault="00673147" w:rsidP="00673147">
            <w:pPr>
              <w:pStyle w:val="NoSpacing"/>
              <w:rPr>
                <w:rFonts w:asciiTheme="majorHAnsi" w:hAnsiTheme="majorHAnsi"/>
                <w:b/>
              </w:rPr>
            </w:pPr>
            <w:r w:rsidRPr="000142F7">
              <w:rPr>
                <w:rFonts w:asciiTheme="majorHAnsi" w:hAnsiTheme="majorHAnsi"/>
                <w:b/>
              </w:rPr>
              <w:t>REPETITION</w:t>
            </w:r>
          </w:p>
        </w:tc>
      </w:tr>
      <w:tr w:rsidR="00673147" w:rsidRPr="000142F7" w14:paraId="6A4E04AF" w14:textId="77777777" w:rsidTr="00673147">
        <w:tc>
          <w:tcPr>
            <w:tcW w:w="2375" w:type="dxa"/>
          </w:tcPr>
          <w:p w14:paraId="4E651D50" w14:textId="77777777" w:rsidR="00673147" w:rsidRPr="000142F7" w:rsidRDefault="00673147" w:rsidP="00673147">
            <w:pPr>
              <w:pStyle w:val="NoSpacing"/>
              <w:rPr>
                <w:rFonts w:asciiTheme="majorHAnsi" w:hAnsiTheme="majorHAnsi"/>
                <w:b/>
              </w:rPr>
            </w:pPr>
            <w:r w:rsidRPr="000142F7">
              <w:rPr>
                <w:rFonts w:asciiTheme="majorHAnsi" w:hAnsiTheme="majorHAnsi"/>
                <w:b/>
              </w:rPr>
              <w:t>MSH</w:t>
            </w:r>
          </w:p>
        </w:tc>
        <w:tc>
          <w:tcPr>
            <w:tcW w:w="3180" w:type="dxa"/>
          </w:tcPr>
          <w:p w14:paraId="1822563D" w14:textId="77777777" w:rsidR="00673147" w:rsidRPr="000142F7" w:rsidRDefault="00673147" w:rsidP="00673147">
            <w:pPr>
              <w:pStyle w:val="NoSpacing"/>
              <w:rPr>
                <w:rFonts w:asciiTheme="majorHAnsi" w:hAnsiTheme="majorHAnsi"/>
              </w:rPr>
            </w:pPr>
            <w:r w:rsidRPr="000142F7">
              <w:rPr>
                <w:rFonts w:asciiTheme="majorHAnsi" w:hAnsiTheme="majorHAnsi"/>
              </w:rPr>
              <w:t>Message Header</w:t>
            </w:r>
          </w:p>
        </w:tc>
        <w:tc>
          <w:tcPr>
            <w:tcW w:w="1640" w:type="dxa"/>
          </w:tcPr>
          <w:p w14:paraId="78532345" w14:textId="77777777" w:rsidR="00673147" w:rsidRPr="000142F7" w:rsidRDefault="00673147" w:rsidP="00673147">
            <w:pPr>
              <w:pStyle w:val="NoSpacing"/>
              <w:rPr>
                <w:rFonts w:asciiTheme="majorHAnsi" w:hAnsiTheme="majorHAnsi"/>
              </w:rPr>
            </w:pPr>
            <w:r w:rsidRPr="000142F7">
              <w:rPr>
                <w:rFonts w:asciiTheme="majorHAnsi" w:hAnsiTheme="majorHAnsi"/>
              </w:rPr>
              <w:t>Required</w:t>
            </w:r>
          </w:p>
        </w:tc>
        <w:tc>
          <w:tcPr>
            <w:tcW w:w="2381" w:type="dxa"/>
          </w:tcPr>
          <w:p w14:paraId="287D085A" w14:textId="77777777" w:rsidR="00673147" w:rsidRPr="000142F7" w:rsidRDefault="00673147" w:rsidP="00673147">
            <w:pPr>
              <w:pStyle w:val="NoSpacing"/>
              <w:rPr>
                <w:rFonts w:asciiTheme="majorHAnsi" w:hAnsiTheme="majorHAnsi"/>
              </w:rPr>
            </w:pPr>
            <w:r w:rsidRPr="000142F7">
              <w:rPr>
                <w:rFonts w:asciiTheme="majorHAnsi" w:hAnsiTheme="majorHAnsi"/>
              </w:rPr>
              <w:t xml:space="preserve">Repeat = NO </w:t>
            </w:r>
          </w:p>
          <w:p w14:paraId="5FB628F4" w14:textId="77777777" w:rsidR="00673147" w:rsidRPr="000142F7" w:rsidRDefault="00673147" w:rsidP="00673147">
            <w:pPr>
              <w:pStyle w:val="NoSpacing"/>
              <w:rPr>
                <w:rFonts w:asciiTheme="majorHAnsi" w:hAnsiTheme="majorHAnsi"/>
              </w:rPr>
            </w:pPr>
          </w:p>
        </w:tc>
      </w:tr>
      <w:tr w:rsidR="00673147" w:rsidRPr="000142F7" w14:paraId="350D0BCB" w14:textId="77777777" w:rsidTr="00673147">
        <w:tc>
          <w:tcPr>
            <w:tcW w:w="2375" w:type="dxa"/>
          </w:tcPr>
          <w:p w14:paraId="4E16AAEE" w14:textId="77777777" w:rsidR="00673147" w:rsidRPr="000142F7" w:rsidRDefault="00673147" w:rsidP="00673147">
            <w:pPr>
              <w:pStyle w:val="NoSpacing"/>
              <w:rPr>
                <w:rFonts w:asciiTheme="majorHAnsi" w:hAnsiTheme="majorHAnsi"/>
                <w:b/>
              </w:rPr>
            </w:pPr>
            <w:r w:rsidRPr="000142F7">
              <w:rPr>
                <w:rFonts w:asciiTheme="majorHAnsi" w:hAnsiTheme="majorHAnsi"/>
                <w:b/>
              </w:rPr>
              <w:t>SCH</w:t>
            </w:r>
          </w:p>
        </w:tc>
        <w:tc>
          <w:tcPr>
            <w:tcW w:w="3180" w:type="dxa"/>
          </w:tcPr>
          <w:p w14:paraId="56A841E1" w14:textId="77777777" w:rsidR="00673147" w:rsidRPr="000142F7" w:rsidRDefault="00673147" w:rsidP="00673147">
            <w:pPr>
              <w:pStyle w:val="NoSpacing"/>
              <w:rPr>
                <w:rFonts w:asciiTheme="majorHAnsi" w:hAnsiTheme="majorHAnsi"/>
              </w:rPr>
            </w:pPr>
            <w:r w:rsidRPr="000142F7">
              <w:rPr>
                <w:rFonts w:asciiTheme="majorHAnsi" w:hAnsiTheme="majorHAnsi"/>
              </w:rPr>
              <w:t xml:space="preserve">Schedule Activity Information </w:t>
            </w:r>
          </w:p>
        </w:tc>
        <w:tc>
          <w:tcPr>
            <w:tcW w:w="1640" w:type="dxa"/>
          </w:tcPr>
          <w:p w14:paraId="0FF43147" w14:textId="77777777" w:rsidR="00673147" w:rsidRPr="000142F7" w:rsidRDefault="00673147" w:rsidP="00673147">
            <w:pPr>
              <w:pStyle w:val="NoSpacing"/>
              <w:rPr>
                <w:rFonts w:asciiTheme="majorHAnsi" w:hAnsiTheme="majorHAnsi"/>
              </w:rPr>
            </w:pPr>
            <w:r w:rsidRPr="000142F7">
              <w:rPr>
                <w:rFonts w:asciiTheme="majorHAnsi" w:hAnsiTheme="majorHAnsi"/>
              </w:rPr>
              <w:t>Required</w:t>
            </w:r>
          </w:p>
        </w:tc>
        <w:tc>
          <w:tcPr>
            <w:tcW w:w="2381" w:type="dxa"/>
          </w:tcPr>
          <w:p w14:paraId="261330C9" w14:textId="77777777" w:rsidR="00673147" w:rsidRPr="000142F7" w:rsidRDefault="00673147" w:rsidP="00673147">
            <w:pPr>
              <w:pStyle w:val="NoSpacing"/>
              <w:rPr>
                <w:rFonts w:asciiTheme="majorHAnsi" w:hAnsiTheme="majorHAnsi"/>
              </w:rPr>
            </w:pPr>
            <w:r w:rsidRPr="000142F7">
              <w:rPr>
                <w:rFonts w:asciiTheme="majorHAnsi" w:hAnsiTheme="majorHAnsi"/>
              </w:rPr>
              <w:t xml:space="preserve">Repeat = NO </w:t>
            </w:r>
          </w:p>
          <w:p w14:paraId="49434724" w14:textId="77777777" w:rsidR="00673147" w:rsidRPr="000142F7" w:rsidRDefault="00673147" w:rsidP="00673147">
            <w:pPr>
              <w:pStyle w:val="NoSpacing"/>
              <w:rPr>
                <w:rFonts w:asciiTheme="majorHAnsi" w:hAnsiTheme="majorHAnsi"/>
              </w:rPr>
            </w:pPr>
          </w:p>
        </w:tc>
      </w:tr>
      <w:tr w:rsidR="00673147" w:rsidRPr="000142F7" w14:paraId="6245B40E" w14:textId="77777777" w:rsidTr="00673147">
        <w:tc>
          <w:tcPr>
            <w:tcW w:w="2375" w:type="dxa"/>
          </w:tcPr>
          <w:p w14:paraId="508A2ACF" w14:textId="77777777" w:rsidR="00673147" w:rsidRPr="000142F7" w:rsidRDefault="00673147" w:rsidP="00673147">
            <w:pPr>
              <w:pStyle w:val="NoSpacing"/>
              <w:rPr>
                <w:rFonts w:asciiTheme="majorHAnsi" w:hAnsiTheme="majorHAnsi"/>
                <w:b/>
              </w:rPr>
            </w:pPr>
            <w:r w:rsidRPr="000142F7">
              <w:rPr>
                <w:rFonts w:asciiTheme="majorHAnsi" w:hAnsiTheme="majorHAnsi"/>
                <w:b/>
              </w:rPr>
              <w:t>PID</w:t>
            </w:r>
          </w:p>
        </w:tc>
        <w:tc>
          <w:tcPr>
            <w:tcW w:w="3180" w:type="dxa"/>
          </w:tcPr>
          <w:p w14:paraId="5F992CA7" w14:textId="77777777" w:rsidR="00673147" w:rsidRPr="000142F7" w:rsidRDefault="00673147" w:rsidP="00673147">
            <w:pPr>
              <w:pStyle w:val="NoSpacing"/>
              <w:rPr>
                <w:rFonts w:asciiTheme="majorHAnsi" w:hAnsiTheme="majorHAnsi"/>
              </w:rPr>
            </w:pPr>
            <w:r w:rsidRPr="000142F7">
              <w:rPr>
                <w:rFonts w:asciiTheme="majorHAnsi" w:hAnsiTheme="majorHAnsi"/>
              </w:rPr>
              <w:t>Patient Identifier</w:t>
            </w:r>
          </w:p>
        </w:tc>
        <w:tc>
          <w:tcPr>
            <w:tcW w:w="1640" w:type="dxa"/>
          </w:tcPr>
          <w:p w14:paraId="1252DA43" w14:textId="77777777" w:rsidR="00673147" w:rsidRPr="000142F7" w:rsidRDefault="00673147" w:rsidP="00673147">
            <w:pPr>
              <w:pStyle w:val="NoSpacing"/>
              <w:rPr>
                <w:rFonts w:asciiTheme="majorHAnsi" w:hAnsiTheme="majorHAnsi"/>
              </w:rPr>
            </w:pPr>
            <w:r w:rsidRPr="000142F7">
              <w:rPr>
                <w:rFonts w:asciiTheme="majorHAnsi" w:hAnsiTheme="majorHAnsi"/>
              </w:rPr>
              <w:t>Required</w:t>
            </w:r>
          </w:p>
        </w:tc>
        <w:tc>
          <w:tcPr>
            <w:tcW w:w="2381" w:type="dxa"/>
          </w:tcPr>
          <w:p w14:paraId="0F8BFCC8" w14:textId="77777777" w:rsidR="00673147" w:rsidRPr="000142F7" w:rsidRDefault="00673147" w:rsidP="00673147">
            <w:pPr>
              <w:pStyle w:val="NoSpacing"/>
              <w:rPr>
                <w:rFonts w:asciiTheme="majorHAnsi" w:hAnsiTheme="majorHAnsi"/>
              </w:rPr>
            </w:pPr>
            <w:r w:rsidRPr="000142F7">
              <w:rPr>
                <w:rFonts w:asciiTheme="majorHAnsi" w:hAnsiTheme="majorHAnsi"/>
              </w:rPr>
              <w:t xml:space="preserve">Repeat = NO </w:t>
            </w:r>
          </w:p>
          <w:p w14:paraId="086D403A" w14:textId="77777777" w:rsidR="00673147" w:rsidRPr="000142F7" w:rsidRDefault="00673147" w:rsidP="00673147">
            <w:pPr>
              <w:pStyle w:val="NoSpacing"/>
              <w:rPr>
                <w:rFonts w:asciiTheme="majorHAnsi" w:hAnsiTheme="majorHAnsi"/>
              </w:rPr>
            </w:pPr>
          </w:p>
        </w:tc>
      </w:tr>
      <w:tr w:rsidR="00673147" w:rsidRPr="000142F7" w14:paraId="6A84343F" w14:textId="77777777" w:rsidTr="00673147">
        <w:tc>
          <w:tcPr>
            <w:tcW w:w="2375" w:type="dxa"/>
          </w:tcPr>
          <w:p w14:paraId="271965C3" w14:textId="203A0C8A" w:rsidR="00673147" w:rsidRPr="000142F7" w:rsidRDefault="00673147" w:rsidP="00673147">
            <w:pPr>
              <w:pStyle w:val="NoSpacing"/>
              <w:rPr>
                <w:rFonts w:asciiTheme="majorHAnsi" w:hAnsiTheme="majorHAnsi"/>
                <w:b/>
              </w:rPr>
            </w:pPr>
            <w:r>
              <w:rPr>
                <w:rFonts w:asciiTheme="majorHAnsi" w:hAnsiTheme="majorHAnsi"/>
                <w:b/>
              </w:rPr>
              <w:t>AIL</w:t>
            </w:r>
          </w:p>
        </w:tc>
        <w:tc>
          <w:tcPr>
            <w:tcW w:w="3180" w:type="dxa"/>
          </w:tcPr>
          <w:p w14:paraId="1461BA2A" w14:textId="39199D5B" w:rsidR="00673147" w:rsidRPr="000142F7" w:rsidRDefault="00673147" w:rsidP="00673147">
            <w:pPr>
              <w:pStyle w:val="NoSpacing"/>
              <w:rPr>
                <w:rFonts w:asciiTheme="majorHAnsi" w:hAnsiTheme="majorHAnsi"/>
              </w:rPr>
            </w:pPr>
            <w:r>
              <w:rPr>
                <w:rFonts w:asciiTheme="majorHAnsi" w:hAnsiTheme="majorHAnsi"/>
              </w:rPr>
              <w:t>Appointment Information Location</w:t>
            </w:r>
          </w:p>
        </w:tc>
        <w:tc>
          <w:tcPr>
            <w:tcW w:w="1640" w:type="dxa"/>
          </w:tcPr>
          <w:p w14:paraId="042FAC50" w14:textId="3589BFFD" w:rsidR="00673147" w:rsidRPr="000142F7" w:rsidRDefault="00673147" w:rsidP="00673147">
            <w:pPr>
              <w:pStyle w:val="NoSpacing"/>
              <w:rPr>
                <w:rFonts w:asciiTheme="majorHAnsi" w:hAnsiTheme="majorHAnsi"/>
              </w:rPr>
            </w:pPr>
            <w:r>
              <w:rPr>
                <w:rFonts w:asciiTheme="majorHAnsi" w:hAnsiTheme="majorHAnsi"/>
              </w:rPr>
              <w:t>Required</w:t>
            </w:r>
          </w:p>
        </w:tc>
        <w:tc>
          <w:tcPr>
            <w:tcW w:w="2381" w:type="dxa"/>
          </w:tcPr>
          <w:p w14:paraId="33F21E61" w14:textId="77777777" w:rsidR="00673147" w:rsidRPr="000142F7" w:rsidRDefault="00673147" w:rsidP="00673147">
            <w:pPr>
              <w:pStyle w:val="NoSpacing"/>
              <w:rPr>
                <w:rFonts w:asciiTheme="majorHAnsi" w:hAnsiTheme="majorHAnsi"/>
              </w:rPr>
            </w:pPr>
            <w:r>
              <w:rPr>
                <w:rFonts w:asciiTheme="majorHAnsi" w:hAnsiTheme="majorHAnsi"/>
              </w:rPr>
              <w:t>Repeat = NO</w:t>
            </w:r>
          </w:p>
        </w:tc>
      </w:tr>
      <w:tr w:rsidR="00673147" w:rsidRPr="000142F7" w14:paraId="144ABD14" w14:textId="77777777" w:rsidTr="00673147">
        <w:tc>
          <w:tcPr>
            <w:tcW w:w="2375" w:type="dxa"/>
          </w:tcPr>
          <w:p w14:paraId="7D50615A" w14:textId="06F0F5E4" w:rsidR="00673147" w:rsidRDefault="00673147" w:rsidP="00673147">
            <w:pPr>
              <w:pStyle w:val="NoSpacing"/>
              <w:rPr>
                <w:rFonts w:asciiTheme="majorHAnsi" w:hAnsiTheme="majorHAnsi"/>
                <w:b/>
              </w:rPr>
            </w:pPr>
            <w:r>
              <w:rPr>
                <w:rFonts w:asciiTheme="majorHAnsi" w:hAnsiTheme="majorHAnsi"/>
                <w:b/>
              </w:rPr>
              <w:t>ZRG</w:t>
            </w:r>
          </w:p>
        </w:tc>
        <w:tc>
          <w:tcPr>
            <w:tcW w:w="3180" w:type="dxa"/>
          </w:tcPr>
          <w:p w14:paraId="0FB3C5AA" w14:textId="6515CD3F" w:rsidR="00673147" w:rsidRDefault="00673147" w:rsidP="00673147">
            <w:pPr>
              <w:pStyle w:val="NoSpacing"/>
              <w:rPr>
                <w:rFonts w:asciiTheme="majorHAnsi" w:hAnsiTheme="majorHAnsi"/>
              </w:rPr>
            </w:pPr>
            <w:r>
              <w:rPr>
                <w:rFonts w:asciiTheme="majorHAnsi" w:hAnsiTheme="majorHAnsi"/>
              </w:rPr>
              <w:t>Miscellaneous Appointment</w:t>
            </w:r>
          </w:p>
        </w:tc>
        <w:tc>
          <w:tcPr>
            <w:tcW w:w="1640" w:type="dxa"/>
          </w:tcPr>
          <w:p w14:paraId="7EB2C9EB" w14:textId="00970C4E" w:rsidR="00673147" w:rsidRDefault="00673147" w:rsidP="00673147">
            <w:pPr>
              <w:pStyle w:val="NoSpacing"/>
              <w:rPr>
                <w:rFonts w:asciiTheme="majorHAnsi" w:hAnsiTheme="majorHAnsi"/>
              </w:rPr>
            </w:pPr>
            <w:r>
              <w:rPr>
                <w:rFonts w:asciiTheme="majorHAnsi" w:hAnsiTheme="majorHAnsi"/>
              </w:rPr>
              <w:t>Required</w:t>
            </w:r>
          </w:p>
        </w:tc>
        <w:tc>
          <w:tcPr>
            <w:tcW w:w="2381" w:type="dxa"/>
          </w:tcPr>
          <w:p w14:paraId="2BF9414C" w14:textId="3DBFB313" w:rsidR="00673147" w:rsidRDefault="00673147" w:rsidP="00673147">
            <w:pPr>
              <w:pStyle w:val="NoSpacing"/>
              <w:rPr>
                <w:rFonts w:asciiTheme="majorHAnsi" w:hAnsiTheme="majorHAnsi"/>
              </w:rPr>
            </w:pPr>
            <w:r>
              <w:rPr>
                <w:rFonts w:asciiTheme="majorHAnsi" w:hAnsiTheme="majorHAnsi"/>
              </w:rPr>
              <w:t>Repeat = NO</w:t>
            </w:r>
          </w:p>
        </w:tc>
      </w:tr>
    </w:tbl>
    <w:p w14:paraId="0A814399" w14:textId="77777777" w:rsidR="00673147" w:rsidRPr="005309C7" w:rsidRDefault="00673147" w:rsidP="00BC262B">
      <w:pPr>
        <w:rPr>
          <w:rFonts w:asciiTheme="majorHAnsi" w:hAnsiTheme="majorHAnsi"/>
        </w:rPr>
      </w:pPr>
    </w:p>
    <w:p w14:paraId="325228B6" w14:textId="77777777" w:rsidR="00BC262B" w:rsidRPr="00153B0F" w:rsidRDefault="00BC262B" w:rsidP="00BC262B">
      <w:pPr>
        <w:pStyle w:val="Style2"/>
        <w:rPr>
          <w:sz w:val="36"/>
          <w:szCs w:val="36"/>
        </w:rPr>
      </w:pPr>
      <w:bookmarkStart w:id="648" w:name="_Toc398038617"/>
      <w:r w:rsidRPr="00153B0F">
        <w:rPr>
          <w:sz w:val="36"/>
          <w:szCs w:val="36"/>
        </w:rPr>
        <w:t>Surgical SIU Message - Data Assembly Characteristics</w:t>
      </w:r>
      <w:bookmarkEnd w:id="648"/>
    </w:p>
    <w:p w14:paraId="14F089FD" w14:textId="77777777" w:rsidR="00BC262B" w:rsidRPr="000142F7" w:rsidRDefault="00BC262B" w:rsidP="00BC262B">
      <w:pPr>
        <w:rPr>
          <w:rFonts w:asciiTheme="majorHAnsi" w:hAnsiTheme="majorHAnsi"/>
        </w:rPr>
      </w:pPr>
      <w:r w:rsidRPr="000142F7">
        <w:rPr>
          <w:rFonts w:asciiTheme="majorHAnsi" w:hAnsiTheme="majorHAnsi"/>
        </w:rPr>
        <w:t>A standard HL7 v2.</w:t>
      </w:r>
      <w:r>
        <w:rPr>
          <w:rFonts w:asciiTheme="majorHAnsi" w:hAnsiTheme="majorHAnsi"/>
        </w:rPr>
        <w:t>4</w:t>
      </w:r>
      <w:r w:rsidRPr="000142F7">
        <w:rPr>
          <w:rFonts w:asciiTheme="majorHAnsi" w:hAnsiTheme="majorHAnsi"/>
        </w:rPr>
        <w:t xml:space="preserve"> will be generated for each VistA Surgery Schedule event.  SIU-12, SIU-1</w:t>
      </w:r>
      <w:r>
        <w:rPr>
          <w:rFonts w:asciiTheme="majorHAnsi" w:hAnsiTheme="majorHAnsi"/>
        </w:rPr>
        <w:t>3</w:t>
      </w:r>
      <w:r w:rsidRPr="000142F7">
        <w:rPr>
          <w:rFonts w:asciiTheme="majorHAnsi" w:hAnsiTheme="majorHAnsi"/>
        </w:rPr>
        <w:t>, SIU-1</w:t>
      </w:r>
      <w:r>
        <w:rPr>
          <w:rFonts w:asciiTheme="majorHAnsi" w:hAnsiTheme="majorHAnsi"/>
        </w:rPr>
        <w:t xml:space="preserve">4, </w:t>
      </w:r>
      <w:r w:rsidRPr="000142F7">
        <w:rPr>
          <w:rFonts w:asciiTheme="majorHAnsi" w:hAnsiTheme="majorHAnsi"/>
        </w:rPr>
        <w:t xml:space="preserve">SIU-15 messages are created when VistA Unrequested Surgery events trigger its corresponding message type. </w:t>
      </w:r>
      <w:r>
        <w:rPr>
          <w:rFonts w:asciiTheme="majorHAnsi" w:hAnsiTheme="majorHAnsi"/>
        </w:rPr>
        <w:t xml:space="preserve"> SIU-17 messages are created when VistA Requested events trigger its corresponding message type.</w:t>
      </w:r>
    </w:p>
    <w:p w14:paraId="6AEA6767" w14:textId="77777777" w:rsidR="00BC262B" w:rsidRPr="000142F7" w:rsidRDefault="00BC262B" w:rsidP="00BC262B">
      <w:pPr>
        <w:pStyle w:val="NoSpacing"/>
        <w:rPr>
          <w:rFonts w:asciiTheme="majorHAnsi" w:hAnsiTheme="majorHAnsi"/>
        </w:rPr>
      </w:pPr>
      <w:r w:rsidRPr="000142F7">
        <w:rPr>
          <w:rFonts w:asciiTheme="majorHAnsi" w:hAnsiTheme="majorHAnsi"/>
        </w:rPr>
        <w:t xml:space="preserve">SIU^S12 Unrequested Surgery Schedule </w:t>
      </w:r>
    </w:p>
    <w:p w14:paraId="3D8DD8F9" w14:textId="77777777" w:rsidR="00BC262B" w:rsidRPr="000142F7" w:rsidRDefault="00BC262B" w:rsidP="00BC262B">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13 Unrequested Surgery Reschedule</w:t>
      </w:r>
    </w:p>
    <w:p w14:paraId="05C99A5C" w14:textId="77777777" w:rsidR="00BC262B" w:rsidRPr="000142F7" w:rsidRDefault="00BC262B" w:rsidP="00BC262B">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14 Unrequested Surgery Schedule Update</w:t>
      </w:r>
    </w:p>
    <w:p w14:paraId="22335CFE" w14:textId="77777777" w:rsidR="00BC262B" w:rsidRDefault="00BC262B" w:rsidP="00BC262B">
      <w:pPr>
        <w:pStyle w:val="NoSpacing"/>
        <w:rPr>
          <w:rFonts w:asciiTheme="majorHAnsi" w:hAnsiTheme="majorHAnsi"/>
        </w:rPr>
      </w:pPr>
      <w:r w:rsidRPr="000142F7">
        <w:rPr>
          <w:rFonts w:asciiTheme="majorHAnsi" w:hAnsiTheme="majorHAnsi"/>
        </w:rPr>
        <w:t>SIU^</w:t>
      </w:r>
      <w:r>
        <w:rPr>
          <w:rFonts w:asciiTheme="majorHAnsi" w:hAnsiTheme="majorHAnsi"/>
        </w:rPr>
        <w:t>S</w:t>
      </w:r>
      <w:r w:rsidRPr="000142F7">
        <w:rPr>
          <w:rFonts w:asciiTheme="majorHAnsi" w:hAnsiTheme="majorHAnsi"/>
        </w:rPr>
        <w:t>15 Unrequested Surgery Cancellation</w:t>
      </w:r>
    </w:p>
    <w:p w14:paraId="27833E23" w14:textId="77777777" w:rsidR="00BC262B" w:rsidRDefault="00BC262B" w:rsidP="00BC262B">
      <w:pPr>
        <w:pStyle w:val="NoSpacing"/>
        <w:rPr>
          <w:rFonts w:asciiTheme="majorHAnsi" w:hAnsiTheme="majorHAnsi"/>
        </w:rPr>
      </w:pPr>
      <w:r>
        <w:rPr>
          <w:rFonts w:asciiTheme="majorHAnsi" w:hAnsiTheme="majorHAnsi"/>
        </w:rPr>
        <w:t>SIU^S17 Requested Surgery Deletion</w:t>
      </w:r>
    </w:p>
    <w:p w14:paraId="70F39197" w14:textId="77777777" w:rsidR="00BC262B" w:rsidRPr="00035438" w:rsidRDefault="00BC262B" w:rsidP="00BC262B">
      <w:pPr>
        <w:pStyle w:val="NoSpacing"/>
        <w:rPr>
          <w:rFonts w:asciiTheme="majorHAnsi" w:hAnsiTheme="majorHAnsi"/>
        </w:rPr>
      </w:pPr>
    </w:p>
    <w:p w14:paraId="4B2535A1" w14:textId="77777777" w:rsidR="00BC262B" w:rsidRPr="000142F7" w:rsidRDefault="00BC262B" w:rsidP="00BC262B">
      <w:pPr>
        <w:pStyle w:val="Style2"/>
      </w:pPr>
      <w:bookmarkStart w:id="649" w:name="_Toc398038618"/>
      <w:r>
        <w:lastRenderedPageBreak/>
        <w:t xml:space="preserve">Surgical SIU </w:t>
      </w:r>
      <w:r w:rsidRPr="000142F7">
        <w:t>Static Message Definition – Message Level</w:t>
      </w:r>
      <w:bookmarkEnd w:id="6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5"/>
        <w:gridCol w:w="3180"/>
        <w:gridCol w:w="1640"/>
        <w:gridCol w:w="2381"/>
      </w:tblGrid>
      <w:tr w:rsidR="00BC262B" w:rsidRPr="000142F7" w14:paraId="05D4C0A3" w14:textId="77777777" w:rsidTr="2EA1EBA4">
        <w:tc>
          <w:tcPr>
            <w:tcW w:w="2375" w:type="dxa"/>
            <w:shd w:val="clear" w:color="auto" w:fill="BFBFBF" w:themeFill="background1" w:themeFillShade="BF"/>
          </w:tcPr>
          <w:p w14:paraId="6D87515B" w14:textId="77777777" w:rsidR="00BC262B" w:rsidRPr="000142F7" w:rsidRDefault="00BC262B" w:rsidP="00F639F8">
            <w:pPr>
              <w:pStyle w:val="NoSpacing"/>
              <w:rPr>
                <w:rFonts w:asciiTheme="majorHAnsi" w:hAnsiTheme="majorHAnsi"/>
                <w:b/>
              </w:rPr>
            </w:pPr>
            <w:r w:rsidRPr="000142F7">
              <w:rPr>
                <w:rFonts w:asciiTheme="majorHAnsi" w:hAnsiTheme="majorHAnsi"/>
                <w:b/>
              </w:rPr>
              <w:t>SIU^S**</w:t>
            </w:r>
          </w:p>
        </w:tc>
        <w:tc>
          <w:tcPr>
            <w:tcW w:w="3180" w:type="dxa"/>
            <w:shd w:val="clear" w:color="auto" w:fill="BFBFBF" w:themeFill="background1" w:themeFillShade="BF"/>
          </w:tcPr>
          <w:p w14:paraId="7B48F12A" w14:textId="77777777" w:rsidR="00BC262B" w:rsidRPr="000142F7" w:rsidRDefault="00BC262B" w:rsidP="00F639F8">
            <w:pPr>
              <w:pStyle w:val="NoSpacing"/>
              <w:rPr>
                <w:rFonts w:asciiTheme="majorHAnsi" w:hAnsiTheme="majorHAnsi"/>
                <w:b/>
              </w:rPr>
            </w:pPr>
            <w:r w:rsidRPr="000142F7">
              <w:rPr>
                <w:rFonts w:asciiTheme="majorHAnsi" w:hAnsiTheme="majorHAnsi"/>
                <w:b/>
              </w:rPr>
              <w:t>SURGERY SCHEDULE EVENTS</w:t>
            </w:r>
          </w:p>
        </w:tc>
        <w:tc>
          <w:tcPr>
            <w:tcW w:w="1640" w:type="dxa"/>
            <w:shd w:val="clear" w:color="auto" w:fill="BFBFBF" w:themeFill="background1" w:themeFillShade="BF"/>
          </w:tcPr>
          <w:p w14:paraId="3858C1AF"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1" w:type="dxa"/>
            <w:shd w:val="clear" w:color="auto" w:fill="BFBFBF" w:themeFill="background1" w:themeFillShade="BF"/>
          </w:tcPr>
          <w:p w14:paraId="400B1FEE"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3C534118" w14:textId="77777777" w:rsidTr="2EA1EBA4">
        <w:tc>
          <w:tcPr>
            <w:tcW w:w="2375" w:type="dxa"/>
          </w:tcPr>
          <w:p w14:paraId="4DEED227"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0" w:type="dxa"/>
          </w:tcPr>
          <w:p w14:paraId="5E01110F"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69F8660E"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79701FB8"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5D7DC09D" w14:textId="77777777" w:rsidR="00BC262B" w:rsidRPr="000142F7" w:rsidRDefault="00BC262B" w:rsidP="00F639F8">
            <w:pPr>
              <w:pStyle w:val="NoSpacing"/>
              <w:rPr>
                <w:rFonts w:asciiTheme="majorHAnsi" w:hAnsiTheme="majorHAnsi"/>
              </w:rPr>
            </w:pPr>
          </w:p>
        </w:tc>
      </w:tr>
      <w:tr w:rsidR="00BC262B" w:rsidRPr="000142F7" w14:paraId="6BE20089" w14:textId="77777777" w:rsidTr="2EA1EBA4">
        <w:tc>
          <w:tcPr>
            <w:tcW w:w="2375" w:type="dxa"/>
          </w:tcPr>
          <w:p w14:paraId="60F50B6F" w14:textId="77777777" w:rsidR="00BC262B" w:rsidRPr="000142F7" w:rsidRDefault="00BC262B" w:rsidP="00F639F8">
            <w:pPr>
              <w:pStyle w:val="NoSpacing"/>
              <w:rPr>
                <w:rFonts w:asciiTheme="majorHAnsi" w:hAnsiTheme="majorHAnsi"/>
                <w:b/>
              </w:rPr>
            </w:pPr>
            <w:r w:rsidRPr="000142F7">
              <w:rPr>
                <w:rFonts w:asciiTheme="majorHAnsi" w:hAnsiTheme="majorHAnsi"/>
                <w:b/>
              </w:rPr>
              <w:t>SCH</w:t>
            </w:r>
          </w:p>
        </w:tc>
        <w:tc>
          <w:tcPr>
            <w:tcW w:w="3180" w:type="dxa"/>
          </w:tcPr>
          <w:p w14:paraId="33C499BC"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Schedule Activity Information </w:t>
            </w:r>
          </w:p>
        </w:tc>
        <w:tc>
          <w:tcPr>
            <w:tcW w:w="1640" w:type="dxa"/>
          </w:tcPr>
          <w:p w14:paraId="184A972B"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0096063F"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167A4627" w14:textId="77777777" w:rsidR="00BC262B" w:rsidRPr="000142F7" w:rsidRDefault="00BC262B" w:rsidP="00F639F8">
            <w:pPr>
              <w:pStyle w:val="NoSpacing"/>
              <w:rPr>
                <w:rFonts w:asciiTheme="majorHAnsi" w:hAnsiTheme="majorHAnsi"/>
              </w:rPr>
            </w:pPr>
          </w:p>
        </w:tc>
      </w:tr>
      <w:tr w:rsidR="00BC262B" w:rsidRPr="000142F7" w14:paraId="268A118B" w14:textId="77777777" w:rsidTr="2EA1EBA4">
        <w:tc>
          <w:tcPr>
            <w:tcW w:w="2375" w:type="dxa"/>
          </w:tcPr>
          <w:p w14:paraId="583B8037"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0" w:type="dxa"/>
          </w:tcPr>
          <w:p w14:paraId="7DB2AA8C" w14:textId="77777777" w:rsidR="00BC262B" w:rsidRPr="000142F7" w:rsidRDefault="00BC262B" w:rsidP="00F639F8">
            <w:pPr>
              <w:pStyle w:val="NoSpacing"/>
              <w:rPr>
                <w:rFonts w:asciiTheme="majorHAnsi" w:hAnsiTheme="majorHAnsi"/>
              </w:rPr>
            </w:pPr>
            <w:r w:rsidRPr="000142F7">
              <w:rPr>
                <w:rFonts w:asciiTheme="majorHAnsi" w:hAnsiTheme="majorHAnsi"/>
              </w:rPr>
              <w:t>Patient Identifier</w:t>
            </w:r>
          </w:p>
        </w:tc>
        <w:tc>
          <w:tcPr>
            <w:tcW w:w="1640" w:type="dxa"/>
          </w:tcPr>
          <w:p w14:paraId="4A45C4A1"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7195336B"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03E29566" w14:textId="77777777" w:rsidR="00BC262B" w:rsidRPr="000142F7" w:rsidRDefault="00BC262B" w:rsidP="00F639F8">
            <w:pPr>
              <w:pStyle w:val="NoSpacing"/>
              <w:rPr>
                <w:rFonts w:asciiTheme="majorHAnsi" w:hAnsiTheme="majorHAnsi"/>
              </w:rPr>
            </w:pPr>
          </w:p>
        </w:tc>
      </w:tr>
      <w:tr w:rsidR="00BC262B" w:rsidRPr="000142F7" w14:paraId="536F5AE1" w14:textId="77777777" w:rsidTr="2EA1EBA4">
        <w:tc>
          <w:tcPr>
            <w:tcW w:w="2375" w:type="dxa"/>
          </w:tcPr>
          <w:p w14:paraId="19CFD0C6"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0" w:type="dxa"/>
          </w:tcPr>
          <w:p w14:paraId="5488F626" w14:textId="77777777" w:rsidR="00BC262B" w:rsidRPr="000142F7" w:rsidRDefault="00BC262B" w:rsidP="00F639F8">
            <w:pPr>
              <w:pStyle w:val="NoSpacing"/>
              <w:rPr>
                <w:rFonts w:asciiTheme="majorHAnsi" w:hAnsiTheme="majorHAnsi"/>
              </w:rPr>
            </w:pPr>
            <w:r>
              <w:rPr>
                <w:rFonts w:asciiTheme="majorHAnsi" w:hAnsiTheme="majorHAnsi"/>
              </w:rPr>
              <w:t>Patient Visit</w:t>
            </w:r>
          </w:p>
        </w:tc>
        <w:tc>
          <w:tcPr>
            <w:tcW w:w="1640" w:type="dxa"/>
          </w:tcPr>
          <w:p w14:paraId="2557EED1"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1" w:type="dxa"/>
          </w:tcPr>
          <w:p w14:paraId="397187B1"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05F9DEA4" w14:textId="77777777" w:rsidTr="2EA1EBA4">
        <w:tc>
          <w:tcPr>
            <w:tcW w:w="2375" w:type="dxa"/>
          </w:tcPr>
          <w:p w14:paraId="71FE51D0" w14:textId="77777777" w:rsidR="00BC262B" w:rsidRPr="000142F7" w:rsidRDefault="00BC262B" w:rsidP="00F639F8">
            <w:pPr>
              <w:pStyle w:val="NoSpacing"/>
              <w:rPr>
                <w:rFonts w:asciiTheme="majorHAnsi" w:hAnsiTheme="majorHAnsi"/>
                <w:b/>
              </w:rPr>
            </w:pPr>
            <w:r w:rsidRPr="000142F7">
              <w:rPr>
                <w:rFonts w:asciiTheme="majorHAnsi" w:hAnsiTheme="majorHAnsi"/>
                <w:b/>
              </w:rPr>
              <w:t>OBX</w:t>
            </w:r>
          </w:p>
        </w:tc>
        <w:tc>
          <w:tcPr>
            <w:tcW w:w="3180" w:type="dxa"/>
          </w:tcPr>
          <w:p w14:paraId="44957DDE" w14:textId="77777777" w:rsidR="00BC262B" w:rsidRPr="000142F7" w:rsidRDefault="00BC262B" w:rsidP="00F639F8">
            <w:pPr>
              <w:pStyle w:val="NoSpacing"/>
              <w:rPr>
                <w:rFonts w:asciiTheme="majorHAnsi" w:hAnsiTheme="majorHAnsi"/>
              </w:rPr>
            </w:pPr>
            <w:r w:rsidRPr="000142F7">
              <w:rPr>
                <w:rFonts w:asciiTheme="majorHAnsi" w:hAnsiTheme="majorHAnsi"/>
              </w:rPr>
              <w:t>Observation Result</w:t>
            </w:r>
          </w:p>
        </w:tc>
        <w:tc>
          <w:tcPr>
            <w:tcW w:w="1640" w:type="dxa"/>
          </w:tcPr>
          <w:p w14:paraId="360A774E" w14:textId="77777777" w:rsidR="00BC262B" w:rsidRPr="000142F7" w:rsidRDefault="00BC262B" w:rsidP="00F639F8">
            <w:pPr>
              <w:pStyle w:val="NoSpacing"/>
              <w:rPr>
                <w:rFonts w:asciiTheme="majorHAnsi" w:hAnsiTheme="majorHAnsi"/>
              </w:rPr>
            </w:pPr>
            <w:r w:rsidRPr="000142F7">
              <w:rPr>
                <w:rFonts w:asciiTheme="majorHAnsi" w:hAnsiTheme="majorHAnsi"/>
              </w:rPr>
              <w:t>Optional</w:t>
            </w:r>
          </w:p>
        </w:tc>
        <w:tc>
          <w:tcPr>
            <w:tcW w:w="2381" w:type="dxa"/>
          </w:tcPr>
          <w:p w14:paraId="4A8FB404"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YES</w:t>
            </w:r>
          </w:p>
        </w:tc>
      </w:tr>
      <w:tr w:rsidR="00BC262B" w:rsidRPr="000142F7" w14:paraId="7C0E8DB4" w14:textId="77777777" w:rsidTr="2EA1EBA4">
        <w:tc>
          <w:tcPr>
            <w:tcW w:w="2375" w:type="dxa"/>
          </w:tcPr>
          <w:p w14:paraId="5DDEDD3E" w14:textId="77777777" w:rsidR="00BC262B" w:rsidRPr="00281A55" w:rsidRDefault="00BC262B" w:rsidP="00F639F8">
            <w:pPr>
              <w:pStyle w:val="NoSpacing"/>
              <w:rPr>
                <w:rFonts w:asciiTheme="majorHAnsi" w:hAnsiTheme="majorHAnsi"/>
                <w:b/>
              </w:rPr>
            </w:pPr>
            <w:r w:rsidRPr="00281A55">
              <w:rPr>
                <w:rFonts w:asciiTheme="majorHAnsi" w:hAnsiTheme="majorHAnsi"/>
                <w:b/>
              </w:rPr>
              <w:t>AL1</w:t>
            </w:r>
          </w:p>
        </w:tc>
        <w:tc>
          <w:tcPr>
            <w:tcW w:w="3180" w:type="dxa"/>
          </w:tcPr>
          <w:p w14:paraId="49DA7F0C" w14:textId="77777777" w:rsidR="00BC262B" w:rsidRPr="00281A55" w:rsidRDefault="00BC262B" w:rsidP="00F639F8">
            <w:pPr>
              <w:pStyle w:val="NoSpacing"/>
              <w:rPr>
                <w:rFonts w:asciiTheme="majorHAnsi" w:hAnsiTheme="majorHAnsi"/>
              </w:rPr>
            </w:pPr>
            <w:r w:rsidRPr="00281A55">
              <w:rPr>
                <w:rFonts w:asciiTheme="majorHAnsi" w:hAnsiTheme="majorHAnsi"/>
              </w:rPr>
              <w:t>Patient Allergies</w:t>
            </w:r>
          </w:p>
        </w:tc>
        <w:tc>
          <w:tcPr>
            <w:tcW w:w="1640" w:type="dxa"/>
          </w:tcPr>
          <w:p w14:paraId="5E48BBEF" w14:textId="77777777" w:rsidR="00BC262B" w:rsidRPr="00281A55" w:rsidRDefault="00BC262B" w:rsidP="00F639F8">
            <w:pPr>
              <w:pStyle w:val="NoSpacing"/>
              <w:rPr>
                <w:rFonts w:asciiTheme="majorHAnsi" w:hAnsiTheme="majorHAnsi"/>
              </w:rPr>
            </w:pPr>
            <w:r w:rsidRPr="00281A55">
              <w:rPr>
                <w:rFonts w:asciiTheme="majorHAnsi" w:hAnsiTheme="majorHAnsi"/>
              </w:rPr>
              <w:t>Optional</w:t>
            </w:r>
          </w:p>
        </w:tc>
        <w:tc>
          <w:tcPr>
            <w:tcW w:w="2381" w:type="dxa"/>
          </w:tcPr>
          <w:p w14:paraId="275EB217" w14:textId="77777777" w:rsidR="00BC262B" w:rsidRPr="00281A55" w:rsidRDefault="00BC262B" w:rsidP="00F639F8">
            <w:pPr>
              <w:pStyle w:val="NoSpacing"/>
              <w:rPr>
                <w:rFonts w:asciiTheme="majorHAnsi" w:hAnsiTheme="majorHAnsi"/>
              </w:rPr>
            </w:pPr>
            <w:r w:rsidRPr="00281A55">
              <w:rPr>
                <w:rFonts w:asciiTheme="majorHAnsi" w:hAnsiTheme="majorHAnsi"/>
              </w:rPr>
              <w:t xml:space="preserve">Repeat = YES  </w:t>
            </w:r>
          </w:p>
          <w:p w14:paraId="76E2F644" w14:textId="77777777" w:rsidR="00BC262B" w:rsidRPr="00281A55" w:rsidRDefault="00BC262B" w:rsidP="00F639F8">
            <w:pPr>
              <w:pStyle w:val="NoSpacing"/>
              <w:rPr>
                <w:rFonts w:asciiTheme="majorHAnsi" w:hAnsiTheme="majorHAnsi"/>
              </w:rPr>
            </w:pPr>
          </w:p>
        </w:tc>
      </w:tr>
      <w:tr w:rsidR="00BC262B" w:rsidRPr="000142F7" w14:paraId="75019ADA" w14:textId="77777777" w:rsidTr="2EA1EBA4">
        <w:tc>
          <w:tcPr>
            <w:tcW w:w="2375" w:type="dxa"/>
          </w:tcPr>
          <w:p w14:paraId="555F2E19" w14:textId="77777777" w:rsidR="00BC262B" w:rsidRPr="000142F7" w:rsidRDefault="00BC262B" w:rsidP="00F639F8">
            <w:pPr>
              <w:pStyle w:val="NoSpacing"/>
              <w:rPr>
                <w:rFonts w:asciiTheme="majorHAnsi" w:hAnsiTheme="majorHAnsi"/>
                <w:b/>
              </w:rPr>
            </w:pPr>
            <w:r w:rsidRPr="000142F7">
              <w:rPr>
                <w:rFonts w:asciiTheme="majorHAnsi" w:hAnsiTheme="majorHAnsi"/>
                <w:b/>
              </w:rPr>
              <w:t>DG1</w:t>
            </w:r>
          </w:p>
        </w:tc>
        <w:tc>
          <w:tcPr>
            <w:tcW w:w="3180" w:type="dxa"/>
          </w:tcPr>
          <w:p w14:paraId="3F784ABA" w14:textId="77777777" w:rsidR="00BC262B" w:rsidRPr="000142F7" w:rsidRDefault="00BC262B" w:rsidP="00F639F8">
            <w:pPr>
              <w:pStyle w:val="NoSpacing"/>
              <w:rPr>
                <w:rFonts w:asciiTheme="majorHAnsi" w:hAnsiTheme="majorHAnsi"/>
              </w:rPr>
            </w:pPr>
            <w:r w:rsidRPr="000142F7">
              <w:rPr>
                <w:rFonts w:asciiTheme="majorHAnsi" w:hAnsiTheme="majorHAnsi"/>
              </w:rPr>
              <w:t>Patient Diagnosis</w:t>
            </w:r>
          </w:p>
        </w:tc>
        <w:tc>
          <w:tcPr>
            <w:tcW w:w="1640" w:type="dxa"/>
          </w:tcPr>
          <w:p w14:paraId="04D78CA7" w14:textId="77777777" w:rsidR="00BC262B" w:rsidRPr="000142F7" w:rsidRDefault="00BC262B" w:rsidP="00F639F8">
            <w:pPr>
              <w:pStyle w:val="NoSpacing"/>
              <w:rPr>
                <w:rFonts w:asciiTheme="majorHAnsi" w:hAnsiTheme="majorHAnsi"/>
              </w:rPr>
            </w:pPr>
            <w:r w:rsidRPr="000142F7">
              <w:rPr>
                <w:rFonts w:asciiTheme="majorHAnsi" w:hAnsiTheme="majorHAnsi"/>
              </w:rPr>
              <w:t>Optional</w:t>
            </w:r>
          </w:p>
        </w:tc>
        <w:tc>
          <w:tcPr>
            <w:tcW w:w="2381" w:type="dxa"/>
          </w:tcPr>
          <w:p w14:paraId="5C3B964B"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YES</w:t>
            </w:r>
          </w:p>
        </w:tc>
      </w:tr>
      <w:tr w:rsidR="00BC262B" w:rsidRPr="000142F7" w14:paraId="0E519260" w14:textId="77777777" w:rsidTr="2EA1EBA4">
        <w:tc>
          <w:tcPr>
            <w:tcW w:w="2375" w:type="dxa"/>
          </w:tcPr>
          <w:p w14:paraId="599E94B4" w14:textId="77777777" w:rsidR="00BC262B" w:rsidRPr="000142F7" w:rsidRDefault="00BC262B" w:rsidP="00F639F8">
            <w:pPr>
              <w:pStyle w:val="NoSpacing"/>
              <w:rPr>
                <w:rFonts w:asciiTheme="majorHAnsi" w:hAnsiTheme="majorHAnsi"/>
                <w:b/>
              </w:rPr>
            </w:pPr>
            <w:r w:rsidRPr="000142F7">
              <w:rPr>
                <w:rFonts w:asciiTheme="majorHAnsi" w:hAnsiTheme="majorHAnsi"/>
                <w:b/>
              </w:rPr>
              <w:t>RGS</w:t>
            </w:r>
          </w:p>
        </w:tc>
        <w:tc>
          <w:tcPr>
            <w:tcW w:w="3180" w:type="dxa"/>
          </w:tcPr>
          <w:p w14:paraId="33BBB2CE" w14:textId="77777777" w:rsidR="00BC262B" w:rsidRPr="000142F7" w:rsidRDefault="00BC262B" w:rsidP="00F639F8">
            <w:pPr>
              <w:pStyle w:val="NoSpacing"/>
              <w:rPr>
                <w:rFonts w:asciiTheme="majorHAnsi" w:hAnsiTheme="majorHAnsi"/>
              </w:rPr>
            </w:pPr>
            <w:r w:rsidRPr="000142F7">
              <w:rPr>
                <w:rFonts w:asciiTheme="majorHAnsi" w:hAnsiTheme="majorHAnsi"/>
              </w:rPr>
              <w:t>Resource Group</w:t>
            </w:r>
          </w:p>
        </w:tc>
        <w:tc>
          <w:tcPr>
            <w:tcW w:w="1640" w:type="dxa"/>
          </w:tcPr>
          <w:p w14:paraId="42C75483" w14:textId="77777777" w:rsidR="00BC262B" w:rsidRPr="000142F7" w:rsidRDefault="00BC262B" w:rsidP="00F639F8">
            <w:pPr>
              <w:pStyle w:val="NoSpacing"/>
              <w:rPr>
                <w:rFonts w:asciiTheme="majorHAnsi" w:hAnsiTheme="majorHAnsi"/>
              </w:rPr>
            </w:pPr>
            <w:r w:rsidRPr="000142F7">
              <w:rPr>
                <w:rFonts w:asciiTheme="majorHAnsi" w:hAnsiTheme="majorHAnsi"/>
              </w:rPr>
              <w:t>Optional</w:t>
            </w:r>
          </w:p>
        </w:tc>
        <w:tc>
          <w:tcPr>
            <w:tcW w:w="2381" w:type="dxa"/>
          </w:tcPr>
          <w:p w14:paraId="740210F6"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 YES</w:t>
            </w:r>
          </w:p>
        </w:tc>
      </w:tr>
      <w:tr w:rsidR="00BC262B" w:rsidRPr="000142F7" w14:paraId="7CABFE21" w14:textId="77777777" w:rsidTr="2EA1EBA4">
        <w:tc>
          <w:tcPr>
            <w:tcW w:w="2375" w:type="dxa"/>
          </w:tcPr>
          <w:p w14:paraId="6A691AA7" w14:textId="77777777" w:rsidR="00BC262B" w:rsidRPr="000142F7" w:rsidRDefault="00BC262B" w:rsidP="00F639F8">
            <w:pPr>
              <w:pStyle w:val="NoSpacing"/>
              <w:rPr>
                <w:rFonts w:asciiTheme="majorHAnsi" w:hAnsiTheme="majorHAnsi"/>
                <w:b/>
              </w:rPr>
            </w:pPr>
            <w:r w:rsidRPr="000142F7">
              <w:rPr>
                <w:rFonts w:asciiTheme="majorHAnsi" w:hAnsiTheme="majorHAnsi"/>
                <w:b/>
              </w:rPr>
              <w:t>AIS</w:t>
            </w:r>
          </w:p>
        </w:tc>
        <w:tc>
          <w:tcPr>
            <w:tcW w:w="3180" w:type="dxa"/>
          </w:tcPr>
          <w:p w14:paraId="5D307832"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Appointment Information </w:t>
            </w:r>
          </w:p>
        </w:tc>
        <w:tc>
          <w:tcPr>
            <w:tcW w:w="1640" w:type="dxa"/>
          </w:tcPr>
          <w:p w14:paraId="277FF5D9"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73075DF2"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w:t>
            </w:r>
            <w:r w:rsidRPr="000142F7">
              <w:rPr>
                <w:rFonts w:asciiTheme="majorHAnsi" w:hAnsiTheme="majorHAnsi"/>
              </w:rPr>
              <w:t>NO</w:t>
            </w:r>
          </w:p>
        </w:tc>
      </w:tr>
      <w:tr w:rsidR="00BC262B" w:rsidRPr="000142F7" w14:paraId="12FC4DD3" w14:textId="77777777" w:rsidTr="2EA1EBA4">
        <w:tc>
          <w:tcPr>
            <w:tcW w:w="2375" w:type="dxa"/>
          </w:tcPr>
          <w:p w14:paraId="6D412382" w14:textId="77777777" w:rsidR="00BC262B" w:rsidRPr="000142F7" w:rsidRDefault="00BC262B" w:rsidP="00F639F8">
            <w:pPr>
              <w:pStyle w:val="NoSpacing"/>
              <w:rPr>
                <w:rFonts w:asciiTheme="majorHAnsi" w:hAnsiTheme="majorHAnsi"/>
                <w:b/>
              </w:rPr>
            </w:pPr>
            <w:r>
              <w:rPr>
                <w:rFonts w:asciiTheme="majorHAnsi" w:hAnsiTheme="majorHAnsi"/>
                <w:b/>
              </w:rPr>
              <w:t>AIG</w:t>
            </w:r>
          </w:p>
        </w:tc>
        <w:tc>
          <w:tcPr>
            <w:tcW w:w="3180" w:type="dxa"/>
          </w:tcPr>
          <w:p w14:paraId="76FC253D" w14:textId="77777777" w:rsidR="00BC262B" w:rsidRPr="000142F7" w:rsidRDefault="00BC262B" w:rsidP="00F639F8">
            <w:pPr>
              <w:pStyle w:val="NoSpacing"/>
              <w:rPr>
                <w:rFonts w:asciiTheme="majorHAnsi" w:hAnsiTheme="majorHAnsi"/>
              </w:rPr>
            </w:pPr>
            <w:r>
              <w:rPr>
                <w:rFonts w:asciiTheme="majorHAnsi" w:hAnsiTheme="majorHAnsi"/>
              </w:rPr>
              <w:t>Appointment Information General resource</w:t>
            </w:r>
          </w:p>
        </w:tc>
        <w:tc>
          <w:tcPr>
            <w:tcW w:w="1640" w:type="dxa"/>
          </w:tcPr>
          <w:p w14:paraId="422D8E78"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1" w:type="dxa"/>
          </w:tcPr>
          <w:p w14:paraId="68BF6E6E"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6DB7BC43" w14:textId="77777777" w:rsidTr="2EA1EBA4">
        <w:tc>
          <w:tcPr>
            <w:tcW w:w="2375" w:type="dxa"/>
          </w:tcPr>
          <w:p w14:paraId="744265A6" w14:textId="77777777" w:rsidR="00BC262B" w:rsidRPr="000142F7" w:rsidRDefault="00BC262B" w:rsidP="00F639F8">
            <w:pPr>
              <w:pStyle w:val="NoSpacing"/>
              <w:rPr>
                <w:rFonts w:asciiTheme="majorHAnsi" w:hAnsiTheme="majorHAnsi"/>
                <w:b/>
              </w:rPr>
            </w:pPr>
            <w:r w:rsidRPr="000142F7">
              <w:rPr>
                <w:rFonts w:asciiTheme="majorHAnsi" w:hAnsiTheme="majorHAnsi"/>
                <w:b/>
              </w:rPr>
              <w:t>AIP</w:t>
            </w:r>
          </w:p>
        </w:tc>
        <w:tc>
          <w:tcPr>
            <w:tcW w:w="3180" w:type="dxa"/>
          </w:tcPr>
          <w:p w14:paraId="324294E1" w14:textId="77777777" w:rsidR="00BC262B" w:rsidRPr="000142F7" w:rsidRDefault="00BC262B" w:rsidP="00F639F8">
            <w:pPr>
              <w:pStyle w:val="NoSpacing"/>
              <w:rPr>
                <w:rFonts w:asciiTheme="majorHAnsi" w:hAnsiTheme="majorHAnsi"/>
              </w:rPr>
            </w:pPr>
            <w:r w:rsidRPr="000142F7">
              <w:rPr>
                <w:rFonts w:asciiTheme="majorHAnsi" w:hAnsiTheme="majorHAnsi"/>
              </w:rPr>
              <w:t>Appointment Information Personnel</w:t>
            </w:r>
          </w:p>
        </w:tc>
        <w:tc>
          <w:tcPr>
            <w:tcW w:w="1640" w:type="dxa"/>
          </w:tcPr>
          <w:p w14:paraId="3F565414"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6DE46306"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=YES</w:t>
            </w:r>
          </w:p>
        </w:tc>
      </w:tr>
      <w:tr w:rsidR="00BC262B" w:rsidRPr="000142F7" w14:paraId="5B2183BB" w14:textId="77777777" w:rsidTr="2EA1EBA4">
        <w:tc>
          <w:tcPr>
            <w:tcW w:w="2375" w:type="dxa"/>
          </w:tcPr>
          <w:p w14:paraId="3CBE4383" w14:textId="77777777" w:rsidR="00BC262B" w:rsidRPr="000142F7" w:rsidRDefault="00BC262B" w:rsidP="00F639F8">
            <w:pPr>
              <w:pStyle w:val="NoSpacing"/>
              <w:rPr>
                <w:rFonts w:asciiTheme="majorHAnsi" w:hAnsiTheme="majorHAnsi"/>
                <w:b/>
              </w:rPr>
            </w:pPr>
            <w:r w:rsidRPr="000142F7">
              <w:rPr>
                <w:rFonts w:asciiTheme="majorHAnsi" w:hAnsiTheme="majorHAnsi"/>
                <w:b/>
              </w:rPr>
              <w:t>AIL</w:t>
            </w:r>
          </w:p>
        </w:tc>
        <w:tc>
          <w:tcPr>
            <w:tcW w:w="3180" w:type="dxa"/>
          </w:tcPr>
          <w:p w14:paraId="6A30C517" w14:textId="77777777" w:rsidR="00BC262B" w:rsidRPr="000142F7" w:rsidRDefault="00BC262B" w:rsidP="00F639F8">
            <w:pPr>
              <w:pStyle w:val="NoSpacing"/>
              <w:rPr>
                <w:rFonts w:asciiTheme="majorHAnsi" w:hAnsiTheme="majorHAnsi"/>
              </w:rPr>
            </w:pPr>
            <w:r w:rsidRPr="000142F7">
              <w:rPr>
                <w:rFonts w:asciiTheme="majorHAnsi" w:hAnsiTheme="majorHAnsi"/>
              </w:rPr>
              <w:t>Appointment Information Location</w:t>
            </w:r>
          </w:p>
        </w:tc>
        <w:tc>
          <w:tcPr>
            <w:tcW w:w="1640" w:type="dxa"/>
          </w:tcPr>
          <w:p w14:paraId="6C05EEA7"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1" w:type="dxa"/>
          </w:tcPr>
          <w:p w14:paraId="3AA15AB4"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w:t>
            </w:r>
            <w:r>
              <w:rPr>
                <w:rFonts w:asciiTheme="majorHAnsi" w:hAnsiTheme="majorHAnsi"/>
              </w:rPr>
              <w:t xml:space="preserve"> </w:t>
            </w:r>
            <w:r w:rsidRPr="000142F7">
              <w:rPr>
                <w:rFonts w:asciiTheme="majorHAnsi" w:hAnsiTheme="majorHAnsi"/>
              </w:rPr>
              <w:t>NO</w:t>
            </w:r>
          </w:p>
        </w:tc>
      </w:tr>
      <w:tr w:rsidR="00BC262B" w:rsidRPr="000142F7" w14:paraId="3A58667F" w14:textId="77777777" w:rsidTr="2EA1EBA4">
        <w:tc>
          <w:tcPr>
            <w:tcW w:w="2375" w:type="dxa"/>
          </w:tcPr>
          <w:p w14:paraId="2FC77CB1" w14:textId="77777777" w:rsidR="00BC262B" w:rsidRPr="000142F7" w:rsidRDefault="00BC262B" w:rsidP="00F639F8">
            <w:pPr>
              <w:pStyle w:val="NoSpacing"/>
              <w:rPr>
                <w:rFonts w:asciiTheme="majorHAnsi" w:hAnsiTheme="majorHAnsi"/>
                <w:b/>
              </w:rPr>
            </w:pPr>
            <w:r>
              <w:rPr>
                <w:rFonts w:asciiTheme="majorHAnsi" w:hAnsiTheme="majorHAnsi"/>
                <w:b/>
              </w:rPr>
              <w:t>ZIL</w:t>
            </w:r>
          </w:p>
        </w:tc>
        <w:tc>
          <w:tcPr>
            <w:tcW w:w="3180" w:type="dxa"/>
          </w:tcPr>
          <w:p w14:paraId="13077163" w14:textId="4CF4C49E" w:rsidR="00BC262B" w:rsidRPr="000142F7" w:rsidRDefault="00BC262B" w:rsidP="00F639F8">
            <w:pPr>
              <w:pStyle w:val="NoSpacing"/>
              <w:rPr>
                <w:rFonts w:asciiTheme="majorHAnsi" w:hAnsiTheme="majorHAnsi"/>
              </w:rPr>
            </w:pPr>
            <w:r w:rsidRPr="005309C7">
              <w:rPr>
                <w:rFonts w:asciiTheme="majorHAnsi" w:eastAsiaTheme="majorEastAsia" w:hAnsiTheme="majorHAnsi" w:cstheme="majorBidi"/>
              </w:rPr>
              <w:t xml:space="preserve"> Location resource</w:t>
            </w:r>
          </w:p>
        </w:tc>
        <w:tc>
          <w:tcPr>
            <w:tcW w:w="1640" w:type="dxa"/>
          </w:tcPr>
          <w:p w14:paraId="1F95A9B3" w14:textId="6527CE31" w:rsidR="00BC262B" w:rsidRPr="000142F7" w:rsidRDefault="2EA1EBA4" w:rsidP="00F639F8">
            <w:pPr>
              <w:pStyle w:val="NoSpacing"/>
              <w:rPr>
                <w:rFonts w:asciiTheme="majorHAnsi" w:hAnsiTheme="majorHAnsi"/>
              </w:rPr>
            </w:pPr>
            <w:r w:rsidRPr="005309C7">
              <w:rPr>
                <w:rFonts w:asciiTheme="majorHAnsi" w:eastAsiaTheme="majorEastAsia" w:hAnsiTheme="majorHAnsi" w:cstheme="majorBidi"/>
              </w:rPr>
              <w:t>Required</w:t>
            </w:r>
            <w:r w:rsidR="00BC262B" w:rsidRPr="005309C7">
              <w:rPr>
                <w:rFonts w:asciiTheme="majorHAnsi" w:eastAsiaTheme="majorEastAsia" w:hAnsiTheme="majorHAnsi" w:cstheme="majorBidi"/>
              </w:rPr>
              <w:t>*</w:t>
            </w:r>
          </w:p>
        </w:tc>
        <w:tc>
          <w:tcPr>
            <w:tcW w:w="2381" w:type="dxa"/>
          </w:tcPr>
          <w:p w14:paraId="4B9BFD7C" w14:textId="77777777" w:rsidR="00BC262B" w:rsidRPr="000142F7" w:rsidRDefault="00BC262B" w:rsidP="00F639F8">
            <w:pPr>
              <w:pStyle w:val="NoSpacing"/>
              <w:rPr>
                <w:rFonts w:asciiTheme="majorHAnsi" w:hAnsiTheme="majorHAnsi"/>
              </w:rPr>
            </w:pPr>
            <w:r>
              <w:rPr>
                <w:rFonts w:asciiTheme="majorHAnsi" w:hAnsiTheme="majorHAnsi"/>
              </w:rPr>
              <w:t>Repeat = NO</w:t>
            </w:r>
          </w:p>
        </w:tc>
      </w:tr>
    </w:tbl>
    <w:p w14:paraId="6C60F7EA" w14:textId="77777777" w:rsidR="00BC262B" w:rsidRPr="005309C7" w:rsidRDefault="00BC262B" w:rsidP="005309C7">
      <w:pPr>
        <w:rPr>
          <w:b/>
          <w:bCs/>
        </w:rPr>
      </w:pPr>
      <w:r w:rsidRPr="005309C7">
        <w:rPr>
          <w:rFonts w:asciiTheme="majorHAnsi" w:hAnsiTheme="majorHAnsi"/>
        </w:rPr>
        <w:t>*ZIL segment is attached only when AIL segment is not attached. When an SIU message already contains AIL segment, ZIL segment will not be attached.</w:t>
      </w:r>
    </w:p>
    <w:p w14:paraId="5F13CDC8" w14:textId="77777777" w:rsidR="00BC262B" w:rsidRPr="00153B0F" w:rsidRDefault="00BC262B" w:rsidP="00BC262B">
      <w:pPr>
        <w:pStyle w:val="Style2"/>
        <w:rPr>
          <w:sz w:val="36"/>
          <w:szCs w:val="36"/>
        </w:rPr>
      </w:pPr>
      <w:bookmarkStart w:id="650" w:name="_Toc398038619"/>
      <w:r>
        <w:rPr>
          <w:sz w:val="36"/>
          <w:szCs w:val="36"/>
        </w:rPr>
        <w:t xml:space="preserve">BCMA Order </w:t>
      </w:r>
      <w:r w:rsidRPr="00153B0F">
        <w:rPr>
          <w:sz w:val="36"/>
          <w:szCs w:val="36"/>
        </w:rPr>
        <w:t>RAS Message – Data Assembly Characteristics</w:t>
      </w:r>
      <w:bookmarkEnd w:id="650"/>
    </w:p>
    <w:p w14:paraId="15CA6293" w14:textId="77777777" w:rsidR="00BC262B" w:rsidRPr="001A6E95" w:rsidRDefault="00BC262B" w:rsidP="00BC262B">
      <w:pPr>
        <w:tabs>
          <w:tab w:val="left" w:pos="2760"/>
        </w:tabs>
        <w:rPr>
          <w:rFonts w:asciiTheme="majorHAnsi" w:hAnsiTheme="majorHAnsi"/>
          <w:b/>
          <w:bCs/>
          <w:iCs/>
          <w:sz w:val="28"/>
          <w:szCs w:val="28"/>
        </w:rPr>
      </w:pPr>
      <w:r>
        <w:rPr>
          <w:rFonts w:asciiTheme="majorHAnsi" w:hAnsiTheme="majorHAnsi"/>
        </w:rPr>
        <w:t xml:space="preserve">BCMA RAS messages </w:t>
      </w:r>
      <w:r w:rsidRPr="008E0EC8">
        <w:rPr>
          <w:rFonts w:asciiTheme="majorHAnsi" w:hAnsiTheme="majorHAnsi"/>
        </w:rPr>
        <w:t>are obtained via the internal CPRS-</w:t>
      </w:r>
      <w:r>
        <w:rPr>
          <w:rFonts w:asciiTheme="majorHAnsi" w:hAnsiTheme="majorHAnsi"/>
        </w:rPr>
        <w:t xml:space="preserve">Pharmacy </w:t>
      </w:r>
      <w:r w:rsidRPr="008E0EC8">
        <w:rPr>
          <w:rFonts w:asciiTheme="majorHAnsi" w:hAnsiTheme="majorHAnsi"/>
        </w:rPr>
        <w:t>interface</w:t>
      </w:r>
      <w:r>
        <w:rPr>
          <w:rFonts w:asciiTheme="majorHAnsi" w:hAnsiTheme="majorHAnsi"/>
        </w:rPr>
        <w:t>.  The DSIH BCMA Router Protocol is subscribed to the VistA BCMA protocol, producing DSIH BCMA RAS messages.</w:t>
      </w:r>
      <w:r w:rsidRPr="001A6E95">
        <w:rPr>
          <w:rFonts w:asciiTheme="majorHAnsi" w:hAnsiTheme="majorHAnsi"/>
        </w:rPr>
        <w:tab/>
      </w:r>
    </w:p>
    <w:p w14:paraId="103470FB" w14:textId="77777777" w:rsidR="00BC262B" w:rsidRPr="006E7A90" w:rsidRDefault="00BC262B" w:rsidP="00BC262B">
      <w:pPr>
        <w:pStyle w:val="Style2"/>
      </w:pPr>
      <w:bookmarkStart w:id="651" w:name="_Toc398038620"/>
      <w:r w:rsidRPr="00557AE4">
        <w:t>BCM</w:t>
      </w:r>
      <w:r>
        <w:t>A</w:t>
      </w:r>
      <w:r w:rsidRPr="00557AE4">
        <w:t xml:space="preserve"> </w:t>
      </w:r>
      <w:r>
        <w:t xml:space="preserve">RAS </w:t>
      </w:r>
      <w:r w:rsidRPr="00557AE4">
        <w:t>Static Message Definition – Message Level</w:t>
      </w:r>
      <w:bookmarkEnd w:id="6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2BE0A718" w14:textId="77777777" w:rsidTr="00F639F8">
        <w:tc>
          <w:tcPr>
            <w:tcW w:w="2372" w:type="dxa"/>
            <w:shd w:val="clear" w:color="auto" w:fill="BFBFBF" w:themeFill="background1" w:themeFillShade="BF"/>
          </w:tcPr>
          <w:p w14:paraId="46DEFCEA" w14:textId="77777777" w:rsidR="00BC262B" w:rsidRPr="000142F7" w:rsidRDefault="00BC262B" w:rsidP="00F639F8">
            <w:pPr>
              <w:pStyle w:val="NoSpacing"/>
              <w:rPr>
                <w:rFonts w:asciiTheme="majorHAnsi" w:hAnsiTheme="majorHAnsi"/>
                <w:b/>
              </w:rPr>
            </w:pPr>
            <w:r>
              <w:rPr>
                <w:rFonts w:asciiTheme="majorHAnsi" w:hAnsiTheme="majorHAnsi"/>
                <w:b/>
              </w:rPr>
              <w:t>RAS^O17</w:t>
            </w:r>
          </w:p>
        </w:tc>
        <w:tc>
          <w:tcPr>
            <w:tcW w:w="3181" w:type="dxa"/>
            <w:shd w:val="clear" w:color="auto" w:fill="BFBFBF" w:themeFill="background1" w:themeFillShade="BF"/>
          </w:tcPr>
          <w:p w14:paraId="73996B88" w14:textId="77777777" w:rsidR="00BC262B" w:rsidRPr="000142F7" w:rsidRDefault="00BC262B" w:rsidP="00F639F8">
            <w:pPr>
              <w:pStyle w:val="NoSpacing"/>
              <w:rPr>
                <w:rFonts w:asciiTheme="majorHAnsi" w:hAnsiTheme="majorHAnsi"/>
                <w:b/>
              </w:rPr>
            </w:pPr>
            <w:r>
              <w:rPr>
                <w:rFonts w:asciiTheme="majorHAnsi" w:hAnsiTheme="majorHAnsi"/>
                <w:b/>
              </w:rPr>
              <w:t>Radiology Reports</w:t>
            </w:r>
          </w:p>
        </w:tc>
        <w:tc>
          <w:tcPr>
            <w:tcW w:w="1640" w:type="dxa"/>
            <w:shd w:val="clear" w:color="auto" w:fill="BFBFBF" w:themeFill="background1" w:themeFillShade="BF"/>
          </w:tcPr>
          <w:p w14:paraId="5FBF2808"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436F9CD6"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721B45C4" w14:textId="77777777" w:rsidTr="00F639F8">
        <w:tc>
          <w:tcPr>
            <w:tcW w:w="2372" w:type="dxa"/>
          </w:tcPr>
          <w:p w14:paraId="64770607" w14:textId="77777777" w:rsidR="00BC262B" w:rsidRPr="000142F7" w:rsidRDefault="00BC262B" w:rsidP="00F639F8">
            <w:pPr>
              <w:pStyle w:val="NoSpacing"/>
              <w:tabs>
                <w:tab w:val="right" w:pos="2156"/>
              </w:tabs>
              <w:rPr>
                <w:rFonts w:asciiTheme="majorHAnsi" w:hAnsiTheme="majorHAnsi"/>
                <w:b/>
              </w:rPr>
            </w:pPr>
            <w:r w:rsidRPr="000142F7">
              <w:rPr>
                <w:rFonts w:asciiTheme="majorHAnsi" w:hAnsiTheme="majorHAnsi"/>
                <w:b/>
              </w:rPr>
              <w:t>MSH</w:t>
            </w:r>
            <w:r>
              <w:rPr>
                <w:rFonts w:asciiTheme="majorHAnsi" w:hAnsiTheme="majorHAnsi"/>
                <w:b/>
              </w:rPr>
              <w:tab/>
            </w:r>
          </w:p>
        </w:tc>
        <w:tc>
          <w:tcPr>
            <w:tcW w:w="3181" w:type="dxa"/>
          </w:tcPr>
          <w:p w14:paraId="452F313B"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3E80737C"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60DB27B9"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528FCF94" w14:textId="77777777" w:rsidR="00BC262B" w:rsidRPr="000142F7" w:rsidRDefault="00BC262B" w:rsidP="00F639F8">
            <w:pPr>
              <w:pStyle w:val="NoSpacing"/>
              <w:rPr>
                <w:rFonts w:asciiTheme="majorHAnsi" w:hAnsiTheme="majorHAnsi"/>
              </w:rPr>
            </w:pPr>
          </w:p>
        </w:tc>
      </w:tr>
      <w:tr w:rsidR="00BC262B" w:rsidRPr="000142F7" w14:paraId="6CE2338B" w14:textId="77777777" w:rsidTr="00F639F8">
        <w:tc>
          <w:tcPr>
            <w:tcW w:w="2372" w:type="dxa"/>
          </w:tcPr>
          <w:p w14:paraId="1B506AB7" w14:textId="77777777" w:rsidR="00BC262B" w:rsidRPr="000142F7" w:rsidRDefault="00BC262B" w:rsidP="00F639F8">
            <w:pPr>
              <w:pStyle w:val="NoSpacing"/>
              <w:rPr>
                <w:rFonts w:asciiTheme="majorHAnsi" w:hAnsiTheme="majorHAnsi"/>
                <w:b/>
              </w:rPr>
            </w:pPr>
            <w:r w:rsidRPr="000142F7">
              <w:rPr>
                <w:rFonts w:asciiTheme="majorHAnsi" w:hAnsiTheme="majorHAnsi"/>
                <w:b/>
              </w:rPr>
              <w:t>PID</w:t>
            </w:r>
          </w:p>
        </w:tc>
        <w:tc>
          <w:tcPr>
            <w:tcW w:w="3181" w:type="dxa"/>
          </w:tcPr>
          <w:p w14:paraId="771AA15B" w14:textId="77777777" w:rsidR="00BC262B" w:rsidRPr="006C3087" w:rsidRDefault="00BC262B" w:rsidP="00F639F8">
            <w:pPr>
              <w:pStyle w:val="NoSpacing"/>
              <w:rPr>
                <w:rFonts w:asciiTheme="majorHAnsi" w:hAnsiTheme="majorHAnsi"/>
              </w:rPr>
            </w:pPr>
            <w:r w:rsidRPr="006C3087">
              <w:rPr>
                <w:rFonts w:asciiTheme="majorHAnsi" w:hAnsiTheme="majorHAnsi"/>
              </w:rPr>
              <w:t>Patient Identification</w:t>
            </w:r>
          </w:p>
        </w:tc>
        <w:tc>
          <w:tcPr>
            <w:tcW w:w="1640" w:type="dxa"/>
          </w:tcPr>
          <w:p w14:paraId="53AD06B6"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2FE74843"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56CC0B81" w14:textId="77777777" w:rsidR="00BC262B" w:rsidRPr="000142F7" w:rsidRDefault="00BC262B" w:rsidP="00F639F8">
            <w:pPr>
              <w:pStyle w:val="NoSpacing"/>
              <w:rPr>
                <w:rFonts w:asciiTheme="majorHAnsi" w:hAnsiTheme="majorHAnsi"/>
              </w:rPr>
            </w:pPr>
          </w:p>
        </w:tc>
      </w:tr>
      <w:tr w:rsidR="00BC262B" w:rsidRPr="000142F7" w14:paraId="17D0D75A" w14:textId="77777777" w:rsidTr="00F639F8">
        <w:tc>
          <w:tcPr>
            <w:tcW w:w="2372" w:type="dxa"/>
          </w:tcPr>
          <w:p w14:paraId="3CE059FA" w14:textId="77777777" w:rsidR="00BC262B" w:rsidRPr="000142F7" w:rsidRDefault="00BC262B" w:rsidP="00F639F8">
            <w:pPr>
              <w:pStyle w:val="NoSpacing"/>
              <w:rPr>
                <w:rFonts w:asciiTheme="majorHAnsi" w:hAnsiTheme="majorHAnsi"/>
                <w:b/>
              </w:rPr>
            </w:pPr>
            <w:r>
              <w:rPr>
                <w:rFonts w:asciiTheme="majorHAnsi" w:hAnsiTheme="majorHAnsi"/>
                <w:b/>
              </w:rPr>
              <w:t>PV1</w:t>
            </w:r>
          </w:p>
        </w:tc>
        <w:tc>
          <w:tcPr>
            <w:tcW w:w="3181" w:type="dxa"/>
          </w:tcPr>
          <w:p w14:paraId="05E896AD" w14:textId="77777777" w:rsidR="00BC262B" w:rsidRPr="006C3087" w:rsidRDefault="00BC262B" w:rsidP="00F639F8">
            <w:pPr>
              <w:pStyle w:val="NoSpacing"/>
              <w:rPr>
                <w:rFonts w:asciiTheme="majorHAnsi" w:hAnsiTheme="majorHAnsi"/>
              </w:rPr>
            </w:pPr>
            <w:r w:rsidRPr="006C3087">
              <w:rPr>
                <w:rFonts w:asciiTheme="majorHAnsi" w:hAnsiTheme="majorHAnsi"/>
              </w:rPr>
              <w:t>Patient Visit Location</w:t>
            </w:r>
          </w:p>
        </w:tc>
        <w:tc>
          <w:tcPr>
            <w:tcW w:w="1640" w:type="dxa"/>
          </w:tcPr>
          <w:p w14:paraId="46E92FEE" w14:textId="77777777" w:rsidR="00BC262B" w:rsidRPr="000142F7" w:rsidRDefault="00BC262B" w:rsidP="00F639F8">
            <w:pPr>
              <w:pStyle w:val="NoSpacing"/>
              <w:rPr>
                <w:rFonts w:asciiTheme="majorHAnsi" w:hAnsiTheme="majorHAnsi"/>
              </w:rPr>
            </w:pPr>
            <w:r>
              <w:rPr>
                <w:rFonts w:asciiTheme="majorHAnsi" w:hAnsiTheme="majorHAnsi"/>
              </w:rPr>
              <w:t xml:space="preserve">Required </w:t>
            </w:r>
          </w:p>
        </w:tc>
        <w:tc>
          <w:tcPr>
            <w:tcW w:w="2383" w:type="dxa"/>
          </w:tcPr>
          <w:p w14:paraId="7AE0A96E"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w:t>
            </w:r>
            <w:r>
              <w:rPr>
                <w:rFonts w:asciiTheme="majorHAnsi" w:hAnsiTheme="majorHAnsi"/>
              </w:rPr>
              <w:t>NO</w:t>
            </w:r>
          </w:p>
        </w:tc>
      </w:tr>
      <w:tr w:rsidR="00BC262B" w:rsidRPr="000142F7" w14:paraId="774F0424" w14:textId="77777777" w:rsidTr="00F639F8">
        <w:tc>
          <w:tcPr>
            <w:tcW w:w="2372" w:type="dxa"/>
          </w:tcPr>
          <w:p w14:paraId="41E24ADF" w14:textId="77777777" w:rsidR="00BC262B" w:rsidRDefault="00BC262B" w:rsidP="00F639F8">
            <w:pPr>
              <w:pStyle w:val="NoSpacing"/>
              <w:rPr>
                <w:rFonts w:asciiTheme="majorHAnsi" w:hAnsiTheme="majorHAnsi"/>
                <w:b/>
              </w:rPr>
            </w:pPr>
            <w:r>
              <w:rPr>
                <w:rFonts w:asciiTheme="majorHAnsi" w:hAnsiTheme="majorHAnsi"/>
                <w:b/>
              </w:rPr>
              <w:t>ORC</w:t>
            </w:r>
          </w:p>
        </w:tc>
        <w:tc>
          <w:tcPr>
            <w:tcW w:w="3181" w:type="dxa"/>
          </w:tcPr>
          <w:p w14:paraId="215F292D" w14:textId="77777777" w:rsidR="00BC262B" w:rsidRPr="006C3087" w:rsidRDefault="00BC262B" w:rsidP="00F639F8">
            <w:pPr>
              <w:pStyle w:val="NoSpacing"/>
              <w:rPr>
                <w:rFonts w:asciiTheme="majorHAnsi" w:hAnsiTheme="majorHAnsi"/>
              </w:rPr>
            </w:pPr>
            <w:r w:rsidRPr="006C3087">
              <w:rPr>
                <w:rFonts w:asciiTheme="majorHAnsi" w:hAnsiTheme="majorHAnsi"/>
              </w:rPr>
              <w:t>Common Order Segment</w:t>
            </w:r>
          </w:p>
        </w:tc>
        <w:tc>
          <w:tcPr>
            <w:tcW w:w="1640" w:type="dxa"/>
          </w:tcPr>
          <w:p w14:paraId="5ABB66DB" w14:textId="77777777" w:rsidR="00BC262B" w:rsidRDefault="00BC262B" w:rsidP="00F639F8">
            <w:pPr>
              <w:pStyle w:val="NoSpacing"/>
              <w:rPr>
                <w:rFonts w:asciiTheme="majorHAnsi" w:hAnsiTheme="majorHAnsi"/>
              </w:rPr>
            </w:pPr>
            <w:r>
              <w:rPr>
                <w:rFonts w:asciiTheme="majorHAnsi" w:hAnsiTheme="majorHAnsi"/>
              </w:rPr>
              <w:t>Required</w:t>
            </w:r>
          </w:p>
        </w:tc>
        <w:tc>
          <w:tcPr>
            <w:tcW w:w="2383" w:type="dxa"/>
          </w:tcPr>
          <w:p w14:paraId="6265D2A6" w14:textId="77777777" w:rsidR="00BC262B" w:rsidRPr="00B4739F" w:rsidRDefault="00BC262B" w:rsidP="00F639F8">
            <w:pPr>
              <w:pStyle w:val="NoSpacing"/>
              <w:rPr>
                <w:rFonts w:asciiTheme="majorHAnsi" w:hAnsiTheme="majorHAnsi"/>
              </w:rPr>
            </w:pPr>
            <w:r>
              <w:rPr>
                <w:rFonts w:asciiTheme="majorHAnsi" w:hAnsiTheme="majorHAnsi"/>
              </w:rPr>
              <w:t>Repeat=YES</w:t>
            </w:r>
          </w:p>
        </w:tc>
      </w:tr>
      <w:tr w:rsidR="00BC262B" w:rsidRPr="000142F7" w14:paraId="154C97AB" w14:textId="77777777" w:rsidTr="00F639F8">
        <w:tc>
          <w:tcPr>
            <w:tcW w:w="2372" w:type="dxa"/>
          </w:tcPr>
          <w:p w14:paraId="2D5ED11D" w14:textId="77777777" w:rsidR="00BC262B" w:rsidRDefault="00BC262B" w:rsidP="00F639F8">
            <w:pPr>
              <w:pStyle w:val="NoSpacing"/>
              <w:rPr>
                <w:rFonts w:asciiTheme="majorHAnsi" w:hAnsiTheme="majorHAnsi"/>
                <w:b/>
              </w:rPr>
            </w:pPr>
            <w:r>
              <w:rPr>
                <w:rFonts w:asciiTheme="majorHAnsi" w:hAnsiTheme="majorHAnsi"/>
                <w:b/>
              </w:rPr>
              <w:t>RXO</w:t>
            </w:r>
          </w:p>
        </w:tc>
        <w:tc>
          <w:tcPr>
            <w:tcW w:w="3181" w:type="dxa"/>
          </w:tcPr>
          <w:p w14:paraId="29891F13" w14:textId="77777777" w:rsidR="00BC262B" w:rsidRPr="006C3087" w:rsidRDefault="00BC262B" w:rsidP="00F639F8">
            <w:pPr>
              <w:pStyle w:val="NoSpacing"/>
              <w:rPr>
                <w:rFonts w:asciiTheme="majorHAnsi" w:hAnsiTheme="majorHAnsi"/>
              </w:rPr>
            </w:pPr>
            <w:r w:rsidRPr="00557AE4">
              <w:rPr>
                <w:rFonts w:asciiTheme="majorHAnsi" w:eastAsia="Times New Roman" w:hAnsiTheme="majorHAnsi" w:cs="Times New Roman"/>
              </w:rPr>
              <w:t>Pharmacy/treatment order RXR</w:t>
            </w:r>
          </w:p>
        </w:tc>
        <w:tc>
          <w:tcPr>
            <w:tcW w:w="1640" w:type="dxa"/>
          </w:tcPr>
          <w:p w14:paraId="0C79F811" w14:textId="77777777" w:rsidR="00BC262B" w:rsidRDefault="00BC262B" w:rsidP="00F639F8">
            <w:pPr>
              <w:pStyle w:val="NoSpacing"/>
              <w:rPr>
                <w:rFonts w:asciiTheme="majorHAnsi" w:hAnsiTheme="majorHAnsi"/>
              </w:rPr>
            </w:pPr>
            <w:r w:rsidRPr="00AA73CA">
              <w:rPr>
                <w:rFonts w:asciiTheme="majorHAnsi" w:hAnsiTheme="majorHAnsi"/>
              </w:rPr>
              <w:t>Required</w:t>
            </w:r>
          </w:p>
        </w:tc>
        <w:tc>
          <w:tcPr>
            <w:tcW w:w="2383" w:type="dxa"/>
          </w:tcPr>
          <w:p w14:paraId="3E2E67B0" w14:textId="77777777" w:rsidR="00BC262B" w:rsidRPr="00B4739F" w:rsidRDefault="00BC262B" w:rsidP="00F639F8">
            <w:pPr>
              <w:pStyle w:val="NoSpacing"/>
              <w:rPr>
                <w:rFonts w:asciiTheme="majorHAnsi" w:hAnsiTheme="majorHAnsi"/>
              </w:rPr>
            </w:pPr>
            <w:r>
              <w:rPr>
                <w:rFonts w:asciiTheme="majorHAnsi" w:hAnsiTheme="majorHAnsi"/>
              </w:rPr>
              <w:t>Repeat = NO</w:t>
            </w:r>
          </w:p>
        </w:tc>
      </w:tr>
      <w:tr w:rsidR="00BC262B" w:rsidRPr="000142F7" w14:paraId="66ACE89B" w14:textId="77777777" w:rsidTr="00F639F8">
        <w:tc>
          <w:tcPr>
            <w:tcW w:w="2372" w:type="dxa"/>
          </w:tcPr>
          <w:p w14:paraId="36632E99" w14:textId="77777777" w:rsidR="00BC262B" w:rsidRPr="000142F7" w:rsidRDefault="00BC262B" w:rsidP="00F639F8">
            <w:pPr>
              <w:pStyle w:val="NoSpacing"/>
              <w:rPr>
                <w:rFonts w:asciiTheme="majorHAnsi" w:hAnsiTheme="majorHAnsi"/>
                <w:b/>
              </w:rPr>
            </w:pPr>
            <w:r>
              <w:rPr>
                <w:rFonts w:asciiTheme="majorHAnsi" w:hAnsiTheme="majorHAnsi"/>
                <w:b/>
              </w:rPr>
              <w:t>RXC</w:t>
            </w:r>
          </w:p>
        </w:tc>
        <w:tc>
          <w:tcPr>
            <w:tcW w:w="3181" w:type="dxa"/>
          </w:tcPr>
          <w:p w14:paraId="15FF7542" w14:textId="77777777" w:rsidR="00BC262B" w:rsidRPr="006C3087" w:rsidRDefault="00BC262B" w:rsidP="00F639F8">
            <w:pPr>
              <w:pStyle w:val="NoSpacing"/>
              <w:rPr>
                <w:rFonts w:asciiTheme="majorHAnsi" w:hAnsiTheme="majorHAnsi"/>
              </w:rPr>
            </w:pPr>
            <w:r w:rsidRPr="00557AE4">
              <w:rPr>
                <w:rFonts w:asciiTheme="majorHAnsi" w:eastAsia="Times New Roman" w:hAnsiTheme="majorHAnsi" w:cs="Times New Roman"/>
              </w:rPr>
              <w:t>Pharmacy/treatment Order</w:t>
            </w:r>
          </w:p>
        </w:tc>
        <w:tc>
          <w:tcPr>
            <w:tcW w:w="1640" w:type="dxa"/>
          </w:tcPr>
          <w:p w14:paraId="04421802"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769FAC96" w14:textId="77777777" w:rsidR="00BC262B" w:rsidRPr="000142F7" w:rsidRDefault="00BC262B" w:rsidP="00F639F8">
            <w:pPr>
              <w:pStyle w:val="NoSpacing"/>
              <w:rPr>
                <w:rFonts w:asciiTheme="majorHAnsi" w:hAnsiTheme="majorHAnsi"/>
              </w:rPr>
            </w:pPr>
            <w:r w:rsidRPr="00B4739F">
              <w:rPr>
                <w:rFonts w:asciiTheme="majorHAnsi" w:hAnsiTheme="majorHAnsi"/>
              </w:rPr>
              <w:t xml:space="preserve">Repeat = </w:t>
            </w:r>
            <w:r>
              <w:rPr>
                <w:rFonts w:asciiTheme="majorHAnsi" w:hAnsiTheme="majorHAnsi"/>
              </w:rPr>
              <w:t xml:space="preserve"> YES</w:t>
            </w:r>
          </w:p>
        </w:tc>
      </w:tr>
      <w:tr w:rsidR="00BC262B" w:rsidRPr="000142F7" w14:paraId="2B2AC4C1" w14:textId="77777777" w:rsidTr="00F639F8">
        <w:tc>
          <w:tcPr>
            <w:tcW w:w="2372" w:type="dxa"/>
          </w:tcPr>
          <w:p w14:paraId="126474BA" w14:textId="77777777" w:rsidR="00BC262B" w:rsidRPr="000142F7" w:rsidRDefault="00BC262B" w:rsidP="00F639F8">
            <w:pPr>
              <w:pStyle w:val="NoSpacing"/>
              <w:rPr>
                <w:rFonts w:asciiTheme="majorHAnsi" w:hAnsiTheme="majorHAnsi"/>
                <w:b/>
              </w:rPr>
            </w:pPr>
            <w:r>
              <w:rPr>
                <w:rFonts w:asciiTheme="majorHAnsi" w:hAnsiTheme="majorHAnsi"/>
                <w:b/>
              </w:rPr>
              <w:t xml:space="preserve">RXA </w:t>
            </w:r>
          </w:p>
        </w:tc>
        <w:tc>
          <w:tcPr>
            <w:tcW w:w="3181" w:type="dxa"/>
          </w:tcPr>
          <w:p w14:paraId="32DEC50F" w14:textId="77777777" w:rsidR="00BC262B" w:rsidRPr="006C3087" w:rsidRDefault="00BC262B" w:rsidP="00F639F8">
            <w:pPr>
              <w:pStyle w:val="NoSpacing"/>
              <w:rPr>
                <w:rFonts w:asciiTheme="majorHAnsi" w:hAnsiTheme="majorHAnsi"/>
              </w:rPr>
            </w:pPr>
            <w:r w:rsidRPr="00557AE4">
              <w:rPr>
                <w:rFonts w:asciiTheme="majorHAnsi" w:eastAsia="Times New Roman" w:hAnsiTheme="majorHAnsi" w:cs="Times New Roman"/>
              </w:rPr>
              <w:t>Pharmacy/Administration Order</w:t>
            </w:r>
          </w:p>
        </w:tc>
        <w:tc>
          <w:tcPr>
            <w:tcW w:w="1640" w:type="dxa"/>
          </w:tcPr>
          <w:p w14:paraId="273AA0D9"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0F397ADA"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3995DF2A" w14:textId="77777777" w:rsidTr="00F639F8">
        <w:tc>
          <w:tcPr>
            <w:tcW w:w="2372" w:type="dxa"/>
          </w:tcPr>
          <w:p w14:paraId="22CAE580" w14:textId="77777777" w:rsidR="00BC262B" w:rsidRDefault="00BC262B" w:rsidP="00F639F8">
            <w:pPr>
              <w:pStyle w:val="NoSpacing"/>
              <w:rPr>
                <w:rFonts w:asciiTheme="majorHAnsi" w:hAnsiTheme="majorHAnsi"/>
                <w:b/>
              </w:rPr>
            </w:pPr>
            <w:r>
              <w:rPr>
                <w:rFonts w:asciiTheme="majorHAnsi" w:hAnsiTheme="majorHAnsi"/>
                <w:b/>
              </w:rPr>
              <w:lastRenderedPageBreak/>
              <w:t>RXR</w:t>
            </w:r>
          </w:p>
        </w:tc>
        <w:tc>
          <w:tcPr>
            <w:tcW w:w="3181" w:type="dxa"/>
          </w:tcPr>
          <w:p w14:paraId="5CD31A9E" w14:textId="77777777" w:rsidR="00BC262B" w:rsidRPr="00557AE4" w:rsidRDefault="00BC262B" w:rsidP="00F639F8">
            <w:pPr>
              <w:pStyle w:val="NoSpacing"/>
              <w:rPr>
                <w:rFonts w:asciiTheme="majorHAnsi" w:eastAsia="Times New Roman" w:hAnsiTheme="majorHAnsi" w:cs="Times New Roman"/>
              </w:rPr>
            </w:pPr>
            <w:r>
              <w:rPr>
                <w:rFonts w:asciiTheme="majorHAnsi" w:eastAsia="Times New Roman" w:hAnsiTheme="majorHAnsi" w:cs="Times New Roman"/>
              </w:rPr>
              <w:t>Route</w:t>
            </w:r>
          </w:p>
        </w:tc>
        <w:tc>
          <w:tcPr>
            <w:tcW w:w="1640" w:type="dxa"/>
          </w:tcPr>
          <w:p w14:paraId="29B1054D" w14:textId="77777777" w:rsidR="00BC262B" w:rsidRDefault="00BC262B" w:rsidP="00F639F8">
            <w:pPr>
              <w:pStyle w:val="NoSpacing"/>
              <w:rPr>
                <w:rFonts w:asciiTheme="majorHAnsi" w:hAnsiTheme="majorHAnsi"/>
              </w:rPr>
            </w:pPr>
            <w:r>
              <w:rPr>
                <w:rFonts w:asciiTheme="majorHAnsi" w:hAnsiTheme="majorHAnsi"/>
              </w:rPr>
              <w:t>Required</w:t>
            </w:r>
          </w:p>
        </w:tc>
        <w:tc>
          <w:tcPr>
            <w:tcW w:w="2383" w:type="dxa"/>
          </w:tcPr>
          <w:p w14:paraId="07253604" w14:textId="77777777" w:rsidR="00BC262B" w:rsidRDefault="00BC262B" w:rsidP="00F639F8">
            <w:pPr>
              <w:pStyle w:val="NoSpacing"/>
              <w:rPr>
                <w:rFonts w:asciiTheme="majorHAnsi" w:hAnsiTheme="majorHAnsi"/>
              </w:rPr>
            </w:pPr>
            <w:r>
              <w:rPr>
                <w:rFonts w:asciiTheme="majorHAnsi" w:hAnsiTheme="majorHAnsi"/>
              </w:rPr>
              <w:t>Repeat=YES</w:t>
            </w:r>
          </w:p>
        </w:tc>
      </w:tr>
      <w:tr w:rsidR="00BC262B" w:rsidRPr="000142F7" w14:paraId="7ABA3307" w14:textId="77777777" w:rsidTr="00F639F8">
        <w:tc>
          <w:tcPr>
            <w:tcW w:w="2372" w:type="dxa"/>
          </w:tcPr>
          <w:p w14:paraId="459F3270"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075EC6E9" w14:textId="77777777" w:rsidR="00BC262B" w:rsidRPr="006C308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5A01926A"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3" w:type="dxa"/>
          </w:tcPr>
          <w:p w14:paraId="095AC813" w14:textId="77777777" w:rsidR="00BC262B" w:rsidRPr="000142F7" w:rsidRDefault="00BC262B" w:rsidP="00F639F8">
            <w:pPr>
              <w:pStyle w:val="NoSpacing"/>
              <w:rPr>
                <w:rFonts w:asciiTheme="majorHAnsi" w:hAnsiTheme="majorHAnsi"/>
              </w:rPr>
            </w:pPr>
            <w:r>
              <w:rPr>
                <w:rFonts w:asciiTheme="majorHAnsi" w:hAnsiTheme="majorHAnsi"/>
              </w:rPr>
              <w:t>Repeat = YES</w:t>
            </w:r>
          </w:p>
        </w:tc>
      </w:tr>
      <w:tr w:rsidR="00BC262B" w:rsidRPr="000142F7" w14:paraId="5DF2FA7D" w14:textId="77777777" w:rsidTr="00F639F8">
        <w:tc>
          <w:tcPr>
            <w:tcW w:w="2372" w:type="dxa"/>
          </w:tcPr>
          <w:p w14:paraId="5444813D" w14:textId="77777777" w:rsidR="00BC262B" w:rsidRPr="000142F7" w:rsidRDefault="00BC262B" w:rsidP="00F639F8">
            <w:pPr>
              <w:pStyle w:val="NoSpacing"/>
              <w:rPr>
                <w:rFonts w:asciiTheme="majorHAnsi" w:hAnsiTheme="majorHAnsi"/>
                <w:b/>
              </w:rPr>
            </w:pPr>
            <w:r>
              <w:rPr>
                <w:rFonts w:asciiTheme="majorHAnsi" w:hAnsiTheme="majorHAnsi"/>
                <w:b/>
              </w:rPr>
              <w:t>ZBC</w:t>
            </w:r>
          </w:p>
        </w:tc>
        <w:tc>
          <w:tcPr>
            <w:tcW w:w="3181" w:type="dxa"/>
          </w:tcPr>
          <w:p w14:paraId="631ED800" w14:textId="77777777" w:rsidR="00BC262B" w:rsidRPr="006C3087" w:rsidRDefault="00BC262B" w:rsidP="00F639F8">
            <w:pPr>
              <w:pStyle w:val="NoSpacing"/>
              <w:rPr>
                <w:rFonts w:asciiTheme="majorHAnsi" w:hAnsiTheme="majorHAnsi"/>
              </w:rPr>
            </w:pPr>
            <w:r w:rsidRPr="00557AE4">
              <w:rPr>
                <w:rFonts w:asciiTheme="majorHAnsi" w:eastAsia="Times New Roman" w:hAnsiTheme="majorHAnsi" w:cs="Times New Roman"/>
              </w:rPr>
              <w:t>Local BCMA custom segment/Pharmacy Order#</w:t>
            </w:r>
          </w:p>
        </w:tc>
        <w:tc>
          <w:tcPr>
            <w:tcW w:w="1640" w:type="dxa"/>
          </w:tcPr>
          <w:p w14:paraId="315165D9"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1ABCF440"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21B69783" w14:textId="77777777" w:rsidTr="00F639F8">
        <w:tc>
          <w:tcPr>
            <w:tcW w:w="2372" w:type="dxa"/>
          </w:tcPr>
          <w:p w14:paraId="4D8072F0" w14:textId="77777777" w:rsidR="00BC262B" w:rsidRDefault="00BC262B" w:rsidP="00F639F8">
            <w:pPr>
              <w:pStyle w:val="NoSpacing"/>
              <w:rPr>
                <w:rFonts w:asciiTheme="majorHAnsi" w:hAnsiTheme="majorHAnsi"/>
                <w:b/>
              </w:rPr>
            </w:pPr>
            <w:r>
              <w:rPr>
                <w:rFonts w:asciiTheme="majorHAnsi" w:hAnsiTheme="majorHAnsi"/>
                <w:b/>
              </w:rPr>
              <w:t>NTE</w:t>
            </w:r>
          </w:p>
        </w:tc>
        <w:tc>
          <w:tcPr>
            <w:tcW w:w="3181" w:type="dxa"/>
          </w:tcPr>
          <w:p w14:paraId="53C63FBF" w14:textId="77777777" w:rsidR="00BC262B" w:rsidRPr="00557AE4" w:rsidRDefault="00BC262B" w:rsidP="00F639F8">
            <w:pPr>
              <w:pStyle w:val="NoSpacing"/>
              <w:rPr>
                <w:rFonts w:asciiTheme="majorHAnsi" w:eastAsia="Times New Roman" w:hAnsiTheme="majorHAnsi" w:cs="Times New Roman"/>
              </w:rPr>
            </w:pPr>
            <w:r>
              <w:rPr>
                <w:rFonts w:asciiTheme="majorHAnsi" w:eastAsia="Times New Roman" w:hAnsiTheme="majorHAnsi" w:cs="Times New Roman"/>
              </w:rPr>
              <w:t>Comments</w:t>
            </w:r>
          </w:p>
        </w:tc>
        <w:tc>
          <w:tcPr>
            <w:tcW w:w="1640" w:type="dxa"/>
          </w:tcPr>
          <w:p w14:paraId="77886510" w14:textId="77777777" w:rsidR="00BC262B" w:rsidRDefault="00BC262B" w:rsidP="00F639F8">
            <w:pPr>
              <w:pStyle w:val="NoSpacing"/>
              <w:rPr>
                <w:rFonts w:asciiTheme="majorHAnsi" w:hAnsiTheme="majorHAnsi"/>
              </w:rPr>
            </w:pPr>
            <w:r>
              <w:rPr>
                <w:rFonts w:asciiTheme="majorHAnsi" w:hAnsiTheme="majorHAnsi"/>
              </w:rPr>
              <w:t>Optional</w:t>
            </w:r>
          </w:p>
        </w:tc>
        <w:tc>
          <w:tcPr>
            <w:tcW w:w="2383" w:type="dxa"/>
          </w:tcPr>
          <w:p w14:paraId="469A1F7B" w14:textId="77777777" w:rsidR="00BC262B" w:rsidRDefault="00BC262B" w:rsidP="00F639F8">
            <w:pPr>
              <w:pStyle w:val="NoSpacing"/>
              <w:rPr>
                <w:rFonts w:asciiTheme="majorHAnsi" w:hAnsiTheme="majorHAnsi"/>
              </w:rPr>
            </w:pPr>
            <w:r>
              <w:rPr>
                <w:rFonts w:asciiTheme="majorHAnsi" w:hAnsiTheme="majorHAnsi"/>
              </w:rPr>
              <w:t>Repeat=YES</w:t>
            </w:r>
          </w:p>
        </w:tc>
      </w:tr>
    </w:tbl>
    <w:p w14:paraId="74DF50A8" w14:textId="77777777" w:rsidR="00BC262B" w:rsidRDefault="00BC262B" w:rsidP="00BC262B">
      <w:pPr>
        <w:pStyle w:val="Style2"/>
        <w:rPr>
          <w:iCs/>
          <w:sz w:val="28"/>
          <w:szCs w:val="28"/>
        </w:rPr>
      </w:pPr>
    </w:p>
    <w:p w14:paraId="36263598" w14:textId="77777777" w:rsidR="00BC262B" w:rsidRPr="00153B0F" w:rsidRDefault="00BC262B" w:rsidP="00BC262B">
      <w:pPr>
        <w:pStyle w:val="Style2"/>
        <w:rPr>
          <w:sz w:val="36"/>
          <w:szCs w:val="36"/>
        </w:rPr>
      </w:pPr>
      <w:bookmarkStart w:id="652" w:name="_Toc398038621"/>
      <w:r w:rsidRPr="00153B0F">
        <w:rPr>
          <w:sz w:val="36"/>
          <w:szCs w:val="36"/>
        </w:rPr>
        <w:t>Vital Sign Query message -Data Assembly Characteristics</w:t>
      </w:r>
      <w:bookmarkEnd w:id="652"/>
    </w:p>
    <w:p w14:paraId="72E2C5BB" w14:textId="77777777" w:rsidR="00BC262B" w:rsidRDefault="00BC262B" w:rsidP="00BC262B">
      <w:pPr>
        <w:rPr>
          <w:rFonts w:asciiTheme="majorHAnsi" w:hAnsiTheme="majorHAnsi" w:cs="Arial"/>
        </w:rPr>
      </w:pPr>
      <w:r w:rsidRPr="00805512">
        <w:rPr>
          <w:rFonts w:asciiTheme="majorHAnsi" w:hAnsiTheme="majorHAnsi" w:cs="Arial"/>
        </w:rPr>
        <w:t xml:space="preserve">A query message is sent to VistA with an SSN and the acknowledgement (ACK) </w:t>
      </w:r>
      <w:r>
        <w:rPr>
          <w:rFonts w:asciiTheme="majorHAnsi" w:hAnsiTheme="majorHAnsi" w:cs="Arial"/>
        </w:rPr>
        <w:t xml:space="preserve">of this Query </w:t>
      </w:r>
      <w:r w:rsidRPr="00805512">
        <w:rPr>
          <w:rFonts w:asciiTheme="majorHAnsi" w:hAnsiTheme="majorHAnsi" w:cs="Arial"/>
        </w:rPr>
        <w:t>includes the PID and OBR and OBX</w:t>
      </w:r>
      <w:r>
        <w:rPr>
          <w:rFonts w:asciiTheme="majorHAnsi" w:hAnsiTheme="majorHAnsi" w:cs="Arial"/>
        </w:rPr>
        <w:t xml:space="preserve"> with the Vital Signs  </w:t>
      </w:r>
    </w:p>
    <w:p w14:paraId="00C89C03" w14:textId="77777777" w:rsidR="00BC262B" w:rsidRPr="00520EC5" w:rsidRDefault="00BC262B" w:rsidP="00BC262B">
      <w:pPr>
        <w:rPr>
          <w:rFonts w:asciiTheme="majorHAnsi" w:hAnsiTheme="majorHAnsi" w:cs="Arial"/>
        </w:rPr>
      </w:pPr>
      <w:r>
        <w:rPr>
          <w:rFonts w:asciiTheme="majorHAnsi" w:hAnsiTheme="majorHAnsi" w:cs="Arial"/>
        </w:rPr>
        <w:t>See the Vital Sign Query ACK message</w:t>
      </w:r>
      <w:r w:rsidRPr="00805512">
        <w:rPr>
          <w:rFonts w:asciiTheme="majorHAnsi" w:hAnsiTheme="majorHAnsi" w:cs="Arial"/>
        </w:rPr>
        <w:t xml:space="preserve"> </w:t>
      </w:r>
      <w:r>
        <w:rPr>
          <w:rFonts w:asciiTheme="majorHAnsi" w:hAnsiTheme="majorHAnsi" w:cs="Arial"/>
        </w:rPr>
        <w:t>Data Assembly for segment definition</w:t>
      </w:r>
    </w:p>
    <w:p w14:paraId="2B15C2FB" w14:textId="77777777" w:rsidR="00BC262B" w:rsidRPr="000142F7" w:rsidRDefault="00BC262B" w:rsidP="00BC262B">
      <w:pPr>
        <w:pStyle w:val="Style2"/>
      </w:pPr>
      <w:bookmarkStart w:id="653" w:name="_Toc398038622"/>
      <w:r>
        <w:t xml:space="preserve">Vital Sign </w:t>
      </w:r>
      <w:r w:rsidRPr="000142F7">
        <w:t>Static Message Definition – Message Level</w:t>
      </w:r>
      <w:bookmarkEnd w:id="6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4355BAAA" w14:textId="77777777" w:rsidTr="00F639F8">
        <w:tc>
          <w:tcPr>
            <w:tcW w:w="2372" w:type="dxa"/>
            <w:shd w:val="clear" w:color="auto" w:fill="BFBFBF" w:themeFill="background1" w:themeFillShade="BF"/>
          </w:tcPr>
          <w:p w14:paraId="7CE5F13F" w14:textId="77777777" w:rsidR="00BC262B" w:rsidRPr="000142F7" w:rsidRDefault="00BC262B" w:rsidP="00F639F8">
            <w:pPr>
              <w:pStyle w:val="NoSpacing"/>
              <w:rPr>
                <w:rFonts w:asciiTheme="majorHAnsi" w:hAnsiTheme="majorHAnsi"/>
                <w:b/>
              </w:rPr>
            </w:pPr>
            <w:r w:rsidRPr="00DD75BF">
              <w:rPr>
                <w:rFonts w:asciiTheme="majorHAnsi" w:hAnsiTheme="majorHAnsi"/>
                <w:b/>
              </w:rPr>
              <w:t>QRY^A19</w:t>
            </w:r>
          </w:p>
        </w:tc>
        <w:tc>
          <w:tcPr>
            <w:tcW w:w="3181" w:type="dxa"/>
            <w:shd w:val="clear" w:color="auto" w:fill="BFBFBF" w:themeFill="background1" w:themeFillShade="BF"/>
          </w:tcPr>
          <w:p w14:paraId="1C64EFF8" w14:textId="77777777" w:rsidR="00BC262B" w:rsidRPr="000142F7" w:rsidRDefault="00BC262B" w:rsidP="00F639F8">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14:paraId="6756B284"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040B5F5A"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1ABC56FE" w14:textId="77777777" w:rsidTr="00F639F8">
        <w:tc>
          <w:tcPr>
            <w:tcW w:w="2372" w:type="dxa"/>
          </w:tcPr>
          <w:p w14:paraId="4AE6E3B9"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16BB137D"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21E76FBD"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46B66A85"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5F214762" w14:textId="77777777" w:rsidR="00BC262B" w:rsidRPr="000142F7" w:rsidRDefault="00BC262B" w:rsidP="00F639F8">
            <w:pPr>
              <w:pStyle w:val="NoSpacing"/>
              <w:rPr>
                <w:rFonts w:asciiTheme="majorHAnsi" w:hAnsiTheme="majorHAnsi"/>
              </w:rPr>
            </w:pPr>
          </w:p>
        </w:tc>
      </w:tr>
      <w:tr w:rsidR="00BC262B" w:rsidRPr="000142F7" w14:paraId="10499C89" w14:textId="77777777" w:rsidTr="00F639F8">
        <w:tc>
          <w:tcPr>
            <w:tcW w:w="2372" w:type="dxa"/>
          </w:tcPr>
          <w:p w14:paraId="46620053" w14:textId="77777777" w:rsidR="00BC262B" w:rsidRPr="000142F7" w:rsidRDefault="00BC262B" w:rsidP="00F639F8">
            <w:pPr>
              <w:pStyle w:val="NoSpacing"/>
              <w:rPr>
                <w:rFonts w:asciiTheme="majorHAnsi" w:hAnsiTheme="majorHAnsi"/>
                <w:b/>
              </w:rPr>
            </w:pPr>
            <w:r>
              <w:rPr>
                <w:rFonts w:asciiTheme="majorHAnsi" w:hAnsiTheme="majorHAnsi"/>
                <w:b/>
              </w:rPr>
              <w:t>QRD</w:t>
            </w:r>
          </w:p>
        </w:tc>
        <w:tc>
          <w:tcPr>
            <w:tcW w:w="3181" w:type="dxa"/>
          </w:tcPr>
          <w:p w14:paraId="38B356E1" w14:textId="77777777" w:rsidR="00BC262B" w:rsidRPr="000142F7" w:rsidRDefault="00BC262B" w:rsidP="00F639F8">
            <w:pPr>
              <w:pStyle w:val="NoSpacing"/>
              <w:rPr>
                <w:rFonts w:asciiTheme="majorHAnsi" w:hAnsiTheme="majorHAnsi"/>
              </w:rPr>
            </w:pPr>
            <w:r>
              <w:rPr>
                <w:rFonts w:asciiTheme="majorHAnsi" w:hAnsiTheme="majorHAnsi"/>
              </w:rPr>
              <w:t>Query Definition</w:t>
            </w:r>
          </w:p>
        </w:tc>
        <w:tc>
          <w:tcPr>
            <w:tcW w:w="1640" w:type="dxa"/>
          </w:tcPr>
          <w:p w14:paraId="5318D0B3"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7A0B507F"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1F1C0070" w14:textId="77777777" w:rsidR="00BC262B" w:rsidRPr="000142F7" w:rsidRDefault="00BC262B" w:rsidP="00F639F8">
            <w:pPr>
              <w:pStyle w:val="NoSpacing"/>
              <w:rPr>
                <w:rFonts w:asciiTheme="majorHAnsi" w:hAnsiTheme="majorHAnsi"/>
              </w:rPr>
            </w:pPr>
          </w:p>
        </w:tc>
      </w:tr>
    </w:tbl>
    <w:p w14:paraId="7306F10F" w14:textId="77777777" w:rsidR="00BC262B" w:rsidRDefault="00BC262B" w:rsidP="00BC262B">
      <w:pPr>
        <w:rPr>
          <w:rFonts w:asciiTheme="majorHAnsi" w:hAnsiTheme="majorHAnsi" w:cs="Times New Roman"/>
        </w:rPr>
      </w:pPr>
    </w:p>
    <w:p w14:paraId="6C5ABC9D" w14:textId="77777777" w:rsidR="00BC262B" w:rsidRPr="00153B0F" w:rsidRDefault="00BC262B" w:rsidP="00BC262B">
      <w:pPr>
        <w:pStyle w:val="Style2"/>
        <w:rPr>
          <w:sz w:val="36"/>
          <w:szCs w:val="36"/>
        </w:rPr>
      </w:pPr>
      <w:bookmarkStart w:id="654" w:name="_Toc398038623"/>
      <w:r w:rsidRPr="00153B0F">
        <w:rPr>
          <w:sz w:val="36"/>
          <w:szCs w:val="36"/>
        </w:rPr>
        <w:t>Vital Sign Query ACK message - Data Assembly Characteristics</w:t>
      </w:r>
      <w:bookmarkEnd w:id="654"/>
      <w:r w:rsidRPr="00153B0F">
        <w:rPr>
          <w:sz w:val="36"/>
          <w:szCs w:val="36"/>
        </w:rPr>
        <w:t xml:space="preserve"> </w:t>
      </w:r>
    </w:p>
    <w:p w14:paraId="7002D016" w14:textId="77777777" w:rsidR="00BC262B" w:rsidRPr="006E7A90" w:rsidRDefault="00BC262B" w:rsidP="00BC262B">
      <w:pPr>
        <w:rPr>
          <w:rFonts w:asciiTheme="majorHAnsi" w:hAnsiTheme="majorHAnsi"/>
        </w:rPr>
      </w:pPr>
      <w:r w:rsidRPr="00A61D9E">
        <w:rPr>
          <w:rFonts w:asciiTheme="majorHAnsi" w:hAnsiTheme="majorHAnsi"/>
        </w:rPr>
        <w:t>Vital Sign Query ACK is the response of the Vitals Query sent to VistA. As a result the Acknowledgment message sends the Patient Vitals sign information.</w:t>
      </w:r>
      <w:r>
        <w:rPr>
          <w:rFonts w:asciiTheme="majorHAnsi" w:hAnsiTheme="majorHAnsi"/>
        </w:rPr>
        <w:t xml:space="preserve"> </w:t>
      </w:r>
    </w:p>
    <w:p w14:paraId="36F5E257" w14:textId="77777777" w:rsidR="00BC262B" w:rsidRPr="000142F7" w:rsidRDefault="00BC262B" w:rsidP="00BC262B">
      <w:pPr>
        <w:pStyle w:val="Style2"/>
      </w:pPr>
      <w:bookmarkStart w:id="655" w:name="_Toc398038624"/>
      <w:r>
        <w:t xml:space="preserve">Vitals Sign ACK Query </w:t>
      </w:r>
      <w:r w:rsidRPr="000142F7">
        <w:t>Static Message Definition – Message Level</w:t>
      </w:r>
      <w:bookmarkEnd w:id="6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372"/>
        <w:gridCol w:w="3181"/>
        <w:gridCol w:w="1640"/>
        <w:gridCol w:w="2383"/>
      </w:tblGrid>
      <w:tr w:rsidR="00BC262B" w:rsidRPr="000142F7" w14:paraId="600BCCFD" w14:textId="77777777" w:rsidTr="00F639F8">
        <w:tc>
          <w:tcPr>
            <w:tcW w:w="2372" w:type="dxa"/>
            <w:shd w:val="clear" w:color="auto" w:fill="BFBFBF" w:themeFill="background1" w:themeFillShade="BF"/>
          </w:tcPr>
          <w:p w14:paraId="11F8F14F" w14:textId="77777777" w:rsidR="00BC262B" w:rsidRPr="000142F7" w:rsidRDefault="00BC262B" w:rsidP="00F639F8">
            <w:pPr>
              <w:pStyle w:val="NoSpacing"/>
              <w:rPr>
                <w:rFonts w:asciiTheme="majorHAnsi" w:hAnsiTheme="majorHAnsi"/>
                <w:b/>
              </w:rPr>
            </w:pPr>
            <w:r w:rsidRPr="00DD75BF">
              <w:rPr>
                <w:rFonts w:asciiTheme="majorHAnsi" w:hAnsiTheme="majorHAnsi"/>
                <w:b/>
              </w:rPr>
              <w:t>ACK^A19</w:t>
            </w:r>
          </w:p>
        </w:tc>
        <w:tc>
          <w:tcPr>
            <w:tcW w:w="3181" w:type="dxa"/>
            <w:shd w:val="clear" w:color="auto" w:fill="BFBFBF" w:themeFill="background1" w:themeFillShade="BF"/>
          </w:tcPr>
          <w:p w14:paraId="164E250A" w14:textId="77777777" w:rsidR="00BC262B" w:rsidRPr="000142F7" w:rsidRDefault="00BC262B" w:rsidP="00F639F8">
            <w:pPr>
              <w:pStyle w:val="NoSpacing"/>
              <w:rPr>
                <w:rFonts w:asciiTheme="majorHAnsi" w:hAnsiTheme="majorHAnsi"/>
                <w:b/>
              </w:rPr>
            </w:pPr>
            <w:r>
              <w:rPr>
                <w:rFonts w:asciiTheme="majorHAnsi" w:hAnsiTheme="majorHAnsi"/>
                <w:b/>
              </w:rPr>
              <w:t>Vital Sign Query</w:t>
            </w:r>
          </w:p>
        </w:tc>
        <w:tc>
          <w:tcPr>
            <w:tcW w:w="1640" w:type="dxa"/>
            <w:shd w:val="clear" w:color="auto" w:fill="BFBFBF" w:themeFill="background1" w:themeFillShade="BF"/>
          </w:tcPr>
          <w:p w14:paraId="4EEFB318" w14:textId="77777777" w:rsidR="00BC262B" w:rsidRPr="000142F7" w:rsidRDefault="00BC262B" w:rsidP="00F639F8">
            <w:pPr>
              <w:pStyle w:val="NoSpacing"/>
              <w:rPr>
                <w:rFonts w:asciiTheme="majorHAnsi" w:hAnsiTheme="majorHAnsi"/>
                <w:b/>
              </w:rPr>
            </w:pPr>
            <w:r w:rsidRPr="000142F7">
              <w:rPr>
                <w:rFonts w:asciiTheme="majorHAnsi" w:hAnsiTheme="majorHAnsi"/>
                <w:b/>
              </w:rPr>
              <w:t>USAGE OPTIONALITY</w:t>
            </w:r>
          </w:p>
        </w:tc>
        <w:tc>
          <w:tcPr>
            <w:tcW w:w="2383" w:type="dxa"/>
            <w:shd w:val="clear" w:color="auto" w:fill="BFBFBF" w:themeFill="background1" w:themeFillShade="BF"/>
          </w:tcPr>
          <w:p w14:paraId="5CB67DFA" w14:textId="77777777" w:rsidR="00BC262B" w:rsidRPr="000142F7" w:rsidRDefault="00BC262B" w:rsidP="00F639F8">
            <w:pPr>
              <w:pStyle w:val="NoSpacing"/>
              <w:rPr>
                <w:rFonts w:asciiTheme="majorHAnsi" w:hAnsiTheme="majorHAnsi"/>
                <w:b/>
              </w:rPr>
            </w:pPr>
            <w:r w:rsidRPr="000142F7">
              <w:rPr>
                <w:rFonts w:asciiTheme="majorHAnsi" w:hAnsiTheme="majorHAnsi"/>
                <w:b/>
              </w:rPr>
              <w:t>REPETITION</w:t>
            </w:r>
          </w:p>
        </w:tc>
      </w:tr>
      <w:tr w:rsidR="00BC262B" w:rsidRPr="000142F7" w14:paraId="3F88219A" w14:textId="77777777" w:rsidTr="00F639F8">
        <w:tc>
          <w:tcPr>
            <w:tcW w:w="2372" w:type="dxa"/>
          </w:tcPr>
          <w:p w14:paraId="3FC3F8B3" w14:textId="77777777" w:rsidR="00BC262B" w:rsidRPr="000142F7" w:rsidRDefault="00BC262B" w:rsidP="00F639F8">
            <w:pPr>
              <w:pStyle w:val="NoSpacing"/>
              <w:rPr>
                <w:rFonts w:asciiTheme="majorHAnsi" w:hAnsiTheme="majorHAnsi"/>
                <w:b/>
              </w:rPr>
            </w:pPr>
            <w:r w:rsidRPr="000142F7">
              <w:rPr>
                <w:rFonts w:asciiTheme="majorHAnsi" w:hAnsiTheme="majorHAnsi"/>
                <w:b/>
              </w:rPr>
              <w:t>MSH</w:t>
            </w:r>
          </w:p>
        </w:tc>
        <w:tc>
          <w:tcPr>
            <w:tcW w:w="3181" w:type="dxa"/>
          </w:tcPr>
          <w:p w14:paraId="5C28CF5B" w14:textId="77777777" w:rsidR="00BC262B" w:rsidRPr="000142F7" w:rsidRDefault="00BC262B" w:rsidP="00F639F8">
            <w:pPr>
              <w:pStyle w:val="NoSpacing"/>
              <w:rPr>
                <w:rFonts w:asciiTheme="majorHAnsi" w:hAnsiTheme="majorHAnsi"/>
              </w:rPr>
            </w:pPr>
            <w:r w:rsidRPr="000142F7">
              <w:rPr>
                <w:rFonts w:asciiTheme="majorHAnsi" w:hAnsiTheme="majorHAnsi"/>
              </w:rPr>
              <w:t>Message Header</w:t>
            </w:r>
          </w:p>
        </w:tc>
        <w:tc>
          <w:tcPr>
            <w:tcW w:w="1640" w:type="dxa"/>
          </w:tcPr>
          <w:p w14:paraId="24A7B837"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5152EDDF"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757C6052" w14:textId="77777777" w:rsidR="00BC262B" w:rsidRPr="000142F7" w:rsidRDefault="00BC262B" w:rsidP="00F639F8">
            <w:pPr>
              <w:pStyle w:val="NoSpacing"/>
              <w:rPr>
                <w:rFonts w:asciiTheme="majorHAnsi" w:hAnsiTheme="majorHAnsi"/>
              </w:rPr>
            </w:pPr>
          </w:p>
        </w:tc>
      </w:tr>
      <w:tr w:rsidR="00BC262B" w:rsidRPr="000142F7" w14:paraId="0FC8EF01" w14:textId="77777777" w:rsidTr="00F639F8">
        <w:trPr>
          <w:trHeight w:val="395"/>
        </w:trPr>
        <w:tc>
          <w:tcPr>
            <w:tcW w:w="2372" w:type="dxa"/>
          </w:tcPr>
          <w:p w14:paraId="647DD581" w14:textId="77777777" w:rsidR="00BC262B" w:rsidRDefault="00BC262B" w:rsidP="00F639F8">
            <w:pPr>
              <w:pStyle w:val="NoSpacing"/>
              <w:rPr>
                <w:rFonts w:asciiTheme="majorHAnsi" w:hAnsiTheme="majorHAnsi"/>
                <w:b/>
              </w:rPr>
            </w:pPr>
            <w:r>
              <w:rPr>
                <w:rFonts w:asciiTheme="majorHAnsi" w:hAnsiTheme="majorHAnsi"/>
                <w:b/>
              </w:rPr>
              <w:t>MSA</w:t>
            </w:r>
          </w:p>
        </w:tc>
        <w:tc>
          <w:tcPr>
            <w:tcW w:w="3181" w:type="dxa"/>
          </w:tcPr>
          <w:p w14:paraId="4A74976B" w14:textId="77777777" w:rsidR="00BC262B" w:rsidRDefault="00BC262B" w:rsidP="00F639F8">
            <w:pPr>
              <w:pStyle w:val="NoSpacing"/>
              <w:rPr>
                <w:rFonts w:asciiTheme="majorHAnsi" w:hAnsiTheme="majorHAnsi"/>
              </w:rPr>
            </w:pPr>
            <w:r>
              <w:rPr>
                <w:rFonts w:asciiTheme="majorHAnsi" w:hAnsiTheme="majorHAnsi"/>
              </w:rPr>
              <w:t>Acknowledgment segment</w:t>
            </w:r>
          </w:p>
        </w:tc>
        <w:tc>
          <w:tcPr>
            <w:tcW w:w="1640" w:type="dxa"/>
          </w:tcPr>
          <w:p w14:paraId="75E1D0BD" w14:textId="77777777" w:rsidR="00BC262B" w:rsidRPr="000142F7" w:rsidRDefault="00BC262B" w:rsidP="00F639F8">
            <w:pPr>
              <w:pStyle w:val="NoSpacing"/>
              <w:rPr>
                <w:rFonts w:asciiTheme="majorHAnsi" w:hAnsiTheme="majorHAnsi"/>
              </w:rPr>
            </w:pPr>
            <w:r>
              <w:rPr>
                <w:rFonts w:asciiTheme="majorHAnsi" w:hAnsiTheme="majorHAnsi"/>
              </w:rPr>
              <w:t>Required</w:t>
            </w:r>
          </w:p>
        </w:tc>
        <w:tc>
          <w:tcPr>
            <w:tcW w:w="2383" w:type="dxa"/>
          </w:tcPr>
          <w:p w14:paraId="7311DFF0" w14:textId="77777777" w:rsidR="00BC262B" w:rsidRPr="000142F7" w:rsidRDefault="00BC262B" w:rsidP="00F639F8">
            <w:pPr>
              <w:pStyle w:val="NoSpacing"/>
              <w:rPr>
                <w:rFonts w:asciiTheme="majorHAnsi" w:hAnsiTheme="majorHAnsi"/>
              </w:rPr>
            </w:pPr>
            <w:r>
              <w:rPr>
                <w:rFonts w:asciiTheme="majorHAnsi" w:hAnsiTheme="majorHAnsi"/>
              </w:rPr>
              <w:t>Repeat = NO</w:t>
            </w:r>
          </w:p>
        </w:tc>
      </w:tr>
      <w:tr w:rsidR="00BC262B" w:rsidRPr="000142F7" w14:paraId="7BECE770" w14:textId="77777777" w:rsidTr="00F639F8">
        <w:tc>
          <w:tcPr>
            <w:tcW w:w="2372" w:type="dxa"/>
          </w:tcPr>
          <w:p w14:paraId="2A85B3BC" w14:textId="77777777" w:rsidR="00BC262B" w:rsidRPr="00B4739F" w:rsidRDefault="00BC262B" w:rsidP="00F639F8">
            <w:pPr>
              <w:pStyle w:val="NoSpacing"/>
              <w:rPr>
                <w:rFonts w:asciiTheme="majorHAnsi" w:hAnsiTheme="majorHAnsi"/>
                <w:b/>
              </w:rPr>
            </w:pPr>
            <w:r w:rsidRPr="00B4739F">
              <w:rPr>
                <w:rFonts w:asciiTheme="majorHAnsi" w:hAnsiTheme="majorHAnsi"/>
                <w:b/>
              </w:rPr>
              <w:t>QRD</w:t>
            </w:r>
          </w:p>
        </w:tc>
        <w:tc>
          <w:tcPr>
            <w:tcW w:w="3181" w:type="dxa"/>
          </w:tcPr>
          <w:p w14:paraId="664CF9E1" w14:textId="77777777" w:rsidR="00BC262B" w:rsidRPr="00B4739F" w:rsidRDefault="00BC262B" w:rsidP="00F639F8">
            <w:pPr>
              <w:pStyle w:val="NoSpacing"/>
              <w:rPr>
                <w:rFonts w:asciiTheme="majorHAnsi" w:hAnsiTheme="majorHAnsi"/>
              </w:rPr>
            </w:pPr>
            <w:r w:rsidRPr="00B4739F">
              <w:rPr>
                <w:rFonts w:asciiTheme="majorHAnsi" w:hAnsiTheme="majorHAnsi"/>
              </w:rPr>
              <w:t>Query Definition</w:t>
            </w:r>
          </w:p>
        </w:tc>
        <w:tc>
          <w:tcPr>
            <w:tcW w:w="1640" w:type="dxa"/>
          </w:tcPr>
          <w:p w14:paraId="321B0AA0" w14:textId="77777777" w:rsidR="00BC262B" w:rsidRPr="00B4739F" w:rsidRDefault="00BC262B" w:rsidP="00F639F8">
            <w:pPr>
              <w:pStyle w:val="NoSpacing"/>
              <w:rPr>
                <w:rFonts w:asciiTheme="majorHAnsi" w:hAnsiTheme="majorHAnsi"/>
              </w:rPr>
            </w:pPr>
            <w:r w:rsidRPr="00B4739F">
              <w:rPr>
                <w:rFonts w:asciiTheme="majorHAnsi" w:hAnsiTheme="majorHAnsi"/>
              </w:rPr>
              <w:t>Required</w:t>
            </w:r>
          </w:p>
        </w:tc>
        <w:tc>
          <w:tcPr>
            <w:tcW w:w="2383" w:type="dxa"/>
          </w:tcPr>
          <w:p w14:paraId="52736674" w14:textId="77777777" w:rsidR="00BC262B" w:rsidRPr="00B4739F" w:rsidRDefault="00BC262B" w:rsidP="00F639F8">
            <w:pPr>
              <w:pStyle w:val="NoSpacing"/>
              <w:rPr>
                <w:rFonts w:asciiTheme="majorHAnsi" w:hAnsiTheme="majorHAnsi"/>
              </w:rPr>
            </w:pPr>
            <w:r w:rsidRPr="00B4739F">
              <w:rPr>
                <w:rFonts w:asciiTheme="majorHAnsi" w:hAnsiTheme="majorHAnsi"/>
              </w:rPr>
              <w:t xml:space="preserve">Repeat = NO </w:t>
            </w:r>
          </w:p>
          <w:p w14:paraId="302E512D" w14:textId="77777777" w:rsidR="00BC262B" w:rsidRPr="00B4739F" w:rsidRDefault="00BC262B" w:rsidP="00F639F8">
            <w:pPr>
              <w:pStyle w:val="NoSpacing"/>
              <w:rPr>
                <w:rFonts w:asciiTheme="majorHAnsi" w:hAnsiTheme="majorHAnsi"/>
              </w:rPr>
            </w:pPr>
          </w:p>
        </w:tc>
      </w:tr>
      <w:tr w:rsidR="00BC262B" w:rsidRPr="000142F7" w14:paraId="739263FB" w14:textId="77777777" w:rsidTr="00F639F8">
        <w:tc>
          <w:tcPr>
            <w:tcW w:w="2372" w:type="dxa"/>
          </w:tcPr>
          <w:p w14:paraId="4A77A774" w14:textId="77777777" w:rsidR="00BC262B" w:rsidRPr="000142F7" w:rsidRDefault="00BC262B" w:rsidP="00F639F8">
            <w:pPr>
              <w:pStyle w:val="NoSpacing"/>
              <w:rPr>
                <w:rFonts w:asciiTheme="majorHAnsi" w:hAnsiTheme="majorHAnsi"/>
                <w:b/>
              </w:rPr>
            </w:pPr>
            <w:r>
              <w:rPr>
                <w:rFonts w:asciiTheme="majorHAnsi" w:hAnsiTheme="majorHAnsi"/>
                <w:b/>
              </w:rPr>
              <w:t>PID</w:t>
            </w:r>
          </w:p>
        </w:tc>
        <w:tc>
          <w:tcPr>
            <w:tcW w:w="3181" w:type="dxa"/>
          </w:tcPr>
          <w:p w14:paraId="6B5FD90A" w14:textId="77777777" w:rsidR="00BC262B" w:rsidRPr="000142F7" w:rsidRDefault="00BC262B" w:rsidP="00F639F8">
            <w:pPr>
              <w:pStyle w:val="NoSpacing"/>
              <w:rPr>
                <w:rFonts w:asciiTheme="majorHAnsi" w:hAnsiTheme="majorHAnsi"/>
              </w:rPr>
            </w:pPr>
            <w:r>
              <w:rPr>
                <w:rFonts w:asciiTheme="majorHAnsi" w:hAnsiTheme="majorHAnsi"/>
              </w:rPr>
              <w:t>Patient Identification</w:t>
            </w:r>
          </w:p>
        </w:tc>
        <w:tc>
          <w:tcPr>
            <w:tcW w:w="1640" w:type="dxa"/>
          </w:tcPr>
          <w:p w14:paraId="571654E9"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0EC4474A" w14:textId="77777777" w:rsidR="00BC262B" w:rsidRPr="000142F7" w:rsidRDefault="00BC262B" w:rsidP="00F639F8">
            <w:pPr>
              <w:pStyle w:val="NoSpacing"/>
              <w:rPr>
                <w:rFonts w:asciiTheme="majorHAnsi" w:hAnsiTheme="majorHAnsi"/>
              </w:rPr>
            </w:pPr>
            <w:r w:rsidRPr="000142F7">
              <w:rPr>
                <w:rFonts w:asciiTheme="majorHAnsi" w:hAnsiTheme="majorHAnsi"/>
              </w:rPr>
              <w:t xml:space="preserve">Repeat = NO </w:t>
            </w:r>
          </w:p>
          <w:p w14:paraId="1AEF90CA" w14:textId="77777777" w:rsidR="00BC262B" w:rsidRPr="000142F7" w:rsidRDefault="00BC262B" w:rsidP="00F639F8">
            <w:pPr>
              <w:pStyle w:val="NoSpacing"/>
              <w:rPr>
                <w:rFonts w:asciiTheme="majorHAnsi" w:hAnsiTheme="majorHAnsi"/>
              </w:rPr>
            </w:pPr>
          </w:p>
        </w:tc>
      </w:tr>
      <w:tr w:rsidR="00BC262B" w:rsidRPr="000142F7" w14:paraId="05F29DA6" w14:textId="77777777" w:rsidTr="00F639F8">
        <w:tc>
          <w:tcPr>
            <w:tcW w:w="2372" w:type="dxa"/>
          </w:tcPr>
          <w:p w14:paraId="521282C7" w14:textId="77777777" w:rsidR="00BC262B" w:rsidRPr="000142F7" w:rsidRDefault="00BC262B" w:rsidP="00F639F8">
            <w:pPr>
              <w:pStyle w:val="NoSpacing"/>
              <w:rPr>
                <w:rFonts w:asciiTheme="majorHAnsi" w:hAnsiTheme="majorHAnsi"/>
                <w:b/>
              </w:rPr>
            </w:pPr>
            <w:r>
              <w:rPr>
                <w:rFonts w:asciiTheme="majorHAnsi" w:hAnsiTheme="majorHAnsi"/>
                <w:b/>
              </w:rPr>
              <w:t>OBR</w:t>
            </w:r>
          </w:p>
        </w:tc>
        <w:tc>
          <w:tcPr>
            <w:tcW w:w="3181" w:type="dxa"/>
          </w:tcPr>
          <w:p w14:paraId="2B2FEA08" w14:textId="77777777" w:rsidR="00BC262B" w:rsidRPr="000142F7" w:rsidRDefault="00BC262B" w:rsidP="00F639F8">
            <w:pPr>
              <w:pStyle w:val="NoSpacing"/>
              <w:rPr>
                <w:rFonts w:asciiTheme="majorHAnsi" w:hAnsiTheme="majorHAnsi"/>
              </w:rPr>
            </w:pPr>
            <w:r>
              <w:rPr>
                <w:rFonts w:asciiTheme="majorHAnsi" w:hAnsiTheme="majorHAnsi"/>
              </w:rPr>
              <w:t>Observation Request segment</w:t>
            </w:r>
          </w:p>
        </w:tc>
        <w:tc>
          <w:tcPr>
            <w:tcW w:w="1640" w:type="dxa"/>
          </w:tcPr>
          <w:p w14:paraId="6831F14C"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5F02D9E2" w14:textId="77777777" w:rsidR="00BC262B" w:rsidRPr="000142F7" w:rsidRDefault="00BC262B" w:rsidP="00F639F8">
            <w:pPr>
              <w:pStyle w:val="NoSpacing"/>
              <w:rPr>
                <w:rFonts w:asciiTheme="majorHAnsi" w:hAnsiTheme="majorHAnsi"/>
              </w:rPr>
            </w:pPr>
            <w:r w:rsidRPr="000142F7">
              <w:rPr>
                <w:rFonts w:asciiTheme="majorHAnsi" w:hAnsiTheme="majorHAnsi"/>
              </w:rPr>
              <w:t>Repeat</w:t>
            </w:r>
            <w:r>
              <w:rPr>
                <w:rFonts w:asciiTheme="majorHAnsi" w:hAnsiTheme="majorHAnsi"/>
              </w:rPr>
              <w:t xml:space="preserve"> </w:t>
            </w:r>
            <w:r w:rsidRPr="000142F7">
              <w:rPr>
                <w:rFonts w:asciiTheme="majorHAnsi" w:hAnsiTheme="majorHAnsi"/>
              </w:rPr>
              <w:t xml:space="preserve">= NO </w:t>
            </w:r>
          </w:p>
          <w:p w14:paraId="0B6D94D0" w14:textId="77777777" w:rsidR="00BC262B" w:rsidRPr="000142F7" w:rsidRDefault="00BC262B" w:rsidP="00F639F8">
            <w:pPr>
              <w:pStyle w:val="NoSpacing"/>
              <w:rPr>
                <w:rFonts w:asciiTheme="majorHAnsi" w:hAnsiTheme="majorHAnsi"/>
              </w:rPr>
            </w:pPr>
          </w:p>
        </w:tc>
      </w:tr>
      <w:tr w:rsidR="00BC262B" w:rsidRPr="000142F7" w14:paraId="735BE8F8" w14:textId="77777777" w:rsidTr="00F639F8">
        <w:tc>
          <w:tcPr>
            <w:tcW w:w="2372" w:type="dxa"/>
          </w:tcPr>
          <w:p w14:paraId="4796919E" w14:textId="77777777" w:rsidR="00BC262B" w:rsidRPr="000142F7" w:rsidRDefault="00BC262B" w:rsidP="00F639F8">
            <w:pPr>
              <w:pStyle w:val="NoSpacing"/>
              <w:rPr>
                <w:rFonts w:asciiTheme="majorHAnsi" w:hAnsiTheme="majorHAnsi"/>
                <w:b/>
              </w:rPr>
            </w:pPr>
            <w:r>
              <w:rPr>
                <w:rFonts w:asciiTheme="majorHAnsi" w:hAnsiTheme="majorHAnsi"/>
                <w:b/>
              </w:rPr>
              <w:t>OBX</w:t>
            </w:r>
          </w:p>
        </w:tc>
        <w:tc>
          <w:tcPr>
            <w:tcW w:w="3181" w:type="dxa"/>
          </w:tcPr>
          <w:p w14:paraId="765D2998" w14:textId="77777777" w:rsidR="00BC262B" w:rsidRPr="000142F7" w:rsidRDefault="00BC262B" w:rsidP="00F639F8">
            <w:pPr>
              <w:pStyle w:val="NoSpacing"/>
              <w:rPr>
                <w:rFonts w:asciiTheme="majorHAnsi" w:hAnsiTheme="majorHAnsi"/>
              </w:rPr>
            </w:pPr>
            <w:r>
              <w:rPr>
                <w:rFonts w:asciiTheme="majorHAnsi" w:hAnsiTheme="majorHAnsi"/>
              </w:rPr>
              <w:t>Observation/Result Segment</w:t>
            </w:r>
          </w:p>
        </w:tc>
        <w:tc>
          <w:tcPr>
            <w:tcW w:w="1640" w:type="dxa"/>
          </w:tcPr>
          <w:p w14:paraId="6F11AC32" w14:textId="77777777" w:rsidR="00BC262B" w:rsidRPr="000142F7" w:rsidRDefault="00BC262B" w:rsidP="00F639F8">
            <w:pPr>
              <w:pStyle w:val="NoSpacing"/>
              <w:rPr>
                <w:rFonts w:asciiTheme="majorHAnsi" w:hAnsiTheme="majorHAnsi"/>
              </w:rPr>
            </w:pPr>
            <w:r w:rsidRPr="000142F7">
              <w:rPr>
                <w:rFonts w:asciiTheme="majorHAnsi" w:hAnsiTheme="majorHAnsi"/>
              </w:rPr>
              <w:t>Required</w:t>
            </w:r>
          </w:p>
        </w:tc>
        <w:tc>
          <w:tcPr>
            <w:tcW w:w="2383" w:type="dxa"/>
          </w:tcPr>
          <w:p w14:paraId="1407DD4C" w14:textId="77777777" w:rsidR="00BC262B" w:rsidRPr="000142F7" w:rsidRDefault="00BC262B" w:rsidP="00F639F8">
            <w:pPr>
              <w:pStyle w:val="NoSpacing"/>
              <w:rPr>
                <w:rFonts w:asciiTheme="majorHAnsi" w:hAnsiTheme="majorHAnsi"/>
              </w:rPr>
            </w:pPr>
            <w:r>
              <w:rPr>
                <w:rFonts w:asciiTheme="majorHAnsi" w:hAnsiTheme="majorHAnsi"/>
              </w:rPr>
              <w:t>Repeat = YES</w:t>
            </w:r>
          </w:p>
          <w:p w14:paraId="0CC16C14" w14:textId="77777777" w:rsidR="00BC262B" w:rsidRPr="000142F7" w:rsidRDefault="00BC262B" w:rsidP="00F639F8">
            <w:pPr>
              <w:pStyle w:val="NoSpacing"/>
              <w:rPr>
                <w:rFonts w:asciiTheme="majorHAnsi" w:hAnsiTheme="majorHAnsi"/>
              </w:rPr>
            </w:pPr>
          </w:p>
        </w:tc>
      </w:tr>
      <w:tr w:rsidR="00BC262B" w:rsidRPr="000142F7" w14:paraId="6C79B34F" w14:textId="77777777" w:rsidTr="00F639F8">
        <w:tc>
          <w:tcPr>
            <w:tcW w:w="2372" w:type="dxa"/>
          </w:tcPr>
          <w:p w14:paraId="28056AA8" w14:textId="77777777" w:rsidR="00BC262B" w:rsidRPr="00E37993" w:rsidRDefault="00BC262B" w:rsidP="00F639F8">
            <w:pPr>
              <w:pStyle w:val="NoSpacing"/>
              <w:rPr>
                <w:rFonts w:asciiTheme="majorHAnsi" w:hAnsiTheme="majorHAnsi"/>
                <w:b/>
              </w:rPr>
            </w:pPr>
            <w:r w:rsidRPr="00E37993">
              <w:rPr>
                <w:rFonts w:asciiTheme="majorHAnsi" w:hAnsiTheme="majorHAnsi"/>
                <w:b/>
              </w:rPr>
              <w:t>PV1</w:t>
            </w:r>
          </w:p>
        </w:tc>
        <w:tc>
          <w:tcPr>
            <w:tcW w:w="3181" w:type="dxa"/>
          </w:tcPr>
          <w:p w14:paraId="72D96C8B" w14:textId="77777777" w:rsidR="00BC262B" w:rsidRDefault="00BC262B" w:rsidP="00F639F8">
            <w:pPr>
              <w:pStyle w:val="NoSpacing"/>
              <w:rPr>
                <w:rFonts w:asciiTheme="majorHAnsi" w:hAnsiTheme="majorHAnsi"/>
              </w:rPr>
            </w:pPr>
            <w:r>
              <w:rPr>
                <w:rFonts w:asciiTheme="majorHAnsi" w:hAnsiTheme="majorHAnsi"/>
              </w:rPr>
              <w:t>Location</w:t>
            </w:r>
          </w:p>
        </w:tc>
        <w:tc>
          <w:tcPr>
            <w:tcW w:w="1640" w:type="dxa"/>
          </w:tcPr>
          <w:p w14:paraId="1A261592" w14:textId="77777777" w:rsidR="00BC262B" w:rsidRPr="000142F7" w:rsidRDefault="00BC262B" w:rsidP="00F639F8">
            <w:pPr>
              <w:pStyle w:val="NoSpacing"/>
              <w:rPr>
                <w:rFonts w:asciiTheme="majorHAnsi" w:hAnsiTheme="majorHAnsi"/>
              </w:rPr>
            </w:pPr>
            <w:r>
              <w:rPr>
                <w:rFonts w:asciiTheme="majorHAnsi" w:hAnsiTheme="majorHAnsi"/>
              </w:rPr>
              <w:t>Optional</w:t>
            </w:r>
          </w:p>
        </w:tc>
        <w:tc>
          <w:tcPr>
            <w:tcW w:w="2383" w:type="dxa"/>
          </w:tcPr>
          <w:p w14:paraId="42164C4B" w14:textId="77777777" w:rsidR="00BC262B" w:rsidRDefault="00BC262B" w:rsidP="00F639F8">
            <w:pPr>
              <w:pStyle w:val="NoSpacing"/>
              <w:rPr>
                <w:rFonts w:asciiTheme="majorHAnsi" w:hAnsiTheme="majorHAnsi"/>
              </w:rPr>
            </w:pPr>
            <w:r>
              <w:rPr>
                <w:rFonts w:asciiTheme="majorHAnsi" w:hAnsiTheme="majorHAnsi"/>
              </w:rPr>
              <w:t>Repeat=NO</w:t>
            </w:r>
          </w:p>
        </w:tc>
      </w:tr>
    </w:tbl>
    <w:p w14:paraId="13E0C447" w14:textId="77777777" w:rsidR="00BC262B" w:rsidRDefault="00BC262B" w:rsidP="00BC262B">
      <w:pPr>
        <w:keepNext/>
        <w:spacing w:before="240" w:after="60" w:line="240" w:lineRule="auto"/>
        <w:outlineLvl w:val="0"/>
        <w:rPr>
          <w:rFonts w:asciiTheme="majorHAnsi" w:eastAsia="Times New Roman" w:hAnsiTheme="majorHAnsi" w:cs="Arial"/>
          <w:b/>
          <w:bCs/>
          <w:kern w:val="32"/>
          <w:sz w:val="40"/>
          <w:szCs w:val="40"/>
        </w:rPr>
      </w:pPr>
    </w:p>
    <w:p w14:paraId="30D6A4E5" w14:textId="77777777" w:rsidR="00BC262B" w:rsidRDefault="00BC262B" w:rsidP="00BC262B">
      <w:pPr>
        <w:pStyle w:val="Style1"/>
        <w:rPr>
          <w:rFonts w:eastAsia="Times New Roman"/>
        </w:rPr>
      </w:pPr>
      <w:bookmarkStart w:id="656" w:name="_Toc398038625"/>
      <w:r>
        <w:rPr>
          <w:rFonts w:eastAsia="Times New Roman"/>
        </w:rPr>
        <w:t>Segment Field Descriptions</w:t>
      </w:r>
      <w:bookmarkEnd w:id="656"/>
    </w:p>
    <w:p w14:paraId="3580BB82" w14:textId="77777777" w:rsidR="00BC262B" w:rsidRPr="006E7A90" w:rsidRDefault="00BC262B" w:rsidP="00BC262B">
      <w:pPr>
        <w:rPr>
          <w:rFonts w:asciiTheme="majorHAnsi" w:hAnsiTheme="majorHAnsi"/>
        </w:rPr>
      </w:pPr>
      <w:r w:rsidRPr="001A6E95">
        <w:rPr>
          <w:rFonts w:asciiTheme="majorHAnsi" w:hAnsiTheme="majorHAnsi"/>
        </w:rPr>
        <w:t xml:space="preserve">Each field </w:t>
      </w:r>
      <w:r>
        <w:rPr>
          <w:rFonts w:asciiTheme="majorHAnsi" w:hAnsiTheme="majorHAnsi"/>
        </w:rPr>
        <w:t>is</w:t>
      </w:r>
      <w:r w:rsidRPr="001A6E95">
        <w:rPr>
          <w:rFonts w:asciiTheme="majorHAnsi" w:hAnsiTheme="majorHAnsi"/>
        </w:rPr>
        <w:t xml:space="preserve"> displayed with all fields that are supported. </w:t>
      </w:r>
      <w:r>
        <w:rPr>
          <w:rFonts w:asciiTheme="majorHAnsi" w:hAnsiTheme="majorHAnsi"/>
        </w:rPr>
        <w:t xml:space="preserve"> Repeating f</w:t>
      </w:r>
      <w:r w:rsidRPr="001A6E95">
        <w:rPr>
          <w:rFonts w:asciiTheme="majorHAnsi" w:hAnsiTheme="majorHAnsi"/>
        </w:rPr>
        <w:t>ields will be displayed with more details to clarify the specification</w:t>
      </w:r>
    </w:p>
    <w:p w14:paraId="26A64DA9" w14:textId="77777777" w:rsidR="00BC262B" w:rsidRPr="006E7A90" w:rsidRDefault="00BC262B" w:rsidP="00BC262B">
      <w:pPr>
        <w:pStyle w:val="Style2"/>
      </w:pPr>
      <w:bookmarkStart w:id="657" w:name="_Toc398038626"/>
      <w:r>
        <w:t>AIS Segment – Appointment Information – SIU</w:t>
      </w:r>
      <w:bookmarkEnd w:id="65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720"/>
        <w:gridCol w:w="2700"/>
        <w:gridCol w:w="4680"/>
        <w:gridCol w:w="828"/>
      </w:tblGrid>
      <w:tr w:rsidR="00BC262B" w:rsidRPr="003A1A9C" w14:paraId="7C9291AC" w14:textId="77777777" w:rsidTr="00F639F8">
        <w:tc>
          <w:tcPr>
            <w:tcW w:w="648" w:type="dxa"/>
            <w:shd w:val="clear" w:color="auto" w:fill="D9D9D9" w:themeFill="background1" w:themeFillShade="D9"/>
          </w:tcPr>
          <w:p w14:paraId="54FE014B"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14:paraId="2F847D3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700" w:type="dxa"/>
            <w:shd w:val="clear" w:color="auto" w:fill="D9D9D9" w:themeFill="background1" w:themeFillShade="D9"/>
          </w:tcPr>
          <w:p w14:paraId="08C4F1E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680" w:type="dxa"/>
            <w:shd w:val="clear" w:color="auto" w:fill="D9D9D9" w:themeFill="background1" w:themeFillShade="D9"/>
          </w:tcPr>
          <w:p w14:paraId="068066D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14:paraId="06F4E8C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463FE843" w14:textId="77777777" w:rsidTr="00F639F8">
        <w:tc>
          <w:tcPr>
            <w:tcW w:w="648" w:type="dxa"/>
          </w:tcPr>
          <w:p w14:paraId="1DEB77F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20" w:type="dxa"/>
          </w:tcPr>
          <w:p w14:paraId="6D65D13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2700" w:type="dxa"/>
          </w:tcPr>
          <w:p w14:paraId="7618E5D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4680" w:type="dxa"/>
          </w:tcPr>
          <w:p w14:paraId="3435D9B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828" w:type="dxa"/>
          </w:tcPr>
          <w:p w14:paraId="10EF453D" w14:textId="77777777" w:rsidR="00BC262B" w:rsidRPr="003A1A9C" w:rsidRDefault="00BC262B" w:rsidP="00F639F8">
            <w:pPr>
              <w:rPr>
                <w:rFonts w:asciiTheme="majorHAnsi" w:hAnsiTheme="majorHAnsi" w:cs="Times New Roman"/>
                <w:b/>
                <w:bCs/>
                <w:i/>
                <w:iCs/>
              </w:rPr>
            </w:pPr>
          </w:p>
        </w:tc>
      </w:tr>
      <w:tr w:rsidR="00BC262B" w:rsidRPr="003A1A9C" w14:paraId="4E622F22" w14:textId="77777777" w:rsidTr="00F639F8">
        <w:tc>
          <w:tcPr>
            <w:tcW w:w="648" w:type="dxa"/>
          </w:tcPr>
          <w:p w14:paraId="1CBE278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20" w:type="dxa"/>
          </w:tcPr>
          <w:p w14:paraId="45FF7A6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2700" w:type="dxa"/>
          </w:tcPr>
          <w:p w14:paraId="75078DC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4680" w:type="dxa"/>
          </w:tcPr>
          <w:p w14:paraId="3DD69BE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w:t>
            </w:r>
          </w:p>
        </w:tc>
        <w:tc>
          <w:tcPr>
            <w:tcW w:w="828" w:type="dxa"/>
          </w:tcPr>
          <w:p w14:paraId="6D28B986" w14:textId="77777777" w:rsidR="00BC262B" w:rsidRPr="003A1A9C" w:rsidRDefault="00BC262B" w:rsidP="00F639F8">
            <w:pPr>
              <w:rPr>
                <w:rFonts w:asciiTheme="majorHAnsi" w:hAnsiTheme="majorHAnsi" w:cs="Times New Roman"/>
                <w:b/>
                <w:bCs/>
                <w:i/>
                <w:iCs/>
              </w:rPr>
            </w:pPr>
          </w:p>
        </w:tc>
      </w:tr>
      <w:tr w:rsidR="00BC262B" w:rsidRPr="003A1A9C" w14:paraId="16BA6DFE" w14:textId="77777777" w:rsidTr="00F639F8">
        <w:tc>
          <w:tcPr>
            <w:tcW w:w="648" w:type="dxa"/>
          </w:tcPr>
          <w:p w14:paraId="27B703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20" w:type="dxa"/>
          </w:tcPr>
          <w:p w14:paraId="32FE7E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2700" w:type="dxa"/>
          </w:tcPr>
          <w:p w14:paraId="6838386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Universal Service Identifier</w:t>
            </w:r>
          </w:p>
        </w:tc>
        <w:tc>
          <w:tcPr>
            <w:tcW w:w="4680" w:type="dxa"/>
          </w:tcPr>
          <w:p w14:paraId="4FD8D7E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00830^ANESTH, REPAIR OF HERNIA^C4</w:t>
            </w:r>
          </w:p>
        </w:tc>
        <w:tc>
          <w:tcPr>
            <w:tcW w:w="828" w:type="dxa"/>
          </w:tcPr>
          <w:p w14:paraId="4CDEB45F" w14:textId="77777777" w:rsidR="00BC262B" w:rsidRPr="003A1A9C" w:rsidRDefault="00BC262B" w:rsidP="00F639F8">
            <w:pPr>
              <w:rPr>
                <w:rFonts w:asciiTheme="majorHAnsi" w:hAnsiTheme="majorHAnsi" w:cs="Times New Roman"/>
                <w:b/>
                <w:bCs/>
                <w:i/>
                <w:iCs/>
              </w:rPr>
            </w:pPr>
          </w:p>
        </w:tc>
      </w:tr>
    </w:tbl>
    <w:p w14:paraId="091A55B6" w14:textId="77777777" w:rsidR="00BC262B" w:rsidRPr="003A1A9C" w:rsidRDefault="00BC262B" w:rsidP="00BC262B">
      <w:pPr>
        <w:rPr>
          <w:rFonts w:asciiTheme="majorHAnsi" w:hAnsiTheme="majorHAnsi" w:cs="Times New Roman"/>
          <w:b/>
          <w:bCs/>
          <w:i/>
          <w:iCs/>
        </w:rPr>
      </w:pPr>
    </w:p>
    <w:p w14:paraId="5256CF94" w14:textId="77777777" w:rsidR="00BC262B" w:rsidRPr="00112CD9" w:rsidRDefault="00BC262B" w:rsidP="00BC262B">
      <w:pPr>
        <w:pStyle w:val="Style2"/>
      </w:pPr>
      <w:bookmarkStart w:id="658" w:name="_Toc398038627"/>
      <w:r w:rsidRPr="00112CD9">
        <w:t>AIG Segment</w:t>
      </w:r>
      <w:r>
        <w:t xml:space="preserve"> – Appointment Information - General Resource</w:t>
      </w:r>
      <w:bookmarkEnd w:id="65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1080"/>
        <w:gridCol w:w="1440"/>
        <w:gridCol w:w="5580"/>
        <w:gridCol w:w="828"/>
      </w:tblGrid>
      <w:tr w:rsidR="00BC262B" w:rsidRPr="003A1A9C" w14:paraId="4BF78A62" w14:textId="77777777" w:rsidTr="00F639F8">
        <w:tc>
          <w:tcPr>
            <w:tcW w:w="648" w:type="dxa"/>
            <w:shd w:val="clear" w:color="auto" w:fill="D9D9D9" w:themeFill="background1" w:themeFillShade="D9"/>
          </w:tcPr>
          <w:p w14:paraId="67663DE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D9D9D9" w:themeFill="background1" w:themeFillShade="D9"/>
          </w:tcPr>
          <w:p w14:paraId="5861984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D9D9D9" w:themeFill="background1" w:themeFillShade="D9"/>
          </w:tcPr>
          <w:p w14:paraId="331C32C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D9D9D9" w:themeFill="background1" w:themeFillShade="D9"/>
          </w:tcPr>
          <w:p w14:paraId="5BD4418C"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14:paraId="78E3887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33313CEF" w14:textId="77777777" w:rsidTr="00F639F8">
        <w:tc>
          <w:tcPr>
            <w:tcW w:w="648" w:type="dxa"/>
          </w:tcPr>
          <w:p w14:paraId="7284B85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80" w:type="dxa"/>
          </w:tcPr>
          <w:p w14:paraId="68A0497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40" w:type="dxa"/>
          </w:tcPr>
          <w:p w14:paraId="682FBAF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580" w:type="dxa"/>
          </w:tcPr>
          <w:p w14:paraId="0A237F6E" w14:textId="77777777" w:rsidR="00BC262B" w:rsidRPr="00FF68C5" w:rsidRDefault="00BC262B" w:rsidP="00F639F8">
            <w:pPr>
              <w:rPr>
                <w:rFonts w:asciiTheme="majorHAnsi" w:hAnsiTheme="majorHAnsi" w:cs="Times New Roman"/>
                <w:bCs/>
                <w:iCs/>
              </w:rPr>
            </w:pPr>
          </w:p>
        </w:tc>
        <w:tc>
          <w:tcPr>
            <w:tcW w:w="828" w:type="dxa"/>
          </w:tcPr>
          <w:p w14:paraId="0EDC4434" w14:textId="77777777" w:rsidR="00BC262B" w:rsidRPr="00FF68C5" w:rsidRDefault="00BC262B" w:rsidP="00F639F8">
            <w:pPr>
              <w:rPr>
                <w:rFonts w:asciiTheme="majorHAnsi" w:hAnsiTheme="majorHAnsi" w:cs="Times New Roman"/>
                <w:bCs/>
                <w:iCs/>
              </w:rPr>
            </w:pPr>
          </w:p>
        </w:tc>
      </w:tr>
      <w:tr w:rsidR="00BC262B" w:rsidRPr="003A1A9C" w14:paraId="37A4C7D9" w14:textId="77777777" w:rsidTr="00F639F8">
        <w:tc>
          <w:tcPr>
            <w:tcW w:w="648" w:type="dxa"/>
          </w:tcPr>
          <w:p w14:paraId="02FB5F9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80" w:type="dxa"/>
          </w:tcPr>
          <w:p w14:paraId="008ED14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01FED40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14:paraId="2818F57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17^ARTERIAL LINE^99VA133.4</w:t>
            </w:r>
          </w:p>
        </w:tc>
        <w:tc>
          <w:tcPr>
            <w:tcW w:w="828" w:type="dxa"/>
          </w:tcPr>
          <w:p w14:paraId="608DB6A5" w14:textId="77777777" w:rsidR="00BC262B" w:rsidRPr="00FF68C5" w:rsidRDefault="00BC262B" w:rsidP="00F639F8">
            <w:pPr>
              <w:rPr>
                <w:rFonts w:asciiTheme="majorHAnsi" w:hAnsiTheme="majorHAnsi" w:cs="Times New Roman"/>
                <w:bCs/>
                <w:iCs/>
              </w:rPr>
            </w:pPr>
          </w:p>
        </w:tc>
      </w:tr>
      <w:tr w:rsidR="00BC262B" w:rsidRPr="003A1A9C" w14:paraId="1B6ED0D0" w14:textId="77777777" w:rsidTr="00F639F8">
        <w:tc>
          <w:tcPr>
            <w:tcW w:w="648" w:type="dxa"/>
          </w:tcPr>
          <w:p w14:paraId="4793A13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80" w:type="dxa"/>
          </w:tcPr>
          <w:p w14:paraId="059C2BC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40" w:type="dxa"/>
          </w:tcPr>
          <w:p w14:paraId="5348034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Resource ID</w:t>
            </w:r>
          </w:p>
        </w:tc>
        <w:tc>
          <w:tcPr>
            <w:tcW w:w="5580" w:type="dxa"/>
          </w:tcPr>
          <w:p w14:paraId="0CB2850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^MONITOR^</w:t>
            </w:r>
          </w:p>
        </w:tc>
        <w:tc>
          <w:tcPr>
            <w:tcW w:w="828" w:type="dxa"/>
          </w:tcPr>
          <w:p w14:paraId="37A6F76D" w14:textId="77777777" w:rsidR="00BC262B" w:rsidRPr="00FF68C5" w:rsidRDefault="00BC262B" w:rsidP="00F639F8">
            <w:pPr>
              <w:rPr>
                <w:rFonts w:asciiTheme="majorHAnsi" w:hAnsiTheme="majorHAnsi" w:cs="Times New Roman"/>
                <w:bCs/>
                <w:iCs/>
              </w:rPr>
            </w:pPr>
          </w:p>
        </w:tc>
      </w:tr>
    </w:tbl>
    <w:p w14:paraId="054D8898" w14:textId="77777777" w:rsidR="00BC262B" w:rsidRDefault="00BC262B" w:rsidP="00BC262B">
      <w:pPr>
        <w:pStyle w:val="Style2"/>
        <w:rPr>
          <w:rFonts w:eastAsiaTheme="minorHAnsi" w:cs="Times New Roman"/>
          <w:i/>
          <w:iCs/>
          <w:sz w:val="22"/>
          <w:szCs w:val="22"/>
        </w:rPr>
      </w:pPr>
    </w:p>
    <w:p w14:paraId="0A7DD835" w14:textId="77777777" w:rsidR="00BC262B" w:rsidRPr="00384397" w:rsidRDefault="00BC262B" w:rsidP="00BC262B">
      <w:pPr>
        <w:pStyle w:val="Style2"/>
      </w:pPr>
      <w:bookmarkStart w:id="659" w:name="_Toc398038628"/>
      <w:r w:rsidRPr="00112CD9">
        <w:t>AIL Segment</w:t>
      </w:r>
      <w:r>
        <w:t xml:space="preserve"> – Appointment Information - Location Resource</w:t>
      </w:r>
      <w:bookmarkEnd w:id="65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1080"/>
        <w:gridCol w:w="1440"/>
        <w:gridCol w:w="5580"/>
        <w:gridCol w:w="828"/>
      </w:tblGrid>
      <w:tr w:rsidR="00BC262B" w:rsidRPr="003A1A9C" w14:paraId="496FB601" w14:textId="77777777" w:rsidTr="00F639F8">
        <w:tc>
          <w:tcPr>
            <w:tcW w:w="648" w:type="dxa"/>
            <w:shd w:val="clear" w:color="auto" w:fill="BFBFBF" w:themeFill="background1" w:themeFillShade="BF"/>
          </w:tcPr>
          <w:p w14:paraId="18DC2A7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14:paraId="51550BF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14:paraId="46B7DCB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14:paraId="169A385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14:paraId="3570F4E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0A0A0C71" w14:textId="77777777" w:rsidTr="00F639F8">
        <w:tc>
          <w:tcPr>
            <w:tcW w:w="648" w:type="dxa"/>
          </w:tcPr>
          <w:p w14:paraId="5DA622C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80" w:type="dxa"/>
          </w:tcPr>
          <w:p w14:paraId="4990DAA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40" w:type="dxa"/>
          </w:tcPr>
          <w:p w14:paraId="5521E30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580" w:type="dxa"/>
          </w:tcPr>
          <w:p w14:paraId="100F8EFD" w14:textId="77777777" w:rsidR="00BC262B" w:rsidRPr="00FF68C5" w:rsidRDefault="00BC262B" w:rsidP="00F639F8">
            <w:pPr>
              <w:rPr>
                <w:rFonts w:asciiTheme="majorHAnsi" w:hAnsiTheme="majorHAnsi" w:cs="Times New Roman"/>
                <w:bCs/>
                <w:iCs/>
              </w:rPr>
            </w:pPr>
          </w:p>
        </w:tc>
        <w:tc>
          <w:tcPr>
            <w:tcW w:w="828" w:type="dxa"/>
          </w:tcPr>
          <w:p w14:paraId="3FED34A9" w14:textId="77777777" w:rsidR="00BC262B" w:rsidRPr="003A1A9C" w:rsidRDefault="00BC262B" w:rsidP="00F639F8">
            <w:pPr>
              <w:rPr>
                <w:rFonts w:asciiTheme="majorHAnsi" w:hAnsiTheme="majorHAnsi" w:cs="Times New Roman"/>
                <w:b/>
                <w:bCs/>
                <w:i/>
                <w:iCs/>
              </w:rPr>
            </w:pPr>
          </w:p>
        </w:tc>
      </w:tr>
      <w:tr w:rsidR="00BC262B" w:rsidRPr="003A1A9C" w14:paraId="53CB6D38" w14:textId="77777777" w:rsidTr="00F639F8">
        <w:tc>
          <w:tcPr>
            <w:tcW w:w="648" w:type="dxa"/>
          </w:tcPr>
          <w:p w14:paraId="3E8C04B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80" w:type="dxa"/>
          </w:tcPr>
          <w:p w14:paraId="1C9EE7F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173664C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14:paraId="1CC5AD1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500^^^OR1</w:t>
            </w:r>
          </w:p>
        </w:tc>
        <w:tc>
          <w:tcPr>
            <w:tcW w:w="828" w:type="dxa"/>
          </w:tcPr>
          <w:p w14:paraId="668D3F8A" w14:textId="77777777" w:rsidR="00BC262B" w:rsidRPr="003A1A9C" w:rsidRDefault="00BC262B" w:rsidP="00F639F8">
            <w:pPr>
              <w:rPr>
                <w:rFonts w:asciiTheme="majorHAnsi" w:hAnsiTheme="majorHAnsi" w:cs="Times New Roman"/>
                <w:b/>
                <w:bCs/>
                <w:i/>
                <w:iCs/>
              </w:rPr>
            </w:pPr>
          </w:p>
        </w:tc>
      </w:tr>
      <w:tr w:rsidR="00BC262B" w:rsidRPr="003A1A9C" w14:paraId="0D664F33" w14:textId="77777777" w:rsidTr="00F639F8">
        <w:tc>
          <w:tcPr>
            <w:tcW w:w="648" w:type="dxa"/>
          </w:tcPr>
          <w:p w14:paraId="3E29E04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80" w:type="dxa"/>
          </w:tcPr>
          <w:p w14:paraId="678CC8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440" w:type="dxa"/>
          </w:tcPr>
          <w:p w14:paraId="1EE5408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Location Resource ID</w:t>
            </w:r>
          </w:p>
        </w:tc>
        <w:tc>
          <w:tcPr>
            <w:tcW w:w="5580" w:type="dxa"/>
          </w:tcPr>
          <w:p w14:paraId="5BEA100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^OPERATING ROOM</w:t>
            </w:r>
          </w:p>
        </w:tc>
        <w:tc>
          <w:tcPr>
            <w:tcW w:w="828" w:type="dxa"/>
          </w:tcPr>
          <w:p w14:paraId="3D76B0B8" w14:textId="77777777" w:rsidR="00BC262B" w:rsidRPr="003A1A9C" w:rsidRDefault="00BC262B" w:rsidP="00F639F8">
            <w:pPr>
              <w:rPr>
                <w:rFonts w:asciiTheme="majorHAnsi" w:hAnsiTheme="majorHAnsi" w:cs="Times New Roman"/>
                <w:b/>
                <w:bCs/>
                <w:i/>
                <w:iCs/>
              </w:rPr>
            </w:pPr>
          </w:p>
        </w:tc>
      </w:tr>
      <w:tr w:rsidR="00BC262B" w:rsidRPr="003A1A9C" w14:paraId="367429AF" w14:textId="77777777" w:rsidTr="00F639F8">
        <w:tc>
          <w:tcPr>
            <w:tcW w:w="648" w:type="dxa"/>
          </w:tcPr>
          <w:p w14:paraId="28F90E8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lastRenderedPageBreak/>
              <w:t>7</w:t>
            </w:r>
          </w:p>
        </w:tc>
        <w:tc>
          <w:tcPr>
            <w:tcW w:w="1080" w:type="dxa"/>
          </w:tcPr>
          <w:p w14:paraId="75AF10F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440" w:type="dxa"/>
          </w:tcPr>
          <w:p w14:paraId="582A5E8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Start Date/Time Offset</w:t>
            </w:r>
          </w:p>
        </w:tc>
        <w:tc>
          <w:tcPr>
            <w:tcW w:w="5580" w:type="dxa"/>
          </w:tcPr>
          <w:p w14:paraId="6C78F42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CONFIRMED</w:t>
            </w:r>
          </w:p>
        </w:tc>
        <w:tc>
          <w:tcPr>
            <w:tcW w:w="828" w:type="dxa"/>
          </w:tcPr>
          <w:p w14:paraId="773B3BDB" w14:textId="77777777" w:rsidR="00BC262B" w:rsidRPr="003A1A9C" w:rsidRDefault="00BC262B" w:rsidP="00F639F8">
            <w:pPr>
              <w:rPr>
                <w:rFonts w:asciiTheme="majorHAnsi" w:hAnsiTheme="majorHAnsi" w:cs="Times New Roman"/>
                <w:b/>
                <w:bCs/>
                <w:i/>
                <w:iCs/>
              </w:rPr>
            </w:pPr>
          </w:p>
        </w:tc>
      </w:tr>
    </w:tbl>
    <w:p w14:paraId="216FF26C" w14:textId="77777777" w:rsidR="00BC262B" w:rsidRDefault="00BC262B" w:rsidP="00BC262B">
      <w:pPr>
        <w:pStyle w:val="Style2"/>
      </w:pPr>
    </w:p>
    <w:p w14:paraId="5EB3D686" w14:textId="77777777" w:rsidR="00BC262B" w:rsidRPr="006E7A90" w:rsidRDefault="00BC262B" w:rsidP="00BC262B">
      <w:pPr>
        <w:pStyle w:val="Style2"/>
      </w:pPr>
      <w:bookmarkStart w:id="660" w:name="_Toc398038629"/>
      <w:r w:rsidRPr="00112CD9">
        <w:t>AIP Segment</w:t>
      </w:r>
      <w:r>
        <w:t xml:space="preserve"> – Appointment Information - Personnel Resource</w:t>
      </w:r>
      <w:bookmarkEnd w:id="66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1080"/>
        <w:gridCol w:w="1440"/>
        <w:gridCol w:w="5580"/>
        <w:gridCol w:w="828"/>
      </w:tblGrid>
      <w:tr w:rsidR="00BC262B" w:rsidRPr="003A1A9C" w14:paraId="5FE23A40" w14:textId="77777777" w:rsidTr="00F639F8">
        <w:tc>
          <w:tcPr>
            <w:tcW w:w="648" w:type="dxa"/>
            <w:shd w:val="clear" w:color="auto" w:fill="BFBFBF" w:themeFill="background1" w:themeFillShade="BF"/>
          </w:tcPr>
          <w:p w14:paraId="3439C2D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14:paraId="26F4D57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14:paraId="19AD75B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14:paraId="2E89DEA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14:paraId="7A2E5E3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453B7A1F" w14:textId="77777777" w:rsidTr="00F639F8">
        <w:tc>
          <w:tcPr>
            <w:tcW w:w="648" w:type="dxa"/>
          </w:tcPr>
          <w:p w14:paraId="04E19F4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80" w:type="dxa"/>
          </w:tcPr>
          <w:p w14:paraId="5EA7AA6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40" w:type="dxa"/>
          </w:tcPr>
          <w:p w14:paraId="6140FBD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580" w:type="dxa"/>
          </w:tcPr>
          <w:p w14:paraId="15098F4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828" w:type="dxa"/>
          </w:tcPr>
          <w:p w14:paraId="2ACAE838" w14:textId="77777777" w:rsidR="00BC262B" w:rsidRPr="00FF68C5" w:rsidRDefault="00BC262B" w:rsidP="00F639F8">
            <w:pPr>
              <w:rPr>
                <w:rFonts w:asciiTheme="majorHAnsi" w:hAnsiTheme="majorHAnsi" w:cs="Times New Roman"/>
                <w:bCs/>
                <w:i/>
                <w:iCs/>
              </w:rPr>
            </w:pPr>
          </w:p>
        </w:tc>
      </w:tr>
      <w:tr w:rsidR="00BC262B" w:rsidRPr="003A1A9C" w14:paraId="0E0D39B6" w14:textId="77777777" w:rsidTr="00F639F8">
        <w:tc>
          <w:tcPr>
            <w:tcW w:w="648" w:type="dxa"/>
          </w:tcPr>
          <w:p w14:paraId="15C8BF9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80" w:type="dxa"/>
          </w:tcPr>
          <w:p w14:paraId="516A026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6AEA21D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14:paraId="332251A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w:t>
            </w:r>
          </w:p>
        </w:tc>
        <w:tc>
          <w:tcPr>
            <w:tcW w:w="828" w:type="dxa"/>
          </w:tcPr>
          <w:p w14:paraId="46A39EBB" w14:textId="77777777" w:rsidR="00BC262B" w:rsidRPr="00FF68C5" w:rsidRDefault="00BC262B" w:rsidP="00F639F8">
            <w:pPr>
              <w:rPr>
                <w:rFonts w:asciiTheme="majorHAnsi" w:hAnsiTheme="majorHAnsi" w:cs="Times New Roman"/>
                <w:bCs/>
                <w:i/>
                <w:iCs/>
              </w:rPr>
            </w:pPr>
          </w:p>
        </w:tc>
      </w:tr>
      <w:tr w:rsidR="00BC262B" w:rsidRPr="003A1A9C" w14:paraId="73A0DFC9" w14:textId="77777777" w:rsidTr="00F639F8">
        <w:tc>
          <w:tcPr>
            <w:tcW w:w="648" w:type="dxa"/>
          </w:tcPr>
          <w:p w14:paraId="2C6BC36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80" w:type="dxa"/>
          </w:tcPr>
          <w:p w14:paraId="3D34EAF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XCN</w:t>
            </w:r>
          </w:p>
        </w:tc>
        <w:tc>
          <w:tcPr>
            <w:tcW w:w="1440" w:type="dxa"/>
          </w:tcPr>
          <w:p w14:paraId="3225D7D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Personnel Resource ID</w:t>
            </w:r>
          </w:p>
        </w:tc>
        <w:tc>
          <w:tcPr>
            <w:tcW w:w="5580" w:type="dxa"/>
          </w:tcPr>
          <w:p w14:paraId="70D57CE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10000000050^CPRSRESIDENT^ONE^</w:t>
            </w:r>
          </w:p>
        </w:tc>
        <w:tc>
          <w:tcPr>
            <w:tcW w:w="828" w:type="dxa"/>
          </w:tcPr>
          <w:p w14:paraId="4926E15F" w14:textId="77777777" w:rsidR="00BC262B" w:rsidRPr="00FF68C5" w:rsidRDefault="00BC262B" w:rsidP="00F639F8">
            <w:pPr>
              <w:rPr>
                <w:rFonts w:asciiTheme="majorHAnsi" w:hAnsiTheme="majorHAnsi" w:cs="Times New Roman"/>
                <w:bCs/>
                <w:i/>
                <w:iCs/>
              </w:rPr>
            </w:pPr>
          </w:p>
        </w:tc>
      </w:tr>
      <w:tr w:rsidR="00BC262B" w:rsidRPr="003A1A9C" w14:paraId="7AC3B5E0" w14:textId="77777777" w:rsidTr="00F639F8">
        <w:tc>
          <w:tcPr>
            <w:tcW w:w="648" w:type="dxa"/>
          </w:tcPr>
          <w:p w14:paraId="7DB61FE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1080" w:type="dxa"/>
          </w:tcPr>
          <w:p w14:paraId="4EF29A6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40" w:type="dxa"/>
          </w:tcPr>
          <w:p w14:paraId="4C19AE1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Resource Role</w:t>
            </w:r>
          </w:p>
        </w:tc>
        <w:tc>
          <w:tcPr>
            <w:tcW w:w="5580" w:type="dxa"/>
          </w:tcPr>
          <w:p w14:paraId="1038984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1ST ASST.^99VA200</w:t>
            </w:r>
          </w:p>
        </w:tc>
        <w:tc>
          <w:tcPr>
            <w:tcW w:w="828" w:type="dxa"/>
          </w:tcPr>
          <w:p w14:paraId="663783AF" w14:textId="77777777" w:rsidR="00BC262B" w:rsidRPr="00FF68C5" w:rsidRDefault="00BC262B" w:rsidP="00F639F8">
            <w:pPr>
              <w:rPr>
                <w:rFonts w:asciiTheme="majorHAnsi" w:hAnsiTheme="majorHAnsi" w:cs="Times New Roman"/>
                <w:bCs/>
                <w:i/>
                <w:iCs/>
              </w:rPr>
            </w:pPr>
          </w:p>
        </w:tc>
      </w:tr>
      <w:tr w:rsidR="00BC262B" w:rsidRPr="003A1A9C" w14:paraId="3A815B78" w14:textId="77777777" w:rsidTr="00F639F8">
        <w:tc>
          <w:tcPr>
            <w:tcW w:w="648" w:type="dxa"/>
          </w:tcPr>
          <w:p w14:paraId="4125426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8</w:t>
            </w:r>
          </w:p>
        </w:tc>
        <w:tc>
          <w:tcPr>
            <w:tcW w:w="1080" w:type="dxa"/>
          </w:tcPr>
          <w:p w14:paraId="4D70E57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40" w:type="dxa"/>
          </w:tcPr>
          <w:p w14:paraId="7F1F2E9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Start Date/Time Offset Units</w:t>
            </w:r>
          </w:p>
        </w:tc>
        <w:tc>
          <w:tcPr>
            <w:tcW w:w="5580" w:type="dxa"/>
          </w:tcPr>
          <w:p w14:paraId="6A4A369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CONFIRMED</w:t>
            </w:r>
          </w:p>
        </w:tc>
        <w:tc>
          <w:tcPr>
            <w:tcW w:w="828" w:type="dxa"/>
          </w:tcPr>
          <w:p w14:paraId="3C1CDE1A" w14:textId="77777777" w:rsidR="00BC262B" w:rsidRPr="00FF68C5" w:rsidRDefault="00BC262B" w:rsidP="00F639F8">
            <w:pPr>
              <w:rPr>
                <w:rFonts w:asciiTheme="majorHAnsi" w:hAnsiTheme="majorHAnsi" w:cs="Times New Roman"/>
                <w:bCs/>
                <w:i/>
                <w:iCs/>
              </w:rPr>
            </w:pPr>
          </w:p>
        </w:tc>
      </w:tr>
    </w:tbl>
    <w:p w14:paraId="0F9EE423" w14:textId="77777777" w:rsidR="00BC262B" w:rsidRDefault="00BC262B" w:rsidP="00BC262B">
      <w:pPr>
        <w:rPr>
          <w:rFonts w:asciiTheme="majorHAnsi" w:hAnsiTheme="majorHAnsi" w:cs="Times New Roman"/>
          <w:b/>
          <w:bCs/>
          <w:iCs/>
          <w:sz w:val="32"/>
          <w:szCs w:val="32"/>
        </w:rPr>
      </w:pPr>
    </w:p>
    <w:p w14:paraId="5DA2C883" w14:textId="77777777" w:rsidR="00BC262B" w:rsidRPr="006E7A90" w:rsidRDefault="00BC262B" w:rsidP="00BC262B">
      <w:pPr>
        <w:pStyle w:val="Style2"/>
      </w:pPr>
      <w:bookmarkStart w:id="661" w:name="_Toc398038630"/>
      <w:r w:rsidRPr="00112CD9">
        <w:t>AL1 Segment</w:t>
      </w:r>
      <w:r>
        <w:t xml:space="preserve"> – Patient Allergy Information</w:t>
      </w:r>
      <w:bookmarkEnd w:id="661"/>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32"/>
        <w:gridCol w:w="843"/>
        <w:gridCol w:w="2611"/>
        <w:gridCol w:w="4678"/>
        <w:gridCol w:w="812"/>
      </w:tblGrid>
      <w:tr w:rsidR="00BC262B" w:rsidRPr="003A1A9C" w14:paraId="7CB877D1" w14:textId="77777777" w:rsidTr="00F639F8">
        <w:tc>
          <w:tcPr>
            <w:tcW w:w="648" w:type="dxa"/>
            <w:shd w:val="clear" w:color="auto" w:fill="BFBFBF" w:themeFill="background1" w:themeFillShade="BF"/>
          </w:tcPr>
          <w:p w14:paraId="48F33377"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14:paraId="350A28F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14:paraId="61D218D7"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14:paraId="540FE82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14:paraId="0149867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7F21FC48" w14:textId="77777777" w:rsidTr="00F639F8">
        <w:tc>
          <w:tcPr>
            <w:tcW w:w="648" w:type="dxa"/>
          </w:tcPr>
          <w:p w14:paraId="4BD97F0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80" w:type="dxa"/>
          </w:tcPr>
          <w:p w14:paraId="71EBA09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40" w:type="dxa"/>
          </w:tcPr>
          <w:p w14:paraId="777C814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580" w:type="dxa"/>
          </w:tcPr>
          <w:p w14:paraId="7E78FC2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0003</w:t>
            </w:r>
          </w:p>
        </w:tc>
        <w:tc>
          <w:tcPr>
            <w:tcW w:w="828" w:type="dxa"/>
          </w:tcPr>
          <w:p w14:paraId="026F33C7" w14:textId="77777777" w:rsidR="00BC262B" w:rsidRPr="003A1A9C" w:rsidRDefault="00BC262B" w:rsidP="00F639F8">
            <w:pPr>
              <w:rPr>
                <w:rFonts w:asciiTheme="majorHAnsi" w:hAnsiTheme="majorHAnsi" w:cs="Times New Roman"/>
                <w:b/>
                <w:bCs/>
                <w:i/>
                <w:iCs/>
              </w:rPr>
            </w:pPr>
          </w:p>
        </w:tc>
      </w:tr>
      <w:tr w:rsidR="00BC262B" w:rsidRPr="003A1A9C" w14:paraId="128D5328" w14:textId="77777777" w:rsidTr="00F639F8">
        <w:tc>
          <w:tcPr>
            <w:tcW w:w="648" w:type="dxa"/>
          </w:tcPr>
          <w:p w14:paraId="55D84FB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80" w:type="dxa"/>
          </w:tcPr>
          <w:p w14:paraId="66761BA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5C10CF0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Allergen Type Code</w:t>
            </w:r>
          </w:p>
        </w:tc>
        <w:tc>
          <w:tcPr>
            <w:tcW w:w="5580" w:type="dxa"/>
          </w:tcPr>
          <w:p w14:paraId="0BE24FA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DA</w:t>
            </w:r>
          </w:p>
        </w:tc>
        <w:tc>
          <w:tcPr>
            <w:tcW w:w="828" w:type="dxa"/>
          </w:tcPr>
          <w:p w14:paraId="0417726C" w14:textId="77777777" w:rsidR="00BC262B" w:rsidRPr="003A1A9C" w:rsidRDefault="00BC262B" w:rsidP="00F639F8">
            <w:pPr>
              <w:rPr>
                <w:rFonts w:asciiTheme="majorHAnsi" w:hAnsiTheme="majorHAnsi" w:cs="Times New Roman"/>
                <w:b/>
                <w:bCs/>
                <w:i/>
                <w:iCs/>
              </w:rPr>
            </w:pPr>
          </w:p>
        </w:tc>
      </w:tr>
      <w:tr w:rsidR="00BC262B" w:rsidRPr="003A1A9C" w14:paraId="057CD32D" w14:textId="77777777" w:rsidTr="00F639F8">
        <w:tc>
          <w:tcPr>
            <w:tcW w:w="648" w:type="dxa"/>
          </w:tcPr>
          <w:p w14:paraId="52BBE8A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80" w:type="dxa"/>
          </w:tcPr>
          <w:p w14:paraId="0DD9B85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40" w:type="dxa"/>
          </w:tcPr>
          <w:p w14:paraId="7482DC9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Allergen Code/Mnemonic/Descrip</w:t>
            </w:r>
          </w:p>
        </w:tc>
        <w:tc>
          <w:tcPr>
            <w:tcW w:w="5580" w:type="dxa"/>
          </w:tcPr>
          <w:p w14:paraId="5B558304" w14:textId="77777777" w:rsidR="00BC262B" w:rsidRPr="00FF68C5" w:rsidRDefault="00BC262B" w:rsidP="00F639F8">
            <w:pPr>
              <w:rPr>
                <w:rFonts w:asciiTheme="majorHAnsi" w:hAnsiTheme="majorHAnsi" w:cs="Times New Roman"/>
                <w:bCs/>
                <w:iCs/>
              </w:rPr>
            </w:pPr>
            <w:r w:rsidRPr="007712C8">
              <w:rPr>
                <w:rFonts w:asciiTheme="majorHAnsi" w:hAnsiTheme="majorHAnsi"/>
              </w:rPr>
              <w:t>126^IODINE CONTRAST DYE^99VA120.82</w:t>
            </w:r>
          </w:p>
        </w:tc>
        <w:tc>
          <w:tcPr>
            <w:tcW w:w="828" w:type="dxa"/>
          </w:tcPr>
          <w:p w14:paraId="7A901B86" w14:textId="77777777" w:rsidR="00BC262B" w:rsidRPr="003A1A9C" w:rsidRDefault="00BC262B" w:rsidP="00F639F8">
            <w:pPr>
              <w:rPr>
                <w:rFonts w:asciiTheme="majorHAnsi" w:hAnsiTheme="majorHAnsi" w:cs="Times New Roman"/>
                <w:b/>
                <w:bCs/>
                <w:i/>
                <w:iCs/>
              </w:rPr>
            </w:pPr>
          </w:p>
        </w:tc>
      </w:tr>
      <w:tr w:rsidR="00BC262B" w:rsidRPr="003A1A9C" w14:paraId="738386DE" w14:textId="77777777" w:rsidTr="00F639F8">
        <w:trPr>
          <w:trHeight w:val="773"/>
        </w:trPr>
        <w:tc>
          <w:tcPr>
            <w:tcW w:w="648" w:type="dxa"/>
          </w:tcPr>
          <w:p w14:paraId="20BE239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1080" w:type="dxa"/>
          </w:tcPr>
          <w:p w14:paraId="396915B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0F7261C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Allergy Severity Code</w:t>
            </w:r>
          </w:p>
        </w:tc>
        <w:tc>
          <w:tcPr>
            <w:tcW w:w="5580" w:type="dxa"/>
          </w:tcPr>
          <w:p w14:paraId="321EACE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SEVERE</w:t>
            </w:r>
          </w:p>
        </w:tc>
        <w:tc>
          <w:tcPr>
            <w:tcW w:w="828" w:type="dxa"/>
          </w:tcPr>
          <w:p w14:paraId="5DDC9D18" w14:textId="77777777" w:rsidR="00BC262B" w:rsidRPr="003A1A9C" w:rsidRDefault="00BC262B" w:rsidP="00F639F8">
            <w:pPr>
              <w:rPr>
                <w:rFonts w:asciiTheme="majorHAnsi" w:hAnsiTheme="majorHAnsi" w:cs="Times New Roman"/>
                <w:b/>
                <w:bCs/>
                <w:i/>
                <w:iCs/>
              </w:rPr>
            </w:pPr>
          </w:p>
        </w:tc>
      </w:tr>
      <w:tr w:rsidR="00BC262B" w:rsidRPr="003A1A9C" w14:paraId="0D3777E8" w14:textId="77777777" w:rsidTr="00F639F8">
        <w:tc>
          <w:tcPr>
            <w:tcW w:w="648" w:type="dxa"/>
          </w:tcPr>
          <w:p w14:paraId="17D9FB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1080" w:type="dxa"/>
          </w:tcPr>
          <w:p w14:paraId="208298B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440" w:type="dxa"/>
          </w:tcPr>
          <w:p w14:paraId="4D298BE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Allergy Reaction Code</w:t>
            </w:r>
          </w:p>
        </w:tc>
        <w:tc>
          <w:tcPr>
            <w:tcW w:w="5580" w:type="dxa"/>
          </w:tcPr>
          <w:p w14:paraId="4DE82A0D" w14:textId="77777777" w:rsidR="00BC262B" w:rsidRPr="00FF68C5" w:rsidRDefault="00BC262B" w:rsidP="00F639F8">
            <w:pPr>
              <w:rPr>
                <w:rFonts w:asciiTheme="majorHAnsi" w:hAnsiTheme="majorHAnsi" w:cs="Times New Roman"/>
                <w:bCs/>
                <w:iCs/>
              </w:rPr>
            </w:pPr>
            <w:r w:rsidRPr="007712C8">
              <w:rPr>
                <w:rFonts w:asciiTheme="majorHAnsi" w:hAnsiTheme="majorHAnsi"/>
              </w:rPr>
              <w:t>1^HIVES~2^ITCHING,WATERING EYES~19^RESPIRATORY DISTRESS</w:t>
            </w:r>
          </w:p>
        </w:tc>
        <w:tc>
          <w:tcPr>
            <w:tcW w:w="828" w:type="dxa"/>
          </w:tcPr>
          <w:p w14:paraId="5EA22377" w14:textId="77777777" w:rsidR="00BC262B" w:rsidRPr="003A1A9C" w:rsidRDefault="00BC262B" w:rsidP="00F639F8">
            <w:pPr>
              <w:rPr>
                <w:rFonts w:asciiTheme="majorHAnsi" w:hAnsiTheme="majorHAnsi" w:cs="Times New Roman"/>
                <w:b/>
                <w:bCs/>
                <w:i/>
                <w:iCs/>
              </w:rPr>
            </w:pPr>
          </w:p>
        </w:tc>
      </w:tr>
    </w:tbl>
    <w:p w14:paraId="23FFB36F" w14:textId="77777777" w:rsidR="00BC262B" w:rsidRDefault="00BC262B" w:rsidP="00BC262B">
      <w:pPr>
        <w:keepNext/>
        <w:spacing w:before="240" w:after="60" w:line="240" w:lineRule="auto"/>
        <w:outlineLvl w:val="1"/>
        <w:rPr>
          <w:rFonts w:asciiTheme="majorHAnsi" w:eastAsia="Times New Roman" w:hAnsiTheme="majorHAnsi" w:cs="Arial"/>
          <w:b/>
          <w:bCs/>
          <w:i/>
          <w:iCs/>
          <w:sz w:val="32"/>
          <w:szCs w:val="32"/>
        </w:rPr>
      </w:pPr>
    </w:p>
    <w:p w14:paraId="23936CFD" w14:textId="77777777" w:rsidR="00BC262B" w:rsidRPr="006E7A90" w:rsidRDefault="00BC262B" w:rsidP="00BC262B">
      <w:pPr>
        <w:pStyle w:val="Style2"/>
      </w:pPr>
      <w:bookmarkStart w:id="662" w:name="_Toc398038631"/>
      <w:r w:rsidRPr="00112CD9">
        <w:t>DG1 Segment</w:t>
      </w:r>
      <w:r>
        <w:t xml:space="preserve"> – Diagnosis</w:t>
      </w:r>
      <w:bookmarkEnd w:id="662"/>
      <w: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720"/>
        <w:gridCol w:w="2700"/>
        <w:gridCol w:w="4680"/>
        <w:gridCol w:w="828"/>
      </w:tblGrid>
      <w:tr w:rsidR="00BC262B" w:rsidRPr="003A1A9C" w14:paraId="4CA0C9A1" w14:textId="77777777" w:rsidTr="00F639F8">
        <w:tc>
          <w:tcPr>
            <w:tcW w:w="648" w:type="dxa"/>
            <w:shd w:val="clear" w:color="auto" w:fill="D9D9D9" w:themeFill="background1" w:themeFillShade="D9"/>
          </w:tcPr>
          <w:p w14:paraId="69C8DA3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14:paraId="59681B3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700" w:type="dxa"/>
            <w:shd w:val="clear" w:color="auto" w:fill="D9D9D9" w:themeFill="background1" w:themeFillShade="D9"/>
          </w:tcPr>
          <w:p w14:paraId="09E8DF6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680" w:type="dxa"/>
            <w:shd w:val="clear" w:color="auto" w:fill="D9D9D9" w:themeFill="background1" w:themeFillShade="D9"/>
          </w:tcPr>
          <w:p w14:paraId="45CF44C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14:paraId="3B8DDE9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FF68C5" w14:paraId="3A69A626" w14:textId="77777777" w:rsidTr="00F639F8">
        <w:tc>
          <w:tcPr>
            <w:tcW w:w="648" w:type="dxa"/>
          </w:tcPr>
          <w:p w14:paraId="4F63F49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20" w:type="dxa"/>
          </w:tcPr>
          <w:p w14:paraId="48ABFDA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2700" w:type="dxa"/>
          </w:tcPr>
          <w:p w14:paraId="092FE37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4680" w:type="dxa"/>
          </w:tcPr>
          <w:p w14:paraId="0D360B4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828" w:type="dxa"/>
          </w:tcPr>
          <w:p w14:paraId="6D5A4082" w14:textId="77777777" w:rsidR="00BC262B" w:rsidRPr="00FF68C5" w:rsidRDefault="00BC262B" w:rsidP="00F639F8">
            <w:pPr>
              <w:rPr>
                <w:rFonts w:asciiTheme="majorHAnsi" w:hAnsiTheme="majorHAnsi" w:cs="Times New Roman"/>
                <w:bCs/>
                <w:iCs/>
              </w:rPr>
            </w:pPr>
          </w:p>
        </w:tc>
      </w:tr>
      <w:tr w:rsidR="00BC262B" w:rsidRPr="00FF68C5" w14:paraId="4C6AA968" w14:textId="77777777" w:rsidTr="00F639F8">
        <w:tc>
          <w:tcPr>
            <w:tcW w:w="648" w:type="dxa"/>
          </w:tcPr>
          <w:p w14:paraId="0217E17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20" w:type="dxa"/>
          </w:tcPr>
          <w:p w14:paraId="6930532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2700" w:type="dxa"/>
          </w:tcPr>
          <w:p w14:paraId="7DF3450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Diagnosis Coding Method</w:t>
            </w:r>
          </w:p>
        </w:tc>
        <w:tc>
          <w:tcPr>
            <w:tcW w:w="4680" w:type="dxa"/>
          </w:tcPr>
          <w:p w14:paraId="78AD0FE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I9</w:t>
            </w:r>
          </w:p>
        </w:tc>
        <w:tc>
          <w:tcPr>
            <w:tcW w:w="828" w:type="dxa"/>
          </w:tcPr>
          <w:p w14:paraId="22485828" w14:textId="77777777" w:rsidR="00BC262B" w:rsidRPr="00FF68C5" w:rsidRDefault="00BC262B" w:rsidP="00F639F8">
            <w:pPr>
              <w:rPr>
                <w:rFonts w:asciiTheme="majorHAnsi" w:hAnsiTheme="majorHAnsi" w:cs="Times New Roman"/>
                <w:bCs/>
                <w:iCs/>
              </w:rPr>
            </w:pPr>
          </w:p>
        </w:tc>
      </w:tr>
      <w:tr w:rsidR="00BC262B" w:rsidRPr="00FF68C5" w14:paraId="5EC34134" w14:textId="77777777" w:rsidTr="00F639F8">
        <w:tc>
          <w:tcPr>
            <w:tcW w:w="648" w:type="dxa"/>
          </w:tcPr>
          <w:p w14:paraId="32F1E16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20" w:type="dxa"/>
          </w:tcPr>
          <w:p w14:paraId="0462335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2700" w:type="dxa"/>
          </w:tcPr>
          <w:p w14:paraId="46579C0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Diagnosis Code</w:t>
            </w:r>
          </w:p>
        </w:tc>
        <w:tc>
          <w:tcPr>
            <w:tcW w:w="4680" w:type="dxa"/>
          </w:tcPr>
          <w:p w14:paraId="2A092D6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550.12</w:t>
            </w:r>
          </w:p>
        </w:tc>
        <w:tc>
          <w:tcPr>
            <w:tcW w:w="828" w:type="dxa"/>
          </w:tcPr>
          <w:p w14:paraId="3D1EB99B" w14:textId="77777777" w:rsidR="00BC262B" w:rsidRPr="00FF68C5" w:rsidRDefault="00BC262B" w:rsidP="00F639F8">
            <w:pPr>
              <w:rPr>
                <w:rFonts w:asciiTheme="majorHAnsi" w:hAnsiTheme="majorHAnsi" w:cs="Times New Roman"/>
                <w:bCs/>
                <w:iCs/>
              </w:rPr>
            </w:pPr>
          </w:p>
        </w:tc>
      </w:tr>
      <w:tr w:rsidR="00BC262B" w:rsidRPr="00FF68C5" w14:paraId="6A7D5C74" w14:textId="77777777" w:rsidTr="00F639F8">
        <w:tc>
          <w:tcPr>
            <w:tcW w:w="648" w:type="dxa"/>
          </w:tcPr>
          <w:p w14:paraId="03A9563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720" w:type="dxa"/>
          </w:tcPr>
          <w:p w14:paraId="125C314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2700" w:type="dxa"/>
          </w:tcPr>
          <w:p w14:paraId="75DC23D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Diagnosis Description</w:t>
            </w:r>
          </w:p>
        </w:tc>
        <w:tc>
          <w:tcPr>
            <w:tcW w:w="4680" w:type="dxa"/>
          </w:tcPr>
          <w:p w14:paraId="1958239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BILAT ING HERNIA W OBST</w:t>
            </w:r>
          </w:p>
        </w:tc>
        <w:tc>
          <w:tcPr>
            <w:tcW w:w="828" w:type="dxa"/>
          </w:tcPr>
          <w:p w14:paraId="655AE12D" w14:textId="77777777" w:rsidR="00BC262B" w:rsidRPr="00FF68C5" w:rsidRDefault="00BC262B" w:rsidP="00F639F8">
            <w:pPr>
              <w:rPr>
                <w:rFonts w:asciiTheme="majorHAnsi" w:hAnsiTheme="majorHAnsi" w:cs="Times New Roman"/>
                <w:bCs/>
                <w:iCs/>
              </w:rPr>
            </w:pPr>
          </w:p>
        </w:tc>
      </w:tr>
      <w:tr w:rsidR="00BC262B" w:rsidRPr="00FF68C5" w14:paraId="0C1428EB" w14:textId="77777777" w:rsidTr="00F639F8">
        <w:tc>
          <w:tcPr>
            <w:tcW w:w="648" w:type="dxa"/>
          </w:tcPr>
          <w:p w14:paraId="6650B79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720" w:type="dxa"/>
          </w:tcPr>
          <w:p w14:paraId="419EFEF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TS</w:t>
            </w:r>
          </w:p>
        </w:tc>
        <w:tc>
          <w:tcPr>
            <w:tcW w:w="2700" w:type="dxa"/>
          </w:tcPr>
          <w:p w14:paraId="0BA7C93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Diagnosis Date/Time</w:t>
            </w:r>
          </w:p>
        </w:tc>
        <w:tc>
          <w:tcPr>
            <w:tcW w:w="4680" w:type="dxa"/>
          </w:tcPr>
          <w:p w14:paraId="3EDEC5AE" w14:textId="77777777" w:rsidR="00BC262B" w:rsidRPr="00FF68C5" w:rsidRDefault="00BC262B" w:rsidP="00F639F8">
            <w:pPr>
              <w:rPr>
                <w:rFonts w:asciiTheme="majorHAnsi" w:hAnsiTheme="majorHAnsi" w:cs="Times New Roman"/>
                <w:bCs/>
                <w:iCs/>
              </w:rPr>
            </w:pPr>
          </w:p>
        </w:tc>
        <w:tc>
          <w:tcPr>
            <w:tcW w:w="828" w:type="dxa"/>
          </w:tcPr>
          <w:p w14:paraId="03526C5F" w14:textId="77777777" w:rsidR="00BC262B" w:rsidRPr="00FF68C5" w:rsidRDefault="00BC262B" w:rsidP="00F639F8">
            <w:pPr>
              <w:rPr>
                <w:rFonts w:asciiTheme="majorHAnsi" w:hAnsiTheme="majorHAnsi" w:cs="Times New Roman"/>
                <w:bCs/>
                <w:iCs/>
              </w:rPr>
            </w:pPr>
          </w:p>
        </w:tc>
      </w:tr>
      <w:tr w:rsidR="00BC262B" w:rsidRPr="00FF68C5" w14:paraId="21CABAED" w14:textId="77777777" w:rsidTr="00F639F8">
        <w:tc>
          <w:tcPr>
            <w:tcW w:w="648" w:type="dxa"/>
          </w:tcPr>
          <w:p w14:paraId="7C727FE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6</w:t>
            </w:r>
          </w:p>
        </w:tc>
        <w:tc>
          <w:tcPr>
            <w:tcW w:w="720" w:type="dxa"/>
          </w:tcPr>
          <w:p w14:paraId="4FA100F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IS</w:t>
            </w:r>
          </w:p>
        </w:tc>
        <w:tc>
          <w:tcPr>
            <w:tcW w:w="2700" w:type="dxa"/>
          </w:tcPr>
          <w:p w14:paraId="6EB0039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Diagnosis Type</w:t>
            </w:r>
          </w:p>
        </w:tc>
        <w:tc>
          <w:tcPr>
            <w:tcW w:w="4680" w:type="dxa"/>
          </w:tcPr>
          <w:p w14:paraId="7186803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w:t>
            </w:r>
          </w:p>
        </w:tc>
        <w:tc>
          <w:tcPr>
            <w:tcW w:w="828" w:type="dxa"/>
          </w:tcPr>
          <w:p w14:paraId="4FF2699E" w14:textId="77777777" w:rsidR="00BC262B" w:rsidRPr="00FF68C5" w:rsidRDefault="00BC262B" w:rsidP="00F639F8">
            <w:pPr>
              <w:rPr>
                <w:rFonts w:asciiTheme="majorHAnsi" w:hAnsiTheme="majorHAnsi" w:cs="Times New Roman"/>
                <w:bCs/>
                <w:iCs/>
              </w:rPr>
            </w:pPr>
          </w:p>
        </w:tc>
      </w:tr>
    </w:tbl>
    <w:p w14:paraId="7971D87B" w14:textId="77777777" w:rsidR="00BC262B" w:rsidRDefault="00BC262B" w:rsidP="00BC262B">
      <w:pPr>
        <w:keepNext/>
        <w:spacing w:before="240" w:after="60" w:line="240" w:lineRule="auto"/>
        <w:outlineLvl w:val="1"/>
        <w:rPr>
          <w:rFonts w:asciiTheme="majorHAnsi" w:eastAsia="Times New Roman" w:hAnsiTheme="majorHAnsi" w:cs="Arial"/>
          <w:b/>
          <w:bCs/>
          <w:i/>
          <w:iCs/>
          <w:sz w:val="32"/>
          <w:szCs w:val="32"/>
        </w:rPr>
      </w:pPr>
    </w:p>
    <w:p w14:paraId="1F8AE457" w14:textId="77777777" w:rsidR="00BC262B" w:rsidRPr="006E7A90" w:rsidRDefault="00BC262B" w:rsidP="00BC262B">
      <w:pPr>
        <w:pStyle w:val="Style2"/>
      </w:pPr>
      <w:bookmarkStart w:id="663" w:name="_Toc398038632"/>
      <w:r>
        <w:t>E</w:t>
      </w:r>
      <w:r w:rsidRPr="00DA5CF6">
        <w:t>VN Segment</w:t>
      </w:r>
      <w:r>
        <w:t xml:space="preserve"> – Event Type</w:t>
      </w:r>
      <w:bookmarkEnd w:id="663"/>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20"/>
        <w:gridCol w:w="1440"/>
        <w:gridCol w:w="5040"/>
        <w:gridCol w:w="1800"/>
      </w:tblGrid>
      <w:tr w:rsidR="00BC262B" w:rsidRPr="004B6305" w14:paraId="638FC224" w14:textId="77777777" w:rsidTr="00F639F8">
        <w:tc>
          <w:tcPr>
            <w:tcW w:w="828" w:type="dxa"/>
            <w:shd w:val="clear" w:color="auto" w:fill="D9D9D9" w:themeFill="background1" w:themeFillShade="D9"/>
          </w:tcPr>
          <w:p w14:paraId="2E66A89C" w14:textId="77777777" w:rsidR="00BC262B" w:rsidRPr="004B6305" w:rsidRDefault="00BC262B" w:rsidP="00F639F8">
            <w:pPr>
              <w:rPr>
                <w:rFonts w:asciiTheme="majorHAnsi" w:hAnsiTheme="majorHAnsi" w:cs="Times New Roman"/>
                <w:b/>
              </w:rPr>
            </w:pPr>
            <w:r w:rsidRPr="004B6305">
              <w:rPr>
                <w:rFonts w:asciiTheme="majorHAnsi" w:hAnsiTheme="majorHAnsi" w:cs="Times New Roman"/>
                <w:b/>
              </w:rPr>
              <w:t>SEQ</w:t>
            </w:r>
          </w:p>
        </w:tc>
        <w:tc>
          <w:tcPr>
            <w:tcW w:w="720" w:type="dxa"/>
            <w:shd w:val="clear" w:color="auto" w:fill="D9D9D9" w:themeFill="background1" w:themeFillShade="D9"/>
          </w:tcPr>
          <w:p w14:paraId="335F3BB2" w14:textId="77777777" w:rsidR="00BC262B" w:rsidRPr="004B6305" w:rsidRDefault="00BC262B" w:rsidP="00F639F8">
            <w:pPr>
              <w:rPr>
                <w:rFonts w:asciiTheme="majorHAnsi" w:hAnsiTheme="majorHAnsi" w:cs="Times New Roman"/>
                <w:b/>
              </w:rPr>
            </w:pPr>
            <w:r w:rsidRPr="004B6305">
              <w:rPr>
                <w:rFonts w:asciiTheme="majorHAnsi" w:hAnsiTheme="majorHAnsi" w:cs="Times New Roman"/>
                <w:b/>
              </w:rPr>
              <w:t>DT</w:t>
            </w:r>
          </w:p>
        </w:tc>
        <w:tc>
          <w:tcPr>
            <w:tcW w:w="1440" w:type="dxa"/>
            <w:shd w:val="clear" w:color="auto" w:fill="D9D9D9" w:themeFill="background1" w:themeFillShade="D9"/>
          </w:tcPr>
          <w:p w14:paraId="6781D907" w14:textId="77777777" w:rsidR="00BC262B" w:rsidRPr="004B6305" w:rsidRDefault="00BC262B" w:rsidP="00F639F8">
            <w:pPr>
              <w:rPr>
                <w:rFonts w:asciiTheme="majorHAnsi" w:hAnsiTheme="majorHAnsi" w:cs="Times New Roman"/>
                <w:b/>
              </w:rPr>
            </w:pPr>
            <w:r w:rsidRPr="004B6305">
              <w:rPr>
                <w:rFonts w:asciiTheme="majorHAnsi" w:hAnsiTheme="majorHAnsi" w:cs="Times New Roman"/>
                <w:b/>
              </w:rPr>
              <w:t>Element Name</w:t>
            </w:r>
          </w:p>
        </w:tc>
        <w:tc>
          <w:tcPr>
            <w:tcW w:w="5040" w:type="dxa"/>
            <w:shd w:val="clear" w:color="auto" w:fill="D9D9D9" w:themeFill="background1" w:themeFillShade="D9"/>
          </w:tcPr>
          <w:p w14:paraId="7B6FD8AD" w14:textId="77777777" w:rsidR="00BC262B" w:rsidRPr="004B6305" w:rsidRDefault="00BC262B" w:rsidP="00F639F8">
            <w:pPr>
              <w:rPr>
                <w:rFonts w:asciiTheme="majorHAnsi" w:hAnsiTheme="majorHAnsi" w:cs="Times New Roman"/>
                <w:b/>
              </w:rPr>
            </w:pPr>
            <w:r w:rsidRPr="004B6305">
              <w:rPr>
                <w:rFonts w:asciiTheme="majorHAnsi" w:hAnsiTheme="majorHAnsi" w:cs="Times New Roman"/>
                <w:b/>
              </w:rPr>
              <w:t>Example</w:t>
            </w:r>
          </w:p>
        </w:tc>
        <w:tc>
          <w:tcPr>
            <w:tcW w:w="1800" w:type="dxa"/>
            <w:shd w:val="clear" w:color="auto" w:fill="D9D9D9" w:themeFill="background1" w:themeFillShade="D9"/>
          </w:tcPr>
          <w:p w14:paraId="0CD85DB6" w14:textId="77777777" w:rsidR="00BC262B" w:rsidRPr="004B6305" w:rsidRDefault="00BC262B" w:rsidP="00F639F8">
            <w:pPr>
              <w:rPr>
                <w:rFonts w:asciiTheme="majorHAnsi" w:hAnsiTheme="majorHAnsi" w:cs="Times New Roman"/>
                <w:b/>
              </w:rPr>
            </w:pPr>
            <w:r w:rsidRPr="004B6305">
              <w:rPr>
                <w:rFonts w:asciiTheme="majorHAnsi" w:hAnsiTheme="majorHAnsi" w:cs="Times New Roman"/>
                <w:b/>
              </w:rPr>
              <w:t>Notes</w:t>
            </w:r>
          </w:p>
        </w:tc>
      </w:tr>
      <w:tr w:rsidR="00BC262B" w:rsidRPr="004B6305" w14:paraId="0974082B" w14:textId="77777777" w:rsidTr="00F639F8">
        <w:tc>
          <w:tcPr>
            <w:tcW w:w="828" w:type="dxa"/>
          </w:tcPr>
          <w:p w14:paraId="1D17D3AB"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1</w:t>
            </w:r>
          </w:p>
        </w:tc>
        <w:tc>
          <w:tcPr>
            <w:tcW w:w="720" w:type="dxa"/>
          </w:tcPr>
          <w:p w14:paraId="362012E0"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ST</w:t>
            </w:r>
          </w:p>
        </w:tc>
        <w:tc>
          <w:tcPr>
            <w:tcW w:w="1440" w:type="dxa"/>
          </w:tcPr>
          <w:p w14:paraId="0780E75B"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Event Type Code</w:t>
            </w:r>
          </w:p>
        </w:tc>
        <w:tc>
          <w:tcPr>
            <w:tcW w:w="5040" w:type="dxa"/>
          </w:tcPr>
          <w:p w14:paraId="77384893"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A02</w:t>
            </w:r>
          </w:p>
        </w:tc>
        <w:tc>
          <w:tcPr>
            <w:tcW w:w="1800" w:type="dxa"/>
          </w:tcPr>
          <w:p w14:paraId="45452A49" w14:textId="77777777" w:rsidR="00BC262B" w:rsidRPr="004B6305" w:rsidRDefault="00BC262B" w:rsidP="00F639F8">
            <w:pPr>
              <w:rPr>
                <w:rFonts w:asciiTheme="majorHAnsi" w:hAnsiTheme="majorHAnsi" w:cs="Times New Roman"/>
              </w:rPr>
            </w:pPr>
            <w:r>
              <w:rPr>
                <w:rFonts w:asciiTheme="majorHAnsi" w:hAnsiTheme="majorHAnsi" w:cs="Times New Roman"/>
              </w:rPr>
              <w:t xml:space="preserve">See Event Table down below </w:t>
            </w:r>
          </w:p>
        </w:tc>
      </w:tr>
      <w:tr w:rsidR="00BC262B" w:rsidRPr="004B6305" w14:paraId="3177D487" w14:textId="77777777" w:rsidTr="00F639F8">
        <w:tc>
          <w:tcPr>
            <w:tcW w:w="828" w:type="dxa"/>
          </w:tcPr>
          <w:p w14:paraId="4369FE56"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2</w:t>
            </w:r>
          </w:p>
        </w:tc>
        <w:tc>
          <w:tcPr>
            <w:tcW w:w="720" w:type="dxa"/>
          </w:tcPr>
          <w:p w14:paraId="544F033B"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TS</w:t>
            </w:r>
          </w:p>
        </w:tc>
        <w:tc>
          <w:tcPr>
            <w:tcW w:w="1440" w:type="dxa"/>
          </w:tcPr>
          <w:p w14:paraId="763BCE0A"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Recorded Date/Time</w:t>
            </w:r>
          </w:p>
        </w:tc>
        <w:tc>
          <w:tcPr>
            <w:tcW w:w="5040" w:type="dxa"/>
          </w:tcPr>
          <w:p w14:paraId="6F5C4D24"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20080429151710-0500</w:t>
            </w:r>
          </w:p>
        </w:tc>
        <w:tc>
          <w:tcPr>
            <w:tcW w:w="1800" w:type="dxa"/>
          </w:tcPr>
          <w:p w14:paraId="4308537E" w14:textId="77777777" w:rsidR="00BC262B" w:rsidRPr="004B6305" w:rsidRDefault="00BC262B" w:rsidP="00F639F8">
            <w:pPr>
              <w:rPr>
                <w:rFonts w:asciiTheme="majorHAnsi" w:hAnsiTheme="majorHAnsi" w:cs="Times New Roman"/>
              </w:rPr>
            </w:pPr>
          </w:p>
        </w:tc>
      </w:tr>
      <w:tr w:rsidR="00BC262B" w:rsidRPr="004B6305" w14:paraId="5CFB9C8A" w14:textId="77777777" w:rsidTr="00F639F8">
        <w:tc>
          <w:tcPr>
            <w:tcW w:w="828" w:type="dxa"/>
          </w:tcPr>
          <w:p w14:paraId="5D210B05"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4</w:t>
            </w:r>
          </w:p>
        </w:tc>
        <w:tc>
          <w:tcPr>
            <w:tcW w:w="720" w:type="dxa"/>
          </w:tcPr>
          <w:p w14:paraId="57B09FB3"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ID</w:t>
            </w:r>
          </w:p>
        </w:tc>
        <w:tc>
          <w:tcPr>
            <w:tcW w:w="1440" w:type="dxa"/>
          </w:tcPr>
          <w:p w14:paraId="2DEB6A8C"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Event Reason Code</w:t>
            </w:r>
          </w:p>
        </w:tc>
        <w:tc>
          <w:tcPr>
            <w:tcW w:w="5040" w:type="dxa"/>
          </w:tcPr>
          <w:p w14:paraId="3B635281" w14:textId="77777777" w:rsidR="00BC262B" w:rsidRPr="004B6305" w:rsidRDefault="00BC262B" w:rsidP="00F639F8">
            <w:pPr>
              <w:rPr>
                <w:rFonts w:asciiTheme="majorHAnsi" w:hAnsiTheme="majorHAnsi" w:cs="Times New Roman"/>
              </w:rPr>
            </w:pPr>
            <w:r w:rsidRPr="004B6305">
              <w:rPr>
                <w:rFonts w:asciiTheme="majorHAnsi" w:hAnsiTheme="majorHAnsi" w:cs="Times New Roman"/>
              </w:rPr>
              <w:t>05</w:t>
            </w:r>
          </w:p>
        </w:tc>
        <w:tc>
          <w:tcPr>
            <w:tcW w:w="1800" w:type="dxa"/>
          </w:tcPr>
          <w:p w14:paraId="6C60E9F0" w14:textId="77777777" w:rsidR="00BC262B" w:rsidRPr="004B6305" w:rsidRDefault="00BC262B" w:rsidP="00F639F8">
            <w:pPr>
              <w:rPr>
                <w:rFonts w:asciiTheme="majorHAnsi" w:hAnsiTheme="majorHAnsi" w:cs="Times New Roman"/>
              </w:rPr>
            </w:pPr>
          </w:p>
        </w:tc>
      </w:tr>
    </w:tbl>
    <w:p w14:paraId="3BB139D1" w14:textId="77777777" w:rsidR="00BC262B" w:rsidRDefault="00BC262B" w:rsidP="00BC262B">
      <w:pPr>
        <w:rPr>
          <w:rFonts w:asciiTheme="majorHAnsi" w:hAnsiTheme="majorHAnsi" w:cs="Times New Roman"/>
        </w:rPr>
      </w:pPr>
    </w:p>
    <w:p w14:paraId="1903DF0B" w14:textId="77777777" w:rsidR="00BC262B" w:rsidRPr="00AD6509" w:rsidRDefault="00BC262B" w:rsidP="00BC262B">
      <w:pPr>
        <w:pStyle w:val="NoSpacing"/>
        <w:ind w:left="1440" w:firstLine="720"/>
        <w:rPr>
          <w:rFonts w:asciiTheme="majorHAnsi" w:hAnsiTheme="majorHAnsi"/>
        </w:rPr>
      </w:pPr>
      <w:r w:rsidRPr="00AD6509">
        <w:rPr>
          <w:rFonts w:asciiTheme="majorHAnsi" w:hAnsiTheme="majorHAnsi"/>
        </w:rPr>
        <w:t xml:space="preserve">Event </w:t>
      </w:r>
      <w:r>
        <w:rPr>
          <w:rFonts w:asciiTheme="majorHAnsi" w:hAnsiTheme="majorHAnsi"/>
        </w:rPr>
        <w:t>Table for DSIH Supported events</w:t>
      </w:r>
    </w:p>
    <w:p w14:paraId="449073D9" w14:textId="77777777" w:rsidR="00BC262B" w:rsidRPr="00AD6509" w:rsidRDefault="00BC262B" w:rsidP="00BC262B">
      <w:pPr>
        <w:pStyle w:val="NoSpacing"/>
        <w:rPr>
          <w:rFonts w:asciiTheme="majorHAnsi" w:hAnsiTheme="majorHAnsi"/>
        </w:rPr>
      </w:pPr>
    </w:p>
    <w:tbl>
      <w:tblPr>
        <w:tblW w:w="6030" w:type="dxa"/>
        <w:tblInd w:w="10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520"/>
        <w:gridCol w:w="3510"/>
      </w:tblGrid>
      <w:tr w:rsidR="00BC262B" w14:paraId="5DFA514D" w14:textId="77777777" w:rsidTr="00F639F8">
        <w:trPr>
          <w:trHeight w:val="503"/>
        </w:trPr>
        <w:tc>
          <w:tcPr>
            <w:tcW w:w="2520" w:type="dxa"/>
            <w:shd w:val="clear" w:color="auto" w:fill="BFBFBF" w:themeFill="background1" w:themeFillShade="BF"/>
          </w:tcPr>
          <w:p w14:paraId="74B93747" w14:textId="77777777" w:rsidR="00BC262B" w:rsidRPr="00817235" w:rsidRDefault="00BC262B" w:rsidP="00F639F8">
            <w:pPr>
              <w:pStyle w:val="NoSpacing"/>
              <w:rPr>
                <w:rFonts w:asciiTheme="majorHAnsi" w:hAnsiTheme="majorHAnsi"/>
                <w:b/>
              </w:rPr>
            </w:pPr>
            <w:r>
              <w:rPr>
                <w:rFonts w:asciiTheme="majorHAnsi" w:hAnsiTheme="majorHAnsi"/>
                <w:b/>
              </w:rPr>
              <w:t>Event Type Code</w:t>
            </w:r>
          </w:p>
        </w:tc>
        <w:tc>
          <w:tcPr>
            <w:tcW w:w="3510" w:type="dxa"/>
            <w:shd w:val="clear" w:color="auto" w:fill="BFBFBF" w:themeFill="background1" w:themeFillShade="BF"/>
          </w:tcPr>
          <w:p w14:paraId="008A8AC5" w14:textId="77777777" w:rsidR="00BC262B" w:rsidRPr="00817235" w:rsidRDefault="00BC262B" w:rsidP="00F639F8">
            <w:pPr>
              <w:pStyle w:val="NoSpacing"/>
              <w:rPr>
                <w:rFonts w:asciiTheme="majorHAnsi" w:hAnsiTheme="majorHAnsi"/>
                <w:b/>
              </w:rPr>
            </w:pPr>
            <w:r>
              <w:rPr>
                <w:rFonts w:asciiTheme="majorHAnsi" w:hAnsiTheme="majorHAnsi"/>
                <w:b/>
              </w:rPr>
              <w:t>Event Description</w:t>
            </w:r>
          </w:p>
        </w:tc>
      </w:tr>
      <w:tr w:rsidR="00BC262B" w14:paraId="2639ACAC" w14:textId="77777777" w:rsidTr="00F639F8">
        <w:trPr>
          <w:trHeight w:val="530"/>
        </w:trPr>
        <w:tc>
          <w:tcPr>
            <w:tcW w:w="2520" w:type="dxa"/>
          </w:tcPr>
          <w:p w14:paraId="670DD77B" w14:textId="77777777" w:rsidR="00BC262B" w:rsidRPr="00A116A9" w:rsidRDefault="00BC262B" w:rsidP="00F639F8">
            <w:pPr>
              <w:pStyle w:val="NoSpacing"/>
              <w:rPr>
                <w:rFonts w:asciiTheme="majorHAnsi" w:hAnsiTheme="majorHAnsi"/>
              </w:rPr>
            </w:pPr>
            <w:r w:rsidRPr="00A116A9">
              <w:rPr>
                <w:rFonts w:asciiTheme="majorHAnsi" w:hAnsiTheme="majorHAnsi"/>
              </w:rPr>
              <w:t xml:space="preserve">A01 </w:t>
            </w:r>
          </w:p>
        </w:tc>
        <w:tc>
          <w:tcPr>
            <w:tcW w:w="3510" w:type="dxa"/>
          </w:tcPr>
          <w:p w14:paraId="19106D31"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 xml:space="preserve">Admission </w:t>
            </w:r>
          </w:p>
        </w:tc>
      </w:tr>
      <w:tr w:rsidR="00BC262B" w14:paraId="498CFFB2" w14:textId="77777777" w:rsidTr="00F639F8">
        <w:trPr>
          <w:trHeight w:val="530"/>
        </w:trPr>
        <w:tc>
          <w:tcPr>
            <w:tcW w:w="2520" w:type="dxa"/>
          </w:tcPr>
          <w:p w14:paraId="0DA1FAFC" w14:textId="77777777" w:rsidR="00BC262B" w:rsidRPr="00A116A9" w:rsidRDefault="00BC262B" w:rsidP="00F639F8">
            <w:pPr>
              <w:pStyle w:val="NoSpacing"/>
              <w:rPr>
                <w:rFonts w:asciiTheme="majorHAnsi" w:hAnsiTheme="majorHAnsi"/>
              </w:rPr>
            </w:pPr>
            <w:r w:rsidRPr="00A116A9">
              <w:rPr>
                <w:rFonts w:asciiTheme="majorHAnsi" w:hAnsiTheme="majorHAnsi"/>
              </w:rPr>
              <w:t>A02</w:t>
            </w:r>
          </w:p>
        </w:tc>
        <w:tc>
          <w:tcPr>
            <w:tcW w:w="3510" w:type="dxa"/>
          </w:tcPr>
          <w:p w14:paraId="1A264760"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Transfer</w:t>
            </w:r>
          </w:p>
        </w:tc>
      </w:tr>
      <w:tr w:rsidR="00BC262B" w14:paraId="02E4D47B" w14:textId="77777777" w:rsidTr="00F639F8">
        <w:trPr>
          <w:trHeight w:val="440"/>
        </w:trPr>
        <w:tc>
          <w:tcPr>
            <w:tcW w:w="2520" w:type="dxa"/>
          </w:tcPr>
          <w:p w14:paraId="413A36FE" w14:textId="77777777" w:rsidR="00BC262B" w:rsidRPr="00A116A9" w:rsidRDefault="00BC262B" w:rsidP="00F639F8">
            <w:pPr>
              <w:pStyle w:val="NoSpacing"/>
              <w:rPr>
                <w:rFonts w:asciiTheme="majorHAnsi" w:hAnsiTheme="majorHAnsi"/>
              </w:rPr>
            </w:pPr>
            <w:r w:rsidRPr="00A116A9">
              <w:rPr>
                <w:rFonts w:asciiTheme="majorHAnsi" w:hAnsiTheme="majorHAnsi"/>
              </w:rPr>
              <w:t xml:space="preserve">A03 </w:t>
            </w:r>
          </w:p>
        </w:tc>
        <w:tc>
          <w:tcPr>
            <w:tcW w:w="3510" w:type="dxa"/>
          </w:tcPr>
          <w:p w14:paraId="715C7441"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Discharge</w:t>
            </w:r>
          </w:p>
        </w:tc>
      </w:tr>
      <w:tr w:rsidR="00BC262B" w14:paraId="438AA97C" w14:textId="77777777" w:rsidTr="00F639F8">
        <w:trPr>
          <w:trHeight w:val="440"/>
        </w:trPr>
        <w:tc>
          <w:tcPr>
            <w:tcW w:w="2520" w:type="dxa"/>
          </w:tcPr>
          <w:p w14:paraId="1FB837B2" w14:textId="77777777" w:rsidR="00BC262B" w:rsidRPr="00A116A9" w:rsidRDefault="00BC262B" w:rsidP="00F639F8">
            <w:pPr>
              <w:pStyle w:val="NoSpacing"/>
              <w:rPr>
                <w:rFonts w:asciiTheme="majorHAnsi" w:hAnsiTheme="majorHAnsi"/>
              </w:rPr>
            </w:pPr>
            <w:r w:rsidRPr="00A116A9">
              <w:rPr>
                <w:rFonts w:asciiTheme="majorHAnsi" w:hAnsiTheme="majorHAnsi"/>
              </w:rPr>
              <w:t xml:space="preserve">A08 </w:t>
            </w:r>
          </w:p>
        </w:tc>
        <w:tc>
          <w:tcPr>
            <w:tcW w:w="3510" w:type="dxa"/>
          </w:tcPr>
          <w:p w14:paraId="793D664E"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Patient Record Update</w:t>
            </w:r>
          </w:p>
        </w:tc>
      </w:tr>
      <w:tr w:rsidR="00BC262B" w14:paraId="4E458F19" w14:textId="77777777" w:rsidTr="00F639F8">
        <w:trPr>
          <w:trHeight w:val="440"/>
        </w:trPr>
        <w:tc>
          <w:tcPr>
            <w:tcW w:w="2520" w:type="dxa"/>
          </w:tcPr>
          <w:p w14:paraId="3994CA4C" w14:textId="77777777" w:rsidR="00BC262B" w:rsidRPr="00A116A9" w:rsidRDefault="00BC262B" w:rsidP="00F639F8">
            <w:pPr>
              <w:pStyle w:val="NoSpacing"/>
              <w:rPr>
                <w:rFonts w:asciiTheme="majorHAnsi" w:hAnsiTheme="majorHAnsi"/>
              </w:rPr>
            </w:pPr>
            <w:r w:rsidRPr="00A116A9">
              <w:rPr>
                <w:rFonts w:asciiTheme="majorHAnsi" w:hAnsiTheme="majorHAnsi"/>
              </w:rPr>
              <w:lastRenderedPageBreak/>
              <w:t xml:space="preserve">A11 </w:t>
            </w:r>
          </w:p>
        </w:tc>
        <w:tc>
          <w:tcPr>
            <w:tcW w:w="3510" w:type="dxa"/>
          </w:tcPr>
          <w:p w14:paraId="1C218DB1"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Admit</w:t>
            </w:r>
          </w:p>
        </w:tc>
      </w:tr>
      <w:tr w:rsidR="00BC262B" w14:paraId="6BE75E21" w14:textId="77777777" w:rsidTr="00F639F8">
        <w:trPr>
          <w:trHeight w:val="440"/>
        </w:trPr>
        <w:tc>
          <w:tcPr>
            <w:tcW w:w="2520" w:type="dxa"/>
          </w:tcPr>
          <w:p w14:paraId="5D8F9D14" w14:textId="77777777" w:rsidR="00BC262B" w:rsidRPr="00A116A9" w:rsidRDefault="00BC262B" w:rsidP="00F639F8">
            <w:pPr>
              <w:pStyle w:val="NoSpacing"/>
              <w:rPr>
                <w:rFonts w:asciiTheme="majorHAnsi" w:hAnsiTheme="majorHAnsi"/>
              </w:rPr>
            </w:pPr>
            <w:r w:rsidRPr="00A116A9">
              <w:rPr>
                <w:rFonts w:asciiTheme="majorHAnsi" w:hAnsiTheme="majorHAnsi"/>
              </w:rPr>
              <w:t xml:space="preserve">A12 </w:t>
            </w:r>
          </w:p>
        </w:tc>
        <w:tc>
          <w:tcPr>
            <w:tcW w:w="3510" w:type="dxa"/>
          </w:tcPr>
          <w:p w14:paraId="6989F0CA"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Transfer</w:t>
            </w:r>
          </w:p>
        </w:tc>
      </w:tr>
      <w:tr w:rsidR="00BC262B" w14:paraId="2FE687F0" w14:textId="77777777" w:rsidTr="00F639F8">
        <w:trPr>
          <w:trHeight w:val="440"/>
        </w:trPr>
        <w:tc>
          <w:tcPr>
            <w:tcW w:w="2520" w:type="dxa"/>
          </w:tcPr>
          <w:p w14:paraId="261315A5" w14:textId="77777777" w:rsidR="00BC262B" w:rsidRPr="00A116A9" w:rsidRDefault="00BC262B" w:rsidP="00F639F8">
            <w:pPr>
              <w:pStyle w:val="NoSpacing"/>
              <w:rPr>
                <w:rFonts w:asciiTheme="majorHAnsi" w:hAnsiTheme="majorHAnsi"/>
              </w:rPr>
            </w:pPr>
            <w:r w:rsidRPr="00A116A9">
              <w:rPr>
                <w:rFonts w:asciiTheme="majorHAnsi" w:hAnsiTheme="majorHAnsi"/>
              </w:rPr>
              <w:t xml:space="preserve">A13 </w:t>
            </w:r>
          </w:p>
        </w:tc>
        <w:tc>
          <w:tcPr>
            <w:tcW w:w="3510" w:type="dxa"/>
          </w:tcPr>
          <w:p w14:paraId="453225F2" w14:textId="77777777" w:rsidR="00BC262B" w:rsidRPr="00817235" w:rsidRDefault="00BC262B" w:rsidP="00F639F8">
            <w:pPr>
              <w:pStyle w:val="NoSpacing"/>
              <w:rPr>
                <w:rFonts w:asciiTheme="majorHAnsi" w:hAnsiTheme="majorHAnsi"/>
              </w:rPr>
            </w:pPr>
            <w:r w:rsidRPr="00817235">
              <w:rPr>
                <w:rFonts w:asciiTheme="majorHAnsi" w:hAnsiTheme="majorHAnsi"/>
              </w:rPr>
              <w:t>Inpatient</w:t>
            </w:r>
            <w:r>
              <w:rPr>
                <w:rFonts w:asciiTheme="majorHAnsi" w:hAnsiTheme="majorHAnsi"/>
              </w:rPr>
              <w:t xml:space="preserve"> </w:t>
            </w:r>
            <w:r w:rsidRPr="00817235">
              <w:rPr>
                <w:rFonts w:asciiTheme="majorHAnsi" w:hAnsiTheme="majorHAnsi"/>
              </w:rPr>
              <w:t>Cancel Discharge</w:t>
            </w:r>
          </w:p>
        </w:tc>
      </w:tr>
    </w:tbl>
    <w:p w14:paraId="39F9BF8E" w14:textId="77777777" w:rsidR="00BC262B" w:rsidRDefault="00BC262B" w:rsidP="00BC262B">
      <w:pPr>
        <w:pStyle w:val="NoSpacing"/>
        <w:rPr>
          <w:rFonts w:asciiTheme="majorHAnsi" w:hAnsiTheme="majorHAnsi"/>
          <w:b/>
        </w:rPr>
      </w:pPr>
    </w:p>
    <w:p w14:paraId="3D367B5C" w14:textId="77777777" w:rsidR="00BC262B" w:rsidRDefault="00BC262B" w:rsidP="00BC262B">
      <w:pPr>
        <w:rPr>
          <w:rFonts w:asciiTheme="majorHAnsi" w:hAnsiTheme="majorHAnsi" w:cs="Times New Roman"/>
          <w:b/>
          <w:i/>
          <w:sz w:val="32"/>
          <w:szCs w:val="32"/>
        </w:rPr>
      </w:pPr>
    </w:p>
    <w:p w14:paraId="6E274AEA" w14:textId="77777777" w:rsidR="00BC262B" w:rsidRDefault="00BC262B">
      <w:pPr>
        <w:pStyle w:val="Style2"/>
      </w:pPr>
      <w:bookmarkStart w:id="664" w:name="_Toc398038633"/>
      <w:r w:rsidRPr="00647418">
        <w:t>MSA</w:t>
      </w:r>
      <w:r>
        <w:t xml:space="preserve"> </w:t>
      </w:r>
      <w:r w:rsidRPr="00647418">
        <w:t>Segment</w:t>
      </w:r>
      <w:r>
        <w:t xml:space="preserve"> – Message Acknowledgement</w:t>
      </w:r>
      <w:bookmarkEnd w:id="664"/>
    </w:p>
    <w:p w14:paraId="7471F2AF" w14:textId="77777777" w:rsidR="00BC262B" w:rsidRPr="006E7A90" w:rsidRDefault="00BC262B" w:rsidP="00BC262B">
      <w:pPr>
        <w:rPr>
          <w:rFonts w:asciiTheme="majorHAnsi" w:hAnsiTheme="majorHAnsi" w:cs="Arial"/>
        </w:rPr>
      </w:pPr>
      <w:r w:rsidRPr="00647418">
        <w:rPr>
          <w:rFonts w:asciiTheme="majorHAnsi" w:hAnsiTheme="majorHAnsi" w:cs="Arial"/>
        </w:rPr>
        <w:t>A query message is sent to VistA with an SSN and the acknowledgement (ACK) includes the PID</w:t>
      </w:r>
      <w:r>
        <w:rPr>
          <w:rFonts w:asciiTheme="majorHAnsi" w:hAnsiTheme="majorHAnsi" w:cs="Arial"/>
        </w:rPr>
        <w:t xml:space="preserve">, </w:t>
      </w:r>
      <w:r w:rsidRPr="00647418">
        <w:rPr>
          <w:rFonts w:asciiTheme="majorHAnsi" w:hAnsiTheme="majorHAnsi" w:cs="Arial"/>
        </w:rPr>
        <w:t xml:space="preserve">OBR and OBX </w:t>
      </w:r>
      <w:r>
        <w:rPr>
          <w:rFonts w:asciiTheme="majorHAnsi" w:hAnsiTheme="majorHAnsi" w:cs="Arial"/>
        </w:rPr>
        <w:t xml:space="preserve">segments containing Patient Vital Signs. </w:t>
      </w:r>
    </w:p>
    <w:tbl>
      <w:tblPr>
        <w:tblW w:w="0" w:type="auto"/>
        <w:tblInd w:w="-72" w:type="dxa"/>
        <w:tblLook w:val="01E0" w:firstRow="1" w:lastRow="1" w:firstColumn="1" w:lastColumn="1" w:noHBand="0" w:noVBand="0"/>
      </w:tblPr>
      <w:tblGrid>
        <w:gridCol w:w="921"/>
        <w:gridCol w:w="753"/>
        <w:gridCol w:w="2956"/>
        <w:gridCol w:w="2719"/>
        <w:gridCol w:w="1960"/>
      </w:tblGrid>
      <w:tr w:rsidR="00BC262B" w:rsidRPr="00F967A7" w14:paraId="2CAD3ECF" w14:textId="77777777" w:rsidTr="00F639F8">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52781132" w14:textId="77777777" w:rsidR="00BC262B" w:rsidRPr="00F967A7" w:rsidRDefault="00BC262B" w:rsidP="00F639F8">
            <w:pPr>
              <w:rPr>
                <w:rFonts w:asciiTheme="majorHAnsi" w:hAnsiTheme="majorHAnsi" w:cs="Times New Roman"/>
                <w:b/>
              </w:rPr>
            </w:pPr>
            <w:r w:rsidRPr="00F967A7">
              <w:rPr>
                <w:rFonts w:asciiTheme="majorHAnsi"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63387B1C" w14:textId="77777777" w:rsidR="00BC262B" w:rsidRPr="00F967A7" w:rsidRDefault="00BC262B" w:rsidP="00F639F8">
            <w:pPr>
              <w:rPr>
                <w:rFonts w:asciiTheme="majorHAnsi" w:hAnsiTheme="majorHAnsi" w:cs="Times New Roman"/>
                <w:b/>
              </w:rPr>
            </w:pPr>
            <w:r w:rsidRPr="00F967A7">
              <w:rPr>
                <w:rFonts w:asciiTheme="majorHAnsi"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08D7DA1C" w14:textId="77777777" w:rsidR="00BC262B" w:rsidRPr="00F967A7" w:rsidRDefault="00BC262B" w:rsidP="00F639F8">
            <w:pPr>
              <w:rPr>
                <w:rFonts w:asciiTheme="majorHAnsi" w:hAnsiTheme="majorHAnsi" w:cs="Times New Roman"/>
                <w:b/>
              </w:rPr>
            </w:pPr>
            <w:r w:rsidRPr="00F967A7">
              <w:rPr>
                <w:rFonts w:asciiTheme="majorHAnsi"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5BD71E17" w14:textId="77777777" w:rsidR="00BC262B" w:rsidRPr="00F967A7" w:rsidRDefault="00BC262B" w:rsidP="00F639F8">
            <w:pPr>
              <w:rPr>
                <w:rFonts w:asciiTheme="majorHAnsi" w:hAnsiTheme="majorHAnsi" w:cs="Times New Roman"/>
                <w:b/>
              </w:rPr>
            </w:pPr>
            <w:r w:rsidRPr="00F967A7">
              <w:rPr>
                <w:rFonts w:asciiTheme="majorHAnsi"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14:paraId="66AA41DA" w14:textId="77777777" w:rsidR="00BC262B" w:rsidRPr="00F967A7" w:rsidRDefault="00BC262B" w:rsidP="00F639F8">
            <w:pPr>
              <w:rPr>
                <w:rFonts w:asciiTheme="majorHAnsi" w:hAnsiTheme="majorHAnsi" w:cs="Times New Roman"/>
                <w:b/>
              </w:rPr>
            </w:pPr>
            <w:r w:rsidRPr="00F967A7">
              <w:rPr>
                <w:rFonts w:asciiTheme="majorHAnsi" w:hAnsiTheme="majorHAnsi" w:cs="Times New Roman"/>
                <w:b/>
              </w:rPr>
              <w:t>Notes</w:t>
            </w:r>
          </w:p>
        </w:tc>
      </w:tr>
      <w:tr w:rsidR="00BC262B" w:rsidRPr="00F967A7" w14:paraId="2E2FE670" w14:textId="77777777" w:rsidTr="00F639F8">
        <w:tc>
          <w:tcPr>
            <w:tcW w:w="921" w:type="dxa"/>
            <w:tcBorders>
              <w:top w:val="single" w:sz="6" w:space="0" w:color="auto"/>
              <w:left w:val="single" w:sz="4" w:space="0" w:color="auto"/>
              <w:bottom w:val="single" w:sz="6" w:space="0" w:color="auto"/>
              <w:right w:val="single" w:sz="6" w:space="0" w:color="auto"/>
            </w:tcBorders>
          </w:tcPr>
          <w:p w14:paraId="0D4F5349" w14:textId="77777777" w:rsidR="00BC262B" w:rsidRPr="00F967A7" w:rsidRDefault="00BC262B" w:rsidP="00F639F8">
            <w:pPr>
              <w:rPr>
                <w:rFonts w:asciiTheme="majorHAnsi" w:hAnsiTheme="majorHAnsi" w:cs="Times New Roman"/>
              </w:rPr>
            </w:pPr>
            <w:r w:rsidRPr="00F967A7">
              <w:rPr>
                <w:rFonts w:asciiTheme="majorHAnsi"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14:paraId="373AC0F5" w14:textId="77777777" w:rsidR="00BC262B" w:rsidRPr="00F967A7" w:rsidRDefault="00BC262B" w:rsidP="00F639F8">
            <w:pPr>
              <w:rPr>
                <w:rFonts w:asciiTheme="majorHAnsi" w:hAnsiTheme="majorHAnsi" w:cs="Times New Roman"/>
              </w:rPr>
            </w:pPr>
            <w:r>
              <w:rPr>
                <w:rFonts w:asciiTheme="majorHAnsi"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64093BA3" w14:textId="77777777" w:rsidR="00BC262B" w:rsidRPr="00F967A7" w:rsidRDefault="00BC262B" w:rsidP="00F639F8">
            <w:pPr>
              <w:rPr>
                <w:rFonts w:asciiTheme="majorHAnsi" w:hAnsiTheme="majorHAnsi" w:cs="Times New Roman"/>
              </w:rPr>
            </w:pPr>
            <w:r>
              <w:rPr>
                <w:rFonts w:asciiTheme="majorHAnsi" w:hAnsiTheme="majorHAnsi" w:cs="Times New Roman"/>
              </w:rPr>
              <w:t>Query ACK response Status</w:t>
            </w:r>
          </w:p>
        </w:tc>
        <w:tc>
          <w:tcPr>
            <w:tcW w:w="2719" w:type="dxa"/>
            <w:tcBorders>
              <w:top w:val="single" w:sz="6" w:space="0" w:color="auto"/>
              <w:left w:val="single" w:sz="6" w:space="0" w:color="auto"/>
              <w:bottom w:val="single" w:sz="6" w:space="0" w:color="auto"/>
              <w:right w:val="single" w:sz="4" w:space="0" w:color="auto"/>
            </w:tcBorders>
          </w:tcPr>
          <w:p w14:paraId="5141C4BD" w14:textId="77777777" w:rsidR="00BC262B" w:rsidRPr="00F967A7" w:rsidRDefault="00BC262B" w:rsidP="00F639F8">
            <w:pPr>
              <w:rPr>
                <w:rFonts w:asciiTheme="majorHAnsi" w:hAnsiTheme="majorHAnsi" w:cs="Times New Roman"/>
              </w:rPr>
            </w:pPr>
            <w:r>
              <w:rPr>
                <w:rFonts w:asciiTheme="majorHAnsi" w:hAnsiTheme="majorHAnsi" w:cs="Times New Roman"/>
              </w:rPr>
              <w:t>AA</w:t>
            </w:r>
          </w:p>
        </w:tc>
        <w:tc>
          <w:tcPr>
            <w:tcW w:w="1960" w:type="dxa"/>
            <w:tcBorders>
              <w:top w:val="single" w:sz="6" w:space="0" w:color="auto"/>
              <w:left w:val="single" w:sz="4" w:space="0" w:color="auto"/>
              <w:bottom w:val="single" w:sz="6" w:space="0" w:color="auto"/>
              <w:right w:val="single" w:sz="4" w:space="0" w:color="auto"/>
            </w:tcBorders>
          </w:tcPr>
          <w:p w14:paraId="63256F68" w14:textId="77777777" w:rsidR="00BC262B" w:rsidRPr="00F967A7" w:rsidRDefault="00BC262B" w:rsidP="00F639F8">
            <w:pPr>
              <w:rPr>
                <w:rFonts w:asciiTheme="majorHAnsi" w:hAnsiTheme="majorHAnsi" w:cs="Times New Roman"/>
              </w:rPr>
            </w:pPr>
            <w:r>
              <w:rPr>
                <w:rFonts w:asciiTheme="majorHAnsi" w:hAnsiTheme="majorHAnsi" w:cs="Times New Roman"/>
              </w:rPr>
              <w:t>See Table 0208- Query Response Status (original mode response)</w:t>
            </w:r>
          </w:p>
        </w:tc>
      </w:tr>
      <w:tr w:rsidR="00BC262B" w:rsidRPr="00F967A7" w14:paraId="214453E2" w14:textId="77777777" w:rsidTr="00F639F8">
        <w:tc>
          <w:tcPr>
            <w:tcW w:w="921" w:type="dxa"/>
            <w:tcBorders>
              <w:top w:val="single" w:sz="6" w:space="0" w:color="auto"/>
              <w:left w:val="single" w:sz="4" w:space="0" w:color="auto"/>
              <w:bottom w:val="single" w:sz="6" w:space="0" w:color="auto"/>
              <w:right w:val="single" w:sz="6" w:space="0" w:color="auto"/>
            </w:tcBorders>
          </w:tcPr>
          <w:p w14:paraId="7EA8219D" w14:textId="77777777" w:rsidR="00BC262B" w:rsidRPr="00F967A7" w:rsidRDefault="00BC262B" w:rsidP="00F639F8">
            <w:pPr>
              <w:rPr>
                <w:rFonts w:asciiTheme="majorHAnsi" w:hAnsiTheme="majorHAnsi" w:cs="Times New Roman"/>
              </w:rPr>
            </w:pPr>
            <w:r w:rsidRPr="00F967A7">
              <w:rPr>
                <w:rFonts w:asciiTheme="majorHAnsi"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14:paraId="131E7674" w14:textId="77777777" w:rsidR="00BC262B" w:rsidRPr="00F967A7" w:rsidRDefault="00BC262B" w:rsidP="00F639F8">
            <w:pPr>
              <w:rPr>
                <w:rFonts w:asciiTheme="majorHAnsi" w:hAnsiTheme="majorHAnsi" w:cs="Times New Roman"/>
              </w:rPr>
            </w:pPr>
            <w:r w:rsidRPr="00F967A7">
              <w:rPr>
                <w:rFonts w:asciiTheme="majorHAnsi"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12B301B5" w14:textId="77777777" w:rsidR="00BC262B" w:rsidRPr="00F967A7" w:rsidRDefault="00BC262B" w:rsidP="00F639F8">
            <w:pPr>
              <w:rPr>
                <w:rFonts w:asciiTheme="majorHAnsi" w:hAnsiTheme="majorHAnsi" w:cs="Times New Roman"/>
              </w:rPr>
            </w:pPr>
            <w:r>
              <w:rPr>
                <w:rFonts w:asciiTheme="majorHAnsi" w:hAnsiTheme="majorHAnsi" w:cs="Times New Roman"/>
              </w:rPr>
              <w:t>Message Control ID</w:t>
            </w:r>
          </w:p>
        </w:tc>
        <w:tc>
          <w:tcPr>
            <w:tcW w:w="2719" w:type="dxa"/>
            <w:tcBorders>
              <w:top w:val="single" w:sz="6" w:space="0" w:color="auto"/>
              <w:left w:val="single" w:sz="6" w:space="0" w:color="auto"/>
              <w:bottom w:val="single" w:sz="6" w:space="0" w:color="auto"/>
              <w:right w:val="single" w:sz="4" w:space="0" w:color="auto"/>
            </w:tcBorders>
          </w:tcPr>
          <w:p w14:paraId="78552DC1" w14:textId="77777777" w:rsidR="00BC262B" w:rsidRPr="00F967A7" w:rsidRDefault="00BC262B" w:rsidP="00F639F8">
            <w:pPr>
              <w:rPr>
                <w:rFonts w:asciiTheme="majorHAnsi" w:hAnsiTheme="majorHAnsi" w:cs="Times New Roman"/>
              </w:rPr>
            </w:pPr>
            <w:r>
              <w:rPr>
                <w:rFonts w:asciiTheme="majorHAnsi" w:hAnsiTheme="majorHAnsi" w:cs="Times New Roman"/>
              </w:rPr>
              <w:t>3065500052696</w:t>
            </w:r>
          </w:p>
        </w:tc>
        <w:tc>
          <w:tcPr>
            <w:tcW w:w="1960" w:type="dxa"/>
            <w:tcBorders>
              <w:top w:val="single" w:sz="6" w:space="0" w:color="auto"/>
              <w:left w:val="single" w:sz="4" w:space="0" w:color="auto"/>
              <w:bottom w:val="single" w:sz="6" w:space="0" w:color="auto"/>
              <w:right w:val="single" w:sz="4" w:space="0" w:color="auto"/>
            </w:tcBorders>
          </w:tcPr>
          <w:p w14:paraId="76C93D5F" w14:textId="77777777" w:rsidR="00BC262B" w:rsidRPr="00956E32" w:rsidRDefault="00BC262B" w:rsidP="00F639F8">
            <w:pPr>
              <w:rPr>
                <w:rFonts w:asciiTheme="majorHAnsi" w:hAnsiTheme="majorHAnsi" w:cs="Times New Roman"/>
                <w:highlight w:val="yellow"/>
              </w:rPr>
            </w:pPr>
            <w:r w:rsidRPr="00550BD5">
              <w:rPr>
                <w:rFonts w:asciiTheme="majorHAnsi" w:hAnsiTheme="majorHAnsi" w:cs="Times New Roman"/>
              </w:rPr>
              <w:t>This number matches the originating MSH-10 (Message Control ID) of the QRD Message</w:t>
            </w:r>
          </w:p>
        </w:tc>
      </w:tr>
      <w:tr w:rsidR="00BC262B" w:rsidRPr="00F967A7" w14:paraId="05544544" w14:textId="77777777" w:rsidTr="00F639F8">
        <w:tc>
          <w:tcPr>
            <w:tcW w:w="921" w:type="dxa"/>
            <w:tcBorders>
              <w:top w:val="single" w:sz="6" w:space="0" w:color="auto"/>
              <w:left w:val="single" w:sz="4" w:space="0" w:color="auto"/>
              <w:bottom w:val="single" w:sz="6" w:space="0" w:color="auto"/>
              <w:right w:val="single" w:sz="6" w:space="0" w:color="auto"/>
            </w:tcBorders>
          </w:tcPr>
          <w:p w14:paraId="5552CE01" w14:textId="77777777" w:rsidR="00BC262B" w:rsidRPr="00F967A7" w:rsidRDefault="00BC262B" w:rsidP="00F639F8">
            <w:pPr>
              <w:rPr>
                <w:rFonts w:asciiTheme="majorHAnsi" w:hAnsiTheme="majorHAnsi" w:cs="Times New Roman"/>
              </w:rPr>
            </w:pPr>
            <w:r w:rsidRPr="00F967A7">
              <w:rPr>
                <w:rFonts w:asciiTheme="majorHAnsi"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14:paraId="64B5F273" w14:textId="77777777" w:rsidR="00BC262B" w:rsidRPr="00F967A7" w:rsidRDefault="00BC262B" w:rsidP="00F639F8">
            <w:pPr>
              <w:rPr>
                <w:rFonts w:asciiTheme="majorHAnsi" w:hAnsiTheme="majorHAnsi" w:cs="Times New Roman"/>
              </w:rPr>
            </w:pPr>
            <w:r>
              <w:rPr>
                <w:rFonts w:asciiTheme="majorHAnsi"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332309CF" w14:textId="77777777" w:rsidR="00BC262B" w:rsidRPr="00F967A7" w:rsidRDefault="00BC262B" w:rsidP="00F639F8">
            <w:pPr>
              <w:rPr>
                <w:rFonts w:asciiTheme="majorHAnsi" w:hAnsiTheme="majorHAnsi" w:cs="Times New Roman"/>
              </w:rPr>
            </w:pPr>
            <w:r>
              <w:rPr>
                <w:rFonts w:asciiTheme="majorHAnsi" w:hAnsiTheme="majorHAnsi" w:cs="Times New Roman"/>
              </w:rPr>
              <w:t xml:space="preserve">ACK Description </w:t>
            </w:r>
          </w:p>
        </w:tc>
        <w:tc>
          <w:tcPr>
            <w:tcW w:w="2719" w:type="dxa"/>
            <w:tcBorders>
              <w:top w:val="single" w:sz="6" w:space="0" w:color="auto"/>
              <w:left w:val="single" w:sz="6" w:space="0" w:color="auto"/>
              <w:bottom w:val="single" w:sz="6" w:space="0" w:color="auto"/>
              <w:right w:val="single" w:sz="4" w:space="0" w:color="auto"/>
            </w:tcBorders>
          </w:tcPr>
          <w:p w14:paraId="623C107B" w14:textId="77777777" w:rsidR="00BC262B" w:rsidRPr="00F967A7" w:rsidRDefault="00BC262B" w:rsidP="00F639F8">
            <w:pPr>
              <w:rPr>
                <w:rFonts w:asciiTheme="majorHAnsi" w:hAnsiTheme="majorHAnsi" w:cs="Times New Roman"/>
              </w:rPr>
            </w:pPr>
            <w:r>
              <w:rPr>
                <w:rFonts w:asciiTheme="majorHAnsi" w:hAnsiTheme="majorHAnsi" w:cs="Times New Roman"/>
              </w:rPr>
              <w:t>PATIENT FOUND</w:t>
            </w:r>
          </w:p>
        </w:tc>
        <w:tc>
          <w:tcPr>
            <w:tcW w:w="1960" w:type="dxa"/>
            <w:tcBorders>
              <w:top w:val="single" w:sz="6" w:space="0" w:color="auto"/>
              <w:left w:val="single" w:sz="4" w:space="0" w:color="auto"/>
              <w:bottom w:val="single" w:sz="6" w:space="0" w:color="auto"/>
              <w:right w:val="single" w:sz="4" w:space="0" w:color="auto"/>
            </w:tcBorders>
          </w:tcPr>
          <w:p w14:paraId="3551270F" w14:textId="77777777" w:rsidR="00BC262B" w:rsidRPr="00F967A7" w:rsidRDefault="00BC262B" w:rsidP="00F639F8">
            <w:pPr>
              <w:rPr>
                <w:rFonts w:asciiTheme="majorHAnsi" w:hAnsiTheme="majorHAnsi" w:cs="Times New Roman"/>
              </w:rPr>
            </w:pPr>
          </w:p>
        </w:tc>
      </w:tr>
    </w:tbl>
    <w:p w14:paraId="0CF1FAE0" w14:textId="77777777" w:rsidR="00BC262B" w:rsidRDefault="00BC262B" w:rsidP="00BC262B">
      <w:pPr>
        <w:rPr>
          <w:rFonts w:asciiTheme="majorHAnsi" w:hAnsiTheme="majorHAnsi" w:cs="Times New Roman"/>
          <w:sz w:val="32"/>
          <w:szCs w:val="32"/>
        </w:rPr>
      </w:pPr>
    </w:p>
    <w:p w14:paraId="3A322D8E" w14:textId="77777777" w:rsidR="00BC262B" w:rsidRPr="003843CC" w:rsidRDefault="00BC262B" w:rsidP="00BC262B">
      <w:pPr>
        <w:keepNext/>
        <w:spacing w:before="180" w:after="60" w:line="240" w:lineRule="auto"/>
        <w:jc w:val="center"/>
        <w:rPr>
          <w:rFonts w:ascii="Times New Roman" w:eastAsia="Times New Roman" w:hAnsi="Times New Roman" w:cs="Times New Roman"/>
          <w:kern w:val="20"/>
          <w:sz w:val="20"/>
          <w:szCs w:val="20"/>
        </w:rPr>
      </w:pPr>
      <w:r w:rsidRPr="003843CC">
        <w:rPr>
          <w:rFonts w:ascii="Times New Roman" w:eastAsia="Times New Roman" w:hAnsi="Times New Roman" w:cs="Times New Roman"/>
          <w:kern w:val="20"/>
          <w:sz w:val="20"/>
          <w:szCs w:val="20"/>
        </w:rPr>
        <w:t>HL7 Table 0208 - Query Response Status</w:t>
      </w:r>
      <w:r w:rsidRPr="003843CC">
        <w:rPr>
          <w:rFonts w:ascii="Times New Roman" w:eastAsia="Times New Roman" w:hAnsi="Times New Roman" w:cs="Times New Roman"/>
          <w:kern w:val="20"/>
          <w:sz w:val="20"/>
          <w:szCs w:val="20"/>
        </w:rPr>
        <w:fldChar w:fldCharType="begin"/>
      </w:r>
      <w:r w:rsidRPr="003843CC">
        <w:rPr>
          <w:rFonts w:ascii="Times New Roman" w:eastAsia="Times New Roman" w:hAnsi="Times New Roman" w:cs="Times New Roman"/>
          <w:kern w:val="20"/>
          <w:sz w:val="20"/>
          <w:szCs w:val="20"/>
        </w:rPr>
        <w:instrText xml:space="preserve"> XE "HL7 Table 0208 - Query response status" </w:instrText>
      </w:r>
      <w:r w:rsidRPr="003843CC">
        <w:rPr>
          <w:rFonts w:ascii="Times New Roman" w:eastAsia="Times New Roman" w:hAnsi="Times New Roman" w:cs="Times New Roman"/>
          <w:kern w:val="20"/>
          <w:sz w:val="20"/>
          <w:szCs w:val="20"/>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3982"/>
        <w:gridCol w:w="3429"/>
        <w:gridCol w:w="1965"/>
      </w:tblGrid>
      <w:tr w:rsidR="00BC262B" w:rsidRPr="003843CC" w14:paraId="5B09957B" w14:textId="77777777" w:rsidTr="00F639F8">
        <w:trPr>
          <w:tblHeader/>
          <w:jc w:val="center"/>
        </w:trPr>
        <w:tc>
          <w:tcPr>
            <w:tcW w:w="3982" w:type="dxa"/>
            <w:tcBorders>
              <w:top w:val="double" w:sz="4" w:space="0" w:color="auto"/>
              <w:bottom w:val="single" w:sz="4" w:space="0" w:color="auto"/>
            </w:tcBorders>
            <w:shd w:val="clear" w:color="auto" w:fill="BFBFBF" w:themeFill="background1" w:themeFillShade="BF"/>
          </w:tcPr>
          <w:p w14:paraId="320A73AF" w14:textId="77777777" w:rsidR="00BC262B" w:rsidRPr="003843CC" w:rsidRDefault="00BC262B" w:rsidP="00F639F8">
            <w:pPr>
              <w:keepNext/>
              <w:widowControl w:val="0"/>
              <w:spacing w:before="40" w:after="20" w:line="240" w:lineRule="auto"/>
              <w:jc w:val="center"/>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Value</w:t>
            </w:r>
          </w:p>
        </w:tc>
        <w:tc>
          <w:tcPr>
            <w:tcW w:w="3429" w:type="dxa"/>
            <w:tcBorders>
              <w:top w:val="double" w:sz="4" w:space="0" w:color="auto"/>
              <w:bottom w:val="single" w:sz="4" w:space="0" w:color="auto"/>
            </w:tcBorders>
            <w:shd w:val="clear" w:color="auto" w:fill="BFBFBF" w:themeFill="background1" w:themeFillShade="BF"/>
          </w:tcPr>
          <w:p w14:paraId="5604C4E8" w14:textId="77777777" w:rsidR="00BC262B" w:rsidRPr="003843CC" w:rsidRDefault="00BC262B" w:rsidP="00F639F8">
            <w:pPr>
              <w:keepNext/>
              <w:widowControl w:val="0"/>
              <w:spacing w:before="40" w:after="20" w:line="240" w:lineRule="auto"/>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Description</w:t>
            </w:r>
          </w:p>
        </w:tc>
        <w:tc>
          <w:tcPr>
            <w:tcW w:w="1965" w:type="dxa"/>
            <w:tcBorders>
              <w:top w:val="double" w:sz="4" w:space="0" w:color="auto"/>
              <w:bottom w:val="single" w:sz="4" w:space="0" w:color="auto"/>
            </w:tcBorders>
            <w:shd w:val="clear" w:color="auto" w:fill="BFBFBF" w:themeFill="background1" w:themeFillShade="BF"/>
          </w:tcPr>
          <w:p w14:paraId="1002EB4D" w14:textId="77777777" w:rsidR="00BC262B" w:rsidRPr="003843CC" w:rsidRDefault="00BC262B" w:rsidP="00F639F8">
            <w:pPr>
              <w:keepNext/>
              <w:widowControl w:val="0"/>
              <w:spacing w:before="40" w:after="20" w:line="240" w:lineRule="auto"/>
              <w:rPr>
                <w:rFonts w:asciiTheme="majorHAnsi" w:eastAsia="Times New Roman" w:hAnsiTheme="majorHAnsi" w:cs="Arial"/>
                <w:b/>
                <w:kern w:val="20"/>
                <w:lang w:val="fr-FR"/>
              </w:rPr>
            </w:pPr>
            <w:r w:rsidRPr="003843CC">
              <w:rPr>
                <w:rFonts w:asciiTheme="majorHAnsi" w:eastAsia="Times New Roman" w:hAnsiTheme="majorHAnsi" w:cs="Arial"/>
                <w:b/>
                <w:kern w:val="20"/>
                <w:lang w:val="fr-FR"/>
              </w:rPr>
              <w:t>Comment</w:t>
            </w:r>
          </w:p>
        </w:tc>
      </w:tr>
      <w:tr w:rsidR="00BC262B" w:rsidRPr="003843CC" w14:paraId="78911044" w14:textId="77777777" w:rsidTr="00F639F8">
        <w:trPr>
          <w:jc w:val="center"/>
        </w:trPr>
        <w:tc>
          <w:tcPr>
            <w:tcW w:w="3982" w:type="dxa"/>
            <w:tcBorders>
              <w:top w:val="single" w:sz="4" w:space="0" w:color="auto"/>
              <w:bottom w:val="single" w:sz="4" w:space="0" w:color="auto"/>
            </w:tcBorders>
          </w:tcPr>
          <w:p w14:paraId="19B8657B" w14:textId="77777777" w:rsidR="00BC262B" w:rsidRPr="00550BD5" w:rsidRDefault="00BC262B" w:rsidP="00F639F8">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OK</w:t>
            </w:r>
          </w:p>
        </w:tc>
        <w:tc>
          <w:tcPr>
            <w:tcW w:w="3429" w:type="dxa"/>
            <w:tcBorders>
              <w:top w:val="single" w:sz="4" w:space="0" w:color="auto"/>
              <w:bottom w:val="single" w:sz="4" w:space="0" w:color="auto"/>
            </w:tcBorders>
          </w:tcPr>
          <w:p w14:paraId="5219D256"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Data found, no errors (this is the default)</w:t>
            </w:r>
          </w:p>
        </w:tc>
        <w:tc>
          <w:tcPr>
            <w:tcW w:w="1965" w:type="dxa"/>
            <w:tcBorders>
              <w:top w:val="single" w:sz="4" w:space="0" w:color="auto"/>
              <w:bottom w:val="single" w:sz="4" w:space="0" w:color="auto"/>
            </w:tcBorders>
          </w:tcPr>
          <w:p w14:paraId="43A6FEFD" w14:textId="77777777" w:rsidR="00BC262B" w:rsidRPr="003843CC" w:rsidRDefault="00BC262B" w:rsidP="00F639F8">
            <w:pPr>
              <w:widowControl w:val="0"/>
              <w:spacing w:before="20" w:after="10" w:line="240" w:lineRule="auto"/>
              <w:rPr>
                <w:rFonts w:asciiTheme="majorHAnsi" w:eastAsia="Times New Roman" w:hAnsiTheme="majorHAnsi" w:cs="Arial"/>
                <w:kern w:val="20"/>
              </w:rPr>
            </w:pPr>
          </w:p>
        </w:tc>
      </w:tr>
      <w:tr w:rsidR="00BC262B" w:rsidRPr="003843CC" w14:paraId="309BFF50" w14:textId="77777777" w:rsidTr="00F639F8">
        <w:trPr>
          <w:jc w:val="center"/>
        </w:trPr>
        <w:tc>
          <w:tcPr>
            <w:tcW w:w="3982" w:type="dxa"/>
            <w:tcBorders>
              <w:top w:val="single" w:sz="4" w:space="0" w:color="auto"/>
              <w:bottom w:val="single" w:sz="4" w:space="0" w:color="auto"/>
            </w:tcBorders>
          </w:tcPr>
          <w:p w14:paraId="7029F12B" w14:textId="77777777" w:rsidR="00BC262B" w:rsidRPr="00550BD5" w:rsidRDefault="00BC262B" w:rsidP="00F639F8">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NF</w:t>
            </w:r>
          </w:p>
        </w:tc>
        <w:tc>
          <w:tcPr>
            <w:tcW w:w="3429" w:type="dxa"/>
            <w:tcBorders>
              <w:top w:val="single" w:sz="4" w:space="0" w:color="auto"/>
              <w:bottom w:val="single" w:sz="4" w:space="0" w:color="auto"/>
            </w:tcBorders>
          </w:tcPr>
          <w:p w14:paraId="1415F131"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No data found, no errors</w:t>
            </w:r>
          </w:p>
        </w:tc>
        <w:tc>
          <w:tcPr>
            <w:tcW w:w="1965" w:type="dxa"/>
            <w:tcBorders>
              <w:top w:val="single" w:sz="4" w:space="0" w:color="auto"/>
              <w:bottom w:val="single" w:sz="4" w:space="0" w:color="auto"/>
            </w:tcBorders>
          </w:tcPr>
          <w:p w14:paraId="28D28DF0" w14:textId="77777777" w:rsidR="00BC262B" w:rsidRPr="003843CC" w:rsidRDefault="00BC262B" w:rsidP="00F639F8">
            <w:pPr>
              <w:widowControl w:val="0"/>
              <w:spacing w:before="20" w:after="10" w:line="240" w:lineRule="auto"/>
              <w:rPr>
                <w:rFonts w:asciiTheme="majorHAnsi" w:eastAsia="Times New Roman" w:hAnsiTheme="majorHAnsi" w:cs="Arial"/>
                <w:kern w:val="20"/>
              </w:rPr>
            </w:pPr>
          </w:p>
        </w:tc>
      </w:tr>
      <w:tr w:rsidR="00BC262B" w:rsidRPr="003843CC" w14:paraId="504EC163" w14:textId="77777777" w:rsidTr="00F639F8">
        <w:trPr>
          <w:jc w:val="center"/>
        </w:trPr>
        <w:tc>
          <w:tcPr>
            <w:tcW w:w="3982" w:type="dxa"/>
            <w:tcBorders>
              <w:top w:val="single" w:sz="4" w:space="0" w:color="auto"/>
              <w:bottom w:val="single" w:sz="4" w:space="0" w:color="auto"/>
            </w:tcBorders>
          </w:tcPr>
          <w:p w14:paraId="6B9E72B5" w14:textId="77777777" w:rsidR="00BC262B" w:rsidRPr="00550BD5" w:rsidRDefault="00BC262B" w:rsidP="00F639F8">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AA</w:t>
            </w:r>
          </w:p>
        </w:tc>
        <w:tc>
          <w:tcPr>
            <w:tcW w:w="3429" w:type="dxa"/>
            <w:tcBorders>
              <w:top w:val="single" w:sz="4" w:space="0" w:color="auto"/>
              <w:bottom w:val="single" w:sz="4" w:space="0" w:color="auto"/>
            </w:tcBorders>
          </w:tcPr>
          <w:p w14:paraId="38A37102" w14:textId="77777777" w:rsidR="00BC262B" w:rsidRPr="00956E32" w:rsidRDefault="00BC262B" w:rsidP="00F639F8">
            <w:pPr>
              <w:widowControl w:val="0"/>
              <w:spacing w:before="20" w:after="10" w:line="240" w:lineRule="auto"/>
              <w:rPr>
                <w:rFonts w:asciiTheme="majorHAnsi" w:eastAsia="Times New Roman" w:hAnsiTheme="majorHAnsi" w:cs="Arial"/>
                <w:kern w:val="20"/>
              </w:rPr>
            </w:pPr>
            <w:r w:rsidRPr="00956E32">
              <w:rPr>
                <w:rFonts w:asciiTheme="majorHAnsi" w:eastAsia="Times New Roman" w:hAnsiTheme="majorHAnsi" w:cs="Arial"/>
                <w:kern w:val="20"/>
              </w:rPr>
              <w:t>Data Found</w:t>
            </w:r>
          </w:p>
        </w:tc>
        <w:tc>
          <w:tcPr>
            <w:tcW w:w="1965" w:type="dxa"/>
            <w:tcBorders>
              <w:top w:val="single" w:sz="4" w:space="0" w:color="auto"/>
              <w:bottom w:val="single" w:sz="4" w:space="0" w:color="auto"/>
            </w:tcBorders>
          </w:tcPr>
          <w:p w14:paraId="713318E3" w14:textId="77777777" w:rsidR="00BC262B" w:rsidRPr="00956E32" w:rsidRDefault="00BC262B" w:rsidP="00F639F8">
            <w:pPr>
              <w:widowControl w:val="0"/>
              <w:spacing w:before="20" w:after="10" w:line="240" w:lineRule="auto"/>
              <w:rPr>
                <w:rFonts w:asciiTheme="majorHAnsi" w:eastAsia="Times New Roman" w:hAnsiTheme="majorHAnsi" w:cs="Arial"/>
                <w:kern w:val="20"/>
              </w:rPr>
            </w:pPr>
            <w:r w:rsidRPr="00956E32">
              <w:rPr>
                <w:rFonts w:asciiTheme="majorHAnsi" w:eastAsia="Times New Roman" w:hAnsiTheme="majorHAnsi" w:cs="Arial"/>
                <w:kern w:val="20"/>
              </w:rPr>
              <w:t>ACK^A19, Patient Found</w:t>
            </w:r>
          </w:p>
        </w:tc>
      </w:tr>
      <w:tr w:rsidR="00BC262B" w:rsidRPr="003843CC" w14:paraId="799883B2" w14:textId="77777777" w:rsidTr="00F639F8">
        <w:trPr>
          <w:jc w:val="center"/>
        </w:trPr>
        <w:tc>
          <w:tcPr>
            <w:tcW w:w="3982" w:type="dxa"/>
            <w:tcBorders>
              <w:top w:val="single" w:sz="4" w:space="0" w:color="auto"/>
              <w:bottom w:val="single" w:sz="4" w:space="0" w:color="auto"/>
            </w:tcBorders>
          </w:tcPr>
          <w:p w14:paraId="785DD5CB" w14:textId="77777777" w:rsidR="00BC262B" w:rsidRPr="00550BD5" w:rsidRDefault="00BC262B" w:rsidP="00F639F8">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AE</w:t>
            </w:r>
          </w:p>
        </w:tc>
        <w:tc>
          <w:tcPr>
            <w:tcW w:w="3429" w:type="dxa"/>
            <w:tcBorders>
              <w:top w:val="single" w:sz="4" w:space="0" w:color="auto"/>
              <w:bottom w:val="single" w:sz="4" w:space="0" w:color="auto"/>
            </w:tcBorders>
          </w:tcPr>
          <w:p w14:paraId="42DFBCFD"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Application error</w:t>
            </w:r>
          </w:p>
        </w:tc>
        <w:tc>
          <w:tcPr>
            <w:tcW w:w="1965" w:type="dxa"/>
            <w:tcBorders>
              <w:top w:val="single" w:sz="4" w:space="0" w:color="auto"/>
              <w:bottom w:val="single" w:sz="4" w:space="0" w:color="auto"/>
            </w:tcBorders>
          </w:tcPr>
          <w:p w14:paraId="1C6213A6" w14:textId="77777777" w:rsidR="00BC262B" w:rsidRPr="003843CC" w:rsidRDefault="00BC262B" w:rsidP="00F639F8">
            <w:pPr>
              <w:widowControl w:val="0"/>
              <w:spacing w:before="20" w:after="10" w:line="240" w:lineRule="auto"/>
              <w:rPr>
                <w:rFonts w:asciiTheme="majorHAnsi" w:eastAsia="Times New Roman" w:hAnsiTheme="majorHAnsi" w:cs="Arial"/>
                <w:kern w:val="20"/>
              </w:rPr>
            </w:pPr>
          </w:p>
        </w:tc>
      </w:tr>
      <w:tr w:rsidR="00BC262B" w:rsidRPr="003843CC" w14:paraId="3F446AA7" w14:textId="77777777" w:rsidTr="00F639F8">
        <w:trPr>
          <w:jc w:val="center"/>
        </w:trPr>
        <w:tc>
          <w:tcPr>
            <w:tcW w:w="3982" w:type="dxa"/>
            <w:tcBorders>
              <w:top w:val="single" w:sz="4" w:space="0" w:color="auto"/>
              <w:bottom w:val="double" w:sz="4" w:space="0" w:color="auto"/>
            </w:tcBorders>
          </w:tcPr>
          <w:p w14:paraId="6B012CF0" w14:textId="77777777" w:rsidR="00BC262B" w:rsidRPr="00550BD5" w:rsidRDefault="00BC262B" w:rsidP="00F639F8">
            <w:pPr>
              <w:widowControl w:val="0"/>
              <w:spacing w:before="20" w:after="10" w:line="240" w:lineRule="auto"/>
              <w:jc w:val="center"/>
              <w:rPr>
                <w:rFonts w:asciiTheme="majorHAnsi" w:eastAsia="Times New Roman" w:hAnsiTheme="majorHAnsi" w:cs="Arial"/>
                <w:kern w:val="20"/>
              </w:rPr>
            </w:pPr>
            <w:r w:rsidRPr="00550BD5">
              <w:rPr>
                <w:rFonts w:asciiTheme="majorHAnsi" w:eastAsia="Times New Roman" w:hAnsiTheme="majorHAnsi" w:cs="Arial"/>
                <w:kern w:val="20"/>
              </w:rPr>
              <w:t>AR</w:t>
            </w:r>
          </w:p>
        </w:tc>
        <w:tc>
          <w:tcPr>
            <w:tcW w:w="3429" w:type="dxa"/>
            <w:tcBorders>
              <w:top w:val="single" w:sz="4" w:space="0" w:color="auto"/>
              <w:bottom w:val="double" w:sz="4" w:space="0" w:color="auto"/>
            </w:tcBorders>
          </w:tcPr>
          <w:p w14:paraId="2725D4F9"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Application reject</w:t>
            </w:r>
          </w:p>
        </w:tc>
        <w:tc>
          <w:tcPr>
            <w:tcW w:w="1965" w:type="dxa"/>
            <w:tcBorders>
              <w:top w:val="single" w:sz="4" w:space="0" w:color="auto"/>
              <w:bottom w:val="double" w:sz="4" w:space="0" w:color="auto"/>
            </w:tcBorders>
          </w:tcPr>
          <w:p w14:paraId="71680994" w14:textId="77777777" w:rsidR="00BC262B" w:rsidRPr="003843CC" w:rsidRDefault="00BC262B" w:rsidP="00F639F8">
            <w:pPr>
              <w:widowControl w:val="0"/>
              <w:spacing w:before="20" w:after="10" w:line="240" w:lineRule="auto"/>
              <w:rPr>
                <w:rFonts w:asciiTheme="majorHAnsi" w:eastAsia="Times New Roman" w:hAnsiTheme="majorHAnsi" w:cs="Arial"/>
                <w:kern w:val="20"/>
              </w:rPr>
            </w:pPr>
          </w:p>
        </w:tc>
      </w:tr>
    </w:tbl>
    <w:p w14:paraId="3EBC541F" w14:textId="77777777" w:rsidR="00BC262B" w:rsidRPr="00302B33" w:rsidRDefault="00BC262B" w:rsidP="00BC262B">
      <w:pPr>
        <w:keepNext/>
        <w:spacing w:before="240" w:after="60" w:line="240" w:lineRule="auto"/>
        <w:outlineLvl w:val="1"/>
        <w:rPr>
          <w:rFonts w:asciiTheme="majorHAnsi" w:eastAsia="Times New Roman" w:hAnsiTheme="majorHAnsi" w:cs="Arial"/>
          <w:b/>
          <w:bCs/>
          <w:i/>
          <w:iCs/>
          <w:sz w:val="16"/>
          <w:szCs w:val="16"/>
        </w:rPr>
      </w:pPr>
    </w:p>
    <w:p w14:paraId="59F3FFBA" w14:textId="77777777" w:rsidR="00BC262B" w:rsidRDefault="00BC262B" w:rsidP="00BC262B">
      <w:pPr>
        <w:pStyle w:val="Style2"/>
      </w:pPr>
    </w:p>
    <w:p w14:paraId="00A673F1" w14:textId="77777777" w:rsidR="00BC262B" w:rsidRPr="006E7A90" w:rsidRDefault="00BC262B" w:rsidP="00BC262B">
      <w:pPr>
        <w:pStyle w:val="Style2"/>
      </w:pPr>
      <w:bookmarkStart w:id="665" w:name="_Toc398038634"/>
      <w:r w:rsidRPr="00647418">
        <w:t>MSH Segment</w:t>
      </w:r>
      <w:r>
        <w:t xml:space="preserve"> – Message Header</w:t>
      </w:r>
      <w:bookmarkEnd w:id="665"/>
    </w:p>
    <w:tbl>
      <w:tblPr>
        <w:tblW w:w="0" w:type="auto"/>
        <w:tblInd w:w="-72" w:type="dxa"/>
        <w:tblLook w:val="01E0" w:firstRow="1" w:lastRow="1" w:firstColumn="1" w:lastColumn="1" w:noHBand="0" w:noVBand="0"/>
      </w:tblPr>
      <w:tblGrid>
        <w:gridCol w:w="921"/>
        <w:gridCol w:w="753"/>
        <w:gridCol w:w="2956"/>
        <w:gridCol w:w="2719"/>
        <w:gridCol w:w="1960"/>
      </w:tblGrid>
      <w:tr w:rsidR="00BC262B" w:rsidRPr="00991CD1" w14:paraId="7E903AF0" w14:textId="77777777" w:rsidTr="00F639F8">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0CBA9136"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6C6181FB"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73C47CD1"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53F56578"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14:paraId="08429D11"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Notes</w:t>
            </w:r>
          </w:p>
        </w:tc>
      </w:tr>
      <w:tr w:rsidR="00BC262B" w:rsidRPr="00991CD1" w14:paraId="23CC9BDD" w14:textId="77777777" w:rsidTr="00F639F8">
        <w:tc>
          <w:tcPr>
            <w:tcW w:w="921" w:type="dxa"/>
            <w:tcBorders>
              <w:top w:val="single" w:sz="6" w:space="0" w:color="auto"/>
              <w:left w:val="single" w:sz="4" w:space="0" w:color="auto"/>
              <w:bottom w:val="single" w:sz="6" w:space="0" w:color="auto"/>
              <w:right w:val="single" w:sz="6" w:space="0" w:color="auto"/>
            </w:tcBorders>
          </w:tcPr>
          <w:p w14:paraId="7E31F801"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14:paraId="5E04311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61DBA9B3"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Field Separator</w:t>
            </w:r>
          </w:p>
        </w:tc>
        <w:tc>
          <w:tcPr>
            <w:tcW w:w="2719" w:type="dxa"/>
            <w:tcBorders>
              <w:top w:val="single" w:sz="6" w:space="0" w:color="auto"/>
              <w:left w:val="single" w:sz="6" w:space="0" w:color="auto"/>
              <w:bottom w:val="single" w:sz="6" w:space="0" w:color="auto"/>
              <w:right w:val="single" w:sz="4" w:space="0" w:color="auto"/>
            </w:tcBorders>
          </w:tcPr>
          <w:p w14:paraId="430A254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 xml:space="preserve">‘|’ </w:t>
            </w:r>
          </w:p>
        </w:tc>
        <w:tc>
          <w:tcPr>
            <w:tcW w:w="1960" w:type="dxa"/>
            <w:tcBorders>
              <w:top w:val="single" w:sz="6" w:space="0" w:color="auto"/>
              <w:left w:val="single" w:sz="4" w:space="0" w:color="auto"/>
              <w:bottom w:val="single" w:sz="6" w:space="0" w:color="auto"/>
              <w:right w:val="single" w:sz="4" w:space="0" w:color="auto"/>
            </w:tcBorders>
          </w:tcPr>
          <w:p w14:paraId="7744C1D2" w14:textId="77777777" w:rsidR="00BC262B" w:rsidRPr="00991CD1" w:rsidRDefault="00BC262B" w:rsidP="00F639F8">
            <w:pPr>
              <w:spacing w:after="0" w:line="240" w:lineRule="auto"/>
              <w:ind w:left="240"/>
              <w:rPr>
                <w:rFonts w:asciiTheme="majorHAnsi" w:eastAsia="Times New Roman" w:hAnsiTheme="majorHAnsi" w:cs="Times New Roman"/>
              </w:rPr>
            </w:pPr>
            <w:r w:rsidRPr="000142F7">
              <w:rPr>
                <w:rFonts w:asciiTheme="majorHAnsi" w:eastAsia="Times New Roman" w:hAnsiTheme="majorHAnsi" w:cs="Times New Roman"/>
              </w:rPr>
              <w:t>T</w:t>
            </w:r>
            <w:r w:rsidRPr="00991CD1">
              <w:rPr>
                <w:rFonts w:asciiTheme="majorHAnsi" w:eastAsia="Times New Roman" w:hAnsiTheme="majorHAnsi" w:cs="Times New Roman"/>
              </w:rPr>
              <w:t>he ‘pipe’ is used in all DSIH*</w:t>
            </w:r>
          </w:p>
        </w:tc>
      </w:tr>
      <w:tr w:rsidR="00BC262B" w:rsidRPr="00991CD1" w14:paraId="5B366F15" w14:textId="77777777" w:rsidTr="00F639F8">
        <w:tc>
          <w:tcPr>
            <w:tcW w:w="921" w:type="dxa"/>
            <w:tcBorders>
              <w:top w:val="single" w:sz="6" w:space="0" w:color="auto"/>
              <w:left w:val="single" w:sz="4" w:space="0" w:color="auto"/>
              <w:bottom w:val="single" w:sz="6" w:space="0" w:color="auto"/>
              <w:right w:val="single" w:sz="6" w:space="0" w:color="auto"/>
            </w:tcBorders>
          </w:tcPr>
          <w:p w14:paraId="7B842973"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14:paraId="18371B83"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15273873"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Encoding Characters</w:t>
            </w:r>
          </w:p>
        </w:tc>
        <w:tc>
          <w:tcPr>
            <w:tcW w:w="2719" w:type="dxa"/>
            <w:tcBorders>
              <w:top w:val="single" w:sz="6" w:space="0" w:color="auto"/>
              <w:left w:val="single" w:sz="6" w:space="0" w:color="auto"/>
              <w:bottom w:val="single" w:sz="6" w:space="0" w:color="auto"/>
              <w:right w:val="single" w:sz="4" w:space="0" w:color="auto"/>
            </w:tcBorders>
          </w:tcPr>
          <w:p w14:paraId="1CAD4EAC"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^~\&amp;</w:t>
            </w:r>
          </w:p>
        </w:tc>
        <w:tc>
          <w:tcPr>
            <w:tcW w:w="1960" w:type="dxa"/>
            <w:tcBorders>
              <w:top w:val="single" w:sz="6" w:space="0" w:color="auto"/>
              <w:left w:val="single" w:sz="4" w:space="0" w:color="auto"/>
              <w:bottom w:val="single" w:sz="6" w:space="0" w:color="auto"/>
              <w:right w:val="single" w:sz="4" w:space="0" w:color="auto"/>
            </w:tcBorders>
          </w:tcPr>
          <w:p w14:paraId="3FAFED7B"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29EFB42E" w14:textId="77777777" w:rsidTr="00F639F8">
        <w:tc>
          <w:tcPr>
            <w:tcW w:w="921" w:type="dxa"/>
            <w:tcBorders>
              <w:top w:val="single" w:sz="6" w:space="0" w:color="auto"/>
              <w:left w:val="single" w:sz="4" w:space="0" w:color="auto"/>
              <w:bottom w:val="single" w:sz="6" w:space="0" w:color="auto"/>
              <w:right w:val="single" w:sz="6" w:space="0" w:color="auto"/>
            </w:tcBorders>
          </w:tcPr>
          <w:p w14:paraId="52506BF1"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14:paraId="7249EB4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14:paraId="18D487EC"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Sending Application</w:t>
            </w:r>
          </w:p>
        </w:tc>
        <w:tc>
          <w:tcPr>
            <w:tcW w:w="2719" w:type="dxa"/>
            <w:tcBorders>
              <w:top w:val="single" w:sz="6" w:space="0" w:color="auto"/>
              <w:left w:val="single" w:sz="6" w:space="0" w:color="auto"/>
              <w:bottom w:val="single" w:sz="6" w:space="0" w:color="auto"/>
              <w:right w:val="single" w:sz="4" w:space="0" w:color="auto"/>
            </w:tcBorders>
          </w:tcPr>
          <w:p w14:paraId="2C6F1CF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DSIH SR</w:t>
            </w:r>
          </w:p>
        </w:tc>
        <w:tc>
          <w:tcPr>
            <w:tcW w:w="1960" w:type="dxa"/>
            <w:tcBorders>
              <w:top w:val="single" w:sz="6" w:space="0" w:color="auto"/>
              <w:left w:val="single" w:sz="4" w:space="0" w:color="auto"/>
              <w:bottom w:val="single" w:sz="6" w:space="0" w:color="auto"/>
              <w:right w:val="single" w:sz="4" w:space="0" w:color="auto"/>
            </w:tcBorders>
          </w:tcPr>
          <w:p w14:paraId="3DB6D3FF"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6F6C5C90" w14:textId="77777777" w:rsidTr="00F639F8">
        <w:tc>
          <w:tcPr>
            <w:tcW w:w="921" w:type="dxa"/>
            <w:tcBorders>
              <w:top w:val="single" w:sz="6" w:space="0" w:color="auto"/>
              <w:left w:val="single" w:sz="4" w:space="0" w:color="auto"/>
              <w:bottom w:val="single" w:sz="6" w:space="0" w:color="auto"/>
              <w:right w:val="single" w:sz="6" w:space="0" w:color="auto"/>
            </w:tcBorders>
          </w:tcPr>
          <w:p w14:paraId="6BE01AAE"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4</w:t>
            </w:r>
          </w:p>
        </w:tc>
        <w:tc>
          <w:tcPr>
            <w:tcW w:w="753" w:type="dxa"/>
            <w:tcBorders>
              <w:top w:val="single" w:sz="6" w:space="0" w:color="auto"/>
              <w:left w:val="single" w:sz="6" w:space="0" w:color="auto"/>
              <w:bottom w:val="single" w:sz="6" w:space="0" w:color="auto"/>
              <w:right w:val="single" w:sz="6" w:space="0" w:color="auto"/>
            </w:tcBorders>
          </w:tcPr>
          <w:p w14:paraId="0F6C7A7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14:paraId="4FA35823"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Sending Facility</w:t>
            </w:r>
          </w:p>
        </w:tc>
        <w:tc>
          <w:tcPr>
            <w:tcW w:w="2719" w:type="dxa"/>
            <w:tcBorders>
              <w:top w:val="single" w:sz="6" w:space="0" w:color="auto"/>
              <w:left w:val="single" w:sz="6" w:space="0" w:color="auto"/>
              <w:bottom w:val="single" w:sz="6" w:space="0" w:color="auto"/>
              <w:right w:val="single" w:sz="4" w:space="0" w:color="auto"/>
            </w:tcBorders>
          </w:tcPr>
          <w:p w14:paraId="48790AEF"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500</w:t>
            </w:r>
          </w:p>
        </w:tc>
        <w:tc>
          <w:tcPr>
            <w:tcW w:w="1960" w:type="dxa"/>
            <w:tcBorders>
              <w:top w:val="single" w:sz="6" w:space="0" w:color="auto"/>
              <w:left w:val="single" w:sz="4" w:space="0" w:color="auto"/>
              <w:bottom w:val="single" w:sz="6" w:space="0" w:color="auto"/>
              <w:right w:val="single" w:sz="4" w:space="0" w:color="auto"/>
            </w:tcBorders>
          </w:tcPr>
          <w:p w14:paraId="66A552F5"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Station number</w:t>
            </w:r>
          </w:p>
        </w:tc>
      </w:tr>
      <w:tr w:rsidR="00BC262B" w:rsidRPr="00991CD1" w14:paraId="7EF06221" w14:textId="77777777" w:rsidTr="00F639F8">
        <w:tc>
          <w:tcPr>
            <w:tcW w:w="921" w:type="dxa"/>
            <w:tcBorders>
              <w:top w:val="single" w:sz="6" w:space="0" w:color="auto"/>
              <w:left w:val="single" w:sz="4" w:space="0" w:color="auto"/>
              <w:bottom w:val="single" w:sz="6" w:space="0" w:color="auto"/>
              <w:right w:val="single" w:sz="6" w:space="0" w:color="auto"/>
            </w:tcBorders>
          </w:tcPr>
          <w:p w14:paraId="2B27FF2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w:t>
            </w:r>
          </w:p>
        </w:tc>
        <w:tc>
          <w:tcPr>
            <w:tcW w:w="753" w:type="dxa"/>
            <w:tcBorders>
              <w:top w:val="single" w:sz="6" w:space="0" w:color="auto"/>
              <w:left w:val="single" w:sz="6" w:space="0" w:color="auto"/>
              <w:bottom w:val="single" w:sz="6" w:space="0" w:color="auto"/>
              <w:right w:val="single" w:sz="6" w:space="0" w:color="auto"/>
            </w:tcBorders>
          </w:tcPr>
          <w:p w14:paraId="3874DC07"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14:paraId="7629D65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Receiving Application</w:t>
            </w:r>
          </w:p>
        </w:tc>
        <w:tc>
          <w:tcPr>
            <w:tcW w:w="2719" w:type="dxa"/>
            <w:tcBorders>
              <w:top w:val="single" w:sz="6" w:space="0" w:color="auto"/>
              <w:left w:val="single" w:sz="6" w:space="0" w:color="auto"/>
              <w:bottom w:val="single" w:sz="6" w:space="0" w:color="auto"/>
              <w:right w:val="single" w:sz="4" w:space="0" w:color="auto"/>
            </w:tcBorders>
          </w:tcPr>
          <w:p w14:paraId="3E11246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DSIH CL</w:t>
            </w:r>
          </w:p>
        </w:tc>
        <w:tc>
          <w:tcPr>
            <w:tcW w:w="1960" w:type="dxa"/>
            <w:tcBorders>
              <w:top w:val="single" w:sz="6" w:space="0" w:color="auto"/>
              <w:left w:val="single" w:sz="4" w:space="0" w:color="auto"/>
              <w:bottom w:val="single" w:sz="6" w:space="0" w:color="auto"/>
              <w:right w:val="single" w:sz="4" w:space="0" w:color="auto"/>
            </w:tcBorders>
          </w:tcPr>
          <w:p w14:paraId="32AF021A"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195C1805" w14:textId="77777777" w:rsidTr="00F639F8">
        <w:tc>
          <w:tcPr>
            <w:tcW w:w="921" w:type="dxa"/>
            <w:tcBorders>
              <w:top w:val="single" w:sz="6" w:space="0" w:color="auto"/>
              <w:left w:val="single" w:sz="4" w:space="0" w:color="auto"/>
              <w:bottom w:val="single" w:sz="6" w:space="0" w:color="auto"/>
              <w:right w:val="single" w:sz="6" w:space="0" w:color="auto"/>
            </w:tcBorders>
          </w:tcPr>
          <w:p w14:paraId="66F17F27"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6</w:t>
            </w:r>
          </w:p>
        </w:tc>
        <w:tc>
          <w:tcPr>
            <w:tcW w:w="753" w:type="dxa"/>
            <w:tcBorders>
              <w:top w:val="single" w:sz="6" w:space="0" w:color="auto"/>
              <w:left w:val="single" w:sz="6" w:space="0" w:color="auto"/>
              <w:bottom w:val="single" w:sz="6" w:space="0" w:color="auto"/>
              <w:right w:val="single" w:sz="6" w:space="0" w:color="auto"/>
            </w:tcBorders>
          </w:tcPr>
          <w:p w14:paraId="59A7DC0D"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HD</w:t>
            </w:r>
          </w:p>
        </w:tc>
        <w:tc>
          <w:tcPr>
            <w:tcW w:w="2956" w:type="dxa"/>
            <w:tcBorders>
              <w:top w:val="single" w:sz="6" w:space="0" w:color="auto"/>
              <w:left w:val="single" w:sz="6" w:space="0" w:color="auto"/>
              <w:bottom w:val="single" w:sz="6" w:space="0" w:color="auto"/>
              <w:right w:val="single" w:sz="6" w:space="0" w:color="auto"/>
            </w:tcBorders>
          </w:tcPr>
          <w:p w14:paraId="17B1B33F"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Receiving Facility</w:t>
            </w:r>
          </w:p>
        </w:tc>
        <w:tc>
          <w:tcPr>
            <w:tcW w:w="2719" w:type="dxa"/>
            <w:tcBorders>
              <w:top w:val="single" w:sz="6" w:space="0" w:color="auto"/>
              <w:left w:val="single" w:sz="6" w:space="0" w:color="auto"/>
              <w:bottom w:val="single" w:sz="6" w:space="0" w:color="auto"/>
              <w:right w:val="single" w:sz="4" w:space="0" w:color="auto"/>
            </w:tcBorders>
          </w:tcPr>
          <w:p w14:paraId="1736272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500</w:t>
            </w:r>
          </w:p>
        </w:tc>
        <w:tc>
          <w:tcPr>
            <w:tcW w:w="1960" w:type="dxa"/>
            <w:tcBorders>
              <w:top w:val="single" w:sz="6" w:space="0" w:color="auto"/>
              <w:left w:val="single" w:sz="4" w:space="0" w:color="auto"/>
              <w:bottom w:val="single" w:sz="6" w:space="0" w:color="auto"/>
              <w:right w:val="single" w:sz="4" w:space="0" w:color="auto"/>
            </w:tcBorders>
          </w:tcPr>
          <w:p w14:paraId="138967B4"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41018D70" w14:textId="77777777" w:rsidTr="00F639F8">
        <w:tc>
          <w:tcPr>
            <w:tcW w:w="921" w:type="dxa"/>
            <w:tcBorders>
              <w:top w:val="single" w:sz="6" w:space="0" w:color="auto"/>
              <w:left w:val="single" w:sz="4" w:space="0" w:color="auto"/>
              <w:bottom w:val="single" w:sz="6" w:space="0" w:color="auto"/>
              <w:right w:val="single" w:sz="6" w:space="0" w:color="auto"/>
            </w:tcBorders>
          </w:tcPr>
          <w:p w14:paraId="7D12310F"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7</w:t>
            </w:r>
          </w:p>
        </w:tc>
        <w:tc>
          <w:tcPr>
            <w:tcW w:w="753" w:type="dxa"/>
            <w:tcBorders>
              <w:top w:val="single" w:sz="6" w:space="0" w:color="auto"/>
              <w:left w:val="single" w:sz="6" w:space="0" w:color="auto"/>
              <w:bottom w:val="single" w:sz="6" w:space="0" w:color="auto"/>
              <w:right w:val="single" w:sz="6" w:space="0" w:color="auto"/>
            </w:tcBorders>
          </w:tcPr>
          <w:p w14:paraId="3DF103F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TS</w:t>
            </w:r>
          </w:p>
        </w:tc>
        <w:tc>
          <w:tcPr>
            <w:tcW w:w="2956" w:type="dxa"/>
            <w:tcBorders>
              <w:top w:val="single" w:sz="6" w:space="0" w:color="auto"/>
              <w:left w:val="single" w:sz="6" w:space="0" w:color="auto"/>
              <w:bottom w:val="single" w:sz="6" w:space="0" w:color="auto"/>
              <w:right w:val="single" w:sz="6" w:space="0" w:color="auto"/>
            </w:tcBorders>
          </w:tcPr>
          <w:p w14:paraId="6231C36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Date/Time of Message</w:t>
            </w:r>
          </w:p>
        </w:tc>
        <w:tc>
          <w:tcPr>
            <w:tcW w:w="2719" w:type="dxa"/>
            <w:tcBorders>
              <w:top w:val="single" w:sz="6" w:space="0" w:color="auto"/>
              <w:left w:val="single" w:sz="6" w:space="0" w:color="auto"/>
              <w:bottom w:val="single" w:sz="6" w:space="0" w:color="auto"/>
              <w:right w:val="single" w:sz="4" w:space="0" w:color="auto"/>
            </w:tcBorders>
          </w:tcPr>
          <w:p w14:paraId="2A22AB8D" w14:textId="77777777" w:rsidR="00BC262B" w:rsidRPr="00991CD1" w:rsidRDefault="00BC262B" w:rsidP="00F639F8">
            <w:pPr>
              <w:spacing w:after="0" w:line="240" w:lineRule="auto"/>
              <w:ind w:left="240"/>
              <w:rPr>
                <w:rFonts w:asciiTheme="majorHAnsi" w:eastAsia="Times New Roman" w:hAnsiTheme="majorHAnsi" w:cs="Times New Roman"/>
              </w:rPr>
            </w:pPr>
            <w:r w:rsidRPr="00E16D4C">
              <w:t>20121002091735-0500</w:t>
            </w:r>
          </w:p>
        </w:tc>
        <w:tc>
          <w:tcPr>
            <w:tcW w:w="1960" w:type="dxa"/>
            <w:tcBorders>
              <w:top w:val="single" w:sz="6" w:space="0" w:color="auto"/>
              <w:left w:val="single" w:sz="4" w:space="0" w:color="auto"/>
              <w:bottom w:val="single" w:sz="6" w:space="0" w:color="auto"/>
              <w:right w:val="single" w:sz="4" w:space="0" w:color="auto"/>
            </w:tcBorders>
          </w:tcPr>
          <w:p w14:paraId="0F1C053C"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5EDC1880" w14:textId="77777777" w:rsidTr="00F639F8">
        <w:tc>
          <w:tcPr>
            <w:tcW w:w="921" w:type="dxa"/>
            <w:tcBorders>
              <w:top w:val="single" w:sz="6" w:space="0" w:color="auto"/>
              <w:left w:val="single" w:sz="4" w:space="0" w:color="auto"/>
              <w:bottom w:val="single" w:sz="6" w:space="0" w:color="auto"/>
              <w:right w:val="single" w:sz="6" w:space="0" w:color="auto"/>
            </w:tcBorders>
          </w:tcPr>
          <w:p w14:paraId="739BD5D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9</w:t>
            </w:r>
          </w:p>
        </w:tc>
        <w:tc>
          <w:tcPr>
            <w:tcW w:w="753" w:type="dxa"/>
            <w:tcBorders>
              <w:top w:val="single" w:sz="6" w:space="0" w:color="auto"/>
              <w:left w:val="single" w:sz="6" w:space="0" w:color="auto"/>
              <w:bottom w:val="single" w:sz="6" w:space="0" w:color="auto"/>
              <w:right w:val="single" w:sz="6" w:space="0" w:color="auto"/>
            </w:tcBorders>
          </w:tcPr>
          <w:p w14:paraId="3C67258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5C18255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Message Type</w:t>
            </w:r>
          </w:p>
        </w:tc>
        <w:tc>
          <w:tcPr>
            <w:tcW w:w="2719" w:type="dxa"/>
            <w:tcBorders>
              <w:top w:val="single" w:sz="6" w:space="0" w:color="auto"/>
              <w:left w:val="single" w:sz="6" w:space="0" w:color="auto"/>
              <w:bottom w:val="single" w:sz="6" w:space="0" w:color="auto"/>
              <w:right w:val="single" w:sz="4" w:space="0" w:color="auto"/>
            </w:tcBorders>
          </w:tcPr>
          <w:p w14:paraId="255CED92"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ADT^A01</w:t>
            </w:r>
          </w:p>
        </w:tc>
        <w:tc>
          <w:tcPr>
            <w:tcW w:w="1960" w:type="dxa"/>
            <w:tcBorders>
              <w:top w:val="single" w:sz="6" w:space="0" w:color="auto"/>
              <w:left w:val="single" w:sz="4" w:space="0" w:color="auto"/>
              <w:bottom w:val="single" w:sz="6" w:space="0" w:color="auto"/>
              <w:right w:val="single" w:sz="4" w:space="0" w:color="auto"/>
            </w:tcBorders>
          </w:tcPr>
          <w:p w14:paraId="7912BCA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Trigger event is second component</w:t>
            </w:r>
          </w:p>
        </w:tc>
      </w:tr>
      <w:tr w:rsidR="00BC262B" w:rsidRPr="00991CD1" w14:paraId="2C6297B4" w14:textId="77777777" w:rsidTr="00F639F8">
        <w:tc>
          <w:tcPr>
            <w:tcW w:w="921" w:type="dxa"/>
            <w:tcBorders>
              <w:top w:val="single" w:sz="6" w:space="0" w:color="auto"/>
              <w:left w:val="single" w:sz="4" w:space="0" w:color="auto"/>
              <w:bottom w:val="single" w:sz="6" w:space="0" w:color="auto"/>
              <w:right w:val="single" w:sz="6" w:space="0" w:color="auto"/>
            </w:tcBorders>
          </w:tcPr>
          <w:p w14:paraId="3CA4CB6E"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10</w:t>
            </w:r>
          </w:p>
        </w:tc>
        <w:tc>
          <w:tcPr>
            <w:tcW w:w="753" w:type="dxa"/>
            <w:tcBorders>
              <w:top w:val="single" w:sz="6" w:space="0" w:color="auto"/>
              <w:left w:val="single" w:sz="6" w:space="0" w:color="auto"/>
              <w:bottom w:val="single" w:sz="6" w:space="0" w:color="auto"/>
              <w:right w:val="single" w:sz="6" w:space="0" w:color="auto"/>
            </w:tcBorders>
          </w:tcPr>
          <w:p w14:paraId="191D082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09CE0401"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Message Control ID</w:t>
            </w:r>
          </w:p>
        </w:tc>
        <w:tc>
          <w:tcPr>
            <w:tcW w:w="2719" w:type="dxa"/>
            <w:tcBorders>
              <w:top w:val="single" w:sz="6" w:space="0" w:color="auto"/>
              <w:left w:val="single" w:sz="6" w:space="0" w:color="auto"/>
              <w:bottom w:val="single" w:sz="6" w:space="0" w:color="auto"/>
              <w:right w:val="single" w:sz="4" w:space="0" w:color="auto"/>
            </w:tcBorders>
          </w:tcPr>
          <w:p w14:paraId="3F7C534F" w14:textId="77777777" w:rsidR="00BC262B" w:rsidRPr="00991CD1" w:rsidRDefault="00BC262B" w:rsidP="00F639F8">
            <w:pPr>
              <w:spacing w:after="0" w:line="240" w:lineRule="auto"/>
              <w:ind w:left="240"/>
              <w:rPr>
                <w:rFonts w:asciiTheme="majorHAnsi" w:eastAsia="Times New Roman" w:hAnsiTheme="majorHAnsi" w:cs="Times New Roman"/>
              </w:rPr>
            </w:pPr>
            <w:r w:rsidRPr="00E16D4C">
              <w:t>5008824</w:t>
            </w:r>
          </w:p>
        </w:tc>
        <w:tc>
          <w:tcPr>
            <w:tcW w:w="1960" w:type="dxa"/>
            <w:tcBorders>
              <w:top w:val="single" w:sz="6" w:space="0" w:color="auto"/>
              <w:left w:val="single" w:sz="4" w:space="0" w:color="auto"/>
              <w:bottom w:val="single" w:sz="6" w:space="0" w:color="auto"/>
              <w:right w:val="single" w:sz="4" w:space="0" w:color="auto"/>
            </w:tcBorders>
          </w:tcPr>
          <w:p w14:paraId="1F94D957"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 starts with station number</w:t>
            </w:r>
          </w:p>
        </w:tc>
      </w:tr>
      <w:tr w:rsidR="00BC262B" w:rsidRPr="00991CD1" w14:paraId="4821A7E1" w14:textId="77777777" w:rsidTr="00F639F8">
        <w:tc>
          <w:tcPr>
            <w:tcW w:w="921" w:type="dxa"/>
            <w:tcBorders>
              <w:top w:val="single" w:sz="6" w:space="0" w:color="auto"/>
              <w:left w:val="single" w:sz="4" w:space="0" w:color="auto"/>
              <w:bottom w:val="single" w:sz="6" w:space="0" w:color="auto"/>
              <w:right w:val="single" w:sz="6" w:space="0" w:color="auto"/>
            </w:tcBorders>
          </w:tcPr>
          <w:p w14:paraId="5D62979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11</w:t>
            </w:r>
          </w:p>
        </w:tc>
        <w:tc>
          <w:tcPr>
            <w:tcW w:w="753" w:type="dxa"/>
            <w:tcBorders>
              <w:top w:val="single" w:sz="6" w:space="0" w:color="auto"/>
              <w:left w:val="single" w:sz="6" w:space="0" w:color="auto"/>
              <w:bottom w:val="single" w:sz="6" w:space="0" w:color="auto"/>
              <w:right w:val="single" w:sz="6" w:space="0" w:color="auto"/>
            </w:tcBorders>
          </w:tcPr>
          <w:p w14:paraId="2A5EC62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PT</w:t>
            </w:r>
          </w:p>
        </w:tc>
        <w:tc>
          <w:tcPr>
            <w:tcW w:w="2956" w:type="dxa"/>
            <w:tcBorders>
              <w:top w:val="single" w:sz="6" w:space="0" w:color="auto"/>
              <w:left w:val="single" w:sz="6" w:space="0" w:color="auto"/>
              <w:bottom w:val="single" w:sz="6" w:space="0" w:color="auto"/>
              <w:right w:val="single" w:sz="6" w:space="0" w:color="auto"/>
            </w:tcBorders>
          </w:tcPr>
          <w:p w14:paraId="10E4FD39"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Processing ID</w:t>
            </w:r>
          </w:p>
        </w:tc>
        <w:tc>
          <w:tcPr>
            <w:tcW w:w="2719" w:type="dxa"/>
            <w:tcBorders>
              <w:top w:val="single" w:sz="6" w:space="0" w:color="auto"/>
              <w:left w:val="single" w:sz="6" w:space="0" w:color="auto"/>
              <w:bottom w:val="single" w:sz="6" w:space="0" w:color="auto"/>
              <w:right w:val="single" w:sz="4" w:space="0" w:color="auto"/>
            </w:tcBorders>
          </w:tcPr>
          <w:p w14:paraId="3BD31D85"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P</w:t>
            </w:r>
          </w:p>
        </w:tc>
        <w:tc>
          <w:tcPr>
            <w:tcW w:w="1960" w:type="dxa"/>
            <w:tcBorders>
              <w:top w:val="single" w:sz="6" w:space="0" w:color="auto"/>
              <w:left w:val="single" w:sz="4" w:space="0" w:color="auto"/>
              <w:bottom w:val="single" w:sz="6" w:space="0" w:color="auto"/>
              <w:right w:val="single" w:sz="4" w:space="0" w:color="auto"/>
            </w:tcBorders>
          </w:tcPr>
          <w:p w14:paraId="2D20386E" w14:textId="77777777" w:rsidR="00BC262B" w:rsidRPr="00991CD1" w:rsidRDefault="00BC262B" w:rsidP="00F639F8">
            <w:pPr>
              <w:spacing w:after="0" w:line="240" w:lineRule="auto"/>
              <w:ind w:left="240"/>
              <w:rPr>
                <w:rFonts w:asciiTheme="majorHAnsi" w:eastAsia="Times New Roman" w:hAnsiTheme="majorHAnsi" w:cs="Times New Roman"/>
              </w:rPr>
            </w:pPr>
            <w:r w:rsidRPr="000142F7">
              <w:rPr>
                <w:rFonts w:asciiTheme="majorHAnsi" w:eastAsia="Times New Roman" w:hAnsiTheme="majorHAnsi" w:cs="Times New Roman"/>
              </w:rPr>
              <w:t>P=Production T=Test</w:t>
            </w:r>
          </w:p>
        </w:tc>
      </w:tr>
      <w:tr w:rsidR="00BC262B" w:rsidRPr="00991CD1" w14:paraId="2EB3AEF4" w14:textId="77777777" w:rsidTr="00F639F8">
        <w:tc>
          <w:tcPr>
            <w:tcW w:w="921" w:type="dxa"/>
            <w:tcBorders>
              <w:top w:val="single" w:sz="6" w:space="0" w:color="auto"/>
              <w:left w:val="single" w:sz="4" w:space="0" w:color="auto"/>
              <w:bottom w:val="single" w:sz="6" w:space="0" w:color="auto"/>
              <w:right w:val="single" w:sz="6" w:space="0" w:color="auto"/>
            </w:tcBorders>
          </w:tcPr>
          <w:p w14:paraId="4E324D5C"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12</w:t>
            </w:r>
          </w:p>
        </w:tc>
        <w:tc>
          <w:tcPr>
            <w:tcW w:w="753" w:type="dxa"/>
            <w:tcBorders>
              <w:top w:val="single" w:sz="6" w:space="0" w:color="auto"/>
              <w:left w:val="single" w:sz="6" w:space="0" w:color="auto"/>
              <w:bottom w:val="single" w:sz="6" w:space="0" w:color="auto"/>
              <w:right w:val="single" w:sz="6" w:space="0" w:color="auto"/>
            </w:tcBorders>
          </w:tcPr>
          <w:p w14:paraId="7ACEAE77"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66080895"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 xml:space="preserve">HL7 </w:t>
            </w:r>
            <w:r w:rsidRPr="00991CD1">
              <w:rPr>
                <w:rFonts w:asciiTheme="majorHAnsi" w:eastAsia="Times New Roman" w:hAnsiTheme="majorHAnsi" w:cs="Times New Roman"/>
              </w:rPr>
              <w:t>Version ID</w:t>
            </w:r>
          </w:p>
        </w:tc>
        <w:tc>
          <w:tcPr>
            <w:tcW w:w="2719" w:type="dxa"/>
            <w:tcBorders>
              <w:top w:val="single" w:sz="6" w:space="0" w:color="auto"/>
              <w:left w:val="single" w:sz="6" w:space="0" w:color="auto"/>
              <w:bottom w:val="single" w:sz="6" w:space="0" w:color="auto"/>
              <w:right w:val="single" w:sz="4" w:space="0" w:color="auto"/>
            </w:tcBorders>
          </w:tcPr>
          <w:p w14:paraId="5D3E37FC"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r>
              <w:rPr>
                <w:rFonts w:asciiTheme="majorHAnsi" w:eastAsia="Times New Roman" w:hAnsiTheme="majorHAnsi" w:cs="Times New Roman"/>
              </w:rPr>
              <w:t>4</w:t>
            </w:r>
          </w:p>
        </w:tc>
        <w:tc>
          <w:tcPr>
            <w:tcW w:w="1960" w:type="dxa"/>
            <w:tcBorders>
              <w:top w:val="single" w:sz="6" w:space="0" w:color="auto"/>
              <w:left w:val="single" w:sz="4" w:space="0" w:color="auto"/>
              <w:bottom w:val="single" w:sz="6" w:space="0" w:color="auto"/>
              <w:right w:val="single" w:sz="4" w:space="0" w:color="auto"/>
            </w:tcBorders>
          </w:tcPr>
          <w:p w14:paraId="36F6A20D"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54975D9B" w14:textId="77777777" w:rsidTr="00F639F8">
        <w:tc>
          <w:tcPr>
            <w:tcW w:w="921" w:type="dxa"/>
            <w:tcBorders>
              <w:top w:val="single" w:sz="6" w:space="0" w:color="auto"/>
              <w:left w:val="single" w:sz="4" w:space="0" w:color="auto"/>
              <w:bottom w:val="single" w:sz="6" w:space="0" w:color="auto"/>
              <w:right w:val="single" w:sz="6" w:space="0" w:color="auto"/>
            </w:tcBorders>
          </w:tcPr>
          <w:p w14:paraId="3E4BA580"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15</w:t>
            </w:r>
          </w:p>
        </w:tc>
        <w:tc>
          <w:tcPr>
            <w:tcW w:w="753" w:type="dxa"/>
            <w:tcBorders>
              <w:top w:val="single" w:sz="6" w:space="0" w:color="auto"/>
              <w:left w:val="single" w:sz="6" w:space="0" w:color="auto"/>
              <w:bottom w:val="single" w:sz="6" w:space="0" w:color="auto"/>
              <w:right w:val="single" w:sz="6" w:space="0" w:color="auto"/>
            </w:tcBorders>
          </w:tcPr>
          <w:p w14:paraId="7718F7B0"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13E31320"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Accept Acknowledgement Type</w:t>
            </w:r>
          </w:p>
        </w:tc>
        <w:tc>
          <w:tcPr>
            <w:tcW w:w="2719" w:type="dxa"/>
            <w:tcBorders>
              <w:top w:val="single" w:sz="6" w:space="0" w:color="auto"/>
              <w:left w:val="single" w:sz="6" w:space="0" w:color="auto"/>
              <w:bottom w:val="single" w:sz="6" w:space="0" w:color="auto"/>
              <w:right w:val="single" w:sz="4" w:space="0" w:color="auto"/>
            </w:tcBorders>
          </w:tcPr>
          <w:p w14:paraId="09617397"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AL</w:t>
            </w:r>
          </w:p>
        </w:tc>
        <w:tc>
          <w:tcPr>
            <w:tcW w:w="1960" w:type="dxa"/>
            <w:tcBorders>
              <w:top w:val="single" w:sz="6" w:space="0" w:color="auto"/>
              <w:left w:val="single" w:sz="4" w:space="0" w:color="auto"/>
              <w:bottom w:val="single" w:sz="6" w:space="0" w:color="auto"/>
              <w:right w:val="single" w:sz="4" w:space="0" w:color="auto"/>
            </w:tcBorders>
          </w:tcPr>
          <w:p w14:paraId="7A9C2DD6"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AL=Always</w:t>
            </w:r>
          </w:p>
        </w:tc>
      </w:tr>
      <w:tr w:rsidR="00BC262B" w:rsidRPr="00991CD1" w14:paraId="1133C14B" w14:textId="77777777" w:rsidTr="00F639F8">
        <w:tc>
          <w:tcPr>
            <w:tcW w:w="921" w:type="dxa"/>
            <w:tcBorders>
              <w:top w:val="single" w:sz="6" w:space="0" w:color="auto"/>
              <w:left w:val="single" w:sz="4" w:space="0" w:color="auto"/>
              <w:bottom w:val="single" w:sz="6" w:space="0" w:color="auto"/>
              <w:right w:val="single" w:sz="6" w:space="0" w:color="auto"/>
            </w:tcBorders>
          </w:tcPr>
          <w:p w14:paraId="4DEEEEAE"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16</w:t>
            </w:r>
          </w:p>
        </w:tc>
        <w:tc>
          <w:tcPr>
            <w:tcW w:w="753" w:type="dxa"/>
            <w:tcBorders>
              <w:top w:val="single" w:sz="6" w:space="0" w:color="auto"/>
              <w:left w:val="single" w:sz="6" w:space="0" w:color="auto"/>
              <w:bottom w:val="single" w:sz="6" w:space="0" w:color="auto"/>
              <w:right w:val="single" w:sz="6" w:space="0" w:color="auto"/>
            </w:tcBorders>
          </w:tcPr>
          <w:p w14:paraId="62476E3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695C081F"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Application Acknowledgement Type</w:t>
            </w:r>
          </w:p>
        </w:tc>
        <w:tc>
          <w:tcPr>
            <w:tcW w:w="2719" w:type="dxa"/>
            <w:tcBorders>
              <w:top w:val="single" w:sz="6" w:space="0" w:color="auto"/>
              <w:left w:val="single" w:sz="6" w:space="0" w:color="auto"/>
              <w:bottom w:val="single" w:sz="6" w:space="0" w:color="auto"/>
              <w:right w:val="single" w:sz="4" w:space="0" w:color="auto"/>
            </w:tcBorders>
          </w:tcPr>
          <w:p w14:paraId="0AB08CCB"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NE</w:t>
            </w:r>
          </w:p>
        </w:tc>
        <w:tc>
          <w:tcPr>
            <w:tcW w:w="1960" w:type="dxa"/>
            <w:tcBorders>
              <w:top w:val="single" w:sz="6" w:space="0" w:color="auto"/>
              <w:left w:val="single" w:sz="4" w:space="0" w:color="auto"/>
              <w:bottom w:val="single" w:sz="6" w:space="0" w:color="auto"/>
              <w:right w:val="single" w:sz="4" w:space="0" w:color="auto"/>
            </w:tcBorders>
          </w:tcPr>
          <w:p w14:paraId="32160111"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NE=Never</w:t>
            </w:r>
          </w:p>
        </w:tc>
      </w:tr>
      <w:tr w:rsidR="00BC262B" w:rsidRPr="00991CD1" w14:paraId="5A8B1015" w14:textId="77777777" w:rsidTr="00F639F8">
        <w:tc>
          <w:tcPr>
            <w:tcW w:w="921" w:type="dxa"/>
            <w:tcBorders>
              <w:top w:val="single" w:sz="6" w:space="0" w:color="auto"/>
              <w:left w:val="single" w:sz="4" w:space="0" w:color="auto"/>
              <w:bottom w:val="single" w:sz="4" w:space="0" w:color="auto"/>
              <w:right w:val="single" w:sz="6" w:space="0" w:color="auto"/>
            </w:tcBorders>
          </w:tcPr>
          <w:p w14:paraId="098B251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17</w:t>
            </w:r>
          </w:p>
        </w:tc>
        <w:tc>
          <w:tcPr>
            <w:tcW w:w="753" w:type="dxa"/>
            <w:tcBorders>
              <w:top w:val="single" w:sz="6" w:space="0" w:color="auto"/>
              <w:left w:val="single" w:sz="6" w:space="0" w:color="auto"/>
              <w:bottom w:val="single" w:sz="4" w:space="0" w:color="auto"/>
              <w:right w:val="single" w:sz="6" w:space="0" w:color="auto"/>
            </w:tcBorders>
          </w:tcPr>
          <w:p w14:paraId="3A1B1B88"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ID</w:t>
            </w:r>
          </w:p>
        </w:tc>
        <w:tc>
          <w:tcPr>
            <w:tcW w:w="2956" w:type="dxa"/>
            <w:tcBorders>
              <w:top w:val="single" w:sz="6" w:space="0" w:color="auto"/>
              <w:left w:val="single" w:sz="6" w:space="0" w:color="auto"/>
              <w:bottom w:val="single" w:sz="4" w:space="0" w:color="auto"/>
              <w:right w:val="single" w:sz="6" w:space="0" w:color="auto"/>
            </w:tcBorders>
          </w:tcPr>
          <w:p w14:paraId="3CFBF60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Country Code</w:t>
            </w:r>
          </w:p>
        </w:tc>
        <w:tc>
          <w:tcPr>
            <w:tcW w:w="2719" w:type="dxa"/>
            <w:tcBorders>
              <w:top w:val="single" w:sz="6" w:space="0" w:color="auto"/>
              <w:left w:val="single" w:sz="6" w:space="0" w:color="auto"/>
              <w:bottom w:val="single" w:sz="4" w:space="0" w:color="auto"/>
              <w:right w:val="single" w:sz="4" w:space="0" w:color="auto"/>
            </w:tcBorders>
          </w:tcPr>
          <w:p w14:paraId="2919C77A"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USA</w:t>
            </w:r>
          </w:p>
        </w:tc>
        <w:tc>
          <w:tcPr>
            <w:tcW w:w="1960" w:type="dxa"/>
            <w:tcBorders>
              <w:top w:val="single" w:sz="6" w:space="0" w:color="auto"/>
              <w:left w:val="single" w:sz="4" w:space="0" w:color="auto"/>
              <w:bottom w:val="single" w:sz="4" w:space="0" w:color="auto"/>
              <w:right w:val="single" w:sz="4" w:space="0" w:color="auto"/>
            </w:tcBorders>
          </w:tcPr>
          <w:p w14:paraId="5D066CDC" w14:textId="77777777" w:rsidR="00BC262B" w:rsidRPr="00991CD1" w:rsidRDefault="00BC262B" w:rsidP="00F639F8">
            <w:pPr>
              <w:spacing w:after="0" w:line="240" w:lineRule="auto"/>
              <w:ind w:left="240"/>
              <w:rPr>
                <w:rFonts w:asciiTheme="majorHAnsi" w:eastAsia="Times New Roman" w:hAnsiTheme="majorHAnsi" w:cs="Times New Roman"/>
              </w:rPr>
            </w:pPr>
          </w:p>
        </w:tc>
      </w:tr>
    </w:tbl>
    <w:p w14:paraId="23F4DF81" w14:textId="77777777" w:rsidR="00BC262B" w:rsidRPr="00991CD1" w:rsidRDefault="00BC262B" w:rsidP="00BC262B">
      <w:pPr>
        <w:spacing w:after="0" w:line="240" w:lineRule="auto"/>
        <w:rPr>
          <w:rFonts w:asciiTheme="majorHAnsi" w:eastAsia="Times New Roman" w:hAnsiTheme="majorHAnsi" w:cs="Times New Roman"/>
          <w:sz w:val="24"/>
          <w:szCs w:val="24"/>
        </w:rPr>
      </w:pPr>
    </w:p>
    <w:p w14:paraId="042F2498" w14:textId="77777777" w:rsidR="00BC262B" w:rsidRDefault="00BC262B" w:rsidP="00BC262B">
      <w:pPr>
        <w:rPr>
          <w:rFonts w:asciiTheme="majorHAnsi" w:hAnsiTheme="majorHAnsi" w:cs="Times New Roman"/>
          <w:b/>
          <w:bCs/>
          <w:i/>
          <w:iCs/>
          <w:sz w:val="32"/>
          <w:szCs w:val="32"/>
        </w:rPr>
      </w:pPr>
    </w:p>
    <w:p w14:paraId="1F9B8EB2" w14:textId="77777777" w:rsidR="00BC262B" w:rsidRPr="006E7A90" w:rsidRDefault="00BC262B" w:rsidP="00BC262B">
      <w:pPr>
        <w:pStyle w:val="Style2"/>
      </w:pPr>
      <w:bookmarkStart w:id="666" w:name="_Toc398038635"/>
      <w:r>
        <w:t>NTE Segment – Notes and Comments</w:t>
      </w:r>
      <w:bookmarkEnd w:id="666"/>
    </w:p>
    <w:tbl>
      <w:tblPr>
        <w:tblW w:w="0" w:type="auto"/>
        <w:tblInd w:w="-72" w:type="dxa"/>
        <w:tblLook w:val="01E0" w:firstRow="1" w:lastRow="1" w:firstColumn="1" w:lastColumn="1" w:noHBand="0" w:noVBand="0"/>
      </w:tblPr>
      <w:tblGrid>
        <w:gridCol w:w="921"/>
        <w:gridCol w:w="753"/>
        <w:gridCol w:w="2956"/>
        <w:gridCol w:w="2719"/>
        <w:gridCol w:w="1960"/>
      </w:tblGrid>
      <w:tr w:rsidR="00BC262B" w:rsidRPr="00991CD1" w14:paraId="20717780" w14:textId="77777777" w:rsidTr="00F639F8">
        <w:trPr>
          <w:trHeight w:val="332"/>
        </w:trPr>
        <w:tc>
          <w:tcPr>
            <w:tcW w:w="921"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2DBE1456"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SEQ</w:t>
            </w:r>
          </w:p>
        </w:tc>
        <w:tc>
          <w:tcPr>
            <w:tcW w:w="75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701F00A1"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DT</w:t>
            </w:r>
          </w:p>
        </w:tc>
        <w:tc>
          <w:tcPr>
            <w:tcW w:w="295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70681513"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Element Name</w:t>
            </w:r>
          </w:p>
        </w:tc>
        <w:tc>
          <w:tcPr>
            <w:tcW w:w="271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63FD6C04"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Example</w:t>
            </w:r>
          </w:p>
        </w:tc>
        <w:tc>
          <w:tcPr>
            <w:tcW w:w="1960" w:type="dxa"/>
            <w:tcBorders>
              <w:top w:val="single" w:sz="4" w:space="0" w:color="auto"/>
              <w:left w:val="single" w:sz="4" w:space="0" w:color="auto"/>
              <w:bottom w:val="single" w:sz="6" w:space="0" w:color="auto"/>
              <w:right w:val="single" w:sz="4" w:space="0" w:color="auto"/>
            </w:tcBorders>
            <w:shd w:val="clear" w:color="auto" w:fill="BFBFBF" w:themeFill="background1" w:themeFillShade="BF"/>
          </w:tcPr>
          <w:p w14:paraId="0C25C7DF" w14:textId="77777777" w:rsidR="00BC262B" w:rsidRPr="00991CD1" w:rsidRDefault="00BC262B" w:rsidP="00F639F8">
            <w:pPr>
              <w:spacing w:after="0" w:line="240" w:lineRule="auto"/>
              <w:ind w:left="240"/>
              <w:rPr>
                <w:rFonts w:asciiTheme="majorHAnsi" w:eastAsia="Times New Roman" w:hAnsiTheme="majorHAnsi" w:cs="Times New Roman"/>
                <w:b/>
              </w:rPr>
            </w:pPr>
            <w:r w:rsidRPr="00991CD1">
              <w:rPr>
                <w:rFonts w:asciiTheme="majorHAnsi" w:eastAsia="Times New Roman" w:hAnsiTheme="majorHAnsi" w:cs="Times New Roman"/>
                <w:b/>
              </w:rPr>
              <w:t>Notes</w:t>
            </w:r>
          </w:p>
        </w:tc>
      </w:tr>
      <w:tr w:rsidR="00BC262B" w:rsidRPr="00991CD1" w14:paraId="4EB54256" w14:textId="77777777" w:rsidTr="00F639F8">
        <w:tc>
          <w:tcPr>
            <w:tcW w:w="921" w:type="dxa"/>
            <w:tcBorders>
              <w:top w:val="single" w:sz="6" w:space="0" w:color="auto"/>
              <w:left w:val="single" w:sz="4" w:space="0" w:color="auto"/>
              <w:bottom w:val="single" w:sz="6" w:space="0" w:color="auto"/>
              <w:right w:val="single" w:sz="6" w:space="0" w:color="auto"/>
            </w:tcBorders>
          </w:tcPr>
          <w:p w14:paraId="3C0239E6"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1</w:t>
            </w:r>
          </w:p>
        </w:tc>
        <w:tc>
          <w:tcPr>
            <w:tcW w:w="753" w:type="dxa"/>
            <w:tcBorders>
              <w:top w:val="single" w:sz="6" w:space="0" w:color="auto"/>
              <w:left w:val="single" w:sz="6" w:space="0" w:color="auto"/>
              <w:bottom w:val="single" w:sz="6" w:space="0" w:color="auto"/>
              <w:right w:val="single" w:sz="6" w:space="0" w:color="auto"/>
            </w:tcBorders>
          </w:tcPr>
          <w:p w14:paraId="3C740293"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SI</w:t>
            </w:r>
          </w:p>
        </w:tc>
        <w:tc>
          <w:tcPr>
            <w:tcW w:w="2956" w:type="dxa"/>
            <w:tcBorders>
              <w:top w:val="single" w:sz="6" w:space="0" w:color="auto"/>
              <w:left w:val="single" w:sz="6" w:space="0" w:color="auto"/>
              <w:bottom w:val="single" w:sz="6" w:space="0" w:color="auto"/>
              <w:right w:val="single" w:sz="6" w:space="0" w:color="auto"/>
            </w:tcBorders>
          </w:tcPr>
          <w:p w14:paraId="499388F5"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Set ID</w:t>
            </w:r>
          </w:p>
        </w:tc>
        <w:tc>
          <w:tcPr>
            <w:tcW w:w="2719" w:type="dxa"/>
            <w:tcBorders>
              <w:top w:val="single" w:sz="6" w:space="0" w:color="auto"/>
              <w:left w:val="single" w:sz="6" w:space="0" w:color="auto"/>
              <w:bottom w:val="single" w:sz="6" w:space="0" w:color="auto"/>
              <w:right w:val="single" w:sz="4" w:space="0" w:color="auto"/>
            </w:tcBorders>
          </w:tcPr>
          <w:p w14:paraId="3BFA0AC0"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1</w:t>
            </w:r>
          </w:p>
        </w:tc>
        <w:tc>
          <w:tcPr>
            <w:tcW w:w="1960" w:type="dxa"/>
            <w:tcBorders>
              <w:top w:val="single" w:sz="6" w:space="0" w:color="auto"/>
              <w:left w:val="single" w:sz="4" w:space="0" w:color="auto"/>
              <w:bottom w:val="single" w:sz="6" w:space="0" w:color="auto"/>
              <w:right w:val="single" w:sz="4" w:space="0" w:color="auto"/>
            </w:tcBorders>
          </w:tcPr>
          <w:p w14:paraId="027B493C"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6CEB543A" w14:textId="77777777" w:rsidTr="00F639F8">
        <w:tc>
          <w:tcPr>
            <w:tcW w:w="921" w:type="dxa"/>
            <w:tcBorders>
              <w:top w:val="single" w:sz="6" w:space="0" w:color="auto"/>
              <w:left w:val="single" w:sz="4" w:space="0" w:color="auto"/>
              <w:bottom w:val="single" w:sz="6" w:space="0" w:color="auto"/>
              <w:right w:val="single" w:sz="6" w:space="0" w:color="auto"/>
            </w:tcBorders>
          </w:tcPr>
          <w:p w14:paraId="1ABEB849"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2</w:t>
            </w:r>
          </w:p>
        </w:tc>
        <w:tc>
          <w:tcPr>
            <w:tcW w:w="753" w:type="dxa"/>
            <w:tcBorders>
              <w:top w:val="single" w:sz="6" w:space="0" w:color="auto"/>
              <w:left w:val="single" w:sz="6" w:space="0" w:color="auto"/>
              <w:bottom w:val="single" w:sz="6" w:space="0" w:color="auto"/>
              <w:right w:val="single" w:sz="6" w:space="0" w:color="auto"/>
            </w:tcBorders>
          </w:tcPr>
          <w:p w14:paraId="21B0873D"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ID</w:t>
            </w:r>
          </w:p>
        </w:tc>
        <w:tc>
          <w:tcPr>
            <w:tcW w:w="2956" w:type="dxa"/>
            <w:tcBorders>
              <w:top w:val="single" w:sz="6" w:space="0" w:color="auto"/>
              <w:left w:val="single" w:sz="6" w:space="0" w:color="auto"/>
              <w:bottom w:val="single" w:sz="6" w:space="0" w:color="auto"/>
              <w:right w:val="single" w:sz="6" w:space="0" w:color="auto"/>
            </w:tcBorders>
          </w:tcPr>
          <w:p w14:paraId="0C40E3EA"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Source of Comments ID</w:t>
            </w:r>
          </w:p>
        </w:tc>
        <w:tc>
          <w:tcPr>
            <w:tcW w:w="2719" w:type="dxa"/>
            <w:tcBorders>
              <w:top w:val="single" w:sz="6" w:space="0" w:color="auto"/>
              <w:left w:val="single" w:sz="6" w:space="0" w:color="auto"/>
              <w:bottom w:val="single" w:sz="6" w:space="0" w:color="auto"/>
              <w:right w:val="single" w:sz="4" w:space="0" w:color="auto"/>
            </w:tcBorders>
          </w:tcPr>
          <w:p w14:paraId="307436B0"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L</w:t>
            </w:r>
          </w:p>
        </w:tc>
        <w:tc>
          <w:tcPr>
            <w:tcW w:w="1960" w:type="dxa"/>
            <w:tcBorders>
              <w:top w:val="single" w:sz="6" w:space="0" w:color="auto"/>
              <w:left w:val="single" w:sz="4" w:space="0" w:color="auto"/>
              <w:bottom w:val="single" w:sz="6" w:space="0" w:color="auto"/>
              <w:right w:val="single" w:sz="4" w:space="0" w:color="auto"/>
            </w:tcBorders>
          </w:tcPr>
          <w:p w14:paraId="7562DDFE" w14:textId="77777777" w:rsidR="00BC262B" w:rsidRPr="00991CD1" w:rsidRDefault="00BC262B" w:rsidP="00F639F8">
            <w:pPr>
              <w:spacing w:after="0" w:line="240" w:lineRule="auto"/>
              <w:ind w:left="240"/>
              <w:rPr>
                <w:rFonts w:asciiTheme="majorHAnsi" w:eastAsia="Times New Roman" w:hAnsiTheme="majorHAnsi" w:cs="Times New Roman"/>
              </w:rPr>
            </w:pPr>
          </w:p>
        </w:tc>
      </w:tr>
      <w:tr w:rsidR="00BC262B" w:rsidRPr="00991CD1" w14:paraId="633E749F" w14:textId="77777777" w:rsidTr="00F639F8">
        <w:tc>
          <w:tcPr>
            <w:tcW w:w="921" w:type="dxa"/>
            <w:tcBorders>
              <w:top w:val="single" w:sz="6" w:space="0" w:color="auto"/>
              <w:left w:val="single" w:sz="4" w:space="0" w:color="auto"/>
              <w:bottom w:val="single" w:sz="6" w:space="0" w:color="auto"/>
              <w:right w:val="single" w:sz="6" w:space="0" w:color="auto"/>
            </w:tcBorders>
          </w:tcPr>
          <w:p w14:paraId="1B0B381F"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3</w:t>
            </w:r>
          </w:p>
        </w:tc>
        <w:tc>
          <w:tcPr>
            <w:tcW w:w="753" w:type="dxa"/>
            <w:tcBorders>
              <w:top w:val="single" w:sz="6" w:space="0" w:color="auto"/>
              <w:left w:val="single" w:sz="6" w:space="0" w:color="auto"/>
              <w:bottom w:val="single" w:sz="6" w:space="0" w:color="auto"/>
              <w:right w:val="single" w:sz="6" w:space="0" w:color="auto"/>
            </w:tcBorders>
          </w:tcPr>
          <w:p w14:paraId="1874CB44" w14:textId="77777777" w:rsidR="00BC262B" w:rsidRPr="00991CD1" w:rsidRDefault="00BC262B" w:rsidP="00F639F8">
            <w:pPr>
              <w:spacing w:after="0" w:line="240" w:lineRule="auto"/>
              <w:ind w:left="240"/>
              <w:rPr>
                <w:rFonts w:asciiTheme="majorHAnsi" w:eastAsia="Times New Roman" w:hAnsiTheme="majorHAnsi" w:cs="Times New Roman"/>
              </w:rPr>
            </w:pPr>
            <w:r w:rsidRPr="00991CD1">
              <w:rPr>
                <w:rFonts w:asciiTheme="majorHAnsi" w:eastAsia="Times New Roman" w:hAnsiTheme="majorHAnsi" w:cs="Times New Roman"/>
              </w:rPr>
              <w:t>ST</w:t>
            </w:r>
          </w:p>
        </w:tc>
        <w:tc>
          <w:tcPr>
            <w:tcW w:w="2956" w:type="dxa"/>
            <w:tcBorders>
              <w:top w:val="single" w:sz="6" w:space="0" w:color="auto"/>
              <w:left w:val="single" w:sz="6" w:space="0" w:color="auto"/>
              <w:bottom w:val="single" w:sz="6" w:space="0" w:color="auto"/>
              <w:right w:val="single" w:sz="6" w:space="0" w:color="auto"/>
            </w:tcBorders>
          </w:tcPr>
          <w:p w14:paraId="53A6A68D" w14:textId="77777777" w:rsidR="00BC262B" w:rsidRPr="00991CD1" w:rsidRDefault="00BC262B" w:rsidP="00F639F8">
            <w:pPr>
              <w:spacing w:after="0" w:line="240" w:lineRule="auto"/>
              <w:ind w:left="240"/>
              <w:rPr>
                <w:rFonts w:asciiTheme="majorHAnsi" w:eastAsia="Times New Roman" w:hAnsiTheme="majorHAnsi" w:cs="Times New Roman"/>
              </w:rPr>
            </w:pPr>
            <w:r>
              <w:rPr>
                <w:rFonts w:asciiTheme="majorHAnsi" w:eastAsia="Times New Roman" w:hAnsiTheme="majorHAnsi" w:cs="Times New Roman"/>
              </w:rPr>
              <w:t xml:space="preserve">Comment </w:t>
            </w:r>
          </w:p>
        </w:tc>
        <w:tc>
          <w:tcPr>
            <w:tcW w:w="2719" w:type="dxa"/>
            <w:tcBorders>
              <w:top w:val="single" w:sz="6" w:space="0" w:color="auto"/>
              <w:left w:val="single" w:sz="6" w:space="0" w:color="auto"/>
              <w:bottom w:val="single" w:sz="6" w:space="0" w:color="auto"/>
              <w:right w:val="single" w:sz="4" w:space="0" w:color="auto"/>
            </w:tcBorders>
          </w:tcPr>
          <w:p w14:paraId="3B504790" w14:textId="77777777" w:rsidR="00BC262B" w:rsidRPr="00991CD1" w:rsidRDefault="00BC262B" w:rsidP="00F639F8">
            <w:pPr>
              <w:spacing w:after="0" w:line="240" w:lineRule="auto"/>
              <w:ind w:left="240"/>
              <w:rPr>
                <w:rFonts w:asciiTheme="majorHAnsi" w:eastAsia="Times New Roman" w:hAnsiTheme="majorHAnsi" w:cs="Times New Roman"/>
              </w:rPr>
            </w:pPr>
            <w:r w:rsidRPr="00B223B6">
              <w:rPr>
                <w:rFonts w:asciiTheme="majorHAnsi" w:hAnsiTheme="majorHAnsi" w:cs="Times New Roman"/>
              </w:rPr>
              <w:t>&gt;&gt; Nursing Instructions</w:t>
            </w:r>
          </w:p>
        </w:tc>
        <w:tc>
          <w:tcPr>
            <w:tcW w:w="1960" w:type="dxa"/>
            <w:tcBorders>
              <w:top w:val="single" w:sz="6" w:space="0" w:color="auto"/>
              <w:left w:val="single" w:sz="4" w:space="0" w:color="auto"/>
              <w:bottom w:val="single" w:sz="6" w:space="0" w:color="auto"/>
              <w:right w:val="single" w:sz="4" w:space="0" w:color="auto"/>
            </w:tcBorders>
          </w:tcPr>
          <w:p w14:paraId="11D63F13" w14:textId="77777777" w:rsidR="00BC262B" w:rsidRPr="00991CD1" w:rsidRDefault="00BC262B" w:rsidP="00F639F8">
            <w:pPr>
              <w:spacing w:after="0" w:line="240" w:lineRule="auto"/>
              <w:ind w:left="240"/>
              <w:rPr>
                <w:rFonts w:asciiTheme="majorHAnsi" w:eastAsia="Times New Roman" w:hAnsiTheme="majorHAnsi" w:cs="Times New Roman"/>
              </w:rPr>
            </w:pPr>
          </w:p>
        </w:tc>
      </w:tr>
    </w:tbl>
    <w:p w14:paraId="6E0CE4DB" w14:textId="77777777" w:rsidR="00BC262B" w:rsidRDefault="00BC262B" w:rsidP="00BC262B">
      <w:pPr>
        <w:pStyle w:val="Style2"/>
      </w:pPr>
    </w:p>
    <w:p w14:paraId="7FB4916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b/>
          <w:bCs/>
          <w:sz w:val="20"/>
          <w:szCs w:val="20"/>
          <w:u w:val="single"/>
        </w:rPr>
        <w:t>Pharmacy Order Segments</w:t>
      </w:r>
    </w:p>
    <w:p w14:paraId="4D3A1EC3"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Pharmacy order messages (RDE) include some segments that have already been discussed in the admissions area (e.g., PID, PV1, etc.). The remaining RDE segments are reviewed below.</w:t>
      </w:r>
    </w:p>
    <w:p w14:paraId="49BB07A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b/>
          <w:bCs/>
          <w:sz w:val="20"/>
          <w:szCs w:val="20"/>
          <w:u w:val="single"/>
        </w:rPr>
        <w:lastRenderedPageBreak/>
        <w:t>ORC - common order segment</w:t>
      </w:r>
    </w:p>
    <w:p w14:paraId="2721E305"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The ORC segment is used to transmit order data that is common to all order message types (e.g., laboratory, radiology, pharmacy, etc.). One ORC segment is sent for each pharmacy order. For pharmacy/medication orders, ORC segments are typically used with RDE (Pharmacy Encoded) "perfected" order messages and with ORM (Pharmacy Prescription) "non-perfected" order messages. </w:t>
      </w:r>
    </w:p>
    <w:p w14:paraId="5A0EFD9F" w14:textId="77777777" w:rsidR="00BC262B" w:rsidRPr="006E7A90" w:rsidRDefault="00BC262B" w:rsidP="00BC262B">
      <w:pPr>
        <w:pStyle w:val="Style2"/>
      </w:pPr>
      <w:bookmarkStart w:id="667" w:name="_Toc398038636"/>
      <w:r w:rsidRPr="00CD6413">
        <w:t>ORC Segment</w:t>
      </w:r>
      <w:r>
        <w:t xml:space="preserve"> – Common Order</w:t>
      </w:r>
      <w:bookmarkEnd w:id="66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20"/>
        <w:gridCol w:w="1808"/>
        <w:gridCol w:w="4410"/>
        <w:gridCol w:w="1779"/>
      </w:tblGrid>
      <w:tr w:rsidR="00BC262B" w:rsidRPr="00CD6413" w14:paraId="7A125533" w14:textId="77777777" w:rsidTr="00F639F8">
        <w:tc>
          <w:tcPr>
            <w:tcW w:w="828" w:type="dxa"/>
            <w:shd w:val="clear" w:color="auto" w:fill="BFBFBF" w:themeFill="background1" w:themeFillShade="BF"/>
          </w:tcPr>
          <w:p w14:paraId="0C24AF8E" w14:textId="77777777" w:rsidR="00BC262B" w:rsidRPr="00CD6413" w:rsidRDefault="00BC262B" w:rsidP="00F639F8">
            <w:pPr>
              <w:rPr>
                <w:rFonts w:asciiTheme="majorHAnsi" w:hAnsiTheme="majorHAnsi" w:cs="Times New Roman"/>
                <w:b/>
              </w:rPr>
            </w:pPr>
            <w:r w:rsidRPr="00CD6413">
              <w:rPr>
                <w:rFonts w:asciiTheme="majorHAnsi" w:hAnsiTheme="majorHAnsi" w:cs="Times New Roman"/>
                <w:b/>
              </w:rPr>
              <w:t>SEQ</w:t>
            </w:r>
          </w:p>
        </w:tc>
        <w:tc>
          <w:tcPr>
            <w:tcW w:w="720" w:type="dxa"/>
            <w:shd w:val="clear" w:color="auto" w:fill="BFBFBF" w:themeFill="background1" w:themeFillShade="BF"/>
          </w:tcPr>
          <w:p w14:paraId="766F988C" w14:textId="77777777" w:rsidR="00BC262B" w:rsidRPr="00CD6413" w:rsidRDefault="00BC262B" w:rsidP="00F639F8">
            <w:pPr>
              <w:rPr>
                <w:rFonts w:asciiTheme="majorHAnsi" w:hAnsiTheme="majorHAnsi" w:cs="Times New Roman"/>
                <w:b/>
              </w:rPr>
            </w:pPr>
            <w:r w:rsidRPr="00CD6413">
              <w:rPr>
                <w:rFonts w:asciiTheme="majorHAnsi" w:hAnsiTheme="majorHAnsi" w:cs="Times New Roman"/>
                <w:b/>
              </w:rPr>
              <w:t>DT</w:t>
            </w:r>
          </w:p>
        </w:tc>
        <w:tc>
          <w:tcPr>
            <w:tcW w:w="1808" w:type="dxa"/>
            <w:shd w:val="clear" w:color="auto" w:fill="BFBFBF" w:themeFill="background1" w:themeFillShade="BF"/>
          </w:tcPr>
          <w:p w14:paraId="323C3B61" w14:textId="77777777" w:rsidR="00BC262B" w:rsidRPr="00CD6413" w:rsidRDefault="00BC262B" w:rsidP="00F639F8">
            <w:pPr>
              <w:rPr>
                <w:rFonts w:asciiTheme="majorHAnsi" w:hAnsiTheme="majorHAnsi" w:cs="Times New Roman"/>
                <w:b/>
              </w:rPr>
            </w:pPr>
            <w:r w:rsidRPr="00CD6413">
              <w:rPr>
                <w:rFonts w:asciiTheme="majorHAnsi" w:hAnsiTheme="majorHAnsi" w:cs="Times New Roman"/>
                <w:b/>
              </w:rPr>
              <w:t>Element Name</w:t>
            </w:r>
          </w:p>
        </w:tc>
        <w:tc>
          <w:tcPr>
            <w:tcW w:w="4410" w:type="dxa"/>
            <w:shd w:val="clear" w:color="auto" w:fill="BFBFBF" w:themeFill="background1" w:themeFillShade="BF"/>
          </w:tcPr>
          <w:p w14:paraId="4BBED047" w14:textId="77777777" w:rsidR="00BC262B" w:rsidRPr="00CD6413" w:rsidRDefault="00BC262B" w:rsidP="00F639F8">
            <w:pPr>
              <w:rPr>
                <w:rFonts w:asciiTheme="majorHAnsi" w:hAnsiTheme="majorHAnsi" w:cs="Times New Roman"/>
                <w:b/>
              </w:rPr>
            </w:pPr>
            <w:r w:rsidRPr="00CD6413">
              <w:rPr>
                <w:rFonts w:asciiTheme="majorHAnsi" w:hAnsiTheme="majorHAnsi" w:cs="Times New Roman"/>
                <w:b/>
              </w:rPr>
              <w:t>Example</w:t>
            </w:r>
          </w:p>
        </w:tc>
        <w:tc>
          <w:tcPr>
            <w:tcW w:w="1779" w:type="dxa"/>
            <w:shd w:val="clear" w:color="auto" w:fill="BFBFBF" w:themeFill="background1" w:themeFillShade="BF"/>
          </w:tcPr>
          <w:p w14:paraId="72491E0A" w14:textId="77777777" w:rsidR="00BC262B" w:rsidRPr="00CD6413" w:rsidRDefault="00BC262B" w:rsidP="00F639F8">
            <w:pPr>
              <w:rPr>
                <w:rFonts w:asciiTheme="majorHAnsi" w:hAnsiTheme="majorHAnsi" w:cs="Times New Roman"/>
                <w:b/>
              </w:rPr>
            </w:pPr>
            <w:r w:rsidRPr="00CD6413">
              <w:rPr>
                <w:rFonts w:asciiTheme="majorHAnsi" w:hAnsiTheme="majorHAnsi" w:cs="Times New Roman"/>
                <w:b/>
              </w:rPr>
              <w:t>Notes</w:t>
            </w:r>
          </w:p>
        </w:tc>
      </w:tr>
      <w:tr w:rsidR="00BC262B" w:rsidRPr="00CD6413" w14:paraId="0D935222" w14:textId="77777777" w:rsidTr="00F639F8">
        <w:tc>
          <w:tcPr>
            <w:tcW w:w="828" w:type="dxa"/>
          </w:tcPr>
          <w:p w14:paraId="2C5B7133"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1</w:t>
            </w:r>
          </w:p>
        </w:tc>
        <w:tc>
          <w:tcPr>
            <w:tcW w:w="720" w:type="dxa"/>
          </w:tcPr>
          <w:p w14:paraId="4B128C1E"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ST</w:t>
            </w:r>
          </w:p>
        </w:tc>
        <w:tc>
          <w:tcPr>
            <w:tcW w:w="1808" w:type="dxa"/>
          </w:tcPr>
          <w:p w14:paraId="21962587"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Order Control</w:t>
            </w:r>
          </w:p>
        </w:tc>
        <w:tc>
          <w:tcPr>
            <w:tcW w:w="4410" w:type="dxa"/>
          </w:tcPr>
          <w:p w14:paraId="182A8297"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RE</w:t>
            </w:r>
          </w:p>
        </w:tc>
        <w:tc>
          <w:tcPr>
            <w:tcW w:w="1779" w:type="dxa"/>
          </w:tcPr>
          <w:p w14:paraId="31E08677" w14:textId="77777777" w:rsidR="00BC262B" w:rsidRPr="00CD6413" w:rsidRDefault="00BC262B" w:rsidP="00F639F8">
            <w:pPr>
              <w:rPr>
                <w:rFonts w:asciiTheme="majorHAnsi" w:hAnsiTheme="majorHAnsi" w:cs="Times New Roman"/>
              </w:rPr>
            </w:pPr>
          </w:p>
        </w:tc>
      </w:tr>
      <w:tr w:rsidR="00BC262B" w:rsidRPr="00CD6413" w14:paraId="3B5A2874" w14:textId="77777777" w:rsidTr="00F639F8">
        <w:tc>
          <w:tcPr>
            <w:tcW w:w="828" w:type="dxa"/>
          </w:tcPr>
          <w:p w14:paraId="67C2A017"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2</w:t>
            </w:r>
          </w:p>
        </w:tc>
        <w:tc>
          <w:tcPr>
            <w:tcW w:w="720" w:type="dxa"/>
          </w:tcPr>
          <w:p w14:paraId="308485F9"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EI</w:t>
            </w:r>
          </w:p>
        </w:tc>
        <w:tc>
          <w:tcPr>
            <w:tcW w:w="1808" w:type="dxa"/>
          </w:tcPr>
          <w:p w14:paraId="67145F59"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Placer Order Number</w:t>
            </w:r>
          </w:p>
        </w:tc>
        <w:tc>
          <w:tcPr>
            <w:tcW w:w="4410" w:type="dxa"/>
          </w:tcPr>
          <w:p w14:paraId="139AB486"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7981190001^LR^SMA.FO-ALBANY.MED.VA.GOV^DNS</w:t>
            </w:r>
          </w:p>
        </w:tc>
        <w:tc>
          <w:tcPr>
            <w:tcW w:w="1779" w:type="dxa"/>
          </w:tcPr>
          <w:p w14:paraId="310C2E54" w14:textId="77777777" w:rsidR="00BC262B" w:rsidRPr="00CD6413" w:rsidRDefault="00BC262B" w:rsidP="00F639F8">
            <w:pPr>
              <w:rPr>
                <w:rFonts w:asciiTheme="majorHAnsi" w:hAnsiTheme="majorHAnsi" w:cs="Times New Roman"/>
              </w:rPr>
            </w:pPr>
          </w:p>
        </w:tc>
      </w:tr>
      <w:tr w:rsidR="00BC262B" w:rsidRPr="00CD6413" w14:paraId="1E56BB76" w14:textId="77777777" w:rsidTr="00F639F8">
        <w:tc>
          <w:tcPr>
            <w:tcW w:w="828" w:type="dxa"/>
          </w:tcPr>
          <w:p w14:paraId="0CCEBF1D"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3</w:t>
            </w:r>
          </w:p>
        </w:tc>
        <w:tc>
          <w:tcPr>
            <w:tcW w:w="720" w:type="dxa"/>
          </w:tcPr>
          <w:p w14:paraId="72866E42"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EI</w:t>
            </w:r>
          </w:p>
        </w:tc>
        <w:tc>
          <w:tcPr>
            <w:tcW w:w="1808" w:type="dxa"/>
          </w:tcPr>
          <w:p w14:paraId="2A40D90E"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Filler Order Number</w:t>
            </w:r>
          </w:p>
        </w:tc>
        <w:tc>
          <w:tcPr>
            <w:tcW w:w="4410" w:type="dxa"/>
          </w:tcPr>
          <w:p w14:paraId="14D3CA53"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7981190001^LR^SMA.FO-ALBANY.MED.VA.GOV^DNS</w:t>
            </w:r>
          </w:p>
        </w:tc>
        <w:tc>
          <w:tcPr>
            <w:tcW w:w="1779" w:type="dxa"/>
          </w:tcPr>
          <w:p w14:paraId="1C059CA2" w14:textId="77777777" w:rsidR="00BC262B" w:rsidRPr="00CD6413" w:rsidRDefault="00BC262B" w:rsidP="00F639F8">
            <w:pPr>
              <w:rPr>
                <w:rFonts w:asciiTheme="majorHAnsi" w:hAnsiTheme="majorHAnsi" w:cs="Times New Roman"/>
              </w:rPr>
            </w:pPr>
          </w:p>
        </w:tc>
      </w:tr>
      <w:tr w:rsidR="00BC262B" w:rsidRPr="00CD6413" w14:paraId="2CBC9D04" w14:textId="77777777" w:rsidTr="00F639F8">
        <w:tc>
          <w:tcPr>
            <w:tcW w:w="828" w:type="dxa"/>
          </w:tcPr>
          <w:p w14:paraId="006251B9" w14:textId="77777777" w:rsidR="00BC262B" w:rsidRPr="00CD6413" w:rsidRDefault="00BC262B" w:rsidP="00F639F8">
            <w:pPr>
              <w:rPr>
                <w:rFonts w:asciiTheme="majorHAnsi" w:hAnsiTheme="majorHAnsi" w:cs="Times New Roman"/>
              </w:rPr>
            </w:pPr>
            <w:r>
              <w:rPr>
                <w:rFonts w:asciiTheme="majorHAnsi" w:hAnsiTheme="majorHAnsi" w:cs="Times New Roman"/>
              </w:rPr>
              <w:t>5</w:t>
            </w:r>
          </w:p>
        </w:tc>
        <w:tc>
          <w:tcPr>
            <w:tcW w:w="720" w:type="dxa"/>
          </w:tcPr>
          <w:p w14:paraId="56E5CDFE" w14:textId="77777777" w:rsidR="00BC262B" w:rsidRPr="00CD6413" w:rsidRDefault="00BC262B" w:rsidP="00F639F8">
            <w:pPr>
              <w:rPr>
                <w:rFonts w:asciiTheme="majorHAnsi" w:hAnsiTheme="majorHAnsi" w:cs="Times New Roman"/>
              </w:rPr>
            </w:pPr>
            <w:r>
              <w:rPr>
                <w:rFonts w:asciiTheme="majorHAnsi" w:hAnsiTheme="majorHAnsi" w:cs="Times New Roman"/>
              </w:rPr>
              <w:t>ID</w:t>
            </w:r>
          </w:p>
        </w:tc>
        <w:tc>
          <w:tcPr>
            <w:tcW w:w="1808" w:type="dxa"/>
          </w:tcPr>
          <w:p w14:paraId="491C746C" w14:textId="77777777" w:rsidR="00BC262B" w:rsidRPr="00CD6413" w:rsidRDefault="00BC262B" w:rsidP="00F639F8">
            <w:pPr>
              <w:rPr>
                <w:rFonts w:asciiTheme="majorHAnsi" w:hAnsiTheme="majorHAnsi" w:cs="Times New Roman"/>
              </w:rPr>
            </w:pPr>
            <w:r>
              <w:rPr>
                <w:rFonts w:asciiTheme="majorHAnsi" w:hAnsiTheme="majorHAnsi" w:cs="Times New Roman"/>
              </w:rPr>
              <w:t>Order Status</w:t>
            </w:r>
          </w:p>
        </w:tc>
        <w:tc>
          <w:tcPr>
            <w:tcW w:w="4410" w:type="dxa"/>
          </w:tcPr>
          <w:p w14:paraId="63AB31B8" w14:textId="77777777" w:rsidR="00BC262B" w:rsidRPr="00CD6413" w:rsidRDefault="00BC262B" w:rsidP="00F639F8">
            <w:pPr>
              <w:rPr>
                <w:rFonts w:asciiTheme="majorHAnsi" w:hAnsiTheme="majorHAnsi" w:cs="Times New Roman"/>
              </w:rPr>
            </w:pPr>
            <w:r>
              <w:rPr>
                <w:rFonts w:asciiTheme="majorHAnsi" w:hAnsiTheme="majorHAnsi" w:cs="Times New Roman"/>
              </w:rPr>
              <w:t>a</w:t>
            </w:r>
          </w:p>
        </w:tc>
        <w:tc>
          <w:tcPr>
            <w:tcW w:w="1779" w:type="dxa"/>
          </w:tcPr>
          <w:p w14:paraId="399F3B8F" w14:textId="77777777" w:rsidR="00BC262B" w:rsidRDefault="00BC262B" w:rsidP="00F639F8">
            <w:pPr>
              <w:rPr>
                <w:rFonts w:asciiTheme="majorHAnsi" w:hAnsiTheme="majorHAnsi" w:cs="Times New Roman"/>
              </w:rPr>
            </w:pPr>
            <w:r>
              <w:rPr>
                <w:rFonts w:asciiTheme="majorHAnsi" w:hAnsiTheme="majorHAnsi" w:cs="Times New Roman"/>
              </w:rPr>
              <w:t>See Common Order Status Table below</w:t>
            </w:r>
          </w:p>
        </w:tc>
      </w:tr>
      <w:tr w:rsidR="00BC262B" w:rsidRPr="00CD6413" w14:paraId="69D4CCD6" w14:textId="77777777" w:rsidTr="00F639F8">
        <w:tc>
          <w:tcPr>
            <w:tcW w:w="828" w:type="dxa"/>
          </w:tcPr>
          <w:p w14:paraId="5AE0618B" w14:textId="77777777" w:rsidR="00BC262B" w:rsidRDefault="00BC262B" w:rsidP="00F639F8">
            <w:pPr>
              <w:rPr>
                <w:rFonts w:asciiTheme="majorHAnsi" w:hAnsiTheme="majorHAnsi" w:cs="Times New Roman"/>
              </w:rPr>
            </w:pPr>
            <w:r>
              <w:rPr>
                <w:rFonts w:asciiTheme="majorHAnsi" w:hAnsiTheme="majorHAnsi" w:cs="Times New Roman"/>
              </w:rPr>
              <w:t>7</w:t>
            </w:r>
          </w:p>
        </w:tc>
        <w:tc>
          <w:tcPr>
            <w:tcW w:w="720" w:type="dxa"/>
          </w:tcPr>
          <w:p w14:paraId="6D0AE916" w14:textId="77777777" w:rsidR="00BC262B" w:rsidRDefault="00BC262B" w:rsidP="00F639F8">
            <w:pPr>
              <w:rPr>
                <w:rFonts w:asciiTheme="majorHAnsi" w:hAnsiTheme="majorHAnsi" w:cs="Times New Roman"/>
              </w:rPr>
            </w:pPr>
            <w:r>
              <w:rPr>
                <w:rFonts w:asciiTheme="majorHAnsi" w:hAnsiTheme="majorHAnsi" w:cs="Times New Roman"/>
              </w:rPr>
              <w:t>TQ</w:t>
            </w:r>
          </w:p>
        </w:tc>
        <w:tc>
          <w:tcPr>
            <w:tcW w:w="1808" w:type="dxa"/>
          </w:tcPr>
          <w:p w14:paraId="569CD7CB" w14:textId="77777777" w:rsidR="00BC262B" w:rsidRDefault="00BC262B" w:rsidP="00F639F8">
            <w:pPr>
              <w:rPr>
                <w:rFonts w:asciiTheme="majorHAnsi" w:hAnsiTheme="majorHAnsi" w:cs="Times New Roman"/>
              </w:rPr>
            </w:pPr>
            <w:r>
              <w:rPr>
                <w:rFonts w:asciiTheme="majorHAnsi" w:hAnsiTheme="majorHAnsi" w:cs="Times New Roman"/>
              </w:rPr>
              <w:t>Quantity/Timing</w:t>
            </w:r>
          </w:p>
        </w:tc>
        <w:tc>
          <w:tcPr>
            <w:tcW w:w="4410" w:type="dxa"/>
          </w:tcPr>
          <w:p w14:paraId="5A0F68AD" w14:textId="77777777" w:rsidR="00BC262B" w:rsidRDefault="00BC262B" w:rsidP="00F639F8">
            <w:pPr>
              <w:rPr>
                <w:rFonts w:asciiTheme="majorHAnsi" w:hAnsiTheme="majorHAnsi" w:cs="Times New Roman"/>
              </w:rPr>
            </w:pPr>
            <w:r w:rsidRPr="005904AB">
              <w:rPr>
                <w:rFonts w:asciiTheme="majorHAnsi" w:hAnsiTheme="majorHAnsi" w:cs="Times New Roman"/>
              </w:rPr>
              <w:t>^^^201309201015-0500^</w:t>
            </w:r>
          </w:p>
        </w:tc>
        <w:tc>
          <w:tcPr>
            <w:tcW w:w="1779" w:type="dxa"/>
          </w:tcPr>
          <w:p w14:paraId="1C2F9E33" w14:textId="77777777" w:rsidR="00BC262B" w:rsidRDefault="00BC262B" w:rsidP="00F639F8">
            <w:pPr>
              <w:rPr>
                <w:rFonts w:asciiTheme="majorHAnsi" w:hAnsiTheme="majorHAnsi" w:cs="Times New Roman"/>
              </w:rPr>
            </w:pPr>
          </w:p>
        </w:tc>
      </w:tr>
      <w:tr w:rsidR="00BC262B" w:rsidRPr="00CD6413" w14:paraId="108C04EE" w14:textId="77777777" w:rsidTr="00F639F8">
        <w:tc>
          <w:tcPr>
            <w:tcW w:w="828" w:type="dxa"/>
          </w:tcPr>
          <w:p w14:paraId="23C3246E" w14:textId="77777777" w:rsidR="00BC262B" w:rsidRDefault="00BC262B" w:rsidP="00F639F8">
            <w:pPr>
              <w:rPr>
                <w:rFonts w:asciiTheme="majorHAnsi" w:hAnsiTheme="majorHAnsi" w:cs="Times New Roman"/>
              </w:rPr>
            </w:pPr>
            <w:r>
              <w:rPr>
                <w:rFonts w:asciiTheme="majorHAnsi" w:hAnsiTheme="majorHAnsi" w:cs="Times New Roman"/>
              </w:rPr>
              <w:t>9</w:t>
            </w:r>
          </w:p>
        </w:tc>
        <w:tc>
          <w:tcPr>
            <w:tcW w:w="720" w:type="dxa"/>
          </w:tcPr>
          <w:p w14:paraId="10595F03" w14:textId="77777777" w:rsidR="00BC262B" w:rsidRDefault="00BC262B" w:rsidP="00F639F8">
            <w:pPr>
              <w:rPr>
                <w:rFonts w:asciiTheme="majorHAnsi" w:hAnsiTheme="majorHAnsi" w:cs="Times New Roman"/>
              </w:rPr>
            </w:pPr>
            <w:r>
              <w:rPr>
                <w:rFonts w:asciiTheme="majorHAnsi" w:hAnsiTheme="majorHAnsi" w:cs="Times New Roman"/>
              </w:rPr>
              <w:t>TS</w:t>
            </w:r>
          </w:p>
        </w:tc>
        <w:tc>
          <w:tcPr>
            <w:tcW w:w="1808" w:type="dxa"/>
          </w:tcPr>
          <w:p w14:paraId="4F9EC1C4" w14:textId="77777777" w:rsidR="00BC262B" w:rsidRDefault="00BC262B" w:rsidP="00F639F8">
            <w:pPr>
              <w:rPr>
                <w:rFonts w:asciiTheme="majorHAnsi" w:hAnsiTheme="majorHAnsi" w:cs="Times New Roman"/>
              </w:rPr>
            </w:pPr>
            <w:r>
              <w:rPr>
                <w:rFonts w:asciiTheme="majorHAnsi" w:hAnsiTheme="majorHAnsi" w:cs="Times New Roman"/>
              </w:rPr>
              <w:t>Date/Time of Transaction</w:t>
            </w:r>
          </w:p>
        </w:tc>
        <w:tc>
          <w:tcPr>
            <w:tcW w:w="4410" w:type="dxa"/>
          </w:tcPr>
          <w:p w14:paraId="187C6794" w14:textId="77777777" w:rsidR="00BC262B" w:rsidRDefault="00BC262B" w:rsidP="00F639F8">
            <w:pPr>
              <w:rPr>
                <w:rFonts w:asciiTheme="majorHAnsi" w:hAnsiTheme="majorHAnsi" w:cs="Times New Roman"/>
              </w:rPr>
            </w:pPr>
            <w:r w:rsidRPr="005904AB">
              <w:rPr>
                <w:rFonts w:asciiTheme="majorHAnsi" w:hAnsiTheme="majorHAnsi" w:cs="Times New Roman"/>
              </w:rPr>
              <w:t>201112161121-0500</w:t>
            </w:r>
          </w:p>
        </w:tc>
        <w:tc>
          <w:tcPr>
            <w:tcW w:w="1779" w:type="dxa"/>
          </w:tcPr>
          <w:p w14:paraId="779E5767" w14:textId="77777777" w:rsidR="00BC262B" w:rsidRDefault="00BC262B" w:rsidP="00F639F8">
            <w:pPr>
              <w:rPr>
                <w:rFonts w:asciiTheme="majorHAnsi" w:hAnsiTheme="majorHAnsi" w:cs="Times New Roman"/>
              </w:rPr>
            </w:pPr>
          </w:p>
        </w:tc>
      </w:tr>
      <w:tr w:rsidR="00BC262B" w:rsidRPr="00CD6413" w14:paraId="0C6BF13E" w14:textId="77777777" w:rsidTr="00F639F8">
        <w:tc>
          <w:tcPr>
            <w:tcW w:w="828" w:type="dxa"/>
          </w:tcPr>
          <w:p w14:paraId="66A5D156" w14:textId="77777777" w:rsidR="00BC262B" w:rsidRDefault="00BC262B" w:rsidP="00F639F8">
            <w:pPr>
              <w:rPr>
                <w:rFonts w:asciiTheme="majorHAnsi" w:hAnsiTheme="majorHAnsi" w:cs="Times New Roman"/>
              </w:rPr>
            </w:pPr>
            <w:r>
              <w:rPr>
                <w:rFonts w:asciiTheme="majorHAnsi" w:hAnsiTheme="majorHAnsi" w:cs="Times New Roman"/>
              </w:rPr>
              <w:t>10</w:t>
            </w:r>
          </w:p>
        </w:tc>
        <w:tc>
          <w:tcPr>
            <w:tcW w:w="720" w:type="dxa"/>
          </w:tcPr>
          <w:p w14:paraId="025CB6E6" w14:textId="77777777" w:rsidR="00BC262B" w:rsidRDefault="00BC262B" w:rsidP="00F639F8">
            <w:pPr>
              <w:rPr>
                <w:rFonts w:asciiTheme="majorHAnsi" w:hAnsiTheme="majorHAnsi" w:cs="Times New Roman"/>
              </w:rPr>
            </w:pPr>
            <w:r>
              <w:rPr>
                <w:rFonts w:asciiTheme="majorHAnsi" w:hAnsiTheme="majorHAnsi" w:cs="Times New Roman"/>
              </w:rPr>
              <w:t>XCN</w:t>
            </w:r>
          </w:p>
        </w:tc>
        <w:tc>
          <w:tcPr>
            <w:tcW w:w="1808" w:type="dxa"/>
          </w:tcPr>
          <w:p w14:paraId="39E14330" w14:textId="77777777" w:rsidR="00BC262B" w:rsidRDefault="00BC262B" w:rsidP="00F639F8">
            <w:pPr>
              <w:rPr>
                <w:rFonts w:asciiTheme="majorHAnsi" w:hAnsiTheme="majorHAnsi" w:cs="Times New Roman"/>
              </w:rPr>
            </w:pPr>
            <w:r>
              <w:rPr>
                <w:rFonts w:asciiTheme="majorHAnsi" w:hAnsiTheme="majorHAnsi" w:cs="Times New Roman"/>
              </w:rPr>
              <w:t>Entered by</w:t>
            </w:r>
          </w:p>
        </w:tc>
        <w:tc>
          <w:tcPr>
            <w:tcW w:w="4410" w:type="dxa"/>
          </w:tcPr>
          <w:p w14:paraId="11DB53AC" w14:textId="77777777" w:rsidR="00BC262B" w:rsidRDefault="00BC262B" w:rsidP="00F639F8">
            <w:pPr>
              <w:rPr>
                <w:rFonts w:asciiTheme="majorHAnsi" w:hAnsiTheme="majorHAnsi" w:cs="Times New Roman"/>
              </w:rPr>
            </w:pPr>
            <w:r w:rsidRPr="005904AB">
              <w:rPr>
                <w:rFonts w:asciiTheme="majorHAnsi" w:hAnsiTheme="majorHAnsi" w:cs="Times New Roman"/>
              </w:rPr>
              <w:t>10000000032^CPRSPHYSICIAN^ONE</w:t>
            </w:r>
          </w:p>
        </w:tc>
        <w:tc>
          <w:tcPr>
            <w:tcW w:w="1779" w:type="dxa"/>
          </w:tcPr>
          <w:p w14:paraId="26259FB0" w14:textId="77777777" w:rsidR="00BC262B" w:rsidRDefault="00BC262B" w:rsidP="00F639F8">
            <w:pPr>
              <w:rPr>
                <w:rFonts w:asciiTheme="majorHAnsi" w:hAnsiTheme="majorHAnsi" w:cs="Times New Roman"/>
              </w:rPr>
            </w:pPr>
          </w:p>
        </w:tc>
      </w:tr>
      <w:tr w:rsidR="00BC262B" w:rsidRPr="00CD6413" w14:paraId="5934A3AC" w14:textId="77777777" w:rsidTr="00F639F8">
        <w:tc>
          <w:tcPr>
            <w:tcW w:w="828" w:type="dxa"/>
          </w:tcPr>
          <w:p w14:paraId="241283E2"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12</w:t>
            </w:r>
          </w:p>
        </w:tc>
        <w:tc>
          <w:tcPr>
            <w:tcW w:w="720" w:type="dxa"/>
          </w:tcPr>
          <w:p w14:paraId="755A3CF4"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XCN</w:t>
            </w:r>
          </w:p>
        </w:tc>
        <w:tc>
          <w:tcPr>
            <w:tcW w:w="1808" w:type="dxa"/>
          </w:tcPr>
          <w:p w14:paraId="21E16443"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Ordering Provider</w:t>
            </w:r>
          </w:p>
        </w:tc>
        <w:tc>
          <w:tcPr>
            <w:tcW w:w="4410" w:type="dxa"/>
          </w:tcPr>
          <w:p w14:paraId="5ED02F7C"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10000000032-VA500^CPRSPHYSICIAN^ONE^^^DR^MD</w:t>
            </w:r>
          </w:p>
        </w:tc>
        <w:tc>
          <w:tcPr>
            <w:tcW w:w="1779" w:type="dxa"/>
          </w:tcPr>
          <w:p w14:paraId="73BA9D62" w14:textId="77777777" w:rsidR="00BC262B" w:rsidRPr="00CD6413" w:rsidRDefault="00BC262B" w:rsidP="00F639F8">
            <w:pPr>
              <w:rPr>
                <w:rFonts w:asciiTheme="majorHAnsi" w:hAnsiTheme="majorHAnsi" w:cs="Times New Roman"/>
              </w:rPr>
            </w:pPr>
          </w:p>
        </w:tc>
      </w:tr>
      <w:tr w:rsidR="00BC262B" w:rsidRPr="00CD6413" w14:paraId="16B10BB7" w14:textId="77777777" w:rsidTr="00F639F8">
        <w:tc>
          <w:tcPr>
            <w:tcW w:w="828" w:type="dxa"/>
          </w:tcPr>
          <w:p w14:paraId="5377ED0D"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13</w:t>
            </w:r>
          </w:p>
        </w:tc>
        <w:tc>
          <w:tcPr>
            <w:tcW w:w="720" w:type="dxa"/>
          </w:tcPr>
          <w:p w14:paraId="3ACDF752"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PL</w:t>
            </w:r>
          </w:p>
        </w:tc>
        <w:tc>
          <w:tcPr>
            <w:tcW w:w="1808" w:type="dxa"/>
          </w:tcPr>
          <w:p w14:paraId="0A95D856"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Enterer's Location</w:t>
            </w:r>
          </w:p>
        </w:tc>
        <w:tc>
          <w:tcPr>
            <w:tcW w:w="4410" w:type="dxa"/>
          </w:tcPr>
          <w:p w14:paraId="31992306"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BECKY'S WARD^^^500&amp;SMA.FO-ALBANY.MED.VA.GOV&amp;DNS^^N</w:t>
            </w:r>
          </w:p>
        </w:tc>
        <w:tc>
          <w:tcPr>
            <w:tcW w:w="1779" w:type="dxa"/>
          </w:tcPr>
          <w:p w14:paraId="5AE17778" w14:textId="77777777" w:rsidR="00BC262B" w:rsidRPr="00CD6413" w:rsidRDefault="00BC262B" w:rsidP="00F639F8">
            <w:pPr>
              <w:rPr>
                <w:rFonts w:asciiTheme="majorHAnsi" w:hAnsiTheme="majorHAnsi" w:cs="Times New Roman"/>
              </w:rPr>
            </w:pPr>
          </w:p>
        </w:tc>
      </w:tr>
      <w:tr w:rsidR="00BC262B" w:rsidRPr="00CD6413" w14:paraId="7407896D" w14:textId="77777777" w:rsidTr="00F639F8">
        <w:tc>
          <w:tcPr>
            <w:tcW w:w="828" w:type="dxa"/>
          </w:tcPr>
          <w:p w14:paraId="211B2C25" w14:textId="77777777" w:rsidR="00BC262B" w:rsidRPr="00CD6413" w:rsidRDefault="00BC262B" w:rsidP="00F639F8">
            <w:pPr>
              <w:rPr>
                <w:rFonts w:asciiTheme="majorHAnsi" w:hAnsiTheme="majorHAnsi" w:cs="Times New Roman"/>
              </w:rPr>
            </w:pPr>
            <w:r>
              <w:rPr>
                <w:rFonts w:asciiTheme="majorHAnsi" w:hAnsiTheme="majorHAnsi" w:cs="Times New Roman"/>
              </w:rPr>
              <w:t>15</w:t>
            </w:r>
          </w:p>
        </w:tc>
        <w:tc>
          <w:tcPr>
            <w:tcW w:w="720" w:type="dxa"/>
          </w:tcPr>
          <w:p w14:paraId="2A7957EB" w14:textId="77777777" w:rsidR="00BC262B" w:rsidRPr="00CD6413" w:rsidRDefault="00BC262B" w:rsidP="00F639F8">
            <w:pPr>
              <w:rPr>
                <w:rFonts w:asciiTheme="majorHAnsi" w:hAnsiTheme="majorHAnsi" w:cs="Times New Roman"/>
              </w:rPr>
            </w:pPr>
            <w:r>
              <w:rPr>
                <w:rFonts w:asciiTheme="majorHAnsi" w:hAnsiTheme="majorHAnsi" w:cs="Times New Roman"/>
              </w:rPr>
              <w:t>TS</w:t>
            </w:r>
          </w:p>
        </w:tc>
        <w:tc>
          <w:tcPr>
            <w:tcW w:w="1808" w:type="dxa"/>
          </w:tcPr>
          <w:p w14:paraId="0C2E88FF" w14:textId="77777777" w:rsidR="00BC262B" w:rsidRPr="00CD6413" w:rsidRDefault="00BC262B" w:rsidP="00F639F8">
            <w:pPr>
              <w:rPr>
                <w:rFonts w:asciiTheme="majorHAnsi" w:hAnsiTheme="majorHAnsi" w:cs="Times New Roman"/>
              </w:rPr>
            </w:pPr>
            <w:r>
              <w:rPr>
                <w:rFonts w:asciiTheme="majorHAnsi" w:hAnsiTheme="majorHAnsi" w:cs="Times New Roman"/>
              </w:rPr>
              <w:t>Order Effective Date/Time</w:t>
            </w:r>
          </w:p>
        </w:tc>
        <w:tc>
          <w:tcPr>
            <w:tcW w:w="4410" w:type="dxa"/>
          </w:tcPr>
          <w:p w14:paraId="704A6212" w14:textId="77777777" w:rsidR="00BC262B" w:rsidRPr="00CD6413" w:rsidRDefault="00BC262B" w:rsidP="00F639F8">
            <w:pPr>
              <w:rPr>
                <w:rFonts w:asciiTheme="majorHAnsi" w:hAnsiTheme="majorHAnsi" w:cs="Times New Roman"/>
              </w:rPr>
            </w:pPr>
            <w:r w:rsidRPr="00A34FCB">
              <w:rPr>
                <w:rFonts w:asciiTheme="majorHAnsi" w:hAnsiTheme="majorHAnsi" w:cs="Times New Roman"/>
              </w:rPr>
              <w:t>20130920101553-0500|</w:t>
            </w:r>
          </w:p>
        </w:tc>
        <w:tc>
          <w:tcPr>
            <w:tcW w:w="1779" w:type="dxa"/>
          </w:tcPr>
          <w:p w14:paraId="70A138A8" w14:textId="77777777" w:rsidR="00BC262B" w:rsidRPr="00CD6413" w:rsidRDefault="00BC262B" w:rsidP="00F639F8">
            <w:pPr>
              <w:rPr>
                <w:rFonts w:asciiTheme="majorHAnsi" w:hAnsiTheme="majorHAnsi" w:cs="Times New Roman"/>
              </w:rPr>
            </w:pPr>
          </w:p>
        </w:tc>
      </w:tr>
      <w:tr w:rsidR="00BC262B" w:rsidRPr="00CD6413" w14:paraId="608CEE07" w14:textId="77777777" w:rsidTr="00F639F8">
        <w:tc>
          <w:tcPr>
            <w:tcW w:w="828" w:type="dxa"/>
          </w:tcPr>
          <w:p w14:paraId="6030194D" w14:textId="77777777" w:rsidR="00BC262B" w:rsidRDefault="00BC262B" w:rsidP="00F639F8">
            <w:pPr>
              <w:rPr>
                <w:rFonts w:asciiTheme="majorHAnsi" w:hAnsiTheme="majorHAnsi" w:cs="Times New Roman"/>
              </w:rPr>
            </w:pPr>
            <w:r>
              <w:rPr>
                <w:rFonts w:asciiTheme="majorHAnsi" w:hAnsiTheme="majorHAnsi" w:cs="Times New Roman"/>
              </w:rPr>
              <w:t>16</w:t>
            </w:r>
          </w:p>
        </w:tc>
        <w:tc>
          <w:tcPr>
            <w:tcW w:w="720" w:type="dxa"/>
          </w:tcPr>
          <w:p w14:paraId="30477ECF" w14:textId="77777777" w:rsidR="00BC262B" w:rsidRPr="00CD6413" w:rsidRDefault="00BC262B" w:rsidP="00F639F8">
            <w:pPr>
              <w:rPr>
                <w:rFonts w:asciiTheme="majorHAnsi" w:hAnsiTheme="majorHAnsi" w:cs="Times New Roman"/>
              </w:rPr>
            </w:pPr>
            <w:r>
              <w:rPr>
                <w:rFonts w:asciiTheme="majorHAnsi" w:hAnsiTheme="majorHAnsi" w:cs="Times New Roman"/>
              </w:rPr>
              <w:t>CE</w:t>
            </w:r>
          </w:p>
        </w:tc>
        <w:tc>
          <w:tcPr>
            <w:tcW w:w="1808" w:type="dxa"/>
          </w:tcPr>
          <w:p w14:paraId="41D88AE3" w14:textId="77777777" w:rsidR="00BC262B" w:rsidRPr="00CD6413" w:rsidRDefault="00BC262B" w:rsidP="00F639F8">
            <w:pPr>
              <w:rPr>
                <w:rFonts w:asciiTheme="majorHAnsi" w:hAnsiTheme="majorHAnsi" w:cs="Times New Roman"/>
              </w:rPr>
            </w:pPr>
            <w:r>
              <w:rPr>
                <w:rFonts w:asciiTheme="majorHAnsi" w:hAnsiTheme="majorHAnsi" w:cs="Times New Roman"/>
              </w:rPr>
              <w:t>Order Control Code Reason</w:t>
            </w:r>
          </w:p>
        </w:tc>
        <w:tc>
          <w:tcPr>
            <w:tcW w:w="4410" w:type="dxa"/>
          </w:tcPr>
          <w:p w14:paraId="2B550F71" w14:textId="77777777" w:rsidR="00BC262B" w:rsidRPr="00CD6413" w:rsidRDefault="00BC262B" w:rsidP="00F639F8">
            <w:pPr>
              <w:rPr>
                <w:rFonts w:asciiTheme="majorHAnsi" w:hAnsiTheme="majorHAnsi" w:cs="Times New Roman"/>
              </w:rPr>
            </w:pPr>
            <w:r w:rsidRPr="00A34FCB">
              <w:rPr>
                <w:rFonts w:asciiTheme="majorHAnsi" w:hAnsiTheme="majorHAnsi" w:cs="Times New Roman"/>
              </w:rPr>
              <w:t>E^ELECTRONICALLY ENTERED^99ORN^^^</w:t>
            </w:r>
          </w:p>
        </w:tc>
        <w:tc>
          <w:tcPr>
            <w:tcW w:w="1779" w:type="dxa"/>
          </w:tcPr>
          <w:p w14:paraId="793E27E1" w14:textId="77777777" w:rsidR="00BC262B" w:rsidRDefault="00BC262B" w:rsidP="00F639F8">
            <w:pPr>
              <w:rPr>
                <w:rFonts w:asciiTheme="majorHAnsi" w:hAnsiTheme="majorHAnsi" w:cs="Times New Roman"/>
              </w:rPr>
            </w:pPr>
          </w:p>
        </w:tc>
      </w:tr>
      <w:tr w:rsidR="00BC262B" w:rsidRPr="00CD6413" w14:paraId="63DCA54E" w14:textId="77777777" w:rsidTr="00F639F8">
        <w:tc>
          <w:tcPr>
            <w:tcW w:w="828" w:type="dxa"/>
          </w:tcPr>
          <w:p w14:paraId="19947629"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17</w:t>
            </w:r>
          </w:p>
        </w:tc>
        <w:tc>
          <w:tcPr>
            <w:tcW w:w="720" w:type="dxa"/>
          </w:tcPr>
          <w:p w14:paraId="6F85C0C8"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CE</w:t>
            </w:r>
          </w:p>
        </w:tc>
        <w:tc>
          <w:tcPr>
            <w:tcW w:w="1808" w:type="dxa"/>
          </w:tcPr>
          <w:p w14:paraId="7941BA34"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Entering Organization</w:t>
            </w:r>
          </w:p>
        </w:tc>
        <w:tc>
          <w:tcPr>
            <w:tcW w:w="4410" w:type="dxa"/>
          </w:tcPr>
          <w:p w14:paraId="69915F57"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500^TROY^99VA4</w:t>
            </w:r>
          </w:p>
        </w:tc>
        <w:tc>
          <w:tcPr>
            <w:tcW w:w="1779" w:type="dxa"/>
          </w:tcPr>
          <w:p w14:paraId="09036F97" w14:textId="77777777" w:rsidR="00BC262B" w:rsidRPr="00CD6413" w:rsidRDefault="00BC262B" w:rsidP="00F639F8">
            <w:pPr>
              <w:rPr>
                <w:rFonts w:asciiTheme="majorHAnsi" w:hAnsiTheme="majorHAnsi" w:cs="Times New Roman"/>
              </w:rPr>
            </w:pPr>
          </w:p>
        </w:tc>
      </w:tr>
      <w:tr w:rsidR="00BC262B" w:rsidRPr="00CD6413" w14:paraId="644D2B60" w14:textId="77777777" w:rsidTr="00F639F8">
        <w:tc>
          <w:tcPr>
            <w:tcW w:w="828" w:type="dxa"/>
          </w:tcPr>
          <w:p w14:paraId="22BE9D0B"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21</w:t>
            </w:r>
          </w:p>
        </w:tc>
        <w:tc>
          <w:tcPr>
            <w:tcW w:w="720" w:type="dxa"/>
          </w:tcPr>
          <w:p w14:paraId="059B8491"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XON</w:t>
            </w:r>
          </w:p>
        </w:tc>
        <w:tc>
          <w:tcPr>
            <w:tcW w:w="1808" w:type="dxa"/>
          </w:tcPr>
          <w:p w14:paraId="3A3972C9"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 xml:space="preserve">Ordering Facility </w:t>
            </w:r>
            <w:r w:rsidRPr="00CD6413">
              <w:rPr>
                <w:rFonts w:asciiTheme="majorHAnsi" w:hAnsiTheme="majorHAnsi" w:cs="Times New Roman"/>
              </w:rPr>
              <w:lastRenderedPageBreak/>
              <w:t>Name</w:t>
            </w:r>
          </w:p>
        </w:tc>
        <w:tc>
          <w:tcPr>
            <w:tcW w:w="4410" w:type="dxa"/>
          </w:tcPr>
          <w:p w14:paraId="48F56721"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lastRenderedPageBreak/>
              <w:t>TROY^L^500^^^USVHA^FI^^A^500</w:t>
            </w:r>
          </w:p>
        </w:tc>
        <w:tc>
          <w:tcPr>
            <w:tcW w:w="1779" w:type="dxa"/>
          </w:tcPr>
          <w:p w14:paraId="09823C3A" w14:textId="77777777" w:rsidR="00BC262B" w:rsidRPr="00CD6413" w:rsidRDefault="00BC262B" w:rsidP="00F639F8">
            <w:pPr>
              <w:rPr>
                <w:rFonts w:asciiTheme="majorHAnsi" w:hAnsiTheme="majorHAnsi" w:cs="Times New Roman"/>
              </w:rPr>
            </w:pPr>
          </w:p>
        </w:tc>
      </w:tr>
      <w:tr w:rsidR="00BC262B" w:rsidRPr="00CD6413" w14:paraId="4AF2BB42" w14:textId="77777777" w:rsidTr="00F639F8">
        <w:tc>
          <w:tcPr>
            <w:tcW w:w="828" w:type="dxa"/>
          </w:tcPr>
          <w:p w14:paraId="7F85E573"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lastRenderedPageBreak/>
              <w:t>22</w:t>
            </w:r>
          </w:p>
        </w:tc>
        <w:tc>
          <w:tcPr>
            <w:tcW w:w="720" w:type="dxa"/>
          </w:tcPr>
          <w:p w14:paraId="4EC07C57"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XAD</w:t>
            </w:r>
          </w:p>
        </w:tc>
        <w:tc>
          <w:tcPr>
            <w:tcW w:w="1808" w:type="dxa"/>
          </w:tcPr>
          <w:p w14:paraId="496EF058"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Ordering Facility Address</w:t>
            </w:r>
          </w:p>
        </w:tc>
        <w:tc>
          <w:tcPr>
            <w:tcW w:w="4410" w:type="dxa"/>
          </w:tcPr>
          <w:p w14:paraId="40073889" w14:textId="77777777" w:rsidR="00BC262B" w:rsidRPr="00CD6413" w:rsidRDefault="00BC262B" w:rsidP="00F639F8">
            <w:pPr>
              <w:rPr>
                <w:rFonts w:asciiTheme="majorHAnsi" w:hAnsiTheme="majorHAnsi" w:cs="Times New Roman"/>
              </w:rPr>
            </w:pPr>
            <w:r w:rsidRPr="00CD6413">
              <w:rPr>
                <w:rFonts w:asciiTheme="majorHAnsi" w:hAnsiTheme="majorHAnsi" w:cs="Times New Roman"/>
              </w:rPr>
              <w:t>VA MEDICAL CENTER^1 3RD ST.^ALBANY^NY^12180-0097^USA</w:t>
            </w:r>
          </w:p>
        </w:tc>
        <w:tc>
          <w:tcPr>
            <w:tcW w:w="1779" w:type="dxa"/>
          </w:tcPr>
          <w:p w14:paraId="7010AE11" w14:textId="77777777" w:rsidR="00BC262B" w:rsidRPr="00CD6413" w:rsidRDefault="00BC262B" w:rsidP="00F639F8">
            <w:pPr>
              <w:rPr>
                <w:rFonts w:asciiTheme="majorHAnsi" w:hAnsiTheme="majorHAnsi" w:cs="Times New Roman"/>
              </w:rPr>
            </w:pPr>
          </w:p>
        </w:tc>
      </w:tr>
    </w:tbl>
    <w:p w14:paraId="5D06C132" w14:textId="77777777" w:rsidR="00BC262B" w:rsidRDefault="00BC262B" w:rsidP="00BC262B">
      <w:pPr>
        <w:rPr>
          <w:rFonts w:asciiTheme="majorHAnsi" w:hAnsiTheme="majorHAnsi" w:cs="Times New Roman"/>
        </w:rPr>
      </w:pPr>
    </w:p>
    <w:p w14:paraId="672E7C6B"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The placer order number is a composite field. The first component is a string that uniquely identifies the order for the specified patient on the hospital/pharmacy system (the "placer"). The optional second component contains the Application ID of the application that placed the order. </w:t>
      </w:r>
      <w:r w:rsidRPr="004D700A">
        <w:rPr>
          <w:rFonts w:ascii="Verdana" w:eastAsia="Times New Roman" w:hAnsi="Verdana" w:cs="Times New Roman"/>
          <w:sz w:val="20"/>
          <w:szCs w:val="20"/>
        </w:rPr>
        <w:br/>
        <w:t xml:space="preserve">    e.g., &lt;Order number&gt;^&lt;Application ID&gt;. </w:t>
      </w:r>
    </w:p>
    <w:p w14:paraId="7D680C3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u w:val="single"/>
        </w:rPr>
        <w:t>Filler order number</w:t>
      </w:r>
    </w:p>
    <w:p w14:paraId="1BAA1AD6"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In general, the filler order number should identify the application fulfills the order (also see Placer order number above for a more detailed explanation).  The filler order number is a composite field. The first component is a string that uniquely identifies the order for the specified patient on the system that fulfills (dispenses/administers) the order. The optional second component contains the Application ID of the application. </w:t>
      </w:r>
      <w:r w:rsidRPr="004D700A">
        <w:rPr>
          <w:rFonts w:ascii="Verdana" w:eastAsia="Times New Roman" w:hAnsi="Verdana" w:cs="Times New Roman"/>
          <w:sz w:val="20"/>
          <w:szCs w:val="20"/>
        </w:rPr>
        <w:br/>
        <w:t xml:space="preserve">    e.g., &lt;Order number&gt;^&lt;Application ID&gt;. </w:t>
      </w:r>
    </w:p>
    <w:p w14:paraId="67D450B1"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u w:val="single"/>
        </w:rPr>
        <w:t>Timing/Quantity</w:t>
      </w:r>
    </w:p>
    <w:p w14:paraId="5728850B"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For RDE "perfected" pharmacy order messages, this is an optional field since the Quantity/Timing field found in the RXE segment serves the same purpose. If provided, it must match the data in the corresponding RXE field. However, for inbound ORM "non-perfected" pharmacy orders, this composite field is required since the RXO segment does not provide a corresponding Quantity/Timing field. Refer to the RXE </w:t>
      </w:r>
      <w:r w:rsidRPr="00DD304F">
        <w:rPr>
          <w:rFonts w:ascii="Verdana" w:eastAsia="Times New Roman" w:hAnsi="Verdana" w:cs="Times New Roman"/>
          <w:sz w:val="20"/>
          <w:szCs w:val="20"/>
        </w:rPr>
        <w:t>Quantity/Timing documentation</w:t>
      </w:r>
      <w:r w:rsidRPr="004D700A">
        <w:rPr>
          <w:rFonts w:ascii="Verdana" w:eastAsia="Times New Roman" w:hAnsi="Verdana" w:cs="Times New Roman"/>
          <w:sz w:val="20"/>
          <w:szCs w:val="20"/>
        </w:rPr>
        <w:t xml:space="preserve"> for detailed information about this field, subcomponents and options.</w:t>
      </w:r>
    </w:p>
    <w:p w14:paraId="4884E2AB"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u w:val="single"/>
        </w:rPr>
        <w:t>Transaction Date/Time</w:t>
      </w:r>
    </w:p>
    <w:p w14:paraId="2CF894A3"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is the date and time that the transaction was entered into the hospital/pharmacy order entry system.</w:t>
      </w:r>
    </w:p>
    <w:p w14:paraId="576AF4E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u w:val="single"/>
        </w:rPr>
        <w:t>Entered By</w:t>
      </w:r>
    </w:p>
    <w:p w14:paraId="3D41100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field identifies the person who entered the order into the hospital/pharmacy system. Since the RXE segment does not have a corresponding field for this data, this field should be included if the "entered by" data must appear in the database.</w:t>
      </w:r>
    </w:p>
    <w:p w14:paraId="0411213C"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u w:val="single"/>
        </w:rPr>
        <w:t>Verified By</w:t>
      </w:r>
    </w:p>
    <w:p w14:paraId="2034A6DB"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optional field identifies the person who verified the order (i.e., if the order was entered by somebody whose work needs to be checked by a pharmacist). This field can contain the same data as the RXE field "Pharmacist verifier ID".</w:t>
      </w:r>
    </w:p>
    <w:p w14:paraId="5B5BF156" w14:textId="38AB7ADD" w:rsidR="007F0D13" w:rsidRPr="006E7A90" w:rsidRDefault="007F0D13" w:rsidP="007F0D13">
      <w:pPr>
        <w:pStyle w:val="Style2"/>
      </w:pPr>
      <w:bookmarkStart w:id="668" w:name="_Toc398038637"/>
      <w:r w:rsidRPr="00E05D6C">
        <w:lastRenderedPageBreak/>
        <w:t>ORC</w:t>
      </w:r>
      <w:r w:rsidRPr="003A1A9C">
        <w:t xml:space="preserve"> </w:t>
      </w:r>
      <w:r w:rsidRPr="001A6E95">
        <w:t>Segment</w:t>
      </w:r>
      <w:r>
        <w:t xml:space="preserve"> – Diet Order Auto Discontinue</w:t>
      </w:r>
      <w:bookmarkEnd w:id="668"/>
      <w:r w:rsidRPr="003A1A9C">
        <w:t xml:space="preserve"> </w:t>
      </w:r>
    </w:p>
    <w:tbl>
      <w:tblPr>
        <w:tblW w:w="0" w:type="auto"/>
        <w:tblLook w:val="01E0" w:firstRow="1" w:lastRow="1" w:firstColumn="1" w:lastColumn="1" w:noHBand="0" w:noVBand="0"/>
      </w:tblPr>
      <w:tblGrid>
        <w:gridCol w:w="828"/>
        <w:gridCol w:w="736"/>
        <w:gridCol w:w="1808"/>
        <w:gridCol w:w="3915"/>
        <w:gridCol w:w="2276"/>
      </w:tblGrid>
      <w:tr w:rsidR="007F0D13" w:rsidRPr="003A1A9C" w14:paraId="014816BD" w14:textId="77777777" w:rsidTr="005309C7">
        <w:trPr>
          <w:trHeight w:val="552"/>
        </w:trPr>
        <w:tc>
          <w:tcPr>
            <w:tcW w:w="82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71464D60" w14:textId="77777777" w:rsidR="007F0D13" w:rsidRPr="003A1A9C" w:rsidRDefault="007F0D13" w:rsidP="00673147">
            <w:pPr>
              <w:rPr>
                <w:rFonts w:asciiTheme="majorHAnsi" w:hAnsiTheme="majorHAnsi" w:cs="Times New Roman"/>
                <w:b/>
              </w:rPr>
            </w:pPr>
            <w:r w:rsidRPr="003A1A9C">
              <w:rPr>
                <w:rFonts w:asciiTheme="majorHAnsi" w:hAnsiTheme="majorHAnsi" w:cs="Times New Roman"/>
                <w:b/>
              </w:rPr>
              <w:t>SEQ</w:t>
            </w:r>
          </w:p>
        </w:tc>
        <w:tc>
          <w:tcPr>
            <w:tcW w:w="73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113539D" w14:textId="77777777" w:rsidR="007F0D13" w:rsidRPr="003A1A9C" w:rsidRDefault="007F0D13" w:rsidP="00673147">
            <w:pPr>
              <w:rPr>
                <w:rFonts w:asciiTheme="majorHAnsi" w:hAnsiTheme="majorHAnsi" w:cs="Times New Roman"/>
                <w:b/>
              </w:rPr>
            </w:pPr>
            <w:r w:rsidRPr="003A1A9C">
              <w:rPr>
                <w:rFonts w:asciiTheme="majorHAnsi" w:hAnsiTheme="majorHAnsi" w:cs="Times New Roman"/>
                <w:b/>
              </w:rPr>
              <w:t>DT</w:t>
            </w:r>
          </w:p>
        </w:tc>
        <w:tc>
          <w:tcPr>
            <w:tcW w:w="180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D7B6BB3" w14:textId="77777777" w:rsidR="007F0D13" w:rsidRPr="003A1A9C" w:rsidRDefault="007F0D13" w:rsidP="00673147">
            <w:pPr>
              <w:rPr>
                <w:rFonts w:asciiTheme="majorHAnsi" w:hAnsiTheme="majorHAnsi" w:cs="Times New Roman"/>
                <w:b/>
              </w:rPr>
            </w:pPr>
            <w:r w:rsidRPr="003A1A9C">
              <w:rPr>
                <w:rFonts w:asciiTheme="majorHAnsi" w:hAnsiTheme="majorHAnsi" w:cs="Times New Roman"/>
                <w:b/>
              </w:rPr>
              <w:t>Element Name</w:t>
            </w:r>
          </w:p>
        </w:tc>
        <w:tc>
          <w:tcPr>
            <w:tcW w:w="391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2DF9EAD" w14:textId="77777777" w:rsidR="007F0D13" w:rsidRPr="003A1A9C" w:rsidRDefault="007F0D13" w:rsidP="00673147">
            <w:pPr>
              <w:rPr>
                <w:rFonts w:asciiTheme="majorHAnsi" w:hAnsiTheme="majorHAnsi" w:cs="Times New Roman"/>
                <w:b/>
              </w:rPr>
            </w:pPr>
            <w:r w:rsidRPr="003A1A9C">
              <w:rPr>
                <w:rFonts w:asciiTheme="majorHAnsi" w:hAnsiTheme="majorHAnsi" w:cs="Times New Roman"/>
                <w:b/>
              </w:rPr>
              <w:t>Example</w:t>
            </w:r>
          </w:p>
        </w:tc>
        <w:tc>
          <w:tcPr>
            <w:tcW w:w="2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7D714DC" w14:textId="77777777" w:rsidR="007F0D13" w:rsidRPr="003A1A9C" w:rsidRDefault="007F0D13" w:rsidP="00673147">
            <w:pPr>
              <w:rPr>
                <w:rFonts w:asciiTheme="majorHAnsi" w:hAnsiTheme="majorHAnsi" w:cs="Times New Roman"/>
                <w:b/>
              </w:rPr>
            </w:pPr>
            <w:r w:rsidRPr="003A1A9C">
              <w:rPr>
                <w:rFonts w:asciiTheme="majorHAnsi" w:hAnsiTheme="majorHAnsi" w:cs="Times New Roman"/>
                <w:b/>
              </w:rPr>
              <w:t>Notes</w:t>
            </w:r>
          </w:p>
        </w:tc>
      </w:tr>
      <w:tr w:rsidR="007F0D13" w:rsidRPr="003A1A9C" w14:paraId="48872931" w14:textId="77777777" w:rsidTr="005309C7">
        <w:tc>
          <w:tcPr>
            <w:tcW w:w="828" w:type="dxa"/>
            <w:tcBorders>
              <w:top w:val="single" w:sz="6" w:space="0" w:color="auto"/>
              <w:left w:val="single" w:sz="6" w:space="0" w:color="auto"/>
              <w:bottom w:val="single" w:sz="6" w:space="0" w:color="auto"/>
              <w:right w:val="single" w:sz="6" w:space="0" w:color="auto"/>
            </w:tcBorders>
          </w:tcPr>
          <w:p w14:paraId="459D09D5"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1</w:t>
            </w:r>
          </w:p>
        </w:tc>
        <w:tc>
          <w:tcPr>
            <w:tcW w:w="736" w:type="dxa"/>
            <w:tcBorders>
              <w:top w:val="single" w:sz="6" w:space="0" w:color="auto"/>
              <w:left w:val="single" w:sz="6" w:space="0" w:color="auto"/>
              <w:bottom w:val="single" w:sz="6" w:space="0" w:color="auto"/>
              <w:right w:val="single" w:sz="6" w:space="0" w:color="auto"/>
            </w:tcBorders>
          </w:tcPr>
          <w:p w14:paraId="348EFA8F"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ST</w:t>
            </w:r>
          </w:p>
        </w:tc>
        <w:tc>
          <w:tcPr>
            <w:tcW w:w="1808" w:type="dxa"/>
            <w:tcBorders>
              <w:top w:val="single" w:sz="6" w:space="0" w:color="auto"/>
              <w:left w:val="single" w:sz="6" w:space="0" w:color="auto"/>
              <w:bottom w:val="single" w:sz="6" w:space="0" w:color="auto"/>
              <w:right w:val="single" w:sz="6" w:space="0" w:color="auto"/>
            </w:tcBorders>
          </w:tcPr>
          <w:p w14:paraId="6C2F1E82"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Order Control</w:t>
            </w:r>
          </w:p>
        </w:tc>
        <w:tc>
          <w:tcPr>
            <w:tcW w:w="3915" w:type="dxa"/>
            <w:tcBorders>
              <w:top w:val="single" w:sz="6" w:space="0" w:color="auto"/>
              <w:left w:val="single" w:sz="6" w:space="0" w:color="auto"/>
              <w:bottom w:val="single" w:sz="6" w:space="0" w:color="auto"/>
              <w:right w:val="single" w:sz="6" w:space="0" w:color="auto"/>
            </w:tcBorders>
          </w:tcPr>
          <w:p w14:paraId="66B243E8" w14:textId="07660E89" w:rsidR="007F0D13" w:rsidRPr="003A1A9C" w:rsidRDefault="007F0D13" w:rsidP="00673147">
            <w:pPr>
              <w:rPr>
                <w:rFonts w:asciiTheme="majorHAnsi" w:hAnsiTheme="majorHAnsi" w:cs="Times New Roman"/>
              </w:rPr>
            </w:pPr>
            <w:r w:rsidRPr="007F0D13">
              <w:rPr>
                <w:rFonts w:asciiTheme="majorHAnsi" w:hAnsiTheme="majorHAnsi" w:cs="Times New Roman"/>
              </w:rPr>
              <w:t>OC</w:t>
            </w:r>
          </w:p>
        </w:tc>
        <w:tc>
          <w:tcPr>
            <w:tcW w:w="2276" w:type="dxa"/>
            <w:tcBorders>
              <w:top w:val="single" w:sz="6" w:space="0" w:color="auto"/>
              <w:left w:val="single" w:sz="6" w:space="0" w:color="auto"/>
              <w:bottom w:val="single" w:sz="6" w:space="0" w:color="auto"/>
              <w:right w:val="single" w:sz="6" w:space="0" w:color="auto"/>
            </w:tcBorders>
          </w:tcPr>
          <w:p w14:paraId="5FE3FDA9" w14:textId="77777777" w:rsidR="007F0D13" w:rsidRPr="003A1A9C" w:rsidRDefault="007F0D13" w:rsidP="00673147">
            <w:pPr>
              <w:rPr>
                <w:rFonts w:asciiTheme="majorHAnsi" w:hAnsiTheme="majorHAnsi" w:cs="Times New Roman"/>
              </w:rPr>
            </w:pPr>
            <w:r>
              <w:rPr>
                <w:rFonts w:asciiTheme="majorHAnsi" w:hAnsiTheme="majorHAnsi" w:cs="Times New Roman"/>
              </w:rPr>
              <w:t xml:space="preserve">See Order Control Table down below </w:t>
            </w:r>
          </w:p>
        </w:tc>
      </w:tr>
      <w:tr w:rsidR="007F0D13" w:rsidRPr="003A1A9C" w14:paraId="03C2DB30" w14:textId="77777777" w:rsidTr="005309C7">
        <w:tc>
          <w:tcPr>
            <w:tcW w:w="828" w:type="dxa"/>
            <w:tcBorders>
              <w:top w:val="single" w:sz="6" w:space="0" w:color="auto"/>
              <w:left w:val="single" w:sz="6" w:space="0" w:color="auto"/>
              <w:bottom w:val="single" w:sz="6" w:space="0" w:color="auto"/>
              <w:right w:val="single" w:sz="6" w:space="0" w:color="auto"/>
            </w:tcBorders>
          </w:tcPr>
          <w:p w14:paraId="04440CC1"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2</w:t>
            </w:r>
          </w:p>
        </w:tc>
        <w:tc>
          <w:tcPr>
            <w:tcW w:w="736" w:type="dxa"/>
            <w:tcBorders>
              <w:top w:val="single" w:sz="6" w:space="0" w:color="auto"/>
              <w:left w:val="single" w:sz="6" w:space="0" w:color="auto"/>
              <w:bottom w:val="single" w:sz="6" w:space="0" w:color="auto"/>
              <w:right w:val="single" w:sz="6" w:space="0" w:color="auto"/>
            </w:tcBorders>
          </w:tcPr>
          <w:p w14:paraId="41A9F452"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300ECE13" w14:textId="77777777" w:rsidR="007F0D13" w:rsidRPr="003A1A9C" w:rsidRDefault="007F0D13" w:rsidP="00673147">
            <w:pPr>
              <w:rPr>
                <w:rFonts w:asciiTheme="majorHAnsi" w:hAnsiTheme="majorHAnsi" w:cs="Times New Roman"/>
              </w:rPr>
            </w:pPr>
            <w:r w:rsidRPr="003A1A9C">
              <w:rPr>
                <w:rFonts w:asciiTheme="majorHAnsi" w:hAnsiTheme="majorHAnsi" w:cs="Times New Roman"/>
              </w:rPr>
              <w:t>Placer Order Number</w:t>
            </w:r>
          </w:p>
        </w:tc>
        <w:tc>
          <w:tcPr>
            <w:tcW w:w="3915" w:type="dxa"/>
            <w:tcBorders>
              <w:top w:val="single" w:sz="6" w:space="0" w:color="auto"/>
              <w:left w:val="single" w:sz="6" w:space="0" w:color="auto"/>
              <w:bottom w:val="single" w:sz="6" w:space="0" w:color="auto"/>
              <w:right w:val="single" w:sz="6" w:space="0" w:color="auto"/>
            </w:tcBorders>
          </w:tcPr>
          <w:p w14:paraId="4304720A" w14:textId="2E3CBC45" w:rsidR="007F0D13" w:rsidRPr="003A1A9C" w:rsidRDefault="007F0D13" w:rsidP="00673147">
            <w:pPr>
              <w:rPr>
                <w:rFonts w:asciiTheme="majorHAnsi" w:hAnsiTheme="majorHAnsi" w:cs="Times New Roman"/>
              </w:rPr>
            </w:pPr>
            <w:r w:rsidRPr="007F0D13">
              <w:rPr>
                <w:rFonts w:asciiTheme="majorHAnsi" w:hAnsiTheme="majorHAnsi" w:cs="Times New Roman"/>
              </w:rPr>
              <w:t>20140^OR</w:t>
            </w:r>
          </w:p>
        </w:tc>
        <w:tc>
          <w:tcPr>
            <w:tcW w:w="2276" w:type="dxa"/>
            <w:tcBorders>
              <w:top w:val="single" w:sz="6" w:space="0" w:color="auto"/>
              <w:left w:val="single" w:sz="6" w:space="0" w:color="auto"/>
              <w:bottom w:val="single" w:sz="6" w:space="0" w:color="auto"/>
              <w:right w:val="single" w:sz="6" w:space="0" w:color="auto"/>
            </w:tcBorders>
          </w:tcPr>
          <w:p w14:paraId="1C97B9E2" w14:textId="77777777" w:rsidR="007F0D13" w:rsidRPr="003A1A9C" w:rsidRDefault="007F0D13" w:rsidP="00673147">
            <w:pPr>
              <w:rPr>
                <w:rFonts w:asciiTheme="majorHAnsi" w:hAnsiTheme="majorHAnsi" w:cs="Times New Roman"/>
              </w:rPr>
            </w:pPr>
          </w:p>
        </w:tc>
      </w:tr>
      <w:tr w:rsidR="007F0D13" w:rsidRPr="003A1A9C" w14:paraId="1D5F172D" w14:textId="77777777" w:rsidTr="005309C7">
        <w:tc>
          <w:tcPr>
            <w:tcW w:w="828" w:type="dxa"/>
            <w:tcBorders>
              <w:top w:val="single" w:sz="6" w:space="0" w:color="auto"/>
              <w:left w:val="single" w:sz="6" w:space="0" w:color="auto"/>
              <w:bottom w:val="single" w:sz="6" w:space="0" w:color="auto"/>
              <w:right w:val="single" w:sz="6" w:space="0" w:color="auto"/>
            </w:tcBorders>
          </w:tcPr>
          <w:p w14:paraId="655F69DF" w14:textId="4304D2F0" w:rsidR="007F0D13" w:rsidRPr="003A1A9C" w:rsidRDefault="007F0D13" w:rsidP="00673147">
            <w:pPr>
              <w:rPr>
                <w:rFonts w:asciiTheme="majorHAnsi" w:hAnsiTheme="majorHAnsi" w:cs="Times New Roman"/>
              </w:rPr>
            </w:pPr>
            <w:r w:rsidRPr="003A1A9C">
              <w:rPr>
                <w:rFonts w:asciiTheme="majorHAnsi" w:hAnsiTheme="majorHAnsi" w:cs="Times New Roman"/>
              </w:rPr>
              <w:t>5</w:t>
            </w:r>
          </w:p>
        </w:tc>
        <w:tc>
          <w:tcPr>
            <w:tcW w:w="736" w:type="dxa"/>
            <w:tcBorders>
              <w:top w:val="single" w:sz="6" w:space="0" w:color="auto"/>
              <w:left w:val="single" w:sz="6" w:space="0" w:color="auto"/>
              <w:bottom w:val="single" w:sz="6" w:space="0" w:color="auto"/>
              <w:right w:val="single" w:sz="6" w:space="0" w:color="auto"/>
            </w:tcBorders>
          </w:tcPr>
          <w:p w14:paraId="186D7B03" w14:textId="14ABA3DA" w:rsidR="007F0D13" w:rsidRPr="003A1A9C" w:rsidRDefault="007F0D13" w:rsidP="00673147">
            <w:pPr>
              <w:rPr>
                <w:rFonts w:asciiTheme="majorHAnsi" w:hAnsiTheme="majorHAnsi" w:cs="Times New Roman"/>
              </w:rPr>
            </w:pPr>
            <w:r w:rsidRPr="003A1A9C">
              <w:rPr>
                <w:rFonts w:asciiTheme="majorHAnsi" w:hAnsiTheme="majorHAnsi" w:cs="Times New Roman"/>
              </w:rPr>
              <w:t>ID</w:t>
            </w:r>
          </w:p>
        </w:tc>
        <w:tc>
          <w:tcPr>
            <w:tcW w:w="1808" w:type="dxa"/>
            <w:tcBorders>
              <w:top w:val="single" w:sz="6" w:space="0" w:color="auto"/>
              <w:left w:val="single" w:sz="6" w:space="0" w:color="auto"/>
              <w:bottom w:val="single" w:sz="6" w:space="0" w:color="auto"/>
              <w:right w:val="single" w:sz="6" w:space="0" w:color="auto"/>
            </w:tcBorders>
          </w:tcPr>
          <w:p w14:paraId="3B14E441" w14:textId="44766741" w:rsidR="007F0D13" w:rsidRPr="003A1A9C" w:rsidRDefault="007F0D13" w:rsidP="00673147">
            <w:pPr>
              <w:rPr>
                <w:rFonts w:asciiTheme="majorHAnsi" w:hAnsiTheme="majorHAnsi" w:cs="Times New Roman"/>
              </w:rPr>
            </w:pPr>
            <w:r w:rsidRPr="003A1A9C">
              <w:rPr>
                <w:rFonts w:asciiTheme="majorHAnsi" w:hAnsiTheme="majorHAnsi" w:cs="Times New Roman"/>
              </w:rPr>
              <w:t>Order Status</w:t>
            </w:r>
          </w:p>
        </w:tc>
        <w:tc>
          <w:tcPr>
            <w:tcW w:w="3915" w:type="dxa"/>
            <w:tcBorders>
              <w:top w:val="single" w:sz="6" w:space="0" w:color="auto"/>
              <w:left w:val="single" w:sz="6" w:space="0" w:color="auto"/>
              <w:bottom w:val="single" w:sz="6" w:space="0" w:color="auto"/>
              <w:right w:val="single" w:sz="6" w:space="0" w:color="auto"/>
            </w:tcBorders>
          </w:tcPr>
          <w:p w14:paraId="2B855400" w14:textId="61561D03" w:rsidR="007F0D13" w:rsidRPr="003A1A9C" w:rsidRDefault="007F0D13" w:rsidP="00673147">
            <w:pPr>
              <w:rPr>
                <w:rFonts w:asciiTheme="majorHAnsi" w:hAnsiTheme="majorHAnsi" w:cs="Times New Roman"/>
              </w:rPr>
            </w:pPr>
            <w:r>
              <w:rPr>
                <w:rFonts w:asciiTheme="majorHAnsi" w:hAnsiTheme="majorHAnsi" w:cs="Times New Roman"/>
              </w:rPr>
              <w:t>DC</w:t>
            </w:r>
          </w:p>
        </w:tc>
        <w:tc>
          <w:tcPr>
            <w:tcW w:w="2276" w:type="dxa"/>
            <w:tcBorders>
              <w:top w:val="single" w:sz="6" w:space="0" w:color="auto"/>
              <w:left w:val="single" w:sz="6" w:space="0" w:color="auto"/>
              <w:bottom w:val="single" w:sz="6" w:space="0" w:color="auto"/>
              <w:right w:val="single" w:sz="6" w:space="0" w:color="auto"/>
            </w:tcBorders>
          </w:tcPr>
          <w:p w14:paraId="34F45B4B" w14:textId="031400E7" w:rsidR="007F0D13" w:rsidRPr="003A1A9C" w:rsidRDefault="007F0D13" w:rsidP="00673147">
            <w:pPr>
              <w:rPr>
                <w:rFonts w:asciiTheme="majorHAnsi" w:hAnsiTheme="majorHAnsi" w:cs="Times New Roman"/>
              </w:rPr>
            </w:pPr>
            <w:r>
              <w:rPr>
                <w:rFonts w:asciiTheme="majorHAnsi" w:hAnsiTheme="majorHAnsi" w:cs="Times New Roman"/>
              </w:rPr>
              <w:t>See Pharmacy Order Status Table down below</w:t>
            </w:r>
          </w:p>
        </w:tc>
      </w:tr>
      <w:tr w:rsidR="007F0D13" w:rsidRPr="003A1A9C" w14:paraId="7D5C41A7" w14:textId="77777777" w:rsidTr="005309C7">
        <w:tc>
          <w:tcPr>
            <w:tcW w:w="828" w:type="dxa"/>
            <w:tcBorders>
              <w:top w:val="single" w:sz="6" w:space="0" w:color="auto"/>
              <w:left w:val="single" w:sz="6" w:space="0" w:color="auto"/>
              <w:bottom w:val="single" w:sz="6" w:space="0" w:color="auto"/>
              <w:right w:val="single" w:sz="6" w:space="0" w:color="auto"/>
            </w:tcBorders>
          </w:tcPr>
          <w:p w14:paraId="6408E566" w14:textId="31149536" w:rsidR="007F0D13" w:rsidRPr="003A1A9C" w:rsidRDefault="007F0D13" w:rsidP="00673147">
            <w:pPr>
              <w:rPr>
                <w:rFonts w:asciiTheme="majorHAnsi" w:hAnsiTheme="majorHAnsi" w:cs="Times New Roman"/>
              </w:rPr>
            </w:pPr>
            <w:r>
              <w:rPr>
                <w:rFonts w:asciiTheme="majorHAnsi" w:hAnsiTheme="majorHAnsi" w:cs="Times New Roman"/>
              </w:rPr>
              <w:t>7</w:t>
            </w:r>
          </w:p>
        </w:tc>
        <w:tc>
          <w:tcPr>
            <w:tcW w:w="736" w:type="dxa"/>
            <w:tcBorders>
              <w:top w:val="single" w:sz="6" w:space="0" w:color="auto"/>
              <w:left w:val="single" w:sz="6" w:space="0" w:color="auto"/>
              <w:bottom w:val="single" w:sz="6" w:space="0" w:color="auto"/>
              <w:right w:val="single" w:sz="6" w:space="0" w:color="auto"/>
            </w:tcBorders>
          </w:tcPr>
          <w:p w14:paraId="445561E8" w14:textId="70BBA5ED" w:rsidR="007F0D13" w:rsidRPr="003A1A9C" w:rsidRDefault="007F0D13" w:rsidP="00673147">
            <w:pPr>
              <w:rPr>
                <w:rFonts w:asciiTheme="majorHAnsi" w:hAnsiTheme="majorHAnsi" w:cs="Times New Roman"/>
              </w:rPr>
            </w:pPr>
            <w:r>
              <w:rPr>
                <w:rFonts w:asciiTheme="majorHAnsi" w:hAnsiTheme="majorHAnsi" w:cs="Times New Roman"/>
              </w:rPr>
              <w:t>TQ</w:t>
            </w:r>
          </w:p>
        </w:tc>
        <w:tc>
          <w:tcPr>
            <w:tcW w:w="1808" w:type="dxa"/>
            <w:tcBorders>
              <w:top w:val="single" w:sz="6" w:space="0" w:color="auto"/>
              <w:left w:val="single" w:sz="6" w:space="0" w:color="auto"/>
              <w:bottom w:val="single" w:sz="6" w:space="0" w:color="auto"/>
              <w:right w:val="single" w:sz="6" w:space="0" w:color="auto"/>
            </w:tcBorders>
          </w:tcPr>
          <w:p w14:paraId="1A99D1AF" w14:textId="569E1AE8" w:rsidR="007F0D13" w:rsidRPr="003A1A9C" w:rsidRDefault="007F0D13" w:rsidP="00673147">
            <w:pPr>
              <w:rPr>
                <w:rFonts w:asciiTheme="majorHAnsi" w:hAnsiTheme="majorHAnsi" w:cs="Times New Roman"/>
              </w:rPr>
            </w:pPr>
            <w:r w:rsidRPr="00926D9C">
              <w:rPr>
                <w:rFonts w:asciiTheme="majorHAnsi" w:hAnsiTheme="majorHAnsi" w:cs="Times New Roman"/>
              </w:rPr>
              <w:t>Quantity/Timing</w:t>
            </w:r>
          </w:p>
        </w:tc>
        <w:tc>
          <w:tcPr>
            <w:tcW w:w="3915" w:type="dxa"/>
            <w:tcBorders>
              <w:top w:val="single" w:sz="6" w:space="0" w:color="auto"/>
              <w:left w:val="single" w:sz="6" w:space="0" w:color="auto"/>
              <w:bottom w:val="single" w:sz="6" w:space="0" w:color="auto"/>
              <w:right w:val="single" w:sz="6" w:space="0" w:color="auto"/>
            </w:tcBorders>
          </w:tcPr>
          <w:p w14:paraId="1A0DD63B" w14:textId="02AA603E" w:rsidR="007F0D13" w:rsidRPr="003A1A9C" w:rsidRDefault="007F0D13" w:rsidP="00673147">
            <w:pPr>
              <w:rPr>
                <w:rFonts w:asciiTheme="majorHAnsi" w:hAnsiTheme="majorHAnsi" w:cs="Times New Roman"/>
              </w:rPr>
            </w:pPr>
            <w:r w:rsidRPr="003C4665">
              <w:rPr>
                <w:rFonts w:asciiTheme="majorHAnsi" w:hAnsiTheme="majorHAnsi" w:cs="Times New Roman"/>
              </w:rPr>
              <w:t>^</w:t>
            </w:r>
            <w:r>
              <w:t xml:space="preserve"> </w:t>
            </w:r>
            <w:r w:rsidRPr="007F0D13">
              <w:rPr>
                <w:rFonts w:asciiTheme="majorHAnsi" w:hAnsiTheme="majorHAnsi" w:cs="Times New Roman"/>
              </w:rPr>
              <w:t>^^^201408051307-0500^201408061023-0500</w:t>
            </w:r>
          </w:p>
        </w:tc>
        <w:tc>
          <w:tcPr>
            <w:tcW w:w="2276" w:type="dxa"/>
            <w:tcBorders>
              <w:top w:val="single" w:sz="6" w:space="0" w:color="auto"/>
              <w:left w:val="single" w:sz="6" w:space="0" w:color="auto"/>
              <w:bottom w:val="single" w:sz="6" w:space="0" w:color="auto"/>
              <w:right w:val="single" w:sz="6" w:space="0" w:color="auto"/>
            </w:tcBorders>
          </w:tcPr>
          <w:p w14:paraId="1FE05CFE" w14:textId="714724ED" w:rsidR="007F0D13" w:rsidRPr="003A1A9C" w:rsidRDefault="007F0D13" w:rsidP="00673147">
            <w:pPr>
              <w:rPr>
                <w:rFonts w:asciiTheme="majorHAnsi" w:hAnsiTheme="majorHAnsi" w:cs="Times New Roman"/>
              </w:rPr>
            </w:pPr>
          </w:p>
        </w:tc>
      </w:tr>
      <w:tr w:rsidR="007F0D13" w:rsidRPr="003A1A9C" w14:paraId="0E5FEE48" w14:textId="77777777" w:rsidTr="005309C7">
        <w:tc>
          <w:tcPr>
            <w:tcW w:w="828" w:type="dxa"/>
            <w:tcBorders>
              <w:top w:val="single" w:sz="6" w:space="0" w:color="auto"/>
              <w:left w:val="single" w:sz="6" w:space="0" w:color="auto"/>
              <w:bottom w:val="single" w:sz="6" w:space="0" w:color="auto"/>
              <w:right w:val="single" w:sz="6" w:space="0" w:color="auto"/>
            </w:tcBorders>
          </w:tcPr>
          <w:p w14:paraId="574FAB83" w14:textId="67D628AC" w:rsidR="007F0D13" w:rsidRPr="003A1A9C" w:rsidRDefault="007F0D13" w:rsidP="00673147">
            <w:pPr>
              <w:rPr>
                <w:rFonts w:asciiTheme="majorHAnsi" w:hAnsiTheme="majorHAnsi" w:cs="Times New Roman"/>
              </w:rPr>
            </w:pPr>
            <w:r w:rsidRPr="003A1A9C">
              <w:rPr>
                <w:rFonts w:asciiTheme="majorHAnsi" w:hAnsiTheme="majorHAnsi" w:cs="Times New Roman"/>
              </w:rPr>
              <w:t>10</w:t>
            </w:r>
          </w:p>
        </w:tc>
        <w:tc>
          <w:tcPr>
            <w:tcW w:w="736" w:type="dxa"/>
            <w:tcBorders>
              <w:top w:val="single" w:sz="6" w:space="0" w:color="auto"/>
              <w:left w:val="single" w:sz="6" w:space="0" w:color="auto"/>
              <w:bottom w:val="single" w:sz="6" w:space="0" w:color="auto"/>
              <w:right w:val="single" w:sz="6" w:space="0" w:color="auto"/>
            </w:tcBorders>
          </w:tcPr>
          <w:p w14:paraId="2673A692" w14:textId="333A9407" w:rsidR="007F0D13" w:rsidRPr="003A1A9C" w:rsidRDefault="007F0D13" w:rsidP="00673147">
            <w:pPr>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3DC9EAAF" w14:textId="5F893192" w:rsidR="007F0D13" w:rsidRPr="003A1A9C" w:rsidRDefault="007F0D13" w:rsidP="0067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imes New Roman"/>
              </w:rPr>
            </w:pPr>
            <w:r w:rsidRPr="003A1A9C">
              <w:rPr>
                <w:rFonts w:asciiTheme="majorHAnsi" w:hAnsiTheme="majorHAnsi" w:cs="Times New Roman"/>
              </w:rPr>
              <w:t>Entered by</w:t>
            </w:r>
          </w:p>
        </w:tc>
        <w:tc>
          <w:tcPr>
            <w:tcW w:w="3915" w:type="dxa"/>
            <w:tcBorders>
              <w:top w:val="single" w:sz="6" w:space="0" w:color="auto"/>
              <w:left w:val="single" w:sz="6" w:space="0" w:color="auto"/>
              <w:bottom w:val="single" w:sz="6" w:space="0" w:color="auto"/>
              <w:right w:val="single" w:sz="6" w:space="0" w:color="auto"/>
            </w:tcBorders>
          </w:tcPr>
          <w:p w14:paraId="063D0588" w14:textId="7BDBF6EC" w:rsidR="007F0D13" w:rsidRPr="003A1A9C" w:rsidRDefault="007F0D13" w:rsidP="00673147">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6E09F098" w14:textId="77777777" w:rsidR="007F0D13" w:rsidRPr="003A1A9C" w:rsidRDefault="007F0D13" w:rsidP="00673147">
            <w:pPr>
              <w:rPr>
                <w:rFonts w:asciiTheme="majorHAnsi" w:hAnsiTheme="majorHAnsi" w:cs="Times New Roman"/>
              </w:rPr>
            </w:pPr>
          </w:p>
        </w:tc>
      </w:tr>
      <w:tr w:rsidR="007F0D13" w:rsidRPr="003A1A9C" w14:paraId="47DE6199" w14:textId="77777777" w:rsidTr="005309C7">
        <w:tc>
          <w:tcPr>
            <w:tcW w:w="828" w:type="dxa"/>
            <w:tcBorders>
              <w:top w:val="single" w:sz="6" w:space="0" w:color="auto"/>
              <w:left w:val="single" w:sz="6" w:space="0" w:color="auto"/>
              <w:bottom w:val="single" w:sz="6" w:space="0" w:color="auto"/>
              <w:right w:val="single" w:sz="6" w:space="0" w:color="auto"/>
            </w:tcBorders>
          </w:tcPr>
          <w:p w14:paraId="11450BC3" w14:textId="54FD194D" w:rsidR="007F0D13" w:rsidRPr="003A1A9C" w:rsidRDefault="007F0D13" w:rsidP="00673147">
            <w:pPr>
              <w:rPr>
                <w:rFonts w:asciiTheme="majorHAnsi" w:hAnsiTheme="majorHAnsi" w:cs="Times New Roman"/>
              </w:rPr>
            </w:pPr>
            <w:r w:rsidRPr="003A1A9C">
              <w:rPr>
                <w:rFonts w:asciiTheme="majorHAnsi" w:hAnsiTheme="majorHAnsi" w:cs="Times New Roman"/>
              </w:rPr>
              <w:t>12</w:t>
            </w:r>
          </w:p>
        </w:tc>
        <w:tc>
          <w:tcPr>
            <w:tcW w:w="736" w:type="dxa"/>
            <w:tcBorders>
              <w:top w:val="single" w:sz="6" w:space="0" w:color="auto"/>
              <w:left w:val="single" w:sz="6" w:space="0" w:color="auto"/>
              <w:bottom w:val="single" w:sz="6" w:space="0" w:color="auto"/>
              <w:right w:val="single" w:sz="6" w:space="0" w:color="auto"/>
            </w:tcBorders>
          </w:tcPr>
          <w:p w14:paraId="20E0F5E2" w14:textId="4E3DFCDD" w:rsidR="007F0D13" w:rsidRPr="003A1A9C" w:rsidRDefault="007F0D13" w:rsidP="00673147">
            <w:pPr>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7145A1DC" w14:textId="052B9BB4" w:rsidR="007F0D13" w:rsidRPr="003A1A9C" w:rsidRDefault="007F0D13" w:rsidP="00673147">
            <w:pPr>
              <w:rPr>
                <w:rFonts w:asciiTheme="majorHAnsi" w:hAnsiTheme="majorHAnsi" w:cs="Times New Roman"/>
              </w:rPr>
            </w:pPr>
            <w:r w:rsidRPr="003A1A9C">
              <w:rPr>
                <w:rFonts w:asciiTheme="majorHAnsi" w:hAnsiTheme="majorHAnsi" w:cs="Times New Roman"/>
              </w:rPr>
              <w:t>Ordering Provider</w:t>
            </w:r>
          </w:p>
        </w:tc>
        <w:tc>
          <w:tcPr>
            <w:tcW w:w="3915" w:type="dxa"/>
            <w:tcBorders>
              <w:top w:val="single" w:sz="6" w:space="0" w:color="auto"/>
              <w:left w:val="single" w:sz="6" w:space="0" w:color="auto"/>
              <w:bottom w:val="single" w:sz="6" w:space="0" w:color="auto"/>
              <w:right w:val="single" w:sz="6" w:space="0" w:color="auto"/>
            </w:tcBorders>
          </w:tcPr>
          <w:p w14:paraId="175F6F0F" w14:textId="42132216" w:rsidR="007F0D13" w:rsidRPr="003A1A9C" w:rsidRDefault="007F0D13" w:rsidP="00673147">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433448EC" w14:textId="77777777" w:rsidR="007F0D13" w:rsidRPr="003A1A9C" w:rsidRDefault="007F0D13" w:rsidP="00673147">
            <w:pPr>
              <w:rPr>
                <w:rFonts w:asciiTheme="majorHAnsi" w:hAnsiTheme="majorHAnsi" w:cs="Times New Roman"/>
              </w:rPr>
            </w:pPr>
          </w:p>
        </w:tc>
      </w:tr>
      <w:tr w:rsidR="007F0D13" w:rsidRPr="003A1A9C" w14:paraId="24C6D197" w14:textId="77777777" w:rsidTr="005309C7">
        <w:tc>
          <w:tcPr>
            <w:tcW w:w="828" w:type="dxa"/>
            <w:tcBorders>
              <w:top w:val="single" w:sz="6" w:space="0" w:color="auto"/>
              <w:left w:val="single" w:sz="6" w:space="0" w:color="auto"/>
              <w:bottom w:val="single" w:sz="6" w:space="0" w:color="auto"/>
              <w:right w:val="single" w:sz="6" w:space="0" w:color="auto"/>
            </w:tcBorders>
          </w:tcPr>
          <w:p w14:paraId="3952F895" w14:textId="36684BE0" w:rsidR="007F0D13" w:rsidRPr="003A1A9C" w:rsidRDefault="007F0D13" w:rsidP="00673147">
            <w:pPr>
              <w:rPr>
                <w:rFonts w:asciiTheme="majorHAnsi" w:hAnsiTheme="majorHAnsi" w:cs="Times New Roman"/>
              </w:rPr>
            </w:pPr>
            <w:r w:rsidRPr="003A1A9C">
              <w:rPr>
                <w:rFonts w:asciiTheme="majorHAnsi" w:hAnsiTheme="majorHAnsi" w:cs="Times New Roman"/>
              </w:rPr>
              <w:t>15</w:t>
            </w:r>
          </w:p>
        </w:tc>
        <w:tc>
          <w:tcPr>
            <w:tcW w:w="736" w:type="dxa"/>
            <w:tcBorders>
              <w:top w:val="single" w:sz="6" w:space="0" w:color="auto"/>
              <w:left w:val="single" w:sz="6" w:space="0" w:color="auto"/>
              <w:bottom w:val="single" w:sz="6" w:space="0" w:color="auto"/>
              <w:right w:val="single" w:sz="6" w:space="0" w:color="auto"/>
            </w:tcBorders>
          </w:tcPr>
          <w:p w14:paraId="3F174957" w14:textId="0C6EC223" w:rsidR="007F0D13" w:rsidRPr="003A1A9C" w:rsidRDefault="007F0D13" w:rsidP="00673147">
            <w:pPr>
              <w:rPr>
                <w:rFonts w:asciiTheme="majorHAnsi" w:hAnsiTheme="majorHAnsi" w:cs="Times New Roman"/>
              </w:rPr>
            </w:pPr>
            <w:r w:rsidRPr="003A1A9C">
              <w:rPr>
                <w:rFonts w:asciiTheme="majorHAnsi" w:hAnsiTheme="majorHAnsi" w:cs="Times New Roman"/>
              </w:rPr>
              <w:t>TS</w:t>
            </w:r>
          </w:p>
        </w:tc>
        <w:tc>
          <w:tcPr>
            <w:tcW w:w="1808" w:type="dxa"/>
            <w:tcBorders>
              <w:top w:val="single" w:sz="6" w:space="0" w:color="auto"/>
              <w:left w:val="single" w:sz="6" w:space="0" w:color="auto"/>
              <w:bottom w:val="single" w:sz="6" w:space="0" w:color="auto"/>
              <w:right w:val="single" w:sz="6" w:space="0" w:color="auto"/>
            </w:tcBorders>
          </w:tcPr>
          <w:p w14:paraId="7B6566F1" w14:textId="61451F01" w:rsidR="007F0D13" w:rsidRPr="003A1A9C" w:rsidRDefault="007F0D13" w:rsidP="00673147">
            <w:pPr>
              <w:rPr>
                <w:rFonts w:asciiTheme="majorHAnsi" w:hAnsiTheme="majorHAnsi" w:cs="Times New Roman"/>
              </w:rPr>
            </w:pPr>
            <w:r w:rsidRPr="003A1A9C">
              <w:rPr>
                <w:rFonts w:asciiTheme="majorHAnsi" w:hAnsiTheme="majorHAnsi" w:cs="Times New Roman"/>
              </w:rPr>
              <w:t>Order effective Date/Time</w:t>
            </w:r>
          </w:p>
        </w:tc>
        <w:tc>
          <w:tcPr>
            <w:tcW w:w="3915" w:type="dxa"/>
            <w:tcBorders>
              <w:top w:val="single" w:sz="6" w:space="0" w:color="auto"/>
              <w:left w:val="single" w:sz="6" w:space="0" w:color="auto"/>
              <w:bottom w:val="single" w:sz="6" w:space="0" w:color="auto"/>
              <w:right w:val="single" w:sz="6" w:space="0" w:color="auto"/>
            </w:tcBorders>
          </w:tcPr>
          <w:p w14:paraId="7C2B31AB" w14:textId="51D502C7" w:rsidR="007F0D13" w:rsidRPr="003A1A9C" w:rsidRDefault="007F0D13" w:rsidP="00673147">
            <w:pPr>
              <w:rPr>
                <w:rFonts w:asciiTheme="majorHAnsi" w:hAnsiTheme="majorHAnsi" w:cs="Times New Roman"/>
              </w:rPr>
            </w:pPr>
            <w:r w:rsidRPr="007F0D13">
              <w:rPr>
                <w:rFonts w:asciiTheme="majorHAnsi" w:hAnsiTheme="majorHAnsi" w:cs="Times New Roman"/>
              </w:rPr>
              <w:t>20140806102325-0500</w:t>
            </w:r>
          </w:p>
        </w:tc>
        <w:tc>
          <w:tcPr>
            <w:tcW w:w="2276" w:type="dxa"/>
            <w:tcBorders>
              <w:top w:val="single" w:sz="6" w:space="0" w:color="auto"/>
              <w:left w:val="single" w:sz="6" w:space="0" w:color="auto"/>
              <w:bottom w:val="single" w:sz="6" w:space="0" w:color="auto"/>
              <w:right w:val="single" w:sz="6" w:space="0" w:color="auto"/>
            </w:tcBorders>
          </w:tcPr>
          <w:p w14:paraId="201D72B8" w14:textId="77777777" w:rsidR="007F0D13" w:rsidRPr="003A1A9C" w:rsidRDefault="007F0D13" w:rsidP="00673147">
            <w:pPr>
              <w:rPr>
                <w:rFonts w:asciiTheme="majorHAnsi" w:hAnsiTheme="majorHAnsi" w:cs="Times New Roman"/>
              </w:rPr>
            </w:pPr>
          </w:p>
        </w:tc>
      </w:tr>
      <w:tr w:rsidR="007F0D13" w:rsidRPr="003A1A9C" w14:paraId="2060751D" w14:textId="77777777" w:rsidTr="005309C7">
        <w:tc>
          <w:tcPr>
            <w:tcW w:w="828" w:type="dxa"/>
            <w:tcBorders>
              <w:top w:val="single" w:sz="6" w:space="0" w:color="auto"/>
              <w:left w:val="single" w:sz="6" w:space="0" w:color="auto"/>
              <w:bottom w:val="single" w:sz="6" w:space="0" w:color="auto"/>
              <w:right w:val="single" w:sz="6" w:space="0" w:color="auto"/>
            </w:tcBorders>
          </w:tcPr>
          <w:p w14:paraId="7A635209" w14:textId="4B8D2BB1" w:rsidR="007F0D13" w:rsidRPr="003A1A9C" w:rsidRDefault="007F0D13" w:rsidP="00673147">
            <w:pPr>
              <w:rPr>
                <w:rFonts w:asciiTheme="majorHAnsi" w:hAnsiTheme="majorHAnsi" w:cs="Times New Roman"/>
              </w:rPr>
            </w:pPr>
            <w:r w:rsidRPr="003A1A9C">
              <w:rPr>
                <w:rFonts w:asciiTheme="majorHAnsi" w:hAnsiTheme="majorHAnsi" w:cs="Times New Roman"/>
              </w:rPr>
              <w:t>16</w:t>
            </w:r>
          </w:p>
        </w:tc>
        <w:tc>
          <w:tcPr>
            <w:tcW w:w="736" w:type="dxa"/>
            <w:tcBorders>
              <w:top w:val="single" w:sz="6" w:space="0" w:color="auto"/>
              <w:left w:val="single" w:sz="6" w:space="0" w:color="auto"/>
              <w:bottom w:val="single" w:sz="6" w:space="0" w:color="auto"/>
              <w:right w:val="single" w:sz="6" w:space="0" w:color="auto"/>
            </w:tcBorders>
          </w:tcPr>
          <w:p w14:paraId="4F4F2EB6" w14:textId="6E0DF294" w:rsidR="007F0D13" w:rsidRPr="003A1A9C" w:rsidRDefault="007F0D13" w:rsidP="00673147">
            <w:pPr>
              <w:rPr>
                <w:rFonts w:asciiTheme="majorHAnsi" w:hAnsiTheme="majorHAnsi" w:cs="Times New Roman"/>
              </w:rPr>
            </w:pPr>
            <w:r w:rsidRPr="003A1A9C">
              <w:rPr>
                <w:rFonts w:asciiTheme="majorHAnsi" w:hAnsiTheme="majorHAnsi" w:cs="Times New Roman"/>
              </w:rPr>
              <w:t>CE</w:t>
            </w:r>
          </w:p>
        </w:tc>
        <w:tc>
          <w:tcPr>
            <w:tcW w:w="1808" w:type="dxa"/>
            <w:tcBorders>
              <w:top w:val="single" w:sz="6" w:space="0" w:color="auto"/>
              <w:left w:val="single" w:sz="6" w:space="0" w:color="auto"/>
              <w:bottom w:val="single" w:sz="6" w:space="0" w:color="auto"/>
              <w:right w:val="single" w:sz="6" w:space="0" w:color="auto"/>
            </w:tcBorders>
          </w:tcPr>
          <w:p w14:paraId="2BBFD74E" w14:textId="700B475F" w:rsidR="007F0D13" w:rsidRPr="003A1A9C" w:rsidRDefault="007F0D13" w:rsidP="00673147">
            <w:pPr>
              <w:rPr>
                <w:rFonts w:asciiTheme="majorHAnsi" w:hAnsiTheme="majorHAnsi" w:cs="Times New Roman"/>
              </w:rPr>
            </w:pPr>
            <w:r w:rsidRPr="003A1A9C">
              <w:rPr>
                <w:rFonts w:asciiTheme="majorHAnsi" w:hAnsiTheme="majorHAnsi" w:cs="Times New Roman"/>
              </w:rPr>
              <w:t>Order Control code reason</w:t>
            </w:r>
          </w:p>
        </w:tc>
        <w:tc>
          <w:tcPr>
            <w:tcW w:w="3915" w:type="dxa"/>
            <w:tcBorders>
              <w:top w:val="single" w:sz="6" w:space="0" w:color="auto"/>
              <w:left w:val="single" w:sz="6" w:space="0" w:color="auto"/>
              <w:bottom w:val="single" w:sz="6" w:space="0" w:color="auto"/>
              <w:right w:val="single" w:sz="6" w:space="0" w:color="auto"/>
            </w:tcBorders>
          </w:tcPr>
          <w:p w14:paraId="79B3A758" w14:textId="2517C467" w:rsidR="007F0D13" w:rsidRPr="003A1A9C" w:rsidRDefault="007F0D13" w:rsidP="00673147">
            <w:pPr>
              <w:rPr>
                <w:rFonts w:asciiTheme="majorHAnsi" w:hAnsiTheme="majorHAnsi" w:cs="Times New Roman"/>
              </w:rPr>
            </w:pPr>
            <w:r w:rsidRPr="007F0D13">
              <w:rPr>
                <w:rFonts w:asciiTheme="majorHAnsi" w:hAnsiTheme="majorHAnsi" w:cs="Times New Roman"/>
              </w:rPr>
              <w:t>Dietetics Canceled Order.</w:t>
            </w:r>
          </w:p>
        </w:tc>
        <w:tc>
          <w:tcPr>
            <w:tcW w:w="2276" w:type="dxa"/>
            <w:tcBorders>
              <w:top w:val="single" w:sz="6" w:space="0" w:color="auto"/>
              <w:left w:val="single" w:sz="6" w:space="0" w:color="auto"/>
              <w:bottom w:val="single" w:sz="6" w:space="0" w:color="auto"/>
              <w:right w:val="single" w:sz="6" w:space="0" w:color="auto"/>
            </w:tcBorders>
          </w:tcPr>
          <w:p w14:paraId="7C27DD44" w14:textId="77777777" w:rsidR="007F0D13" w:rsidRPr="003A1A9C" w:rsidRDefault="007F0D13" w:rsidP="00673147">
            <w:pPr>
              <w:rPr>
                <w:rFonts w:asciiTheme="majorHAnsi" w:hAnsiTheme="majorHAnsi" w:cs="Times New Roman"/>
              </w:rPr>
            </w:pPr>
          </w:p>
        </w:tc>
      </w:tr>
    </w:tbl>
    <w:p w14:paraId="7B787A7D" w14:textId="77777777" w:rsidR="00120D71" w:rsidRDefault="00120D71" w:rsidP="005309C7">
      <w:pPr>
        <w:pStyle w:val="Style2"/>
        <w:keepLines/>
      </w:pPr>
      <w:bookmarkStart w:id="669" w:name="_Toc398038638"/>
      <w:r w:rsidRPr="00E05D6C">
        <w:lastRenderedPageBreak/>
        <w:t>ORC</w:t>
      </w:r>
      <w:r w:rsidRPr="003A1A9C">
        <w:t xml:space="preserve"> </w:t>
      </w:r>
      <w:r w:rsidRPr="001A6E95">
        <w:t>Segment</w:t>
      </w:r>
      <w:r>
        <w:t xml:space="preserve"> – Pharmacy Order </w:t>
      </w:r>
      <w:r w:rsidRPr="00A21297">
        <w:t>AUTO D</w:t>
      </w:r>
      <w:r>
        <w:t>C</w:t>
      </w:r>
      <w:bookmarkEnd w:id="669"/>
    </w:p>
    <w:tbl>
      <w:tblPr>
        <w:tblW w:w="0" w:type="auto"/>
        <w:tblLook w:val="01E0" w:firstRow="1" w:lastRow="1" w:firstColumn="1" w:lastColumn="1" w:noHBand="0" w:noVBand="0"/>
      </w:tblPr>
      <w:tblGrid>
        <w:gridCol w:w="828"/>
        <w:gridCol w:w="736"/>
        <w:gridCol w:w="1808"/>
        <w:gridCol w:w="3915"/>
        <w:gridCol w:w="2276"/>
      </w:tblGrid>
      <w:tr w:rsidR="00120D71" w:rsidRPr="003A1A9C" w14:paraId="2E1753F1" w14:textId="77777777" w:rsidTr="00673147">
        <w:trPr>
          <w:trHeight w:val="552"/>
        </w:trPr>
        <w:tc>
          <w:tcPr>
            <w:tcW w:w="82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3BFBFF89" w14:textId="77777777" w:rsidR="00120D71" w:rsidRPr="003A1A9C" w:rsidRDefault="00120D71" w:rsidP="005309C7">
            <w:pPr>
              <w:keepNext/>
              <w:keepLines/>
              <w:rPr>
                <w:rFonts w:asciiTheme="majorHAnsi" w:hAnsiTheme="majorHAnsi" w:cs="Times New Roman"/>
                <w:b/>
              </w:rPr>
            </w:pPr>
            <w:r w:rsidRPr="003A1A9C">
              <w:rPr>
                <w:rFonts w:asciiTheme="majorHAnsi" w:hAnsiTheme="majorHAnsi" w:cs="Times New Roman"/>
                <w:b/>
              </w:rPr>
              <w:t>SEQ</w:t>
            </w:r>
          </w:p>
        </w:tc>
        <w:tc>
          <w:tcPr>
            <w:tcW w:w="73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D8702F6" w14:textId="77777777" w:rsidR="00120D71" w:rsidRPr="003A1A9C" w:rsidRDefault="00120D71" w:rsidP="005309C7">
            <w:pPr>
              <w:keepNext/>
              <w:keepLines/>
              <w:rPr>
                <w:rFonts w:asciiTheme="majorHAnsi" w:hAnsiTheme="majorHAnsi" w:cs="Times New Roman"/>
                <w:b/>
              </w:rPr>
            </w:pPr>
            <w:r w:rsidRPr="003A1A9C">
              <w:rPr>
                <w:rFonts w:asciiTheme="majorHAnsi" w:hAnsiTheme="majorHAnsi" w:cs="Times New Roman"/>
                <w:b/>
              </w:rPr>
              <w:t>DT</w:t>
            </w:r>
          </w:p>
        </w:tc>
        <w:tc>
          <w:tcPr>
            <w:tcW w:w="180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F896930" w14:textId="77777777" w:rsidR="00120D71" w:rsidRPr="003A1A9C" w:rsidRDefault="00120D71" w:rsidP="005309C7">
            <w:pPr>
              <w:keepNext/>
              <w:keepLines/>
              <w:rPr>
                <w:rFonts w:asciiTheme="majorHAnsi" w:hAnsiTheme="majorHAnsi" w:cs="Times New Roman"/>
                <w:b/>
              </w:rPr>
            </w:pPr>
            <w:r w:rsidRPr="003A1A9C">
              <w:rPr>
                <w:rFonts w:asciiTheme="majorHAnsi" w:hAnsiTheme="majorHAnsi" w:cs="Times New Roman"/>
                <w:b/>
              </w:rPr>
              <w:t>Element Name</w:t>
            </w:r>
          </w:p>
        </w:tc>
        <w:tc>
          <w:tcPr>
            <w:tcW w:w="391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5953DC3" w14:textId="77777777" w:rsidR="00120D71" w:rsidRPr="003A1A9C" w:rsidRDefault="00120D71" w:rsidP="005309C7">
            <w:pPr>
              <w:keepNext/>
              <w:keepLines/>
              <w:rPr>
                <w:rFonts w:asciiTheme="majorHAnsi" w:hAnsiTheme="majorHAnsi" w:cs="Times New Roman"/>
                <w:b/>
              </w:rPr>
            </w:pPr>
            <w:r w:rsidRPr="003A1A9C">
              <w:rPr>
                <w:rFonts w:asciiTheme="majorHAnsi" w:hAnsiTheme="majorHAnsi" w:cs="Times New Roman"/>
                <w:b/>
              </w:rPr>
              <w:t>Example</w:t>
            </w:r>
          </w:p>
        </w:tc>
        <w:tc>
          <w:tcPr>
            <w:tcW w:w="2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96F4E30" w14:textId="77777777" w:rsidR="00120D71" w:rsidRPr="003A1A9C" w:rsidRDefault="00120D71" w:rsidP="005309C7">
            <w:pPr>
              <w:keepNext/>
              <w:keepLines/>
              <w:rPr>
                <w:rFonts w:asciiTheme="majorHAnsi" w:hAnsiTheme="majorHAnsi" w:cs="Times New Roman"/>
                <w:b/>
              </w:rPr>
            </w:pPr>
            <w:r w:rsidRPr="003A1A9C">
              <w:rPr>
                <w:rFonts w:asciiTheme="majorHAnsi" w:hAnsiTheme="majorHAnsi" w:cs="Times New Roman"/>
                <w:b/>
              </w:rPr>
              <w:t>Notes</w:t>
            </w:r>
          </w:p>
        </w:tc>
      </w:tr>
      <w:tr w:rsidR="00120D71" w:rsidRPr="003A1A9C" w14:paraId="349A9CB0" w14:textId="77777777" w:rsidTr="00673147">
        <w:tc>
          <w:tcPr>
            <w:tcW w:w="828" w:type="dxa"/>
            <w:tcBorders>
              <w:top w:val="single" w:sz="6" w:space="0" w:color="auto"/>
              <w:left w:val="single" w:sz="6" w:space="0" w:color="auto"/>
              <w:bottom w:val="single" w:sz="6" w:space="0" w:color="auto"/>
              <w:right w:val="single" w:sz="6" w:space="0" w:color="auto"/>
            </w:tcBorders>
          </w:tcPr>
          <w:p w14:paraId="4FFC097C"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1</w:t>
            </w:r>
          </w:p>
        </w:tc>
        <w:tc>
          <w:tcPr>
            <w:tcW w:w="736" w:type="dxa"/>
            <w:tcBorders>
              <w:top w:val="single" w:sz="6" w:space="0" w:color="auto"/>
              <w:left w:val="single" w:sz="6" w:space="0" w:color="auto"/>
              <w:bottom w:val="single" w:sz="6" w:space="0" w:color="auto"/>
              <w:right w:val="single" w:sz="6" w:space="0" w:color="auto"/>
            </w:tcBorders>
          </w:tcPr>
          <w:p w14:paraId="1304B816"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ST</w:t>
            </w:r>
          </w:p>
        </w:tc>
        <w:tc>
          <w:tcPr>
            <w:tcW w:w="1808" w:type="dxa"/>
            <w:tcBorders>
              <w:top w:val="single" w:sz="6" w:space="0" w:color="auto"/>
              <w:left w:val="single" w:sz="6" w:space="0" w:color="auto"/>
              <w:bottom w:val="single" w:sz="6" w:space="0" w:color="auto"/>
              <w:right w:val="single" w:sz="6" w:space="0" w:color="auto"/>
            </w:tcBorders>
          </w:tcPr>
          <w:p w14:paraId="3716D5E5"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Order Control</w:t>
            </w:r>
          </w:p>
        </w:tc>
        <w:tc>
          <w:tcPr>
            <w:tcW w:w="3915" w:type="dxa"/>
            <w:tcBorders>
              <w:top w:val="single" w:sz="6" w:space="0" w:color="auto"/>
              <w:left w:val="single" w:sz="6" w:space="0" w:color="auto"/>
              <w:bottom w:val="single" w:sz="6" w:space="0" w:color="auto"/>
              <w:right w:val="single" w:sz="6" w:space="0" w:color="auto"/>
            </w:tcBorders>
          </w:tcPr>
          <w:p w14:paraId="02188AFC" w14:textId="2B72E09D"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OD</w:t>
            </w:r>
          </w:p>
        </w:tc>
        <w:tc>
          <w:tcPr>
            <w:tcW w:w="2276" w:type="dxa"/>
            <w:tcBorders>
              <w:top w:val="single" w:sz="6" w:space="0" w:color="auto"/>
              <w:left w:val="single" w:sz="6" w:space="0" w:color="auto"/>
              <w:bottom w:val="single" w:sz="6" w:space="0" w:color="auto"/>
              <w:right w:val="single" w:sz="6" w:space="0" w:color="auto"/>
            </w:tcBorders>
          </w:tcPr>
          <w:p w14:paraId="0298A265"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 xml:space="preserve">See Order Control Table down below </w:t>
            </w:r>
          </w:p>
        </w:tc>
      </w:tr>
      <w:tr w:rsidR="00120D71" w:rsidRPr="003A1A9C" w14:paraId="3432B400" w14:textId="77777777" w:rsidTr="00673147">
        <w:tc>
          <w:tcPr>
            <w:tcW w:w="828" w:type="dxa"/>
            <w:tcBorders>
              <w:top w:val="single" w:sz="6" w:space="0" w:color="auto"/>
              <w:left w:val="single" w:sz="6" w:space="0" w:color="auto"/>
              <w:bottom w:val="single" w:sz="6" w:space="0" w:color="auto"/>
              <w:right w:val="single" w:sz="6" w:space="0" w:color="auto"/>
            </w:tcBorders>
          </w:tcPr>
          <w:p w14:paraId="2A79EBEB"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2</w:t>
            </w:r>
          </w:p>
        </w:tc>
        <w:tc>
          <w:tcPr>
            <w:tcW w:w="736" w:type="dxa"/>
            <w:tcBorders>
              <w:top w:val="single" w:sz="6" w:space="0" w:color="auto"/>
              <w:left w:val="single" w:sz="6" w:space="0" w:color="auto"/>
              <w:bottom w:val="single" w:sz="6" w:space="0" w:color="auto"/>
              <w:right w:val="single" w:sz="6" w:space="0" w:color="auto"/>
            </w:tcBorders>
          </w:tcPr>
          <w:p w14:paraId="225C5C5B"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4C4FDB8F"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Placer Order Number</w:t>
            </w:r>
          </w:p>
        </w:tc>
        <w:tc>
          <w:tcPr>
            <w:tcW w:w="3915" w:type="dxa"/>
            <w:tcBorders>
              <w:top w:val="single" w:sz="6" w:space="0" w:color="auto"/>
              <w:left w:val="single" w:sz="6" w:space="0" w:color="auto"/>
              <w:bottom w:val="single" w:sz="6" w:space="0" w:color="auto"/>
              <w:right w:val="single" w:sz="6" w:space="0" w:color="auto"/>
            </w:tcBorders>
          </w:tcPr>
          <w:p w14:paraId="2EA6E83F" w14:textId="000CB2BE"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20073^OR</w:t>
            </w:r>
          </w:p>
        </w:tc>
        <w:tc>
          <w:tcPr>
            <w:tcW w:w="2276" w:type="dxa"/>
            <w:tcBorders>
              <w:top w:val="single" w:sz="6" w:space="0" w:color="auto"/>
              <w:left w:val="single" w:sz="6" w:space="0" w:color="auto"/>
              <w:bottom w:val="single" w:sz="6" w:space="0" w:color="auto"/>
              <w:right w:val="single" w:sz="6" w:space="0" w:color="auto"/>
            </w:tcBorders>
          </w:tcPr>
          <w:p w14:paraId="542896EC" w14:textId="77777777" w:rsidR="00120D71" w:rsidRPr="003A1A9C" w:rsidRDefault="00120D71" w:rsidP="005309C7">
            <w:pPr>
              <w:keepNext/>
              <w:keepLines/>
              <w:rPr>
                <w:rFonts w:asciiTheme="majorHAnsi" w:hAnsiTheme="majorHAnsi" w:cs="Times New Roman"/>
              </w:rPr>
            </w:pPr>
          </w:p>
        </w:tc>
      </w:tr>
      <w:tr w:rsidR="00120D71" w:rsidRPr="003A1A9C" w14:paraId="58F9705B" w14:textId="77777777" w:rsidTr="00673147">
        <w:tc>
          <w:tcPr>
            <w:tcW w:w="828" w:type="dxa"/>
            <w:tcBorders>
              <w:top w:val="single" w:sz="6" w:space="0" w:color="auto"/>
              <w:left w:val="single" w:sz="6" w:space="0" w:color="auto"/>
              <w:bottom w:val="single" w:sz="6" w:space="0" w:color="auto"/>
              <w:right w:val="single" w:sz="6" w:space="0" w:color="auto"/>
            </w:tcBorders>
          </w:tcPr>
          <w:p w14:paraId="18303CCB"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3</w:t>
            </w:r>
          </w:p>
        </w:tc>
        <w:tc>
          <w:tcPr>
            <w:tcW w:w="736" w:type="dxa"/>
            <w:tcBorders>
              <w:top w:val="single" w:sz="6" w:space="0" w:color="auto"/>
              <w:left w:val="single" w:sz="6" w:space="0" w:color="auto"/>
              <w:bottom w:val="single" w:sz="6" w:space="0" w:color="auto"/>
              <w:right w:val="single" w:sz="6" w:space="0" w:color="auto"/>
            </w:tcBorders>
          </w:tcPr>
          <w:p w14:paraId="0D98F497"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3FEC0B37" w14:textId="77777777" w:rsidR="00120D71" w:rsidRPr="00926D9C" w:rsidRDefault="00120D71" w:rsidP="005309C7">
            <w:pPr>
              <w:pStyle w:val="HTMLPreformatted"/>
              <w:keepNext/>
              <w:keepLines/>
              <w:rPr>
                <w:color w:val="000000"/>
              </w:rPr>
            </w:pPr>
            <w:r>
              <w:rPr>
                <w:color w:val="000000"/>
              </w:rPr>
              <w:t>F</w:t>
            </w:r>
            <w:r w:rsidRPr="00926D9C">
              <w:rPr>
                <w:rFonts w:asciiTheme="majorHAnsi" w:eastAsiaTheme="minorHAnsi" w:hAnsiTheme="majorHAnsi" w:cs="Times New Roman"/>
                <w:sz w:val="22"/>
                <w:szCs w:val="22"/>
              </w:rPr>
              <w:t>iller Order Number</w:t>
            </w:r>
          </w:p>
        </w:tc>
        <w:tc>
          <w:tcPr>
            <w:tcW w:w="3915" w:type="dxa"/>
            <w:tcBorders>
              <w:top w:val="single" w:sz="6" w:space="0" w:color="auto"/>
              <w:left w:val="single" w:sz="6" w:space="0" w:color="auto"/>
              <w:bottom w:val="single" w:sz="6" w:space="0" w:color="auto"/>
              <w:right w:val="single" w:sz="6" w:space="0" w:color="auto"/>
            </w:tcBorders>
          </w:tcPr>
          <w:p w14:paraId="5D7705F6" w14:textId="77777777" w:rsidR="00120D71" w:rsidRDefault="00120D71" w:rsidP="005309C7">
            <w:pPr>
              <w:keepNext/>
              <w:keepLines/>
              <w:rPr>
                <w:rFonts w:asciiTheme="majorHAnsi" w:hAnsiTheme="majorHAnsi" w:cs="Times New Roman"/>
              </w:rPr>
            </w:pPr>
            <w:r w:rsidRPr="00A21297">
              <w:rPr>
                <w:rFonts w:asciiTheme="majorHAnsi" w:hAnsiTheme="majorHAnsi" w:cs="Times New Roman"/>
              </w:rPr>
              <w:t>3V^PS</w:t>
            </w:r>
          </w:p>
        </w:tc>
        <w:tc>
          <w:tcPr>
            <w:tcW w:w="2276" w:type="dxa"/>
            <w:tcBorders>
              <w:top w:val="single" w:sz="6" w:space="0" w:color="auto"/>
              <w:left w:val="single" w:sz="6" w:space="0" w:color="auto"/>
              <w:bottom w:val="single" w:sz="6" w:space="0" w:color="auto"/>
              <w:right w:val="single" w:sz="6" w:space="0" w:color="auto"/>
            </w:tcBorders>
          </w:tcPr>
          <w:p w14:paraId="3A2C850F" w14:textId="77777777" w:rsidR="00120D71" w:rsidRDefault="00120D71" w:rsidP="005309C7">
            <w:pPr>
              <w:keepNext/>
              <w:keepLines/>
              <w:rPr>
                <w:rFonts w:asciiTheme="majorHAnsi" w:hAnsiTheme="majorHAnsi" w:cs="Times New Roman"/>
              </w:rPr>
            </w:pPr>
          </w:p>
        </w:tc>
      </w:tr>
      <w:tr w:rsidR="00120D71" w:rsidRPr="003A1A9C" w14:paraId="196C6048" w14:textId="77777777" w:rsidTr="00673147">
        <w:tc>
          <w:tcPr>
            <w:tcW w:w="828" w:type="dxa"/>
            <w:tcBorders>
              <w:top w:val="single" w:sz="6" w:space="0" w:color="auto"/>
              <w:left w:val="single" w:sz="6" w:space="0" w:color="auto"/>
              <w:bottom w:val="single" w:sz="6" w:space="0" w:color="auto"/>
              <w:right w:val="single" w:sz="6" w:space="0" w:color="auto"/>
            </w:tcBorders>
          </w:tcPr>
          <w:p w14:paraId="74584014"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5</w:t>
            </w:r>
          </w:p>
        </w:tc>
        <w:tc>
          <w:tcPr>
            <w:tcW w:w="736" w:type="dxa"/>
            <w:tcBorders>
              <w:top w:val="single" w:sz="6" w:space="0" w:color="auto"/>
              <w:left w:val="single" w:sz="6" w:space="0" w:color="auto"/>
              <w:bottom w:val="single" w:sz="6" w:space="0" w:color="auto"/>
              <w:right w:val="single" w:sz="6" w:space="0" w:color="auto"/>
            </w:tcBorders>
          </w:tcPr>
          <w:p w14:paraId="789F241E"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ID</w:t>
            </w:r>
          </w:p>
        </w:tc>
        <w:tc>
          <w:tcPr>
            <w:tcW w:w="1808" w:type="dxa"/>
            <w:tcBorders>
              <w:top w:val="single" w:sz="6" w:space="0" w:color="auto"/>
              <w:left w:val="single" w:sz="6" w:space="0" w:color="auto"/>
              <w:bottom w:val="single" w:sz="6" w:space="0" w:color="auto"/>
              <w:right w:val="single" w:sz="6" w:space="0" w:color="auto"/>
            </w:tcBorders>
          </w:tcPr>
          <w:p w14:paraId="0C397F9F"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Order Status</w:t>
            </w:r>
          </w:p>
        </w:tc>
        <w:tc>
          <w:tcPr>
            <w:tcW w:w="3915" w:type="dxa"/>
            <w:tcBorders>
              <w:top w:val="single" w:sz="6" w:space="0" w:color="auto"/>
              <w:left w:val="single" w:sz="6" w:space="0" w:color="auto"/>
              <w:bottom w:val="single" w:sz="6" w:space="0" w:color="auto"/>
              <w:right w:val="single" w:sz="6" w:space="0" w:color="auto"/>
            </w:tcBorders>
          </w:tcPr>
          <w:p w14:paraId="14E1BFD2" w14:textId="0CFD4AEE"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DC</w:t>
            </w:r>
          </w:p>
        </w:tc>
        <w:tc>
          <w:tcPr>
            <w:tcW w:w="2276" w:type="dxa"/>
            <w:tcBorders>
              <w:top w:val="single" w:sz="6" w:space="0" w:color="auto"/>
              <w:left w:val="single" w:sz="6" w:space="0" w:color="auto"/>
              <w:bottom w:val="single" w:sz="6" w:space="0" w:color="auto"/>
              <w:right w:val="single" w:sz="6" w:space="0" w:color="auto"/>
            </w:tcBorders>
          </w:tcPr>
          <w:p w14:paraId="33889296"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See Pharmacy Order Status Table down below</w:t>
            </w:r>
          </w:p>
        </w:tc>
      </w:tr>
      <w:tr w:rsidR="00120D71" w:rsidRPr="003A1A9C" w14:paraId="759E22C3" w14:textId="77777777" w:rsidTr="00673147">
        <w:tc>
          <w:tcPr>
            <w:tcW w:w="828" w:type="dxa"/>
            <w:tcBorders>
              <w:top w:val="single" w:sz="6" w:space="0" w:color="auto"/>
              <w:left w:val="single" w:sz="6" w:space="0" w:color="auto"/>
              <w:bottom w:val="single" w:sz="6" w:space="0" w:color="auto"/>
              <w:right w:val="single" w:sz="6" w:space="0" w:color="auto"/>
            </w:tcBorders>
          </w:tcPr>
          <w:p w14:paraId="6DB67130"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7</w:t>
            </w:r>
          </w:p>
        </w:tc>
        <w:tc>
          <w:tcPr>
            <w:tcW w:w="736" w:type="dxa"/>
            <w:tcBorders>
              <w:top w:val="single" w:sz="6" w:space="0" w:color="auto"/>
              <w:left w:val="single" w:sz="6" w:space="0" w:color="auto"/>
              <w:bottom w:val="single" w:sz="6" w:space="0" w:color="auto"/>
              <w:right w:val="single" w:sz="6" w:space="0" w:color="auto"/>
            </w:tcBorders>
          </w:tcPr>
          <w:p w14:paraId="0B211FC6"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TQ</w:t>
            </w:r>
          </w:p>
        </w:tc>
        <w:tc>
          <w:tcPr>
            <w:tcW w:w="1808" w:type="dxa"/>
            <w:tcBorders>
              <w:top w:val="single" w:sz="6" w:space="0" w:color="auto"/>
              <w:left w:val="single" w:sz="6" w:space="0" w:color="auto"/>
              <w:bottom w:val="single" w:sz="6" w:space="0" w:color="auto"/>
              <w:right w:val="single" w:sz="6" w:space="0" w:color="auto"/>
            </w:tcBorders>
          </w:tcPr>
          <w:p w14:paraId="10CCA09C" w14:textId="77777777" w:rsidR="00120D71" w:rsidRPr="003A1A9C" w:rsidRDefault="00120D71" w:rsidP="005309C7">
            <w:pPr>
              <w:keepNext/>
              <w:keepLines/>
              <w:rPr>
                <w:rFonts w:asciiTheme="majorHAnsi" w:hAnsiTheme="majorHAnsi" w:cs="Times New Roman"/>
              </w:rPr>
            </w:pPr>
            <w:r w:rsidRPr="00926D9C">
              <w:rPr>
                <w:rFonts w:asciiTheme="majorHAnsi" w:hAnsiTheme="majorHAnsi" w:cs="Times New Roman"/>
              </w:rPr>
              <w:t>Quantity/Timing</w:t>
            </w:r>
          </w:p>
        </w:tc>
        <w:tc>
          <w:tcPr>
            <w:tcW w:w="3915" w:type="dxa"/>
            <w:tcBorders>
              <w:top w:val="single" w:sz="6" w:space="0" w:color="auto"/>
              <w:left w:val="single" w:sz="6" w:space="0" w:color="auto"/>
              <w:bottom w:val="single" w:sz="6" w:space="0" w:color="auto"/>
              <w:right w:val="single" w:sz="6" w:space="0" w:color="auto"/>
            </w:tcBorders>
          </w:tcPr>
          <w:p w14:paraId="153A448F" w14:textId="61A12721"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^&amp;^^^^^</w:t>
            </w:r>
          </w:p>
        </w:tc>
        <w:tc>
          <w:tcPr>
            <w:tcW w:w="2276" w:type="dxa"/>
            <w:tcBorders>
              <w:top w:val="single" w:sz="6" w:space="0" w:color="auto"/>
              <w:left w:val="single" w:sz="6" w:space="0" w:color="auto"/>
              <w:bottom w:val="single" w:sz="6" w:space="0" w:color="auto"/>
              <w:right w:val="single" w:sz="6" w:space="0" w:color="auto"/>
            </w:tcBorders>
          </w:tcPr>
          <w:p w14:paraId="7764EB27" w14:textId="77777777" w:rsidR="00120D71" w:rsidRPr="003A1A9C" w:rsidRDefault="00120D71" w:rsidP="005309C7">
            <w:pPr>
              <w:keepNext/>
              <w:keepLines/>
              <w:rPr>
                <w:rFonts w:asciiTheme="majorHAnsi" w:hAnsiTheme="majorHAnsi" w:cs="Times New Roman"/>
              </w:rPr>
            </w:pPr>
          </w:p>
        </w:tc>
      </w:tr>
      <w:tr w:rsidR="00120D71" w:rsidRPr="003A1A9C" w14:paraId="7CF50D6A" w14:textId="77777777" w:rsidTr="00673147">
        <w:tc>
          <w:tcPr>
            <w:tcW w:w="828" w:type="dxa"/>
            <w:tcBorders>
              <w:top w:val="single" w:sz="6" w:space="0" w:color="auto"/>
              <w:left w:val="single" w:sz="6" w:space="0" w:color="auto"/>
              <w:bottom w:val="single" w:sz="6" w:space="0" w:color="auto"/>
              <w:right w:val="single" w:sz="6" w:space="0" w:color="auto"/>
            </w:tcBorders>
          </w:tcPr>
          <w:p w14:paraId="4EA88CBF"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9</w:t>
            </w:r>
          </w:p>
        </w:tc>
        <w:tc>
          <w:tcPr>
            <w:tcW w:w="736" w:type="dxa"/>
            <w:tcBorders>
              <w:top w:val="single" w:sz="6" w:space="0" w:color="auto"/>
              <w:left w:val="single" w:sz="6" w:space="0" w:color="auto"/>
              <w:bottom w:val="single" w:sz="6" w:space="0" w:color="auto"/>
              <w:right w:val="single" w:sz="6" w:space="0" w:color="auto"/>
            </w:tcBorders>
          </w:tcPr>
          <w:p w14:paraId="332C699B" w14:textId="77777777" w:rsidR="00120D71" w:rsidRPr="003A1A9C" w:rsidRDefault="00120D71" w:rsidP="005309C7">
            <w:pPr>
              <w:keepNext/>
              <w:keepLines/>
              <w:rPr>
                <w:rFonts w:asciiTheme="majorHAnsi" w:hAnsiTheme="majorHAnsi" w:cs="Times New Roman"/>
              </w:rPr>
            </w:pPr>
            <w:r>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49DC4091" w14:textId="77777777" w:rsidR="00120D71" w:rsidRPr="00926D9C" w:rsidRDefault="00120D71" w:rsidP="005309C7">
            <w:pPr>
              <w:keepNext/>
              <w:keepLines/>
              <w:rPr>
                <w:rFonts w:ascii="Courier New" w:hAnsi="Courier New" w:cs="Courier New"/>
                <w:color w:val="000000"/>
              </w:rPr>
            </w:pPr>
            <w:r>
              <w:rPr>
                <w:color w:val="000000"/>
              </w:rPr>
              <w:t xml:space="preserve">Date/Time of </w:t>
            </w:r>
            <w:r w:rsidRPr="00926D9C">
              <w:rPr>
                <w:rFonts w:asciiTheme="majorHAnsi" w:hAnsiTheme="majorHAnsi" w:cs="Times New Roman"/>
              </w:rPr>
              <w:t>Transaction</w:t>
            </w:r>
          </w:p>
        </w:tc>
        <w:tc>
          <w:tcPr>
            <w:tcW w:w="3915" w:type="dxa"/>
            <w:tcBorders>
              <w:top w:val="single" w:sz="6" w:space="0" w:color="auto"/>
              <w:left w:val="single" w:sz="6" w:space="0" w:color="auto"/>
              <w:bottom w:val="single" w:sz="6" w:space="0" w:color="auto"/>
              <w:right w:val="single" w:sz="6" w:space="0" w:color="auto"/>
            </w:tcBorders>
          </w:tcPr>
          <w:p w14:paraId="21A5CBAD" w14:textId="22636757" w:rsidR="00120D71" w:rsidRPr="003A1A9C" w:rsidRDefault="00120D71" w:rsidP="005309C7">
            <w:pPr>
              <w:keepNext/>
              <w:keepLines/>
              <w:tabs>
                <w:tab w:val="left" w:pos="2525"/>
              </w:tabs>
              <w:rPr>
                <w:rFonts w:asciiTheme="majorHAnsi" w:hAnsiTheme="majorHAnsi" w:cs="Times New Roman"/>
              </w:rPr>
            </w:pPr>
            <w:r w:rsidRPr="00120D71">
              <w:rPr>
                <w:rFonts w:asciiTheme="majorHAnsi" w:hAnsiTheme="majorHAnsi" w:cs="Times New Roman"/>
              </w:rPr>
              <w:t>201407301358-0500</w:t>
            </w:r>
          </w:p>
        </w:tc>
        <w:tc>
          <w:tcPr>
            <w:tcW w:w="2276" w:type="dxa"/>
            <w:tcBorders>
              <w:top w:val="single" w:sz="6" w:space="0" w:color="auto"/>
              <w:left w:val="single" w:sz="6" w:space="0" w:color="auto"/>
              <w:bottom w:val="single" w:sz="6" w:space="0" w:color="auto"/>
              <w:right w:val="single" w:sz="6" w:space="0" w:color="auto"/>
            </w:tcBorders>
          </w:tcPr>
          <w:p w14:paraId="70836CE2" w14:textId="77777777" w:rsidR="00120D71" w:rsidRPr="003A1A9C" w:rsidRDefault="00120D71" w:rsidP="005309C7">
            <w:pPr>
              <w:keepNext/>
              <w:keepLines/>
              <w:rPr>
                <w:rFonts w:asciiTheme="majorHAnsi" w:hAnsiTheme="majorHAnsi" w:cs="Times New Roman"/>
              </w:rPr>
            </w:pPr>
          </w:p>
        </w:tc>
      </w:tr>
      <w:tr w:rsidR="00120D71" w:rsidRPr="003A1A9C" w14:paraId="514ACD5B" w14:textId="77777777" w:rsidTr="00673147">
        <w:tc>
          <w:tcPr>
            <w:tcW w:w="828" w:type="dxa"/>
            <w:tcBorders>
              <w:top w:val="single" w:sz="6" w:space="0" w:color="auto"/>
              <w:left w:val="single" w:sz="6" w:space="0" w:color="auto"/>
              <w:bottom w:val="single" w:sz="6" w:space="0" w:color="auto"/>
              <w:right w:val="single" w:sz="6" w:space="0" w:color="auto"/>
            </w:tcBorders>
          </w:tcPr>
          <w:p w14:paraId="60108A53"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10</w:t>
            </w:r>
          </w:p>
        </w:tc>
        <w:tc>
          <w:tcPr>
            <w:tcW w:w="736" w:type="dxa"/>
            <w:tcBorders>
              <w:top w:val="single" w:sz="6" w:space="0" w:color="auto"/>
              <w:left w:val="single" w:sz="6" w:space="0" w:color="auto"/>
              <w:bottom w:val="single" w:sz="6" w:space="0" w:color="auto"/>
              <w:right w:val="single" w:sz="6" w:space="0" w:color="auto"/>
            </w:tcBorders>
          </w:tcPr>
          <w:p w14:paraId="759784DD"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50D11602" w14:textId="77777777" w:rsidR="00120D71" w:rsidRPr="003A1A9C" w:rsidRDefault="00120D71" w:rsidP="005309C7">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imes New Roman"/>
              </w:rPr>
            </w:pPr>
            <w:r w:rsidRPr="003A1A9C">
              <w:rPr>
                <w:rFonts w:asciiTheme="majorHAnsi" w:hAnsiTheme="majorHAnsi" w:cs="Times New Roman"/>
              </w:rPr>
              <w:t>Entered by</w:t>
            </w:r>
          </w:p>
        </w:tc>
        <w:tc>
          <w:tcPr>
            <w:tcW w:w="3915" w:type="dxa"/>
            <w:tcBorders>
              <w:top w:val="single" w:sz="6" w:space="0" w:color="auto"/>
              <w:left w:val="single" w:sz="6" w:space="0" w:color="auto"/>
              <w:bottom w:val="single" w:sz="6" w:space="0" w:color="auto"/>
              <w:right w:val="single" w:sz="6" w:space="0" w:color="auto"/>
            </w:tcBorders>
          </w:tcPr>
          <w:p w14:paraId="00463128" w14:textId="1C8E363D"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10000000034^ROISTAFF^CHIEF^O</w:t>
            </w:r>
          </w:p>
        </w:tc>
        <w:tc>
          <w:tcPr>
            <w:tcW w:w="2276" w:type="dxa"/>
            <w:tcBorders>
              <w:top w:val="single" w:sz="6" w:space="0" w:color="auto"/>
              <w:left w:val="single" w:sz="6" w:space="0" w:color="auto"/>
              <w:bottom w:val="single" w:sz="6" w:space="0" w:color="auto"/>
              <w:right w:val="single" w:sz="6" w:space="0" w:color="auto"/>
            </w:tcBorders>
          </w:tcPr>
          <w:p w14:paraId="1FD88AA0" w14:textId="77777777" w:rsidR="00120D71" w:rsidRPr="003A1A9C" w:rsidRDefault="00120D71" w:rsidP="005309C7">
            <w:pPr>
              <w:keepNext/>
              <w:keepLines/>
              <w:rPr>
                <w:rFonts w:asciiTheme="majorHAnsi" w:hAnsiTheme="majorHAnsi" w:cs="Times New Roman"/>
              </w:rPr>
            </w:pPr>
          </w:p>
        </w:tc>
      </w:tr>
      <w:tr w:rsidR="00120D71" w:rsidRPr="003A1A9C" w14:paraId="581417B0" w14:textId="77777777" w:rsidTr="00673147">
        <w:tc>
          <w:tcPr>
            <w:tcW w:w="828" w:type="dxa"/>
            <w:tcBorders>
              <w:top w:val="single" w:sz="6" w:space="0" w:color="auto"/>
              <w:left w:val="single" w:sz="6" w:space="0" w:color="auto"/>
              <w:bottom w:val="single" w:sz="6" w:space="0" w:color="auto"/>
              <w:right w:val="single" w:sz="6" w:space="0" w:color="auto"/>
            </w:tcBorders>
          </w:tcPr>
          <w:p w14:paraId="3DB4EAE2"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12</w:t>
            </w:r>
          </w:p>
        </w:tc>
        <w:tc>
          <w:tcPr>
            <w:tcW w:w="736" w:type="dxa"/>
            <w:tcBorders>
              <w:top w:val="single" w:sz="6" w:space="0" w:color="auto"/>
              <w:left w:val="single" w:sz="6" w:space="0" w:color="auto"/>
              <w:bottom w:val="single" w:sz="6" w:space="0" w:color="auto"/>
              <w:right w:val="single" w:sz="6" w:space="0" w:color="auto"/>
            </w:tcBorders>
          </w:tcPr>
          <w:p w14:paraId="60A3BD3C"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049F9E89"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Ordering Provider</w:t>
            </w:r>
          </w:p>
        </w:tc>
        <w:tc>
          <w:tcPr>
            <w:tcW w:w="3915" w:type="dxa"/>
            <w:tcBorders>
              <w:top w:val="single" w:sz="6" w:space="0" w:color="auto"/>
              <w:left w:val="single" w:sz="6" w:space="0" w:color="auto"/>
              <w:bottom w:val="single" w:sz="6" w:space="0" w:color="auto"/>
              <w:right w:val="single" w:sz="6" w:space="0" w:color="auto"/>
            </w:tcBorders>
          </w:tcPr>
          <w:p w14:paraId="7A91AB48" w14:textId="7E7274F1"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4164EE3B" w14:textId="77777777" w:rsidR="00120D71" w:rsidRPr="003A1A9C" w:rsidRDefault="00120D71" w:rsidP="005309C7">
            <w:pPr>
              <w:keepNext/>
              <w:keepLines/>
              <w:rPr>
                <w:rFonts w:asciiTheme="majorHAnsi" w:hAnsiTheme="majorHAnsi" w:cs="Times New Roman"/>
              </w:rPr>
            </w:pPr>
          </w:p>
        </w:tc>
      </w:tr>
      <w:tr w:rsidR="00120D71" w:rsidRPr="003A1A9C" w14:paraId="54359DF4" w14:textId="77777777" w:rsidTr="00673147">
        <w:tc>
          <w:tcPr>
            <w:tcW w:w="828" w:type="dxa"/>
            <w:tcBorders>
              <w:top w:val="single" w:sz="6" w:space="0" w:color="auto"/>
              <w:left w:val="single" w:sz="6" w:space="0" w:color="auto"/>
              <w:bottom w:val="single" w:sz="6" w:space="0" w:color="auto"/>
              <w:right w:val="single" w:sz="6" w:space="0" w:color="auto"/>
            </w:tcBorders>
          </w:tcPr>
          <w:p w14:paraId="15DD9501"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15</w:t>
            </w:r>
          </w:p>
        </w:tc>
        <w:tc>
          <w:tcPr>
            <w:tcW w:w="736" w:type="dxa"/>
            <w:tcBorders>
              <w:top w:val="single" w:sz="6" w:space="0" w:color="auto"/>
              <w:left w:val="single" w:sz="6" w:space="0" w:color="auto"/>
              <w:bottom w:val="single" w:sz="6" w:space="0" w:color="auto"/>
              <w:right w:val="single" w:sz="6" w:space="0" w:color="auto"/>
            </w:tcBorders>
          </w:tcPr>
          <w:p w14:paraId="70AA0793"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TS</w:t>
            </w:r>
          </w:p>
        </w:tc>
        <w:tc>
          <w:tcPr>
            <w:tcW w:w="1808" w:type="dxa"/>
            <w:tcBorders>
              <w:top w:val="single" w:sz="6" w:space="0" w:color="auto"/>
              <w:left w:val="single" w:sz="6" w:space="0" w:color="auto"/>
              <w:bottom w:val="single" w:sz="6" w:space="0" w:color="auto"/>
              <w:right w:val="single" w:sz="6" w:space="0" w:color="auto"/>
            </w:tcBorders>
          </w:tcPr>
          <w:p w14:paraId="45F185CB"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Order effective Date/Time</w:t>
            </w:r>
          </w:p>
        </w:tc>
        <w:tc>
          <w:tcPr>
            <w:tcW w:w="3915" w:type="dxa"/>
            <w:tcBorders>
              <w:top w:val="single" w:sz="6" w:space="0" w:color="auto"/>
              <w:left w:val="single" w:sz="6" w:space="0" w:color="auto"/>
              <w:bottom w:val="single" w:sz="6" w:space="0" w:color="auto"/>
              <w:right w:val="single" w:sz="6" w:space="0" w:color="auto"/>
            </w:tcBorders>
          </w:tcPr>
          <w:p w14:paraId="5DA68C18" w14:textId="09C43E60"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201407301500-0500</w:t>
            </w:r>
          </w:p>
        </w:tc>
        <w:tc>
          <w:tcPr>
            <w:tcW w:w="2276" w:type="dxa"/>
            <w:tcBorders>
              <w:top w:val="single" w:sz="6" w:space="0" w:color="auto"/>
              <w:left w:val="single" w:sz="6" w:space="0" w:color="auto"/>
              <w:bottom w:val="single" w:sz="6" w:space="0" w:color="auto"/>
              <w:right w:val="single" w:sz="6" w:space="0" w:color="auto"/>
            </w:tcBorders>
          </w:tcPr>
          <w:p w14:paraId="59595C45" w14:textId="77777777" w:rsidR="00120D71" w:rsidRPr="003A1A9C" w:rsidRDefault="00120D71" w:rsidP="005309C7">
            <w:pPr>
              <w:keepNext/>
              <w:keepLines/>
              <w:rPr>
                <w:rFonts w:asciiTheme="majorHAnsi" w:hAnsiTheme="majorHAnsi" w:cs="Times New Roman"/>
              </w:rPr>
            </w:pPr>
          </w:p>
        </w:tc>
      </w:tr>
      <w:tr w:rsidR="00120D71" w:rsidRPr="003A1A9C" w14:paraId="14365D11" w14:textId="77777777" w:rsidTr="00673147">
        <w:tc>
          <w:tcPr>
            <w:tcW w:w="828" w:type="dxa"/>
            <w:tcBorders>
              <w:top w:val="single" w:sz="6" w:space="0" w:color="auto"/>
              <w:left w:val="single" w:sz="6" w:space="0" w:color="auto"/>
              <w:bottom w:val="single" w:sz="6" w:space="0" w:color="auto"/>
              <w:right w:val="single" w:sz="6" w:space="0" w:color="auto"/>
            </w:tcBorders>
          </w:tcPr>
          <w:p w14:paraId="27F98025"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16</w:t>
            </w:r>
          </w:p>
        </w:tc>
        <w:tc>
          <w:tcPr>
            <w:tcW w:w="736" w:type="dxa"/>
            <w:tcBorders>
              <w:top w:val="single" w:sz="6" w:space="0" w:color="auto"/>
              <w:left w:val="single" w:sz="6" w:space="0" w:color="auto"/>
              <w:bottom w:val="single" w:sz="6" w:space="0" w:color="auto"/>
              <w:right w:val="single" w:sz="6" w:space="0" w:color="auto"/>
            </w:tcBorders>
          </w:tcPr>
          <w:p w14:paraId="29B5D180"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CE</w:t>
            </w:r>
          </w:p>
        </w:tc>
        <w:tc>
          <w:tcPr>
            <w:tcW w:w="1808" w:type="dxa"/>
            <w:tcBorders>
              <w:top w:val="single" w:sz="6" w:space="0" w:color="auto"/>
              <w:left w:val="single" w:sz="6" w:space="0" w:color="auto"/>
              <w:bottom w:val="single" w:sz="6" w:space="0" w:color="auto"/>
              <w:right w:val="single" w:sz="6" w:space="0" w:color="auto"/>
            </w:tcBorders>
          </w:tcPr>
          <w:p w14:paraId="3F32EEF8" w14:textId="77777777" w:rsidR="00120D71" w:rsidRPr="003A1A9C" w:rsidRDefault="00120D71" w:rsidP="005309C7">
            <w:pPr>
              <w:keepNext/>
              <w:keepLines/>
              <w:rPr>
                <w:rFonts w:asciiTheme="majorHAnsi" w:hAnsiTheme="majorHAnsi" w:cs="Times New Roman"/>
              </w:rPr>
            </w:pPr>
            <w:r w:rsidRPr="003A1A9C">
              <w:rPr>
                <w:rFonts w:asciiTheme="majorHAnsi" w:hAnsiTheme="majorHAnsi" w:cs="Times New Roman"/>
              </w:rPr>
              <w:t>Order Control code reason</w:t>
            </w:r>
          </w:p>
        </w:tc>
        <w:tc>
          <w:tcPr>
            <w:tcW w:w="3915" w:type="dxa"/>
            <w:tcBorders>
              <w:top w:val="single" w:sz="6" w:space="0" w:color="auto"/>
              <w:left w:val="single" w:sz="6" w:space="0" w:color="auto"/>
              <w:bottom w:val="single" w:sz="6" w:space="0" w:color="auto"/>
              <w:right w:val="single" w:sz="6" w:space="0" w:color="auto"/>
            </w:tcBorders>
          </w:tcPr>
          <w:p w14:paraId="20068746" w14:textId="2808E651" w:rsidR="00120D71" w:rsidRPr="003A1A9C" w:rsidRDefault="00120D71" w:rsidP="005309C7">
            <w:pPr>
              <w:keepNext/>
              <w:keepLines/>
              <w:rPr>
                <w:rFonts w:asciiTheme="majorHAnsi" w:hAnsiTheme="majorHAnsi" w:cs="Times New Roman"/>
              </w:rPr>
            </w:pPr>
            <w:r w:rsidRPr="00120D71">
              <w:rPr>
                <w:rFonts w:asciiTheme="majorHAnsi" w:hAnsiTheme="majorHAnsi" w:cs="Times New Roman"/>
              </w:rPr>
              <w:t>A^Auto^99ORN^^AUTO DC^</w:t>
            </w:r>
          </w:p>
        </w:tc>
        <w:tc>
          <w:tcPr>
            <w:tcW w:w="2276" w:type="dxa"/>
            <w:tcBorders>
              <w:top w:val="single" w:sz="6" w:space="0" w:color="auto"/>
              <w:left w:val="single" w:sz="6" w:space="0" w:color="auto"/>
              <w:bottom w:val="single" w:sz="6" w:space="0" w:color="auto"/>
              <w:right w:val="single" w:sz="6" w:space="0" w:color="auto"/>
            </w:tcBorders>
          </w:tcPr>
          <w:p w14:paraId="3580407A" w14:textId="77777777" w:rsidR="00120D71" w:rsidRPr="003A1A9C" w:rsidRDefault="00120D71" w:rsidP="005309C7">
            <w:pPr>
              <w:keepNext/>
              <w:keepLines/>
              <w:rPr>
                <w:rFonts w:asciiTheme="majorHAnsi" w:hAnsiTheme="majorHAnsi" w:cs="Times New Roman"/>
              </w:rPr>
            </w:pPr>
          </w:p>
        </w:tc>
      </w:tr>
    </w:tbl>
    <w:p w14:paraId="431C9E91" w14:textId="77777777" w:rsidR="00120D71" w:rsidRPr="006E7A90" w:rsidRDefault="00120D71" w:rsidP="005309C7"/>
    <w:p w14:paraId="63D7DD65" w14:textId="726A850B" w:rsidR="00A21297" w:rsidRPr="006E7A90" w:rsidRDefault="00A21297" w:rsidP="00A21297">
      <w:pPr>
        <w:pStyle w:val="Style2"/>
      </w:pPr>
      <w:bookmarkStart w:id="670" w:name="_Toc398038639"/>
      <w:r w:rsidRPr="00E05D6C">
        <w:t>ORC</w:t>
      </w:r>
      <w:r w:rsidRPr="003A1A9C">
        <w:t xml:space="preserve"> </w:t>
      </w:r>
      <w:r w:rsidRPr="001A6E95">
        <w:t>Segment</w:t>
      </w:r>
      <w:r>
        <w:t xml:space="preserve"> – </w:t>
      </w:r>
      <w:r w:rsidR="00120D71">
        <w:t>Pharmacy Order</w:t>
      </w:r>
      <w:r>
        <w:t xml:space="preserve"> </w:t>
      </w:r>
      <w:r w:rsidR="00120D71" w:rsidRPr="00A21297">
        <w:rPr>
          <w:rFonts w:cs="Times New Roman"/>
        </w:rPr>
        <w:t>AUTO REINSTATED</w:t>
      </w:r>
      <w:bookmarkEnd w:id="670"/>
    </w:p>
    <w:tbl>
      <w:tblPr>
        <w:tblW w:w="0" w:type="auto"/>
        <w:tblLook w:val="01E0" w:firstRow="1" w:lastRow="1" w:firstColumn="1" w:lastColumn="1" w:noHBand="0" w:noVBand="0"/>
      </w:tblPr>
      <w:tblGrid>
        <w:gridCol w:w="828"/>
        <w:gridCol w:w="736"/>
        <w:gridCol w:w="1808"/>
        <w:gridCol w:w="3915"/>
        <w:gridCol w:w="2276"/>
      </w:tblGrid>
      <w:tr w:rsidR="00A21297" w:rsidRPr="003A1A9C" w14:paraId="74CFBC21" w14:textId="77777777" w:rsidTr="00673147">
        <w:trPr>
          <w:trHeight w:val="552"/>
        </w:trPr>
        <w:tc>
          <w:tcPr>
            <w:tcW w:w="82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6B555F4E" w14:textId="77777777" w:rsidR="00A21297" w:rsidRPr="003A1A9C" w:rsidRDefault="00A21297" w:rsidP="00673147">
            <w:pPr>
              <w:rPr>
                <w:rFonts w:asciiTheme="majorHAnsi" w:hAnsiTheme="majorHAnsi" w:cs="Times New Roman"/>
                <w:b/>
              </w:rPr>
            </w:pPr>
            <w:r w:rsidRPr="003A1A9C">
              <w:rPr>
                <w:rFonts w:asciiTheme="majorHAnsi" w:hAnsiTheme="majorHAnsi" w:cs="Times New Roman"/>
                <w:b/>
              </w:rPr>
              <w:t>SEQ</w:t>
            </w:r>
          </w:p>
        </w:tc>
        <w:tc>
          <w:tcPr>
            <w:tcW w:w="73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5361797" w14:textId="77777777" w:rsidR="00A21297" w:rsidRPr="003A1A9C" w:rsidRDefault="00A21297" w:rsidP="00673147">
            <w:pPr>
              <w:rPr>
                <w:rFonts w:asciiTheme="majorHAnsi" w:hAnsiTheme="majorHAnsi" w:cs="Times New Roman"/>
                <w:b/>
              </w:rPr>
            </w:pPr>
            <w:r w:rsidRPr="003A1A9C">
              <w:rPr>
                <w:rFonts w:asciiTheme="majorHAnsi" w:hAnsiTheme="majorHAnsi" w:cs="Times New Roman"/>
                <w:b/>
              </w:rPr>
              <w:t>DT</w:t>
            </w:r>
          </w:p>
        </w:tc>
        <w:tc>
          <w:tcPr>
            <w:tcW w:w="180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733D731" w14:textId="77777777" w:rsidR="00A21297" w:rsidRPr="003A1A9C" w:rsidRDefault="00A21297" w:rsidP="00673147">
            <w:pPr>
              <w:rPr>
                <w:rFonts w:asciiTheme="majorHAnsi" w:hAnsiTheme="majorHAnsi" w:cs="Times New Roman"/>
                <w:b/>
              </w:rPr>
            </w:pPr>
            <w:r w:rsidRPr="003A1A9C">
              <w:rPr>
                <w:rFonts w:asciiTheme="majorHAnsi" w:hAnsiTheme="majorHAnsi" w:cs="Times New Roman"/>
                <w:b/>
              </w:rPr>
              <w:t>Element Name</w:t>
            </w:r>
          </w:p>
        </w:tc>
        <w:tc>
          <w:tcPr>
            <w:tcW w:w="391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2AD35CC0" w14:textId="77777777" w:rsidR="00A21297" w:rsidRPr="003A1A9C" w:rsidRDefault="00A21297" w:rsidP="00673147">
            <w:pPr>
              <w:rPr>
                <w:rFonts w:asciiTheme="majorHAnsi" w:hAnsiTheme="majorHAnsi" w:cs="Times New Roman"/>
                <w:b/>
              </w:rPr>
            </w:pPr>
            <w:r w:rsidRPr="003A1A9C">
              <w:rPr>
                <w:rFonts w:asciiTheme="majorHAnsi" w:hAnsiTheme="majorHAnsi" w:cs="Times New Roman"/>
                <w:b/>
              </w:rPr>
              <w:t>Example</w:t>
            </w:r>
          </w:p>
        </w:tc>
        <w:tc>
          <w:tcPr>
            <w:tcW w:w="2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99A0573" w14:textId="77777777" w:rsidR="00A21297" w:rsidRPr="003A1A9C" w:rsidRDefault="00A21297" w:rsidP="00673147">
            <w:pPr>
              <w:rPr>
                <w:rFonts w:asciiTheme="majorHAnsi" w:hAnsiTheme="majorHAnsi" w:cs="Times New Roman"/>
                <w:b/>
              </w:rPr>
            </w:pPr>
            <w:r w:rsidRPr="003A1A9C">
              <w:rPr>
                <w:rFonts w:asciiTheme="majorHAnsi" w:hAnsiTheme="majorHAnsi" w:cs="Times New Roman"/>
                <w:b/>
              </w:rPr>
              <w:t>Notes</w:t>
            </w:r>
          </w:p>
        </w:tc>
      </w:tr>
      <w:tr w:rsidR="00A21297" w:rsidRPr="003A1A9C" w14:paraId="7FCF013F" w14:textId="77777777" w:rsidTr="00673147">
        <w:tc>
          <w:tcPr>
            <w:tcW w:w="828" w:type="dxa"/>
            <w:tcBorders>
              <w:top w:val="single" w:sz="6" w:space="0" w:color="auto"/>
              <w:left w:val="single" w:sz="6" w:space="0" w:color="auto"/>
              <w:bottom w:val="single" w:sz="6" w:space="0" w:color="auto"/>
              <w:right w:val="single" w:sz="6" w:space="0" w:color="auto"/>
            </w:tcBorders>
          </w:tcPr>
          <w:p w14:paraId="60713665"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w:t>
            </w:r>
          </w:p>
        </w:tc>
        <w:tc>
          <w:tcPr>
            <w:tcW w:w="736" w:type="dxa"/>
            <w:tcBorders>
              <w:top w:val="single" w:sz="6" w:space="0" w:color="auto"/>
              <w:left w:val="single" w:sz="6" w:space="0" w:color="auto"/>
              <w:bottom w:val="single" w:sz="6" w:space="0" w:color="auto"/>
              <w:right w:val="single" w:sz="6" w:space="0" w:color="auto"/>
            </w:tcBorders>
          </w:tcPr>
          <w:p w14:paraId="7240BCFF"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ST</w:t>
            </w:r>
          </w:p>
        </w:tc>
        <w:tc>
          <w:tcPr>
            <w:tcW w:w="1808" w:type="dxa"/>
            <w:tcBorders>
              <w:top w:val="single" w:sz="6" w:space="0" w:color="auto"/>
              <w:left w:val="single" w:sz="6" w:space="0" w:color="auto"/>
              <w:bottom w:val="single" w:sz="6" w:space="0" w:color="auto"/>
              <w:right w:val="single" w:sz="6" w:space="0" w:color="auto"/>
            </w:tcBorders>
          </w:tcPr>
          <w:p w14:paraId="389F6997"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Order Control</w:t>
            </w:r>
          </w:p>
        </w:tc>
        <w:tc>
          <w:tcPr>
            <w:tcW w:w="3915" w:type="dxa"/>
            <w:tcBorders>
              <w:top w:val="single" w:sz="6" w:space="0" w:color="auto"/>
              <w:left w:val="single" w:sz="6" w:space="0" w:color="auto"/>
              <w:bottom w:val="single" w:sz="6" w:space="0" w:color="auto"/>
              <w:right w:val="single" w:sz="6" w:space="0" w:color="auto"/>
            </w:tcBorders>
          </w:tcPr>
          <w:p w14:paraId="56A28F82" w14:textId="77777777" w:rsidR="00A21297" w:rsidRPr="003A1A9C" w:rsidRDefault="00A21297" w:rsidP="00673147">
            <w:pPr>
              <w:rPr>
                <w:rFonts w:asciiTheme="majorHAnsi" w:hAnsiTheme="majorHAnsi" w:cs="Times New Roman"/>
              </w:rPr>
            </w:pPr>
            <w:r w:rsidRPr="007F0D13">
              <w:rPr>
                <w:rFonts w:asciiTheme="majorHAnsi" w:hAnsiTheme="majorHAnsi" w:cs="Times New Roman"/>
              </w:rPr>
              <w:t>OC</w:t>
            </w:r>
          </w:p>
        </w:tc>
        <w:tc>
          <w:tcPr>
            <w:tcW w:w="2276" w:type="dxa"/>
            <w:tcBorders>
              <w:top w:val="single" w:sz="6" w:space="0" w:color="auto"/>
              <w:left w:val="single" w:sz="6" w:space="0" w:color="auto"/>
              <w:bottom w:val="single" w:sz="6" w:space="0" w:color="auto"/>
              <w:right w:val="single" w:sz="6" w:space="0" w:color="auto"/>
            </w:tcBorders>
          </w:tcPr>
          <w:p w14:paraId="35685D45" w14:textId="77777777" w:rsidR="00A21297" w:rsidRPr="003A1A9C" w:rsidRDefault="00A21297" w:rsidP="00673147">
            <w:pPr>
              <w:rPr>
                <w:rFonts w:asciiTheme="majorHAnsi" w:hAnsiTheme="majorHAnsi" w:cs="Times New Roman"/>
              </w:rPr>
            </w:pPr>
            <w:r>
              <w:rPr>
                <w:rFonts w:asciiTheme="majorHAnsi" w:hAnsiTheme="majorHAnsi" w:cs="Times New Roman"/>
              </w:rPr>
              <w:t xml:space="preserve">See Order Control Table down below </w:t>
            </w:r>
          </w:p>
        </w:tc>
      </w:tr>
      <w:tr w:rsidR="00A21297" w:rsidRPr="003A1A9C" w14:paraId="258F7F0A" w14:textId="77777777" w:rsidTr="00673147">
        <w:tc>
          <w:tcPr>
            <w:tcW w:w="828" w:type="dxa"/>
            <w:tcBorders>
              <w:top w:val="single" w:sz="6" w:space="0" w:color="auto"/>
              <w:left w:val="single" w:sz="6" w:space="0" w:color="auto"/>
              <w:bottom w:val="single" w:sz="6" w:space="0" w:color="auto"/>
              <w:right w:val="single" w:sz="6" w:space="0" w:color="auto"/>
            </w:tcBorders>
          </w:tcPr>
          <w:p w14:paraId="436FBE47"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2</w:t>
            </w:r>
          </w:p>
        </w:tc>
        <w:tc>
          <w:tcPr>
            <w:tcW w:w="736" w:type="dxa"/>
            <w:tcBorders>
              <w:top w:val="single" w:sz="6" w:space="0" w:color="auto"/>
              <w:left w:val="single" w:sz="6" w:space="0" w:color="auto"/>
              <w:bottom w:val="single" w:sz="6" w:space="0" w:color="auto"/>
              <w:right w:val="single" w:sz="6" w:space="0" w:color="auto"/>
            </w:tcBorders>
          </w:tcPr>
          <w:p w14:paraId="30E39551"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25E41101"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Placer Order Number</w:t>
            </w:r>
          </w:p>
        </w:tc>
        <w:tc>
          <w:tcPr>
            <w:tcW w:w="3915" w:type="dxa"/>
            <w:tcBorders>
              <w:top w:val="single" w:sz="6" w:space="0" w:color="auto"/>
              <w:left w:val="single" w:sz="6" w:space="0" w:color="auto"/>
              <w:bottom w:val="single" w:sz="6" w:space="0" w:color="auto"/>
              <w:right w:val="single" w:sz="6" w:space="0" w:color="auto"/>
            </w:tcBorders>
          </w:tcPr>
          <w:p w14:paraId="396D1F44" w14:textId="77777777" w:rsidR="00A21297" w:rsidRPr="003A1A9C" w:rsidRDefault="00A21297" w:rsidP="00673147">
            <w:pPr>
              <w:rPr>
                <w:rFonts w:asciiTheme="majorHAnsi" w:hAnsiTheme="majorHAnsi" w:cs="Times New Roman"/>
              </w:rPr>
            </w:pPr>
            <w:r w:rsidRPr="007F0D13">
              <w:rPr>
                <w:rFonts w:asciiTheme="majorHAnsi" w:hAnsiTheme="majorHAnsi" w:cs="Times New Roman"/>
              </w:rPr>
              <w:t>20140^OR</w:t>
            </w:r>
          </w:p>
        </w:tc>
        <w:tc>
          <w:tcPr>
            <w:tcW w:w="2276" w:type="dxa"/>
            <w:tcBorders>
              <w:top w:val="single" w:sz="6" w:space="0" w:color="auto"/>
              <w:left w:val="single" w:sz="6" w:space="0" w:color="auto"/>
              <w:bottom w:val="single" w:sz="6" w:space="0" w:color="auto"/>
              <w:right w:val="single" w:sz="6" w:space="0" w:color="auto"/>
            </w:tcBorders>
          </w:tcPr>
          <w:p w14:paraId="2A554D9E" w14:textId="77777777" w:rsidR="00A21297" w:rsidRPr="003A1A9C" w:rsidRDefault="00A21297" w:rsidP="00673147">
            <w:pPr>
              <w:rPr>
                <w:rFonts w:asciiTheme="majorHAnsi" w:hAnsiTheme="majorHAnsi" w:cs="Times New Roman"/>
              </w:rPr>
            </w:pPr>
          </w:p>
        </w:tc>
      </w:tr>
      <w:tr w:rsidR="00A21297" w:rsidRPr="003A1A9C" w14:paraId="7DD45339" w14:textId="77777777" w:rsidTr="00673147">
        <w:tc>
          <w:tcPr>
            <w:tcW w:w="828" w:type="dxa"/>
            <w:tcBorders>
              <w:top w:val="single" w:sz="6" w:space="0" w:color="auto"/>
              <w:left w:val="single" w:sz="6" w:space="0" w:color="auto"/>
              <w:bottom w:val="single" w:sz="6" w:space="0" w:color="auto"/>
              <w:right w:val="single" w:sz="6" w:space="0" w:color="auto"/>
            </w:tcBorders>
          </w:tcPr>
          <w:p w14:paraId="683E4319" w14:textId="5589A83E" w:rsidR="00A21297" w:rsidRPr="003A1A9C" w:rsidRDefault="00A21297" w:rsidP="00673147">
            <w:pPr>
              <w:rPr>
                <w:rFonts w:asciiTheme="majorHAnsi" w:hAnsiTheme="majorHAnsi" w:cs="Times New Roman"/>
              </w:rPr>
            </w:pPr>
            <w:r>
              <w:rPr>
                <w:rFonts w:asciiTheme="majorHAnsi" w:hAnsiTheme="majorHAnsi" w:cs="Times New Roman"/>
              </w:rPr>
              <w:t>3</w:t>
            </w:r>
          </w:p>
        </w:tc>
        <w:tc>
          <w:tcPr>
            <w:tcW w:w="736" w:type="dxa"/>
            <w:tcBorders>
              <w:top w:val="single" w:sz="6" w:space="0" w:color="auto"/>
              <w:left w:val="single" w:sz="6" w:space="0" w:color="auto"/>
              <w:bottom w:val="single" w:sz="6" w:space="0" w:color="auto"/>
              <w:right w:val="single" w:sz="6" w:space="0" w:color="auto"/>
            </w:tcBorders>
          </w:tcPr>
          <w:p w14:paraId="37A0F1B8" w14:textId="0C3769E4" w:rsidR="00A21297" w:rsidRPr="003A1A9C" w:rsidRDefault="00A21297" w:rsidP="00673147">
            <w:pPr>
              <w:rPr>
                <w:rFonts w:asciiTheme="majorHAnsi" w:hAnsiTheme="majorHAnsi" w:cs="Times New Roman"/>
              </w:rPr>
            </w:pPr>
            <w:r>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3465FF4E" w14:textId="5B5B6800" w:rsidR="00A21297" w:rsidRPr="005309C7" w:rsidRDefault="00A21297" w:rsidP="005309C7">
            <w:pPr>
              <w:pStyle w:val="HTMLPreformatted"/>
              <w:rPr>
                <w:color w:val="000000"/>
              </w:rPr>
            </w:pPr>
            <w:r>
              <w:rPr>
                <w:color w:val="000000"/>
              </w:rPr>
              <w:t>F</w:t>
            </w:r>
            <w:r w:rsidRPr="005309C7">
              <w:rPr>
                <w:rFonts w:asciiTheme="majorHAnsi" w:eastAsiaTheme="minorHAnsi" w:hAnsiTheme="majorHAnsi" w:cs="Times New Roman"/>
                <w:sz w:val="22"/>
                <w:szCs w:val="22"/>
              </w:rPr>
              <w:t>iller Order Number</w:t>
            </w:r>
          </w:p>
        </w:tc>
        <w:tc>
          <w:tcPr>
            <w:tcW w:w="3915" w:type="dxa"/>
            <w:tcBorders>
              <w:top w:val="single" w:sz="6" w:space="0" w:color="auto"/>
              <w:left w:val="single" w:sz="6" w:space="0" w:color="auto"/>
              <w:bottom w:val="single" w:sz="6" w:space="0" w:color="auto"/>
              <w:right w:val="single" w:sz="6" w:space="0" w:color="auto"/>
            </w:tcBorders>
          </w:tcPr>
          <w:p w14:paraId="4800168C" w14:textId="0E5AD4FA" w:rsidR="00A21297" w:rsidRDefault="00A21297" w:rsidP="00673147">
            <w:pPr>
              <w:rPr>
                <w:rFonts w:asciiTheme="majorHAnsi" w:hAnsiTheme="majorHAnsi" w:cs="Times New Roman"/>
              </w:rPr>
            </w:pPr>
            <w:r w:rsidRPr="00A21297">
              <w:rPr>
                <w:rFonts w:asciiTheme="majorHAnsi" w:hAnsiTheme="majorHAnsi" w:cs="Times New Roman"/>
              </w:rPr>
              <w:t>3V^PS</w:t>
            </w:r>
          </w:p>
        </w:tc>
        <w:tc>
          <w:tcPr>
            <w:tcW w:w="2276" w:type="dxa"/>
            <w:tcBorders>
              <w:top w:val="single" w:sz="6" w:space="0" w:color="auto"/>
              <w:left w:val="single" w:sz="6" w:space="0" w:color="auto"/>
              <w:bottom w:val="single" w:sz="6" w:space="0" w:color="auto"/>
              <w:right w:val="single" w:sz="6" w:space="0" w:color="auto"/>
            </w:tcBorders>
          </w:tcPr>
          <w:p w14:paraId="466DD013" w14:textId="77777777" w:rsidR="00A21297" w:rsidRDefault="00A21297" w:rsidP="00673147">
            <w:pPr>
              <w:rPr>
                <w:rFonts w:asciiTheme="majorHAnsi" w:hAnsiTheme="majorHAnsi" w:cs="Times New Roman"/>
              </w:rPr>
            </w:pPr>
          </w:p>
        </w:tc>
      </w:tr>
      <w:tr w:rsidR="00A21297" w:rsidRPr="003A1A9C" w14:paraId="796D1BE1" w14:textId="77777777" w:rsidTr="00673147">
        <w:tc>
          <w:tcPr>
            <w:tcW w:w="828" w:type="dxa"/>
            <w:tcBorders>
              <w:top w:val="single" w:sz="6" w:space="0" w:color="auto"/>
              <w:left w:val="single" w:sz="6" w:space="0" w:color="auto"/>
              <w:bottom w:val="single" w:sz="6" w:space="0" w:color="auto"/>
              <w:right w:val="single" w:sz="6" w:space="0" w:color="auto"/>
            </w:tcBorders>
          </w:tcPr>
          <w:p w14:paraId="0D0977E8"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5</w:t>
            </w:r>
          </w:p>
        </w:tc>
        <w:tc>
          <w:tcPr>
            <w:tcW w:w="736" w:type="dxa"/>
            <w:tcBorders>
              <w:top w:val="single" w:sz="6" w:space="0" w:color="auto"/>
              <w:left w:val="single" w:sz="6" w:space="0" w:color="auto"/>
              <w:bottom w:val="single" w:sz="6" w:space="0" w:color="auto"/>
              <w:right w:val="single" w:sz="6" w:space="0" w:color="auto"/>
            </w:tcBorders>
          </w:tcPr>
          <w:p w14:paraId="3F49A785"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ID</w:t>
            </w:r>
          </w:p>
        </w:tc>
        <w:tc>
          <w:tcPr>
            <w:tcW w:w="1808" w:type="dxa"/>
            <w:tcBorders>
              <w:top w:val="single" w:sz="6" w:space="0" w:color="auto"/>
              <w:left w:val="single" w:sz="6" w:space="0" w:color="auto"/>
              <w:bottom w:val="single" w:sz="6" w:space="0" w:color="auto"/>
              <w:right w:val="single" w:sz="6" w:space="0" w:color="auto"/>
            </w:tcBorders>
          </w:tcPr>
          <w:p w14:paraId="07AC618D"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Order Status</w:t>
            </w:r>
          </w:p>
        </w:tc>
        <w:tc>
          <w:tcPr>
            <w:tcW w:w="3915" w:type="dxa"/>
            <w:tcBorders>
              <w:top w:val="single" w:sz="6" w:space="0" w:color="auto"/>
              <w:left w:val="single" w:sz="6" w:space="0" w:color="auto"/>
              <w:bottom w:val="single" w:sz="6" w:space="0" w:color="auto"/>
              <w:right w:val="single" w:sz="6" w:space="0" w:color="auto"/>
            </w:tcBorders>
          </w:tcPr>
          <w:p w14:paraId="7B271597" w14:textId="63CA75A9" w:rsidR="00A21297" w:rsidRPr="003A1A9C" w:rsidRDefault="00A21297" w:rsidP="00673147">
            <w:pPr>
              <w:rPr>
                <w:rFonts w:asciiTheme="majorHAnsi" w:hAnsiTheme="majorHAnsi" w:cs="Times New Roman"/>
              </w:rPr>
            </w:pPr>
            <w:r>
              <w:rPr>
                <w:rFonts w:asciiTheme="majorHAnsi" w:hAnsiTheme="majorHAnsi" w:cs="Times New Roman"/>
              </w:rPr>
              <w:t>CM</w:t>
            </w:r>
          </w:p>
        </w:tc>
        <w:tc>
          <w:tcPr>
            <w:tcW w:w="2276" w:type="dxa"/>
            <w:tcBorders>
              <w:top w:val="single" w:sz="6" w:space="0" w:color="auto"/>
              <w:left w:val="single" w:sz="6" w:space="0" w:color="auto"/>
              <w:bottom w:val="single" w:sz="6" w:space="0" w:color="auto"/>
              <w:right w:val="single" w:sz="6" w:space="0" w:color="auto"/>
            </w:tcBorders>
          </w:tcPr>
          <w:p w14:paraId="25744AFA" w14:textId="77777777" w:rsidR="00A21297" w:rsidRPr="003A1A9C" w:rsidRDefault="00A21297" w:rsidP="00673147">
            <w:pPr>
              <w:rPr>
                <w:rFonts w:asciiTheme="majorHAnsi" w:hAnsiTheme="majorHAnsi" w:cs="Times New Roman"/>
              </w:rPr>
            </w:pPr>
            <w:r>
              <w:rPr>
                <w:rFonts w:asciiTheme="majorHAnsi" w:hAnsiTheme="majorHAnsi" w:cs="Times New Roman"/>
              </w:rPr>
              <w:t xml:space="preserve">See Pharmacy Order </w:t>
            </w:r>
            <w:r>
              <w:rPr>
                <w:rFonts w:asciiTheme="majorHAnsi" w:hAnsiTheme="majorHAnsi" w:cs="Times New Roman"/>
              </w:rPr>
              <w:lastRenderedPageBreak/>
              <w:t>Status Table down below</w:t>
            </w:r>
          </w:p>
        </w:tc>
      </w:tr>
      <w:tr w:rsidR="00A21297" w:rsidRPr="003A1A9C" w14:paraId="7F9D9E4F" w14:textId="77777777" w:rsidTr="00673147">
        <w:tc>
          <w:tcPr>
            <w:tcW w:w="828" w:type="dxa"/>
            <w:tcBorders>
              <w:top w:val="single" w:sz="6" w:space="0" w:color="auto"/>
              <w:left w:val="single" w:sz="6" w:space="0" w:color="auto"/>
              <w:bottom w:val="single" w:sz="6" w:space="0" w:color="auto"/>
              <w:right w:val="single" w:sz="6" w:space="0" w:color="auto"/>
            </w:tcBorders>
          </w:tcPr>
          <w:p w14:paraId="69D37661" w14:textId="77777777" w:rsidR="00A21297" w:rsidRPr="003A1A9C" w:rsidRDefault="00A21297" w:rsidP="00673147">
            <w:pPr>
              <w:rPr>
                <w:rFonts w:asciiTheme="majorHAnsi" w:hAnsiTheme="majorHAnsi" w:cs="Times New Roman"/>
              </w:rPr>
            </w:pPr>
            <w:r>
              <w:rPr>
                <w:rFonts w:asciiTheme="majorHAnsi" w:hAnsiTheme="majorHAnsi" w:cs="Times New Roman"/>
              </w:rPr>
              <w:lastRenderedPageBreak/>
              <w:t>7</w:t>
            </w:r>
          </w:p>
        </w:tc>
        <w:tc>
          <w:tcPr>
            <w:tcW w:w="736" w:type="dxa"/>
            <w:tcBorders>
              <w:top w:val="single" w:sz="6" w:space="0" w:color="auto"/>
              <w:left w:val="single" w:sz="6" w:space="0" w:color="auto"/>
              <w:bottom w:val="single" w:sz="6" w:space="0" w:color="auto"/>
              <w:right w:val="single" w:sz="6" w:space="0" w:color="auto"/>
            </w:tcBorders>
          </w:tcPr>
          <w:p w14:paraId="707159F3" w14:textId="77777777" w:rsidR="00A21297" w:rsidRPr="003A1A9C" w:rsidRDefault="00A21297" w:rsidP="00673147">
            <w:pPr>
              <w:rPr>
                <w:rFonts w:asciiTheme="majorHAnsi" w:hAnsiTheme="majorHAnsi" w:cs="Times New Roman"/>
              </w:rPr>
            </w:pPr>
            <w:r>
              <w:rPr>
                <w:rFonts w:asciiTheme="majorHAnsi" w:hAnsiTheme="majorHAnsi" w:cs="Times New Roman"/>
              </w:rPr>
              <w:t>TQ</w:t>
            </w:r>
          </w:p>
        </w:tc>
        <w:tc>
          <w:tcPr>
            <w:tcW w:w="1808" w:type="dxa"/>
            <w:tcBorders>
              <w:top w:val="single" w:sz="6" w:space="0" w:color="auto"/>
              <w:left w:val="single" w:sz="6" w:space="0" w:color="auto"/>
              <w:bottom w:val="single" w:sz="6" w:space="0" w:color="auto"/>
              <w:right w:val="single" w:sz="6" w:space="0" w:color="auto"/>
            </w:tcBorders>
          </w:tcPr>
          <w:p w14:paraId="4794C300" w14:textId="77777777" w:rsidR="00A21297" w:rsidRPr="003A1A9C" w:rsidRDefault="00A21297" w:rsidP="00673147">
            <w:pPr>
              <w:rPr>
                <w:rFonts w:asciiTheme="majorHAnsi" w:hAnsiTheme="majorHAnsi" w:cs="Times New Roman"/>
              </w:rPr>
            </w:pPr>
            <w:r w:rsidRPr="00926D9C">
              <w:rPr>
                <w:rFonts w:asciiTheme="majorHAnsi" w:hAnsiTheme="majorHAnsi" w:cs="Times New Roman"/>
              </w:rPr>
              <w:t>Quantity/Timing</w:t>
            </w:r>
          </w:p>
        </w:tc>
        <w:tc>
          <w:tcPr>
            <w:tcW w:w="3915" w:type="dxa"/>
            <w:tcBorders>
              <w:top w:val="single" w:sz="6" w:space="0" w:color="auto"/>
              <w:left w:val="single" w:sz="6" w:space="0" w:color="auto"/>
              <w:bottom w:val="single" w:sz="6" w:space="0" w:color="auto"/>
              <w:right w:val="single" w:sz="6" w:space="0" w:color="auto"/>
            </w:tcBorders>
          </w:tcPr>
          <w:p w14:paraId="3109BD6E" w14:textId="77777777" w:rsidR="00A21297" w:rsidRPr="003A1A9C" w:rsidRDefault="00A21297" w:rsidP="00673147">
            <w:pPr>
              <w:rPr>
                <w:rFonts w:asciiTheme="majorHAnsi" w:hAnsiTheme="majorHAnsi" w:cs="Times New Roman"/>
              </w:rPr>
            </w:pPr>
            <w:r w:rsidRPr="003C4665">
              <w:rPr>
                <w:rFonts w:asciiTheme="majorHAnsi" w:hAnsiTheme="majorHAnsi" w:cs="Times New Roman"/>
              </w:rPr>
              <w:t>^</w:t>
            </w:r>
            <w:r>
              <w:t xml:space="preserve"> </w:t>
            </w:r>
            <w:r w:rsidRPr="007F0D13">
              <w:rPr>
                <w:rFonts w:asciiTheme="majorHAnsi" w:hAnsiTheme="majorHAnsi" w:cs="Times New Roman"/>
              </w:rPr>
              <w:t>^^^201408051307-0500^201408061023-0500</w:t>
            </w:r>
          </w:p>
        </w:tc>
        <w:tc>
          <w:tcPr>
            <w:tcW w:w="2276" w:type="dxa"/>
            <w:tcBorders>
              <w:top w:val="single" w:sz="6" w:space="0" w:color="auto"/>
              <w:left w:val="single" w:sz="6" w:space="0" w:color="auto"/>
              <w:bottom w:val="single" w:sz="6" w:space="0" w:color="auto"/>
              <w:right w:val="single" w:sz="6" w:space="0" w:color="auto"/>
            </w:tcBorders>
          </w:tcPr>
          <w:p w14:paraId="5DB4E40D" w14:textId="77777777" w:rsidR="00A21297" w:rsidRPr="003A1A9C" w:rsidRDefault="00A21297" w:rsidP="00673147">
            <w:pPr>
              <w:rPr>
                <w:rFonts w:asciiTheme="majorHAnsi" w:hAnsiTheme="majorHAnsi" w:cs="Times New Roman"/>
              </w:rPr>
            </w:pPr>
          </w:p>
        </w:tc>
      </w:tr>
      <w:tr w:rsidR="00A21297" w:rsidRPr="003A1A9C" w14:paraId="29C61275" w14:textId="77777777" w:rsidTr="00673147">
        <w:tc>
          <w:tcPr>
            <w:tcW w:w="828" w:type="dxa"/>
            <w:tcBorders>
              <w:top w:val="single" w:sz="6" w:space="0" w:color="auto"/>
              <w:left w:val="single" w:sz="6" w:space="0" w:color="auto"/>
              <w:bottom w:val="single" w:sz="6" w:space="0" w:color="auto"/>
              <w:right w:val="single" w:sz="6" w:space="0" w:color="auto"/>
            </w:tcBorders>
          </w:tcPr>
          <w:p w14:paraId="1E4562B6" w14:textId="6F021BB2" w:rsidR="00A21297" w:rsidRPr="003A1A9C" w:rsidRDefault="00A21297" w:rsidP="00673147">
            <w:pPr>
              <w:rPr>
                <w:rFonts w:asciiTheme="majorHAnsi" w:hAnsiTheme="majorHAnsi" w:cs="Times New Roman"/>
              </w:rPr>
            </w:pPr>
            <w:r>
              <w:rPr>
                <w:rFonts w:asciiTheme="majorHAnsi" w:hAnsiTheme="majorHAnsi" w:cs="Times New Roman"/>
              </w:rPr>
              <w:t>9</w:t>
            </w:r>
          </w:p>
        </w:tc>
        <w:tc>
          <w:tcPr>
            <w:tcW w:w="736" w:type="dxa"/>
            <w:tcBorders>
              <w:top w:val="single" w:sz="6" w:space="0" w:color="auto"/>
              <w:left w:val="single" w:sz="6" w:space="0" w:color="auto"/>
              <w:bottom w:val="single" w:sz="6" w:space="0" w:color="auto"/>
              <w:right w:val="single" w:sz="6" w:space="0" w:color="auto"/>
            </w:tcBorders>
          </w:tcPr>
          <w:p w14:paraId="66E897C9" w14:textId="3EED6085" w:rsidR="00A21297" w:rsidRPr="003A1A9C" w:rsidRDefault="00A21297" w:rsidP="00673147">
            <w:pPr>
              <w:rPr>
                <w:rFonts w:asciiTheme="majorHAnsi" w:hAnsiTheme="majorHAnsi" w:cs="Times New Roman"/>
              </w:rPr>
            </w:pPr>
            <w:r>
              <w:rPr>
                <w:rFonts w:asciiTheme="majorHAnsi" w:hAnsiTheme="majorHAnsi" w:cs="Times New Roman"/>
              </w:rPr>
              <w:t>EI</w:t>
            </w:r>
          </w:p>
        </w:tc>
        <w:tc>
          <w:tcPr>
            <w:tcW w:w="1808" w:type="dxa"/>
            <w:tcBorders>
              <w:top w:val="single" w:sz="6" w:space="0" w:color="auto"/>
              <w:left w:val="single" w:sz="6" w:space="0" w:color="auto"/>
              <w:bottom w:val="single" w:sz="6" w:space="0" w:color="auto"/>
              <w:right w:val="single" w:sz="6" w:space="0" w:color="auto"/>
            </w:tcBorders>
          </w:tcPr>
          <w:p w14:paraId="0413F8A7" w14:textId="2DC2B0AF" w:rsidR="00A21297" w:rsidRPr="005309C7" w:rsidRDefault="00A21297" w:rsidP="005309C7">
            <w:pPr>
              <w:rPr>
                <w:rFonts w:ascii="Courier New" w:hAnsi="Courier New" w:cs="Courier New"/>
                <w:color w:val="000000"/>
              </w:rPr>
            </w:pPr>
            <w:r>
              <w:rPr>
                <w:color w:val="000000"/>
              </w:rPr>
              <w:t xml:space="preserve">Date/Time of </w:t>
            </w:r>
            <w:r w:rsidRPr="005309C7">
              <w:rPr>
                <w:rFonts w:asciiTheme="majorHAnsi" w:hAnsiTheme="majorHAnsi" w:cs="Times New Roman"/>
              </w:rPr>
              <w:t>Transaction</w:t>
            </w:r>
          </w:p>
        </w:tc>
        <w:tc>
          <w:tcPr>
            <w:tcW w:w="3915" w:type="dxa"/>
            <w:tcBorders>
              <w:top w:val="single" w:sz="6" w:space="0" w:color="auto"/>
              <w:left w:val="single" w:sz="6" w:space="0" w:color="auto"/>
              <w:bottom w:val="single" w:sz="6" w:space="0" w:color="auto"/>
              <w:right w:val="single" w:sz="6" w:space="0" w:color="auto"/>
            </w:tcBorders>
          </w:tcPr>
          <w:p w14:paraId="0D36D119" w14:textId="1FFE0492" w:rsidR="00A21297" w:rsidRPr="003A1A9C" w:rsidRDefault="00A21297" w:rsidP="00673147">
            <w:pPr>
              <w:rPr>
                <w:rFonts w:asciiTheme="majorHAnsi" w:hAnsiTheme="majorHAnsi" w:cs="Times New Roman"/>
              </w:rPr>
            </w:pPr>
            <w:r w:rsidRPr="00A21297">
              <w:rPr>
                <w:rFonts w:asciiTheme="majorHAnsi" w:hAnsiTheme="majorHAnsi" w:cs="Times New Roman"/>
              </w:rPr>
              <w:t>201407301358-0500</w:t>
            </w:r>
          </w:p>
        </w:tc>
        <w:tc>
          <w:tcPr>
            <w:tcW w:w="2276" w:type="dxa"/>
            <w:tcBorders>
              <w:top w:val="single" w:sz="6" w:space="0" w:color="auto"/>
              <w:left w:val="single" w:sz="6" w:space="0" w:color="auto"/>
              <w:bottom w:val="single" w:sz="6" w:space="0" w:color="auto"/>
              <w:right w:val="single" w:sz="6" w:space="0" w:color="auto"/>
            </w:tcBorders>
          </w:tcPr>
          <w:p w14:paraId="0B0068ED" w14:textId="77777777" w:rsidR="00A21297" w:rsidRPr="003A1A9C" w:rsidRDefault="00A21297" w:rsidP="00673147">
            <w:pPr>
              <w:rPr>
                <w:rFonts w:asciiTheme="majorHAnsi" w:hAnsiTheme="majorHAnsi" w:cs="Times New Roman"/>
              </w:rPr>
            </w:pPr>
          </w:p>
        </w:tc>
      </w:tr>
      <w:tr w:rsidR="00A21297" w:rsidRPr="003A1A9C" w14:paraId="730E31AC" w14:textId="77777777" w:rsidTr="00673147">
        <w:tc>
          <w:tcPr>
            <w:tcW w:w="828" w:type="dxa"/>
            <w:tcBorders>
              <w:top w:val="single" w:sz="6" w:space="0" w:color="auto"/>
              <w:left w:val="single" w:sz="6" w:space="0" w:color="auto"/>
              <w:bottom w:val="single" w:sz="6" w:space="0" w:color="auto"/>
              <w:right w:val="single" w:sz="6" w:space="0" w:color="auto"/>
            </w:tcBorders>
          </w:tcPr>
          <w:p w14:paraId="5CCF49DD"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10</w:t>
            </w:r>
          </w:p>
        </w:tc>
        <w:tc>
          <w:tcPr>
            <w:tcW w:w="736" w:type="dxa"/>
            <w:tcBorders>
              <w:top w:val="single" w:sz="6" w:space="0" w:color="auto"/>
              <w:left w:val="single" w:sz="6" w:space="0" w:color="auto"/>
              <w:bottom w:val="single" w:sz="6" w:space="0" w:color="auto"/>
              <w:right w:val="single" w:sz="6" w:space="0" w:color="auto"/>
            </w:tcBorders>
          </w:tcPr>
          <w:p w14:paraId="17518538"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2D707855" w14:textId="77777777" w:rsidR="00A21297" w:rsidRPr="003A1A9C" w:rsidRDefault="00A21297" w:rsidP="00673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imes New Roman"/>
              </w:rPr>
            </w:pPr>
            <w:r w:rsidRPr="003A1A9C">
              <w:rPr>
                <w:rFonts w:asciiTheme="majorHAnsi" w:hAnsiTheme="majorHAnsi" w:cs="Times New Roman"/>
              </w:rPr>
              <w:t>Entered by</w:t>
            </w:r>
          </w:p>
        </w:tc>
        <w:tc>
          <w:tcPr>
            <w:tcW w:w="3915" w:type="dxa"/>
            <w:tcBorders>
              <w:top w:val="single" w:sz="6" w:space="0" w:color="auto"/>
              <w:left w:val="single" w:sz="6" w:space="0" w:color="auto"/>
              <w:bottom w:val="single" w:sz="6" w:space="0" w:color="auto"/>
              <w:right w:val="single" w:sz="6" w:space="0" w:color="auto"/>
            </w:tcBorders>
          </w:tcPr>
          <w:p w14:paraId="4EC51731"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7A17831F" w14:textId="77777777" w:rsidR="00A21297" w:rsidRPr="003A1A9C" w:rsidRDefault="00A21297" w:rsidP="00673147">
            <w:pPr>
              <w:rPr>
                <w:rFonts w:asciiTheme="majorHAnsi" w:hAnsiTheme="majorHAnsi" w:cs="Times New Roman"/>
              </w:rPr>
            </w:pPr>
          </w:p>
        </w:tc>
      </w:tr>
      <w:tr w:rsidR="00A21297" w:rsidRPr="003A1A9C" w14:paraId="08F6A06A" w14:textId="77777777" w:rsidTr="00673147">
        <w:tc>
          <w:tcPr>
            <w:tcW w:w="828" w:type="dxa"/>
            <w:tcBorders>
              <w:top w:val="single" w:sz="6" w:space="0" w:color="auto"/>
              <w:left w:val="single" w:sz="6" w:space="0" w:color="auto"/>
              <w:bottom w:val="single" w:sz="6" w:space="0" w:color="auto"/>
              <w:right w:val="single" w:sz="6" w:space="0" w:color="auto"/>
            </w:tcBorders>
          </w:tcPr>
          <w:p w14:paraId="0294859B"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12</w:t>
            </w:r>
          </w:p>
        </w:tc>
        <w:tc>
          <w:tcPr>
            <w:tcW w:w="736" w:type="dxa"/>
            <w:tcBorders>
              <w:top w:val="single" w:sz="6" w:space="0" w:color="auto"/>
              <w:left w:val="single" w:sz="6" w:space="0" w:color="auto"/>
              <w:bottom w:val="single" w:sz="6" w:space="0" w:color="auto"/>
              <w:right w:val="single" w:sz="6" w:space="0" w:color="auto"/>
            </w:tcBorders>
          </w:tcPr>
          <w:p w14:paraId="16D63100"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XCN</w:t>
            </w:r>
          </w:p>
        </w:tc>
        <w:tc>
          <w:tcPr>
            <w:tcW w:w="1808" w:type="dxa"/>
            <w:tcBorders>
              <w:top w:val="single" w:sz="6" w:space="0" w:color="auto"/>
              <w:left w:val="single" w:sz="6" w:space="0" w:color="auto"/>
              <w:bottom w:val="single" w:sz="6" w:space="0" w:color="auto"/>
              <w:right w:val="single" w:sz="6" w:space="0" w:color="auto"/>
            </w:tcBorders>
          </w:tcPr>
          <w:p w14:paraId="32228E7E"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Ordering Provider</w:t>
            </w:r>
          </w:p>
        </w:tc>
        <w:tc>
          <w:tcPr>
            <w:tcW w:w="3915" w:type="dxa"/>
            <w:tcBorders>
              <w:top w:val="single" w:sz="6" w:space="0" w:color="auto"/>
              <w:left w:val="single" w:sz="6" w:space="0" w:color="auto"/>
              <w:bottom w:val="single" w:sz="6" w:space="0" w:color="auto"/>
              <w:right w:val="single" w:sz="6" w:space="0" w:color="auto"/>
            </w:tcBorders>
          </w:tcPr>
          <w:p w14:paraId="72C138CF"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79AD5083" w14:textId="77777777" w:rsidR="00A21297" w:rsidRPr="003A1A9C" w:rsidRDefault="00A21297" w:rsidP="00673147">
            <w:pPr>
              <w:rPr>
                <w:rFonts w:asciiTheme="majorHAnsi" w:hAnsiTheme="majorHAnsi" w:cs="Times New Roman"/>
              </w:rPr>
            </w:pPr>
          </w:p>
        </w:tc>
      </w:tr>
      <w:tr w:rsidR="00A21297" w:rsidRPr="003A1A9C" w14:paraId="6307148C" w14:textId="77777777" w:rsidTr="00673147">
        <w:tc>
          <w:tcPr>
            <w:tcW w:w="828" w:type="dxa"/>
            <w:tcBorders>
              <w:top w:val="single" w:sz="6" w:space="0" w:color="auto"/>
              <w:left w:val="single" w:sz="6" w:space="0" w:color="auto"/>
              <w:bottom w:val="single" w:sz="6" w:space="0" w:color="auto"/>
              <w:right w:val="single" w:sz="6" w:space="0" w:color="auto"/>
            </w:tcBorders>
          </w:tcPr>
          <w:p w14:paraId="7874A87E"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15</w:t>
            </w:r>
          </w:p>
        </w:tc>
        <w:tc>
          <w:tcPr>
            <w:tcW w:w="736" w:type="dxa"/>
            <w:tcBorders>
              <w:top w:val="single" w:sz="6" w:space="0" w:color="auto"/>
              <w:left w:val="single" w:sz="6" w:space="0" w:color="auto"/>
              <w:bottom w:val="single" w:sz="6" w:space="0" w:color="auto"/>
              <w:right w:val="single" w:sz="6" w:space="0" w:color="auto"/>
            </w:tcBorders>
          </w:tcPr>
          <w:p w14:paraId="2E70ED80"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TS</w:t>
            </w:r>
          </w:p>
        </w:tc>
        <w:tc>
          <w:tcPr>
            <w:tcW w:w="1808" w:type="dxa"/>
            <w:tcBorders>
              <w:top w:val="single" w:sz="6" w:space="0" w:color="auto"/>
              <w:left w:val="single" w:sz="6" w:space="0" w:color="auto"/>
              <w:bottom w:val="single" w:sz="6" w:space="0" w:color="auto"/>
              <w:right w:val="single" w:sz="6" w:space="0" w:color="auto"/>
            </w:tcBorders>
          </w:tcPr>
          <w:p w14:paraId="3D540790"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Order effective Date/Time</w:t>
            </w:r>
          </w:p>
        </w:tc>
        <w:tc>
          <w:tcPr>
            <w:tcW w:w="3915" w:type="dxa"/>
            <w:tcBorders>
              <w:top w:val="single" w:sz="6" w:space="0" w:color="auto"/>
              <w:left w:val="single" w:sz="6" w:space="0" w:color="auto"/>
              <w:bottom w:val="single" w:sz="6" w:space="0" w:color="auto"/>
              <w:right w:val="single" w:sz="6" w:space="0" w:color="auto"/>
            </w:tcBorders>
          </w:tcPr>
          <w:p w14:paraId="5BB304C4" w14:textId="77777777" w:rsidR="00A21297" w:rsidRPr="003A1A9C" w:rsidRDefault="00A21297" w:rsidP="00673147">
            <w:pPr>
              <w:rPr>
                <w:rFonts w:asciiTheme="majorHAnsi" w:hAnsiTheme="majorHAnsi" w:cs="Times New Roman"/>
              </w:rPr>
            </w:pPr>
            <w:r w:rsidRPr="007F0D13">
              <w:rPr>
                <w:rFonts w:asciiTheme="majorHAnsi" w:hAnsiTheme="majorHAnsi" w:cs="Times New Roman"/>
              </w:rPr>
              <w:t>20140806102325-0500</w:t>
            </w:r>
          </w:p>
        </w:tc>
        <w:tc>
          <w:tcPr>
            <w:tcW w:w="2276" w:type="dxa"/>
            <w:tcBorders>
              <w:top w:val="single" w:sz="6" w:space="0" w:color="auto"/>
              <w:left w:val="single" w:sz="6" w:space="0" w:color="auto"/>
              <w:bottom w:val="single" w:sz="6" w:space="0" w:color="auto"/>
              <w:right w:val="single" w:sz="6" w:space="0" w:color="auto"/>
            </w:tcBorders>
          </w:tcPr>
          <w:p w14:paraId="7DCAAACA" w14:textId="77777777" w:rsidR="00A21297" w:rsidRPr="003A1A9C" w:rsidRDefault="00A21297" w:rsidP="00673147">
            <w:pPr>
              <w:rPr>
                <w:rFonts w:asciiTheme="majorHAnsi" w:hAnsiTheme="majorHAnsi" w:cs="Times New Roman"/>
              </w:rPr>
            </w:pPr>
          </w:p>
        </w:tc>
      </w:tr>
      <w:tr w:rsidR="00A21297" w:rsidRPr="003A1A9C" w14:paraId="33A0809E" w14:textId="77777777" w:rsidTr="00673147">
        <w:tc>
          <w:tcPr>
            <w:tcW w:w="828" w:type="dxa"/>
            <w:tcBorders>
              <w:top w:val="single" w:sz="6" w:space="0" w:color="auto"/>
              <w:left w:val="single" w:sz="6" w:space="0" w:color="auto"/>
              <w:bottom w:val="single" w:sz="6" w:space="0" w:color="auto"/>
              <w:right w:val="single" w:sz="6" w:space="0" w:color="auto"/>
            </w:tcBorders>
          </w:tcPr>
          <w:p w14:paraId="21AC20CB"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16</w:t>
            </w:r>
          </w:p>
        </w:tc>
        <w:tc>
          <w:tcPr>
            <w:tcW w:w="736" w:type="dxa"/>
            <w:tcBorders>
              <w:top w:val="single" w:sz="6" w:space="0" w:color="auto"/>
              <w:left w:val="single" w:sz="6" w:space="0" w:color="auto"/>
              <w:bottom w:val="single" w:sz="6" w:space="0" w:color="auto"/>
              <w:right w:val="single" w:sz="6" w:space="0" w:color="auto"/>
            </w:tcBorders>
          </w:tcPr>
          <w:p w14:paraId="6372CEBB"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CE</w:t>
            </w:r>
          </w:p>
        </w:tc>
        <w:tc>
          <w:tcPr>
            <w:tcW w:w="1808" w:type="dxa"/>
            <w:tcBorders>
              <w:top w:val="single" w:sz="6" w:space="0" w:color="auto"/>
              <w:left w:val="single" w:sz="6" w:space="0" w:color="auto"/>
              <w:bottom w:val="single" w:sz="6" w:space="0" w:color="auto"/>
              <w:right w:val="single" w:sz="6" w:space="0" w:color="auto"/>
            </w:tcBorders>
          </w:tcPr>
          <w:p w14:paraId="4671C49C" w14:textId="77777777" w:rsidR="00A21297" w:rsidRPr="003A1A9C" w:rsidRDefault="00A21297" w:rsidP="00673147">
            <w:pPr>
              <w:rPr>
                <w:rFonts w:asciiTheme="majorHAnsi" w:hAnsiTheme="majorHAnsi" w:cs="Times New Roman"/>
              </w:rPr>
            </w:pPr>
            <w:r w:rsidRPr="003A1A9C">
              <w:rPr>
                <w:rFonts w:asciiTheme="majorHAnsi" w:hAnsiTheme="majorHAnsi" w:cs="Times New Roman"/>
              </w:rPr>
              <w:t>Order Control code reason</w:t>
            </w:r>
          </w:p>
        </w:tc>
        <w:tc>
          <w:tcPr>
            <w:tcW w:w="3915" w:type="dxa"/>
            <w:tcBorders>
              <w:top w:val="single" w:sz="6" w:space="0" w:color="auto"/>
              <w:left w:val="single" w:sz="6" w:space="0" w:color="auto"/>
              <w:bottom w:val="single" w:sz="6" w:space="0" w:color="auto"/>
              <w:right w:val="single" w:sz="6" w:space="0" w:color="auto"/>
            </w:tcBorders>
          </w:tcPr>
          <w:p w14:paraId="159064FF" w14:textId="0DD23668" w:rsidR="00A21297" w:rsidRPr="003A1A9C" w:rsidRDefault="00A21297" w:rsidP="00673147">
            <w:pPr>
              <w:rPr>
                <w:rFonts w:asciiTheme="majorHAnsi" w:hAnsiTheme="majorHAnsi" w:cs="Times New Roman"/>
              </w:rPr>
            </w:pPr>
            <w:r w:rsidRPr="00A21297">
              <w:rPr>
                <w:rFonts w:asciiTheme="majorHAnsi" w:hAnsiTheme="majorHAnsi" w:cs="Times New Roman"/>
              </w:rPr>
              <w:t>A^Auto^99ORN^^AUTO REINSTATED^</w:t>
            </w:r>
          </w:p>
        </w:tc>
        <w:tc>
          <w:tcPr>
            <w:tcW w:w="2276" w:type="dxa"/>
            <w:tcBorders>
              <w:top w:val="single" w:sz="6" w:space="0" w:color="auto"/>
              <w:left w:val="single" w:sz="6" w:space="0" w:color="auto"/>
              <w:bottom w:val="single" w:sz="6" w:space="0" w:color="auto"/>
              <w:right w:val="single" w:sz="6" w:space="0" w:color="auto"/>
            </w:tcBorders>
          </w:tcPr>
          <w:p w14:paraId="5F7F59AF" w14:textId="77777777" w:rsidR="00A21297" w:rsidRPr="003A1A9C" w:rsidRDefault="00A21297" w:rsidP="00673147">
            <w:pPr>
              <w:rPr>
                <w:rFonts w:asciiTheme="majorHAnsi" w:hAnsiTheme="majorHAnsi" w:cs="Times New Roman"/>
              </w:rPr>
            </w:pPr>
          </w:p>
        </w:tc>
      </w:tr>
    </w:tbl>
    <w:p w14:paraId="42DA1CA9" w14:textId="77777777" w:rsidR="00BC262B" w:rsidRPr="006E7A90" w:rsidRDefault="00BC262B" w:rsidP="00BC262B">
      <w:pPr>
        <w:pStyle w:val="Style2"/>
      </w:pPr>
      <w:bookmarkStart w:id="671" w:name="_Toc398038640"/>
      <w:r w:rsidRPr="00E05D6C">
        <w:t>ORC</w:t>
      </w:r>
      <w:r w:rsidRPr="003A1A9C">
        <w:t xml:space="preserve"> </w:t>
      </w:r>
      <w:r w:rsidRPr="001A6E95">
        <w:t>Segment</w:t>
      </w:r>
      <w:r>
        <w:t xml:space="preserve"> – Common Order – </w:t>
      </w:r>
      <w:r w:rsidRPr="003A1A9C">
        <w:t>Pharmacy</w:t>
      </w:r>
      <w:bookmarkEnd w:id="671"/>
      <w:r w:rsidRPr="003A1A9C">
        <w:t xml:space="preserve"> </w:t>
      </w:r>
    </w:p>
    <w:tbl>
      <w:tblPr>
        <w:tblW w:w="0" w:type="auto"/>
        <w:tblLook w:val="01E0" w:firstRow="1" w:lastRow="1" w:firstColumn="1" w:lastColumn="1" w:noHBand="0" w:noVBand="0"/>
      </w:tblPr>
      <w:tblGrid>
        <w:gridCol w:w="828"/>
        <w:gridCol w:w="736"/>
        <w:gridCol w:w="1808"/>
        <w:gridCol w:w="3915"/>
        <w:gridCol w:w="2276"/>
      </w:tblGrid>
      <w:tr w:rsidR="00BC262B" w:rsidRPr="003A1A9C" w14:paraId="46A09076" w14:textId="77777777" w:rsidTr="005309C7">
        <w:trPr>
          <w:trHeight w:val="552"/>
        </w:trPr>
        <w:tc>
          <w:tcPr>
            <w:tcW w:w="828"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448A4EE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73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09017652"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469"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824D413"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391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57E89DCA"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227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14:paraId="11FA33C4"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59166100" w14:textId="77777777" w:rsidTr="00F639F8">
        <w:tc>
          <w:tcPr>
            <w:tcW w:w="828" w:type="dxa"/>
            <w:tcBorders>
              <w:top w:val="single" w:sz="6" w:space="0" w:color="auto"/>
              <w:left w:val="single" w:sz="6" w:space="0" w:color="auto"/>
              <w:bottom w:val="single" w:sz="6" w:space="0" w:color="auto"/>
              <w:right w:val="single" w:sz="6" w:space="0" w:color="auto"/>
            </w:tcBorders>
          </w:tcPr>
          <w:p w14:paraId="18D2E9C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736" w:type="dxa"/>
            <w:tcBorders>
              <w:top w:val="single" w:sz="6" w:space="0" w:color="auto"/>
              <w:left w:val="single" w:sz="6" w:space="0" w:color="auto"/>
              <w:bottom w:val="single" w:sz="6" w:space="0" w:color="auto"/>
              <w:right w:val="single" w:sz="6" w:space="0" w:color="auto"/>
            </w:tcBorders>
          </w:tcPr>
          <w:p w14:paraId="6E5FCBF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469" w:type="dxa"/>
            <w:tcBorders>
              <w:top w:val="single" w:sz="6" w:space="0" w:color="auto"/>
              <w:left w:val="single" w:sz="6" w:space="0" w:color="auto"/>
              <w:bottom w:val="single" w:sz="6" w:space="0" w:color="auto"/>
              <w:right w:val="single" w:sz="6" w:space="0" w:color="auto"/>
            </w:tcBorders>
          </w:tcPr>
          <w:p w14:paraId="6C1FA30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 Control</w:t>
            </w:r>
          </w:p>
        </w:tc>
        <w:tc>
          <w:tcPr>
            <w:tcW w:w="3915" w:type="dxa"/>
            <w:tcBorders>
              <w:top w:val="single" w:sz="6" w:space="0" w:color="auto"/>
              <w:left w:val="single" w:sz="6" w:space="0" w:color="auto"/>
              <w:bottom w:val="single" w:sz="6" w:space="0" w:color="auto"/>
              <w:right w:val="single" w:sz="6" w:space="0" w:color="auto"/>
            </w:tcBorders>
          </w:tcPr>
          <w:p w14:paraId="14BF4D7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SC</w:t>
            </w:r>
          </w:p>
        </w:tc>
        <w:tc>
          <w:tcPr>
            <w:tcW w:w="2276" w:type="dxa"/>
            <w:tcBorders>
              <w:top w:val="single" w:sz="6" w:space="0" w:color="auto"/>
              <w:left w:val="single" w:sz="6" w:space="0" w:color="auto"/>
              <w:bottom w:val="single" w:sz="6" w:space="0" w:color="auto"/>
              <w:right w:val="single" w:sz="6" w:space="0" w:color="auto"/>
            </w:tcBorders>
          </w:tcPr>
          <w:p w14:paraId="0A0ABD8C" w14:textId="77777777" w:rsidR="00BC262B" w:rsidRPr="003A1A9C" w:rsidRDefault="00BC262B" w:rsidP="00F639F8">
            <w:pPr>
              <w:rPr>
                <w:rFonts w:asciiTheme="majorHAnsi" w:hAnsiTheme="majorHAnsi" w:cs="Times New Roman"/>
              </w:rPr>
            </w:pPr>
            <w:r>
              <w:rPr>
                <w:rFonts w:asciiTheme="majorHAnsi" w:hAnsiTheme="majorHAnsi" w:cs="Times New Roman"/>
              </w:rPr>
              <w:t xml:space="preserve">See Order Control Table down below </w:t>
            </w:r>
          </w:p>
        </w:tc>
      </w:tr>
      <w:tr w:rsidR="00BC262B" w:rsidRPr="003A1A9C" w14:paraId="731A4391" w14:textId="77777777" w:rsidTr="00F639F8">
        <w:tc>
          <w:tcPr>
            <w:tcW w:w="828" w:type="dxa"/>
            <w:tcBorders>
              <w:top w:val="single" w:sz="6" w:space="0" w:color="auto"/>
              <w:left w:val="single" w:sz="6" w:space="0" w:color="auto"/>
              <w:bottom w:val="single" w:sz="6" w:space="0" w:color="auto"/>
              <w:right w:val="single" w:sz="6" w:space="0" w:color="auto"/>
            </w:tcBorders>
          </w:tcPr>
          <w:p w14:paraId="4A941F3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736" w:type="dxa"/>
            <w:tcBorders>
              <w:top w:val="single" w:sz="6" w:space="0" w:color="auto"/>
              <w:left w:val="single" w:sz="6" w:space="0" w:color="auto"/>
              <w:bottom w:val="single" w:sz="6" w:space="0" w:color="auto"/>
              <w:right w:val="single" w:sz="6" w:space="0" w:color="auto"/>
            </w:tcBorders>
          </w:tcPr>
          <w:p w14:paraId="2F7EF94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469" w:type="dxa"/>
            <w:tcBorders>
              <w:top w:val="single" w:sz="6" w:space="0" w:color="auto"/>
              <w:left w:val="single" w:sz="6" w:space="0" w:color="auto"/>
              <w:bottom w:val="single" w:sz="6" w:space="0" w:color="auto"/>
              <w:right w:val="single" w:sz="6" w:space="0" w:color="auto"/>
            </w:tcBorders>
          </w:tcPr>
          <w:p w14:paraId="352E8A7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3915" w:type="dxa"/>
            <w:tcBorders>
              <w:top w:val="single" w:sz="6" w:space="0" w:color="auto"/>
              <w:left w:val="single" w:sz="6" w:space="0" w:color="auto"/>
              <w:bottom w:val="single" w:sz="6" w:space="0" w:color="auto"/>
              <w:right w:val="single" w:sz="6" w:space="0" w:color="auto"/>
            </w:tcBorders>
          </w:tcPr>
          <w:p w14:paraId="5581BC8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19050;1^OR</w:t>
            </w:r>
          </w:p>
        </w:tc>
        <w:tc>
          <w:tcPr>
            <w:tcW w:w="2276" w:type="dxa"/>
            <w:tcBorders>
              <w:top w:val="single" w:sz="6" w:space="0" w:color="auto"/>
              <w:left w:val="single" w:sz="6" w:space="0" w:color="auto"/>
              <w:bottom w:val="single" w:sz="6" w:space="0" w:color="auto"/>
              <w:right w:val="single" w:sz="6" w:space="0" w:color="auto"/>
            </w:tcBorders>
          </w:tcPr>
          <w:p w14:paraId="6D29AE8D" w14:textId="77777777" w:rsidR="00BC262B" w:rsidRPr="003A1A9C" w:rsidRDefault="00BC262B" w:rsidP="00F639F8">
            <w:pPr>
              <w:rPr>
                <w:rFonts w:asciiTheme="majorHAnsi" w:hAnsiTheme="majorHAnsi" w:cs="Times New Roman"/>
              </w:rPr>
            </w:pPr>
          </w:p>
        </w:tc>
      </w:tr>
      <w:tr w:rsidR="00BC262B" w:rsidRPr="003A1A9C" w14:paraId="47019624" w14:textId="77777777" w:rsidTr="00F639F8">
        <w:tc>
          <w:tcPr>
            <w:tcW w:w="828" w:type="dxa"/>
            <w:tcBorders>
              <w:top w:val="single" w:sz="6" w:space="0" w:color="auto"/>
              <w:left w:val="single" w:sz="6" w:space="0" w:color="auto"/>
              <w:bottom w:val="single" w:sz="6" w:space="0" w:color="auto"/>
              <w:right w:val="single" w:sz="6" w:space="0" w:color="auto"/>
            </w:tcBorders>
          </w:tcPr>
          <w:p w14:paraId="519F04B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736" w:type="dxa"/>
            <w:tcBorders>
              <w:top w:val="single" w:sz="6" w:space="0" w:color="auto"/>
              <w:left w:val="single" w:sz="6" w:space="0" w:color="auto"/>
              <w:bottom w:val="single" w:sz="6" w:space="0" w:color="auto"/>
              <w:right w:val="single" w:sz="6" w:space="0" w:color="auto"/>
            </w:tcBorders>
          </w:tcPr>
          <w:p w14:paraId="5C83CD3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469" w:type="dxa"/>
            <w:tcBorders>
              <w:top w:val="single" w:sz="6" w:space="0" w:color="auto"/>
              <w:left w:val="single" w:sz="6" w:space="0" w:color="auto"/>
              <w:bottom w:val="single" w:sz="6" w:space="0" w:color="auto"/>
              <w:right w:val="single" w:sz="6" w:space="0" w:color="auto"/>
            </w:tcBorders>
          </w:tcPr>
          <w:p w14:paraId="4765C6A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3915" w:type="dxa"/>
            <w:tcBorders>
              <w:top w:val="single" w:sz="6" w:space="0" w:color="auto"/>
              <w:left w:val="single" w:sz="6" w:space="0" w:color="auto"/>
              <w:bottom w:val="single" w:sz="6" w:space="0" w:color="auto"/>
              <w:right w:val="single" w:sz="6" w:space="0" w:color="auto"/>
            </w:tcBorders>
          </w:tcPr>
          <w:p w14:paraId="2682A33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9U^PS</w:t>
            </w:r>
          </w:p>
        </w:tc>
        <w:tc>
          <w:tcPr>
            <w:tcW w:w="2276" w:type="dxa"/>
            <w:tcBorders>
              <w:top w:val="single" w:sz="6" w:space="0" w:color="auto"/>
              <w:left w:val="single" w:sz="6" w:space="0" w:color="auto"/>
              <w:bottom w:val="single" w:sz="6" w:space="0" w:color="auto"/>
              <w:right w:val="single" w:sz="6" w:space="0" w:color="auto"/>
            </w:tcBorders>
          </w:tcPr>
          <w:p w14:paraId="7CBBADA5" w14:textId="77777777" w:rsidR="00BC262B" w:rsidRPr="003A1A9C" w:rsidRDefault="00BC262B" w:rsidP="00F639F8">
            <w:pPr>
              <w:rPr>
                <w:rFonts w:asciiTheme="majorHAnsi" w:hAnsiTheme="majorHAnsi" w:cs="Times New Roman"/>
              </w:rPr>
            </w:pPr>
          </w:p>
        </w:tc>
      </w:tr>
      <w:tr w:rsidR="00BC262B" w:rsidRPr="003A1A9C" w14:paraId="42AC29D6" w14:textId="77777777" w:rsidTr="00F639F8">
        <w:tc>
          <w:tcPr>
            <w:tcW w:w="828" w:type="dxa"/>
            <w:tcBorders>
              <w:top w:val="single" w:sz="6" w:space="0" w:color="auto"/>
              <w:left w:val="single" w:sz="6" w:space="0" w:color="auto"/>
              <w:bottom w:val="single" w:sz="6" w:space="0" w:color="auto"/>
              <w:right w:val="single" w:sz="6" w:space="0" w:color="auto"/>
            </w:tcBorders>
          </w:tcPr>
          <w:p w14:paraId="22E9BF0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5</w:t>
            </w:r>
          </w:p>
        </w:tc>
        <w:tc>
          <w:tcPr>
            <w:tcW w:w="736" w:type="dxa"/>
            <w:tcBorders>
              <w:top w:val="single" w:sz="6" w:space="0" w:color="auto"/>
              <w:left w:val="single" w:sz="6" w:space="0" w:color="auto"/>
              <w:bottom w:val="single" w:sz="6" w:space="0" w:color="auto"/>
              <w:right w:val="single" w:sz="6" w:space="0" w:color="auto"/>
            </w:tcBorders>
          </w:tcPr>
          <w:p w14:paraId="7C51D16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ID</w:t>
            </w:r>
          </w:p>
        </w:tc>
        <w:tc>
          <w:tcPr>
            <w:tcW w:w="1469" w:type="dxa"/>
            <w:tcBorders>
              <w:top w:val="single" w:sz="6" w:space="0" w:color="auto"/>
              <w:left w:val="single" w:sz="6" w:space="0" w:color="auto"/>
              <w:bottom w:val="single" w:sz="6" w:space="0" w:color="auto"/>
              <w:right w:val="single" w:sz="6" w:space="0" w:color="auto"/>
            </w:tcBorders>
          </w:tcPr>
          <w:p w14:paraId="69DBF55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 Status</w:t>
            </w:r>
          </w:p>
        </w:tc>
        <w:tc>
          <w:tcPr>
            <w:tcW w:w="3915" w:type="dxa"/>
            <w:tcBorders>
              <w:top w:val="single" w:sz="6" w:space="0" w:color="auto"/>
              <w:left w:val="single" w:sz="6" w:space="0" w:color="auto"/>
              <w:bottom w:val="single" w:sz="6" w:space="0" w:color="auto"/>
              <w:right w:val="single" w:sz="6" w:space="0" w:color="auto"/>
            </w:tcBorders>
          </w:tcPr>
          <w:p w14:paraId="365F49F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w:t>
            </w:r>
          </w:p>
        </w:tc>
        <w:tc>
          <w:tcPr>
            <w:tcW w:w="2276" w:type="dxa"/>
            <w:tcBorders>
              <w:top w:val="single" w:sz="6" w:space="0" w:color="auto"/>
              <w:left w:val="single" w:sz="6" w:space="0" w:color="auto"/>
              <w:bottom w:val="single" w:sz="6" w:space="0" w:color="auto"/>
              <w:right w:val="single" w:sz="6" w:space="0" w:color="auto"/>
            </w:tcBorders>
          </w:tcPr>
          <w:p w14:paraId="00A485C3" w14:textId="77777777" w:rsidR="00BC262B" w:rsidRPr="003A1A9C" w:rsidRDefault="00BC262B" w:rsidP="00F639F8">
            <w:pPr>
              <w:rPr>
                <w:rFonts w:asciiTheme="majorHAnsi" w:hAnsiTheme="majorHAnsi" w:cs="Times New Roman"/>
              </w:rPr>
            </w:pPr>
            <w:r>
              <w:rPr>
                <w:rFonts w:asciiTheme="majorHAnsi" w:hAnsiTheme="majorHAnsi" w:cs="Times New Roman"/>
              </w:rPr>
              <w:t>See Pharmacy Order Status Table down below</w:t>
            </w:r>
          </w:p>
        </w:tc>
      </w:tr>
      <w:tr w:rsidR="003C4665" w:rsidRPr="003A1A9C" w14:paraId="3AFB3455" w14:textId="77777777" w:rsidTr="00F639F8">
        <w:tc>
          <w:tcPr>
            <w:tcW w:w="828" w:type="dxa"/>
            <w:tcBorders>
              <w:top w:val="single" w:sz="6" w:space="0" w:color="auto"/>
              <w:left w:val="single" w:sz="6" w:space="0" w:color="auto"/>
              <w:bottom w:val="single" w:sz="6" w:space="0" w:color="auto"/>
              <w:right w:val="single" w:sz="6" w:space="0" w:color="auto"/>
            </w:tcBorders>
          </w:tcPr>
          <w:p w14:paraId="44652C3D" w14:textId="521369EF" w:rsidR="003C4665" w:rsidRPr="003A1A9C" w:rsidRDefault="003C4665" w:rsidP="00F639F8">
            <w:pPr>
              <w:rPr>
                <w:rFonts w:asciiTheme="majorHAnsi" w:hAnsiTheme="majorHAnsi" w:cs="Times New Roman"/>
              </w:rPr>
            </w:pPr>
            <w:r>
              <w:rPr>
                <w:rFonts w:asciiTheme="majorHAnsi" w:hAnsiTheme="majorHAnsi" w:cs="Times New Roman"/>
              </w:rPr>
              <w:t>7</w:t>
            </w:r>
          </w:p>
        </w:tc>
        <w:tc>
          <w:tcPr>
            <w:tcW w:w="736" w:type="dxa"/>
            <w:tcBorders>
              <w:top w:val="single" w:sz="6" w:space="0" w:color="auto"/>
              <w:left w:val="single" w:sz="6" w:space="0" w:color="auto"/>
              <w:bottom w:val="single" w:sz="6" w:space="0" w:color="auto"/>
              <w:right w:val="single" w:sz="6" w:space="0" w:color="auto"/>
            </w:tcBorders>
          </w:tcPr>
          <w:p w14:paraId="785EF6ED" w14:textId="4DD3D37C" w:rsidR="003C4665" w:rsidRPr="003A1A9C" w:rsidRDefault="003C4665" w:rsidP="00F639F8">
            <w:pPr>
              <w:rPr>
                <w:rFonts w:asciiTheme="majorHAnsi" w:hAnsiTheme="majorHAnsi" w:cs="Times New Roman"/>
              </w:rPr>
            </w:pPr>
            <w:r>
              <w:rPr>
                <w:rFonts w:asciiTheme="majorHAnsi" w:hAnsiTheme="majorHAnsi" w:cs="Times New Roman"/>
              </w:rPr>
              <w:t>TQ</w:t>
            </w:r>
          </w:p>
        </w:tc>
        <w:tc>
          <w:tcPr>
            <w:tcW w:w="1469" w:type="dxa"/>
            <w:tcBorders>
              <w:top w:val="single" w:sz="6" w:space="0" w:color="auto"/>
              <w:left w:val="single" w:sz="6" w:space="0" w:color="auto"/>
              <w:bottom w:val="single" w:sz="6" w:space="0" w:color="auto"/>
              <w:right w:val="single" w:sz="6" w:space="0" w:color="auto"/>
            </w:tcBorders>
          </w:tcPr>
          <w:p w14:paraId="6E33C8F9" w14:textId="1FBBB722" w:rsidR="003C4665" w:rsidRPr="003A1A9C" w:rsidRDefault="003C4665" w:rsidP="00530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imes New Roman"/>
              </w:rPr>
            </w:pPr>
            <w:r w:rsidRPr="005309C7">
              <w:rPr>
                <w:rFonts w:asciiTheme="majorHAnsi" w:hAnsiTheme="majorHAnsi" w:cs="Times New Roman"/>
              </w:rPr>
              <w:t>Quantity/Timing</w:t>
            </w:r>
          </w:p>
        </w:tc>
        <w:tc>
          <w:tcPr>
            <w:tcW w:w="3915" w:type="dxa"/>
            <w:tcBorders>
              <w:top w:val="single" w:sz="6" w:space="0" w:color="auto"/>
              <w:left w:val="single" w:sz="6" w:space="0" w:color="auto"/>
              <w:bottom w:val="single" w:sz="6" w:space="0" w:color="auto"/>
              <w:right w:val="single" w:sz="6" w:space="0" w:color="auto"/>
            </w:tcBorders>
          </w:tcPr>
          <w:p w14:paraId="53B1E16E" w14:textId="23450B03" w:rsidR="003C4665" w:rsidRPr="003A1A9C" w:rsidRDefault="003C4665" w:rsidP="00F639F8">
            <w:pPr>
              <w:rPr>
                <w:rFonts w:asciiTheme="majorHAnsi" w:hAnsiTheme="majorHAnsi" w:cs="Times New Roman"/>
              </w:rPr>
            </w:pPr>
            <w:r w:rsidRPr="003C4665">
              <w:rPr>
                <w:rFonts w:asciiTheme="majorHAnsi" w:hAnsiTheme="majorHAnsi" w:cs="Times New Roman"/>
              </w:rPr>
              <w:t>^5XDAY&amp;02-07-12-17-22^^^^^C</w:t>
            </w:r>
          </w:p>
        </w:tc>
        <w:tc>
          <w:tcPr>
            <w:tcW w:w="2276" w:type="dxa"/>
            <w:tcBorders>
              <w:top w:val="single" w:sz="6" w:space="0" w:color="auto"/>
              <w:left w:val="single" w:sz="6" w:space="0" w:color="auto"/>
              <w:bottom w:val="single" w:sz="6" w:space="0" w:color="auto"/>
              <w:right w:val="single" w:sz="6" w:space="0" w:color="auto"/>
            </w:tcBorders>
          </w:tcPr>
          <w:p w14:paraId="6A22253B" w14:textId="77777777" w:rsidR="003C4665" w:rsidRPr="003A1A9C" w:rsidRDefault="003C4665" w:rsidP="00F639F8">
            <w:pPr>
              <w:rPr>
                <w:rFonts w:asciiTheme="majorHAnsi" w:hAnsiTheme="majorHAnsi" w:cs="Times New Roman"/>
              </w:rPr>
            </w:pPr>
          </w:p>
        </w:tc>
      </w:tr>
      <w:tr w:rsidR="00BC262B" w:rsidRPr="003A1A9C" w14:paraId="7C996486" w14:textId="77777777" w:rsidTr="00F639F8">
        <w:tc>
          <w:tcPr>
            <w:tcW w:w="828" w:type="dxa"/>
            <w:tcBorders>
              <w:top w:val="single" w:sz="6" w:space="0" w:color="auto"/>
              <w:left w:val="single" w:sz="6" w:space="0" w:color="auto"/>
              <w:bottom w:val="single" w:sz="6" w:space="0" w:color="auto"/>
              <w:right w:val="single" w:sz="6" w:space="0" w:color="auto"/>
            </w:tcBorders>
          </w:tcPr>
          <w:p w14:paraId="61CDBFB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9</w:t>
            </w:r>
          </w:p>
        </w:tc>
        <w:tc>
          <w:tcPr>
            <w:tcW w:w="736" w:type="dxa"/>
            <w:tcBorders>
              <w:top w:val="single" w:sz="6" w:space="0" w:color="auto"/>
              <w:left w:val="single" w:sz="6" w:space="0" w:color="auto"/>
              <w:bottom w:val="single" w:sz="6" w:space="0" w:color="auto"/>
              <w:right w:val="single" w:sz="6" w:space="0" w:color="auto"/>
            </w:tcBorders>
          </w:tcPr>
          <w:p w14:paraId="2D40FE5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469" w:type="dxa"/>
            <w:tcBorders>
              <w:top w:val="single" w:sz="6" w:space="0" w:color="auto"/>
              <w:left w:val="single" w:sz="6" w:space="0" w:color="auto"/>
              <w:bottom w:val="single" w:sz="6" w:space="0" w:color="auto"/>
              <w:right w:val="single" w:sz="6" w:space="0" w:color="auto"/>
            </w:tcBorders>
          </w:tcPr>
          <w:p w14:paraId="316B0DA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Date/Time of Transaction</w:t>
            </w:r>
          </w:p>
        </w:tc>
        <w:tc>
          <w:tcPr>
            <w:tcW w:w="3915" w:type="dxa"/>
            <w:tcBorders>
              <w:top w:val="single" w:sz="6" w:space="0" w:color="auto"/>
              <w:left w:val="single" w:sz="6" w:space="0" w:color="auto"/>
              <w:bottom w:val="single" w:sz="6" w:space="0" w:color="auto"/>
              <w:right w:val="single" w:sz="6" w:space="0" w:color="auto"/>
            </w:tcBorders>
          </w:tcPr>
          <w:p w14:paraId="72F8822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200807301214-0500</w:t>
            </w:r>
          </w:p>
        </w:tc>
        <w:tc>
          <w:tcPr>
            <w:tcW w:w="2276" w:type="dxa"/>
            <w:tcBorders>
              <w:top w:val="single" w:sz="6" w:space="0" w:color="auto"/>
              <w:left w:val="single" w:sz="6" w:space="0" w:color="auto"/>
              <w:bottom w:val="single" w:sz="6" w:space="0" w:color="auto"/>
              <w:right w:val="single" w:sz="6" w:space="0" w:color="auto"/>
            </w:tcBorders>
          </w:tcPr>
          <w:p w14:paraId="42A63057" w14:textId="77777777" w:rsidR="00BC262B" w:rsidRPr="003A1A9C" w:rsidRDefault="00BC262B" w:rsidP="00F639F8">
            <w:pPr>
              <w:rPr>
                <w:rFonts w:asciiTheme="majorHAnsi" w:hAnsiTheme="majorHAnsi" w:cs="Times New Roman"/>
              </w:rPr>
            </w:pPr>
          </w:p>
        </w:tc>
      </w:tr>
      <w:tr w:rsidR="00BC262B" w:rsidRPr="003A1A9C" w14:paraId="488FA055" w14:textId="77777777" w:rsidTr="00F639F8">
        <w:tc>
          <w:tcPr>
            <w:tcW w:w="828" w:type="dxa"/>
            <w:tcBorders>
              <w:top w:val="single" w:sz="6" w:space="0" w:color="auto"/>
              <w:left w:val="single" w:sz="6" w:space="0" w:color="auto"/>
              <w:bottom w:val="single" w:sz="6" w:space="0" w:color="auto"/>
              <w:right w:val="single" w:sz="6" w:space="0" w:color="auto"/>
            </w:tcBorders>
          </w:tcPr>
          <w:p w14:paraId="23B2709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w:t>
            </w:r>
          </w:p>
        </w:tc>
        <w:tc>
          <w:tcPr>
            <w:tcW w:w="736" w:type="dxa"/>
            <w:tcBorders>
              <w:top w:val="single" w:sz="6" w:space="0" w:color="auto"/>
              <w:left w:val="single" w:sz="6" w:space="0" w:color="auto"/>
              <w:bottom w:val="single" w:sz="6" w:space="0" w:color="auto"/>
              <w:right w:val="single" w:sz="6" w:space="0" w:color="auto"/>
            </w:tcBorders>
          </w:tcPr>
          <w:p w14:paraId="0F968A9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469" w:type="dxa"/>
            <w:tcBorders>
              <w:top w:val="single" w:sz="6" w:space="0" w:color="auto"/>
              <w:left w:val="single" w:sz="6" w:space="0" w:color="auto"/>
              <w:bottom w:val="single" w:sz="6" w:space="0" w:color="auto"/>
              <w:right w:val="single" w:sz="6" w:space="0" w:color="auto"/>
            </w:tcBorders>
          </w:tcPr>
          <w:p w14:paraId="1D501AC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Entered by</w:t>
            </w:r>
          </w:p>
        </w:tc>
        <w:tc>
          <w:tcPr>
            <w:tcW w:w="3915" w:type="dxa"/>
            <w:tcBorders>
              <w:top w:val="single" w:sz="6" w:space="0" w:color="auto"/>
              <w:left w:val="single" w:sz="6" w:space="0" w:color="auto"/>
              <w:bottom w:val="single" w:sz="6" w:space="0" w:color="auto"/>
              <w:right w:val="single" w:sz="6" w:space="0" w:color="auto"/>
            </w:tcBorders>
          </w:tcPr>
          <w:p w14:paraId="2520F0A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7BBE249D" w14:textId="77777777" w:rsidR="00BC262B" w:rsidRPr="003A1A9C" w:rsidRDefault="00BC262B" w:rsidP="00F639F8">
            <w:pPr>
              <w:rPr>
                <w:rFonts w:asciiTheme="majorHAnsi" w:hAnsiTheme="majorHAnsi" w:cs="Times New Roman"/>
              </w:rPr>
            </w:pPr>
          </w:p>
        </w:tc>
      </w:tr>
      <w:tr w:rsidR="00BC262B" w:rsidRPr="003A1A9C" w14:paraId="2C950E9D" w14:textId="77777777" w:rsidTr="00F639F8">
        <w:tc>
          <w:tcPr>
            <w:tcW w:w="828" w:type="dxa"/>
            <w:tcBorders>
              <w:top w:val="single" w:sz="6" w:space="0" w:color="auto"/>
              <w:left w:val="single" w:sz="6" w:space="0" w:color="auto"/>
              <w:bottom w:val="single" w:sz="6" w:space="0" w:color="auto"/>
              <w:right w:val="single" w:sz="6" w:space="0" w:color="auto"/>
            </w:tcBorders>
          </w:tcPr>
          <w:p w14:paraId="4906BC1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12</w:t>
            </w:r>
          </w:p>
        </w:tc>
        <w:tc>
          <w:tcPr>
            <w:tcW w:w="736" w:type="dxa"/>
            <w:tcBorders>
              <w:top w:val="single" w:sz="6" w:space="0" w:color="auto"/>
              <w:left w:val="single" w:sz="6" w:space="0" w:color="auto"/>
              <w:bottom w:val="single" w:sz="6" w:space="0" w:color="auto"/>
              <w:right w:val="single" w:sz="6" w:space="0" w:color="auto"/>
            </w:tcBorders>
          </w:tcPr>
          <w:p w14:paraId="226B793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469" w:type="dxa"/>
            <w:tcBorders>
              <w:top w:val="single" w:sz="6" w:space="0" w:color="auto"/>
              <w:left w:val="single" w:sz="6" w:space="0" w:color="auto"/>
              <w:bottom w:val="single" w:sz="6" w:space="0" w:color="auto"/>
              <w:right w:val="single" w:sz="6" w:space="0" w:color="auto"/>
            </w:tcBorders>
          </w:tcPr>
          <w:p w14:paraId="1015A37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Ordering Provider</w:t>
            </w:r>
          </w:p>
        </w:tc>
        <w:tc>
          <w:tcPr>
            <w:tcW w:w="3915" w:type="dxa"/>
            <w:tcBorders>
              <w:top w:val="single" w:sz="6" w:space="0" w:color="auto"/>
              <w:left w:val="single" w:sz="6" w:space="0" w:color="auto"/>
              <w:bottom w:val="single" w:sz="6" w:space="0" w:color="auto"/>
              <w:right w:val="single" w:sz="6" w:space="0" w:color="auto"/>
            </w:tcBorders>
          </w:tcPr>
          <w:p w14:paraId="292D1BC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10000000032^CPRSPHYSICIAN,ONE</w:t>
            </w:r>
          </w:p>
        </w:tc>
        <w:tc>
          <w:tcPr>
            <w:tcW w:w="2276" w:type="dxa"/>
            <w:tcBorders>
              <w:top w:val="single" w:sz="6" w:space="0" w:color="auto"/>
              <w:left w:val="single" w:sz="6" w:space="0" w:color="auto"/>
              <w:bottom w:val="single" w:sz="6" w:space="0" w:color="auto"/>
              <w:right w:val="single" w:sz="6" w:space="0" w:color="auto"/>
            </w:tcBorders>
          </w:tcPr>
          <w:p w14:paraId="4290157C" w14:textId="77777777" w:rsidR="00BC262B" w:rsidRPr="003A1A9C" w:rsidRDefault="00BC262B" w:rsidP="00F639F8">
            <w:pPr>
              <w:rPr>
                <w:rFonts w:asciiTheme="majorHAnsi" w:hAnsiTheme="majorHAnsi" w:cs="Times New Roman"/>
              </w:rPr>
            </w:pPr>
          </w:p>
        </w:tc>
      </w:tr>
      <w:tr w:rsidR="00BC262B" w:rsidRPr="003A1A9C" w14:paraId="1BD842CA" w14:textId="77777777" w:rsidTr="00F639F8">
        <w:tc>
          <w:tcPr>
            <w:tcW w:w="828" w:type="dxa"/>
            <w:tcBorders>
              <w:top w:val="single" w:sz="6" w:space="0" w:color="auto"/>
              <w:left w:val="single" w:sz="6" w:space="0" w:color="auto"/>
              <w:bottom w:val="single" w:sz="6" w:space="0" w:color="auto"/>
              <w:right w:val="single" w:sz="6" w:space="0" w:color="auto"/>
            </w:tcBorders>
          </w:tcPr>
          <w:p w14:paraId="6D5E6B5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15</w:t>
            </w:r>
          </w:p>
        </w:tc>
        <w:tc>
          <w:tcPr>
            <w:tcW w:w="736" w:type="dxa"/>
            <w:tcBorders>
              <w:top w:val="single" w:sz="6" w:space="0" w:color="auto"/>
              <w:left w:val="single" w:sz="6" w:space="0" w:color="auto"/>
              <w:bottom w:val="single" w:sz="6" w:space="0" w:color="auto"/>
              <w:right w:val="single" w:sz="6" w:space="0" w:color="auto"/>
            </w:tcBorders>
          </w:tcPr>
          <w:p w14:paraId="5A4894F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469" w:type="dxa"/>
            <w:tcBorders>
              <w:top w:val="single" w:sz="6" w:space="0" w:color="auto"/>
              <w:left w:val="single" w:sz="6" w:space="0" w:color="auto"/>
              <w:bottom w:val="single" w:sz="6" w:space="0" w:color="auto"/>
              <w:right w:val="single" w:sz="6" w:space="0" w:color="auto"/>
            </w:tcBorders>
          </w:tcPr>
          <w:p w14:paraId="2D878F9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 effective Date/Time</w:t>
            </w:r>
          </w:p>
        </w:tc>
        <w:tc>
          <w:tcPr>
            <w:tcW w:w="3915" w:type="dxa"/>
            <w:tcBorders>
              <w:top w:val="single" w:sz="6" w:space="0" w:color="auto"/>
              <w:left w:val="single" w:sz="6" w:space="0" w:color="auto"/>
              <w:bottom w:val="single" w:sz="6" w:space="0" w:color="auto"/>
              <w:right w:val="single" w:sz="6" w:space="0" w:color="auto"/>
            </w:tcBorders>
          </w:tcPr>
          <w:p w14:paraId="449C4EC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200807301214-0500</w:t>
            </w:r>
          </w:p>
        </w:tc>
        <w:tc>
          <w:tcPr>
            <w:tcW w:w="2276" w:type="dxa"/>
            <w:tcBorders>
              <w:top w:val="single" w:sz="6" w:space="0" w:color="auto"/>
              <w:left w:val="single" w:sz="6" w:space="0" w:color="auto"/>
              <w:bottom w:val="single" w:sz="6" w:space="0" w:color="auto"/>
              <w:right w:val="single" w:sz="6" w:space="0" w:color="auto"/>
            </w:tcBorders>
          </w:tcPr>
          <w:p w14:paraId="3B85ECC0" w14:textId="77777777" w:rsidR="00BC262B" w:rsidRPr="003A1A9C" w:rsidRDefault="00BC262B" w:rsidP="00F639F8">
            <w:pPr>
              <w:rPr>
                <w:rFonts w:asciiTheme="majorHAnsi" w:hAnsiTheme="majorHAnsi" w:cs="Times New Roman"/>
              </w:rPr>
            </w:pPr>
          </w:p>
        </w:tc>
      </w:tr>
      <w:tr w:rsidR="00BC262B" w:rsidRPr="003A1A9C" w14:paraId="1EC5BE50" w14:textId="77777777" w:rsidTr="00F639F8">
        <w:trPr>
          <w:trHeight w:val="948"/>
        </w:trPr>
        <w:tc>
          <w:tcPr>
            <w:tcW w:w="828" w:type="dxa"/>
            <w:tcBorders>
              <w:top w:val="single" w:sz="6" w:space="0" w:color="auto"/>
              <w:left w:val="single" w:sz="6" w:space="0" w:color="auto"/>
              <w:bottom w:val="single" w:sz="6" w:space="0" w:color="auto"/>
              <w:right w:val="single" w:sz="6" w:space="0" w:color="auto"/>
            </w:tcBorders>
          </w:tcPr>
          <w:p w14:paraId="52870C5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16</w:t>
            </w:r>
          </w:p>
        </w:tc>
        <w:tc>
          <w:tcPr>
            <w:tcW w:w="736" w:type="dxa"/>
            <w:tcBorders>
              <w:top w:val="single" w:sz="6" w:space="0" w:color="auto"/>
              <w:left w:val="single" w:sz="6" w:space="0" w:color="auto"/>
              <w:bottom w:val="single" w:sz="6" w:space="0" w:color="auto"/>
              <w:right w:val="single" w:sz="6" w:space="0" w:color="auto"/>
            </w:tcBorders>
          </w:tcPr>
          <w:p w14:paraId="21F107A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Borders>
              <w:top w:val="single" w:sz="6" w:space="0" w:color="auto"/>
              <w:left w:val="single" w:sz="6" w:space="0" w:color="auto"/>
              <w:bottom w:val="single" w:sz="6" w:space="0" w:color="auto"/>
              <w:right w:val="single" w:sz="6" w:space="0" w:color="auto"/>
            </w:tcBorders>
          </w:tcPr>
          <w:p w14:paraId="035521C5" w14:textId="33F43997" w:rsidR="00BC262B" w:rsidRPr="003A1A9C" w:rsidRDefault="00BC262B" w:rsidP="00F639F8">
            <w:pPr>
              <w:rPr>
                <w:rFonts w:asciiTheme="majorHAnsi" w:hAnsiTheme="majorHAnsi" w:cs="Times New Roman"/>
              </w:rPr>
            </w:pPr>
            <w:r w:rsidRPr="003A1A9C">
              <w:rPr>
                <w:rFonts w:asciiTheme="majorHAnsi" w:hAnsiTheme="majorHAnsi" w:cs="Times New Roman"/>
              </w:rPr>
              <w:t>Order Control code reason</w:t>
            </w:r>
          </w:p>
        </w:tc>
        <w:tc>
          <w:tcPr>
            <w:tcW w:w="3915" w:type="dxa"/>
            <w:tcBorders>
              <w:top w:val="single" w:sz="6" w:space="0" w:color="auto"/>
              <w:left w:val="single" w:sz="6" w:space="0" w:color="auto"/>
              <w:bottom w:val="single" w:sz="6" w:space="0" w:color="auto"/>
              <w:right w:val="single" w:sz="6" w:space="0" w:color="auto"/>
            </w:tcBorders>
          </w:tcPr>
          <w:p w14:paraId="73FD36D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^^99ORN^^^</w:t>
            </w:r>
          </w:p>
        </w:tc>
        <w:tc>
          <w:tcPr>
            <w:tcW w:w="2276" w:type="dxa"/>
            <w:tcBorders>
              <w:top w:val="single" w:sz="6" w:space="0" w:color="auto"/>
              <w:left w:val="single" w:sz="6" w:space="0" w:color="auto"/>
              <w:bottom w:val="single" w:sz="6" w:space="0" w:color="auto"/>
              <w:right w:val="single" w:sz="6" w:space="0" w:color="auto"/>
            </w:tcBorders>
          </w:tcPr>
          <w:p w14:paraId="542EB43F" w14:textId="77777777" w:rsidR="00BC262B" w:rsidRPr="003A1A9C" w:rsidRDefault="00BC262B" w:rsidP="00F639F8">
            <w:pPr>
              <w:rPr>
                <w:rFonts w:asciiTheme="majorHAnsi" w:hAnsiTheme="majorHAnsi" w:cs="Times New Roman"/>
              </w:rPr>
            </w:pPr>
          </w:p>
        </w:tc>
      </w:tr>
    </w:tbl>
    <w:p w14:paraId="2322CC58" w14:textId="77777777" w:rsidR="00BC262B" w:rsidRDefault="00BC262B" w:rsidP="00BC262B">
      <w:pPr>
        <w:ind w:left="2160" w:firstLine="720"/>
        <w:rPr>
          <w:rFonts w:asciiTheme="majorHAnsi" w:hAnsiTheme="majorHAnsi"/>
          <w:b/>
        </w:rPr>
      </w:pPr>
    </w:p>
    <w:p w14:paraId="0906182D" w14:textId="77777777" w:rsidR="00BC262B" w:rsidRDefault="00BC262B" w:rsidP="00BC262B">
      <w:pPr>
        <w:jc w:val="both"/>
        <w:rPr>
          <w:rFonts w:asciiTheme="majorHAnsi" w:hAnsiTheme="majorHAnsi"/>
          <w:b/>
        </w:rPr>
      </w:pPr>
    </w:p>
    <w:p w14:paraId="49DA1F68" w14:textId="77777777" w:rsidR="00BC262B" w:rsidRPr="006E7A90" w:rsidRDefault="00BC262B" w:rsidP="00BC262B">
      <w:pPr>
        <w:ind w:left="2160" w:firstLine="720"/>
        <w:rPr>
          <w:rFonts w:asciiTheme="majorHAnsi" w:hAnsiTheme="majorHAnsi"/>
        </w:rPr>
      </w:pPr>
      <w:r w:rsidRPr="0062054F">
        <w:rPr>
          <w:rFonts w:asciiTheme="majorHAnsi" w:hAnsiTheme="majorHAnsi"/>
        </w:rPr>
        <w:t>Order Control</w:t>
      </w:r>
      <w:r>
        <w:rPr>
          <w:rFonts w:asciiTheme="majorHAnsi" w:hAnsiTheme="majorHAnsi"/>
        </w:rPr>
        <w:t xml:space="preserve">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BC262B" w14:paraId="4A965889" w14:textId="77777777" w:rsidTr="00F639F8">
        <w:trPr>
          <w:trHeight w:val="503"/>
        </w:trPr>
        <w:tc>
          <w:tcPr>
            <w:tcW w:w="4788" w:type="dxa"/>
            <w:shd w:val="clear" w:color="auto" w:fill="BFBFBF" w:themeFill="background1" w:themeFillShade="BF"/>
          </w:tcPr>
          <w:p w14:paraId="4FF3C74D" w14:textId="77777777" w:rsidR="00BC262B" w:rsidRPr="00817235" w:rsidRDefault="00BC262B" w:rsidP="00F639F8">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14:paraId="5631ABBD" w14:textId="77777777" w:rsidR="00BC262B" w:rsidRPr="00833172" w:rsidRDefault="00BC262B" w:rsidP="00F639F8">
            <w:pPr>
              <w:pStyle w:val="NoSpacing"/>
              <w:rPr>
                <w:rFonts w:asciiTheme="majorHAnsi" w:hAnsiTheme="majorHAnsi"/>
                <w:b/>
              </w:rPr>
            </w:pPr>
            <w:r w:rsidRPr="00833172">
              <w:rPr>
                <w:rFonts w:asciiTheme="majorHAnsi" w:hAnsiTheme="majorHAnsi"/>
                <w:b/>
              </w:rPr>
              <w:t>Event Description</w:t>
            </w:r>
          </w:p>
        </w:tc>
      </w:tr>
      <w:tr w:rsidR="00BC262B" w14:paraId="2E773862" w14:textId="77777777" w:rsidTr="00F639F8">
        <w:trPr>
          <w:trHeight w:val="503"/>
        </w:trPr>
        <w:tc>
          <w:tcPr>
            <w:tcW w:w="4788" w:type="dxa"/>
            <w:shd w:val="clear" w:color="auto" w:fill="FFFFFF" w:themeFill="background1"/>
          </w:tcPr>
          <w:p w14:paraId="04CF68AC" w14:textId="77777777" w:rsidR="00BC262B" w:rsidRPr="00FA5EBC" w:rsidRDefault="00BC262B" w:rsidP="00F639F8">
            <w:pPr>
              <w:pStyle w:val="NoSpacing"/>
              <w:rPr>
                <w:rFonts w:asciiTheme="majorHAnsi" w:hAnsiTheme="majorHAnsi"/>
                <w:rPrChange w:id="672" w:author="David Hugger" w:date="2014-09-18T08:18:00Z">
                  <w:rPr>
                    <w:rFonts w:asciiTheme="majorHAnsi" w:hAnsiTheme="majorHAnsi"/>
                    <w:b/>
                  </w:rPr>
                </w:rPrChange>
              </w:rPr>
            </w:pPr>
            <w:r w:rsidRPr="00FA5EBC">
              <w:rPr>
                <w:rFonts w:asciiTheme="majorHAnsi" w:hAnsiTheme="majorHAnsi"/>
                <w:rPrChange w:id="673" w:author="David Hugger" w:date="2014-09-18T08:18:00Z">
                  <w:rPr>
                    <w:rFonts w:asciiTheme="majorHAnsi" w:hAnsiTheme="majorHAnsi"/>
                    <w:b/>
                  </w:rPr>
                </w:rPrChange>
              </w:rPr>
              <w:t>CA</w:t>
            </w:r>
          </w:p>
        </w:tc>
        <w:tc>
          <w:tcPr>
            <w:tcW w:w="5040" w:type="dxa"/>
            <w:shd w:val="clear" w:color="auto" w:fill="FFFFFF" w:themeFill="background1"/>
          </w:tcPr>
          <w:p w14:paraId="23EF4D5A" w14:textId="77777777" w:rsidR="00BC262B" w:rsidRPr="00FA5EBC" w:rsidRDefault="00BC262B" w:rsidP="00F639F8">
            <w:pPr>
              <w:pStyle w:val="NoSpacing"/>
              <w:rPr>
                <w:rFonts w:asciiTheme="majorHAnsi" w:hAnsiTheme="majorHAnsi"/>
                <w:rPrChange w:id="674" w:author="David Hugger" w:date="2014-09-18T08:18:00Z">
                  <w:rPr>
                    <w:rFonts w:asciiTheme="majorHAnsi" w:hAnsiTheme="majorHAnsi"/>
                    <w:b/>
                  </w:rPr>
                </w:rPrChange>
              </w:rPr>
            </w:pPr>
            <w:r w:rsidRPr="00FA5EBC">
              <w:rPr>
                <w:rFonts w:asciiTheme="majorHAnsi" w:hAnsiTheme="majorHAnsi"/>
                <w:rPrChange w:id="675" w:author="David Hugger" w:date="2014-09-18T08:18:00Z">
                  <w:rPr>
                    <w:rFonts w:asciiTheme="majorHAnsi" w:hAnsiTheme="majorHAnsi"/>
                    <w:b/>
                  </w:rPr>
                </w:rPrChange>
              </w:rPr>
              <w:t>Cancel Order Request</w:t>
            </w:r>
          </w:p>
        </w:tc>
      </w:tr>
      <w:tr w:rsidR="00BC262B" w14:paraId="7373029E" w14:textId="77777777" w:rsidTr="00F639F8">
        <w:trPr>
          <w:trHeight w:val="503"/>
        </w:trPr>
        <w:tc>
          <w:tcPr>
            <w:tcW w:w="4788" w:type="dxa"/>
            <w:shd w:val="clear" w:color="auto" w:fill="FFFFFF" w:themeFill="background1"/>
          </w:tcPr>
          <w:p w14:paraId="2EBAD468" w14:textId="77777777" w:rsidR="00BC262B" w:rsidRPr="00FA5EBC" w:rsidRDefault="00BC262B" w:rsidP="00F639F8">
            <w:pPr>
              <w:pStyle w:val="NoSpacing"/>
              <w:rPr>
                <w:rFonts w:asciiTheme="majorHAnsi" w:hAnsiTheme="majorHAnsi"/>
                <w:rPrChange w:id="676" w:author="David Hugger" w:date="2014-09-18T08:18:00Z">
                  <w:rPr>
                    <w:rFonts w:asciiTheme="majorHAnsi" w:hAnsiTheme="majorHAnsi"/>
                    <w:b/>
                  </w:rPr>
                </w:rPrChange>
              </w:rPr>
            </w:pPr>
            <w:r w:rsidRPr="00FA5EBC">
              <w:rPr>
                <w:rFonts w:asciiTheme="majorHAnsi" w:hAnsiTheme="majorHAnsi"/>
                <w:rPrChange w:id="677" w:author="David Hugger" w:date="2014-09-18T08:18:00Z">
                  <w:rPr>
                    <w:rFonts w:asciiTheme="majorHAnsi" w:hAnsiTheme="majorHAnsi"/>
                    <w:b/>
                  </w:rPr>
                </w:rPrChange>
              </w:rPr>
              <w:t>CH</w:t>
            </w:r>
          </w:p>
        </w:tc>
        <w:tc>
          <w:tcPr>
            <w:tcW w:w="5040" w:type="dxa"/>
            <w:shd w:val="clear" w:color="auto" w:fill="FFFFFF" w:themeFill="background1"/>
          </w:tcPr>
          <w:p w14:paraId="5073543A" w14:textId="77777777" w:rsidR="00BC262B" w:rsidRPr="00FA5EBC" w:rsidRDefault="00BC262B" w:rsidP="00F639F8">
            <w:pPr>
              <w:pStyle w:val="NoSpacing"/>
              <w:rPr>
                <w:rFonts w:asciiTheme="majorHAnsi" w:hAnsiTheme="majorHAnsi"/>
                <w:rPrChange w:id="678" w:author="David Hugger" w:date="2014-09-18T08:18:00Z">
                  <w:rPr>
                    <w:rFonts w:asciiTheme="majorHAnsi" w:hAnsiTheme="majorHAnsi"/>
                    <w:b/>
                  </w:rPr>
                </w:rPrChange>
              </w:rPr>
            </w:pPr>
            <w:r w:rsidRPr="00FA5EBC">
              <w:rPr>
                <w:rFonts w:asciiTheme="majorHAnsi" w:hAnsiTheme="majorHAnsi"/>
                <w:rPrChange w:id="679" w:author="David Hugger" w:date="2014-09-18T08:18:00Z">
                  <w:rPr>
                    <w:rFonts w:asciiTheme="majorHAnsi" w:hAnsiTheme="majorHAnsi"/>
                    <w:b/>
                  </w:rPr>
                </w:rPrChange>
              </w:rPr>
              <w:t>Child Order</w:t>
            </w:r>
          </w:p>
        </w:tc>
      </w:tr>
      <w:tr w:rsidR="00BC262B" w14:paraId="143FECA4" w14:textId="77777777" w:rsidTr="00F639F8">
        <w:trPr>
          <w:trHeight w:val="503"/>
        </w:trPr>
        <w:tc>
          <w:tcPr>
            <w:tcW w:w="4788" w:type="dxa"/>
            <w:shd w:val="clear" w:color="auto" w:fill="FFFFFF" w:themeFill="background1"/>
          </w:tcPr>
          <w:p w14:paraId="1E386787" w14:textId="77777777" w:rsidR="00BC262B" w:rsidRPr="00FA5EBC" w:rsidRDefault="00BC262B" w:rsidP="00F639F8">
            <w:pPr>
              <w:pStyle w:val="NoSpacing"/>
              <w:rPr>
                <w:rFonts w:asciiTheme="majorHAnsi" w:hAnsiTheme="majorHAnsi"/>
                <w:rPrChange w:id="680" w:author="David Hugger" w:date="2014-09-18T08:18:00Z">
                  <w:rPr>
                    <w:rFonts w:asciiTheme="majorHAnsi" w:hAnsiTheme="majorHAnsi"/>
                    <w:b/>
                  </w:rPr>
                </w:rPrChange>
              </w:rPr>
            </w:pPr>
            <w:r w:rsidRPr="00FA5EBC">
              <w:rPr>
                <w:rFonts w:asciiTheme="majorHAnsi" w:hAnsiTheme="majorHAnsi"/>
                <w:rPrChange w:id="681" w:author="David Hugger" w:date="2014-09-18T08:18:00Z">
                  <w:rPr>
                    <w:rFonts w:asciiTheme="majorHAnsi" w:hAnsiTheme="majorHAnsi"/>
                    <w:b/>
                  </w:rPr>
                </w:rPrChange>
              </w:rPr>
              <w:t>CN</w:t>
            </w:r>
          </w:p>
        </w:tc>
        <w:tc>
          <w:tcPr>
            <w:tcW w:w="5040" w:type="dxa"/>
            <w:shd w:val="clear" w:color="auto" w:fill="FFFFFF" w:themeFill="background1"/>
          </w:tcPr>
          <w:p w14:paraId="74E870E5" w14:textId="77777777" w:rsidR="00BC262B" w:rsidRPr="00FA5EBC" w:rsidRDefault="00BC262B" w:rsidP="00F639F8">
            <w:pPr>
              <w:pStyle w:val="NoSpacing"/>
              <w:rPr>
                <w:rFonts w:asciiTheme="majorHAnsi" w:hAnsiTheme="majorHAnsi"/>
                <w:rPrChange w:id="682" w:author="David Hugger" w:date="2014-09-18T08:18:00Z">
                  <w:rPr>
                    <w:rFonts w:asciiTheme="majorHAnsi" w:hAnsiTheme="majorHAnsi"/>
                    <w:b/>
                  </w:rPr>
                </w:rPrChange>
              </w:rPr>
            </w:pPr>
            <w:r w:rsidRPr="00FA5EBC">
              <w:rPr>
                <w:rFonts w:asciiTheme="majorHAnsi" w:hAnsiTheme="majorHAnsi"/>
                <w:rPrChange w:id="683" w:author="David Hugger" w:date="2014-09-18T08:18:00Z">
                  <w:rPr>
                    <w:rFonts w:asciiTheme="majorHAnsi" w:hAnsiTheme="majorHAnsi"/>
                    <w:b/>
                  </w:rPr>
                </w:rPrChange>
              </w:rPr>
              <w:t>Combined Result</w:t>
            </w:r>
          </w:p>
        </w:tc>
      </w:tr>
      <w:tr w:rsidR="00BC262B" w14:paraId="69BD3656" w14:textId="77777777" w:rsidTr="00F639F8">
        <w:trPr>
          <w:trHeight w:val="503"/>
        </w:trPr>
        <w:tc>
          <w:tcPr>
            <w:tcW w:w="4788" w:type="dxa"/>
            <w:shd w:val="clear" w:color="auto" w:fill="FFFFFF" w:themeFill="background1"/>
          </w:tcPr>
          <w:p w14:paraId="73661555" w14:textId="77777777" w:rsidR="00BC262B" w:rsidRPr="00FA5EBC" w:rsidRDefault="00BC262B" w:rsidP="00F639F8">
            <w:pPr>
              <w:pStyle w:val="NoSpacing"/>
              <w:rPr>
                <w:rFonts w:asciiTheme="majorHAnsi" w:hAnsiTheme="majorHAnsi"/>
                <w:rPrChange w:id="684" w:author="David Hugger" w:date="2014-09-18T08:18:00Z">
                  <w:rPr>
                    <w:rFonts w:asciiTheme="majorHAnsi" w:hAnsiTheme="majorHAnsi"/>
                    <w:b/>
                  </w:rPr>
                </w:rPrChange>
              </w:rPr>
            </w:pPr>
            <w:r w:rsidRPr="00FA5EBC">
              <w:rPr>
                <w:rFonts w:asciiTheme="majorHAnsi" w:hAnsiTheme="majorHAnsi"/>
                <w:rPrChange w:id="685" w:author="David Hugger" w:date="2014-09-18T08:18:00Z">
                  <w:rPr>
                    <w:rFonts w:asciiTheme="majorHAnsi" w:hAnsiTheme="majorHAnsi"/>
                    <w:b/>
                  </w:rPr>
                </w:rPrChange>
              </w:rPr>
              <w:t>DC</w:t>
            </w:r>
          </w:p>
        </w:tc>
        <w:tc>
          <w:tcPr>
            <w:tcW w:w="5040" w:type="dxa"/>
            <w:shd w:val="clear" w:color="auto" w:fill="FFFFFF" w:themeFill="background1"/>
          </w:tcPr>
          <w:p w14:paraId="2E4D6234" w14:textId="77777777" w:rsidR="00BC262B" w:rsidRPr="00FA5EBC" w:rsidRDefault="00BC262B" w:rsidP="00F639F8">
            <w:pPr>
              <w:pStyle w:val="NoSpacing"/>
              <w:rPr>
                <w:rFonts w:asciiTheme="majorHAnsi" w:hAnsiTheme="majorHAnsi"/>
                <w:rPrChange w:id="686" w:author="David Hugger" w:date="2014-09-18T08:18:00Z">
                  <w:rPr>
                    <w:rFonts w:asciiTheme="majorHAnsi" w:hAnsiTheme="majorHAnsi"/>
                    <w:b/>
                  </w:rPr>
                </w:rPrChange>
              </w:rPr>
            </w:pPr>
            <w:r w:rsidRPr="00FA5EBC">
              <w:rPr>
                <w:rFonts w:asciiTheme="majorHAnsi" w:hAnsiTheme="majorHAnsi"/>
                <w:rPrChange w:id="687" w:author="David Hugger" w:date="2014-09-18T08:18:00Z">
                  <w:rPr>
                    <w:rFonts w:asciiTheme="majorHAnsi" w:hAnsiTheme="majorHAnsi"/>
                    <w:b/>
                  </w:rPr>
                </w:rPrChange>
              </w:rPr>
              <w:t>Discontinue Order Request</w:t>
            </w:r>
          </w:p>
        </w:tc>
      </w:tr>
      <w:tr w:rsidR="00BC262B" w14:paraId="469F768B" w14:textId="77777777" w:rsidTr="00F639F8">
        <w:trPr>
          <w:trHeight w:val="503"/>
        </w:trPr>
        <w:tc>
          <w:tcPr>
            <w:tcW w:w="4788" w:type="dxa"/>
            <w:shd w:val="clear" w:color="auto" w:fill="FFFFFF" w:themeFill="background1"/>
          </w:tcPr>
          <w:p w14:paraId="1ADA6C18" w14:textId="77777777" w:rsidR="00BC262B" w:rsidRPr="00FA5EBC" w:rsidRDefault="00BC262B" w:rsidP="00F639F8">
            <w:pPr>
              <w:pStyle w:val="NoSpacing"/>
              <w:rPr>
                <w:rFonts w:asciiTheme="majorHAnsi" w:hAnsiTheme="majorHAnsi"/>
                <w:rPrChange w:id="688" w:author="David Hugger" w:date="2014-09-18T08:18:00Z">
                  <w:rPr>
                    <w:rFonts w:asciiTheme="majorHAnsi" w:hAnsiTheme="majorHAnsi"/>
                    <w:b/>
                  </w:rPr>
                </w:rPrChange>
              </w:rPr>
            </w:pPr>
            <w:r w:rsidRPr="00FA5EBC">
              <w:rPr>
                <w:rFonts w:asciiTheme="majorHAnsi" w:hAnsiTheme="majorHAnsi"/>
                <w:rPrChange w:id="689" w:author="David Hugger" w:date="2014-09-18T08:18:00Z">
                  <w:rPr>
                    <w:rFonts w:asciiTheme="majorHAnsi" w:hAnsiTheme="majorHAnsi"/>
                    <w:b/>
                  </w:rPr>
                </w:rPrChange>
              </w:rPr>
              <w:t>DE</w:t>
            </w:r>
          </w:p>
        </w:tc>
        <w:tc>
          <w:tcPr>
            <w:tcW w:w="5040" w:type="dxa"/>
            <w:shd w:val="clear" w:color="auto" w:fill="FFFFFF" w:themeFill="background1"/>
          </w:tcPr>
          <w:p w14:paraId="487188F2" w14:textId="77777777" w:rsidR="00BC262B" w:rsidRPr="00FA5EBC" w:rsidRDefault="00BC262B" w:rsidP="00F639F8">
            <w:pPr>
              <w:pStyle w:val="NoSpacing"/>
              <w:rPr>
                <w:rFonts w:asciiTheme="majorHAnsi" w:hAnsiTheme="majorHAnsi"/>
                <w:rPrChange w:id="690" w:author="David Hugger" w:date="2014-09-18T08:18:00Z">
                  <w:rPr>
                    <w:rFonts w:asciiTheme="majorHAnsi" w:hAnsiTheme="majorHAnsi"/>
                    <w:b/>
                  </w:rPr>
                </w:rPrChange>
              </w:rPr>
            </w:pPr>
            <w:r w:rsidRPr="00FA5EBC">
              <w:rPr>
                <w:rFonts w:asciiTheme="majorHAnsi" w:hAnsiTheme="majorHAnsi"/>
                <w:rPrChange w:id="691" w:author="David Hugger" w:date="2014-09-18T08:18:00Z">
                  <w:rPr>
                    <w:rFonts w:asciiTheme="majorHAnsi" w:hAnsiTheme="majorHAnsi"/>
                    <w:b/>
                  </w:rPr>
                </w:rPrChange>
              </w:rPr>
              <w:t>Data Errors</w:t>
            </w:r>
          </w:p>
        </w:tc>
      </w:tr>
      <w:tr w:rsidR="00BC262B" w14:paraId="0459075D" w14:textId="77777777" w:rsidTr="00F639F8">
        <w:trPr>
          <w:trHeight w:val="503"/>
        </w:trPr>
        <w:tc>
          <w:tcPr>
            <w:tcW w:w="4788" w:type="dxa"/>
            <w:shd w:val="clear" w:color="auto" w:fill="FFFFFF" w:themeFill="background1"/>
          </w:tcPr>
          <w:p w14:paraId="6E938909" w14:textId="77777777" w:rsidR="00BC262B" w:rsidRPr="00FA5EBC" w:rsidRDefault="00BC262B" w:rsidP="00F639F8">
            <w:pPr>
              <w:pStyle w:val="NoSpacing"/>
              <w:rPr>
                <w:rFonts w:asciiTheme="majorHAnsi" w:hAnsiTheme="majorHAnsi"/>
                <w:rPrChange w:id="692" w:author="David Hugger" w:date="2014-09-18T08:18:00Z">
                  <w:rPr>
                    <w:rFonts w:asciiTheme="majorHAnsi" w:hAnsiTheme="majorHAnsi"/>
                    <w:b/>
                  </w:rPr>
                </w:rPrChange>
              </w:rPr>
            </w:pPr>
            <w:r w:rsidRPr="00FA5EBC">
              <w:rPr>
                <w:rFonts w:asciiTheme="majorHAnsi" w:hAnsiTheme="majorHAnsi"/>
                <w:rPrChange w:id="693" w:author="David Hugger" w:date="2014-09-18T08:18:00Z">
                  <w:rPr>
                    <w:rFonts w:asciiTheme="majorHAnsi" w:hAnsiTheme="majorHAnsi"/>
                    <w:b/>
                  </w:rPr>
                </w:rPrChange>
              </w:rPr>
              <w:t>HD</w:t>
            </w:r>
          </w:p>
        </w:tc>
        <w:tc>
          <w:tcPr>
            <w:tcW w:w="5040" w:type="dxa"/>
            <w:shd w:val="clear" w:color="auto" w:fill="FFFFFF" w:themeFill="background1"/>
          </w:tcPr>
          <w:p w14:paraId="2CFD169B" w14:textId="77777777" w:rsidR="00BC262B" w:rsidRPr="00FA5EBC" w:rsidRDefault="00BC262B" w:rsidP="00F639F8">
            <w:pPr>
              <w:pStyle w:val="NoSpacing"/>
              <w:rPr>
                <w:rFonts w:asciiTheme="majorHAnsi" w:hAnsiTheme="majorHAnsi"/>
                <w:rPrChange w:id="694" w:author="David Hugger" w:date="2014-09-18T08:18:00Z">
                  <w:rPr>
                    <w:rFonts w:asciiTheme="majorHAnsi" w:hAnsiTheme="majorHAnsi"/>
                    <w:b/>
                  </w:rPr>
                </w:rPrChange>
              </w:rPr>
            </w:pPr>
            <w:r w:rsidRPr="00FA5EBC">
              <w:rPr>
                <w:rFonts w:asciiTheme="majorHAnsi" w:hAnsiTheme="majorHAnsi"/>
                <w:rPrChange w:id="695" w:author="David Hugger" w:date="2014-09-18T08:18:00Z">
                  <w:rPr>
                    <w:rFonts w:asciiTheme="majorHAnsi" w:hAnsiTheme="majorHAnsi"/>
                    <w:b/>
                  </w:rPr>
                </w:rPrChange>
              </w:rPr>
              <w:t>Hold Order Request</w:t>
            </w:r>
          </w:p>
        </w:tc>
      </w:tr>
      <w:tr w:rsidR="00BC262B" w14:paraId="647D2924" w14:textId="77777777" w:rsidTr="00F639F8">
        <w:trPr>
          <w:trHeight w:val="503"/>
        </w:trPr>
        <w:tc>
          <w:tcPr>
            <w:tcW w:w="4788" w:type="dxa"/>
            <w:shd w:val="clear" w:color="auto" w:fill="FFFFFF" w:themeFill="background1"/>
          </w:tcPr>
          <w:p w14:paraId="667C2019" w14:textId="77777777" w:rsidR="00BC262B" w:rsidRPr="00FA5EBC" w:rsidRDefault="00BC262B" w:rsidP="00F639F8">
            <w:pPr>
              <w:pStyle w:val="NoSpacing"/>
              <w:rPr>
                <w:rFonts w:asciiTheme="majorHAnsi" w:hAnsiTheme="majorHAnsi"/>
                <w:rPrChange w:id="696" w:author="David Hugger" w:date="2014-09-18T08:18:00Z">
                  <w:rPr>
                    <w:rFonts w:asciiTheme="majorHAnsi" w:hAnsiTheme="majorHAnsi"/>
                    <w:b/>
                  </w:rPr>
                </w:rPrChange>
              </w:rPr>
            </w:pPr>
            <w:r w:rsidRPr="00FA5EBC">
              <w:rPr>
                <w:rFonts w:asciiTheme="majorHAnsi" w:hAnsiTheme="majorHAnsi"/>
                <w:rPrChange w:id="697" w:author="David Hugger" w:date="2014-09-18T08:18:00Z">
                  <w:rPr>
                    <w:rFonts w:asciiTheme="majorHAnsi" w:hAnsiTheme="majorHAnsi"/>
                    <w:b/>
                  </w:rPr>
                </w:rPrChange>
              </w:rPr>
              <w:t>NW</w:t>
            </w:r>
          </w:p>
        </w:tc>
        <w:tc>
          <w:tcPr>
            <w:tcW w:w="5040" w:type="dxa"/>
            <w:shd w:val="clear" w:color="auto" w:fill="FFFFFF" w:themeFill="background1"/>
          </w:tcPr>
          <w:p w14:paraId="42E84A74" w14:textId="77777777" w:rsidR="00BC262B" w:rsidRPr="00FA5EBC" w:rsidRDefault="00BC262B" w:rsidP="00F639F8">
            <w:pPr>
              <w:pStyle w:val="NoSpacing"/>
              <w:rPr>
                <w:rFonts w:asciiTheme="majorHAnsi" w:hAnsiTheme="majorHAnsi"/>
                <w:rPrChange w:id="698" w:author="David Hugger" w:date="2014-09-18T08:18:00Z">
                  <w:rPr>
                    <w:rFonts w:asciiTheme="majorHAnsi" w:hAnsiTheme="majorHAnsi"/>
                    <w:b/>
                  </w:rPr>
                </w:rPrChange>
              </w:rPr>
            </w:pPr>
            <w:r w:rsidRPr="00FA5EBC">
              <w:rPr>
                <w:rFonts w:asciiTheme="majorHAnsi" w:hAnsiTheme="majorHAnsi"/>
                <w:rPrChange w:id="699" w:author="David Hugger" w:date="2014-09-18T08:18:00Z">
                  <w:rPr>
                    <w:rFonts w:asciiTheme="majorHAnsi" w:hAnsiTheme="majorHAnsi"/>
                    <w:b/>
                  </w:rPr>
                </w:rPrChange>
              </w:rPr>
              <w:t>New Order</w:t>
            </w:r>
          </w:p>
        </w:tc>
      </w:tr>
      <w:tr w:rsidR="00BC262B" w14:paraId="715697B6" w14:textId="77777777" w:rsidTr="00F639F8">
        <w:trPr>
          <w:trHeight w:val="503"/>
        </w:trPr>
        <w:tc>
          <w:tcPr>
            <w:tcW w:w="4788" w:type="dxa"/>
            <w:shd w:val="clear" w:color="auto" w:fill="FFFFFF" w:themeFill="background1"/>
          </w:tcPr>
          <w:p w14:paraId="30A04496" w14:textId="77777777" w:rsidR="00BC262B" w:rsidRPr="00FA5EBC" w:rsidRDefault="00BC262B" w:rsidP="00F639F8">
            <w:pPr>
              <w:pStyle w:val="NoSpacing"/>
              <w:rPr>
                <w:rFonts w:asciiTheme="majorHAnsi" w:hAnsiTheme="majorHAnsi"/>
                <w:rPrChange w:id="700" w:author="David Hugger" w:date="2014-09-18T08:18:00Z">
                  <w:rPr>
                    <w:rFonts w:asciiTheme="majorHAnsi" w:hAnsiTheme="majorHAnsi"/>
                    <w:b/>
                  </w:rPr>
                </w:rPrChange>
              </w:rPr>
            </w:pPr>
            <w:r w:rsidRPr="00FA5EBC">
              <w:rPr>
                <w:rFonts w:asciiTheme="majorHAnsi" w:hAnsiTheme="majorHAnsi"/>
                <w:rPrChange w:id="701" w:author="David Hugger" w:date="2014-09-18T08:18:00Z">
                  <w:rPr>
                    <w:rFonts w:asciiTheme="majorHAnsi" w:hAnsiTheme="majorHAnsi"/>
                    <w:b/>
                  </w:rPr>
                </w:rPrChange>
              </w:rPr>
              <w:t>OK</w:t>
            </w:r>
          </w:p>
        </w:tc>
        <w:tc>
          <w:tcPr>
            <w:tcW w:w="5040" w:type="dxa"/>
            <w:shd w:val="clear" w:color="auto" w:fill="FFFFFF" w:themeFill="background1"/>
          </w:tcPr>
          <w:p w14:paraId="0F7407A9" w14:textId="77777777" w:rsidR="00BC262B" w:rsidRPr="00FA5EBC" w:rsidRDefault="00BC262B" w:rsidP="00F639F8">
            <w:pPr>
              <w:pStyle w:val="NoSpacing"/>
              <w:rPr>
                <w:rFonts w:asciiTheme="majorHAnsi" w:hAnsiTheme="majorHAnsi"/>
                <w:rPrChange w:id="702" w:author="David Hugger" w:date="2014-09-18T08:18:00Z">
                  <w:rPr>
                    <w:rFonts w:asciiTheme="majorHAnsi" w:hAnsiTheme="majorHAnsi"/>
                    <w:b/>
                  </w:rPr>
                </w:rPrChange>
              </w:rPr>
            </w:pPr>
            <w:r w:rsidRPr="00FA5EBC">
              <w:rPr>
                <w:rFonts w:asciiTheme="majorHAnsi" w:hAnsiTheme="majorHAnsi"/>
                <w:rPrChange w:id="703" w:author="David Hugger" w:date="2014-09-18T08:18:00Z">
                  <w:rPr>
                    <w:rFonts w:asciiTheme="majorHAnsi" w:hAnsiTheme="majorHAnsi"/>
                    <w:b/>
                  </w:rPr>
                </w:rPrChange>
              </w:rPr>
              <w:t>Order Accepted and OK</w:t>
            </w:r>
          </w:p>
        </w:tc>
      </w:tr>
      <w:tr w:rsidR="00BC262B" w14:paraId="5EE1BCC5" w14:textId="77777777" w:rsidTr="00F639F8">
        <w:trPr>
          <w:trHeight w:val="503"/>
        </w:trPr>
        <w:tc>
          <w:tcPr>
            <w:tcW w:w="4788" w:type="dxa"/>
            <w:shd w:val="clear" w:color="auto" w:fill="FFFFFF" w:themeFill="background1"/>
          </w:tcPr>
          <w:p w14:paraId="22071F99" w14:textId="77777777" w:rsidR="00BC262B" w:rsidRPr="00FA5EBC" w:rsidRDefault="00BC262B" w:rsidP="00F639F8">
            <w:pPr>
              <w:pStyle w:val="NoSpacing"/>
              <w:rPr>
                <w:rFonts w:asciiTheme="majorHAnsi" w:hAnsiTheme="majorHAnsi"/>
                <w:rPrChange w:id="704" w:author="David Hugger" w:date="2014-09-18T08:18:00Z">
                  <w:rPr>
                    <w:rFonts w:asciiTheme="majorHAnsi" w:hAnsiTheme="majorHAnsi"/>
                    <w:b/>
                  </w:rPr>
                </w:rPrChange>
              </w:rPr>
            </w:pPr>
            <w:r w:rsidRPr="00FA5EBC">
              <w:rPr>
                <w:rFonts w:asciiTheme="majorHAnsi" w:hAnsiTheme="majorHAnsi"/>
                <w:rPrChange w:id="705" w:author="David Hugger" w:date="2014-09-18T08:18:00Z">
                  <w:rPr>
                    <w:rFonts w:asciiTheme="majorHAnsi" w:hAnsiTheme="majorHAnsi"/>
                    <w:b/>
                  </w:rPr>
                </w:rPrChange>
              </w:rPr>
              <w:t>PA</w:t>
            </w:r>
          </w:p>
        </w:tc>
        <w:tc>
          <w:tcPr>
            <w:tcW w:w="5040" w:type="dxa"/>
            <w:shd w:val="clear" w:color="auto" w:fill="FFFFFF" w:themeFill="background1"/>
          </w:tcPr>
          <w:p w14:paraId="0653FB70" w14:textId="77777777" w:rsidR="00BC262B" w:rsidRPr="00FA5EBC" w:rsidRDefault="00BC262B" w:rsidP="00F639F8">
            <w:pPr>
              <w:pStyle w:val="NoSpacing"/>
              <w:rPr>
                <w:rFonts w:asciiTheme="majorHAnsi" w:hAnsiTheme="majorHAnsi"/>
                <w:rPrChange w:id="706" w:author="David Hugger" w:date="2014-09-18T08:18:00Z">
                  <w:rPr>
                    <w:rFonts w:asciiTheme="majorHAnsi" w:hAnsiTheme="majorHAnsi"/>
                    <w:b/>
                  </w:rPr>
                </w:rPrChange>
              </w:rPr>
            </w:pPr>
            <w:r w:rsidRPr="00FA5EBC">
              <w:rPr>
                <w:rFonts w:asciiTheme="majorHAnsi" w:hAnsiTheme="majorHAnsi"/>
                <w:rPrChange w:id="707" w:author="David Hugger" w:date="2014-09-18T08:18:00Z">
                  <w:rPr>
                    <w:rFonts w:asciiTheme="majorHAnsi" w:hAnsiTheme="majorHAnsi"/>
                    <w:b/>
                  </w:rPr>
                </w:rPrChange>
              </w:rPr>
              <w:t>Parent Order</w:t>
            </w:r>
          </w:p>
        </w:tc>
      </w:tr>
      <w:tr w:rsidR="00BC262B" w14:paraId="10FA0313" w14:textId="77777777" w:rsidTr="00F639F8">
        <w:trPr>
          <w:trHeight w:val="503"/>
        </w:trPr>
        <w:tc>
          <w:tcPr>
            <w:tcW w:w="4788" w:type="dxa"/>
            <w:shd w:val="clear" w:color="auto" w:fill="FFFFFF" w:themeFill="background1"/>
          </w:tcPr>
          <w:p w14:paraId="1513BD8B" w14:textId="77777777" w:rsidR="00BC262B" w:rsidRPr="00FA5EBC" w:rsidRDefault="00BC262B" w:rsidP="00F639F8">
            <w:pPr>
              <w:pStyle w:val="NoSpacing"/>
              <w:rPr>
                <w:rFonts w:asciiTheme="majorHAnsi" w:hAnsiTheme="majorHAnsi"/>
                <w:rPrChange w:id="708" w:author="David Hugger" w:date="2014-09-18T08:18:00Z">
                  <w:rPr>
                    <w:rFonts w:asciiTheme="majorHAnsi" w:hAnsiTheme="majorHAnsi"/>
                    <w:b/>
                  </w:rPr>
                </w:rPrChange>
              </w:rPr>
            </w:pPr>
            <w:r w:rsidRPr="00FA5EBC">
              <w:rPr>
                <w:rFonts w:asciiTheme="majorHAnsi" w:hAnsiTheme="majorHAnsi"/>
                <w:rPrChange w:id="709" w:author="David Hugger" w:date="2014-09-18T08:18:00Z">
                  <w:rPr>
                    <w:rFonts w:asciiTheme="majorHAnsi" w:hAnsiTheme="majorHAnsi"/>
                    <w:b/>
                  </w:rPr>
                </w:rPrChange>
              </w:rPr>
              <w:t>RE</w:t>
            </w:r>
          </w:p>
        </w:tc>
        <w:tc>
          <w:tcPr>
            <w:tcW w:w="5040" w:type="dxa"/>
            <w:shd w:val="clear" w:color="auto" w:fill="FFFFFF" w:themeFill="background1"/>
          </w:tcPr>
          <w:p w14:paraId="315B2728" w14:textId="77777777" w:rsidR="00BC262B" w:rsidRPr="00FA5EBC" w:rsidRDefault="00BC262B" w:rsidP="00F639F8">
            <w:pPr>
              <w:pStyle w:val="NoSpacing"/>
              <w:rPr>
                <w:rFonts w:asciiTheme="majorHAnsi" w:hAnsiTheme="majorHAnsi"/>
                <w:rPrChange w:id="710" w:author="David Hugger" w:date="2014-09-18T08:18:00Z">
                  <w:rPr>
                    <w:rFonts w:asciiTheme="majorHAnsi" w:hAnsiTheme="majorHAnsi"/>
                    <w:b/>
                  </w:rPr>
                </w:rPrChange>
              </w:rPr>
            </w:pPr>
            <w:r w:rsidRPr="00FA5EBC">
              <w:rPr>
                <w:rFonts w:asciiTheme="majorHAnsi" w:hAnsiTheme="majorHAnsi"/>
                <w:rPrChange w:id="711" w:author="David Hugger" w:date="2014-09-18T08:18:00Z">
                  <w:rPr>
                    <w:rFonts w:asciiTheme="majorHAnsi" w:hAnsiTheme="majorHAnsi"/>
                    <w:b/>
                  </w:rPr>
                </w:rPrChange>
              </w:rPr>
              <w:t>Observations to Follow</w:t>
            </w:r>
          </w:p>
        </w:tc>
      </w:tr>
      <w:tr w:rsidR="00BC262B" w14:paraId="2BCD43A5" w14:textId="77777777" w:rsidTr="00F639F8">
        <w:trPr>
          <w:trHeight w:val="503"/>
        </w:trPr>
        <w:tc>
          <w:tcPr>
            <w:tcW w:w="4788" w:type="dxa"/>
            <w:shd w:val="clear" w:color="auto" w:fill="FFFFFF" w:themeFill="background1"/>
          </w:tcPr>
          <w:p w14:paraId="6254A5B3" w14:textId="77777777" w:rsidR="00BC262B" w:rsidRPr="00FA5EBC" w:rsidRDefault="00BC262B" w:rsidP="00F639F8">
            <w:pPr>
              <w:pStyle w:val="NoSpacing"/>
              <w:rPr>
                <w:rFonts w:asciiTheme="majorHAnsi" w:hAnsiTheme="majorHAnsi"/>
                <w:rPrChange w:id="712" w:author="David Hugger" w:date="2014-09-18T08:18:00Z">
                  <w:rPr>
                    <w:rFonts w:asciiTheme="majorHAnsi" w:hAnsiTheme="majorHAnsi"/>
                    <w:b/>
                  </w:rPr>
                </w:rPrChange>
              </w:rPr>
            </w:pPr>
            <w:r w:rsidRPr="00FA5EBC">
              <w:rPr>
                <w:rFonts w:asciiTheme="majorHAnsi" w:hAnsiTheme="majorHAnsi"/>
                <w:rPrChange w:id="713" w:author="David Hugger" w:date="2014-09-18T08:18:00Z">
                  <w:rPr>
                    <w:rFonts w:asciiTheme="majorHAnsi" w:hAnsiTheme="majorHAnsi"/>
                    <w:b/>
                  </w:rPr>
                </w:rPrChange>
              </w:rPr>
              <w:t>RL</w:t>
            </w:r>
          </w:p>
        </w:tc>
        <w:tc>
          <w:tcPr>
            <w:tcW w:w="5040" w:type="dxa"/>
            <w:shd w:val="clear" w:color="auto" w:fill="FFFFFF" w:themeFill="background1"/>
          </w:tcPr>
          <w:p w14:paraId="6465ADE6" w14:textId="77777777" w:rsidR="00BC262B" w:rsidRPr="00FA5EBC" w:rsidRDefault="00BC262B" w:rsidP="00F639F8">
            <w:pPr>
              <w:pStyle w:val="NoSpacing"/>
              <w:rPr>
                <w:rFonts w:asciiTheme="majorHAnsi" w:hAnsiTheme="majorHAnsi"/>
                <w:rPrChange w:id="714" w:author="David Hugger" w:date="2014-09-18T08:18:00Z">
                  <w:rPr>
                    <w:rFonts w:asciiTheme="majorHAnsi" w:hAnsiTheme="majorHAnsi"/>
                    <w:b/>
                  </w:rPr>
                </w:rPrChange>
              </w:rPr>
            </w:pPr>
            <w:r w:rsidRPr="00FA5EBC">
              <w:rPr>
                <w:rFonts w:asciiTheme="majorHAnsi" w:hAnsiTheme="majorHAnsi"/>
                <w:rPrChange w:id="715" w:author="David Hugger" w:date="2014-09-18T08:18:00Z">
                  <w:rPr>
                    <w:rFonts w:asciiTheme="majorHAnsi" w:hAnsiTheme="majorHAnsi"/>
                    <w:b/>
                  </w:rPr>
                </w:rPrChange>
              </w:rPr>
              <w:t>Release Previous Hold</w:t>
            </w:r>
          </w:p>
        </w:tc>
      </w:tr>
      <w:tr w:rsidR="00BC262B" w14:paraId="7F028C0D" w14:textId="77777777" w:rsidTr="00F639F8">
        <w:trPr>
          <w:trHeight w:val="503"/>
        </w:trPr>
        <w:tc>
          <w:tcPr>
            <w:tcW w:w="4788" w:type="dxa"/>
            <w:shd w:val="clear" w:color="auto" w:fill="FFFFFF" w:themeFill="background1"/>
          </w:tcPr>
          <w:p w14:paraId="7CA8EAC7" w14:textId="77777777" w:rsidR="00BC262B" w:rsidRPr="00FA5EBC" w:rsidRDefault="00BC262B" w:rsidP="00F639F8">
            <w:pPr>
              <w:pStyle w:val="NoSpacing"/>
              <w:rPr>
                <w:rFonts w:asciiTheme="majorHAnsi" w:hAnsiTheme="majorHAnsi"/>
                <w:rPrChange w:id="716" w:author="David Hugger" w:date="2014-09-18T08:18:00Z">
                  <w:rPr>
                    <w:rFonts w:asciiTheme="majorHAnsi" w:hAnsiTheme="majorHAnsi"/>
                    <w:b/>
                  </w:rPr>
                </w:rPrChange>
              </w:rPr>
            </w:pPr>
            <w:r w:rsidRPr="00FA5EBC">
              <w:rPr>
                <w:rFonts w:asciiTheme="majorHAnsi" w:hAnsiTheme="majorHAnsi"/>
                <w:rPrChange w:id="717" w:author="David Hugger" w:date="2014-09-18T08:18:00Z">
                  <w:rPr>
                    <w:rFonts w:asciiTheme="majorHAnsi" w:hAnsiTheme="majorHAnsi"/>
                    <w:b/>
                  </w:rPr>
                </w:rPrChange>
              </w:rPr>
              <w:t>RO</w:t>
            </w:r>
          </w:p>
        </w:tc>
        <w:tc>
          <w:tcPr>
            <w:tcW w:w="5040" w:type="dxa"/>
            <w:shd w:val="clear" w:color="auto" w:fill="FFFFFF" w:themeFill="background1"/>
          </w:tcPr>
          <w:p w14:paraId="7743CC53" w14:textId="77777777" w:rsidR="00BC262B" w:rsidRPr="00FA5EBC" w:rsidRDefault="00BC262B" w:rsidP="00F639F8">
            <w:pPr>
              <w:pStyle w:val="NoSpacing"/>
              <w:rPr>
                <w:rFonts w:asciiTheme="majorHAnsi" w:hAnsiTheme="majorHAnsi"/>
                <w:rPrChange w:id="718" w:author="David Hugger" w:date="2014-09-18T08:18:00Z">
                  <w:rPr>
                    <w:rFonts w:asciiTheme="majorHAnsi" w:hAnsiTheme="majorHAnsi"/>
                    <w:b/>
                  </w:rPr>
                </w:rPrChange>
              </w:rPr>
            </w:pPr>
            <w:r w:rsidRPr="00FA5EBC">
              <w:rPr>
                <w:rFonts w:asciiTheme="majorHAnsi" w:hAnsiTheme="majorHAnsi"/>
                <w:rPrChange w:id="719" w:author="David Hugger" w:date="2014-09-18T08:18:00Z">
                  <w:rPr>
                    <w:rFonts w:asciiTheme="majorHAnsi" w:hAnsiTheme="majorHAnsi"/>
                    <w:b/>
                  </w:rPr>
                </w:rPrChange>
              </w:rPr>
              <w:t>Replacement Order</w:t>
            </w:r>
          </w:p>
        </w:tc>
      </w:tr>
      <w:tr w:rsidR="00BC262B" w14:paraId="22FA1A54" w14:textId="77777777" w:rsidTr="00F639F8">
        <w:trPr>
          <w:trHeight w:val="503"/>
        </w:trPr>
        <w:tc>
          <w:tcPr>
            <w:tcW w:w="4788" w:type="dxa"/>
            <w:shd w:val="clear" w:color="auto" w:fill="FFFFFF" w:themeFill="background1"/>
          </w:tcPr>
          <w:p w14:paraId="1FC3D153" w14:textId="77777777" w:rsidR="00BC262B" w:rsidRPr="00FA5EBC" w:rsidRDefault="00BC262B" w:rsidP="00F639F8">
            <w:pPr>
              <w:pStyle w:val="NoSpacing"/>
              <w:rPr>
                <w:rFonts w:asciiTheme="majorHAnsi" w:hAnsiTheme="majorHAnsi"/>
                <w:rPrChange w:id="720" w:author="David Hugger" w:date="2014-09-18T08:18:00Z">
                  <w:rPr>
                    <w:rFonts w:asciiTheme="majorHAnsi" w:hAnsiTheme="majorHAnsi"/>
                    <w:b/>
                  </w:rPr>
                </w:rPrChange>
              </w:rPr>
            </w:pPr>
            <w:r w:rsidRPr="00FA5EBC">
              <w:rPr>
                <w:rFonts w:asciiTheme="majorHAnsi" w:hAnsiTheme="majorHAnsi"/>
                <w:rPrChange w:id="721" w:author="David Hugger" w:date="2014-09-18T08:18:00Z">
                  <w:rPr>
                    <w:rFonts w:asciiTheme="majorHAnsi" w:hAnsiTheme="majorHAnsi"/>
                    <w:b/>
                  </w:rPr>
                </w:rPrChange>
              </w:rPr>
              <w:t>RP</w:t>
            </w:r>
          </w:p>
        </w:tc>
        <w:tc>
          <w:tcPr>
            <w:tcW w:w="5040" w:type="dxa"/>
            <w:shd w:val="clear" w:color="auto" w:fill="FFFFFF" w:themeFill="background1"/>
          </w:tcPr>
          <w:p w14:paraId="364227B5" w14:textId="77777777" w:rsidR="00BC262B" w:rsidRPr="00FA5EBC" w:rsidRDefault="00BC262B" w:rsidP="00F639F8">
            <w:pPr>
              <w:pStyle w:val="NoSpacing"/>
              <w:rPr>
                <w:rFonts w:asciiTheme="majorHAnsi" w:hAnsiTheme="majorHAnsi"/>
                <w:rPrChange w:id="722" w:author="David Hugger" w:date="2014-09-18T08:18:00Z">
                  <w:rPr>
                    <w:rFonts w:asciiTheme="majorHAnsi" w:hAnsiTheme="majorHAnsi"/>
                    <w:b/>
                  </w:rPr>
                </w:rPrChange>
              </w:rPr>
            </w:pPr>
            <w:r w:rsidRPr="00FA5EBC">
              <w:rPr>
                <w:rFonts w:asciiTheme="majorHAnsi" w:hAnsiTheme="majorHAnsi"/>
                <w:rPrChange w:id="723" w:author="David Hugger" w:date="2014-09-18T08:18:00Z">
                  <w:rPr>
                    <w:rFonts w:asciiTheme="majorHAnsi" w:hAnsiTheme="majorHAnsi"/>
                    <w:b/>
                  </w:rPr>
                </w:rPrChange>
              </w:rPr>
              <w:t>Order Replacement Request</w:t>
            </w:r>
          </w:p>
        </w:tc>
      </w:tr>
      <w:tr w:rsidR="00BC262B" w14:paraId="7717C6C9" w14:textId="77777777" w:rsidTr="00F639F8">
        <w:trPr>
          <w:trHeight w:val="503"/>
        </w:trPr>
        <w:tc>
          <w:tcPr>
            <w:tcW w:w="4788" w:type="dxa"/>
            <w:shd w:val="clear" w:color="auto" w:fill="FFFFFF" w:themeFill="background1"/>
          </w:tcPr>
          <w:p w14:paraId="6FD0DE9B" w14:textId="77777777" w:rsidR="00BC262B" w:rsidRPr="00FA5EBC" w:rsidRDefault="00BC262B" w:rsidP="00F639F8">
            <w:pPr>
              <w:pStyle w:val="NoSpacing"/>
              <w:rPr>
                <w:rFonts w:asciiTheme="majorHAnsi" w:hAnsiTheme="majorHAnsi"/>
                <w:rPrChange w:id="724" w:author="David Hugger" w:date="2014-09-18T08:18:00Z">
                  <w:rPr>
                    <w:rFonts w:asciiTheme="majorHAnsi" w:hAnsiTheme="majorHAnsi"/>
                    <w:b/>
                  </w:rPr>
                </w:rPrChange>
              </w:rPr>
            </w:pPr>
            <w:r w:rsidRPr="00FA5EBC">
              <w:rPr>
                <w:rFonts w:asciiTheme="majorHAnsi" w:hAnsiTheme="majorHAnsi"/>
                <w:rPrChange w:id="725" w:author="David Hugger" w:date="2014-09-18T08:18:00Z">
                  <w:rPr>
                    <w:rFonts w:asciiTheme="majorHAnsi" w:hAnsiTheme="majorHAnsi"/>
                    <w:b/>
                  </w:rPr>
                </w:rPrChange>
              </w:rPr>
              <w:t>RQ</w:t>
            </w:r>
          </w:p>
        </w:tc>
        <w:tc>
          <w:tcPr>
            <w:tcW w:w="5040" w:type="dxa"/>
            <w:shd w:val="clear" w:color="auto" w:fill="FFFFFF" w:themeFill="background1"/>
          </w:tcPr>
          <w:p w14:paraId="3AF8D533" w14:textId="77777777" w:rsidR="00BC262B" w:rsidRPr="00FA5EBC" w:rsidRDefault="00BC262B" w:rsidP="00F639F8">
            <w:pPr>
              <w:pStyle w:val="NoSpacing"/>
              <w:rPr>
                <w:rFonts w:asciiTheme="majorHAnsi" w:hAnsiTheme="majorHAnsi"/>
                <w:rPrChange w:id="726" w:author="David Hugger" w:date="2014-09-18T08:18:00Z">
                  <w:rPr>
                    <w:rFonts w:asciiTheme="majorHAnsi" w:hAnsiTheme="majorHAnsi"/>
                    <w:b/>
                  </w:rPr>
                </w:rPrChange>
              </w:rPr>
            </w:pPr>
            <w:r w:rsidRPr="00FA5EBC">
              <w:rPr>
                <w:rFonts w:asciiTheme="majorHAnsi" w:hAnsiTheme="majorHAnsi"/>
                <w:rPrChange w:id="727" w:author="David Hugger" w:date="2014-09-18T08:18:00Z">
                  <w:rPr>
                    <w:rFonts w:asciiTheme="majorHAnsi" w:hAnsiTheme="majorHAnsi"/>
                    <w:b/>
                  </w:rPr>
                </w:rPrChange>
              </w:rPr>
              <w:t>Replaced as Requested</w:t>
            </w:r>
          </w:p>
        </w:tc>
      </w:tr>
      <w:tr w:rsidR="00BC262B" w14:paraId="18DF05AC" w14:textId="77777777" w:rsidTr="00F639F8">
        <w:trPr>
          <w:trHeight w:val="503"/>
        </w:trPr>
        <w:tc>
          <w:tcPr>
            <w:tcW w:w="4788" w:type="dxa"/>
            <w:shd w:val="clear" w:color="auto" w:fill="FFFFFF" w:themeFill="background1"/>
          </w:tcPr>
          <w:p w14:paraId="6632153D" w14:textId="77777777" w:rsidR="00BC262B" w:rsidRPr="00FA5EBC" w:rsidRDefault="00BC262B" w:rsidP="00F639F8">
            <w:pPr>
              <w:pStyle w:val="NoSpacing"/>
              <w:rPr>
                <w:rFonts w:asciiTheme="majorHAnsi" w:hAnsiTheme="majorHAnsi"/>
                <w:rPrChange w:id="728" w:author="David Hugger" w:date="2014-09-18T08:18:00Z">
                  <w:rPr>
                    <w:rFonts w:asciiTheme="majorHAnsi" w:hAnsiTheme="majorHAnsi"/>
                    <w:b/>
                  </w:rPr>
                </w:rPrChange>
              </w:rPr>
            </w:pPr>
            <w:r w:rsidRPr="00FA5EBC">
              <w:rPr>
                <w:rFonts w:asciiTheme="majorHAnsi" w:hAnsiTheme="majorHAnsi"/>
                <w:rPrChange w:id="729" w:author="David Hugger" w:date="2014-09-18T08:18:00Z">
                  <w:rPr>
                    <w:rFonts w:asciiTheme="majorHAnsi" w:hAnsiTheme="majorHAnsi"/>
                    <w:b/>
                  </w:rPr>
                </w:rPrChange>
              </w:rPr>
              <w:t>RR</w:t>
            </w:r>
          </w:p>
        </w:tc>
        <w:tc>
          <w:tcPr>
            <w:tcW w:w="5040" w:type="dxa"/>
            <w:shd w:val="clear" w:color="auto" w:fill="FFFFFF" w:themeFill="background1"/>
          </w:tcPr>
          <w:p w14:paraId="2A65A7B1" w14:textId="77777777" w:rsidR="00BC262B" w:rsidRPr="00FA5EBC" w:rsidRDefault="00BC262B" w:rsidP="00F639F8">
            <w:pPr>
              <w:pStyle w:val="NoSpacing"/>
              <w:rPr>
                <w:rFonts w:asciiTheme="majorHAnsi" w:hAnsiTheme="majorHAnsi"/>
                <w:rPrChange w:id="730" w:author="David Hugger" w:date="2014-09-18T08:18:00Z">
                  <w:rPr>
                    <w:rFonts w:asciiTheme="majorHAnsi" w:hAnsiTheme="majorHAnsi"/>
                    <w:b/>
                  </w:rPr>
                </w:rPrChange>
              </w:rPr>
            </w:pPr>
            <w:r w:rsidRPr="00FA5EBC">
              <w:rPr>
                <w:rFonts w:asciiTheme="majorHAnsi" w:hAnsiTheme="majorHAnsi"/>
                <w:rPrChange w:id="731" w:author="David Hugger" w:date="2014-09-18T08:18:00Z">
                  <w:rPr>
                    <w:rFonts w:asciiTheme="majorHAnsi" w:hAnsiTheme="majorHAnsi"/>
                    <w:b/>
                  </w:rPr>
                </w:rPrChange>
              </w:rPr>
              <w:t>Request Received</w:t>
            </w:r>
          </w:p>
        </w:tc>
      </w:tr>
      <w:tr w:rsidR="00BC262B" w14:paraId="0125B481" w14:textId="77777777" w:rsidTr="00F639F8">
        <w:trPr>
          <w:trHeight w:val="503"/>
        </w:trPr>
        <w:tc>
          <w:tcPr>
            <w:tcW w:w="4788" w:type="dxa"/>
            <w:shd w:val="clear" w:color="auto" w:fill="FFFFFF" w:themeFill="background1"/>
          </w:tcPr>
          <w:p w14:paraId="3EE95F31" w14:textId="77777777" w:rsidR="00BC262B" w:rsidRPr="00FA5EBC" w:rsidRDefault="00BC262B" w:rsidP="00F639F8">
            <w:pPr>
              <w:pStyle w:val="NoSpacing"/>
              <w:rPr>
                <w:rFonts w:asciiTheme="majorHAnsi" w:hAnsiTheme="majorHAnsi"/>
                <w:rPrChange w:id="732" w:author="David Hugger" w:date="2014-09-18T08:18:00Z">
                  <w:rPr>
                    <w:rFonts w:asciiTheme="majorHAnsi" w:hAnsiTheme="majorHAnsi"/>
                    <w:b/>
                  </w:rPr>
                </w:rPrChange>
              </w:rPr>
            </w:pPr>
            <w:r w:rsidRPr="00FA5EBC">
              <w:rPr>
                <w:rFonts w:asciiTheme="majorHAnsi" w:hAnsiTheme="majorHAnsi"/>
                <w:rPrChange w:id="733" w:author="David Hugger" w:date="2014-09-18T08:18:00Z">
                  <w:rPr>
                    <w:rFonts w:asciiTheme="majorHAnsi" w:hAnsiTheme="majorHAnsi"/>
                    <w:b/>
                  </w:rPr>
                </w:rPrChange>
              </w:rPr>
              <w:t>RU</w:t>
            </w:r>
          </w:p>
        </w:tc>
        <w:tc>
          <w:tcPr>
            <w:tcW w:w="5040" w:type="dxa"/>
            <w:shd w:val="clear" w:color="auto" w:fill="FFFFFF" w:themeFill="background1"/>
          </w:tcPr>
          <w:p w14:paraId="19F5AE20" w14:textId="77777777" w:rsidR="00BC262B" w:rsidRPr="00FA5EBC" w:rsidRDefault="00BC262B" w:rsidP="00F639F8">
            <w:pPr>
              <w:pStyle w:val="NoSpacing"/>
              <w:rPr>
                <w:rFonts w:asciiTheme="majorHAnsi" w:hAnsiTheme="majorHAnsi"/>
                <w:rPrChange w:id="734" w:author="David Hugger" w:date="2014-09-18T08:18:00Z">
                  <w:rPr>
                    <w:rFonts w:asciiTheme="majorHAnsi" w:hAnsiTheme="majorHAnsi"/>
                    <w:b/>
                  </w:rPr>
                </w:rPrChange>
              </w:rPr>
            </w:pPr>
            <w:r w:rsidRPr="00FA5EBC">
              <w:rPr>
                <w:rFonts w:asciiTheme="majorHAnsi" w:hAnsiTheme="majorHAnsi"/>
                <w:rPrChange w:id="735" w:author="David Hugger" w:date="2014-09-18T08:18:00Z">
                  <w:rPr>
                    <w:rFonts w:asciiTheme="majorHAnsi" w:hAnsiTheme="majorHAnsi"/>
                    <w:b/>
                  </w:rPr>
                </w:rPrChange>
              </w:rPr>
              <w:t>Replaced Unsolicited</w:t>
            </w:r>
          </w:p>
        </w:tc>
      </w:tr>
      <w:tr w:rsidR="00BC262B" w14:paraId="33719EFD" w14:textId="77777777" w:rsidTr="00F639F8">
        <w:trPr>
          <w:trHeight w:val="530"/>
        </w:trPr>
        <w:tc>
          <w:tcPr>
            <w:tcW w:w="4788" w:type="dxa"/>
          </w:tcPr>
          <w:p w14:paraId="1E8A7927" w14:textId="77777777" w:rsidR="00BC262B" w:rsidRPr="00FA5EBC" w:rsidRDefault="00BC262B" w:rsidP="00F639F8">
            <w:pPr>
              <w:pStyle w:val="NoSpacing"/>
              <w:rPr>
                <w:rFonts w:asciiTheme="majorHAnsi" w:hAnsiTheme="majorHAnsi"/>
              </w:rPr>
            </w:pPr>
            <w:r w:rsidRPr="00FA5EBC">
              <w:rPr>
                <w:rFonts w:asciiTheme="majorHAnsi" w:hAnsiTheme="majorHAnsi"/>
              </w:rPr>
              <w:t>OC</w:t>
            </w:r>
          </w:p>
        </w:tc>
        <w:tc>
          <w:tcPr>
            <w:tcW w:w="5040" w:type="dxa"/>
          </w:tcPr>
          <w:p w14:paraId="4156A12A" w14:textId="77777777" w:rsidR="00BC262B" w:rsidRPr="00FA5EBC" w:rsidRDefault="00BC262B" w:rsidP="00F639F8">
            <w:pPr>
              <w:pStyle w:val="NoSpacing"/>
              <w:rPr>
                <w:rFonts w:asciiTheme="majorHAnsi" w:hAnsiTheme="majorHAnsi"/>
              </w:rPr>
            </w:pPr>
            <w:r w:rsidRPr="00FA5EBC">
              <w:rPr>
                <w:rFonts w:asciiTheme="majorHAnsi" w:hAnsiTheme="majorHAnsi"/>
              </w:rPr>
              <w:t>Order Cancelled Before Pharmacist Verification</w:t>
            </w:r>
          </w:p>
        </w:tc>
      </w:tr>
      <w:tr w:rsidR="00BC262B" w14:paraId="64A1B8BA" w14:textId="77777777" w:rsidTr="00F639F8">
        <w:trPr>
          <w:trHeight w:val="530"/>
        </w:trPr>
        <w:tc>
          <w:tcPr>
            <w:tcW w:w="4788" w:type="dxa"/>
          </w:tcPr>
          <w:p w14:paraId="28ED2016" w14:textId="77777777" w:rsidR="00BC262B" w:rsidRPr="00FA5EBC" w:rsidRDefault="00BC262B" w:rsidP="00F639F8">
            <w:pPr>
              <w:pStyle w:val="NoSpacing"/>
              <w:rPr>
                <w:rFonts w:asciiTheme="majorHAnsi" w:hAnsiTheme="majorHAnsi"/>
              </w:rPr>
            </w:pPr>
            <w:r w:rsidRPr="00FA5EBC">
              <w:rPr>
                <w:rFonts w:asciiTheme="majorHAnsi" w:hAnsiTheme="majorHAnsi"/>
              </w:rPr>
              <w:lastRenderedPageBreak/>
              <w:t>OD</w:t>
            </w:r>
          </w:p>
        </w:tc>
        <w:tc>
          <w:tcPr>
            <w:tcW w:w="5040" w:type="dxa"/>
          </w:tcPr>
          <w:p w14:paraId="2BF4AD1B" w14:textId="77777777" w:rsidR="00BC262B" w:rsidRPr="00FA5EBC" w:rsidRDefault="00BC262B" w:rsidP="00F639F8">
            <w:pPr>
              <w:pStyle w:val="NoSpacing"/>
              <w:rPr>
                <w:rFonts w:asciiTheme="majorHAnsi" w:hAnsiTheme="majorHAnsi"/>
              </w:rPr>
            </w:pPr>
            <w:r w:rsidRPr="00FA5EBC">
              <w:rPr>
                <w:rFonts w:asciiTheme="majorHAnsi" w:hAnsiTheme="majorHAnsi"/>
              </w:rPr>
              <w:t>Order Discontinued after Pharmacist Verification</w:t>
            </w:r>
          </w:p>
        </w:tc>
      </w:tr>
      <w:tr w:rsidR="00BC262B" w14:paraId="108CE4D4" w14:textId="77777777" w:rsidTr="00F639F8">
        <w:trPr>
          <w:trHeight w:val="440"/>
        </w:trPr>
        <w:tc>
          <w:tcPr>
            <w:tcW w:w="4788" w:type="dxa"/>
          </w:tcPr>
          <w:p w14:paraId="2B38A232" w14:textId="77777777" w:rsidR="00BC262B" w:rsidRPr="00FA5EBC" w:rsidRDefault="00BC262B" w:rsidP="00F639F8">
            <w:pPr>
              <w:pStyle w:val="NoSpacing"/>
              <w:rPr>
                <w:rFonts w:asciiTheme="majorHAnsi" w:hAnsiTheme="majorHAnsi"/>
              </w:rPr>
            </w:pPr>
            <w:r w:rsidRPr="00FA5EBC">
              <w:rPr>
                <w:rFonts w:asciiTheme="majorHAnsi" w:hAnsiTheme="majorHAnsi"/>
              </w:rPr>
              <w:t>SN</w:t>
            </w:r>
          </w:p>
        </w:tc>
        <w:tc>
          <w:tcPr>
            <w:tcW w:w="5040" w:type="dxa"/>
          </w:tcPr>
          <w:p w14:paraId="36B31DD9" w14:textId="77777777" w:rsidR="00BC262B" w:rsidRPr="00FA5EBC" w:rsidRDefault="00BC262B" w:rsidP="00F639F8">
            <w:pPr>
              <w:pStyle w:val="NoSpacing"/>
              <w:rPr>
                <w:rFonts w:asciiTheme="majorHAnsi" w:hAnsiTheme="majorHAnsi"/>
              </w:rPr>
            </w:pPr>
            <w:r w:rsidRPr="00FA5EBC">
              <w:rPr>
                <w:rFonts w:asciiTheme="majorHAnsi" w:hAnsiTheme="majorHAnsi"/>
              </w:rPr>
              <w:t>Send Order Number</w:t>
            </w:r>
          </w:p>
        </w:tc>
      </w:tr>
      <w:tr w:rsidR="00BC262B" w14:paraId="435C3A41" w14:textId="77777777" w:rsidTr="00F639F8">
        <w:trPr>
          <w:trHeight w:val="440"/>
        </w:trPr>
        <w:tc>
          <w:tcPr>
            <w:tcW w:w="4788" w:type="dxa"/>
          </w:tcPr>
          <w:p w14:paraId="08334813" w14:textId="77777777" w:rsidR="00BC262B" w:rsidRPr="00FA5EBC" w:rsidRDefault="00BC262B" w:rsidP="00F639F8">
            <w:pPr>
              <w:pStyle w:val="NoSpacing"/>
              <w:rPr>
                <w:rFonts w:asciiTheme="majorHAnsi" w:hAnsiTheme="majorHAnsi"/>
              </w:rPr>
            </w:pPr>
            <w:r w:rsidRPr="00FA5EBC">
              <w:rPr>
                <w:rFonts w:asciiTheme="majorHAnsi" w:hAnsiTheme="majorHAnsi"/>
              </w:rPr>
              <w:t>SR</w:t>
            </w:r>
          </w:p>
        </w:tc>
        <w:tc>
          <w:tcPr>
            <w:tcW w:w="5040" w:type="dxa"/>
          </w:tcPr>
          <w:p w14:paraId="3260B714" w14:textId="77777777" w:rsidR="00BC262B" w:rsidRPr="00FA5EBC" w:rsidRDefault="00BC262B" w:rsidP="00F639F8">
            <w:pPr>
              <w:pStyle w:val="NoSpacing"/>
              <w:rPr>
                <w:rFonts w:asciiTheme="majorHAnsi" w:hAnsiTheme="majorHAnsi"/>
              </w:rPr>
            </w:pPr>
            <w:r w:rsidRPr="00FA5EBC">
              <w:rPr>
                <w:rFonts w:asciiTheme="majorHAnsi" w:hAnsiTheme="majorHAnsi"/>
              </w:rPr>
              <w:t>Response to Send Order Status</w:t>
            </w:r>
          </w:p>
        </w:tc>
      </w:tr>
      <w:tr w:rsidR="00BC262B" w14:paraId="6D18E22C" w14:textId="77777777" w:rsidTr="00F639F8">
        <w:trPr>
          <w:trHeight w:val="440"/>
        </w:trPr>
        <w:tc>
          <w:tcPr>
            <w:tcW w:w="4788" w:type="dxa"/>
          </w:tcPr>
          <w:p w14:paraId="4433AE19" w14:textId="77777777" w:rsidR="00BC262B" w:rsidRPr="00FA5EBC" w:rsidRDefault="00BC262B" w:rsidP="00F639F8">
            <w:pPr>
              <w:pStyle w:val="NoSpacing"/>
              <w:rPr>
                <w:rFonts w:asciiTheme="majorHAnsi" w:hAnsiTheme="majorHAnsi"/>
              </w:rPr>
            </w:pPr>
            <w:r w:rsidRPr="00FA5EBC">
              <w:rPr>
                <w:rFonts w:asciiTheme="majorHAnsi" w:hAnsiTheme="majorHAnsi"/>
              </w:rPr>
              <w:t>SS</w:t>
            </w:r>
          </w:p>
        </w:tc>
        <w:tc>
          <w:tcPr>
            <w:tcW w:w="5040" w:type="dxa"/>
          </w:tcPr>
          <w:p w14:paraId="0DAAD0CC" w14:textId="77777777" w:rsidR="00BC262B" w:rsidRPr="00FA5EBC" w:rsidRDefault="00BC262B" w:rsidP="00F639F8">
            <w:pPr>
              <w:pStyle w:val="NoSpacing"/>
              <w:rPr>
                <w:rFonts w:asciiTheme="majorHAnsi" w:hAnsiTheme="majorHAnsi"/>
              </w:rPr>
            </w:pPr>
            <w:r w:rsidRPr="00FA5EBC">
              <w:rPr>
                <w:rFonts w:asciiTheme="majorHAnsi" w:hAnsiTheme="majorHAnsi"/>
              </w:rPr>
              <w:t>Send Order Status Request</w:t>
            </w:r>
          </w:p>
        </w:tc>
      </w:tr>
      <w:tr w:rsidR="00BC262B" w14:paraId="1B42F96A" w14:textId="77777777" w:rsidTr="00F639F8">
        <w:trPr>
          <w:trHeight w:val="440"/>
        </w:trPr>
        <w:tc>
          <w:tcPr>
            <w:tcW w:w="4788" w:type="dxa"/>
          </w:tcPr>
          <w:p w14:paraId="6EA9976F" w14:textId="77777777" w:rsidR="00BC262B" w:rsidRPr="00FA5EBC" w:rsidRDefault="00BC262B" w:rsidP="00F639F8">
            <w:pPr>
              <w:pStyle w:val="NoSpacing"/>
              <w:rPr>
                <w:rFonts w:asciiTheme="majorHAnsi" w:hAnsiTheme="majorHAnsi"/>
              </w:rPr>
            </w:pPr>
            <w:r w:rsidRPr="00FA5EBC">
              <w:rPr>
                <w:rFonts w:asciiTheme="majorHAnsi" w:hAnsiTheme="majorHAnsi"/>
              </w:rPr>
              <w:t>UC</w:t>
            </w:r>
          </w:p>
        </w:tc>
        <w:tc>
          <w:tcPr>
            <w:tcW w:w="5040" w:type="dxa"/>
          </w:tcPr>
          <w:p w14:paraId="7B237B6D" w14:textId="77777777" w:rsidR="00BC262B" w:rsidRPr="00FA5EBC" w:rsidRDefault="00BC262B" w:rsidP="00F639F8">
            <w:pPr>
              <w:pStyle w:val="NoSpacing"/>
              <w:rPr>
                <w:rFonts w:asciiTheme="majorHAnsi" w:hAnsiTheme="majorHAnsi"/>
              </w:rPr>
            </w:pPr>
            <w:r w:rsidRPr="00FA5EBC">
              <w:rPr>
                <w:rFonts w:asciiTheme="majorHAnsi" w:hAnsiTheme="majorHAnsi"/>
              </w:rPr>
              <w:t>Unable to Cancel</w:t>
            </w:r>
          </w:p>
        </w:tc>
      </w:tr>
      <w:tr w:rsidR="00BC262B" w14:paraId="442A46D3" w14:textId="77777777" w:rsidTr="00F639F8">
        <w:trPr>
          <w:trHeight w:val="440"/>
        </w:trPr>
        <w:tc>
          <w:tcPr>
            <w:tcW w:w="4788" w:type="dxa"/>
          </w:tcPr>
          <w:p w14:paraId="736711E0" w14:textId="77777777" w:rsidR="00BC262B" w:rsidRPr="00FA5EBC" w:rsidRDefault="00BC262B" w:rsidP="00F639F8">
            <w:pPr>
              <w:pStyle w:val="NoSpacing"/>
              <w:rPr>
                <w:rFonts w:asciiTheme="majorHAnsi" w:hAnsiTheme="majorHAnsi"/>
              </w:rPr>
            </w:pPr>
            <w:r w:rsidRPr="00FA5EBC">
              <w:rPr>
                <w:rFonts w:asciiTheme="majorHAnsi" w:hAnsiTheme="majorHAnsi"/>
              </w:rPr>
              <w:t>UD</w:t>
            </w:r>
          </w:p>
        </w:tc>
        <w:tc>
          <w:tcPr>
            <w:tcW w:w="5040" w:type="dxa"/>
          </w:tcPr>
          <w:p w14:paraId="5425AB52" w14:textId="77777777" w:rsidR="00BC262B" w:rsidRPr="00FA5EBC" w:rsidRDefault="00BC262B" w:rsidP="00F639F8">
            <w:pPr>
              <w:pStyle w:val="NoSpacing"/>
              <w:rPr>
                <w:rFonts w:asciiTheme="majorHAnsi" w:hAnsiTheme="majorHAnsi"/>
              </w:rPr>
            </w:pPr>
            <w:r w:rsidRPr="00FA5EBC">
              <w:rPr>
                <w:rFonts w:asciiTheme="majorHAnsi" w:hAnsiTheme="majorHAnsi"/>
              </w:rPr>
              <w:t>Unable to Discontinue</w:t>
            </w:r>
          </w:p>
        </w:tc>
      </w:tr>
      <w:tr w:rsidR="00BC262B" w14:paraId="5E72DC19" w14:textId="77777777" w:rsidTr="00F639F8">
        <w:trPr>
          <w:trHeight w:val="440"/>
        </w:trPr>
        <w:tc>
          <w:tcPr>
            <w:tcW w:w="4788" w:type="dxa"/>
          </w:tcPr>
          <w:p w14:paraId="24EBE4EB" w14:textId="77777777" w:rsidR="00BC262B" w:rsidRPr="00FA5EBC" w:rsidRDefault="00BC262B" w:rsidP="00F639F8">
            <w:pPr>
              <w:pStyle w:val="NoSpacing"/>
              <w:rPr>
                <w:rFonts w:asciiTheme="majorHAnsi" w:hAnsiTheme="majorHAnsi"/>
              </w:rPr>
            </w:pPr>
            <w:r w:rsidRPr="00FA5EBC">
              <w:rPr>
                <w:rFonts w:asciiTheme="majorHAnsi" w:hAnsiTheme="majorHAnsi"/>
              </w:rPr>
              <w:t>UH</w:t>
            </w:r>
          </w:p>
        </w:tc>
        <w:tc>
          <w:tcPr>
            <w:tcW w:w="5040" w:type="dxa"/>
          </w:tcPr>
          <w:p w14:paraId="08B9E42A" w14:textId="77777777" w:rsidR="00BC262B" w:rsidRPr="00FA5EBC" w:rsidRDefault="00BC262B" w:rsidP="00F639F8">
            <w:pPr>
              <w:pStyle w:val="NoSpacing"/>
              <w:rPr>
                <w:rFonts w:asciiTheme="majorHAnsi" w:hAnsiTheme="majorHAnsi"/>
              </w:rPr>
            </w:pPr>
            <w:r w:rsidRPr="00FA5EBC">
              <w:rPr>
                <w:rFonts w:asciiTheme="majorHAnsi" w:hAnsiTheme="majorHAnsi"/>
              </w:rPr>
              <w:t>Unable to Put on Hold</w:t>
            </w:r>
          </w:p>
        </w:tc>
      </w:tr>
      <w:tr w:rsidR="00BC262B" w14:paraId="004562C6" w14:textId="77777777" w:rsidTr="00F639F8">
        <w:trPr>
          <w:trHeight w:val="440"/>
        </w:trPr>
        <w:tc>
          <w:tcPr>
            <w:tcW w:w="4788" w:type="dxa"/>
          </w:tcPr>
          <w:p w14:paraId="777297CD" w14:textId="77777777" w:rsidR="00BC262B" w:rsidRPr="00FA5EBC" w:rsidRDefault="00BC262B" w:rsidP="00F639F8">
            <w:pPr>
              <w:pStyle w:val="NoSpacing"/>
              <w:rPr>
                <w:rFonts w:asciiTheme="majorHAnsi" w:hAnsiTheme="majorHAnsi"/>
              </w:rPr>
            </w:pPr>
            <w:r w:rsidRPr="00FA5EBC">
              <w:rPr>
                <w:rFonts w:asciiTheme="majorHAnsi" w:hAnsiTheme="majorHAnsi"/>
              </w:rPr>
              <w:t>UM</w:t>
            </w:r>
          </w:p>
        </w:tc>
        <w:tc>
          <w:tcPr>
            <w:tcW w:w="5040" w:type="dxa"/>
          </w:tcPr>
          <w:p w14:paraId="023682D2" w14:textId="77777777" w:rsidR="00BC262B" w:rsidRPr="00FA5EBC" w:rsidRDefault="00BC262B" w:rsidP="00F639F8">
            <w:pPr>
              <w:pStyle w:val="NoSpacing"/>
              <w:rPr>
                <w:rFonts w:asciiTheme="majorHAnsi" w:hAnsiTheme="majorHAnsi"/>
              </w:rPr>
            </w:pPr>
            <w:r w:rsidRPr="00FA5EBC">
              <w:rPr>
                <w:rFonts w:asciiTheme="majorHAnsi" w:hAnsiTheme="majorHAnsi"/>
              </w:rPr>
              <w:t>Unable to Replace</w:t>
            </w:r>
          </w:p>
        </w:tc>
      </w:tr>
      <w:tr w:rsidR="00BC262B" w14:paraId="1F1B1201" w14:textId="77777777" w:rsidTr="00F639F8">
        <w:trPr>
          <w:trHeight w:val="440"/>
        </w:trPr>
        <w:tc>
          <w:tcPr>
            <w:tcW w:w="4788" w:type="dxa"/>
          </w:tcPr>
          <w:p w14:paraId="00EAE70E" w14:textId="77777777" w:rsidR="00BC262B" w:rsidRPr="00FA5EBC" w:rsidRDefault="00BC262B" w:rsidP="00F639F8">
            <w:pPr>
              <w:pStyle w:val="NoSpacing"/>
              <w:rPr>
                <w:rFonts w:asciiTheme="majorHAnsi" w:hAnsiTheme="majorHAnsi"/>
              </w:rPr>
            </w:pPr>
            <w:r w:rsidRPr="00FA5EBC">
              <w:rPr>
                <w:rFonts w:asciiTheme="majorHAnsi" w:hAnsiTheme="majorHAnsi"/>
              </w:rPr>
              <w:t>UR</w:t>
            </w:r>
          </w:p>
        </w:tc>
        <w:tc>
          <w:tcPr>
            <w:tcW w:w="5040" w:type="dxa"/>
          </w:tcPr>
          <w:p w14:paraId="4EAEB323" w14:textId="77777777" w:rsidR="00BC262B" w:rsidRPr="00FA5EBC" w:rsidRDefault="00BC262B" w:rsidP="00F639F8">
            <w:pPr>
              <w:pStyle w:val="NoSpacing"/>
              <w:rPr>
                <w:rFonts w:asciiTheme="majorHAnsi" w:hAnsiTheme="majorHAnsi"/>
              </w:rPr>
            </w:pPr>
            <w:r w:rsidRPr="00FA5EBC">
              <w:rPr>
                <w:rFonts w:asciiTheme="majorHAnsi" w:hAnsiTheme="majorHAnsi"/>
              </w:rPr>
              <w:t>Unable to Release</w:t>
            </w:r>
          </w:p>
        </w:tc>
      </w:tr>
      <w:tr w:rsidR="00BC262B" w14:paraId="1AD95366" w14:textId="77777777" w:rsidTr="00F639F8">
        <w:trPr>
          <w:trHeight w:val="440"/>
        </w:trPr>
        <w:tc>
          <w:tcPr>
            <w:tcW w:w="4788" w:type="dxa"/>
          </w:tcPr>
          <w:p w14:paraId="6C8E6423" w14:textId="77777777" w:rsidR="00BC262B" w:rsidRPr="00FA5EBC" w:rsidRDefault="00BC262B" w:rsidP="00F639F8">
            <w:pPr>
              <w:pStyle w:val="NoSpacing"/>
              <w:rPr>
                <w:rFonts w:asciiTheme="majorHAnsi" w:hAnsiTheme="majorHAnsi"/>
              </w:rPr>
            </w:pPr>
            <w:r w:rsidRPr="00FA5EBC">
              <w:rPr>
                <w:rFonts w:asciiTheme="majorHAnsi" w:hAnsiTheme="majorHAnsi"/>
              </w:rPr>
              <w:t>UX</w:t>
            </w:r>
          </w:p>
        </w:tc>
        <w:tc>
          <w:tcPr>
            <w:tcW w:w="5040" w:type="dxa"/>
          </w:tcPr>
          <w:p w14:paraId="2DA48043" w14:textId="77777777" w:rsidR="00BC262B" w:rsidRPr="00FA5EBC" w:rsidRDefault="00BC262B" w:rsidP="00F639F8">
            <w:pPr>
              <w:pStyle w:val="NoSpacing"/>
              <w:rPr>
                <w:rFonts w:asciiTheme="majorHAnsi" w:hAnsiTheme="majorHAnsi"/>
              </w:rPr>
            </w:pPr>
            <w:r w:rsidRPr="00FA5EBC">
              <w:rPr>
                <w:rFonts w:asciiTheme="majorHAnsi" w:hAnsiTheme="majorHAnsi"/>
              </w:rPr>
              <w:t>Unable to Change</w:t>
            </w:r>
          </w:p>
        </w:tc>
      </w:tr>
      <w:tr w:rsidR="00BC262B" w14:paraId="09D3F315" w14:textId="77777777" w:rsidTr="00F639F8">
        <w:trPr>
          <w:trHeight w:val="440"/>
        </w:trPr>
        <w:tc>
          <w:tcPr>
            <w:tcW w:w="4788" w:type="dxa"/>
          </w:tcPr>
          <w:p w14:paraId="1E61275B" w14:textId="77777777" w:rsidR="00BC262B" w:rsidRPr="00FA5EBC" w:rsidRDefault="00BC262B" w:rsidP="00F639F8">
            <w:pPr>
              <w:pStyle w:val="NoSpacing"/>
              <w:rPr>
                <w:rFonts w:asciiTheme="majorHAnsi" w:hAnsiTheme="majorHAnsi"/>
              </w:rPr>
            </w:pPr>
            <w:r w:rsidRPr="00FA5EBC">
              <w:rPr>
                <w:rFonts w:asciiTheme="majorHAnsi" w:hAnsiTheme="majorHAnsi"/>
              </w:rPr>
              <w:t>XO</w:t>
            </w:r>
          </w:p>
        </w:tc>
        <w:tc>
          <w:tcPr>
            <w:tcW w:w="5040" w:type="dxa"/>
          </w:tcPr>
          <w:p w14:paraId="102F837C" w14:textId="77777777" w:rsidR="00BC262B" w:rsidRPr="00FA5EBC" w:rsidRDefault="00BC262B" w:rsidP="00F639F8">
            <w:pPr>
              <w:pStyle w:val="NoSpacing"/>
              <w:rPr>
                <w:rFonts w:asciiTheme="majorHAnsi" w:hAnsiTheme="majorHAnsi"/>
              </w:rPr>
            </w:pPr>
            <w:r w:rsidRPr="00FA5EBC">
              <w:rPr>
                <w:rFonts w:asciiTheme="majorHAnsi" w:hAnsiTheme="majorHAnsi"/>
              </w:rPr>
              <w:t>Change Order Request</w:t>
            </w:r>
          </w:p>
        </w:tc>
      </w:tr>
      <w:tr w:rsidR="00BC262B" w14:paraId="6E310E23" w14:textId="77777777" w:rsidTr="00F639F8">
        <w:trPr>
          <w:trHeight w:val="440"/>
        </w:trPr>
        <w:tc>
          <w:tcPr>
            <w:tcW w:w="4788" w:type="dxa"/>
          </w:tcPr>
          <w:p w14:paraId="23212799" w14:textId="77777777" w:rsidR="00BC262B" w:rsidRPr="00FA5EBC" w:rsidRDefault="00BC262B" w:rsidP="00F639F8">
            <w:pPr>
              <w:pStyle w:val="NoSpacing"/>
              <w:rPr>
                <w:rFonts w:asciiTheme="majorHAnsi" w:hAnsiTheme="majorHAnsi"/>
              </w:rPr>
            </w:pPr>
            <w:r w:rsidRPr="00FA5EBC">
              <w:rPr>
                <w:rFonts w:asciiTheme="majorHAnsi" w:hAnsiTheme="majorHAnsi"/>
              </w:rPr>
              <w:t>XR</w:t>
            </w:r>
          </w:p>
        </w:tc>
        <w:tc>
          <w:tcPr>
            <w:tcW w:w="5040" w:type="dxa"/>
          </w:tcPr>
          <w:p w14:paraId="49F8F08C" w14:textId="77777777" w:rsidR="00BC262B" w:rsidRPr="00FA5EBC" w:rsidRDefault="00BC262B" w:rsidP="00F639F8">
            <w:pPr>
              <w:pStyle w:val="NoSpacing"/>
              <w:rPr>
                <w:rFonts w:asciiTheme="majorHAnsi" w:hAnsiTheme="majorHAnsi"/>
              </w:rPr>
            </w:pPr>
            <w:r w:rsidRPr="00FA5EBC">
              <w:rPr>
                <w:rFonts w:asciiTheme="majorHAnsi" w:hAnsiTheme="majorHAnsi"/>
              </w:rPr>
              <w:t>Changed As Requested</w:t>
            </w:r>
          </w:p>
        </w:tc>
      </w:tr>
      <w:tr w:rsidR="00BC262B" w14:paraId="2BE6A4B9" w14:textId="77777777" w:rsidTr="00F639F8">
        <w:trPr>
          <w:trHeight w:val="440"/>
        </w:trPr>
        <w:tc>
          <w:tcPr>
            <w:tcW w:w="4788" w:type="dxa"/>
          </w:tcPr>
          <w:p w14:paraId="6AF84867" w14:textId="77777777" w:rsidR="00BC262B" w:rsidRPr="00FA5EBC" w:rsidRDefault="00BC262B" w:rsidP="00F639F8">
            <w:pPr>
              <w:pStyle w:val="NoSpacing"/>
              <w:rPr>
                <w:rFonts w:asciiTheme="majorHAnsi" w:hAnsiTheme="majorHAnsi"/>
              </w:rPr>
            </w:pPr>
            <w:r w:rsidRPr="00FA5EBC">
              <w:rPr>
                <w:rFonts w:asciiTheme="majorHAnsi" w:hAnsiTheme="majorHAnsi"/>
              </w:rPr>
              <w:t>SC</w:t>
            </w:r>
          </w:p>
        </w:tc>
        <w:tc>
          <w:tcPr>
            <w:tcW w:w="5040" w:type="dxa"/>
          </w:tcPr>
          <w:p w14:paraId="51FE82A4" w14:textId="77777777" w:rsidR="00BC262B" w:rsidRPr="00FA5EBC" w:rsidRDefault="00BC262B" w:rsidP="00F639F8">
            <w:pPr>
              <w:pStyle w:val="NoSpacing"/>
              <w:rPr>
                <w:rFonts w:asciiTheme="majorHAnsi" w:hAnsiTheme="majorHAnsi"/>
              </w:rPr>
            </w:pPr>
            <w:r w:rsidRPr="00FA5EBC">
              <w:rPr>
                <w:rFonts w:asciiTheme="majorHAnsi" w:hAnsiTheme="majorHAnsi"/>
              </w:rPr>
              <w:t>Order was verified, expired or Suspended by Pharmacy (Service Correction/ Status Changed)</w:t>
            </w:r>
          </w:p>
        </w:tc>
      </w:tr>
      <w:tr w:rsidR="00BC262B" w14:paraId="6EEFD163" w14:textId="77777777" w:rsidTr="00F639F8">
        <w:trPr>
          <w:trHeight w:val="440"/>
        </w:trPr>
        <w:tc>
          <w:tcPr>
            <w:tcW w:w="4788" w:type="dxa"/>
          </w:tcPr>
          <w:p w14:paraId="4A4A0A33" w14:textId="77777777" w:rsidR="00BC262B" w:rsidRPr="00FA5EBC" w:rsidRDefault="00BC262B" w:rsidP="00F639F8">
            <w:pPr>
              <w:pStyle w:val="NoSpacing"/>
              <w:rPr>
                <w:rFonts w:asciiTheme="majorHAnsi" w:hAnsiTheme="majorHAnsi"/>
              </w:rPr>
            </w:pPr>
            <w:r w:rsidRPr="00FA5EBC">
              <w:rPr>
                <w:rFonts w:asciiTheme="majorHAnsi" w:hAnsiTheme="majorHAnsi"/>
              </w:rPr>
              <w:t>XX</w:t>
            </w:r>
          </w:p>
        </w:tc>
        <w:tc>
          <w:tcPr>
            <w:tcW w:w="5040" w:type="dxa"/>
          </w:tcPr>
          <w:p w14:paraId="15761AD3" w14:textId="77777777" w:rsidR="00BC262B" w:rsidRPr="00FA5EBC" w:rsidRDefault="00BC262B" w:rsidP="00F639F8">
            <w:pPr>
              <w:pStyle w:val="NoSpacing"/>
              <w:rPr>
                <w:rFonts w:asciiTheme="majorHAnsi" w:hAnsiTheme="majorHAnsi"/>
              </w:rPr>
            </w:pPr>
            <w:r w:rsidRPr="00FA5EBC">
              <w:rPr>
                <w:rFonts w:asciiTheme="majorHAnsi" w:hAnsiTheme="majorHAnsi" w:cs="Courier New"/>
              </w:rPr>
              <w:t>Order Changed Unsolicited. Sent by pharmacy when fields change that do not generate new order</w:t>
            </w:r>
          </w:p>
        </w:tc>
      </w:tr>
      <w:tr w:rsidR="00BC262B" w14:paraId="4D0F2C01" w14:textId="77777777" w:rsidTr="00F639F8">
        <w:trPr>
          <w:trHeight w:val="440"/>
        </w:trPr>
        <w:tc>
          <w:tcPr>
            <w:tcW w:w="4788" w:type="dxa"/>
          </w:tcPr>
          <w:p w14:paraId="0140C0C6" w14:textId="77777777" w:rsidR="00BC262B" w:rsidRPr="00FA5EBC" w:rsidRDefault="00BC262B" w:rsidP="00F639F8">
            <w:pPr>
              <w:pStyle w:val="NoSpacing"/>
              <w:rPr>
                <w:rFonts w:asciiTheme="majorHAnsi" w:hAnsiTheme="majorHAnsi"/>
              </w:rPr>
            </w:pPr>
            <w:r w:rsidRPr="00FA5EBC">
              <w:rPr>
                <w:rFonts w:asciiTheme="majorHAnsi" w:hAnsiTheme="majorHAnsi"/>
              </w:rPr>
              <w:t>XR</w:t>
            </w:r>
          </w:p>
        </w:tc>
        <w:tc>
          <w:tcPr>
            <w:tcW w:w="5040" w:type="dxa"/>
          </w:tcPr>
          <w:p w14:paraId="2C301E82" w14:textId="77777777" w:rsidR="00BC262B" w:rsidRPr="00FA5EBC" w:rsidRDefault="00BC262B" w:rsidP="00F639F8">
            <w:pPr>
              <w:pStyle w:val="NoSpacing"/>
              <w:rPr>
                <w:rFonts w:asciiTheme="majorHAnsi" w:hAnsiTheme="majorHAnsi"/>
              </w:rPr>
            </w:pPr>
            <w:r w:rsidRPr="00FA5EBC">
              <w:rPr>
                <w:rFonts w:asciiTheme="majorHAnsi" w:hAnsiTheme="majorHAnsi"/>
              </w:rPr>
              <w:t xml:space="preserve">After Order Change, Replaces a previous order with a new order # </w:t>
            </w:r>
          </w:p>
        </w:tc>
      </w:tr>
      <w:tr w:rsidR="00BC262B" w14:paraId="40F0A054" w14:textId="77777777" w:rsidTr="00F639F8">
        <w:trPr>
          <w:trHeight w:val="440"/>
        </w:trPr>
        <w:tc>
          <w:tcPr>
            <w:tcW w:w="4788" w:type="dxa"/>
          </w:tcPr>
          <w:p w14:paraId="5A181258" w14:textId="77777777" w:rsidR="00BC262B" w:rsidRPr="00FA5EBC" w:rsidRDefault="00BC262B" w:rsidP="00F639F8">
            <w:pPr>
              <w:pStyle w:val="NoSpacing"/>
              <w:rPr>
                <w:rFonts w:asciiTheme="majorHAnsi" w:hAnsiTheme="majorHAnsi"/>
              </w:rPr>
            </w:pPr>
            <w:r w:rsidRPr="00FA5EBC">
              <w:rPr>
                <w:rFonts w:asciiTheme="majorHAnsi" w:hAnsiTheme="majorHAnsi"/>
              </w:rPr>
              <w:t>ZV</w:t>
            </w:r>
          </w:p>
        </w:tc>
        <w:tc>
          <w:tcPr>
            <w:tcW w:w="5040" w:type="dxa"/>
          </w:tcPr>
          <w:p w14:paraId="68849262" w14:textId="77777777" w:rsidR="00BC262B" w:rsidRPr="00FA5EBC" w:rsidRDefault="00BC262B" w:rsidP="00F639F8">
            <w:pPr>
              <w:pStyle w:val="NoSpacing"/>
              <w:rPr>
                <w:rFonts w:asciiTheme="majorHAnsi" w:hAnsiTheme="majorHAnsi"/>
              </w:rPr>
            </w:pPr>
            <w:r w:rsidRPr="00FA5EBC">
              <w:rPr>
                <w:rFonts w:asciiTheme="majorHAnsi" w:hAnsiTheme="majorHAnsi"/>
              </w:rPr>
              <w:t>Nursing Staff Verified</w:t>
            </w:r>
          </w:p>
        </w:tc>
      </w:tr>
      <w:tr w:rsidR="00BC262B" w14:paraId="177947B0" w14:textId="77777777" w:rsidTr="00F639F8">
        <w:trPr>
          <w:trHeight w:val="440"/>
        </w:trPr>
        <w:tc>
          <w:tcPr>
            <w:tcW w:w="4788" w:type="dxa"/>
          </w:tcPr>
          <w:p w14:paraId="6A43917A" w14:textId="77777777" w:rsidR="00BC262B" w:rsidRPr="00FA5EBC" w:rsidRDefault="00BC262B" w:rsidP="00F639F8">
            <w:pPr>
              <w:pStyle w:val="NoSpacing"/>
              <w:rPr>
                <w:rFonts w:asciiTheme="majorHAnsi" w:hAnsiTheme="majorHAnsi"/>
              </w:rPr>
            </w:pPr>
            <w:r w:rsidRPr="00FA5EBC">
              <w:rPr>
                <w:rFonts w:asciiTheme="majorHAnsi" w:hAnsiTheme="majorHAnsi"/>
              </w:rPr>
              <w:t>CR</w:t>
            </w:r>
          </w:p>
        </w:tc>
        <w:tc>
          <w:tcPr>
            <w:tcW w:w="5040" w:type="dxa"/>
          </w:tcPr>
          <w:p w14:paraId="3D30E2CB" w14:textId="77777777" w:rsidR="00BC262B" w:rsidRPr="00FA5EBC" w:rsidRDefault="00BC262B" w:rsidP="00F639F8">
            <w:pPr>
              <w:pStyle w:val="NoSpacing"/>
              <w:rPr>
                <w:rFonts w:asciiTheme="majorHAnsi" w:hAnsiTheme="majorHAnsi"/>
              </w:rPr>
            </w:pPr>
            <w:r w:rsidRPr="00FA5EBC">
              <w:rPr>
                <w:rFonts w:asciiTheme="majorHAnsi" w:hAnsiTheme="majorHAnsi"/>
              </w:rPr>
              <w:t>Order Canceled</w:t>
            </w:r>
          </w:p>
        </w:tc>
      </w:tr>
      <w:tr w:rsidR="00BC262B" w14:paraId="52C358D9" w14:textId="77777777" w:rsidTr="00F639F8">
        <w:trPr>
          <w:trHeight w:val="440"/>
        </w:trPr>
        <w:tc>
          <w:tcPr>
            <w:tcW w:w="4788" w:type="dxa"/>
          </w:tcPr>
          <w:p w14:paraId="22BFD86C" w14:textId="77777777" w:rsidR="00BC262B" w:rsidRPr="00FA5EBC" w:rsidRDefault="00BC262B" w:rsidP="00F639F8">
            <w:pPr>
              <w:pStyle w:val="NoSpacing"/>
              <w:rPr>
                <w:rFonts w:asciiTheme="majorHAnsi" w:hAnsiTheme="majorHAnsi"/>
              </w:rPr>
            </w:pPr>
            <w:r w:rsidRPr="00FA5EBC">
              <w:rPr>
                <w:rFonts w:asciiTheme="majorHAnsi" w:hAnsiTheme="majorHAnsi"/>
              </w:rPr>
              <w:t>DR</w:t>
            </w:r>
          </w:p>
        </w:tc>
        <w:tc>
          <w:tcPr>
            <w:tcW w:w="5040" w:type="dxa"/>
          </w:tcPr>
          <w:p w14:paraId="34DE6487" w14:textId="77777777" w:rsidR="00BC262B" w:rsidRPr="00FA5EBC" w:rsidRDefault="00BC262B" w:rsidP="00F639F8">
            <w:pPr>
              <w:pStyle w:val="NoSpacing"/>
              <w:rPr>
                <w:rFonts w:asciiTheme="majorHAnsi" w:hAnsiTheme="majorHAnsi"/>
              </w:rPr>
            </w:pPr>
            <w:r w:rsidRPr="00FA5EBC">
              <w:rPr>
                <w:rFonts w:asciiTheme="majorHAnsi" w:hAnsiTheme="majorHAnsi"/>
              </w:rPr>
              <w:t>Order Discontinued as Requested</w:t>
            </w:r>
          </w:p>
        </w:tc>
      </w:tr>
      <w:tr w:rsidR="00BC262B" w:rsidRPr="00817235" w14:paraId="6669CC9F" w14:textId="77777777" w:rsidTr="00F639F8">
        <w:trPr>
          <w:trHeight w:val="440"/>
        </w:trPr>
        <w:tc>
          <w:tcPr>
            <w:tcW w:w="4788" w:type="dxa"/>
          </w:tcPr>
          <w:p w14:paraId="2B345373" w14:textId="77777777" w:rsidR="00BC262B" w:rsidRPr="00FA5EBC" w:rsidRDefault="00BC262B" w:rsidP="00F639F8">
            <w:pPr>
              <w:pStyle w:val="NoSpacing"/>
              <w:rPr>
                <w:rFonts w:asciiTheme="majorHAnsi" w:hAnsiTheme="majorHAnsi"/>
              </w:rPr>
            </w:pPr>
            <w:r w:rsidRPr="00FA5EBC">
              <w:rPr>
                <w:rFonts w:asciiTheme="majorHAnsi" w:hAnsiTheme="majorHAnsi"/>
              </w:rPr>
              <w:t>HR</w:t>
            </w:r>
          </w:p>
        </w:tc>
        <w:tc>
          <w:tcPr>
            <w:tcW w:w="5040" w:type="dxa"/>
          </w:tcPr>
          <w:p w14:paraId="11723BB8" w14:textId="77777777" w:rsidR="00BC262B" w:rsidRPr="00FA5EBC" w:rsidRDefault="00BC262B" w:rsidP="00F639F8">
            <w:pPr>
              <w:pStyle w:val="NoSpacing"/>
              <w:rPr>
                <w:rFonts w:asciiTheme="majorHAnsi" w:hAnsiTheme="majorHAnsi"/>
              </w:rPr>
            </w:pPr>
            <w:r w:rsidRPr="00FA5EBC">
              <w:rPr>
                <w:rFonts w:asciiTheme="majorHAnsi" w:hAnsiTheme="majorHAnsi"/>
              </w:rPr>
              <w:t>Order  on Hold as Requested</w:t>
            </w:r>
          </w:p>
        </w:tc>
      </w:tr>
      <w:tr w:rsidR="00BC262B" w:rsidRPr="00817235" w14:paraId="38314543" w14:textId="77777777" w:rsidTr="00F639F8">
        <w:trPr>
          <w:trHeight w:val="440"/>
        </w:trPr>
        <w:tc>
          <w:tcPr>
            <w:tcW w:w="4788" w:type="dxa"/>
          </w:tcPr>
          <w:p w14:paraId="03DBD43F" w14:textId="77777777" w:rsidR="00BC262B" w:rsidRPr="00FA5EBC" w:rsidRDefault="00BC262B" w:rsidP="00F639F8">
            <w:pPr>
              <w:pStyle w:val="NoSpacing"/>
              <w:rPr>
                <w:rFonts w:asciiTheme="majorHAnsi" w:hAnsiTheme="majorHAnsi"/>
              </w:rPr>
            </w:pPr>
            <w:r w:rsidRPr="00FA5EBC">
              <w:rPr>
                <w:rFonts w:asciiTheme="majorHAnsi" w:hAnsiTheme="majorHAnsi"/>
              </w:rPr>
              <w:t>OR</w:t>
            </w:r>
          </w:p>
        </w:tc>
        <w:tc>
          <w:tcPr>
            <w:tcW w:w="5040" w:type="dxa"/>
          </w:tcPr>
          <w:p w14:paraId="236A1841" w14:textId="77777777" w:rsidR="00BC262B" w:rsidRPr="00FA5EBC" w:rsidRDefault="00BC262B" w:rsidP="00F639F8">
            <w:pPr>
              <w:pStyle w:val="NoSpacing"/>
              <w:rPr>
                <w:rFonts w:asciiTheme="majorHAnsi" w:hAnsiTheme="majorHAnsi"/>
              </w:rPr>
            </w:pPr>
            <w:r w:rsidRPr="00FA5EBC">
              <w:rPr>
                <w:rFonts w:asciiTheme="majorHAnsi" w:hAnsiTheme="majorHAnsi"/>
              </w:rPr>
              <w:t>Order Released as Requested</w:t>
            </w:r>
          </w:p>
        </w:tc>
      </w:tr>
      <w:tr w:rsidR="00BC262B" w:rsidRPr="00817235" w14:paraId="2147CD4B" w14:textId="77777777" w:rsidTr="00F639F8">
        <w:trPr>
          <w:trHeight w:val="440"/>
        </w:trPr>
        <w:tc>
          <w:tcPr>
            <w:tcW w:w="4788" w:type="dxa"/>
          </w:tcPr>
          <w:p w14:paraId="553AF866" w14:textId="77777777" w:rsidR="00BC262B" w:rsidRPr="00FA5EBC" w:rsidRDefault="00BC262B" w:rsidP="00F639F8">
            <w:pPr>
              <w:pStyle w:val="NoSpacing"/>
              <w:rPr>
                <w:rFonts w:asciiTheme="majorHAnsi" w:hAnsiTheme="majorHAnsi"/>
              </w:rPr>
            </w:pPr>
            <w:r w:rsidRPr="00FA5EBC">
              <w:rPr>
                <w:rFonts w:asciiTheme="majorHAnsi" w:hAnsiTheme="majorHAnsi"/>
              </w:rPr>
              <w:t>OH</w:t>
            </w:r>
          </w:p>
        </w:tc>
        <w:tc>
          <w:tcPr>
            <w:tcW w:w="5040" w:type="dxa"/>
          </w:tcPr>
          <w:p w14:paraId="525851D2" w14:textId="77777777" w:rsidR="00BC262B" w:rsidRPr="00FA5EBC" w:rsidRDefault="00BC262B" w:rsidP="00F639F8">
            <w:pPr>
              <w:pStyle w:val="NoSpacing"/>
              <w:rPr>
                <w:rFonts w:asciiTheme="majorHAnsi" w:hAnsiTheme="majorHAnsi"/>
              </w:rPr>
            </w:pPr>
            <w:r w:rsidRPr="00FA5EBC">
              <w:rPr>
                <w:rFonts w:asciiTheme="majorHAnsi" w:hAnsiTheme="majorHAnsi"/>
              </w:rPr>
              <w:t>Order Held</w:t>
            </w:r>
          </w:p>
        </w:tc>
      </w:tr>
      <w:tr w:rsidR="00BC262B" w:rsidRPr="00817235" w14:paraId="0D6FF592" w14:textId="77777777" w:rsidTr="00F639F8">
        <w:trPr>
          <w:trHeight w:val="440"/>
        </w:trPr>
        <w:tc>
          <w:tcPr>
            <w:tcW w:w="4788" w:type="dxa"/>
          </w:tcPr>
          <w:p w14:paraId="5A9B6E37" w14:textId="77777777" w:rsidR="00BC262B" w:rsidRPr="00FA5EBC" w:rsidRDefault="00BC262B" w:rsidP="00F639F8">
            <w:pPr>
              <w:pStyle w:val="NoSpacing"/>
              <w:rPr>
                <w:rFonts w:asciiTheme="majorHAnsi" w:hAnsiTheme="majorHAnsi"/>
              </w:rPr>
            </w:pPr>
            <w:r w:rsidRPr="00FA5EBC">
              <w:rPr>
                <w:rFonts w:asciiTheme="majorHAnsi" w:hAnsiTheme="majorHAnsi"/>
              </w:rPr>
              <w:t>NA</w:t>
            </w:r>
          </w:p>
        </w:tc>
        <w:tc>
          <w:tcPr>
            <w:tcW w:w="5040" w:type="dxa"/>
          </w:tcPr>
          <w:p w14:paraId="17E0281F" w14:textId="77777777" w:rsidR="00BC262B" w:rsidRPr="00FA5EBC" w:rsidRDefault="00BC262B" w:rsidP="00F639F8">
            <w:pPr>
              <w:pStyle w:val="NoSpacing"/>
              <w:rPr>
                <w:rFonts w:asciiTheme="majorHAnsi" w:hAnsiTheme="majorHAnsi"/>
              </w:rPr>
            </w:pPr>
            <w:r w:rsidRPr="00FA5EBC">
              <w:rPr>
                <w:rFonts w:asciiTheme="majorHAnsi" w:hAnsiTheme="majorHAnsi"/>
              </w:rPr>
              <w:t>Number Assigned Combined Result. Sent by pharmacy when fields change that generate a new order.</w:t>
            </w:r>
          </w:p>
        </w:tc>
      </w:tr>
    </w:tbl>
    <w:p w14:paraId="1B2CA062" w14:textId="77777777" w:rsidR="00BC262B" w:rsidRPr="0062054F" w:rsidRDefault="00BC262B" w:rsidP="00BC262B">
      <w:pPr>
        <w:rPr>
          <w:rFonts w:ascii="Courier New" w:hAnsi="Courier New"/>
          <w:sz w:val="20"/>
        </w:rPr>
      </w:pPr>
    </w:p>
    <w:p w14:paraId="1A1187E0" w14:textId="77777777" w:rsidR="00BC262B" w:rsidRPr="0086152D" w:rsidRDefault="00BC262B" w:rsidP="00BC262B">
      <w:pPr>
        <w:ind w:left="2160" w:firstLine="720"/>
        <w:rPr>
          <w:rFonts w:asciiTheme="majorHAnsi" w:hAnsiTheme="majorHAnsi" w:cs="Times New Roman"/>
        </w:rPr>
      </w:pPr>
      <w:r w:rsidRPr="0086152D">
        <w:rPr>
          <w:rFonts w:asciiTheme="majorHAnsi" w:hAnsiTheme="majorHAnsi" w:cs="Times New Roman"/>
        </w:rPr>
        <w:t>Pharmacy Order Status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BC262B" w14:paraId="537C77F8" w14:textId="77777777" w:rsidTr="00F639F8">
        <w:trPr>
          <w:trHeight w:val="503"/>
        </w:trPr>
        <w:tc>
          <w:tcPr>
            <w:tcW w:w="4788" w:type="dxa"/>
            <w:shd w:val="clear" w:color="auto" w:fill="BFBFBF" w:themeFill="background1" w:themeFillShade="BF"/>
          </w:tcPr>
          <w:p w14:paraId="2D965FA9" w14:textId="77777777" w:rsidR="00BC262B" w:rsidRPr="00817235" w:rsidRDefault="00BC262B" w:rsidP="00F639F8">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14:paraId="7CE0B493" w14:textId="77777777" w:rsidR="00BC262B" w:rsidRPr="00833172" w:rsidRDefault="00BC262B" w:rsidP="00F639F8">
            <w:pPr>
              <w:pStyle w:val="NoSpacing"/>
              <w:rPr>
                <w:rFonts w:asciiTheme="majorHAnsi" w:hAnsiTheme="majorHAnsi"/>
                <w:b/>
              </w:rPr>
            </w:pPr>
            <w:r w:rsidRPr="00833172">
              <w:rPr>
                <w:rFonts w:asciiTheme="majorHAnsi" w:hAnsiTheme="majorHAnsi"/>
                <w:b/>
              </w:rPr>
              <w:t>Event Description</w:t>
            </w:r>
          </w:p>
        </w:tc>
      </w:tr>
      <w:tr w:rsidR="00BC262B" w14:paraId="409D1F16" w14:textId="77777777" w:rsidTr="00F639F8">
        <w:trPr>
          <w:trHeight w:val="530"/>
        </w:trPr>
        <w:tc>
          <w:tcPr>
            <w:tcW w:w="4788" w:type="dxa"/>
          </w:tcPr>
          <w:p w14:paraId="691335A4" w14:textId="77777777" w:rsidR="00BC262B" w:rsidRPr="00A116A9" w:rsidRDefault="00BC262B" w:rsidP="00F639F8">
            <w:pPr>
              <w:pStyle w:val="NoSpacing"/>
              <w:rPr>
                <w:rFonts w:asciiTheme="majorHAnsi" w:hAnsiTheme="majorHAnsi"/>
              </w:rPr>
            </w:pPr>
            <w:r>
              <w:rPr>
                <w:rFonts w:asciiTheme="majorHAnsi" w:hAnsiTheme="majorHAnsi"/>
              </w:rPr>
              <w:t>CM</w:t>
            </w:r>
          </w:p>
        </w:tc>
        <w:tc>
          <w:tcPr>
            <w:tcW w:w="5040" w:type="dxa"/>
          </w:tcPr>
          <w:p w14:paraId="20FDB889" w14:textId="77777777" w:rsidR="00BC262B" w:rsidRPr="00833172" w:rsidRDefault="00BC262B" w:rsidP="00F639F8">
            <w:pPr>
              <w:pStyle w:val="NoSpacing"/>
              <w:rPr>
                <w:rFonts w:asciiTheme="majorHAnsi" w:hAnsiTheme="majorHAnsi"/>
              </w:rPr>
            </w:pPr>
            <w:r>
              <w:rPr>
                <w:rFonts w:asciiTheme="majorHAnsi" w:hAnsiTheme="majorHAnsi"/>
              </w:rPr>
              <w:t>Active -  Finished/Verified by Pharmacist</w:t>
            </w:r>
          </w:p>
        </w:tc>
      </w:tr>
      <w:tr w:rsidR="00BC262B" w14:paraId="2A4E53DF" w14:textId="77777777" w:rsidTr="00F639F8">
        <w:trPr>
          <w:trHeight w:val="530"/>
        </w:trPr>
        <w:tc>
          <w:tcPr>
            <w:tcW w:w="4788" w:type="dxa"/>
          </w:tcPr>
          <w:p w14:paraId="66BE551F" w14:textId="77777777" w:rsidR="00BC262B" w:rsidRPr="00A116A9" w:rsidRDefault="00BC262B" w:rsidP="00F639F8">
            <w:pPr>
              <w:pStyle w:val="NoSpacing"/>
              <w:rPr>
                <w:rFonts w:asciiTheme="majorHAnsi" w:hAnsiTheme="majorHAnsi"/>
              </w:rPr>
            </w:pPr>
            <w:r>
              <w:rPr>
                <w:rFonts w:asciiTheme="majorHAnsi" w:hAnsiTheme="majorHAnsi"/>
              </w:rPr>
              <w:lastRenderedPageBreak/>
              <w:t>DC</w:t>
            </w:r>
          </w:p>
        </w:tc>
        <w:tc>
          <w:tcPr>
            <w:tcW w:w="5040" w:type="dxa"/>
          </w:tcPr>
          <w:p w14:paraId="2ED48711" w14:textId="77777777" w:rsidR="00BC262B" w:rsidRPr="00833172" w:rsidRDefault="00BC262B" w:rsidP="00F639F8">
            <w:pPr>
              <w:pStyle w:val="NoSpacing"/>
              <w:rPr>
                <w:rFonts w:asciiTheme="majorHAnsi" w:hAnsiTheme="majorHAnsi"/>
              </w:rPr>
            </w:pPr>
            <w:r>
              <w:rPr>
                <w:rFonts w:asciiTheme="majorHAnsi" w:hAnsiTheme="majorHAnsi"/>
              </w:rPr>
              <w:t>Discontinued</w:t>
            </w:r>
          </w:p>
        </w:tc>
      </w:tr>
      <w:tr w:rsidR="00BC262B" w14:paraId="69DB558D" w14:textId="77777777" w:rsidTr="00F639F8">
        <w:trPr>
          <w:trHeight w:val="440"/>
        </w:trPr>
        <w:tc>
          <w:tcPr>
            <w:tcW w:w="4788" w:type="dxa"/>
          </w:tcPr>
          <w:p w14:paraId="29EFEC6D" w14:textId="77777777" w:rsidR="00BC262B" w:rsidRPr="00A116A9" w:rsidRDefault="00BC262B" w:rsidP="00F639F8">
            <w:pPr>
              <w:pStyle w:val="NoSpacing"/>
              <w:rPr>
                <w:rFonts w:asciiTheme="majorHAnsi" w:hAnsiTheme="majorHAnsi"/>
              </w:rPr>
            </w:pPr>
            <w:r>
              <w:rPr>
                <w:rFonts w:asciiTheme="majorHAnsi" w:hAnsiTheme="majorHAnsi"/>
              </w:rPr>
              <w:t>RP</w:t>
            </w:r>
          </w:p>
        </w:tc>
        <w:tc>
          <w:tcPr>
            <w:tcW w:w="5040" w:type="dxa"/>
          </w:tcPr>
          <w:p w14:paraId="744DDB19" w14:textId="77777777" w:rsidR="00BC262B" w:rsidRPr="00833172" w:rsidRDefault="00BC262B" w:rsidP="00F639F8">
            <w:pPr>
              <w:pStyle w:val="NoSpacing"/>
              <w:rPr>
                <w:rFonts w:asciiTheme="majorHAnsi" w:hAnsiTheme="majorHAnsi"/>
              </w:rPr>
            </w:pPr>
            <w:r>
              <w:rPr>
                <w:rFonts w:asciiTheme="majorHAnsi" w:hAnsiTheme="majorHAnsi"/>
              </w:rPr>
              <w:t>Discontinued (edit/replaced)</w:t>
            </w:r>
          </w:p>
        </w:tc>
      </w:tr>
      <w:tr w:rsidR="00BC262B" w14:paraId="6EB42EB1" w14:textId="77777777" w:rsidTr="00F639F8">
        <w:trPr>
          <w:trHeight w:val="440"/>
        </w:trPr>
        <w:tc>
          <w:tcPr>
            <w:tcW w:w="4788" w:type="dxa"/>
          </w:tcPr>
          <w:p w14:paraId="1E6DEBA6" w14:textId="77777777" w:rsidR="00BC262B" w:rsidRPr="00A116A9" w:rsidRDefault="00BC262B" w:rsidP="00F639F8">
            <w:pPr>
              <w:pStyle w:val="NoSpacing"/>
              <w:rPr>
                <w:rFonts w:asciiTheme="majorHAnsi" w:hAnsiTheme="majorHAnsi"/>
              </w:rPr>
            </w:pPr>
            <w:r>
              <w:rPr>
                <w:rFonts w:asciiTheme="majorHAnsi" w:hAnsiTheme="majorHAnsi"/>
              </w:rPr>
              <w:t>ZE</w:t>
            </w:r>
          </w:p>
        </w:tc>
        <w:tc>
          <w:tcPr>
            <w:tcW w:w="5040" w:type="dxa"/>
          </w:tcPr>
          <w:p w14:paraId="79F60895" w14:textId="77777777" w:rsidR="00BC262B" w:rsidRPr="00817235" w:rsidRDefault="00BC262B" w:rsidP="00F639F8">
            <w:pPr>
              <w:pStyle w:val="NoSpacing"/>
              <w:rPr>
                <w:rFonts w:asciiTheme="majorHAnsi" w:hAnsiTheme="majorHAnsi"/>
              </w:rPr>
            </w:pPr>
            <w:r>
              <w:rPr>
                <w:rFonts w:asciiTheme="majorHAnsi" w:hAnsiTheme="majorHAnsi"/>
              </w:rPr>
              <w:t>Expired</w:t>
            </w:r>
          </w:p>
        </w:tc>
      </w:tr>
      <w:tr w:rsidR="00BC262B" w14:paraId="1AEC161F" w14:textId="77777777" w:rsidTr="00F639F8">
        <w:trPr>
          <w:trHeight w:val="440"/>
        </w:trPr>
        <w:tc>
          <w:tcPr>
            <w:tcW w:w="4788" w:type="dxa"/>
          </w:tcPr>
          <w:p w14:paraId="1170322B" w14:textId="77777777" w:rsidR="00BC262B" w:rsidRPr="00A116A9" w:rsidRDefault="00BC262B" w:rsidP="00F639F8">
            <w:pPr>
              <w:pStyle w:val="NoSpacing"/>
              <w:rPr>
                <w:rFonts w:asciiTheme="majorHAnsi" w:hAnsiTheme="majorHAnsi"/>
              </w:rPr>
            </w:pPr>
            <w:r>
              <w:rPr>
                <w:rFonts w:asciiTheme="majorHAnsi" w:hAnsiTheme="majorHAnsi"/>
              </w:rPr>
              <w:t>HD</w:t>
            </w:r>
          </w:p>
        </w:tc>
        <w:tc>
          <w:tcPr>
            <w:tcW w:w="5040" w:type="dxa"/>
          </w:tcPr>
          <w:p w14:paraId="18414476" w14:textId="77777777" w:rsidR="00BC262B" w:rsidRPr="00817235" w:rsidRDefault="00BC262B" w:rsidP="00F639F8">
            <w:pPr>
              <w:pStyle w:val="NoSpacing"/>
              <w:rPr>
                <w:rFonts w:asciiTheme="majorHAnsi" w:hAnsiTheme="majorHAnsi"/>
              </w:rPr>
            </w:pPr>
            <w:r>
              <w:rPr>
                <w:rFonts w:asciiTheme="majorHAnsi" w:hAnsiTheme="majorHAnsi"/>
              </w:rPr>
              <w:t>Hold</w:t>
            </w:r>
          </w:p>
        </w:tc>
      </w:tr>
      <w:tr w:rsidR="00BC262B" w14:paraId="4EE17ADC" w14:textId="77777777" w:rsidTr="00F639F8">
        <w:trPr>
          <w:trHeight w:val="440"/>
        </w:trPr>
        <w:tc>
          <w:tcPr>
            <w:tcW w:w="4788" w:type="dxa"/>
          </w:tcPr>
          <w:p w14:paraId="6E196007" w14:textId="77777777" w:rsidR="00BC262B" w:rsidRPr="00A116A9" w:rsidRDefault="00BC262B" w:rsidP="00F639F8">
            <w:pPr>
              <w:pStyle w:val="NoSpacing"/>
              <w:rPr>
                <w:rFonts w:asciiTheme="majorHAnsi" w:hAnsiTheme="majorHAnsi"/>
              </w:rPr>
            </w:pPr>
            <w:r>
              <w:rPr>
                <w:rFonts w:asciiTheme="majorHAnsi" w:hAnsiTheme="majorHAnsi"/>
              </w:rPr>
              <w:t>ZS</w:t>
            </w:r>
          </w:p>
        </w:tc>
        <w:tc>
          <w:tcPr>
            <w:tcW w:w="5040" w:type="dxa"/>
          </w:tcPr>
          <w:p w14:paraId="5E85D24B" w14:textId="77777777" w:rsidR="00BC262B" w:rsidRPr="00817235" w:rsidRDefault="00BC262B" w:rsidP="00F639F8">
            <w:pPr>
              <w:pStyle w:val="NoSpacing"/>
              <w:rPr>
                <w:rFonts w:asciiTheme="majorHAnsi" w:hAnsiTheme="majorHAnsi"/>
              </w:rPr>
            </w:pPr>
            <w:r>
              <w:rPr>
                <w:rFonts w:asciiTheme="majorHAnsi" w:hAnsiTheme="majorHAnsi"/>
              </w:rPr>
              <w:t>Suspended (active)</w:t>
            </w:r>
          </w:p>
        </w:tc>
      </w:tr>
      <w:tr w:rsidR="00BC262B" w:rsidRPr="00817235" w14:paraId="701B16C7" w14:textId="77777777" w:rsidTr="00F639F8">
        <w:trPr>
          <w:trHeight w:val="440"/>
        </w:trPr>
        <w:tc>
          <w:tcPr>
            <w:tcW w:w="4788" w:type="dxa"/>
          </w:tcPr>
          <w:p w14:paraId="3B332E2D" w14:textId="77777777" w:rsidR="00BC262B" w:rsidRPr="00A116A9" w:rsidRDefault="00BC262B" w:rsidP="00F639F8">
            <w:pPr>
              <w:pStyle w:val="NoSpacing"/>
              <w:rPr>
                <w:rFonts w:asciiTheme="majorHAnsi" w:hAnsiTheme="majorHAnsi"/>
              </w:rPr>
            </w:pPr>
            <w:r>
              <w:rPr>
                <w:rFonts w:asciiTheme="majorHAnsi" w:hAnsiTheme="majorHAnsi"/>
              </w:rPr>
              <w:t>ZS</w:t>
            </w:r>
          </w:p>
        </w:tc>
        <w:tc>
          <w:tcPr>
            <w:tcW w:w="5040" w:type="dxa"/>
          </w:tcPr>
          <w:p w14:paraId="357F4F89" w14:textId="77777777" w:rsidR="00BC262B" w:rsidRPr="00817235" w:rsidRDefault="00BC262B" w:rsidP="00F639F8">
            <w:pPr>
              <w:pStyle w:val="NoSpacing"/>
              <w:rPr>
                <w:rFonts w:asciiTheme="majorHAnsi" w:hAnsiTheme="majorHAnsi"/>
              </w:rPr>
            </w:pPr>
            <w:r>
              <w:rPr>
                <w:rFonts w:asciiTheme="majorHAnsi" w:hAnsiTheme="majorHAnsi"/>
              </w:rPr>
              <w:t>Un-Suspended (active)</w:t>
            </w:r>
          </w:p>
        </w:tc>
      </w:tr>
      <w:tr w:rsidR="00BC262B" w:rsidRPr="00817235" w14:paraId="5B0A7866" w14:textId="77777777" w:rsidTr="00F639F8">
        <w:trPr>
          <w:trHeight w:val="440"/>
        </w:trPr>
        <w:tc>
          <w:tcPr>
            <w:tcW w:w="4788" w:type="dxa"/>
          </w:tcPr>
          <w:p w14:paraId="5A45D298" w14:textId="77777777" w:rsidR="00BC262B" w:rsidRPr="00A116A9" w:rsidRDefault="00BC262B" w:rsidP="00F639F8">
            <w:pPr>
              <w:pStyle w:val="NoSpacing"/>
              <w:rPr>
                <w:rFonts w:asciiTheme="majorHAnsi" w:hAnsiTheme="majorHAnsi"/>
              </w:rPr>
            </w:pPr>
            <w:r>
              <w:rPr>
                <w:rFonts w:asciiTheme="majorHAnsi" w:hAnsiTheme="majorHAnsi"/>
              </w:rPr>
              <w:t>ZX</w:t>
            </w:r>
          </w:p>
        </w:tc>
        <w:tc>
          <w:tcPr>
            <w:tcW w:w="5040" w:type="dxa"/>
          </w:tcPr>
          <w:p w14:paraId="43ACE643" w14:textId="77777777" w:rsidR="00BC262B" w:rsidRPr="00817235" w:rsidRDefault="00BC262B" w:rsidP="00F639F8">
            <w:pPr>
              <w:pStyle w:val="NoSpacing"/>
              <w:rPr>
                <w:rFonts w:asciiTheme="majorHAnsi" w:hAnsiTheme="majorHAnsi"/>
              </w:rPr>
            </w:pPr>
            <w:r>
              <w:rPr>
                <w:rFonts w:asciiTheme="majorHAnsi" w:hAnsiTheme="majorHAnsi"/>
              </w:rPr>
              <w:t>Unreleased</w:t>
            </w:r>
          </w:p>
        </w:tc>
      </w:tr>
      <w:tr w:rsidR="00BC262B" w:rsidRPr="00817235" w14:paraId="1C3D6755" w14:textId="77777777" w:rsidTr="00F639F8">
        <w:trPr>
          <w:trHeight w:val="440"/>
        </w:trPr>
        <w:tc>
          <w:tcPr>
            <w:tcW w:w="4788" w:type="dxa"/>
          </w:tcPr>
          <w:p w14:paraId="3BB9B5A6" w14:textId="77777777" w:rsidR="00BC262B" w:rsidRPr="00A116A9" w:rsidRDefault="00BC262B" w:rsidP="00F639F8">
            <w:pPr>
              <w:pStyle w:val="NoSpacing"/>
              <w:rPr>
                <w:rFonts w:asciiTheme="majorHAnsi" w:hAnsiTheme="majorHAnsi"/>
              </w:rPr>
            </w:pPr>
            <w:r>
              <w:rPr>
                <w:rFonts w:asciiTheme="majorHAnsi" w:hAnsiTheme="majorHAnsi"/>
              </w:rPr>
              <w:t>ZZ</w:t>
            </w:r>
          </w:p>
        </w:tc>
        <w:tc>
          <w:tcPr>
            <w:tcW w:w="5040" w:type="dxa"/>
          </w:tcPr>
          <w:p w14:paraId="5E7A7DEA" w14:textId="77777777" w:rsidR="00BC262B" w:rsidRPr="00817235" w:rsidRDefault="00BC262B" w:rsidP="00F639F8">
            <w:pPr>
              <w:pStyle w:val="NoSpacing"/>
              <w:rPr>
                <w:rFonts w:asciiTheme="majorHAnsi" w:hAnsiTheme="majorHAnsi"/>
              </w:rPr>
            </w:pPr>
            <w:r>
              <w:rPr>
                <w:rFonts w:asciiTheme="majorHAnsi" w:hAnsiTheme="majorHAnsi"/>
              </w:rPr>
              <w:t>Renewed</w:t>
            </w:r>
          </w:p>
        </w:tc>
      </w:tr>
    </w:tbl>
    <w:p w14:paraId="7AB1DBE0" w14:textId="77777777" w:rsidR="00BC262B" w:rsidRDefault="00BC262B" w:rsidP="00BC262B">
      <w:pPr>
        <w:pStyle w:val="NoSpacing"/>
        <w:rPr>
          <w:rFonts w:asciiTheme="majorHAnsi" w:hAnsiTheme="majorHAnsi"/>
          <w:b/>
        </w:rPr>
      </w:pPr>
    </w:p>
    <w:p w14:paraId="144D22D4" w14:textId="77777777" w:rsidR="00BC262B" w:rsidRDefault="00BC262B" w:rsidP="00BC262B">
      <w:pPr>
        <w:pStyle w:val="NoSpacing"/>
        <w:rPr>
          <w:rFonts w:asciiTheme="majorHAnsi" w:hAnsiTheme="majorHAnsi"/>
          <w:b/>
        </w:rPr>
      </w:pPr>
    </w:p>
    <w:p w14:paraId="6E3DDBA1" w14:textId="77777777" w:rsidR="00BC262B" w:rsidRDefault="00BC262B" w:rsidP="00BC262B">
      <w:pPr>
        <w:jc w:val="center"/>
        <w:rPr>
          <w:rFonts w:asciiTheme="majorHAnsi" w:hAnsiTheme="majorHAnsi" w:cs="Times New Roman"/>
        </w:rPr>
      </w:pPr>
      <w:r>
        <w:rPr>
          <w:rFonts w:asciiTheme="majorHAnsi" w:hAnsiTheme="majorHAnsi" w:cs="Times New Roman"/>
        </w:rPr>
        <w:t>Common Order Status Table</w:t>
      </w:r>
    </w:p>
    <w:tbl>
      <w:tblPr>
        <w:tblW w:w="9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788"/>
        <w:gridCol w:w="5040"/>
      </w:tblGrid>
      <w:tr w:rsidR="00BC262B" w:rsidRPr="00833172" w14:paraId="420D00CC" w14:textId="77777777" w:rsidTr="00F639F8">
        <w:trPr>
          <w:trHeight w:val="503"/>
        </w:trPr>
        <w:tc>
          <w:tcPr>
            <w:tcW w:w="4788" w:type="dxa"/>
            <w:shd w:val="clear" w:color="auto" w:fill="BFBFBF" w:themeFill="background1" w:themeFillShade="BF"/>
          </w:tcPr>
          <w:p w14:paraId="561FADAB" w14:textId="77777777" w:rsidR="00BC262B" w:rsidRPr="00817235" w:rsidRDefault="00BC262B" w:rsidP="00F639F8">
            <w:pPr>
              <w:pStyle w:val="NoSpacing"/>
              <w:rPr>
                <w:rFonts w:asciiTheme="majorHAnsi" w:hAnsiTheme="majorHAnsi"/>
                <w:b/>
              </w:rPr>
            </w:pPr>
            <w:r>
              <w:rPr>
                <w:rFonts w:asciiTheme="majorHAnsi" w:hAnsiTheme="majorHAnsi"/>
                <w:b/>
              </w:rPr>
              <w:t>Event Type Code</w:t>
            </w:r>
          </w:p>
        </w:tc>
        <w:tc>
          <w:tcPr>
            <w:tcW w:w="5040" w:type="dxa"/>
            <w:shd w:val="clear" w:color="auto" w:fill="BFBFBF" w:themeFill="background1" w:themeFillShade="BF"/>
          </w:tcPr>
          <w:p w14:paraId="18564E78" w14:textId="77777777" w:rsidR="00BC262B" w:rsidRPr="00833172" w:rsidRDefault="00BC262B" w:rsidP="00F639F8">
            <w:pPr>
              <w:pStyle w:val="NoSpacing"/>
              <w:rPr>
                <w:rFonts w:asciiTheme="majorHAnsi" w:hAnsiTheme="majorHAnsi"/>
                <w:b/>
              </w:rPr>
            </w:pPr>
            <w:r w:rsidRPr="00833172">
              <w:rPr>
                <w:rFonts w:asciiTheme="majorHAnsi" w:hAnsiTheme="majorHAnsi"/>
                <w:b/>
              </w:rPr>
              <w:t>Event Description</w:t>
            </w:r>
          </w:p>
        </w:tc>
      </w:tr>
      <w:tr w:rsidR="00BC262B" w:rsidRPr="00833172" w14:paraId="163C8966" w14:textId="77777777" w:rsidTr="00F639F8">
        <w:trPr>
          <w:trHeight w:val="530"/>
        </w:trPr>
        <w:tc>
          <w:tcPr>
            <w:tcW w:w="4788" w:type="dxa"/>
          </w:tcPr>
          <w:p w14:paraId="07E47C96" w14:textId="77777777" w:rsidR="00BC262B" w:rsidRPr="00A116A9" w:rsidRDefault="00BC262B" w:rsidP="00F639F8">
            <w:pPr>
              <w:pStyle w:val="NoSpacing"/>
              <w:rPr>
                <w:rFonts w:asciiTheme="majorHAnsi" w:hAnsiTheme="majorHAnsi"/>
              </w:rPr>
            </w:pPr>
            <w:r>
              <w:rPr>
                <w:rFonts w:asciiTheme="majorHAnsi" w:hAnsiTheme="majorHAnsi"/>
              </w:rPr>
              <w:t>dc</w:t>
            </w:r>
          </w:p>
        </w:tc>
        <w:tc>
          <w:tcPr>
            <w:tcW w:w="5040" w:type="dxa"/>
          </w:tcPr>
          <w:p w14:paraId="638C3E3D" w14:textId="77777777" w:rsidR="00BC262B" w:rsidRPr="00833172" w:rsidRDefault="00BC262B" w:rsidP="00F639F8">
            <w:pPr>
              <w:pStyle w:val="NoSpacing"/>
              <w:rPr>
                <w:rFonts w:asciiTheme="majorHAnsi" w:hAnsiTheme="majorHAnsi"/>
              </w:rPr>
            </w:pPr>
            <w:r>
              <w:rPr>
                <w:rFonts w:asciiTheme="majorHAnsi" w:hAnsiTheme="majorHAnsi"/>
              </w:rPr>
              <w:t>Discontinued</w:t>
            </w:r>
          </w:p>
        </w:tc>
      </w:tr>
      <w:tr w:rsidR="00BC262B" w:rsidRPr="00833172" w14:paraId="45F25E33" w14:textId="77777777" w:rsidTr="00F639F8">
        <w:trPr>
          <w:trHeight w:val="530"/>
        </w:trPr>
        <w:tc>
          <w:tcPr>
            <w:tcW w:w="4788" w:type="dxa"/>
          </w:tcPr>
          <w:p w14:paraId="2B6FBC5D" w14:textId="77777777" w:rsidR="00BC262B" w:rsidRPr="00A116A9" w:rsidRDefault="00BC262B" w:rsidP="00F639F8">
            <w:pPr>
              <w:pStyle w:val="NoSpacing"/>
              <w:rPr>
                <w:rFonts w:asciiTheme="majorHAnsi" w:hAnsiTheme="majorHAnsi"/>
              </w:rPr>
            </w:pPr>
            <w:r>
              <w:rPr>
                <w:rFonts w:asciiTheme="majorHAnsi" w:hAnsiTheme="majorHAnsi"/>
              </w:rPr>
              <w:t>c</w:t>
            </w:r>
          </w:p>
        </w:tc>
        <w:tc>
          <w:tcPr>
            <w:tcW w:w="5040" w:type="dxa"/>
          </w:tcPr>
          <w:p w14:paraId="7899F900" w14:textId="77777777" w:rsidR="00BC262B" w:rsidRPr="00833172" w:rsidRDefault="00BC262B" w:rsidP="00F639F8">
            <w:pPr>
              <w:pStyle w:val="NoSpacing"/>
              <w:rPr>
                <w:rFonts w:asciiTheme="majorHAnsi" w:hAnsiTheme="majorHAnsi"/>
              </w:rPr>
            </w:pPr>
            <w:r>
              <w:rPr>
                <w:rFonts w:asciiTheme="majorHAnsi" w:hAnsiTheme="majorHAnsi"/>
              </w:rPr>
              <w:t>Complete</w:t>
            </w:r>
          </w:p>
        </w:tc>
      </w:tr>
      <w:tr w:rsidR="00BC262B" w:rsidRPr="00833172" w14:paraId="34D1F784" w14:textId="77777777" w:rsidTr="00F639F8">
        <w:trPr>
          <w:trHeight w:val="440"/>
        </w:trPr>
        <w:tc>
          <w:tcPr>
            <w:tcW w:w="4788" w:type="dxa"/>
          </w:tcPr>
          <w:p w14:paraId="7E14A543" w14:textId="77777777" w:rsidR="00BC262B" w:rsidRPr="00A116A9" w:rsidRDefault="00BC262B" w:rsidP="00F639F8">
            <w:pPr>
              <w:pStyle w:val="NoSpacing"/>
              <w:rPr>
                <w:rFonts w:asciiTheme="majorHAnsi" w:hAnsiTheme="majorHAnsi"/>
              </w:rPr>
            </w:pPr>
            <w:r>
              <w:rPr>
                <w:rFonts w:asciiTheme="majorHAnsi" w:hAnsiTheme="majorHAnsi"/>
              </w:rPr>
              <w:t>h</w:t>
            </w:r>
          </w:p>
        </w:tc>
        <w:tc>
          <w:tcPr>
            <w:tcW w:w="5040" w:type="dxa"/>
          </w:tcPr>
          <w:p w14:paraId="7914FA44" w14:textId="77777777" w:rsidR="00BC262B" w:rsidRPr="00833172" w:rsidRDefault="00BC262B" w:rsidP="00F639F8">
            <w:pPr>
              <w:pStyle w:val="NoSpacing"/>
              <w:rPr>
                <w:rFonts w:asciiTheme="majorHAnsi" w:hAnsiTheme="majorHAnsi"/>
              </w:rPr>
            </w:pPr>
            <w:r>
              <w:rPr>
                <w:rFonts w:asciiTheme="majorHAnsi" w:hAnsiTheme="majorHAnsi"/>
              </w:rPr>
              <w:t>Hold</w:t>
            </w:r>
          </w:p>
        </w:tc>
      </w:tr>
      <w:tr w:rsidR="00BC262B" w:rsidRPr="00833172" w14:paraId="2EBB555A" w14:textId="77777777" w:rsidTr="00F639F8">
        <w:trPr>
          <w:trHeight w:val="440"/>
        </w:trPr>
        <w:tc>
          <w:tcPr>
            <w:tcW w:w="4788" w:type="dxa"/>
          </w:tcPr>
          <w:p w14:paraId="761163AF" w14:textId="77777777" w:rsidR="00BC262B" w:rsidRPr="00A116A9" w:rsidRDefault="00BC262B" w:rsidP="00F639F8">
            <w:pPr>
              <w:pStyle w:val="NoSpacing"/>
              <w:rPr>
                <w:rFonts w:asciiTheme="majorHAnsi" w:hAnsiTheme="majorHAnsi"/>
              </w:rPr>
            </w:pPr>
            <w:r>
              <w:rPr>
                <w:rFonts w:asciiTheme="majorHAnsi" w:hAnsiTheme="majorHAnsi"/>
              </w:rPr>
              <w:t>?</w:t>
            </w:r>
          </w:p>
        </w:tc>
        <w:tc>
          <w:tcPr>
            <w:tcW w:w="5040" w:type="dxa"/>
          </w:tcPr>
          <w:p w14:paraId="142A1D86" w14:textId="77777777" w:rsidR="00BC262B" w:rsidRPr="00833172" w:rsidRDefault="00BC262B" w:rsidP="00F639F8">
            <w:pPr>
              <w:pStyle w:val="NoSpacing"/>
              <w:rPr>
                <w:rFonts w:asciiTheme="majorHAnsi" w:hAnsiTheme="majorHAnsi"/>
              </w:rPr>
            </w:pPr>
            <w:r>
              <w:rPr>
                <w:rFonts w:asciiTheme="majorHAnsi" w:hAnsiTheme="majorHAnsi"/>
              </w:rPr>
              <w:t>Flagged</w:t>
            </w:r>
          </w:p>
        </w:tc>
      </w:tr>
      <w:tr w:rsidR="00BC262B" w:rsidRPr="00817235" w14:paraId="13E69CBD" w14:textId="77777777" w:rsidTr="00F639F8">
        <w:trPr>
          <w:trHeight w:val="440"/>
        </w:trPr>
        <w:tc>
          <w:tcPr>
            <w:tcW w:w="4788" w:type="dxa"/>
          </w:tcPr>
          <w:p w14:paraId="63C635F5" w14:textId="77777777" w:rsidR="00BC262B" w:rsidRPr="00A116A9" w:rsidRDefault="00BC262B" w:rsidP="00F639F8">
            <w:pPr>
              <w:pStyle w:val="NoSpacing"/>
              <w:rPr>
                <w:rFonts w:asciiTheme="majorHAnsi" w:hAnsiTheme="majorHAnsi"/>
              </w:rPr>
            </w:pPr>
            <w:r>
              <w:rPr>
                <w:rFonts w:asciiTheme="majorHAnsi" w:hAnsiTheme="majorHAnsi"/>
              </w:rPr>
              <w:t>p</w:t>
            </w:r>
          </w:p>
        </w:tc>
        <w:tc>
          <w:tcPr>
            <w:tcW w:w="5040" w:type="dxa"/>
          </w:tcPr>
          <w:p w14:paraId="4610F728" w14:textId="77777777" w:rsidR="00BC262B" w:rsidRPr="00817235" w:rsidRDefault="00BC262B" w:rsidP="00F639F8">
            <w:pPr>
              <w:pStyle w:val="NoSpacing"/>
              <w:rPr>
                <w:rFonts w:asciiTheme="majorHAnsi" w:hAnsiTheme="majorHAnsi"/>
              </w:rPr>
            </w:pPr>
            <w:r>
              <w:rPr>
                <w:rFonts w:asciiTheme="majorHAnsi" w:hAnsiTheme="majorHAnsi"/>
              </w:rPr>
              <w:t>Pending</w:t>
            </w:r>
          </w:p>
        </w:tc>
      </w:tr>
      <w:tr w:rsidR="00BC262B" w:rsidRPr="00817235" w14:paraId="64607DCD" w14:textId="77777777" w:rsidTr="00F639F8">
        <w:trPr>
          <w:trHeight w:val="440"/>
        </w:trPr>
        <w:tc>
          <w:tcPr>
            <w:tcW w:w="4788" w:type="dxa"/>
          </w:tcPr>
          <w:p w14:paraId="1117C505" w14:textId="77777777" w:rsidR="00BC262B" w:rsidRPr="00A116A9" w:rsidRDefault="00BC262B" w:rsidP="00F639F8">
            <w:pPr>
              <w:pStyle w:val="NoSpacing"/>
              <w:rPr>
                <w:rFonts w:asciiTheme="majorHAnsi" w:hAnsiTheme="majorHAnsi"/>
              </w:rPr>
            </w:pPr>
            <w:r>
              <w:rPr>
                <w:rFonts w:asciiTheme="majorHAnsi" w:hAnsiTheme="majorHAnsi"/>
              </w:rPr>
              <w:t>a</w:t>
            </w:r>
          </w:p>
        </w:tc>
        <w:tc>
          <w:tcPr>
            <w:tcW w:w="5040" w:type="dxa"/>
          </w:tcPr>
          <w:p w14:paraId="57EE19CC" w14:textId="77777777" w:rsidR="00BC262B" w:rsidRPr="00817235" w:rsidRDefault="00BC262B" w:rsidP="00F639F8">
            <w:pPr>
              <w:pStyle w:val="NoSpacing"/>
              <w:rPr>
                <w:rFonts w:asciiTheme="majorHAnsi" w:hAnsiTheme="majorHAnsi"/>
              </w:rPr>
            </w:pPr>
            <w:r>
              <w:rPr>
                <w:rFonts w:asciiTheme="majorHAnsi" w:hAnsiTheme="majorHAnsi"/>
              </w:rPr>
              <w:t>Active</w:t>
            </w:r>
          </w:p>
        </w:tc>
      </w:tr>
      <w:tr w:rsidR="00BC262B" w:rsidRPr="00817235" w14:paraId="52916FD4" w14:textId="77777777" w:rsidTr="00F639F8">
        <w:trPr>
          <w:trHeight w:val="440"/>
        </w:trPr>
        <w:tc>
          <w:tcPr>
            <w:tcW w:w="4788" w:type="dxa"/>
          </w:tcPr>
          <w:p w14:paraId="64C70161" w14:textId="77777777" w:rsidR="00BC262B" w:rsidRPr="00A116A9" w:rsidRDefault="00BC262B" w:rsidP="00F639F8">
            <w:pPr>
              <w:pStyle w:val="NoSpacing"/>
              <w:rPr>
                <w:rFonts w:asciiTheme="majorHAnsi" w:hAnsiTheme="majorHAnsi"/>
              </w:rPr>
            </w:pPr>
            <w:r>
              <w:rPr>
                <w:rFonts w:asciiTheme="majorHAnsi" w:hAnsiTheme="majorHAnsi"/>
              </w:rPr>
              <w:t>e</w:t>
            </w:r>
          </w:p>
        </w:tc>
        <w:tc>
          <w:tcPr>
            <w:tcW w:w="5040" w:type="dxa"/>
          </w:tcPr>
          <w:p w14:paraId="418CD342" w14:textId="77777777" w:rsidR="00BC262B" w:rsidRPr="00817235" w:rsidRDefault="00BC262B" w:rsidP="00F639F8">
            <w:pPr>
              <w:pStyle w:val="NoSpacing"/>
              <w:rPr>
                <w:rFonts w:asciiTheme="majorHAnsi" w:hAnsiTheme="majorHAnsi"/>
              </w:rPr>
            </w:pPr>
            <w:r>
              <w:rPr>
                <w:rFonts w:asciiTheme="majorHAnsi" w:hAnsiTheme="majorHAnsi"/>
              </w:rPr>
              <w:t>Expired</w:t>
            </w:r>
          </w:p>
        </w:tc>
      </w:tr>
      <w:tr w:rsidR="00BC262B" w:rsidRPr="00817235" w14:paraId="52DC897D" w14:textId="77777777" w:rsidTr="00F639F8">
        <w:trPr>
          <w:trHeight w:val="440"/>
        </w:trPr>
        <w:tc>
          <w:tcPr>
            <w:tcW w:w="4788" w:type="dxa"/>
          </w:tcPr>
          <w:p w14:paraId="307C0497" w14:textId="77777777" w:rsidR="00BC262B" w:rsidRPr="00A116A9" w:rsidRDefault="00BC262B" w:rsidP="00F639F8">
            <w:pPr>
              <w:pStyle w:val="NoSpacing"/>
              <w:rPr>
                <w:rFonts w:asciiTheme="majorHAnsi" w:hAnsiTheme="majorHAnsi"/>
              </w:rPr>
            </w:pPr>
            <w:r>
              <w:rPr>
                <w:rFonts w:asciiTheme="majorHAnsi" w:hAnsiTheme="majorHAnsi"/>
              </w:rPr>
              <w:t>s</w:t>
            </w:r>
          </w:p>
        </w:tc>
        <w:tc>
          <w:tcPr>
            <w:tcW w:w="5040" w:type="dxa"/>
          </w:tcPr>
          <w:p w14:paraId="20C8CFE7" w14:textId="77777777" w:rsidR="00BC262B" w:rsidRPr="00817235" w:rsidRDefault="00BC262B" w:rsidP="00F639F8">
            <w:pPr>
              <w:pStyle w:val="NoSpacing"/>
              <w:rPr>
                <w:rFonts w:asciiTheme="majorHAnsi" w:hAnsiTheme="majorHAnsi"/>
              </w:rPr>
            </w:pPr>
            <w:r>
              <w:rPr>
                <w:rFonts w:asciiTheme="majorHAnsi" w:hAnsiTheme="majorHAnsi"/>
              </w:rPr>
              <w:t>Scheduled</w:t>
            </w:r>
          </w:p>
        </w:tc>
      </w:tr>
      <w:tr w:rsidR="00BC262B" w:rsidRPr="00817235" w14:paraId="776F076F" w14:textId="77777777" w:rsidTr="00F639F8">
        <w:trPr>
          <w:trHeight w:val="440"/>
        </w:trPr>
        <w:tc>
          <w:tcPr>
            <w:tcW w:w="4788" w:type="dxa"/>
          </w:tcPr>
          <w:p w14:paraId="71935F91" w14:textId="77777777" w:rsidR="00BC262B" w:rsidRPr="00A116A9" w:rsidRDefault="00BC262B" w:rsidP="00F639F8">
            <w:pPr>
              <w:pStyle w:val="NoSpacing"/>
              <w:rPr>
                <w:rFonts w:asciiTheme="majorHAnsi" w:hAnsiTheme="majorHAnsi"/>
              </w:rPr>
            </w:pPr>
            <w:r>
              <w:rPr>
                <w:rFonts w:asciiTheme="majorHAnsi" w:hAnsiTheme="majorHAnsi"/>
              </w:rPr>
              <w:t>pr</w:t>
            </w:r>
          </w:p>
        </w:tc>
        <w:tc>
          <w:tcPr>
            <w:tcW w:w="5040" w:type="dxa"/>
          </w:tcPr>
          <w:p w14:paraId="3DC631BD" w14:textId="77777777" w:rsidR="00BC262B" w:rsidRPr="00817235" w:rsidRDefault="00BC262B" w:rsidP="00F639F8">
            <w:pPr>
              <w:pStyle w:val="NoSpacing"/>
              <w:rPr>
                <w:rFonts w:asciiTheme="majorHAnsi" w:hAnsiTheme="majorHAnsi"/>
              </w:rPr>
            </w:pPr>
            <w:r>
              <w:rPr>
                <w:rFonts w:asciiTheme="majorHAnsi" w:hAnsiTheme="majorHAnsi"/>
              </w:rPr>
              <w:t>Partial results</w:t>
            </w:r>
          </w:p>
        </w:tc>
      </w:tr>
      <w:tr w:rsidR="00BC262B" w:rsidRPr="00817235" w14:paraId="683660E3" w14:textId="77777777" w:rsidTr="00F639F8">
        <w:trPr>
          <w:trHeight w:val="440"/>
        </w:trPr>
        <w:tc>
          <w:tcPr>
            <w:tcW w:w="4788" w:type="dxa"/>
          </w:tcPr>
          <w:p w14:paraId="797D1D1D" w14:textId="77777777" w:rsidR="00BC262B" w:rsidRPr="00A116A9" w:rsidRDefault="00BC262B" w:rsidP="00F639F8">
            <w:pPr>
              <w:pStyle w:val="NoSpacing"/>
              <w:rPr>
                <w:rFonts w:asciiTheme="majorHAnsi" w:hAnsiTheme="majorHAnsi"/>
              </w:rPr>
            </w:pPr>
            <w:r>
              <w:rPr>
                <w:rFonts w:asciiTheme="majorHAnsi" w:hAnsiTheme="majorHAnsi"/>
              </w:rPr>
              <w:t>d</w:t>
            </w:r>
          </w:p>
        </w:tc>
        <w:tc>
          <w:tcPr>
            <w:tcW w:w="5040" w:type="dxa"/>
          </w:tcPr>
          <w:p w14:paraId="4FD2E209" w14:textId="77777777" w:rsidR="00BC262B" w:rsidRPr="00817235" w:rsidRDefault="00BC262B" w:rsidP="00F639F8">
            <w:pPr>
              <w:pStyle w:val="NoSpacing"/>
              <w:rPr>
                <w:rFonts w:asciiTheme="majorHAnsi" w:hAnsiTheme="majorHAnsi"/>
              </w:rPr>
            </w:pPr>
            <w:r>
              <w:rPr>
                <w:rFonts w:asciiTheme="majorHAnsi" w:hAnsiTheme="majorHAnsi"/>
              </w:rPr>
              <w:t>Delayed</w:t>
            </w:r>
          </w:p>
        </w:tc>
      </w:tr>
      <w:tr w:rsidR="00BC262B" w:rsidRPr="00817235" w14:paraId="104152AE" w14:textId="77777777" w:rsidTr="00F639F8">
        <w:trPr>
          <w:trHeight w:val="440"/>
        </w:trPr>
        <w:tc>
          <w:tcPr>
            <w:tcW w:w="4788" w:type="dxa"/>
          </w:tcPr>
          <w:p w14:paraId="092FDAB5" w14:textId="77777777" w:rsidR="00BC262B" w:rsidRDefault="00BC262B" w:rsidP="00F639F8">
            <w:pPr>
              <w:pStyle w:val="NoSpacing"/>
              <w:rPr>
                <w:rFonts w:asciiTheme="majorHAnsi" w:hAnsiTheme="majorHAnsi"/>
              </w:rPr>
            </w:pPr>
            <w:r>
              <w:rPr>
                <w:rFonts w:asciiTheme="majorHAnsi" w:hAnsiTheme="majorHAnsi"/>
              </w:rPr>
              <w:t>u</w:t>
            </w:r>
          </w:p>
        </w:tc>
        <w:tc>
          <w:tcPr>
            <w:tcW w:w="5040" w:type="dxa"/>
          </w:tcPr>
          <w:p w14:paraId="0BE5F6FF" w14:textId="77777777" w:rsidR="00BC262B" w:rsidRDefault="00BC262B" w:rsidP="00F639F8">
            <w:pPr>
              <w:pStyle w:val="NoSpacing"/>
              <w:rPr>
                <w:rFonts w:asciiTheme="majorHAnsi" w:hAnsiTheme="majorHAnsi"/>
              </w:rPr>
            </w:pPr>
            <w:r>
              <w:rPr>
                <w:rFonts w:asciiTheme="majorHAnsi" w:hAnsiTheme="majorHAnsi"/>
              </w:rPr>
              <w:t>Unreleased</w:t>
            </w:r>
          </w:p>
        </w:tc>
      </w:tr>
      <w:tr w:rsidR="00BC262B" w:rsidRPr="00817235" w14:paraId="44B978C2" w14:textId="77777777" w:rsidTr="00F639F8">
        <w:trPr>
          <w:trHeight w:val="440"/>
        </w:trPr>
        <w:tc>
          <w:tcPr>
            <w:tcW w:w="4788" w:type="dxa"/>
          </w:tcPr>
          <w:p w14:paraId="350D9FF9" w14:textId="77777777" w:rsidR="00BC262B" w:rsidRDefault="00BC262B" w:rsidP="00F639F8">
            <w:pPr>
              <w:pStyle w:val="NoSpacing"/>
              <w:rPr>
                <w:rFonts w:asciiTheme="majorHAnsi" w:hAnsiTheme="majorHAnsi"/>
              </w:rPr>
            </w:pPr>
            <w:r>
              <w:rPr>
                <w:rFonts w:asciiTheme="majorHAnsi" w:hAnsiTheme="majorHAnsi"/>
              </w:rPr>
              <w:t>dce</w:t>
            </w:r>
          </w:p>
        </w:tc>
        <w:tc>
          <w:tcPr>
            <w:tcW w:w="5040" w:type="dxa"/>
          </w:tcPr>
          <w:p w14:paraId="66BEE73A" w14:textId="77777777" w:rsidR="00BC262B" w:rsidRDefault="00BC262B" w:rsidP="00F639F8">
            <w:pPr>
              <w:pStyle w:val="NoSpacing"/>
              <w:rPr>
                <w:rFonts w:asciiTheme="majorHAnsi" w:hAnsiTheme="majorHAnsi"/>
              </w:rPr>
            </w:pPr>
            <w:r>
              <w:rPr>
                <w:rFonts w:asciiTheme="majorHAnsi" w:hAnsiTheme="majorHAnsi"/>
              </w:rPr>
              <w:t>Discontinued/edit</w:t>
            </w:r>
          </w:p>
        </w:tc>
      </w:tr>
      <w:tr w:rsidR="00BC262B" w:rsidRPr="00817235" w14:paraId="2A4978DC" w14:textId="77777777" w:rsidTr="00F639F8">
        <w:trPr>
          <w:trHeight w:val="440"/>
        </w:trPr>
        <w:tc>
          <w:tcPr>
            <w:tcW w:w="4788" w:type="dxa"/>
          </w:tcPr>
          <w:p w14:paraId="1A5A7868" w14:textId="77777777" w:rsidR="00BC262B" w:rsidRDefault="00BC262B" w:rsidP="00F639F8">
            <w:pPr>
              <w:pStyle w:val="NoSpacing"/>
              <w:rPr>
                <w:rFonts w:asciiTheme="majorHAnsi" w:hAnsiTheme="majorHAnsi"/>
              </w:rPr>
            </w:pPr>
            <w:r>
              <w:rPr>
                <w:rFonts w:asciiTheme="majorHAnsi" w:hAnsiTheme="majorHAnsi"/>
              </w:rPr>
              <w:t>x</w:t>
            </w:r>
          </w:p>
        </w:tc>
        <w:tc>
          <w:tcPr>
            <w:tcW w:w="5040" w:type="dxa"/>
          </w:tcPr>
          <w:p w14:paraId="1BC9DDAA" w14:textId="77777777" w:rsidR="00BC262B" w:rsidRDefault="00BC262B" w:rsidP="00F639F8">
            <w:pPr>
              <w:pStyle w:val="NoSpacing"/>
              <w:rPr>
                <w:rFonts w:asciiTheme="majorHAnsi" w:hAnsiTheme="majorHAnsi"/>
              </w:rPr>
            </w:pPr>
            <w:r>
              <w:rPr>
                <w:rFonts w:asciiTheme="majorHAnsi" w:hAnsiTheme="majorHAnsi"/>
              </w:rPr>
              <w:t>Cancelled</w:t>
            </w:r>
          </w:p>
        </w:tc>
      </w:tr>
      <w:tr w:rsidR="00BC262B" w:rsidRPr="00817235" w14:paraId="44DE61DE" w14:textId="77777777" w:rsidTr="00F639F8">
        <w:trPr>
          <w:trHeight w:val="440"/>
        </w:trPr>
        <w:tc>
          <w:tcPr>
            <w:tcW w:w="4788" w:type="dxa"/>
          </w:tcPr>
          <w:p w14:paraId="5FAE48F1" w14:textId="77777777" w:rsidR="00BC262B" w:rsidRDefault="00BC262B" w:rsidP="00F639F8">
            <w:pPr>
              <w:pStyle w:val="NoSpacing"/>
              <w:rPr>
                <w:rFonts w:asciiTheme="majorHAnsi" w:hAnsiTheme="majorHAnsi"/>
              </w:rPr>
            </w:pPr>
            <w:r>
              <w:rPr>
                <w:rFonts w:asciiTheme="majorHAnsi" w:hAnsiTheme="majorHAnsi"/>
              </w:rPr>
              <w:t>l</w:t>
            </w:r>
          </w:p>
        </w:tc>
        <w:tc>
          <w:tcPr>
            <w:tcW w:w="5040" w:type="dxa"/>
          </w:tcPr>
          <w:p w14:paraId="3C312828" w14:textId="77777777" w:rsidR="00BC262B" w:rsidRDefault="00BC262B" w:rsidP="00F639F8">
            <w:pPr>
              <w:pStyle w:val="NoSpacing"/>
              <w:rPr>
                <w:rFonts w:asciiTheme="majorHAnsi" w:hAnsiTheme="majorHAnsi"/>
              </w:rPr>
            </w:pPr>
            <w:r>
              <w:rPr>
                <w:rFonts w:asciiTheme="majorHAnsi" w:hAnsiTheme="majorHAnsi"/>
              </w:rPr>
              <w:t>Lapsed</w:t>
            </w:r>
          </w:p>
        </w:tc>
      </w:tr>
      <w:tr w:rsidR="00BC262B" w:rsidRPr="00817235" w14:paraId="0E129984" w14:textId="77777777" w:rsidTr="00F639F8">
        <w:trPr>
          <w:trHeight w:val="440"/>
        </w:trPr>
        <w:tc>
          <w:tcPr>
            <w:tcW w:w="4788" w:type="dxa"/>
          </w:tcPr>
          <w:p w14:paraId="225D6B99" w14:textId="77777777" w:rsidR="00BC262B" w:rsidRDefault="00BC262B" w:rsidP="00F639F8">
            <w:pPr>
              <w:pStyle w:val="NoSpacing"/>
              <w:rPr>
                <w:rFonts w:asciiTheme="majorHAnsi" w:hAnsiTheme="majorHAnsi"/>
              </w:rPr>
            </w:pPr>
            <w:r>
              <w:rPr>
                <w:rFonts w:asciiTheme="majorHAnsi" w:hAnsiTheme="majorHAnsi"/>
              </w:rPr>
              <w:t>rn</w:t>
            </w:r>
          </w:p>
        </w:tc>
        <w:tc>
          <w:tcPr>
            <w:tcW w:w="5040" w:type="dxa"/>
          </w:tcPr>
          <w:p w14:paraId="74F5A046" w14:textId="77777777" w:rsidR="00BC262B" w:rsidRDefault="00BC262B" w:rsidP="00F639F8">
            <w:pPr>
              <w:pStyle w:val="NoSpacing"/>
              <w:rPr>
                <w:rFonts w:asciiTheme="majorHAnsi" w:hAnsiTheme="majorHAnsi"/>
              </w:rPr>
            </w:pPr>
            <w:r>
              <w:rPr>
                <w:rFonts w:asciiTheme="majorHAnsi" w:hAnsiTheme="majorHAnsi"/>
              </w:rPr>
              <w:t>Renewed</w:t>
            </w:r>
          </w:p>
        </w:tc>
      </w:tr>
      <w:tr w:rsidR="00BC262B" w:rsidRPr="00817235" w14:paraId="76D1A4C2" w14:textId="77777777" w:rsidTr="00F639F8">
        <w:trPr>
          <w:trHeight w:val="440"/>
        </w:trPr>
        <w:tc>
          <w:tcPr>
            <w:tcW w:w="4788" w:type="dxa"/>
          </w:tcPr>
          <w:p w14:paraId="7A9808A2" w14:textId="77777777" w:rsidR="00BC262B" w:rsidRPr="005703EE" w:rsidRDefault="00BC262B" w:rsidP="00F639F8">
            <w:pPr>
              <w:pStyle w:val="NoSpacing"/>
              <w:rPr>
                <w:rFonts w:ascii="Times New Roman" w:hAnsi="Times New Roman" w:cs="Times New Roman"/>
              </w:rPr>
            </w:pPr>
            <w:r>
              <w:rPr>
                <w:rFonts w:ascii="Times New Roman" w:hAnsi="Times New Roman" w:cs="Times New Roman"/>
              </w:rPr>
              <w:t>‘</w:t>
            </w:r>
          </w:p>
        </w:tc>
        <w:tc>
          <w:tcPr>
            <w:tcW w:w="5040" w:type="dxa"/>
          </w:tcPr>
          <w:p w14:paraId="35902B15" w14:textId="77777777" w:rsidR="00BC262B" w:rsidRDefault="00BC262B" w:rsidP="00F639F8">
            <w:pPr>
              <w:pStyle w:val="NoSpacing"/>
              <w:rPr>
                <w:rFonts w:asciiTheme="majorHAnsi" w:hAnsiTheme="majorHAnsi"/>
              </w:rPr>
            </w:pPr>
            <w:r>
              <w:rPr>
                <w:rFonts w:asciiTheme="majorHAnsi" w:hAnsiTheme="majorHAnsi"/>
              </w:rPr>
              <w:t>No status</w:t>
            </w:r>
          </w:p>
        </w:tc>
      </w:tr>
    </w:tbl>
    <w:p w14:paraId="63AAA866" w14:textId="77777777" w:rsidR="00BC262B" w:rsidRPr="0081442A" w:rsidRDefault="00BC262B" w:rsidP="00BC262B">
      <w:pPr>
        <w:rPr>
          <w:rFonts w:asciiTheme="majorHAnsi" w:hAnsiTheme="majorHAnsi" w:cs="Times New Roman"/>
        </w:rPr>
      </w:pPr>
    </w:p>
    <w:p w14:paraId="250B500F" w14:textId="77777777" w:rsidR="00BC262B" w:rsidRPr="004C57BA" w:rsidRDefault="00BC262B" w:rsidP="00BC262B">
      <w:pPr>
        <w:pStyle w:val="Style2"/>
      </w:pPr>
      <w:bookmarkStart w:id="736" w:name="_Toc398038641"/>
      <w:r w:rsidRPr="00012AC1">
        <w:t xml:space="preserve">RXA Segment – </w:t>
      </w:r>
      <w:r>
        <w:t xml:space="preserve">Segment Uses in Vaccine Messages – </w:t>
      </w:r>
      <w:r w:rsidRPr="00012AC1">
        <w:t>BCMA</w:t>
      </w:r>
      <w:bookmarkEnd w:id="736"/>
      <w:r w:rsidRPr="00012AC1">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990"/>
        <w:gridCol w:w="1979"/>
        <w:gridCol w:w="3691"/>
        <w:gridCol w:w="1530"/>
      </w:tblGrid>
      <w:tr w:rsidR="00BC262B" w:rsidRPr="003A1A9C" w14:paraId="19F1955F" w14:textId="77777777" w:rsidTr="00F639F8">
        <w:tc>
          <w:tcPr>
            <w:tcW w:w="828" w:type="dxa"/>
            <w:shd w:val="clear" w:color="auto" w:fill="BFBFBF" w:themeFill="background1" w:themeFillShade="BF"/>
          </w:tcPr>
          <w:p w14:paraId="3E0B24B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990" w:type="dxa"/>
            <w:shd w:val="clear" w:color="auto" w:fill="BFBFBF" w:themeFill="background1" w:themeFillShade="BF"/>
          </w:tcPr>
          <w:p w14:paraId="4C8C757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79" w:type="dxa"/>
            <w:shd w:val="clear" w:color="auto" w:fill="BFBFBF" w:themeFill="background1" w:themeFillShade="BF"/>
          </w:tcPr>
          <w:p w14:paraId="43825EA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3691" w:type="dxa"/>
            <w:shd w:val="clear" w:color="auto" w:fill="BFBFBF" w:themeFill="background1" w:themeFillShade="BF"/>
          </w:tcPr>
          <w:p w14:paraId="7B75BDAC"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1530" w:type="dxa"/>
            <w:shd w:val="clear" w:color="auto" w:fill="BFBFBF" w:themeFill="background1" w:themeFillShade="BF"/>
          </w:tcPr>
          <w:p w14:paraId="6EFA789A"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8317CD" w14:paraId="67CBCBE8" w14:textId="77777777" w:rsidTr="00F639F8">
        <w:tblPrEx>
          <w:tblBorders>
            <w:top w:val="single" w:sz="4" w:space="0" w:color="auto"/>
            <w:left w:val="single" w:sz="4" w:space="0" w:color="auto"/>
            <w:bottom w:val="single" w:sz="4" w:space="0" w:color="auto"/>
            <w:right w:val="single" w:sz="4" w:space="0" w:color="auto"/>
          </w:tblBorders>
        </w:tblPrEx>
        <w:trPr>
          <w:trHeight w:val="519"/>
        </w:trPr>
        <w:tc>
          <w:tcPr>
            <w:tcW w:w="828" w:type="dxa"/>
          </w:tcPr>
          <w:p w14:paraId="63FC26DD"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990" w:type="dxa"/>
          </w:tcPr>
          <w:p w14:paraId="5B6BE5D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14:paraId="555C7497"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Give Sub-ID Counter</w:t>
            </w:r>
          </w:p>
        </w:tc>
        <w:tc>
          <w:tcPr>
            <w:tcW w:w="3691" w:type="dxa"/>
          </w:tcPr>
          <w:p w14:paraId="56F1B3C0"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0</w:t>
            </w:r>
          </w:p>
        </w:tc>
        <w:tc>
          <w:tcPr>
            <w:tcW w:w="1530" w:type="dxa"/>
          </w:tcPr>
          <w:p w14:paraId="1189A000"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r>
      <w:tr w:rsidR="00BC262B" w:rsidRPr="008317CD" w14:paraId="60066973" w14:textId="77777777" w:rsidTr="00F639F8">
        <w:tblPrEx>
          <w:tblBorders>
            <w:top w:val="single" w:sz="4" w:space="0" w:color="auto"/>
            <w:left w:val="single" w:sz="4" w:space="0" w:color="auto"/>
            <w:bottom w:val="single" w:sz="4" w:space="0" w:color="auto"/>
            <w:right w:val="single" w:sz="4" w:space="0" w:color="auto"/>
          </w:tblBorders>
        </w:tblPrEx>
        <w:trPr>
          <w:trHeight w:val="772"/>
        </w:trPr>
        <w:tc>
          <w:tcPr>
            <w:tcW w:w="828" w:type="dxa"/>
          </w:tcPr>
          <w:p w14:paraId="105A6E0F"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2</w:t>
            </w:r>
          </w:p>
        </w:tc>
        <w:tc>
          <w:tcPr>
            <w:tcW w:w="990" w:type="dxa"/>
          </w:tcPr>
          <w:p w14:paraId="783CE2B4"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14:paraId="52D2088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Administration Sub-ID Counter</w:t>
            </w:r>
          </w:p>
        </w:tc>
        <w:tc>
          <w:tcPr>
            <w:tcW w:w="3691" w:type="dxa"/>
          </w:tcPr>
          <w:p w14:paraId="5E9D131B"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14:paraId="4AF2CF45"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r>
      <w:tr w:rsidR="00BC262B" w:rsidRPr="008317CD" w14:paraId="1C732589" w14:textId="77777777" w:rsidTr="00F639F8">
        <w:tblPrEx>
          <w:tblBorders>
            <w:top w:val="single" w:sz="4" w:space="0" w:color="auto"/>
            <w:left w:val="single" w:sz="4" w:space="0" w:color="auto"/>
            <w:bottom w:val="single" w:sz="4" w:space="0" w:color="auto"/>
            <w:right w:val="single" w:sz="4" w:space="0" w:color="auto"/>
          </w:tblBorders>
        </w:tblPrEx>
        <w:trPr>
          <w:trHeight w:val="772"/>
        </w:trPr>
        <w:tc>
          <w:tcPr>
            <w:tcW w:w="828" w:type="dxa"/>
          </w:tcPr>
          <w:p w14:paraId="7108436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3</w:t>
            </w:r>
          </w:p>
        </w:tc>
        <w:tc>
          <w:tcPr>
            <w:tcW w:w="990" w:type="dxa"/>
          </w:tcPr>
          <w:p w14:paraId="650DE1F0"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TS</w:t>
            </w:r>
          </w:p>
        </w:tc>
        <w:tc>
          <w:tcPr>
            <w:tcW w:w="1979" w:type="dxa"/>
          </w:tcPr>
          <w:p w14:paraId="60A19E36"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Date/Time Start of Administration </w:t>
            </w:r>
          </w:p>
        </w:tc>
        <w:tc>
          <w:tcPr>
            <w:tcW w:w="3691" w:type="dxa"/>
          </w:tcPr>
          <w:p w14:paraId="333F5848"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Arial" w:eastAsia="Times New Roman" w:hAnsi="Arial" w:cs="Arial"/>
                <w:sz w:val="20"/>
                <w:szCs w:val="20"/>
              </w:rPr>
              <w:t>20110616095141-0500</w:t>
            </w:r>
          </w:p>
        </w:tc>
        <w:tc>
          <w:tcPr>
            <w:tcW w:w="1530" w:type="dxa"/>
          </w:tcPr>
          <w:p w14:paraId="202A93C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r>
      <w:tr w:rsidR="00BC262B" w:rsidRPr="008317CD" w14:paraId="39565CC8" w14:textId="77777777" w:rsidTr="00F639F8">
        <w:tblPrEx>
          <w:tblBorders>
            <w:top w:val="single" w:sz="4" w:space="0" w:color="auto"/>
            <w:left w:val="single" w:sz="4" w:space="0" w:color="auto"/>
            <w:bottom w:val="single" w:sz="4" w:space="0" w:color="auto"/>
            <w:right w:val="single" w:sz="4" w:space="0" w:color="auto"/>
          </w:tblBorders>
        </w:tblPrEx>
        <w:trPr>
          <w:trHeight w:val="772"/>
        </w:trPr>
        <w:tc>
          <w:tcPr>
            <w:tcW w:w="828" w:type="dxa"/>
          </w:tcPr>
          <w:p w14:paraId="0873CB1F"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90" w:type="dxa"/>
          </w:tcPr>
          <w:p w14:paraId="5D440946"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TS</w:t>
            </w:r>
          </w:p>
        </w:tc>
        <w:tc>
          <w:tcPr>
            <w:tcW w:w="1979" w:type="dxa"/>
          </w:tcPr>
          <w:p w14:paraId="1624B84B"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Date/Time End of Administration</w:t>
            </w:r>
          </w:p>
        </w:tc>
        <w:tc>
          <w:tcPr>
            <w:tcW w:w="3691" w:type="dxa"/>
          </w:tcPr>
          <w:p w14:paraId="19BEE45F" w14:textId="77777777" w:rsidR="00BC262B" w:rsidRPr="008317CD" w:rsidRDefault="00BC262B" w:rsidP="00F639F8">
            <w:pPr>
              <w:spacing w:after="0" w:line="240" w:lineRule="auto"/>
              <w:ind w:left="240"/>
              <w:rPr>
                <w:rFonts w:ascii="Arial" w:eastAsia="Times New Roman" w:hAnsi="Arial" w:cs="Arial"/>
                <w:sz w:val="20"/>
                <w:szCs w:val="20"/>
              </w:rPr>
            </w:pPr>
            <w:r>
              <w:rPr>
                <w:rFonts w:ascii="Arial" w:eastAsia="Times New Roman" w:hAnsi="Arial" w:cs="Arial"/>
                <w:sz w:val="20"/>
                <w:szCs w:val="20"/>
              </w:rPr>
              <w:t>20110624</w:t>
            </w:r>
            <w:r w:rsidRPr="008317CD">
              <w:rPr>
                <w:rFonts w:ascii="Arial" w:eastAsia="Times New Roman" w:hAnsi="Arial" w:cs="Arial"/>
                <w:sz w:val="20"/>
                <w:szCs w:val="20"/>
              </w:rPr>
              <w:t>095</w:t>
            </w:r>
            <w:r>
              <w:rPr>
                <w:rFonts w:ascii="Arial" w:eastAsia="Times New Roman" w:hAnsi="Arial" w:cs="Arial"/>
                <w:sz w:val="20"/>
                <w:szCs w:val="20"/>
              </w:rPr>
              <w:t>900</w:t>
            </w:r>
            <w:r w:rsidRPr="008317CD">
              <w:rPr>
                <w:rFonts w:ascii="Arial" w:eastAsia="Times New Roman" w:hAnsi="Arial" w:cs="Arial"/>
                <w:sz w:val="20"/>
                <w:szCs w:val="20"/>
              </w:rPr>
              <w:t>-0500</w:t>
            </w:r>
          </w:p>
        </w:tc>
        <w:tc>
          <w:tcPr>
            <w:tcW w:w="1530" w:type="dxa"/>
          </w:tcPr>
          <w:p w14:paraId="4B4BE328"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r>
      <w:tr w:rsidR="00BC262B" w:rsidRPr="008317CD" w14:paraId="724684FB" w14:textId="77777777" w:rsidTr="00F639F8">
        <w:tblPrEx>
          <w:tblBorders>
            <w:top w:val="single" w:sz="4" w:space="0" w:color="auto"/>
            <w:left w:val="single" w:sz="4" w:space="0" w:color="auto"/>
            <w:bottom w:val="single" w:sz="4" w:space="0" w:color="auto"/>
            <w:right w:val="single" w:sz="4" w:space="0" w:color="auto"/>
          </w:tblBorders>
        </w:tblPrEx>
        <w:trPr>
          <w:trHeight w:val="688"/>
        </w:trPr>
        <w:tc>
          <w:tcPr>
            <w:tcW w:w="828" w:type="dxa"/>
          </w:tcPr>
          <w:p w14:paraId="41324A09"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5</w:t>
            </w:r>
          </w:p>
        </w:tc>
        <w:tc>
          <w:tcPr>
            <w:tcW w:w="990" w:type="dxa"/>
          </w:tcPr>
          <w:p w14:paraId="414F0BE5"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CE</w:t>
            </w:r>
          </w:p>
        </w:tc>
        <w:tc>
          <w:tcPr>
            <w:tcW w:w="1979" w:type="dxa"/>
          </w:tcPr>
          <w:p w14:paraId="108814C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Code</w:t>
            </w:r>
          </w:p>
        </w:tc>
        <w:tc>
          <w:tcPr>
            <w:tcW w:w="3691" w:type="dxa"/>
          </w:tcPr>
          <w:p w14:paraId="4F90EB4E" w14:textId="77777777" w:rsidR="00BC262B" w:rsidRPr="008317CD" w:rsidRDefault="00BC262B" w:rsidP="00F639F8">
            <w:pPr>
              <w:spacing w:after="0" w:line="240" w:lineRule="auto"/>
              <w:ind w:left="240"/>
              <w:rPr>
                <w:rFonts w:ascii="Arial" w:eastAsia="Times New Roman" w:hAnsi="Arial" w:cs="Arial"/>
                <w:sz w:val="20"/>
                <w:szCs w:val="20"/>
              </w:rPr>
            </w:pPr>
            <w:r w:rsidRPr="008317CD">
              <w:rPr>
                <w:rFonts w:ascii="Arial" w:eastAsia="Times New Roman" w:hAnsi="Arial" w:cs="Arial"/>
                <w:sz w:val="20"/>
                <w:szCs w:val="20"/>
              </w:rPr>
              <w:t>2232^MAALOX THERAPEUTIC CONC. 6 0Z.</w:t>
            </w:r>
          </w:p>
          <w:p w14:paraId="059FFC36" w14:textId="77777777" w:rsidR="00BC262B" w:rsidRPr="008317CD" w:rsidRDefault="00BC262B" w:rsidP="00F639F8">
            <w:pPr>
              <w:spacing w:after="0" w:line="240" w:lineRule="auto"/>
              <w:ind w:left="240"/>
              <w:rPr>
                <w:rFonts w:ascii="Arial" w:eastAsia="Times New Roman" w:hAnsi="Arial" w:cs="Arial"/>
                <w:sz w:val="20"/>
                <w:szCs w:val="20"/>
              </w:rPr>
            </w:pPr>
          </w:p>
          <w:p w14:paraId="659B542B"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c>
          <w:tcPr>
            <w:tcW w:w="1530" w:type="dxa"/>
          </w:tcPr>
          <w:p w14:paraId="12F8EA70" w14:textId="77777777" w:rsidR="00BC262B" w:rsidRPr="008317CD" w:rsidRDefault="00BC262B" w:rsidP="00F639F8">
            <w:pPr>
              <w:spacing w:after="0" w:line="240" w:lineRule="auto"/>
              <w:rPr>
                <w:rFonts w:ascii="Times New Roman" w:eastAsia="Times New Roman" w:hAnsi="Times New Roman" w:cs="Times New Roman"/>
                <w:sz w:val="24"/>
                <w:szCs w:val="24"/>
              </w:rPr>
            </w:pPr>
          </w:p>
        </w:tc>
      </w:tr>
      <w:tr w:rsidR="00BC262B" w:rsidRPr="008317CD" w14:paraId="660A9FC5" w14:textId="77777777" w:rsidTr="00F639F8">
        <w:tblPrEx>
          <w:tblBorders>
            <w:top w:val="single" w:sz="4" w:space="0" w:color="auto"/>
            <w:left w:val="single" w:sz="4" w:space="0" w:color="auto"/>
            <w:bottom w:val="single" w:sz="4" w:space="0" w:color="auto"/>
            <w:right w:val="single" w:sz="4" w:space="0" w:color="auto"/>
          </w:tblBorders>
        </w:tblPrEx>
        <w:trPr>
          <w:trHeight w:val="519"/>
        </w:trPr>
        <w:tc>
          <w:tcPr>
            <w:tcW w:w="828" w:type="dxa"/>
          </w:tcPr>
          <w:p w14:paraId="1668772A" w14:textId="77777777" w:rsidR="00BC262B" w:rsidRPr="008317CD" w:rsidRDefault="00BC262B" w:rsidP="00F639F8">
            <w:pPr>
              <w:spacing w:after="0" w:line="240" w:lineRule="auto"/>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    6</w:t>
            </w:r>
          </w:p>
        </w:tc>
        <w:tc>
          <w:tcPr>
            <w:tcW w:w="990" w:type="dxa"/>
          </w:tcPr>
          <w:p w14:paraId="40B041FA"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14:paraId="44DFE4BE"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Amount</w:t>
            </w:r>
          </w:p>
        </w:tc>
        <w:tc>
          <w:tcPr>
            <w:tcW w:w="3691" w:type="dxa"/>
          </w:tcPr>
          <w:p w14:paraId="5C572D74"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14:paraId="1777B294"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r>
      <w:tr w:rsidR="00BC262B" w:rsidRPr="008317CD" w14:paraId="2F68AB9F" w14:textId="77777777" w:rsidTr="00F639F8">
        <w:tblPrEx>
          <w:tblBorders>
            <w:top w:val="single" w:sz="4" w:space="0" w:color="auto"/>
            <w:left w:val="single" w:sz="4" w:space="0" w:color="auto"/>
            <w:bottom w:val="single" w:sz="4" w:space="0" w:color="auto"/>
            <w:right w:val="single" w:sz="4" w:space="0" w:color="auto"/>
          </w:tblBorders>
        </w:tblPrEx>
        <w:trPr>
          <w:trHeight w:val="519"/>
        </w:trPr>
        <w:tc>
          <w:tcPr>
            <w:tcW w:w="828" w:type="dxa"/>
          </w:tcPr>
          <w:p w14:paraId="40A037C3"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7</w:t>
            </w:r>
          </w:p>
        </w:tc>
        <w:tc>
          <w:tcPr>
            <w:tcW w:w="990" w:type="dxa"/>
          </w:tcPr>
          <w:p w14:paraId="5D87FC98"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CWE</w:t>
            </w:r>
          </w:p>
        </w:tc>
        <w:tc>
          <w:tcPr>
            <w:tcW w:w="1979" w:type="dxa"/>
          </w:tcPr>
          <w:p w14:paraId="44F23B5E"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Administered Units</w:t>
            </w:r>
          </w:p>
        </w:tc>
        <w:tc>
          <w:tcPr>
            <w:tcW w:w="3691" w:type="dxa"/>
          </w:tcPr>
          <w:p w14:paraId="1BDC716C"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w:t>
            </w:r>
          </w:p>
        </w:tc>
        <w:tc>
          <w:tcPr>
            <w:tcW w:w="1530" w:type="dxa"/>
          </w:tcPr>
          <w:p w14:paraId="72F801C4" w14:textId="77777777" w:rsidR="00BC262B" w:rsidRPr="008317CD" w:rsidRDefault="00BC262B" w:rsidP="00F639F8">
            <w:pPr>
              <w:rPr>
                <w:rFonts w:ascii="Times New Roman" w:eastAsia="Times New Roman" w:hAnsi="Times New Roman" w:cs="Times New Roman"/>
                <w:sz w:val="24"/>
                <w:szCs w:val="24"/>
              </w:rPr>
            </w:pPr>
          </w:p>
        </w:tc>
      </w:tr>
      <w:tr w:rsidR="00BC262B" w:rsidRPr="008317CD" w14:paraId="2CAE789A" w14:textId="77777777" w:rsidTr="00F639F8">
        <w:tblPrEx>
          <w:tblBorders>
            <w:top w:val="single" w:sz="4" w:space="0" w:color="auto"/>
            <w:left w:val="single" w:sz="4" w:space="0" w:color="auto"/>
            <w:bottom w:val="single" w:sz="4" w:space="0" w:color="auto"/>
            <w:right w:val="single" w:sz="4" w:space="0" w:color="auto"/>
          </w:tblBorders>
        </w:tblPrEx>
        <w:trPr>
          <w:trHeight w:val="519"/>
        </w:trPr>
        <w:tc>
          <w:tcPr>
            <w:tcW w:w="828" w:type="dxa"/>
          </w:tcPr>
          <w:p w14:paraId="5D8CD07F"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9</w:t>
            </w:r>
          </w:p>
        </w:tc>
        <w:tc>
          <w:tcPr>
            <w:tcW w:w="990" w:type="dxa"/>
          </w:tcPr>
          <w:p w14:paraId="7E277AE4"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NM</w:t>
            </w:r>
          </w:p>
        </w:tc>
        <w:tc>
          <w:tcPr>
            <w:tcW w:w="1979" w:type="dxa"/>
          </w:tcPr>
          <w:p w14:paraId="4BA2661A"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Administration Notes</w:t>
            </w:r>
          </w:p>
        </w:tc>
        <w:tc>
          <w:tcPr>
            <w:tcW w:w="3691" w:type="dxa"/>
          </w:tcPr>
          <w:p w14:paraId="3033D53A"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Arial" w:eastAsia="Times New Roman" w:hAnsi="Arial" w:cs="Arial"/>
                <w:sz w:val="20"/>
                <w:szCs w:val="20"/>
              </w:rPr>
              <w:t>4^20110616095141-0500</w:t>
            </w:r>
          </w:p>
        </w:tc>
        <w:tc>
          <w:tcPr>
            <w:tcW w:w="1530" w:type="dxa"/>
          </w:tcPr>
          <w:p w14:paraId="4F87ED7B" w14:textId="77777777" w:rsidR="00BC262B" w:rsidRPr="008317CD" w:rsidRDefault="00BC262B" w:rsidP="00F639F8">
            <w:pPr>
              <w:spacing w:after="0" w:line="240" w:lineRule="auto"/>
              <w:ind w:left="240"/>
              <w:rPr>
                <w:rFonts w:ascii="Arial" w:eastAsia="Times New Roman" w:hAnsi="Arial" w:cs="Arial"/>
                <w:sz w:val="20"/>
                <w:szCs w:val="20"/>
              </w:rPr>
            </w:pPr>
          </w:p>
        </w:tc>
      </w:tr>
      <w:tr w:rsidR="00BC262B" w:rsidRPr="008317CD" w14:paraId="3FAC9DE8" w14:textId="77777777" w:rsidTr="00F639F8">
        <w:tblPrEx>
          <w:tblBorders>
            <w:top w:val="single" w:sz="4" w:space="0" w:color="auto"/>
            <w:left w:val="single" w:sz="4" w:space="0" w:color="auto"/>
            <w:bottom w:val="single" w:sz="4" w:space="0" w:color="auto"/>
            <w:right w:val="single" w:sz="4" w:space="0" w:color="auto"/>
          </w:tblBorders>
        </w:tblPrEx>
        <w:trPr>
          <w:trHeight w:val="519"/>
        </w:trPr>
        <w:tc>
          <w:tcPr>
            <w:tcW w:w="828" w:type="dxa"/>
          </w:tcPr>
          <w:p w14:paraId="3C557B85"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990" w:type="dxa"/>
          </w:tcPr>
          <w:p w14:paraId="36707369"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CE</w:t>
            </w:r>
          </w:p>
        </w:tc>
        <w:tc>
          <w:tcPr>
            <w:tcW w:w="1979" w:type="dxa"/>
          </w:tcPr>
          <w:p w14:paraId="130851AC"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Substance Refusal Reason</w:t>
            </w:r>
          </w:p>
        </w:tc>
        <w:tc>
          <w:tcPr>
            <w:tcW w:w="3691" w:type="dxa"/>
          </w:tcPr>
          <w:p w14:paraId="4131F4BF" w14:textId="77777777" w:rsidR="00BC262B" w:rsidRPr="008317CD" w:rsidRDefault="00BC262B" w:rsidP="00F639F8">
            <w:pPr>
              <w:spacing w:after="0" w:line="240" w:lineRule="auto"/>
              <w:ind w:left="240"/>
              <w:rPr>
                <w:rFonts w:ascii="Arial" w:eastAsia="Times New Roman" w:hAnsi="Arial" w:cs="Arial"/>
                <w:sz w:val="20"/>
                <w:szCs w:val="20"/>
              </w:rPr>
            </w:pPr>
            <w:r w:rsidRPr="00D8642C">
              <w:rPr>
                <w:rFonts w:ascii="Arial" w:eastAsia="Times New Roman" w:hAnsi="Arial" w:cs="Arial"/>
                <w:sz w:val="20"/>
                <w:szCs w:val="20"/>
              </w:rPr>
              <w:t>^PAIN LEVEL 2</w:t>
            </w:r>
          </w:p>
        </w:tc>
        <w:tc>
          <w:tcPr>
            <w:tcW w:w="1530" w:type="dxa"/>
          </w:tcPr>
          <w:p w14:paraId="3487253E" w14:textId="77777777" w:rsidR="00BC262B" w:rsidRPr="008317CD" w:rsidRDefault="00BC262B" w:rsidP="00F639F8">
            <w:pPr>
              <w:spacing w:after="0" w:line="240" w:lineRule="auto"/>
              <w:ind w:left="240"/>
              <w:rPr>
                <w:rFonts w:ascii="Arial" w:eastAsia="Times New Roman" w:hAnsi="Arial" w:cs="Arial"/>
                <w:sz w:val="20"/>
                <w:szCs w:val="20"/>
              </w:rPr>
            </w:pPr>
          </w:p>
        </w:tc>
      </w:tr>
      <w:tr w:rsidR="00BC262B" w:rsidRPr="008317CD" w14:paraId="2197BFF0" w14:textId="77777777" w:rsidTr="00F639F8">
        <w:tblPrEx>
          <w:tblBorders>
            <w:top w:val="single" w:sz="4" w:space="0" w:color="auto"/>
            <w:left w:val="single" w:sz="4" w:space="0" w:color="auto"/>
            <w:bottom w:val="single" w:sz="4" w:space="0" w:color="auto"/>
            <w:right w:val="single" w:sz="4" w:space="0" w:color="auto"/>
          </w:tblBorders>
        </w:tblPrEx>
        <w:trPr>
          <w:trHeight w:val="477"/>
        </w:trPr>
        <w:tc>
          <w:tcPr>
            <w:tcW w:w="828" w:type="dxa"/>
          </w:tcPr>
          <w:p w14:paraId="5C3293B6"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19</w:t>
            </w:r>
          </w:p>
        </w:tc>
        <w:tc>
          <w:tcPr>
            <w:tcW w:w="990" w:type="dxa"/>
          </w:tcPr>
          <w:p w14:paraId="1B59A36E"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CE</w:t>
            </w:r>
          </w:p>
        </w:tc>
        <w:tc>
          <w:tcPr>
            <w:tcW w:w="1979" w:type="dxa"/>
          </w:tcPr>
          <w:p w14:paraId="58DF8588"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 xml:space="preserve"> Indication</w:t>
            </w:r>
          </w:p>
        </w:tc>
        <w:tc>
          <w:tcPr>
            <w:tcW w:w="3691" w:type="dxa"/>
          </w:tcPr>
          <w:p w14:paraId="121292B1"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sidRPr="008317CD">
              <w:rPr>
                <w:rFonts w:ascii="Times New Roman" w:eastAsia="Times New Roman" w:hAnsi="Times New Roman" w:cs="Times New Roman"/>
                <w:sz w:val="24"/>
                <w:szCs w:val="24"/>
              </w:rPr>
              <w:t>-9</w:t>
            </w:r>
          </w:p>
        </w:tc>
        <w:tc>
          <w:tcPr>
            <w:tcW w:w="1530" w:type="dxa"/>
          </w:tcPr>
          <w:p w14:paraId="6D92536F" w14:textId="77777777" w:rsidR="00BC262B" w:rsidRPr="008317CD" w:rsidRDefault="00BC262B" w:rsidP="00F639F8">
            <w:pPr>
              <w:rPr>
                <w:rFonts w:ascii="Times New Roman" w:eastAsia="Times New Roman" w:hAnsi="Times New Roman" w:cs="Times New Roman"/>
                <w:sz w:val="24"/>
                <w:szCs w:val="24"/>
              </w:rPr>
            </w:pPr>
          </w:p>
        </w:tc>
      </w:tr>
      <w:tr w:rsidR="00BC262B" w:rsidRPr="008317CD" w14:paraId="4855885A" w14:textId="77777777" w:rsidTr="00F639F8">
        <w:tblPrEx>
          <w:tblBorders>
            <w:top w:val="single" w:sz="4" w:space="0" w:color="auto"/>
            <w:left w:val="single" w:sz="4" w:space="0" w:color="auto"/>
            <w:bottom w:val="single" w:sz="4" w:space="0" w:color="auto"/>
            <w:right w:val="single" w:sz="4" w:space="0" w:color="auto"/>
          </w:tblBorders>
        </w:tblPrEx>
        <w:trPr>
          <w:trHeight w:val="267"/>
        </w:trPr>
        <w:tc>
          <w:tcPr>
            <w:tcW w:w="828" w:type="dxa"/>
          </w:tcPr>
          <w:p w14:paraId="55AB2258"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90" w:type="dxa"/>
          </w:tcPr>
          <w:p w14:paraId="215160BD"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1979" w:type="dxa"/>
          </w:tcPr>
          <w:p w14:paraId="49F8F32C"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Status</w:t>
            </w:r>
          </w:p>
        </w:tc>
        <w:tc>
          <w:tcPr>
            <w:tcW w:w="3691" w:type="dxa"/>
          </w:tcPr>
          <w:p w14:paraId="6E95C7E2" w14:textId="77777777" w:rsidR="00BC262B" w:rsidRPr="008317CD" w:rsidRDefault="00BC262B" w:rsidP="00F639F8">
            <w:pPr>
              <w:spacing w:after="0" w:line="240" w:lineRule="auto"/>
              <w:ind w:left="240"/>
              <w:rPr>
                <w:rFonts w:ascii="Arial" w:eastAsia="Times New Roman" w:hAnsi="Arial" w:cs="Arial"/>
                <w:sz w:val="20"/>
                <w:szCs w:val="20"/>
              </w:rPr>
            </w:pPr>
            <w:r>
              <w:rPr>
                <w:rFonts w:ascii="Arial" w:eastAsia="Times New Roman" w:hAnsi="Arial" w:cs="Arial"/>
                <w:sz w:val="20"/>
                <w:szCs w:val="20"/>
              </w:rPr>
              <w:t>G</w:t>
            </w:r>
          </w:p>
        </w:tc>
        <w:tc>
          <w:tcPr>
            <w:tcW w:w="1530" w:type="dxa"/>
          </w:tcPr>
          <w:p w14:paraId="03220E55" w14:textId="77777777" w:rsidR="00BC262B" w:rsidRDefault="00BC262B" w:rsidP="00F639F8">
            <w:pPr>
              <w:spacing w:after="0" w:line="240" w:lineRule="auto"/>
              <w:ind w:left="240"/>
              <w:rPr>
                <w:rFonts w:ascii="Arial" w:eastAsia="Times New Roman" w:hAnsi="Arial" w:cs="Arial"/>
                <w:sz w:val="20"/>
                <w:szCs w:val="20"/>
              </w:rPr>
            </w:pPr>
            <w:r>
              <w:rPr>
                <w:rFonts w:ascii="Arial" w:eastAsia="Times New Roman" w:hAnsi="Arial" w:cs="Arial"/>
                <w:sz w:val="20"/>
                <w:szCs w:val="20"/>
              </w:rPr>
              <w:t>G=Given</w:t>
            </w:r>
          </w:p>
          <w:p w14:paraId="4C8C95A4" w14:textId="77777777" w:rsidR="00BC262B" w:rsidRPr="008317CD" w:rsidRDefault="00BC262B" w:rsidP="00F639F8">
            <w:pPr>
              <w:spacing w:after="0" w:line="240" w:lineRule="auto"/>
              <w:ind w:left="240"/>
              <w:rPr>
                <w:rFonts w:ascii="Arial" w:eastAsia="Times New Roman" w:hAnsi="Arial" w:cs="Arial"/>
                <w:sz w:val="20"/>
                <w:szCs w:val="20"/>
              </w:rPr>
            </w:pPr>
            <w:r>
              <w:rPr>
                <w:rFonts w:ascii="Arial" w:eastAsia="Times New Roman" w:hAnsi="Arial" w:cs="Arial"/>
                <w:sz w:val="20"/>
                <w:szCs w:val="20"/>
              </w:rPr>
              <w:t>U=UnGiven</w:t>
            </w:r>
          </w:p>
        </w:tc>
      </w:tr>
    </w:tbl>
    <w:p w14:paraId="145CB206" w14:textId="77777777" w:rsidR="00BC262B" w:rsidRPr="008317CD" w:rsidRDefault="00BC262B" w:rsidP="00BC262B">
      <w:pPr>
        <w:spacing w:after="0" w:line="240" w:lineRule="auto"/>
        <w:rPr>
          <w:rFonts w:ascii="Arial" w:eastAsia="Times New Roman" w:hAnsi="Arial" w:cs="Arial"/>
          <w:sz w:val="20"/>
          <w:szCs w:val="20"/>
          <w:highlight w:val="yellow"/>
        </w:rPr>
      </w:pPr>
    </w:p>
    <w:tbl>
      <w:tblPr>
        <w:tblW w:w="0" w:type="auto"/>
        <w:tblLook w:val="01E0" w:firstRow="1" w:lastRow="1" w:firstColumn="1" w:lastColumn="1" w:noHBand="0" w:noVBand="0"/>
      </w:tblPr>
      <w:tblGrid>
        <w:gridCol w:w="897"/>
        <w:gridCol w:w="843"/>
        <w:gridCol w:w="1910"/>
        <w:gridCol w:w="4944"/>
      </w:tblGrid>
      <w:tr w:rsidR="00BC262B" w:rsidRPr="008317CD" w14:paraId="6254A554" w14:textId="77777777" w:rsidTr="00F639F8">
        <w:trPr>
          <w:trHeight w:val="423"/>
        </w:trPr>
        <w:tc>
          <w:tcPr>
            <w:tcW w:w="897" w:type="dxa"/>
          </w:tcPr>
          <w:p w14:paraId="4326550A" w14:textId="77777777" w:rsidR="00BC262B" w:rsidRDefault="00BC262B" w:rsidP="00F639F8">
            <w:pPr>
              <w:spacing w:after="0" w:line="240" w:lineRule="auto"/>
              <w:ind w:left="240"/>
              <w:rPr>
                <w:rFonts w:ascii="Times New Roman" w:eastAsia="Times New Roman" w:hAnsi="Times New Roman" w:cs="Times New Roman"/>
                <w:sz w:val="24"/>
                <w:szCs w:val="24"/>
              </w:rPr>
            </w:pPr>
          </w:p>
          <w:p w14:paraId="309937B3"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c>
          <w:tcPr>
            <w:tcW w:w="843" w:type="dxa"/>
          </w:tcPr>
          <w:p w14:paraId="00FAAA6B"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c>
          <w:tcPr>
            <w:tcW w:w="1910" w:type="dxa"/>
          </w:tcPr>
          <w:p w14:paraId="2B687CED" w14:textId="77777777" w:rsidR="00BC262B" w:rsidRPr="008317CD" w:rsidRDefault="00BC262B" w:rsidP="00F639F8">
            <w:pPr>
              <w:spacing w:after="0" w:line="240" w:lineRule="auto"/>
              <w:ind w:left="240"/>
              <w:rPr>
                <w:rFonts w:ascii="Times New Roman" w:eastAsia="Times New Roman" w:hAnsi="Times New Roman" w:cs="Times New Roman"/>
                <w:sz w:val="24"/>
                <w:szCs w:val="24"/>
              </w:rPr>
            </w:pPr>
          </w:p>
        </w:tc>
        <w:tc>
          <w:tcPr>
            <w:tcW w:w="4944" w:type="dxa"/>
          </w:tcPr>
          <w:p w14:paraId="628D5076" w14:textId="77777777" w:rsidR="00BC262B" w:rsidRPr="008317CD" w:rsidRDefault="00BC262B" w:rsidP="00F639F8">
            <w:pPr>
              <w:spacing w:after="0" w:line="240" w:lineRule="auto"/>
              <w:rPr>
                <w:rFonts w:ascii="Times New Roman" w:eastAsia="Times New Roman" w:hAnsi="Times New Roman" w:cs="Times New Roman"/>
                <w:sz w:val="24"/>
                <w:szCs w:val="24"/>
              </w:rPr>
            </w:pPr>
          </w:p>
        </w:tc>
      </w:tr>
    </w:tbl>
    <w:p w14:paraId="64578398"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RXC segment is used to convey information about additional ingredients, additives or components of the drug order that cannot be adequately conveyed by the ORC and RXE (or RXO) segments alone. RXC segments are primarily used whenever more than one ingredient is contained in the order. The usual convention is to send the first ingredient in an RXE (or RXO) segment, and each additional ingredient (if any) in separate RXC segments. Therefore, only orders with multiple ingredients would normally require RXC segment(s).  For example, for multi-ingredient orders such as IV solutions with additives, the interface will normally accept the first ingredient’s data (typically the base solution) in the RXE segment, and remaining ingredients/components (typically additives) in subsequent RXC segments.</w:t>
      </w:r>
    </w:p>
    <w:p w14:paraId="0C6056A2"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lastRenderedPageBreak/>
        <w:t xml:space="preserve">Some vendors prefer to duplicate the first ingredient data in the first RXC segment even though it was included in the RXO/RXE segment. In such cases, all order messages will contain at least one RXC segment. </w:t>
      </w:r>
    </w:p>
    <w:p w14:paraId="66E8345B" w14:textId="77777777" w:rsidR="00BC262B" w:rsidRDefault="00BC262B" w:rsidP="00BC262B">
      <w:pPr>
        <w:pStyle w:val="Style2"/>
      </w:pPr>
    </w:p>
    <w:p w14:paraId="752D670A" w14:textId="77777777" w:rsidR="00BC262B" w:rsidRPr="004C57BA" w:rsidRDefault="00BC262B" w:rsidP="00BC262B">
      <w:pPr>
        <w:pStyle w:val="Style2"/>
      </w:pPr>
      <w:bookmarkStart w:id="737" w:name="_Toc398038642"/>
      <w:r w:rsidRPr="00F00325">
        <w:t xml:space="preserve">RXC </w:t>
      </w:r>
      <w:r>
        <w:t>Segment – Pharmacy/Treatment Component Order</w:t>
      </w:r>
      <w:bookmarkEnd w:id="7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469"/>
        <w:gridCol w:w="5400"/>
        <w:gridCol w:w="789"/>
      </w:tblGrid>
      <w:tr w:rsidR="00BC262B" w:rsidRPr="003A1A9C" w14:paraId="64ACBF27" w14:textId="77777777" w:rsidTr="00F639F8">
        <w:tc>
          <w:tcPr>
            <w:tcW w:w="828" w:type="dxa"/>
            <w:shd w:val="clear" w:color="auto" w:fill="BFBFBF" w:themeFill="background1" w:themeFillShade="BF"/>
          </w:tcPr>
          <w:p w14:paraId="69D6DE9F"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14:paraId="73275A7E"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14:paraId="47C780B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14:paraId="4BA1F0E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14:paraId="1EA2C002"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6CC06B1B" w14:textId="77777777" w:rsidTr="00F639F8">
        <w:tc>
          <w:tcPr>
            <w:tcW w:w="828" w:type="dxa"/>
          </w:tcPr>
          <w:p w14:paraId="522E1E5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736" w:type="dxa"/>
          </w:tcPr>
          <w:p w14:paraId="4E500F3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ID</w:t>
            </w:r>
          </w:p>
        </w:tc>
        <w:tc>
          <w:tcPr>
            <w:tcW w:w="1469" w:type="dxa"/>
          </w:tcPr>
          <w:p w14:paraId="706539C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Rx Component Type</w:t>
            </w:r>
          </w:p>
        </w:tc>
        <w:tc>
          <w:tcPr>
            <w:tcW w:w="5400" w:type="dxa"/>
          </w:tcPr>
          <w:p w14:paraId="76665DF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A</w:t>
            </w:r>
          </w:p>
        </w:tc>
        <w:tc>
          <w:tcPr>
            <w:tcW w:w="742" w:type="dxa"/>
          </w:tcPr>
          <w:p w14:paraId="50306C88" w14:textId="77777777" w:rsidR="00BC262B" w:rsidRPr="003A1A9C" w:rsidRDefault="00BC262B" w:rsidP="00F639F8">
            <w:pPr>
              <w:rPr>
                <w:rFonts w:asciiTheme="majorHAnsi" w:hAnsiTheme="majorHAnsi" w:cs="Times New Roman"/>
              </w:rPr>
            </w:pPr>
          </w:p>
        </w:tc>
      </w:tr>
      <w:tr w:rsidR="00BC262B" w:rsidRPr="003A1A9C" w14:paraId="701E243E" w14:textId="77777777" w:rsidTr="00F639F8">
        <w:tc>
          <w:tcPr>
            <w:tcW w:w="828" w:type="dxa"/>
          </w:tcPr>
          <w:p w14:paraId="2CD9D28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736" w:type="dxa"/>
          </w:tcPr>
          <w:p w14:paraId="3B6DAE0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79BB06F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Component Code</w:t>
            </w:r>
          </w:p>
        </w:tc>
        <w:tc>
          <w:tcPr>
            <w:tcW w:w="5400" w:type="dxa"/>
          </w:tcPr>
          <w:p w14:paraId="1707B85B" w14:textId="0A446230" w:rsidR="00BC262B" w:rsidRPr="003A1A9C" w:rsidRDefault="00BC262B" w:rsidP="00F639F8">
            <w:pPr>
              <w:rPr>
                <w:rFonts w:asciiTheme="majorHAnsi" w:hAnsiTheme="majorHAnsi" w:cs="Times New Roman"/>
              </w:rPr>
            </w:pPr>
            <w:r>
              <w:rPr>
                <w:rFonts w:asciiTheme="majorHAnsi" w:hAnsiTheme="majorHAnsi" w:cs="Times New Roman"/>
              </w:rPr>
              <w:t>*</w:t>
            </w:r>
            <w:r w:rsidR="003C2721" w:rsidRPr="003C2721">
              <w:rPr>
                <w:rFonts w:asciiTheme="majorHAnsi" w:hAnsiTheme="majorHAnsi" w:cs="Times New Roman"/>
              </w:rPr>
              <w:t>623</w:t>
            </w:r>
            <w:ins w:id="738" w:author="David Hugger" w:date="2014-09-18T08:20:00Z">
              <w:r w:rsidR="00FA5EBC">
                <w:rPr>
                  <w:rFonts w:asciiTheme="majorHAnsi" w:hAnsiTheme="majorHAnsi" w:cs="Times New Roman"/>
                </w:rPr>
                <w:t>^</w:t>
              </w:r>
            </w:ins>
            <w:del w:id="739" w:author="David Hugger" w:date="2014-09-18T08:20:00Z">
              <w:r w:rsidRPr="004F6960" w:rsidDel="00FA5EBC">
                <w:rPr>
                  <w:rFonts w:asciiTheme="majorHAnsi" w:hAnsiTheme="majorHAnsi" w:cs="Times New Roman"/>
                </w:rPr>
                <w:delText>.</w:delText>
              </w:r>
            </w:del>
            <w:r w:rsidRPr="004F6960">
              <w:rPr>
                <w:rFonts w:asciiTheme="majorHAnsi" w:hAnsiTheme="majorHAnsi" w:cs="Times New Roman"/>
              </w:rPr>
              <w:t>5403</w:t>
            </w:r>
            <w:del w:id="740" w:author="David Hugger" w:date="2014-09-18T08:20:00Z">
              <w:r w:rsidRPr="004F6960" w:rsidDel="00FA5EBC">
                <w:rPr>
                  <w:rFonts w:asciiTheme="majorHAnsi" w:hAnsiTheme="majorHAnsi" w:cs="Times New Roman"/>
                </w:rPr>
                <w:delText>^</w:delText>
              </w:r>
            </w:del>
            <w:r w:rsidRPr="004F6960">
              <w:rPr>
                <w:rFonts w:asciiTheme="majorHAnsi" w:hAnsiTheme="majorHAnsi" w:cs="Times New Roman"/>
              </w:rPr>
              <w:t>^^195^DEXTROSE 5% IN 0.45% NS^99PSP|</w:t>
            </w:r>
          </w:p>
        </w:tc>
        <w:tc>
          <w:tcPr>
            <w:tcW w:w="742" w:type="dxa"/>
          </w:tcPr>
          <w:p w14:paraId="1E384790" w14:textId="77777777" w:rsidR="00BC262B" w:rsidRPr="003A1A9C" w:rsidRDefault="00BC262B" w:rsidP="00F639F8">
            <w:pPr>
              <w:rPr>
                <w:rFonts w:asciiTheme="majorHAnsi" w:hAnsiTheme="majorHAnsi" w:cs="Times New Roman"/>
              </w:rPr>
            </w:pPr>
          </w:p>
        </w:tc>
      </w:tr>
      <w:tr w:rsidR="00BC262B" w:rsidRPr="003A1A9C" w14:paraId="557F9933" w14:textId="77777777" w:rsidTr="00F639F8">
        <w:tc>
          <w:tcPr>
            <w:tcW w:w="828" w:type="dxa"/>
          </w:tcPr>
          <w:p w14:paraId="4F6162E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736" w:type="dxa"/>
          </w:tcPr>
          <w:p w14:paraId="661CD01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NM</w:t>
            </w:r>
          </w:p>
        </w:tc>
        <w:tc>
          <w:tcPr>
            <w:tcW w:w="1469" w:type="dxa"/>
          </w:tcPr>
          <w:p w14:paraId="7A6748A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Component Amount</w:t>
            </w:r>
          </w:p>
        </w:tc>
        <w:tc>
          <w:tcPr>
            <w:tcW w:w="5400" w:type="dxa"/>
          </w:tcPr>
          <w:p w14:paraId="675B5A7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5</w:t>
            </w:r>
          </w:p>
        </w:tc>
        <w:tc>
          <w:tcPr>
            <w:tcW w:w="742" w:type="dxa"/>
          </w:tcPr>
          <w:p w14:paraId="36AAE77E" w14:textId="77777777" w:rsidR="00BC262B" w:rsidRPr="003A1A9C" w:rsidRDefault="00BC262B" w:rsidP="00F639F8">
            <w:pPr>
              <w:rPr>
                <w:rFonts w:asciiTheme="majorHAnsi" w:hAnsiTheme="majorHAnsi" w:cs="Times New Roman"/>
              </w:rPr>
            </w:pPr>
          </w:p>
        </w:tc>
      </w:tr>
      <w:tr w:rsidR="00BC262B" w:rsidRPr="003A1A9C" w14:paraId="46FEEBD2" w14:textId="77777777" w:rsidTr="00F639F8">
        <w:tc>
          <w:tcPr>
            <w:tcW w:w="828" w:type="dxa"/>
          </w:tcPr>
          <w:p w14:paraId="1B251DD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736" w:type="dxa"/>
          </w:tcPr>
          <w:p w14:paraId="79F73CB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1CE1106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Component Units</w:t>
            </w:r>
          </w:p>
        </w:tc>
        <w:tc>
          <w:tcPr>
            <w:tcW w:w="5400" w:type="dxa"/>
          </w:tcPr>
          <w:p w14:paraId="013DE8E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^^^PSIV-1^ML^99OTH</w:t>
            </w:r>
          </w:p>
        </w:tc>
        <w:tc>
          <w:tcPr>
            <w:tcW w:w="742" w:type="dxa"/>
          </w:tcPr>
          <w:p w14:paraId="3F1C97F8" w14:textId="77777777" w:rsidR="00BC262B" w:rsidRPr="003A1A9C" w:rsidRDefault="00BC262B" w:rsidP="00F639F8">
            <w:pPr>
              <w:rPr>
                <w:rFonts w:asciiTheme="majorHAnsi" w:hAnsiTheme="majorHAnsi" w:cs="Times New Roman"/>
              </w:rPr>
            </w:pPr>
          </w:p>
        </w:tc>
      </w:tr>
    </w:tbl>
    <w:p w14:paraId="3CA9BDB7" w14:textId="042956AD" w:rsidR="00BC262B" w:rsidRDefault="00BC262B" w:rsidP="00BC262B">
      <w:pPr>
        <w:rPr>
          <w:rFonts w:asciiTheme="majorHAnsi" w:hAnsiTheme="majorHAnsi" w:cs="Times New Roman"/>
        </w:rPr>
      </w:pPr>
      <w:r>
        <w:rPr>
          <w:rFonts w:asciiTheme="majorHAnsi" w:hAnsiTheme="majorHAnsi" w:cs="Times New Roman"/>
          <w:b/>
          <w:bCs/>
          <w:iCs/>
          <w:sz w:val="36"/>
          <w:szCs w:val="36"/>
        </w:rPr>
        <w:t>*</w:t>
      </w:r>
      <w:r w:rsidRPr="00701EAE">
        <w:rPr>
          <w:rFonts w:asciiTheme="majorHAnsi" w:hAnsiTheme="majorHAnsi" w:cs="Times New Roman"/>
        </w:rPr>
        <w:t xml:space="preserve"> </w:t>
      </w:r>
      <w:r>
        <w:rPr>
          <w:rFonts w:asciiTheme="majorHAnsi" w:hAnsiTheme="majorHAnsi" w:cs="Times New Roman"/>
        </w:rPr>
        <w:t xml:space="preserve">RXC 2.1 = file </w:t>
      </w:r>
      <w:del w:id="741" w:author="David Hugger" w:date="2014-09-18T08:22:00Z">
        <w:r w:rsidDel="00FA5EBC">
          <w:rPr>
            <w:rFonts w:asciiTheme="majorHAnsi" w:hAnsiTheme="majorHAnsi" w:cs="Times New Roman"/>
          </w:rPr>
          <w:delText xml:space="preserve">50’s </w:delText>
        </w:r>
      </w:del>
      <w:ins w:id="742" w:author="David Hugger" w:date="2014-09-18T08:22:00Z">
        <w:r w:rsidR="00FA5EBC">
          <w:rPr>
            <w:rFonts w:asciiTheme="majorHAnsi" w:hAnsiTheme="majorHAnsi" w:cs="Times New Roman"/>
          </w:rPr>
          <w:t>50’s IEN</w:t>
        </w:r>
      </w:ins>
      <w:ins w:id="743" w:author="David Hugger" w:date="2014-09-18T08:21:00Z">
        <w:r w:rsidR="00FA5EBC">
          <w:rPr>
            <w:rFonts w:asciiTheme="majorHAnsi" w:hAnsiTheme="majorHAnsi" w:cs="Times New Roman"/>
          </w:rPr>
          <w:t xml:space="preserve"> for drug record, </w:t>
        </w:r>
      </w:ins>
      <w:ins w:id="744" w:author="David Hugger" w:date="2014-09-18T08:22:00Z">
        <w:r w:rsidR="00B36463">
          <w:rPr>
            <w:rFonts w:asciiTheme="majorHAnsi" w:hAnsiTheme="majorHAnsi" w:cs="Times New Roman"/>
          </w:rPr>
          <w:t xml:space="preserve">RXE 2.2 holds field 22 when </w:t>
        </w:r>
      </w:ins>
      <w:del w:id="745" w:author="David Hugger" w:date="2014-09-18T08:22:00Z">
        <w:r w:rsidDel="00B36463">
          <w:rPr>
            <w:rFonts w:asciiTheme="majorHAnsi" w:hAnsiTheme="majorHAnsi" w:cs="Times New Roman"/>
          </w:rPr>
          <w:delText xml:space="preserve">fields 20 </w:delText>
        </w:r>
      </w:del>
      <w:del w:id="746" w:author="David Hugger" w:date="2014-09-18T08:20:00Z">
        <w:r w:rsidDel="00FA5EBC">
          <w:rPr>
            <w:rFonts w:asciiTheme="majorHAnsi" w:hAnsiTheme="majorHAnsi" w:cs="Times New Roman"/>
          </w:rPr>
          <w:delText xml:space="preserve">and 22 when </w:delText>
        </w:r>
      </w:del>
      <w:r>
        <w:rPr>
          <w:rFonts w:asciiTheme="majorHAnsi" w:hAnsiTheme="majorHAnsi" w:cs="Times New Roman"/>
        </w:rPr>
        <w:t xml:space="preserve">defined, otherwise </w:t>
      </w:r>
      <w:ins w:id="747" w:author="David Hugger" w:date="2014-09-18T08:22:00Z">
        <w:r w:rsidR="00B36463">
          <w:rPr>
            <w:rFonts w:asciiTheme="majorHAnsi" w:hAnsiTheme="majorHAnsi" w:cs="Times New Roman"/>
          </w:rPr>
          <w:t>“null”</w:t>
        </w:r>
      </w:ins>
      <w:del w:id="748" w:author="David Hugger" w:date="2014-09-18T08:22:00Z">
        <w:r w:rsidDel="00B36463">
          <w:rPr>
            <w:rFonts w:asciiTheme="majorHAnsi" w:hAnsiTheme="majorHAnsi" w:cs="Times New Roman"/>
          </w:rPr>
          <w:delText>it is the file 50 IEN repeated</w:delText>
        </w:r>
      </w:del>
    </w:p>
    <w:p w14:paraId="56DFFAEF"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49"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50" w:author="David Hugger" w:date="2014-09-18T08:23:00Z">
            <w:rPr>
              <w:rFonts w:ascii="Verdana" w:eastAsia="Times New Roman" w:hAnsi="Verdana" w:cs="Times New Roman"/>
              <w:sz w:val="20"/>
              <w:szCs w:val="20"/>
              <w:u w:val="single"/>
            </w:rPr>
          </w:rPrChange>
        </w:rPr>
        <w:t>Component type</w:t>
      </w:r>
    </w:p>
    <w:p w14:paraId="69AA7A6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Values for this field include: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8"/>
        <w:gridCol w:w="7512"/>
      </w:tblGrid>
      <w:tr w:rsidR="00BC262B" w:rsidRPr="004D700A" w14:paraId="6D1314D6"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C271B4F" w14:textId="77777777" w:rsidR="00BC262B" w:rsidRPr="00E562C8" w:rsidRDefault="00BC262B" w:rsidP="00F639F8">
            <w:pPr>
              <w:spacing w:after="0" w:line="240" w:lineRule="auto"/>
              <w:rPr>
                <w:rFonts w:ascii="Times New Roman" w:eastAsia="Times New Roman" w:hAnsi="Times New Roman" w:cs="Times New Roman"/>
                <w:b/>
                <w:sz w:val="24"/>
                <w:szCs w:val="24"/>
                <w:rPrChange w:id="751"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i/>
                <w:iCs/>
                <w:sz w:val="20"/>
                <w:szCs w:val="20"/>
                <w:rPrChange w:id="752" w:author="David Hugger" w:date="2014-09-18T08:23:00Z">
                  <w:rPr>
                    <w:rFonts w:ascii="Verdana" w:eastAsia="Times New Roman" w:hAnsi="Verdana" w:cs="Times New Roman"/>
                    <w:i/>
                    <w:iCs/>
                    <w:sz w:val="20"/>
                    <w:szCs w:val="20"/>
                  </w:rPr>
                </w:rPrChange>
              </w:rPr>
              <w:t>Value</w:t>
            </w:r>
          </w:p>
        </w:tc>
        <w:tc>
          <w:tcPr>
            <w:tcW w:w="4000" w:type="pct"/>
            <w:tcBorders>
              <w:top w:val="outset" w:sz="6" w:space="0" w:color="auto"/>
              <w:left w:val="outset" w:sz="6" w:space="0" w:color="auto"/>
              <w:bottom w:val="outset" w:sz="6" w:space="0" w:color="auto"/>
              <w:right w:val="outset" w:sz="6" w:space="0" w:color="auto"/>
            </w:tcBorders>
            <w:vAlign w:val="center"/>
            <w:hideMark/>
          </w:tcPr>
          <w:p w14:paraId="134F87A2" w14:textId="77777777" w:rsidR="00BC262B" w:rsidRPr="00E562C8" w:rsidRDefault="00BC262B" w:rsidP="00F639F8">
            <w:pPr>
              <w:spacing w:after="0" w:line="240" w:lineRule="auto"/>
              <w:rPr>
                <w:rFonts w:ascii="Times New Roman" w:eastAsia="Times New Roman" w:hAnsi="Times New Roman" w:cs="Times New Roman"/>
                <w:b/>
                <w:sz w:val="24"/>
                <w:szCs w:val="24"/>
                <w:rPrChange w:id="753"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i/>
                <w:iCs/>
                <w:sz w:val="20"/>
                <w:szCs w:val="20"/>
                <w:rPrChange w:id="754" w:author="David Hugger" w:date="2014-09-18T08:23:00Z">
                  <w:rPr>
                    <w:rFonts w:ascii="Verdana" w:eastAsia="Times New Roman" w:hAnsi="Verdana" w:cs="Times New Roman"/>
                    <w:i/>
                    <w:iCs/>
                    <w:sz w:val="20"/>
                    <w:szCs w:val="20"/>
                  </w:rPr>
                </w:rPrChange>
              </w:rPr>
              <w:t>Description</w:t>
            </w:r>
          </w:p>
        </w:tc>
      </w:tr>
      <w:tr w:rsidR="00BC262B" w:rsidRPr="004D700A" w14:paraId="52A9B015"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0133E6C"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B</w:t>
            </w:r>
          </w:p>
        </w:tc>
        <w:tc>
          <w:tcPr>
            <w:tcW w:w="4000" w:type="pct"/>
            <w:tcBorders>
              <w:top w:val="outset" w:sz="6" w:space="0" w:color="auto"/>
              <w:left w:val="outset" w:sz="6" w:space="0" w:color="auto"/>
              <w:bottom w:val="outset" w:sz="6" w:space="0" w:color="auto"/>
              <w:right w:val="outset" w:sz="6" w:space="0" w:color="auto"/>
            </w:tcBorders>
            <w:vAlign w:val="center"/>
            <w:hideMark/>
          </w:tcPr>
          <w:p w14:paraId="4D4E5F4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Base</w:t>
            </w:r>
          </w:p>
        </w:tc>
      </w:tr>
      <w:tr w:rsidR="00BC262B" w:rsidRPr="004D700A" w14:paraId="080F04CB"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2D5038C"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A</w:t>
            </w:r>
          </w:p>
        </w:tc>
        <w:tc>
          <w:tcPr>
            <w:tcW w:w="4000" w:type="pct"/>
            <w:tcBorders>
              <w:top w:val="outset" w:sz="6" w:space="0" w:color="auto"/>
              <w:left w:val="outset" w:sz="6" w:space="0" w:color="auto"/>
              <w:bottom w:val="outset" w:sz="6" w:space="0" w:color="auto"/>
              <w:right w:val="outset" w:sz="6" w:space="0" w:color="auto"/>
            </w:tcBorders>
            <w:vAlign w:val="center"/>
            <w:hideMark/>
          </w:tcPr>
          <w:p w14:paraId="50F5FD9B"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Additive</w:t>
            </w:r>
          </w:p>
        </w:tc>
      </w:tr>
    </w:tbl>
    <w:p w14:paraId="43379F4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For IV orders, the "B" value would be used to identify the solution. For non-IV orders, the "B" value may apply to the primary (e.g., greater quantity) base ingredient into which other (lesser quantity) ingredients are mixed. (e.g., if a topical cream is being prepared). If "base" components are present, they should be sent first. The first "base" component should be considered the "primary base". The first "additive" sent should be the "primary additive".</w:t>
      </w:r>
    </w:p>
    <w:p w14:paraId="47E68E8F"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55"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56" w:author="David Hugger" w:date="2014-09-18T08:23:00Z">
            <w:rPr>
              <w:rFonts w:ascii="Verdana" w:eastAsia="Times New Roman" w:hAnsi="Verdana" w:cs="Times New Roman"/>
              <w:sz w:val="20"/>
              <w:szCs w:val="20"/>
              <w:u w:val="single"/>
            </w:rPr>
          </w:rPrChange>
        </w:rPr>
        <w:t>Component code</w:t>
      </w:r>
    </w:p>
    <w:p w14:paraId="72F7D206"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This field defines the base or additive component in the same manner as the RXE "Give code". The data in the component code refers only to the individual ingredient, not to the entire order. </w:t>
      </w:r>
    </w:p>
    <w:p w14:paraId="2841145C" w14:textId="77777777" w:rsidR="00BC262B" w:rsidRPr="004D700A" w:rsidRDefault="00BC262B" w:rsidP="00BC262B">
      <w:pPr>
        <w:spacing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lastRenderedPageBreak/>
        <w:t>&lt;identifier&gt; ^ &lt;description&gt; ^ &lt;coding system&gt;</w:t>
      </w:r>
    </w:p>
    <w:p w14:paraId="63B6E1B7"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interface will usually use the hospital/pharmacy’s unique charge code for the drug as the identifier. The description is a text description of the drug. It may include the drug strength/volume and dosage form/route. The coding system should contain the value "CDM" if the charge code is being used, or "UNIQUE" if the unique drug formulary record reference number is used.</w:t>
      </w:r>
    </w:p>
    <w:p w14:paraId="79FE1094"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e.g., &lt;54678990&gt;^AMPICILLIN 1GM IV^CDM</w:t>
      </w:r>
    </w:p>
    <w:p w14:paraId="22CEFB93"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57"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58" w:author="David Hugger" w:date="2014-09-18T08:23:00Z">
            <w:rPr>
              <w:rFonts w:ascii="Verdana" w:eastAsia="Times New Roman" w:hAnsi="Verdana" w:cs="Times New Roman"/>
              <w:sz w:val="20"/>
              <w:szCs w:val="20"/>
              <w:u w:val="single"/>
            </w:rPr>
          </w:rPrChange>
        </w:rPr>
        <w:t>Component amount</w:t>
      </w:r>
    </w:p>
    <w:p w14:paraId="7995E8F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u w:val="single"/>
        </w:rPr>
      </w:pPr>
      <w:r w:rsidRPr="004D700A">
        <w:rPr>
          <w:rFonts w:ascii="Verdana" w:eastAsia="Times New Roman" w:hAnsi="Verdana" w:cs="Times New Roman"/>
          <w:sz w:val="20"/>
          <w:szCs w:val="20"/>
        </w:rPr>
        <w:t>This field identifies the amount of the component to be added. E.g., "500" (for 500MG), "10" (for 10ML), "1" (for 1 vial)</w:t>
      </w:r>
    </w:p>
    <w:p w14:paraId="0717AFF7"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59"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60" w:author="David Hugger" w:date="2014-09-18T08:23:00Z">
            <w:rPr>
              <w:rFonts w:ascii="Verdana" w:eastAsia="Times New Roman" w:hAnsi="Verdana" w:cs="Times New Roman"/>
              <w:sz w:val="20"/>
              <w:szCs w:val="20"/>
              <w:u w:val="single"/>
            </w:rPr>
          </w:rPrChange>
        </w:rPr>
        <w:t>Component units</w:t>
      </w:r>
    </w:p>
    <w:p w14:paraId="32C654FF"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u w:val="single"/>
        </w:rPr>
      </w:pPr>
      <w:r w:rsidRPr="004D700A">
        <w:rPr>
          <w:rFonts w:ascii="Verdana" w:eastAsia="Times New Roman" w:hAnsi="Verdana" w:cs="Times New Roman"/>
          <w:sz w:val="20"/>
          <w:szCs w:val="20"/>
        </w:rPr>
        <w:t xml:space="preserve">The units of measure for the component amount are described in this field. E.g., "MG" (for 500MG), "ML" (for 10 ML),"VIAL" (for 1 vial). </w:t>
      </w:r>
    </w:p>
    <w:p w14:paraId="7DB7924D"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61"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62" w:author="David Hugger" w:date="2014-09-18T08:23:00Z">
            <w:rPr>
              <w:rFonts w:ascii="Verdana" w:eastAsia="Times New Roman" w:hAnsi="Verdana" w:cs="Times New Roman"/>
              <w:sz w:val="20"/>
              <w:szCs w:val="20"/>
              <w:u w:val="single"/>
            </w:rPr>
          </w:rPrChange>
        </w:rPr>
        <w:t>Component strength</w:t>
      </w:r>
    </w:p>
    <w:p w14:paraId="067481BF"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u w:val="single"/>
        </w:rPr>
      </w:pPr>
      <w:r w:rsidRPr="004D700A">
        <w:rPr>
          <w:rFonts w:ascii="Verdana" w:eastAsia="Times New Roman" w:hAnsi="Verdana" w:cs="Times New Roman"/>
          <w:sz w:val="20"/>
          <w:szCs w:val="20"/>
        </w:rPr>
        <w:t>If the component code description does not include a strength, it should be included here.</w:t>
      </w:r>
    </w:p>
    <w:p w14:paraId="3EA233E9" w14:textId="77777777" w:rsidR="00BC262B" w:rsidRPr="00E562C8" w:rsidRDefault="00BC262B" w:rsidP="00BC262B">
      <w:pPr>
        <w:spacing w:before="100" w:beforeAutospacing="1" w:after="100" w:afterAutospacing="1" w:line="240" w:lineRule="auto"/>
        <w:rPr>
          <w:rFonts w:ascii="Times New Roman" w:eastAsia="Times New Roman" w:hAnsi="Times New Roman" w:cs="Times New Roman"/>
          <w:b/>
          <w:sz w:val="24"/>
          <w:szCs w:val="24"/>
          <w:rPrChange w:id="763" w:author="David Hugger" w:date="2014-09-18T08:23:00Z">
            <w:rPr>
              <w:rFonts w:ascii="Times New Roman" w:eastAsia="Times New Roman" w:hAnsi="Times New Roman" w:cs="Times New Roman"/>
              <w:sz w:val="24"/>
              <w:szCs w:val="24"/>
            </w:rPr>
          </w:rPrChange>
        </w:rPr>
      </w:pPr>
      <w:r w:rsidRPr="00E562C8">
        <w:rPr>
          <w:rFonts w:ascii="Verdana" w:eastAsia="Times New Roman" w:hAnsi="Verdana" w:cs="Times New Roman"/>
          <w:b/>
          <w:sz w:val="20"/>
          <w:szCs w:val="20"/>
          <w:u w:val="single"/>
          <w:rPrChange w:id="764" w:author="David Hugger" w:date="2014-09-18T08:23:00Z">
            <w:rPr>
              <w:rFonts w:ascii="Verdana" w:eastAsia="Times New Roman" w:hAnsi="Verdana" w:cs="Times New Roman"/>
              <w:sz w:val="20"/>
              <w:szCs w:val="20"/>
              <w:u w:val="single"/>
            </w:rPr>
          </w:rPrChange>
        </w:rPr>
        <w:t>Component strength unit</w:t>
      </w:r>
    </w:p>
    <w:p w14:paraId="6FAE3BF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If the component code description does not include the unit of measure, it should be included here. The interface may append the "strength units" to the end of the "strength" for display/storage purposes.</w:t>
      </w:r>
    </w:p>
    <w:p w14:paraId="0A3FA07E" w14:textId="77777777" w:rsidR="00BC262B" w:rsidRPr="00701EAE" w:rsidRDefault="00BC262B" w:rsidP="00BC262B">
      <w:pPr>
        <w:rPr>
          <w:rFonts w:asciiTheme="majorHAnsi" w:hAnsiTheme="majorHAnsi" w:cs="Times New Roman"/>
          <w:b/>
          <w:bCs/>
          <w:iCs/>
          <w:sz w:val="36"/>
          <w:szCs w:val="36"/>
        </w:rPr>
      </w:pPr>
    </w:p>
    <w:p w14:paraId="45FCBDF1" w14:textId="77777777" w:rsidR="00BC262B" w:rsidRDefault="00BC262B" w:rsidP="00BC262B">
      <w:pPr>
        <w:pStyle w:val="Style2"/>
      </w:pPr>
      <w:bookmarkStart w:id="765" w:name="_Toc398038643"/>
      <w:r w:rsidRPr="006269D2">
        <w:t xml:space="preserve">RXE </w:t>
      </w:r>
      <w:r>
        <w:t>Segment –</w:t>
      </w:r>
      <w:r w:rsidRPr="006269D2">
        <w:t xml:space="preserve"> Pharmacy</w:t>
      </w:r>
      <w:r>
        <w:t>/Treatment Encoded Order</w:t>
      </w:r>
      <w:bookmarkEnd w:id="765"/>
    </w:p>
    <w:p w14:paraId="0C0F9AEC"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RXE segment is the "master" pharmacy order segment. It is used for all types of pharmacy orders including unit dose orders and IV solution orders. It will contain data about the primary ingredient only. Additional ingredients such as IV additives are contained in associated RXC segments. RXE segments should only be used in Pharmacy Encoded Order messages (i.e., Perfected orders), whereas ORM messages (i.e., Pharmacy medication order, Non-perfected orders as might be received from a CPOE system) will use an RXO segment.</w:t>
      </w:r>
    </w:p>
    <w:p w14:paraId="4DB71771" w14:textId="77777777" w:rsidR="00BC262B" w:rsidRPr="004C57BA" w:rsidRDefault="00BC262B" w:rsidP="00BC262B">
      <w:pPr>
        <w:pStyle w:val="Style2"/>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72"/>
        <w:gridCol w:w="706"/>
        <w:gridCol w:w="1646"/>
        <w:gridCol w:w="4977"/>
        <w:gridCol w:w="1475"/>
      </w:tblGrid>
      <w:tr w:rsidR="00BC262B" w:rsidRPr="003A1A9C" w14:paraId="7841C217" w14:textId="77777777" w:rsidTr="00F639F8">
        <w:tc>
          <w:tcPr>
            <w:tcW w:w="828" w:type="dxa"/>
            <w:shd w:val="clear" w:color="auto" w:fill="BFBFBF" w:themeFill="background1" w:themeFillShade="BF"/>
          </w:tcPr>
          <w:p w14:paraId="040B1D60"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14:paraId="39729EC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14:paraId="7D411266"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14:paraId="446BCD6A"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14:paraId="76B426CF"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456ED0FE" w14:textId="77777777" w:rsidTr="00F639F8">
        <w:tc>
          <w:tcPr>
            <w:tcW w:w="828" w:type="dxa"/>
          </w:tcPr>
          <w:p w14:paraId="0DBFE5F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736" w:type="dxa"/>
          </w:tcPr>
          <w:p w14:paraId="15E6071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TQ</w:t>
            </w:r>
          </w:p>
        </w:tc>
        <w:tc>
          <w:tcPr>
            <w:tcW w:w="1469" w:type="dxa"/>
          </w:tcPr>
          <w:p w14:paraId="34AA55A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 xml:space="preserve">Quantity/ </w:t>
            </w:r>
            <w:r w:rsidRPr="003A1A9C">
              <w:rPr>
                <w:rFonts w:asciiTheme="majorHAnsi" w:hAnsiTheme="majorHAnsi" w:cs="Times New Roman"/>
              </w:rPr>
              <w:lastRenderedPageBreak/>
              <w:t>Timing</w:t>
            </w:r>
          </w:p>
        </w:tc>
        <w:tc>
          <w:tcPr>
            <w:tcW w:w="5400" w:type="dxa"/>
          </w:tcPr>
          <w:p w14:paraId="05A46A7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650&amp;MG&amp;2&amp;^BID^^200807301214-</w:t>
            </w:r>
            <w:r w:rsidRPr="003A1A9C">
              <w:rPr>
                <w:rFonts w:asciiTheme="majorHAnsi" w:hAnsiTheme="majorHAnsi" w:cs="Times New Roman"/>
              </w:rPr>
              <w:lastRenderedPageBreak/>
              <w:t>0500^200808062400-0500^^^650MG</w:t>
            </w:r>
          </w:p>
        </w:tc>
        <w:tc>
          <w:tcPr>
            <w:tcW w:w="742" w:type="dxa"/>
          </w:tcPr>
          <w:p w14:paraId="0F94402E" w14:textId="77777777" w:rsidR="00BC262B" w:rsidRPr="003A1A9C" w:rsidRDefault="00BC262B" w:rsidP="00F639F8">
            <w:pPr>
              <w:rPr>
                <w:rFonts w:asciiTheme="majorHAnsi" w:hAnsiTheme="majorHAnsi" w:cs="Times New Roman"/>
              </w:rPr>
            </w:pPr>
          </w:p>
        </w:tc>
      </w:tr>
      <w:tr w:rsidR="00BC262B" w:rsidRPr="003A1A9C" w14:paraId="6C77F5F9" w14:textId="77777777" w:rsidTr="00F639F8">
        <w:tc>
          <w:tcPr>
            <w:tcW w:w="828" w:type="dxa"/>
          </w:tcPr>
          <w:p w14:paraId="4754878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2</w:t>
            </w:r>
          </w:p>
        </w:tc>
        <w:tc>
          <w:tcPr>
            <w:tcW w:w="736" w:type="dxa"/>
          </w:tcPr>
          <w:p w14:paraId="10E0051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7D2EE11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Code</w:t>
            </w:r>
          </w:p>
        </w:tc>
        <w:tc>
          <w:tcPr>
            <w:tcW w:w="5400" w:type="dxa"/>
          </w:tcPr>
          <w:p w14:paraId="0A7D5A77" w14:textId="3D8043E2" w:rsidR="00BC262B" w:rsidRPr="003A1A9C" w:rsidRDefault="002C2267" w:rsidP="00F639F8">
            <w:pPr>
              <w:rPr>
                <w:rFonts w:asciiTheme="majorHAnsi" w:hAnsiTheme="majorHAnsi" w:cs="Times New Roman"/>
              </w:rPr>
            </w:pPr>
            <w:r w:rsidRPr="002C2267">
              <w:rPr>
                <w:rFonts w:asciiTheme="majorHAnsi" w:hAnsiTheme="majorHAnsi" w:cs="Times New Roman"/>
              </w:rPr>
              <w:t>280</w:t>
            </w:r>
            <w:r>
              <w:rPr>
                <w:rFonts w:asciiTheme="majorHAnsi" w:hAnsiTheme="majorHAnsi" w:cs="Times New Roman"/>
              </w:rPr>
              <w:t>^</w:t>
            </w:r>
            <w:r w:rsidR="00BC262B" w:rsidRPr="003A1A9C">
              <w:rPr>
                <w:rFonts w:asciiTheme="majorHAnsi" w:hAnsiTheme="majorHAnsi" w:cs="Times New Roman"/>
              </w:rPr>
              <w:t>5229^</w:t>
            </w:r>
            <w:r w:rsidR="00913AB6" w:rsidRPr="00913AB6">
              <w:rPr>
                <w:rFonts w:asciiTheme="majorHAnsi" w:hAnsiTheme="majorHAnsi" w:cs="Times New Roman"/>
              </w:rPr>
              <w:t>ASPIRIN BUFFERED 325MG TAB</w:t>
            </w:r>
            <w:r w:rsidR="00BC262B" w:rsidRPr="003A1A9C">
              <w:rPr>
                <w:rFonts w:asciiTheme="majorHAnsi" w:hAnsiTheme="majorHAnsi" w:cs="Times New Roman"/>
              </w:rPr>
              <w:t>^99NDF^280^ASPIRIN BUFFERED 325MG TAB^99PSD</w:t>
            </w:r>
          </w:p>
        </w:tc>
        <w:tc>
          <w:tcPr>
            <w:tcW w:w="742" w:type="dxa"/>
          </w:tcPr>
          <w:p w14:paraId="06044281" w14:textId="77777777" w:rsidR="00BC262B" w:rsidRPr="003A1A9C" w:rsidRDefault="00BC262B" w:rsidP="00F639F8">
            <w:pPr>
              <w:rPr>
                <w:rFonts w:asciiTheme="majorHAnsi" w:hAnsiTheme="majorHAnsi" w:cs="Times New Roman"/>
              </w:rPr>
            </w:pPr>
            <w:r>
              <w:rPr>
                <w:rFonts w:asciiTheme="majorHAnsi" w:hAnsiTheme="majorHAnsi" w:cs="Times New Roman"/>
              </w:rPr>
              <w:t>.</w:t>
            </w:r>
          </w:p>
        </w:tc>
      </w:tr>
      <w:tr w:rsidR="00BC262B" w:rsidRPr="003A1A9C" w14:paraId="02E5F0A1" w14:textId="77777777" w:rsidTr="00F639F8">
        <w:tc>
          <w:tcPr>
            <w:tcW w:w="828" w:type="dxa"/>
          </w:tcPr>
          <w:p w14:paraId="51244A9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736" w:type="dxa"/>
          </w:tcPr>
          <w:p w14:paraId="784F5E4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NM</w:t>
            </w:r>
          </w:p>
        </w:tc>
        <w:tc>
          <w:tcPr>
            <w:tcW w:w="1469" w:type="dxa"/>
          </w:tcPr>
          <w:p w14:paraId="17E16DB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Amount-Minimum</w:t>
            </w:r>
          </w:p>
        </w:tc>
        <w:tc>
          <w:tcPr>
            <w:tcW w:w="5400" w:type="dxa"/>
          </w:tcPr>
          <w:p w14:paraId="3E3AD2B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650</w:t>
            </w:r>
          </w:p>
        </w:tc>
        <w:tc>
          <w:tcPr>
            <w:tcW w:w="742" w:type="dxa"/>
          </w:tcPr>
          <w:p w14:paraId="71B3342F" w14:textId="77777777" w:rsidR="00BC262B" w:rsidRPr="003A1A9C" w:rsidRDefault="00BC262B" w:rsidP="00F639F8">
            <w:pPr>
              <w:rPr>
                <w:rFonts w:asciiTheme="majorHAnsi" w:hAnsiTheme="majorHAnsi" w:cs="Times New Roman"/>
              </w:rPr>
            </w:pPr>
          </w:p>
        </w:tc>
      </w:tr>
      <w:tr w:rsidR="00BC262B" w:rsidRPr="003A1A9C" w14:paraId="0EF40A1E" w14:textId="77777777" w:rsidTr="00F639F8">
        <w:tc>
          <w:tcPr>
            <w:tcW w:w="828" w:type="dxa"/>
          </w:tcPr>
          <w:p w14:paraId="4A4D063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5</w:t>
            </w:r>
          </w:p>
        </w:tc>
        <w:tc>
          <w:tcPr>
            <w:tcW w:w="736" w:type="dxa"/>
          </w:tcPr>
          <w:p w14:paraId="07F4288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3CC3848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Units</w:t>
            </w:r>
          </w:p>
        </w:tc>
        <w:tc>
          <w:tcPr>
            <w:tcW w:w="5400" w:type="dxa"/>
          </w:tcPr>
          <w:p w14:paraId="33C025C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MG^^^20^MG^99PSU</w:t>
            </w:r>
          </w:p>
        </w:tc>
        <w:tc>
          <w:tcPr>
            <w:tcW w:w="742" w:type="dxa"/>
          </w:tcPr>
          <w:p w14:paraId="6D7725DA" w14:textId="77777777" w:rsidR="00BC262B" w:rsidRPr="003A1A9C" w:rsidRDefault="00BC262B" w:rsidP="00F639F8">
            <w:pPr>
              <w:rPr>
                <w:rFonts w:asciiTheme="majorHAnsi" w:hAnsiTheme="majorHAnsi" w:cs="Times New Roman"/>
              </w:rPr>
            </w:pPr>
          </w:p>
        </w:tc>
      </w:tr>
      <w:tr w:rsidR="00BC262B" w:rsidRPr="003A1A9C" w14:paraId="7A59CB6C" w14:textId="77777777" w:rsidTr="00F639F8">
        <w:tc>
          <w:tcPr>
            <w:tcW w:w="828" w:type="dxa"/>
          </w:tcPr>
          <w:p w14:paraId="4334E65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6</w:t>
            </w:r>
          </w:p>
        </w:tc>
        <w:tc>
          <w:tcPr>
            <w:tcW w:w="736" w:type="dxa"/>
          </w:tcPr>
          <w:p w14:paraId="5F76198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50BD720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Dosage Form</w:t>
            </w:r>
          </w:p>
        </w:tc>
        <w:tc>
          <w:tcPr>
            <w:tcW w:w="5400" w:type="dxa"/>
          </w:tcPr>
          <w:p w14:paraId="0ECB922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^^^63^TAB^99PSF</w:t>
            </w:r>
          </w:p>
        </w:tc>
        <w:tc>
          <w:tcPr>
            <w:tcW w:w="742" w:type="dxa"/>
          </w:tcPr>
          <w:p w14:paraId="32B239A2" w14:textId="77777777" w:rsidR="00BC262B" w:rsidRPr="003A1A9C" w:rsidRDefault="00BC262B" w:rsidP="00F639F8">
            <w:pPr>
              <w:rPr>
                <w:rFonts w:asciiTheme="majorHAnsi" w:hAnsiTheme="majorHAnsi" w:cs="Times New Roman"/>
              </w:rPr>
            </w:pPr>
          </w:p>
        </w:tc>
      </w:tr>
      <w:tr w:rsidR="00BC262B" w:rsidRPr="003A1A9C" w14:paraId="55B3B8BD" w14:textId="77777777" w:rsidTr="00F639F8">
        <w:tc>
          <w:tcPr>
            <w:tcW w:w="828" w:type="dxa"/>
          </w:tcPr>
          <w:p w14:paraId="61DDEAB0" w14:textId="77777777" w:rsidR="00BC262B" w:rsidRPr="003A1A9C" w:rsidRDefault="00BC262B" w:rsidP="00F639F8">
            <w:pPr>
              <w:rPr>
                <w:rFonts w:asciiTheme="majorHAnsi" w:hAnsiTheme="majorHAnsi" w:cs="Times New Roman"/>
              </w:rPr>
            </w:pPr>
            <w:r>
              <w:rPr>
                <w:rFonts w:asciiTheme="majorHAnsi" w:hAnsiTheme="majorHAnsi" w:cs="Times New Roman"/>
              </w:rPr>
              <w:t>7</w:t>
            </w:r>
          </w:p>
        </w:tc>
        <w:tc>
          <w:tcPr>
            <w:tcW w:w="736" w:type="dxa"/>
          </w:tcPr>
          <w:p w14:paraId="198156E7" w14:textId="77777777" w:rsidR="00BC262B" w:rsidRPr="003A1A9C" w:rsidRDefault="00BC262B" w:rsidP="00F639F8">
            <w:pPr>
              <w:rPr>
                <w:rFonts w:asciiTheme="majorHAnsi" w:hAnsiTheme="majorHAnsi" w:cs="Times New Roman"/>
              </w:rPr>
            </w:pPr>
            <w:r>
              <w:rPr>
                <w:rFonts w:asciiTheme="majorHAnsi" w:hAnsiTheme="majorHAnsi" w:cs="Times New Roman"/>
              </w:rPr>
              <w:t>ST</w:t>
            </w:r>
          </w:p>
        </w:tc>
        <w:tc>
          <w:tcPr>
            <w:tcW w:w="1469" w:type="dxa"/>
          </w:tcPr>
          <w:p w14:paraId="0ABD5CCC" w14:textId="77777777" w:rsidR="00BC262B" w:rsidRDefault="00BC262B" w:rsidP="00F639F8">
            <w:pPr>
              <w:rPr>
                <w:ins w:id="766" w:author="David Hugger" w:date="2014-09-18T08:28:00Z"/>
                <w:rFonts w:asciiTheme="majorHAnsi" w:hAnsiTheme="majorHAnsi" w:cs="Times New Roman"/>
              </w:rPr>
            </w:pPr>
            <w:r>
              <w:rPr>
                <w:rFonts w:asciiTheme="majorHAnsi" w:hAnsiTheme="majorHAnsi" w:cs="Times New Roman"/>
              </w:rPr>
              <w:t>Provider’s Administration Instructions</w:t>
            </w:r>
          </w:p>
          <w:p w14:paraId="11EFA427" w14:textId="77777777" w:rsidR="00A254D1" w:rsidRPr="003A1A9C" w:rsidRDefault="00A254D1" w:rsidP="00F639F8">
            <w:pPr>
              <w:rPr>
                <w:rFonts w:asciiTheme="majorHAnsi" w:hAnsiTheme="majorHAnsi" w:cs="Times New Roman"/>
              </w:rPr>
            </w:pPr>
          </w:p>
        </w:tc>
        <w:tc>
          <w:tcPr>
            <w:tcW w:w="5400" w:type="dxa"/>
          </w:tcPr>
          <w:p w14:paraId="3179238B" w14:textId="0C43E119" w:rsidR="00BC262B" w:rsidRPr="003A1A9C" w:rsidRDefault="00BC262B">
            <w:pPr>
              <w:rPr>
                <w:rFonts w:asciiTheme="majorHAnsi" w:hAnsiTheme="majorHAnsi" w:cs="Times New Roman"/>
              </w:rPr>
            </w:pPr>
            <w:r w:rsidRPr="006A7C5E">
              <w:rPr>
                <w:rFonts w:asciiTheme="majorHAnsi" w:hAnsiTheme="majorHAnsi" w:cs="Times New Roman"/>
              </w:rPr>
              <w:t>^</w:t>
            </w:r>
            <w:del w:id="767" w:author="David Hugger" w:date="2014-09-18T08:32:00Z">
              <w:r w:rsidRPr="006A7C5E" w:rsidDel="00A254D1">
                <w:rPr>
                  <w:rFonts w:asciiTheme="majorHAnsi" w:hAnsiTheme="majorHAnsi" w:cs="Times New Roman"/>
                </w:rPr>
                <w:delText>This is a test of the new fix to add the special instructio</w:delText>
              </w:r>
              <w:r w:rsidDel="00A254D1">
                <w:rPr>
                  <w:rFonts w:asciiTheme="majorHAnsi" w:hAnsiTheme="majorHAnsi" w:cs="Times New Roman"/>
                </w:rPr>
                <w:delText>ns</w:delText>
              </w:r>
            </w:del>
            <w:ins w:id="768" w:author="David Hugger" w:date="2014-09-18T08:32:00Z">
              <w:r w:rsidR="00A254D1">
                <w:rPr>
                  <w:rFonts w:asciiTheme="majorHAnsi" w:hAnsiTheme="majorHAnsi" w:cs="Times New Roman"/>
                </w:rPr>
                <w:t>Special Instructions go here</w:t>
              </w:r>
            </w:ins>
          </w:p>
        </w:tc>
        <w:tc>
          <w:tcPr>
            <w:tcW w:w="742" w:type="dxa"/>
          </w:tcPr>
          <w:p w14:paraId="5FD2881F" w14:textId="08DD1D6D" w:rsidR="00E562C8" w:rsidRDefault="00E562C8" w:rsidP="00F639F8">
            <w:pPr>
              <w:rPr>
                <w:ins w:id="769" w:author="David Hugger" w:date="2014-09-18T08:25:00Z"/>
                <w:rFonts w:asciiTheme="majorHAnsi" w:hAnsiTheme="majorHAnsi" w:cs="Times New Roman"/>
              </w:rPr>
            </w:pPr>
            <w:ins w:id="770" w:author="David Hugger" w:date="2014-09-18T08:24:00Z">
              <w:r>
                <w:rPr>
                  <w:rFonts w:asciiTheme="majorHAnsi" w:hAnsiTheme="majorHAnsi" w:cs="Times New Roman"/>
                </w:rPr>
                <w:t>UD-</w:t>
              </w:r>
            </w:ins>
            <w:ins w:id="771" w:author="David Hugger" w:date="2014-09-18T08:26:00Z">
              <w:r>
                <w:rPr>
                  <w:rFonts w:asciiTheme="majorHAnsi" w:hAnsiTheme="majorHAnsi" w:cs="Times New Roman"/>
                </w:rPr>
                <w:t xml:space="preserve"> field 62,sub</w:t>
              </w:r>
            </w:ins>
            <w:ins w:id="772" w:author="David Hugger" w:date="2014-09-18T08:25:00Z">
              <w:r>
                <w:rPr>
                  <w:rFonts w:asciiTheme="majorHAnsi" w:hAnsiTheme="majorHAnsi" w:cs="Times New Roman"/>
                </w:rPr>
                <w:t>fields 8,</w:t>
              </w:r>
            </w:ins>
            <w:r w:rsidR="00040AAF">
              <w:rPr>
                <w:rFonts w:asciiTheme="majorHAnsi" w:hAnsiTheme="majorHAnsi" w:cs="Times New Roman"/>
              </w:rPr>
              <w:t>1</w:t>
            </w:r>
            <w:ins w:id="773" w:author="David Hugger" w:date="2014-09-18T08:25:00Z">
              <w:r>
                <w:rPr>
                  <w:rFonts w:asciiTheme="majorHAnsi" w:hAnsiTheme="majorHAnsi" w:cs="Times New Roman"/>
                </w:rPr>
                <w:t>35</w:t>
              </w:r>
            </w:ins>
          </w:p>
          <w:p w14:paraId="0F5547E4" w14:textId="78BC2EFE" w:rsidR="00BC262B" w:rsidRPr="003A1A9C" w:rsidRDefault="00E562C8" w:rsidP="00F639F8">
            <w:pPr>
              <w:rPr>
                <w:rFonts w:asciiTheme="majorHAnsi" w:hAnsiTheme="majorHAnsi" w:cs="Times New Roman"/>
              </w:rPr>
            </w:pPr>
            <w:ins w:id="774" w:author="David Hugger" w:date="2014-09-18T08:25:00Z">
              <w:r>
                <w:rPr>
                  <w:rFonts w:asciiTheme="majorHAnsi" w:hAnsiTheme="majorHAnsi" w:cs="Times New Roman"/>
                </w:rPr>
                <w:t>IV-</w:t>
              </w:r>
            </w:ins>
            <w:ins w:id="775" w:author="David Hugger" w:date="2014-09-18T08:26:00Z">
              <w:r>
                <w:rPr>
                  <w:rFonts w:asciiTheme="majorHAnsi" w:hAnsiTheme="majorHAnsi" w:cs="Times New Roman"/>
                </w:rPr>
                <w:t xml:space="preserve"> field 100,subf</w:t>
              </w:r>
            </w:ins>
            <w:ins w:id="776" w:author="David Hugger" w:date="2014-09-18T08:25:00Z">
              <w:r>
                <w:rPr>
                  <w:rFonts w:asciiTheme="majorHAnsi" w:hAnsiTheme="majorHAnsi" w:cs="Times New Roman"/>
                </w:rPr>
                <w:t>ields</w:t>
              </w:r>
            </w:ins>
            <w:ins w:id="777" w:author="David Hugger" w:date="2014-09-18T08:26:00Z">
              <w:r>
                <w:rPr>
                  <w:rFonts w:asciiTheme="majorHAnsi" w:hAnsiTheme="majorHAnsi" w:cs="Times New Roman"/>
                </w:rPr>
                <w:t xml:space="preserve"> 31,154</w:t>
              </w:r>
            </w:ins>
          </w:p>
        </w:tc>
      </w:tr>
      <w:tr w:rsidR="00BC262B" w:rsidRPr="003A1A9C" w14:paraId="2C2690AF" w14:textId="77777777" w:rsidTr="00F639F8">
        <w:tc>
          <w:tcPr>
            <w:tcW w:w="828" w:type="dxa"/>
          </w:tcPr>
          <w:p w14:paraId="6AC30C5D" w14:textId="2ABCFCC2" w:rsidR="00BC262B" w:rsidRPr="003A1A9C" w:rsidRDefault="00BC262B" w:rsidP="00F639F8">
            <w:pPr>
              <w:rPr>
                <w:rFonts w:asciiTheme="majorHAnsi" w:hAnsiTheme="majorHAnsi" w:cs="Times New Roman"/>
              </w:rPr>
            </w:pPr>
            <w:r w:rsidRPr="003A1A9C">
              <w:rPr>
                <w:rFonts w:asciiTheme="majorHAnsi" w:hAnsiTheme="majorHAnsi" w:cs="Times New Roman"/>
              </w:rPr>
              <w:t>14</w:t>
            </w:r>
          </w:p>
        </w:tc>
        <w:tc>
          <w:tcPr>
            <w:tcW w:w="736" w:type="dxa"/>
          </w:tcPr>
          <w:p w14:paraId="57BE469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469" w:type="dxa"/>
          </w:tcPr>
          <w:p w14:paraId="39A703E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Pharmacist Treatment Supplier’s Verifier ID</w:t>
            </w:r>
          </w:p>
        </w:tc>
        <w:tc>
          <w:tcPr>
            <w:tcW w:w="5400" w:type="dxa"/>
          </w:tcPr>
          <w:p w14:paraId="574D376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3^USER,DAVID C^99NP</w:t>
            </w:r>
          </w:p>
        </w:tc>
        <w:tc>
          <w:tcPr>
            <w:tcW w:w="742" w:type="dxa"/>
          </w:tcPr>
          <w:p w14:paraId="4852D0F1" w14:textId="77777777" w:rsidR="00BC262B" w:rsidRPr="003A1A9C" w:rsidRDefault="00BC262B" w:rsidP="00F639F8">
            <w:pPr>
              <w:rPr>
                <w:rFonts w:asciiTheme="majorHAnsi" w:hAnsiTheme="majorHAnsi" w:cs="Times New Roman"/>
              </w:rPr>
            </w:pPr>
          </w:p>
        </w:tc>
      </w:tr>
      <w:tr w:rsidR="00BC262B" w:rsidRPr="003A1A9C" w14:paraId="6E989429" w14:textId="77777777" w:rsidTr="00F639F8">
        <w:tc>
          <w:tcPr>
            <w:tcW w:w="828" w:type="dxa"/>
          </w:tcPr>
          <w:p w14:paraId="5E8948F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21</w:t>
            </w:r>
          </w:p>
        </w:tc>
        <w:tc>
          <w:tcPr>
            <w:tcW w:w="736" w:type="dxa"/>
          </w:tcPr>
          <w:p w14:paraId="53C0F8D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2D16D9B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Pharmacy Special Dispensing Instructions</w:t>
            </w:r>
          </w:p>
        </w:tc>
        <w:tc>
          <w:tcPr>
            <w:tcW w:w="5400" w:type="dxa"/>
          </w:tcPr>
          <w:p w14:paraId="60AA651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14-20^99PSA^^^</w:t>
            </w:r>
          </w:p>
        </w:tc>
        <w:tc>
          <w:tcPr>
            <w:tcW w:w="742" w:type="dxa"/>
          </w:tcPr>
          <w:p w14:paraId="03F524FC" w14:textId="77777777" w:rsidR="00BC262B" w:rsidRPr="003A1A9C" w:rsidRDefault="00BC262B" w:rsidP="00F639F8">
            <w:pPr>
              <w:rPr>
                <w:rFonts w:asciiTheme="majorHAnsi" w:hAnsiTheme="majorHAnsi" w:cs="Times New Roman"/>
              </w:rPr>
            </w:pPr>
          </w:p>
        </w:tc>
      </w:tr>
      <w:tr w:rsidR="00BC262B" w:rsidRPr="003A1A9C" w14:paraId="16FB5EE2" w14:textId="77777777" w:rsidTr="00F639F8">
        <w:tc>
          <w:tcPr>
            <w:tcW w:w="828" w:type="dxa"/>
          </w:tcPr>
          <w:p w14:paraId="6E78E71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25</w:t>
            </w:r>
          </w:p>
        </w:tc>
        <w:tc>
          <w:tcPr>
            <w:tcW w:w="736" w:type="dxa"/>
          </w:tcPr>
          <w:p w14:paraId="2F45993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NM</w:t>
            </w:r>
          </w:p>
        </w:tc>
        <w:tc>
          <w:tcPr>
            <w:tcW w:w="1469" w:type="dxa"/>
          </w:tcPr>
          <w:p w14:paraId="1C14DB8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Strength</w:t>
            </w:r>
          </w:p>
        </w:tc>
        <w:tc>
          <w:tcPr>
            <w:tcW w:w="5400" w:type="dxa"/>
          </w:tcPr>
          <w:p w14:paraId="6736BB7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325</w:t>
            </w:r>
          </w:p>
        </w:tc>
        <w:tc>
          <w:tcPr>
            <w:tcW w:w="742" w:type="dxa"/>
          </w:tcPr>
          <w:p w14:paraId="39C35E09" w14:textId="77777777" w:rsidR="00BC262B" w:rsidRPr="003A1A9C" w:rsidRDefault="00BC262B" w:rsidP="00F639F8">
            <w:pPr>
              <w:rPr>
                <w:rFonts w:asciiTheme="majorHAnsi" w:hAnsiTheme="majorHAnsi" w:cs="Times New Roman"/>
              </w:rPr>
            </w:pPr>
          </w:p>
        </w:tc>
      </w:tr>
      <w:tr w:rsidR="00BC262B" w:rsidRPr="003A1A9C" w14:paraId="438F47E0" w14:textId="77777777" w:rsidTr="00F639F8">
        <w:tc>
          <w:tcPr>
            <w:tcW w:w="828" w:type="dxa"/>
          </w:tcPr>
          <w:p w14:paraId="4473AEE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26</w:t>
            </w:r>
          </w:p>
        </w:tc>
        <w:tc>
          <w:tcPr>
            <w:tcW w:w="736" w:type="dxa"/>
          </w:tcPr>
          <w:p w14:paraId="2509097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66BBF8C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Give Strength Units</w:t>
            </w:r>
          </w:p>
        </w:tc>
        <w:tc>
          <w:tcPr>
            <w:tcW w:w="5400" w:type="dxa"/>
          </w:tcPr>
          <w:p w14:paraId="544319F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^^^20^MG^99PSU</w:t>
            </w:r>
          </w:p>
        </w:tc>
        <w:tc>
          <w:tcPr>
            <w:tcW w:w="742" w:type="dxa"/>
          </w:tcPr>
          <w:p w14:paraId="2D4823B9" w14:textId="77777777" w:rsidR="00BC262B" w:rsidRPr="003A1A9C" w:rsidRDefault="00BC262B" w:rsidP="00F639F8">
            <w:pPr>
              <w:rPr>
                <w:rFonts w:asciiTheme="majorHAnsi" w:hAnsiTheme="majorHAnsi" w:cs="Times New Roman"/>
              </w:rPr>
            </w:pPr>
          </w:p>
        </w:tc>
      </w:tr>
    </w:tbl>
    <w:p w14:paraId="6AC523C8"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b/>
          <w:sz w:val="24"/>
          <w:szCs w:val="24"/>
          <w:rPrChange w:id="778" w:author="David Hugger" w:date="2014-09-18T08:27: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779" w:author="David Hugger" w:date="2014-09-18T08:27:00Z">
            <w:rPr>
              <w:rFonts w:ascii="Verdana" w:eastAsia="Times New Roman" w:hAnsi="Verdana" w:cs="Times New Roman"/>
              <w:sz w:val="20"/>
              <w:szCs w:val="20"/>
              <w:u w:val="single"/>
            </w:rPr>
          </w:rPrChange>
        </w:rPr>
        <w:t>Quantity/Timing</w:t>
      </w:r>
    </w:p>
    <w:p w14:paraId="27FA8D78"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composite field describes how much of the drug is to be administered, when it is to be administered and for how long. This field applies to the entire order. This field is required in the RXE segment whereas its counterpart in the ORC segment is optional. The quantity/timing data includes any changes (from the original doctor’s order) that the pharmacist may have made when reviewing the order.</w:t>
      </w:r>
    </w:p>
    <w:p w14:paraId="5211F7F4"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quantity/timing field has ten components:</w:t>
      </w:r>
    </w:p>
    <w:tbl>
      <w:tblPr>
        <w:tblW w:w="3889"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3"/>
        <w:gridCol w:w="1044"/>
        <w:gridCol w:w="5217"/>
      </w:tblGrid>
      <w:tr w:rsidR="00BC262B" w:rsidRPr="004D700A" w14:paraId="0DC45DA0"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166230CC"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i/>
                <w:iCs/>
                <w:sz w:val="20"/>
                <w:szCs w:val="20"/>
              </w:rPr>
              <w:lastRenderedPageBreak/>
              <w:t>Seq</w:t>
            </w:r>
          </w:p>
        </w:tc>
        <w:tc>
          <w:tcPr>
            <w:tcW w:w="715" w:type="pct"/>
            <w:tcBorders>
              <w:top w:val="outset" w:sz="6" w:space="0" w:color="auto"/>
              <w:left w:val="outset" w:sz="6" w:space="0" w:color="auto"/>
              <w:bottom w:val="outset" w:sz="6" w:space="0" w:color="auto"/>
              <w:right w:val="outset" w:sz="6" w:space="0" w:color="auto"/>
            </w:tcBorders>
            <w:vAlign w:val="center"/>
            <w:hideMark/>
          </w:tcPr>
          <w:p w14:paraId="4FF6BDD4"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i/>
                <w:iCs/>
                <w:sz w:val="20"/>
                <w:szCs w:val="20"/>
              </w:rPr>
              <w:t>Opt</w:t>
            </w:r>
          </w:p>
        </w:tc>
        <w:tc>
          <w:tcPr>
            <w:tcW w:w="3571" w:type="pct"/>
            <w:tcBorders>
              <w:top w:val="outset" w:sz="6" w:space="0" w:color="auto"/>
              <w:left w:val="outset" w:sz="6" w:space="0" w:color="auto"/>
              <w:bottom w:val="outset" w:sz="6" w:space="0" w:color="auto"/>
              <w:right w:val="outset" w:sz="6" w:space="0" w:color="auto"/>
            </w:tcBorders>
            <w:vAlign w:val="center"/>
            <w:hideMark/>
          </w:tcPr>
          <w:p w14:paraId="47DD3EF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i/>
                <w:iCs/>
                <w:sz w:val="20"/>
                <w:szCs w:val="20"/>
              </w:rPr>
              <w:t>Component Name</w:t>
            </w:r>
          </w:p>
        </w:tc>
      </w:tr>
      <w:tr w:rsidR="00BC262B" w:rsidRPr="004D700A" w14:paraId="304D34E3"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41486DD6"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1</w:t>
            </w:r>
          </w:p>
        </w:tc>
        <w:tc>
          <w:tcPr>
            <w:tcW w:w="715" w:type="pct"/>
            <w:tcBorders>
              <w:top w:val="outset" w:sz="6" w:space="0" w:color="auto"/>
              <w:left w:val="outset" w:sz="6" w:space="0" w:color="auto"/>
              <w:bottom w:val="outset" w:sz="6" w:space="0" w:color="auto"/>
              <w:right w:val="outset" w:sz="6" w:space="0" w:color="auto"/>
            </w:tcBorders>
            <w:vAlign w:val="center"/>
            <w:hideMark/>
          </w:tcPr>
          <w:p w14:paraId="12AA72C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3000F89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Quantity</w:t>
            </w:r>
          </w:p>
        </w:tc>
      </w:tr>
      <w:tr w:rsidR="00BC262B" w:rsidRPr="004D700A" w14:paraId="3A516609"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1CF2AA41"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2</w:t>
            </w:r>
          </w:p>
        </w:tc>
        <w:tc>
          <w:tcPr>
            <w:tcW w:w="715" w:type="pct"/>
            <w:tcBorders>
              <w:top w:val="outset" w:sz="6" w:space="0" w:color="auto"/>
              <w:left w:val="outset" w:sz="6" w:space="0" w:color="auto"/>
              <w:bottom w:val="outset" w:sz="6" w:space="0" w:color="auto"/>
              <w:right w:val="outset" w:sz="6" w:space="0" w:color="auto"/>
            </w:tcBorders>
            <w:vAlign w:val="center"/>
            <w:hideMark/>
          </w:tcPr>
          <w:p w14:paraId="247A4586"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R</w:t>
            </w:r>
          </w:p>
        </w:tc>
        <w:tc>
          <w:tcPr>
            <w:tcW w:w="3571" w:type="pct"/>
            <w:tcBorders>
              <w:top w:val="outset" w:sz="6" w:space="0" w:color="auto"/>
              <w:left w:val="outset" w:sz="6" w:space="0" w:color="auto"/>
              <w:bottom w:val="outset" w:sz="6" w:space="0" w:color="auto"/>
              <w:right w:val="outset" w:sz="6" w:space="0" w:color="auto"/>
            </w:tcBorders>
            <w:vAlign w:val="center"/>
            <w:hideMark/>
          </w:tcPr>
          <w:p w14:paraId="01C9EB38"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Interval</w:t>
            </w:r>
          </w:p>
        </w:tc>
      </w:tr>
      <w:tr w:rsidR="00BC262B" w:rsidRPr="004D700A" w14:paraId="689957EB"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5FC444EE"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3</w:t>
            </w:r>
          </w:p>
        </w:tc>
        <w:tc>
          <w:tcPr>
            <w:tcW w:w="715" w:type="pct"/>
            <w:tcBorders>
              <w:top w:val="outset" w:sz="6" w:space="0" w:color="auto"/>
              <w:left w:val="outset" w:sz="6" w:space="0" w:color="auto"/>
              <w:bottom w:val="outset" w:sz="6" w:space="0" w:color="auto"/>
              <w:right w:val="outset" w:sz="6" w:space="0" w:color="auto"/>
            </w:tcBorders>
            <w:vAlign w:val="center"/>
            <w:hideMark/>
          </w:tcPr>
          <w:p w14:paraId="07955141"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065AE89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Duration</w:t>
            </w:r>
          </w:p>
        </w:tc>
      </w:tr>
      <w:tr w:rsidR="00BC262B" w:rsidRPr="004D700A" w14:paraId="5D230B33"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5DCED0A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4</w:t>
            </w:r>
          </w:p>
        </w:tc>
        <w:tc>
          <w:tcPr>
            <w:tcW w:w="715" w:type="pct"/>
            <w:tcBorders>
              <w:top w:val="outset" w:sz="6" w:space="0" w:color="auto"/>
              <w:left w:val="outset" w:sz="6" w:space="0" w:color="auto"/>
              <w:bottom w:val="outset" w:sz="6" w:space="0" w:color="auto"/>
              <w:right w:val="outset" w:sz="6" w:space="0" w:color="auto"/>
            </w:tcBorders>
            <w:vAlign w:val="center"/>
            <w:hideMark/>
          </w:tcPr>
          <w:p w14:paraId="6226666F"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R</w:t>
            </w:r>
          </w:p>
        </w:tc>
        <w:tc>
          <w:tcPr>
            <w:tcW w:w="3571" w:type="pct"/>
            <w:tcBorders>
              <w:top w:val="outset" w:sz="6" w:space="0" w:color="auto"/>
              <w:left w:val="outset" w:sz="6" w:space="0" w:color="auto"/>
              <w:bottom w:val="outset" w:sz="6" w:space="0" w:color="auto"/>
              <w:right w:val="outset" w:sz="6" w:space="0" w:color="auto"/>
            </w:tcBorders>
            <w:vAlign w:val="center"/>
            <w:hideMark/>
          </w:tcPr>
          <w:p w14:paraId="7634A822"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Start date/time</w:t>
            </w:r>
          </w:p>
        </w:tc>
      </w:tr>
      <w:tr w:rsidR="00BC262B" w:rsidRPr="004D700A" w14:paraId="1A63E0DF"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24717E44"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5</w:t>
            </w:r>
          </w:p>
        </w:tc>
        <w:tc>
          <w:tcPr>
            <w:tcW w:w="715" w:type="pct"/>
            <w:tcBorders>
              <w:top w:val="outset" w:sz="6" w:space="0" w:color="auto"/>
              <w:left w:val="outset" w:sz="6" w:space="0" w:color="auto"/>
              <w:bottom w:val="outset" w:sz="6" w:space="0" w:color="auto"/>
              <w:right w:val="outset" w:sz="6" w:space="0" w:color="auto"/>
            </w:tcBorders>
            <w:vAlign w:val="center"/>
            <w:hideMark/>
          </w:tcPr>
          <w:p w14:paraId="3105CF4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R</w:t>
            </w:r>
          </w:p>
        </w:tc>
        <w:tc>
          <w:tcPr>
            <w:tcW w:w="3571" w:type="pct"/>
            <w:tcBorders>
              <w:top w:val="outset" w:sz="6" w:space="0" w:color="auto"/>
              <w:left w:val="outset" w:sz="6" w:space="0" w:color="auto"/>
              <w:bottom w:val="outset" w:sz="6" w:space="0" w:color="auto"/>
              <w:right w:val="outset" w:sz="6" w:space="0" w:color="auto"/>
            </w:tcBorders>
            <w:vAlign w:val="center"/>
            <w:hideMark/>
          </w:tcPr>
          <w:p w14:paraId="46ED585E"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End date/time</w:t>
            </w:r>
          </w:p>
        </w:tc>
      </w:tr>
      <w:tr w:rsidR="00BC262B" w:rsidRPr="004D700A" w14:paraId="1EAB9345"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04B692DF"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6</w:t>
            </w:r>
          </w:p>
        </w:tc>
        <w:tc>
          <w:tcPr>
            <w:tcW w:w="715" w:type="pct"/>
            <w:tcBorders>
              <w:top w:val="outset" w:sz="6" w:space="0" w:color="auto"/>
              <w:left w:val="outset" w:sz="6" w:space="0" w:color="auto"/>
              <w:bottom w:val="outset" w:sz="6" w:space="0" w:color="auto"/>
              <w:right w:val="outset" w:sz="6" w:space="0" w:color="auto"/>
            </w:tcBorders>
            <w:vAlign w:val="center"/>
            <w:hideMark/>
          </w:tcPr>
          <w:p w14:paraId="6B2D2FE7"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3F93A847"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Priority</w:t>
            </w:r>
          </w:p>
        </w:tc>
      </w:tr>
      <w:tr w:rsidR="00BC262B" w:rsidRPr="004D700A" w14:paraId="18B9B31E"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373D91FD"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7</w:t>
            </w:r>
          </w:p>
        </w:tc>
        <w:tc>
          <w:tcPr>
            <w:tcW w:w="715" w:type="pct"/>
            <w:tcBorders>
              <w:top w:val="outset" w:sz="6" w:space="0" w:color="auto"/>
              <w:left w:val="outset" w:sz="6" w:space="0" w:color="auto"/>
              <w:bottom w:val="outset" w:sz="6" w:space="0" w:color="auto"/>
              <w:right w:val="outset" w:sz="6" w:space="0" w:color="auto"/>
            </w:tcBorders>
            <w:vAlign w:val="center"/>
            <w:hideMark/>
          </w:tcPr>
          <w:p w14:paraId="50165B2B"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04B46CAC"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Condition</w:t>
            </w:r>
          </w:p>
        </w:tc>
      </w:tr>
      <w:tr w:rsidR="00BC262B" w:rsidRPr="004D700A" w14:paraId="5607DE83"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271934F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8</w:t>
            </w:r>
          </w:p>
        </w:tc>
        <w:tc>
          <w:tcPr>
            <w:tcW w:w="715" w:type="pct"/>
            <w:tcBorders>
              <w:top w:val="outset" w:sz="6" w:space="0" w:color="auto"/>
              <w:left w:val="outset" w:sz="6" w:space="0" w:color="auto"/>
              <w:bottom w:val="outset" w:sz="6" w:space="0" w:color="auto"/>
              <w:right w:val="outset" w:sz="6" w:space="0" w:color="auto"/>
            </w:tcBorders>
            <w:vAlign w:val="center"/>
            <w:hideMark/>
          </w:tcPr>
          <w:p w14:paraId="0D11512E"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6C6411B3"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Text description</w:t>
            </w:r>
          </w:p>
        </w:tc>
      </w:tr>
      <w:tr w:rsidR="00BC262B" w:rsidRPr="004D700A" w14:paraId="1E65F806"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06F02361"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9</w:t>
            </w:r>
          </w:p>
        </w:tc>
        <w:tc>
          <w:tcPr>
            <w:tcW w:w="715" w:type="pct"/>
            <w:tcBorders>
              <w:top w:val="outset" w:sz="6" w:space="0" w:color="auto"/>
              <w:left w:val="outset" w:sz="6" w:space="0" w:color="auto"/>
              <w:bottom w:val="outset" w:sz="6" w:space="0" w:color="auto"/>
              <w:right w:val="outset" w:sz="6" w:space="0" w:color="auto"/>
            </w:tcBorders>
            <w:vAlign w:val="center"/>
            <w:hideMark/>
          </w:tcPr>
          <w:p w14:paraId="458A074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5B45C366"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Secondary timing or conjunction component</w:t>
            </w:r>
          </w:p>
        </w:tc>
      </w:tr>
      <w:tr w:rsidR="00BC262B" w:rsidRPr="004D700A" w14:paraId="7A8B6D6D" w14:textId="77777777" w:rsidTr="00F639F8">
        <w:trPr>
          <w:trHeight w:val="270"/>
          <w:tblCellSpacing w:w="0" w:type="dxa"/>
        </w:trPr>
        <w:tc>
          <w:tcPr>
            <w:tcW w:w="714" w:type="pct"/>
            <w:tcBorders>
              <w:top w:val="outset" w:sz="6" w:space="0" w:color="auto"/>
              <w:left w:val="outset" w:sz="6" w:space="0" w:color="auto"/>
              <w:bottom w:val="outset" w:sz="6" w:space="0" w:color="auto"/>
              <w:right w:val="outset" w:sz="6" w:space="0" w:color="auto"/>
            </w:tcBorders>
            <w:vAlign w:val="center"/>
            <w:hideMark/>
          </w:tcPr>
          <w:p w14:paraId="48E8BB19"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10</w:t>
            </w:r>
          </w:p>
        </w:tc>
        <w:tc>
          <w:tcPr>
            <w:tcW w:w="715" w:type="pct"/>
            <w:tcBorders>
              <w:top w:val="outset" w:sz="6" w:space="0" w:color="auto"/>
              <w:left w:val="outset" w:sz="6" w:space="0" w:color="auto"/>
              <w:bottom w:val="outset" w:sz="6" w:space="0" w:color="auto"/>
              <w:right w:val="outset" w:sz="6" w:space="0" w:color="auto"/>
            </w:tcBorders>
            <w:vAlign w:val="center"/>
            <w:hideMark/>
          </w:tcPr>
          <w:p w14:paraId="235E7B69"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w:t>
            </w:r>
          </w:p>
        </w:tc>
        <w:tc>
          <w:tcPr>
            <w:tcW w:w="3571" w:type="pct"/>
            <w:tcBorders>
              <w:top w:val="outset" w:sz="6" w:space="0" w:color="auto"/>
              <w:left w:val="outset" w:sz="6" w:space="0" w:color="auto"/>
              <w:bottom w:val="outset" w:sz="6" w:space="0" w:color="auto"/>
              <w:right w:val="outset" w:sz="6" w:space="0" w:color="auto"/>
            </w:tcBorders>
            <w:vAlign w:val="center"/>
            <w:hideMark/>
          </w:tcPr>
          <w:p w14:paraId="7AB1300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sequencing</w:t>
            </w:r>
          </w:p>
        </w:tc>
      </w:tr>
    </w:tbl>
    <w:p w14:paraId="51F1F17F"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i/>
          <w:sz w:val="24"/>
          <w:szCs w:val="24"/>
          <w:u w:val="single"/>
          <w:rPrChange w:id="780" w:author="David Hugger" w:date="2014-09-18T08:29: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81" w:author="David Hugger" w:date="2014-09-18T08:29:00Z">
            <w:rPr>
              <w:rFonts w:ascii="Verdana" w:eastAsia="Times New Roman" w:hAnsi="Verdana" w:cs="Times New Roman"/>
              <w:sz w:val="20"/>
              <w:szCs w:val="20"/>
              <w:u w:val="single"/>
            </w:rPr>
          </w:rPrChange>
        </w:rPr>
        <w:t>Quantity</w:t>
      </w:r>
    </w:p>
    <w:p w14:paraId="49CA7B9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component specifies the number of tablets, capsules, etc. of the drug to administer at each scheduled time. If omitted, the assumed quantity is 1.</w:t>
      </w:r>
    </w:p>
    <w:p w14:paraId="77F328C3"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i/>
          <w:sz w:val="24"/>
          <w:szCs w:val="24"/>
          <w:u w:val="single"/>
          <w:rPrChange w:id="782" w:author="David Hugger" w:date="2014-09-18T08:29: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83" w:author="David Hugger" w:date="2014-09-18T08:29:00Z">
            <w:rPr>
              <w:rFonts w:ascii="Verdana" w:eastAsia="Times New Roman" w:hAnsi="Verdana" w:cs="Times New Roman"/>
              <w:sz w:val="20"/>
              <w:szCs w:val="20"/>
              <w:u w:val="single"/>
            </w:rPr>
          </w:rPrChange>
        </w:rPr>
        <w:t>Interval</w:t>
      </w:r>
    </w:p>
    <w:p w14:paraId="466FBECB"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component is comprised of 2 subcomponents (separated by the subcomponent separator "&amp;"):</w:t>
      </w:r>
    </w:p>
    <w:p w14:paraId="47F7589F"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&lt;SIG code&gt; &lt;Interval&gt;&amp;&lt;Actual administration times&gt;</w:t>
      </w:r>
    </w:p>
    <w:p w14:paraId="770FB4A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Both of the two subcomponents are required if this is a scheduled order with fixed administration times. The actual administration times must be sent. The actual administration times should be in military time format and separated by commas. </w:t>
      </w:r>
    </w:p>
    <w:p w14:paraId="30929CA0"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e.g., ^TID&amp;0800,1600,2200^"</w:t>
      </w:r>
    </w:p>
    <w:p w14:paraId="038F68E4"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On the other hand, scheduled orders with interval-based SIG Code must have the SIG code subcomponent and must include a start date/time but will not include actual (fixed) administration times. The SIG Code and interval are included since the interval may or may not be included in the Sig Code.</w:t>
      </w:r>
    </w:p>
    <w:p w14:paraId="2FB7A03C"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e.g., ^Q8H Q8H^"</w:t>
      </w:r>
    </w:p>
    <w:p w14:paraId="328AFA7C"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e.g., ^DAILY Q24H^"</w:t>
      </w:r>
    </w:p>
    <w:p w14:paraId="18B834FA"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SIG codes normally include the common frequency codes found in pharmacy order entry systems (e.g., QD, BID, TID, QID, QOD, QintegerH [where integer is a number in hours; e.g., Q4H = every 4 hours], PRN, PRNxxx [where xxx can specify specific times e.g., PRNQ6H], and etc.).</w:t>
      </w:r>
    </w:p>
    <w:p w14:paraId="6DD50AB2"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To indicate specific days of the week: </w:t>
      </w:r>
      <w:r w:rsidRPr="004D700A">
        <w:rPr>
          <w:rFonts w:ascii="Times New Roman" w:eastAsia="Times New Roman" w:hAnsi="Times New Roman" w:cs="Times New Roman"/>
          <w:sz w:val="24"/>
          <w:szCs w:val="24"/>
        </w:rPr>
        <w:t xml:space="preserve"> </w:t>
      </w:r>
    </w:p>
    <w:p w14:paraId="2108517E" w14:textId="77777777" w:rsidR="00BC262B" w:rsidRPr="004D700A" w:rsidRDefault="00BC262B" w:rsidP="00BC262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Some vendors use the "TextDescription" component. In this case, the field is masked with eight zeros "00000000", the first zero representing Sunday and the seventh </w:t>
      </w:r>
      <w:r w:rsidRPr="004D700A">
        <w:rPr>
          <w:rFonts w:ascii="Verdana" w:eastAsia="Times New Roman" w:hAnsi="Verdana" w:cs="Times New Roman"/>
          <w:sz w:val="20"/>
          <w:szCs w:val="20"/>
        </w:rPr>
        <w:lastRenderedPageBreak/>
        <w:t>represent Saturday. The eight zero represents an every other day order. If an order were scheduled Monday, Wednesday and Friday then the "TextDescription" component would read "01010100". If an order were scheduled every other day then the "TextDescription" component would read "00000001". </w:t>
      </w:r>
      <w:r w:rsidRPr="004D700A">
        <w:rPr>
          <w:rFonts w:ascii="Times New Roman" w:eastAsia="Times New Roman" w:hAnsi="Times New Roman" w:cs="Times New Roman"/>
          <w:sz w:val="24"/>
          <w:szCs w:val="24"/>
        </w:rPr>
        <w:t xml:space="preserve"> </w:t>
      </w:r>
    </w:p>
    <w:p w14:paraId="572B07F1" w14:textId="77777777" w:rsidR="00BC262B" w:rsidRPr="004D700A" w:rsidRDefault="00BC262B" w:rsidP="00BC262B">
      <w:pPr>
        <w:numPr>
          <w:ilvl w:val="0"/>
          <w:numId w:val="5"/>
        </w:numPr>
        <w:spacing w:before="100" w:beforeAutospacing="1" w:after="100" w:afterAutospacing="1" w:line="240" w:lineRule="auto"/>
        <w:rPr>
          <w:rFonts w:ascii="Verdana" w:eastAsia="Times New Roman" w:hAnsi="Verdana" w:cs="Times New Roman"/>
          <w:sz w:val="20"/>
          <w:szCs w:val="20"/>
        </w:rPr>
      </w:pPr>
      <w:r w:rsidRPr="004D700A">
        <w:rPr>
          <w:rFonts w:ascii="Verdana" w:eastAsia="Times New Roman" w:hAnsi="Verdana" w:cs="Times New Roman"/>
          <w:sz w:val="20"/>
          <w:szCs w:val="20"/>
        </w:rPr>
        <w:t>Other vendors use a</w:t>
      </w:r>
      <w:r w:rsidRPr="004D700A">
        <w:rPr>
          <w:rFonts w:ascii="Times New Roman" w:eastAsia="Times New Roman" w:hAnsi="Times New Roman" w:cs="Times New Roman"/>
          <w:sz w:val="24"/>
          <w:szCs w:val="24"/>
        </w:rPr>
        <w:t xml:space="preserve"> </w:t>
      </w:r>
      <w:r w:rsidRPr="004D700A">
        <w:rPr>
          <w:rFonts w:ascii="Verdana" w:eastAsia="Times New Roman" w:hAnsi="Verdana" w:cs="Times New Roman"/>
          <w:sz w:val="20"/>
          <w:szCs w:val="20"/>
        </w:rPr>
        <w:t>third subcomponent of the "Interval" component of the Quantity/Timing field in the RXE segment.</w:t>
      </w:r>
      <w:r w:rsidRPr="004D700A">
        <w:rPr>
          <w:rFonts w:ascii="Times New Roman" w:eastAsia="Times New Roman" w:hAnsi="Times New Roman" w:cs="Times New Roman"/>
          <w:sz w:val="24"/>
          <w:szCs w:val="24"/>
        </w:rPr>
        <w:t xml:space="preserve"> </w:t>
      </w:r>
      <w:r w:rsidRPr="004D700A">
        <w:rPr>
          <w:rFonts w:ascii="Verdana" w:eastAsia="Times New Roman" w:hAnsi="Verdana" w:cs="Times New Roman"/>
          <w:sz w:val="20"/>
          <w:szCs w:val="20"/>
        </w:rPr>
        <w:t>This subcomponent might be called "Schedule Interval."  It is indicated by including a second "&amp;", followed by "QJ" and then numbers indicating the days of the week. (e.g., 1=Monday 2=Tuesday</w:t>
      </w:r>
      <w:r w:rsidRPr="004D700A">
        <w:rPr>
          <w:rFonts w:ascii="Times New Roman" w:eastAsia="Times New Roman" w:hAnsi="Times New Roman" w:cs="Times New Roman"/>
          <w:sz w:val="24"/>
          <w:szCs w:val="24"/>
        </w:rPr>
        <w:t xml:space="preserve"> </w:t>
      </w:r>
      <w:r w:rsidRPr="004D700A">
        <w:rPr>
          <w:rFonts w:ascii="Verdana" w:eastAsia="Times New Roman" w:hAnsi="Verdana" w:cs="Times New Roman"/>
          <w:sz w:val="20"/>
          <w:szCs w:val="20"/>
        </w:rPr>
        <w:t xml:space="preserve">3=Wednesday 4=Thursday 5=Friday 6=Saturday 7=Sunday).  So an order for BID at 8:00 AM and 10:00 PM every Tuesday, Thursday, &amp; Saturday, would contain the following "Interval" component: </w:t>
      </w:r>
    </w:p>
    <w:p w14:paraId="28DC9918" w14:textId="77777777" w:rsidR="00BC262B" w:rsidRPr="004D700A" w:rsidRDefault="00BC262B" w:rsidP="00BC262B">
      <w:pPr>
        <w:spacing w:before="100" w:beforeAutospacing="1" w:after="100" w:afterAutospacing="1" w:line="240" w:lineRule="auto"/>
        <w:ind w:left="720"/>
        <w:rPr>
          <w:rFonts w:ascii="Times New Roman" w:eastAsia="Times New Roman" w:hAnsi="Times New Roman" w:cs="Times New Roman"/>
          <w:sz w:val="24"/>
          <w:szCs w:val="24"/>
        </w:rPr>
      </w:pPr>
      <w:r w:rsidRPr="004D700A">
        <w:rPr>
          <w:rFonts w:ascii="Verdana" w:eastAsia="Times New Roman" w:hAnsi="Verdana" w:cs="Times New Roman"/>
          <w:sz w:val="20"/>
          <w:szCs w:val="20"/>
        </w:rPr>
        <w:t>BID QJ246&amp;0800,2200</w:t>
      </w:r>
    </w:p>
    <w:p w14:paraId="31EA00D1"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In some cases, an inbound order message includes "Interval" components that contain insufficient information to calculate how often to actually schedule each dose. This will result in an order with no doses scheduled. In such cases, the pharmacist will have to add more specific instructions to the order to generate a dosage schedule. An example is an Interval of "Continuous" for an IV solution order. Without an IV solution volume and a rate of administration and/or an interval, the order administration times (e.g., "hang times") cannot be calculated.</w:t>
      </w:r>
    </w:p>
    <w:p w14:paraId="792E1642"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i/>
          <w:sz w:val="24"/>
          <w:szCs w:val="24"/>
          <w:u w:val="single"/>
          <w:rPrChange w:id="784" w:author="David Hugger" w:date="2014-09-18T08:29: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85" w:author="David Hugger" w:date="2014-09-18T08:29:00Z">
            <w:rPr>
              <w:rFonts w:ascii="Verdana" w:eastAsia="Times New Roman" w:hAnsi="Verdana" w:cs="Times New Roman"/>
              <w:sz w:val="20"/>
              <w:szCs w:val="20"/>
              <w:u w:val="single"/>
            </w:rPr>
          </w:rPrChange>
        </w:rPr>
        <w:t>Duration</w:t>
      </w:r>
    </w:p>
    <w:p w14:paraId="7818D4FD"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component specifies how long the order is to remain active. If this component is not provided, the End date/time component must be provided. When both are provided, the interface will use the more restrictive value. The duration is specified as follows:</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8"/>
        <w:gridCol w:w="7512"/>
      </w:tblGrid>
      <w:tr w:rsidR="00BC262B" w:rsidRPr="004D700A" w14:paraId="5D19BCA6"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BAFE737"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i/>
                <w:iCs/>
                <w:sz w:val="20"/>
                <w:szCs w:val="20"/>
              </w:rPr>
              <w:t>Value</w:t>
            </w:r>
          </w:p>
        </w:tc>
        <w:tc>
          <w:tcPr>
            <w:tcW w:w="4000" w:type="pct"/>
            <w:tcBorders>
              <w:top w:val="outset" w:sz="6" w:space="0" w:color="auto"/>
              <w:left w:val="outset" w:sz="6" w:space="0" w:color="auto"/>
              <w:bottom w:val="outset" w:sz="6" w:space="0" w:color="auto"/>
              <w:right w:val="outset" w:sz="6" w:space="0" w:color="auto"/>
            </w:tcBorders>
            <w:vAlign w:val="center"/>
            <w:hideMark/>
          </w:tcPr>
          <w:p w14:paraId="56462C2E"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i/>
                <w:iCs/>
                <w:sz w:val="20"/>
                <w:szCs w:val="20"/>
              </w:rPr>
              <w:t>Description</w:t>
            </w:r>
          </w:p>
        </w:tc>
      </w:tr>
      <w:tr w:rsidR="00BC262B" w:rsidRPr="004D700A" w14:paraId="7BFBCE07"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F670146"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S&lt;number&gt;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6DA8B384"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seconds</w:t>
            </w:r>
          </w:p>
        </w:tc>
      </w:tr>
      <w:tr w:rsidR="00BC262B" w:rsidRPr="004D700A" w14:paraId="6871B435"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061BE526"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M&lt;number&gt;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773286FE"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minutes</w:t>
            </w:r>
          </w:p>
        </w:tc>
      </w:tr>
      <w:tr w:rsidR="00BC262B" w:rsidRPr="004D700A" w14:paraId="0C792C23"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D1B51DB"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H&lt;number&gt;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4C204162"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hours</w:t>
            </w:r>
          </w:p>
        </w:tc>
      </w:tr>
      <w:tr w:rsidR="00BC262B" w:rsidRPr="004D700A" w14:paraId="305E1338"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F9F04E5"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D&lt;number&gt;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328B984A"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days</w:t>
            </w:r>
          </w:p>
        </w:tc>
      </w:tr>
      <w:tr w:rsidR="00BC262B" w:rsidRPr="004D700A" w14:paraId="61C1A505"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41417FF"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W&lt;number&gt;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31E96482"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weeks</w:t>
            </w:r>
          </w:p>
        </w:tc>
      </w:tr>
      <w:tr w:rsidR="00BC262B" w:rsidRPr="004D700A" w14:paraId="7DF4E5FB"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E489D4"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L&lt;number&gt;</w:t>
            </w:r>
          </w:p>
        </w:tc>
        <w:tc>
          <w:tcPr>
            <w:tcW w:w="4000" w:type="pct"/>
            <w:tcBorders>
              <w:top w:val="outset" w:sz="6" w:space="0" w:color="auto"/>
              <w:left w:val="outset" w:sz="6" w:space="0" w:color="auto"/>
              <w:bottom w:val="outset" w:sz="6" w:space="0" w:color="auto"/>
              <w:right w:val="outset" w:sz="6" w:space="0" w:color="auto"/>
            </w:tcBorders>
            <w:vAlign w:val="center"/>
            <w:hideMark/>
          </w:tcPr>
          <w:p w14:paraId="4688822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for &lt;number&gt; months</w:t>
            </w:r>
          </w:p>
        </w:tc>
      </w:tr>
      <w:tr w:rsidR="00BC262B" w:rsidRPr="004D700A" w14:paraId="7C91B26F" w14:textId="77777777" w:rsidTr="00F639F8">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727BEA7"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INDEF</w:t>
            </w:r>
          </w:p>
        </w:tc>
        <w:tc>
          <w:tcPr>
            <w:tcW w:w="4000" w:type="pct"/>
            <w:tcBorders>
              <w:top w:val="outset" w:sz="6" w:space="0" w:color="auto"/>
              <w:left w:val="outset" w:sz="6" w:space="0" w:color="auto"/>
              <w:bottom w:val="outset" w:sz="6" w:space="0" w:color="auto"/>
              <w:right w:val="outset" w:sz="6" w:space="0" w:color="auto"/>
            </w:tcBorders>
            <w:vAlign w:val="center"/>
            <w:hideMark/>
          </w:tcPr>
          <w:p w14:paraId="0AC9D8E0" w14:textId="77777777" w:rsidR="00BC262B" w:rsidRPr="004D700A" w:rsidRDefault="00BC262B" w:rsidP="00F639F8">
            <w:pPr>
              <w:spacing w:after="0"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Order is active indefinitely</w:t>
            </w:r>
          </w:p>
        </w:tc>
      </w:tr>
    </w:tbl>
    <w:p w14:paraId="7C773AD7"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If the order duration is set to INDEF, the interface will apply a user defined number of days to keep the order active. (Typically 15 to 30 days).</w:t>
      </w:r>
    </w:p>
    <w:p w14:paraId="05194751"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86" w:author="David Hugger" w:date="2014-09-18T08:29: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87" w:author="David Hugger" w:date="2014-09-18T08:29:00Z">
            <w:rPr>
              <w:rFonts w:ascii="Verdana" w:eastAsia="Times New Roman" w:hAnsi="Verdana" w:cs="Times New Roman"/>
              <w:sz w:val="20"/>
              <w:szCs w:val="20"/>
              <w:u w:val="single"/>
            </w:rPr>
          </w:rPrChange>
        </w:rPr>
        <w:t>Start Date/Time</w:t>
      </w:r>
    </w:p>
    <w:p w14:paraId="35D18F9F"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field is used to specify the first date/time that the medication should be administered. It is a required field.</w:t>
      </w:r>
    </w:p>
    <w:p w14:paraId="437F8C25"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88" w:author="David Hugger" w:date="2014-09-18T08:29:00Z">
            <w:rPr>
              <w:rFonts w:ascii="Times New Roman" w:eastAsia="Times New Roman" w:hAnsi="Times New Roman" w:cs="Times New Roman"/>
              <w:sz w:val="24"/>
              <w:szCs w:val="24"/>
            </w:rPr>
          </w:rPrChange>
        </w:rPr>
      </w:pPr>
      <w:r w:rsidRPr="00A254D1">
        <w:rPr>
          <w:rFonts w:ascii="Verdana" w:eastAsia="Times New Roman" w:hAnsi="Verdana" w:cs="Times New Roman"/>
          <w:i/>
          <w:sz w:val="20"/>
          <w:szCs w:val="20"/>
          <w:u w:val="single"/>
          <w:rPrChange w:id="789" w:author="David Hugger" w:date="2014-09-18T08:29:00Z">
            <w:rPr>
              <w:rFonts w:ascii="Verdana" w:eastAsia="Times New Roman" w:hAnsi="Verdana" w:cs="Times New Roman"/>
              <w:sz w:val="20"/>
              <w:szCs w:val="20"/>
              <w:u w:val="single"/>
            </w:rPr>
          </w:rPrChange>
        </w:rPr>
        <w:t>End Date/Time</w:t>
      </w:r>
    </w:p>
    <w:p w14:paraId="0F3048ED"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component is used to specify the date/time that the medication should be discontinued (not administered). If this component is not specified, then the duration must be provided. When both are provided, the interface will use the more restrictive value.</w:t>
      </w:r>
    </w:p>
    <w:p w14:paraId="4A6A6BA3"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90" w:author="David Hugger" w:date="2014-09-18T08:30: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91" w:author="David Hugger" w:date="2014-09-18T08:30:00Z">
            <w:rPr>
              <w:rFonts w:ascii="Verdana" w:eastAsia="Times New Roman" w:hAnsi="Verdana" w:cs="Times New Roman"/>
              <w:sz w:val="20"/>
              <w:szCs w:val="20"/>
              <w:u w:val="single"/>
            </w:rPr>
          </w:rPrChange>
        </w:rPr>
        <w:lastRenderedPageBreak/>
        <w:t>Priority</w:t>
      </w:r>
    </w:p>
    <w:p w14:paraId="6FB0274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u w:val="single"/>
        </w:rPr>
      </w:pPr>
      <w:r w:rsidRPr="004D700A">
        <w:rPr>
          <w:rFonts w:ascii="Verdana" w:eastAsia="Times New Roman" w:hAnsi="Verdana" w:cs="Times New Roman"/>
          <w:sz w:val="20"/>
          <w:szCs w:val="20"/>
        </w:rPr>
        <w:t>This component describes the urgency of the request and is not used by the interface.</w:t>
      </w:r>
    </w:p>
    <w:p w14:paraId="53DEB6B0"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92" w:author="David Hugger" w:date="2014-09-18T08:30: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93" w:author="David Hugger" w:date="2014-09-18T08:30:00Z">
            <w:rPr>
              <w:rFonts w:ascii="Verdana" w:eastAsia="Times New Roman" w:hAnsi="Verdana" w:cs="Times New Roman"/>
              <w:sz w:val="20"/>
              <w:szCs w:val="20"/>
              <w:u w:val="single"/>
            </w:rPr>
          </w:rPrChange>
        </w:rPr>
        <w:t>Condition</w:t>
      </w:r>
    </w:p>
    <w:p w14:paraId="22136245"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component describes the criteria for administering the drug. For example, "As needed for pain" or "to maintain systolic BP &lt; 140". In the database, this will appear as part of the SIG.</w:t>
      </w:r>
    </w:p>
    <w:p w14:paraId="5CADACDC"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94" w:author="David Hugger" w:date="2014-09-18T08:30: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95" w:author="David Hugger" w:date="2014-09-18T08:30:00Z">
            <w:rPr>
              <w:rFonts w:ascii="Verdana" w:eastAsia="Times New Roman" w:hAnsi="Verdana" w:cs="Times New Roman"/>
              <w:sz w:val="20"/>
              <w:szCs w:val="20"/>
              <w:u w:val="single"/>
            </w:rPr>
          </w:rPrChange>
        </w:rPr>
        <w:t>Text Description</w:t>
      </w:r>
    </w:p>
    <w:p w14:paraId="0DCD4BD1"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If this is a scheduled order, this field should be masked with eight zeros "00000000". He first zero representing Sunday and the seventh represent Saturday. The eight zero represents an every other day order. If an order were scheduled Monday, Wednesday and Friday then the "TextDescription" component would read "01010100". If an order were scheduled every other day then the "TextDescription" component would read "00000001".</w:t>
      </w:r>
    </w:p>
    <w:p w14:paraId="17E246E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For non-scheduled orders, this component can be used to describe the administration interval without using SIG codes. For example, "Take as needed".</w:t>
      </w:r>
    </w:p>
    <w:p w14:paraId="5EC5D0D2"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96" w:author="David Hugger" w:date="2014-09-18T08:30: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97" w:author="David Hugger" w:date="2014-09-18T08:30:00Z">
            <w:rPr>
              <w:rFonts w:ascii="Verdana" w:eastAsia="Times New Roman" w:hAnsi="Verdana" w:cs="Times New Roman"/>
              <w:sz w:val="20"/>
              <w:szCs w:val="20"/>
              <w:u w:val="single"/>
            </w:rPr>
          </w:rPrChange>
        </w:rPr>
        <w:t>Secondary Timing or Conjunction Component</w:t>
      </w:r>
    </w:p>
    <w:p w14:paraId="65E8F323"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field is ignored by the interface.</w:t>
      </w:r>
    </w:p>
    <w:p w14:paraId="34C4604E" w14:textId="77777777" w:rsidR="00BC262B" w:rsidRPr="00A254D1" w:rsidRDefault="00BC262B" w:rsidP="00BC262B">
      <w:pPr>
        <w:spacing w:before="100" w:beforeAutospacing="1" w:after="100" w:afterAutospacing="1" w:line="240" w:lineRule="auto"/>
        <w:rPr>
          <w:rFonts w:ascii="Verdana" w:eastAsia="Times New Roman" w:hAnsi="Verdana" w:cs="Times New Roman"/>
          <w:i/>
          <w:sz w:val="20"/>
          <w:szCs w:val="20"/>
          <w:u w:val="single"/>
          <w:rPrChange w:id="798" w:author="David Hugger" w:date="2014-09-18T08:30:00Z">
            <w:rPr>
              <w:rFonts w:ascii="Times New Roman" w:eastAsia="Times New Roman" w:hAnsi="Times New Roman" w:cs="Times New Roman"/>
              <w:sz w:val="24"/>
              <w:szCs w:val="24"/>
              <w:u w:val="single"/>
            </w:rPr>
          </w:rPrChange>
        </w:rPr>
      </w:pPr>
      <w:r w:rsidRPr="00A254D1">
        <w:rPr>
          <w:rFonts w:ascii="Verdana" w:eastAsia="Times New Roman" w:hAnsi="Verdana" w:cs="Times New Roman"/>
          <w:i/>
          <w:sz w:val="20"/>
          <w:szCs w:val="20"/>
          <w:u w:val="single"/>
          <w:rPrChange w:id="799" w:author="David Hugger" w:date="2014-09-18T08:30:00Z">
            <w:rPr>
              <w:rFonts w:ascii="Verdana" w:eastAsia="Times New Roman" w:hAnsi="Verdana" w:cs="Times New Roman"/>
              <w:sz w:val="20"/>
              <w:szCs w:val="20"/>
              <w:u w:val="single"/>
            </w:rPr>
          </w:rPrChange>
        </w:rPr>
        <w:t>Order Sequencing</w:t>
      </w:r>
    </w:p>
    <w:p w14:paraId="6CAF5AF6"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field is ignored by the interface.</w:t>
      </w:r>
    </w:p>
    <w:p w14:paraId="1E418C46"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b/>
          <w:sz w:val="24"/>
          <w:szCs w:val="24"/>
          <w:rPrChange w:id="800" w:author="David Hugger" w:date="2014-09-18T08:28: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01" w:author="David Hugger" w:date="2014-09-18T08:28:00Z">
            <w:rPr>
              <w:rFonts w:ascii="Verdana" w:eastAsia="Times New Roman" w:hAnsi="Verdana" w:cs="Times New Roman"/>
              <w:sz w:val="20"/>
              <w:szCs w:val="20"/>
              <w:u w:val="single"/>
            </w:rPr>
          </w:rPrChange>
        </w:rPr>
        <w:t>Give code/drug ID</w:t>
      </w:r>
    </w:p>
    <w:p w14:paraId="53AF2B7A" w14:textId="30F72AA6" w:rsidR="00BC262B" w:rsidRPr="00040AAF" w:rsidRDefault="00BC262B" w:rsidP="00040AAF">
      <w:pPr>
        <w:spacing w:before="100" w:beforeAutospacing="1" w:after="100" w:afterAutospacing="1" w:line="240" w:lineRule="auto"/>
        <w:rPr>
          <w:rFonts w:ascii="Verdana" w:eastAsia="Times New Roman" w:hAnsi="Verdana" w:cs="Times New Roman"/>
          <w:sz w:val="20"/>
          <w:szCs w:val="20"/>
        </w:rPr>
      </w:pPr>
      <w:r w:rsidRPr="004D700A">
        <w:rPr>
          <w:rFonts w:ascii="Verdana" w:eastAsia="Times New Roman" w:hAnsi="Verdana" w:cs="Times New Roman"/>
          <w:sz w:val="20"/>
          <w:szCs w:val="20"/>
        </w:rPr>
        <w:t xml:space="preserve">This field includes </w:t>
      </w:r>
      <w:r w:rsidR="00040AAF">
        <w:rPr>
          <w:rFonts w:ascii="Verdana" w:eastAsia="Times New Roman" w:hAnsi="Verdana" w:cs="Times New Roman"/>
          <w:sz w:val="20"/>
          <w:szCs w:val="20"/>
        </w:rPr>
        <w:t>6</w:t>
      </w:r>
      <w:r w:rsidRPr="004D700A">
        <w:rPr>
          <w:rFonts w:ascii="Verdana" w:eastAsia="Times New Roman" w:hAnsi="Verdana" w:cs="Times New Roman"/>
          <w:sz w:val="20"/>
          <w:szCs w:val="20"/>
        </w:rPr>
        <w:t xml:space="preserve"> components: </w:t>
      </w:r>
      <w:r w:rsidR="00040AAF" w:rsidRPr="00040AAF">
        <w:rPr>
          <w:rFonts w:ascii="Verdana" w:eastAsia="Times New Roman" w:hAnsi="Verdana" w:cs="Times New Roman"/>
          <w:sz w:val="20"/>
          <w:szCs w:val="20"/>
        </w:rPr>
        <w:t>&lt;identifier (ST)&gt; ^ &lt;text (ST)&gt; ^ &lt;name of coding syste</w:t>
      </w:r>
      <w:r w:rsidR="00040AAF">
        <w:rPr>
          <w:rFonts w:ascii="Verdana" w:eastAsia="Times New Roman" w:hAnsi="Verdana" w:cs="Times New Roman"/>
          <w:sz w:val="20"/>
          <w:szCs w:val="20"/>
        </w:rPr>
        <w:t>m (IS)&gt; ^ &lt;alternate identifier</w:t>
      </w:r>
      <w:r w:rsidR="00040AAF" w:rsidRPr="00040AAF">
        <w:rPr>
          <w:rFonts w:ascii="Verdana" w:eastAsia="Times New Roman" w:hAnsi="Verdana" w:cs="Times New Roman"/>
          <w:sz w:val="20"/>
          <w:szCs w:val="20"/>
        </w:rPr>
        <w:t>(ST)&gt; ^ &lt;alternate text (ST)&gt; ^ &lt;name of alternate coding system (IS)&gt;</w:t>
      </w:r>
    </w:p>
    <w:p w14:paraId="0223BD31" w14:textId="2D01615B"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The Give code identifies the drug ordered for the patient and must uniquely identify a drug from the drug formulary. The interface will </w:t>
      </w:r>
      <w:r w:rsidR="00040AAF">
        <w:rPr>
          <w:rFonts w:ascii="Verdana" w:eastAsia="Times New Roman" w:hAnsi="Verdana" w:cs="Times New Roman"/>
          <w:sz w:val="20"/>
          <w:szCs w:val="20"/>
        </w:rPr>
        <w:t>uses</w:t>
      </w:r>
      <w:r w:rsidRPr="004D700A">
        <w:rPr>
          <w:rFonts w:ascii="Verdana" w:eastAsia="Times New Roman" w:hAnsi="Verdana" w:cs="Times New Roman"/>
          <w:sz w:val="20"/>
          <w:szCs w:val="20"/>
        </w:rPr>
        <w:t xml:space="preserve"> the hospital/pharmacy’s unique </w:t>
      </w:r>
      <w:r w:rsidR="00040AAF">
        <w:rPr>
          <w:rFonts w:ascii="Verdana" w:eastAsia="Times New Roman" w:hAnsi="Verdana" w:cs="Times New Roman"/>
          <w:sz w:val="20"/>
          <w:szCs w:val="20"/>
        </w:rPr>
        <w:t>DRUG file 50</w:t>
      </w:r>
      <w:r w:rsidRPr="004D700A">
        <w:rPr>
          <w:rFonts w:ascii="Verdana" w:eastAsia="Times New Roman" w:hAnsi="Verdana" w:cs="Times New Roman"/>
          <w:sz w:val="20"/>
          <w:szCs w:val="20"/>
        </w:rPr>
        <w:t xml:space="preserve"> </w:t>
      </w:r>
      <w:r w:rsidR="00040AAF">
        <w:rPr>
          <w:rFonts w:ascii="Verdana" w:eastAsia="Times New Roman" w:hAnsi="Verdana" w:cs="Times New Roman"/>
          <w:sz w:val="20"/>
          <w:szCs w:val="20"/>
        </w:rPr>
        <w:t>IEN</w:t>
      </w:r>
      <w:r w:rsidRPr="004D700A">
        <w:rPr>
          <w:rFonts w:ascii="Verdana" w:eastAsia="Times New Roman" w:hAnsi="Verdana" w:cs="Times New Roman"/>
          <w:sz w:val="20"/>
          <w:szCs w:val="20"/>
        </w:rPr>
        <w:t xml:space="preserve"> for the drug as the identifier.</w:t>
      </w:r>
      <w:r w:rsidR="00040AAF">
        <w:rPr>
          <w:rFonts w:ascii="Verdana" w:eastAsia="Times New Roman" w:hAnsi="Verdana" w:cs="Times New Roman"/>
          <w:sz w:val="20"/>
          <w:szCs w:val="20"/>
        </w:rPr>
        <w:t xml:space="preserve"> The second component will contain a pointer to the drug’s national IEN (</w:t>
      </w:r>
      <w:r w:rsidR="00040AAF" w:rsidRPr="00040AAF">
        <w:rPr>
          <w:rFonts w:ascii="Verdana" w:eastAsia="Times New Roman" w:hAnsi="Verdana" w:cs="Times New Roman"/>
          <w:sz w:val="20"/>
          <w:szCs w:val="20"/>
        </w:rPr>
        <w:t>PSNDF VA PRODUCT NAME ENTRY</w:t>
      </w:r>
      <w:r w:rsidR="00040AAF">
        <w:rPr>
          <w:rFonts w:ascii="Verdana" w:eastAsia="Times New Roman" w:hAnsi="Verdana" w:cs="Times New Roman"/>
          <w:sz w:val="20"/>
          <w:szCs w:val="20"/>
        </w:rPr>
        <w:t>).</w:t>
      </w:r>
      <w:r w:rsidRPr="004D700A">
        <w:rPr>
          <w:rFonts w:ascii="Verdana" w:eastAsia="Times New Roman" w:hAnsi="Verdana" w:cs="Times New Roman"/>
          <w:sz w:val="20"/>
          <w:szCs w:val="20"/>
        </w:rPr>
        <w:t xml:space="preserve"> The description is a text description of the drug. It may include the drug strength/volume and dosage form/route</w:t>
      </w:r>
      <w:r w:rsidR="00040AAF">
        <w:rPr>
          <w:rFonts w:ascii="Verdana" w:eastAsia="Times New Roman" w:hAnsi="Verdana" w:cs="Times New Roman"/>
          <w:sz w:val="20"/>
          <w:szCs w:val="20"/>
        </w:rPr>
        <w:t xml:space="preserve"> and is contained in the fifth component of this field</w:t>
      </w:r>
      <w:r w:rsidRPr="004D700A">
        <w:rPr>
          <w:rFonts w:ascii="Verdana" w:eastAsia="Times New Roman" w:hAnsi="Verdana" w:cs="Times New Roman"/>
          <w:sz w:val="20"/>
          <w:szCs w:val="20"/>
        </w:rPr>
        <w:t>. The coding system should contain the value "CDM" if the charge code is being used, or "UNIQUE" if the unique drug formulary record reference number is used.</w:t>
      </w:r>
    </w:p>
    <w:p w14:paraId="301DBA6C" w14:textId="77777777" w:rsidR="00BC262B" w:rsidRPr="004D700A" w:rsidRDefault="00BC262B" w:rsidP="00BC262B">
      <w:pPr>
        <w:spacing w:before="100" w:beforeAutospacing="1" w:after="100" w:afterAutospacing="1" w:line="240" w:lineRule="auto"/>
        <w:jc w:val="center"/>
        <w:rPr>
          <w:rFonts w:ascii="Times New Roman" w:eastAsia="Times New Roman" w:hAnsi="Times New Roman" w:cs="Times New Roman"/>
          <w:sz w:val="24"/>
          <w:szCs w:val="24"/>
        </w:rPr>
      </w:pPr>
      <w:r w:rsidRPr="004D700A">
        <w:rPr>
          <w:rFonts w:ascii="Verdana" w:eastAsia="Times New Roman" w:hAnsi="Verdana" w:cs="Times New Roman"/>
          <w:sz w:val="20"/>
          <w:szCs w:val="20"/>
        </w:rPr>
        <w:t>e.g., &lt;54678990&gt;^VANCOCIN 500MG INJECTION^CDM</w:t>
      </w:r>
    </w:p>
    <w:p w14:paraId="7F858EDC"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b/>
          <w:sz w:val="24"/>
          <w:szCs w:val="24"/>
          <w:rPrChange w:id="802" w:author="David Hugger" w:date="2014-09-18T08:28: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03" w:author="David Hugger" w:date="2014-09-18T08:28:00Z">
            <w:rPr>
              <w:rFonts w:ascii="Verdana" w:eastAsia="Times New Roman" w:hAnsi="Verdana" w:cs="Times New Roman"/>
              <w:sz w:val="20"/>
              <w:szCs w:val="20"/>
              <w:u w:val="single"/>
            </w:rPr>
          </w:rPrChange>
        </w:rPr>
        <w:t>Give amount minimum</w:t>
      </w:r>
    </w:p>
    <w:p w14:paraId="41C685A8"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For varying amount orders, this should be the minimum amount of medication to be given to the patient per dose. For non-varying order, it is the exact amount to be given with each </w:t>
      </w:r>
      <w:r w:rsidRPr="004D700A">
        <w:rPr>
          <w:rFonts w:ascii="Verdana" w:eastAsia="Times New Roman" w:hAnsi="Verdana" w:cs="Times New Roman"/>
          <w:sz w:val="20"/>
          <w:szCs w:val="20"/>
        </w:rPr>
        <w:lastRenderedPageBreak/>
        <w:t>dose. The give amount may refer to a strength, volume, or number of tablets/capsules, etc. For example, for a dosage of Tylenol 650mg, the patient might receive two 325mg tablets per dose. The give amount, in this case, could be "650" or "2". The unit of measure in each case (e.g., mg or tablets) will be defined in the "Give units" (see below).</w:t>
      </w:r>
    </w:p>
    <w:p w14:paraId="7802620F"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b/>
          <w:sz w:val="24"/>
          <w:szCs w:val="24"/>
          <w:rPrChange w:id="804" w:author="David Hugger" w:date="2014-09-18T08:28: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05" w:author="David Hugger" w:date="2014-09-18T08:28:00Z">
            <w:rPr>
              <w:rFonts w:ascii="Verdana" w:eastAsia="Times New Roman" w:hAnsi="Verdana" w:cs="Times New Roman"/>
              <w:sz w:val="20"/>
              <w:szCs w:val="20"/>
              <w:u w:val="single"/>
            </w:rPr>
          </w:rPrChange>
        </w:rPr>
        <w:t>Give amount maximum</w:t>
      </w:r>
    </w:p>
    <w:p w14:paraId="0E78C61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In a varying amount order, this is the maximum ordered amount of medication to be given with each dose. In a non-varying dose order, this field can also contain the exact amount, but this is optional.  If the maximum dose is the same as the minimum dose, receiving vendors should interpret this as being an order with non-varying dosage amounts.  </w:t>
      </w:r>
    </w:p>
    <w:p w14:paraId="4A546F3E"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HOS does not recommend using varying doses for one order to meet recent regulatory requirements and medication safety recommendations. Instead, several orders should be sent, each with a specific non-varying dose. For example, instead of sending one "variable dose" order for "DEMEROL INJ 50-100MG AS NEEDED FOR PAIN", three orders (one each for each available product strength: DEMEROL INJ 50MG, 75MG and 100MG) should be sent.</w:t>
      </w:r>
    </w:p>
    <w:p w14:paraId="243C8646" w14:textId="77777777" w:rsidR="00BC262B" w:rsidRPr="00A254D1" w:rsidRDefault="00BC262B" w:rsidP="00BC262B">
      <w:pPr>
        <w:spacing w:before="100" w:beforeAutospacing="1" w:after="100" w:afterAutospacing="1" w:line="240" w:lineRule="auto"/>
        <w:rPr>
          <w:rFonts w:ascii="Times New Roman" w:eastAsia="Times New Roman" w:hAnsi="Times New Roman" w:cs="Times New Roman"/>
          <w:b/>
          <w:sz w:val="24"/>
          <w:szCs w:val="24"/>
          <w:rPrChange w:id="806" w:author="David Hugger" w:date="2014-09-18T08:28: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07" w:author="David Hugger" w:date="2014-09-18T08:28:00Z">
            <w:rPr>
              <w:rFonts w:ascii="Verdana" w:eastAsia="Times New Roman" w:hAnsi="Verdana" w:cs="Times New Roman"/>
              <w:sz w:val="20"/>
              <w:szCs w:val="20"/>
              <w:u w:val="single"/>
            </w:rPr>
          </w:rPrChange>
        </w:rPr>
        <w:t>Give Units</w:t>
      </w:r>
    </w:p>
    <w:p w14:paraId="40F802B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field clarifies the unit of measure for the "Give minimum/maximum" fields. The interface will append this value to the end of the "Give amount" for display/storage purposes. Typical units include: ML, MG, GM, L, UNITS, TABLETS, CAPSULES, PACKETS, BOTTLES, and etc.</w:t>
      </w:r>
    </w:p>
    <w:p w14:paraId="058D3E24" w14:textId="06B73D2D" w:rsidR="00BC262B" w:rsidRPr="00A254D1" w:rsidRDefault="008C6AA5" w:rsidP="00BC262B">
      <w:pPr>
        <w:spacing w:before="100" w:beforeAutospacing="1" w:after="100" w:afterAutospacing="1" w:line="240" w:lineRule="auto"/>
        <w:rPr>
          <w:rFonts w:ascii="Times New Roman" w:eastAsia="Times New Roman" w:hAnsi="Times New Roman" w:cs="Times New Roman"/>
          <w:b/>
          <w:sz w:val="24"/>
          <w:szCs w:val="24"/>
          <w:rPrChange w:id="808" w:author="David Hugger" w:date="2014-09-18T08:28:00Z">
            <w:rPr>
              <w:rFonts w:ascii="Times New Roman" w:eastAsia="Times New Roman" w:hAnsi="Times New Roman" w:cs="Times New Roman"/>
              <w:sz w:val="24"/>
              <w:szCs w:val="24"/>
            </w:rPr>
          </w:rPrChange>
        </w:rPr>
      </w:pPr>
      <w:r>
        <w:rPr>
          <w:rFonts w:ascii="Verdana" w:eastAsia="Times New Roman" w:hAnsi="Verdana" w:cs="Times New Roman"/>
          <w:b/>
          <w:sz w:val="20"/>
          <w:szCs w:val="20"/>
          <w:u w:val="single"/>
        </w:rPr>
        <w:t>Provider's special</w:t>
      </w:r>
      <w:r w:rsidR="00BC262B" w:rsidRPr="00A254D1">
        <w:rPr>
          <w:rFonts w:ascii="Verdana" w:eastAsia="Times New Roman" w:hAnsi="Verdana" w:cs="Times New Roman"/>
          <w:b/>
          <w:sz w:val="20"/>
          <w:szCs w:val="20"/>
          <w:u w:val="single"/>
          <w:rPrChange w:id="809" w:author="David Hugger" w:date="2014-09-18T08:28:00Z">
            <w:rPr>
              <w:rFonts w:ascii="Verdana" w:eastAsia="Times New Roman" w:hAnsi="Verdana" w:cs="Times New Roman"/>
              <w:sz w:val="20"/>
              <w:szCs w:val="20"/>
              <w:u w:val="single"/>
            </w:rPr>
          </w:rPrChange>
        </w:rPr>
        <w:t xml:space="preserve"> instructions</w:t>
      </w:r>
      <w:r>
        <w:rPr>
          <w:rFonts w:ascii="Verdana" w:eastAsia="Times New Roman" w:hAnsi="Verdana" w:cs="Times New Roman"/>
          <w:b/>
          <w:sz w:val="20"/>
          <w:szCs w:val="20"/>
          <w:u w:val="single"/>
        </w:rPr>
        <w:t xml:space="preserve"> </w:t>
      </w:r>
    </w:p>
    <w:p w14:paraId="169590C5"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ordering provider’s instructions to the nurse or other person who will be administering the medication. This free text field should contain the entire SIG. e.g., "Give 200mg QID X 4 days"</w:t>
      </w:r>
    </w:p>
    <w:p w14:paraId="02DF970F" w14:textId="77777777" w:rsidR="00BC262B" w:rsidRPr="00A254D1" w:rsidRDefault="00BC262B" w:rsidP="00BC262B">
      <w:pPr>
        <w:spacing w:before="100" w:beforeAutospacing="1" w:after="100" w:afterAutospacing="1" w:line="240" w:lineRule="auto"/>
        <w:rPr>
          <w:rFonts w:ascii="Verdana" w:eastAsia="Times New Roman" w:hAnsi="Verdana" w:cs="Times New Roman"/>
          <w:b/>
          <w:sz w:val="20"/>
          <w:szCs w:val="20"/>
          <w:u w:val="single"/>
          <w:rPrChange w:id="810" w:author="David Hugger" w:date="2014-09-18T08:31: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11" w:author="David Hugger" w:date="2014-09-18T08:31:00Z">
            <w:rPr>
              <w:rFonts w:ascii="Verdana" w:eastAsia="Times New Roman" w:hAnsi="Verdana" w:cs="Times New Roman"/>
              <w:sz w:val="20"/>
              <w:szCs w:val="20"/>
              <w:u w:val="single"/>
            </w:rPr>
          </w:rPrChange>
        </w:rPr>
        <w:t>Pharmacist verifier ID</w:t>
      </w:r>
    </w:p>
    <w:p w14:paraId="56B2C47C"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is the ID of the pharmacist who verified the order. If the verifying pharmacist is to be contained in the database, it must be provided here.</w:t>
      </w:r>
    </w:p>
    <w:p w14:paraId="23289F12" w14:textId="77777777" w:rsidR="00BC262B" w:rsidRPr="00A254D1" w:rsidRDefault="00BC262B" w:rsidP="00BC262B">
      <w:pPr>
        <w:spacing w:before="100" w:beforeAutospacing="1" w:after="100" w:afterAutospacing="1" w:line="240" w:lineRule="auto"/>
        <w:rPr>
          <w:rFonts w:ascii="Verdana" w:eastAsia="Times New Roman" w:hAnsi="Verdana" w:cs="Times New Roman"/>
          <w:b/>
          <w:sz w:val="20"/>
          <w:szCs w:val="20"/>
          <w:u w:val="single"/>
          <w:rPrChange w:id="812" w:author="David Hugger" w:date="2014-09-18T08:31: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13" w:author="David Hugger" w:date="2014-09-18T08:31:00Z">
            <w:rPr>
              <w:rFonts w:ascii="Verdana" w:eastAsia="Times New Roman" w:hAnsi="Verdana" w:cs="Times New Roman"/>
              <w:sz w:val="20"/>
              <w:szCs w:val="20"/>
              <w:u w:val="single"/>
            </w:rPr>
          </w:rPrChange>
        </w:rPr>
        <w:t>Prescription Number/Rx Number</w:t>
      </w:r>
    </w:p>
    <w:p w14:paraId="686B2DBC"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This may be a unique number assigned to the order by the hospital/pharmacy system. This number may or may not be the same as the Placer order number in the ORC segment. In any case, the interface uses the ORC segment Placer order value to locate the hospital/pharmacy system’s order within the database</w:t>
      </w:r>
    </w:p>
    <w:p w14:paraId="72C667FA" w14:textId="77777777" w:rsidR="00BC262B" w:rsidRPr="00A254D1" w:rsidRDefault="00BC262B" w:rsidP="00BC262B">
      <w:pPr>
        <w:spacing w:before="100" w:beforeAutospacing="1" w:after="100" w:afterAutospacing="1" w:line="240" w:lineRule="auto"/>
        <w:rPr>
          <w:rFonts w:ascii="Verdana" w:eastAsia="Times New Roman" w:hAnsi="Verdana" w:cs="Times New Roman"/>
          <w:b/>
          <w:sz w:val="20"/>
          <w:szCs w:val="20"/>
          <w:u w:val="single"/>
          <w:rPrChange w:id="814" w:author="David Hugger" w:date="2014-09-18T08:31: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15" w:author="David Hugger" w:date="2014-09-18T08:31:00Z">
            <w:rPr>
              <w:rFonts w:ascii="Verdana" w:eastAsia="Times New Roman" w:hAnsi="Verdana" w:cs="Times New Roman"/>
              <w:sz w:val="20"/>
              <w:szCs w:val="20"/>
              <w:u w:val="single"/>
            </w:rPr>
          </w:rPrChange>
        </w:rPr>
        <w:t>Pharmacy Special Dispensing Instructions</w:t>
      </w:r>
    </w:p>
    <w:p w14:paraId="408FC420"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These are special instructions from the pharmacist to the nurse or other person administering the medication. For outbound data, the order's 'SIG' and 'Comments' fields are combined to populate this field. </w:t>
      </w:r>
    </w:p>
    <w:p w14:paraId="6663E573" w14:textId="77777777" w:rsidR="00BC262B" w:rsidRPr="00A254D1" w:rsidRDefault="00BC262B" w:rsidP="00BC262B">
      <w:pPr>
        <w:spacing w:before="100" w:beforeAutospacing="1" w:after="100" w:afterAutospacing="1" w:line="240" w:lineRule="auto"/>
        <w:rPr>
          <w:rFonts w:ascii="Verdana" w:eastAsia="Times New Roman" w:hAnsi="Verdana" w:cs="Times New Roman"/>
          <w:b/>
          <w:sz w:val="20"/>
          <w:szCs w:val="20"/>
          <w:u w:val="single"/>
          <w:rPrChange w:id="816" w:author="David Hugger" w:date="2014-09-18T08:31: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17" w:author="David Hugger" w:date="2014-09-18T08:31:00Z">
            <w:rPr>
              <w:rFonts w:ascii="Verdana" w:eastAsia="Times New Roman" w:hAnsi="Verdana" w:cs="Times New Roman"/>
              <w:sz w:val="20"/>
              <w:szCs w:val="20"/>
              <w:u w:val="single"/>
            </w:rPr>
          </w:rPrChange>
        </w:rPr>
        <w:t>Give rate amount</w:t>
      </w:r>
    </w:p>
    <w:p w14:paraId="21666736"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lastRenderedPageBreak/>
        <w:t>This field should only be used for IV solutions, enteral solutions, irrigations, and similar "fluid" orders that can be properly described in milliliters per hour. Otherwise the field should not be sent.</w:t>
      </w:r>
    </w:p>
    <w:p w14:paraId="709254D0" w14:textId="77777777" w:rsidR="00BC262B" w:rsidRPr="00A254D1" w:rsidRDefault="00BC262B" w:rsidP="00BC262B">
      <w:pPr>
        <w:spacing w:before="100" w:beforeAutospacing="1" w:after="100" w:afterAutospacing="1" w:line="240" w:lineRule="auto"/>
        <w:rPr>
          <w:rFonts w:ascii="Verdana" w:eastAsia="Times New Roman" w:hAnsi="Verdana" w:cs="Times New Roman"/>
          <w:b/>
          <w:sz w:val="20"/>
          <w:szCs w:val="20"/>
          <w:u w:val="single"/>
          <w:rPrChange w:id="818" w:author="David Hugger" w:date="2014-09-18T08:31:00Z">
            <w:rPr>
              <w:rFonts w:ascii="Times New Roman" w:eastAsia="Times New Roman" w:hAnsi="Times New Roman" w:cs="Times New Roman"/>
              <w:sz w:val="24"/>
              <w:szCs w:val="24"/>
            </w:rPr>
          </w:rPrChange>
        </w:rPr>
      </w:pPr>
      <w:r w:rsidRPr="00A254D1">
        <w:rPr>
          <w:rFonts w:ascii="Verdana" w:eastAsia="Times New Roman" w:hAnsi="Verdana" w:cs="Times New Roman"/>
          <w:b/>
          <w:sz w:val="20"/>
          <w:szCs w:val="20"/>
          <w:u w:val="single"/>
          <w:rPrChange w:id="819" w:author="David Hugger" w:date="2014-09-18T08:31:00Z">
            <w:rPr>
              <w:rFonts w:ascii="Verdana" w:eastAsia="Times New Roman" w:hAnsi="Verdana" w:cs="Times New Roman"/>
              <w:sz w:val="20"/>
              <w:szCs w:val="20"/>
              <w:u w:val="single"/>
            </w:rPr>
          </w:rPrChange>
        </w:rPr>
        <w:t>Give rate units</w:t>
      </w:r>
    </w:p>
    <w:p w14:paraId="38CC935E"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If a Give rate is provided, the only units recognized by the interface at this time are "ML/HR"</w:t>
      </w:r>
    </w:p>
    <w:p w14:paraId="1B3E54E4" w14:textId="77777777" w:rsidR="00BC262B" w:rsidRDefault="00BC262B" w:rsidP="00BC262B">
      <w:pPr>
        <w:pStyle w:val="Style2"/>
      </w:pPr>
    </w:p>
    <w:p w14:paraId="414B7D34" w14:textId="77777777" w:rsidR="00BC262B" w:rsidRDefault="00BC262B" w:rsidP="00BC262B">
      <w:pPr>
        <w:pStyle w:val="Style2"/>
      </w:pPr>
      <w:bookmarkStart w:id="820" w:name="_Toc398038644"/>
      <w:r w:rsidRPr="00F00325">
        <w:t xml:space="preserve">RXO </w:t>
      </w:r>
      <w:r>
        <w:t xml:space="preserve">Segment – </w:t>
      </w:r>
      <w:r w:rsidRPr="00F00325">
        <w:t>Pharmacy</w:t>
      </w:r>
      <w:r>
        <w:t>/Treatment Order</w:t>
      </w:r>
      <w:bookmarkEnd w:id="820"/>
    </w:p>
    <w:p w14:paraId="080F0D95" w14:textId="44334EDB"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The RXO segment is the "master" pharmacy prescription segment found in </w:t>
      </w:r>
      <w:r w:rsidR="008C6AA5">
        <w:rPr>
          <w:rFonts w:ascii="Verdana" w:eastAsia="Times New Roman" w:hAnsi="Verdana" w:cs="Times New Roman"/>
          <w:sz w:val="20"/>
          <w:szCs w:val="20"/>
        </w:rPr>
        <w:t>RDE</w:t>
      </w:r>
      <w:r w:rsidRPr="004D700A">
        <w:rPr>
          <w:rFonts w:ascii="Verdana" w:eastAsia="Times New Roman" w:hAnsi="Verdana" w:cs="Times New Roman"/>
          <w:sz w:val="20"/>
          <w:szCs w:val="20"/>
        </w:rPr>
        <w:t xml:space="preserve"> messages (i.e., Pharmacy medication orders as might</w:t>
      </w:r>
      <w:r w:rsidR="008C6AA5">
        <w:rPr>
          <w:rFonts w:ascii="Verdana" w:eastAsia="Times New Roman" w:hAnsi="Verdana" w:cs="Times New Roman"/>
          <w:sz w:val="20"/>
          <w:szCs w:val="20"/>
        </w:rPr>
        <w:t xml:space="preserve"> be received from a CPOE system</w:t>
      </w:r>
      <w:r w:rsidRPr="004D700A">
        <w:rPr>
          <w:rFonts w:ascii="Verdana" w:eastAsia="Times New Roman" w:hAnsi="Verdana" w:cs="Times New Roman"/>
          <w:sz w:val="20"/>
          <w:szCs w:val="20"/>
        </w:rPr>
        <w:t>). The RXO will contain data about the primary ingredient only. Additional ingredients such as IV additives are contained in associated RXC segments. </w:t>
      </w:r>
    </w:p>
    <w:p w14:paraId="4488D0DD" w14:textId="5F72490E"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After a "non-perfected" order (i.e., an ORM message containing an RXO segment) has been checked/edited by a pharmacist, the order becomes "perfected". </w:t>
      </w:r>
      <w:r w:rsidR="008C6AA5">
        <w:rPr>
          <w:rFonts w:ascii="Verdana" w:eastAsia="Times New Roman" w:hAnsi="Verdana" w:cs="Times New Roman"/>
          <w:sz w:val="20"/>
          <w:szCs w:val="20"/>
        </w:rPr>
        <w:t>All</w:t>
      </w:r>
      <w:r w:rsidRPr="004D700A">
        <w:rPr>
          <w:rFonts w:ascii="Verdana" w:eastAsia="Times New Roman" w:hAnsi="Verdana" w:cs="Times New Roman"/>
          <w:sz w:val="20"/>
          <w:szCs w:val="20"/>
        </w:rPr>
        <w:t xml:space="preserve"> order messages containing "perfected" orders should use the RDE message format and contain an RXE segment. </w:t>
      </w:r>
    </w:p>
    <w:p w14:paraId="4FC18FEB" w14:textId="715DF76B"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Also note that RXO segments do not have a Quantity/Timing field as found in the RXE segment. Inbound </w:t>
      </w:r>
      <w:r w:rsidR="008C6AA5">
        <w:rPr>
          <w:rFonts w:ascii="Verdana" w:eastAsia="Times New Roman" w:hAnsi="Verdana" w:cs="Times New Roman"/>
          <w:sz w:val="20"/>
          <w:szCs w:val="20"/>
        </w:rPr>
        <w:t>RDE</w:t>
      </w:r>
      <w:r w:rsidRPr="004D700A">
        <w:rPr>
          <w:rFonts w:ascii="Verdana" w:eastAsia="Times New Roman" w:hAnsi="Verdana" w:cs="Times New Roman"/>
          <w:sz w:val="20"/>
          <w:szCs w:val="20"/>
        </w:rPr>
        <w:t xml:space="preserve"> messages also contain ORC segments, and the Quantity/Timing field in the ORC is intended to serve the same purpose as the Quantity/Timing field in the RXE segment.</w:t>
      </w:r>
    </w:p>
    <w:p w14:paraId="4FBAF7D9"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 xml:space="preserve">RXO segments are very similar to RXE segments and share many of the same fields. Please refer back to the </w:t>
      </w:r>
      <w:r w:rsidRPr="00122D55">
        <w:rPr>
          <w:rFonts w:ascii="Verdana" w:eastAsia="Times New Roman" w:hAnsi="Verdana" w:cs="Times New Roman"/>
          <w:sz w:val="20"/>
          <w:szCs w:val="20"/>
        </w:rPr>
        <w:t>RXE segment definitions</w:t>
      </w:r>
      <w:r w:rsidRPr="004D700A">
        <w:rPr>
          <w:rFonts w:ascii="Verdana" w:eastAsia="Times New Roman" w:hAnsi="Verdana" w:cs="Times New Roman"/>
          <w:sz w:val="20"/>
          <w:szCs w:val="20"/>
        </w:rPr>
        <w:t xml:space="preserve"> above for more information on corresponding RXO fields. In most cases, the RXO field names are the same as the RXE names except they have the word "Requested" appended to the front. (e.g., the RXE "Give Code" is the same as the RXO "Requested Give Code"). </w:t>
      </w:r>
    </w:p>
    <w:p w14:paraId="52C312A1" w14:textId="77777777" w:rsidR="00BC262B" w:rsidRPr="00866B18" w:rsidRDefault="00BC262B" w:rsidP="00BC262B">
      <w:pPr>
        <w:pStyle w:val="Style2"/>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6"/>
        <w:gridCol w:w="735"/>
        <w:gridCol w:w="1468"/>
        <w:gridCol w:w="5381"/>
        <w:gridCol w:w="1166"/>
      </w:tblGrid>
      <w:tr w:rsidR="00BC262B" w:rsidRPr="003A1A9C" w14:paraId="7A79BB85" w14:textId="77777777" w:rsidTr="00F639F8">
        <w:tc>
          <w:tcPr>
            <w:tcW w:w="828" w:type="dxa"/>
            <w:shd w:val="clear" w:color="auto" w:fill="BFBFBF" w:themeFill="background1" w:themeFillShade="BF"/>
          </w:tcPr>
          <w:p w14:paraId="20AE795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14:paraId="6070CF32"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14:paraId="62C9A8E6"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14:paraId="6D61636F"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742" w:type="dxa"/>
            <w:shd w:val="clear" w:color="auto" w:fill="BFBFBF" w:themeFill="background1" w:themeFillShade="BF"/>
          </w:tcPr>
          <w:p w14:paraId="4C30780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78B30C75" w14:textId="77777777" w:rsidTr="00F639F8">
        <w:tc>
          <w:tcPr>
            <w:tcW w:w="828" w:type="dxa"/>
          </w:tcPr>
          <w:p w14:paraId="2B1BDDB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736" w:type="dxa"/>
          </w:tcPr>
          <w:p w14:paraId="6716A8C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6B54A8B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Requested Give Code</w:t>
            </w:r>
          </w:p>
        </w:tc>
        <w:tc>
          <w:tcPr>
            <w:tcW w:w="5400" w:type="dxa"/>
          </w:tcPr>
          <w:p w14:paraId="29D93B9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^^^1327^ASPIRIN TAB^99PSP</w:t>
            </w:r>
          </w:p>
        </w:tc>
        <w:tc>
          <w:tcPr>
            <w:tcW w:w="742" w:type="dxa"/>
          </w:tcPr>
          <w:p w14:paraId="0DCFD1DF" w14:textId="0B97CD96" w:rsidR="00BC262B" w:rsidRPr="003A1A9C" w:rsidRDefault="00BC262B" w:rsidP="00F639F8">
            <w:pPr>
              <w:rPr>
                <w:rFonts w:asciiTheme="majorHAnsi" w:hAnsiTheme="majorHAnsi" w:cs="Times New Roman"/>
              </w:rPr>
            </w:pPr>
            <w:r>
              <w:rPr>
                <w:rFonts w:asciiTheme="majorHAnsi" w:hAnsiTheme="majorHAnsi" w:cs="Times New Roman"/>
              </w:rPr>
              <w:t>RXO 1.4 is Pharmacy Orderable</w:t>
            </w:r>
            <w:ins w:id="821" w:author="David Hugger" w:date="2014-09-18T08:33:00Z">
              <w:r w:rsidR="001840D2">
                <w:rPr>
                  <w:rFonts w:asciiTheme="majorHAnsi" w:hAnsiTheme="majorHAnsi" w:cs="Times New Roman"/>
                </w:rPr>
                <w:t xml:space="preserve"> </w:t>
              </w:r>
            </w:ins>
            <w:r>
              <w:rPr>
                <w:rFonts w:asciiTheme="majorHAnsi" w:hAnsiTheme="majorHAnsi" w:cs="Times New Roman"/>
              </w:rPr>
              <w:t xml:space="preserve"> Item IEN</w:t>
            </w:r>
          </w:p>
        </w:tc>
      </w:tr>
      <w:tr w:rsidR="00BC262B" w:rsidRPr="003A1A9C" w14:paraId="494450D4" w14:textId="77777777" w:rsidTr="00F639F8">
        <w:tc>
          <w:tcPr>
            <w:tcW w:w="828" w:type="dxa"/>
          </w:tcPr>
          <w:p w14:paraId="07F1EA68" w14:textId="77777777" w:rsidR="00BC262B" w:rsidRPr="003A1A9C" w:rsidRDefault="00BC262B" w:rsidP="00F639F8">
            <w:pPr>
              <w:rPr>
                <w:rFonts w:asciiTheme="majorHAnsi" w:hAnsiTheme="majorHAnsi" w:cs="Times New Roman"/>
              </w:rPr>
            </w:pPr>
            <w:r>
              <w:rPr>
                <w:rFonts w:asciiTheme="majorHAnsi" w:hAnsiTheme="majorHAnsi" w:cs="Times New Roman"/>
              </w:rPr>
              <w:t>2</w:t>
            </w:r>
          </w:p>
        </w:tc>
        <w:tc>
          <w:tcPr>
            <w:tcW w:w="736" w:type="dxa"/>
          </w:tcPr>
          <w:p w14:paraId="66BA3BAB" w14:textId="77777777" w:rsidR="00BC262B" w:rsidRPr="003A1A9C" w:rsidRDefault="00BC262B" w:rsidP="00F639F8">
            <w:pPr>
              <w:rPr>
                <w:rFonts w:asciiTheme="majorHAnsi" w:hAnsiTheme="majorHAnsi" w:cs="Times New Roman"/>
              </w:rPr>
            </w:pPr>
            <w:r>
              <w:rPr>
                <w:rFonts w:asciiTheme="majorHAnsi" w:hAnsiTheme="majorHAnsi" w:cs="Times New Roman"/>
              </w:rPr>
              <w:t>NM</w:t>
            </w:r>
          </w:p>
        </w:tc>
        <w:tc>
          <w:tcPr>
            <w:tcW w:w="1469" w:type="dxa"/>
          </w:tcPr>
          <w:p w14:paraId="11900F8D" w14:textId="77777777" w:rsidR="00BC262B" w:rsidRPr="003A1A9C" w:rsidRDefault="00BC262B" w:rsidP="00F639F8">
            <w:pPr>
              <w:rPr>
                <w:rFonts w:asciiTheme="majorHAnsi" w:hAnsiTheme="majorHAnsi" w:cs="Times New Roman"/>
              </w:rPr>
            </w:pPr>
            <w:r>
              <w:rPr>
                <w:rFonts w:asciiTheme="majorHAnsi" w:hAnsiTheme="majorHAnsi" w:cs="Times New Roman"/>
              </w:rPr>
              <w:t xml:space="preserve">Requested Give Amount- </w:t>
            </w:r>
            <w:r>
              <w:rPr>
                <w:rFonts w:asciiTheme="majorHAnsi" w:hAnsiTheme="majorHAnsi" w:cs="Times New Roman"/>
              </w:rPr>
              <w:lastRenderedPageBreak/>
              <w:t>Minimum</w:t>
            </w:r>
          </w:p>
        </w:tc>
        <w:tc>
          <w:tcPr>
            <w:tcW w:w="5400" w:type="dxa"/>
          </w:tcPr>
          <w:p w14:paraId="5EB1546F" w14:textId="77777777" w:rsidR="00BC262B" w:rsidRPr="003A1A9C" w:rsidRDefault="00BC262B" w:rsidP="00F639F8">
            <w:pPr>
              <w:rPr>
                <w:rFonts w:asciiTheme="majorHAnsi" w:hAnsiTheme="majorHAnsi" w:cs="Times New Roman"/>
              </w:rPr>
            </w:pPr>
            <w:r>
              <w:rPr>
                <w:rFonts w:asciiTheme="majorHAnsi" w:hAnsiTheme="majorHAnsi" w:cs="Times New Roman"/>
              </w:rPr>
              <w:lastRenderedPageBreak/>
              <w:t>50MGS</w:t>
            </w:r>
          </w:p>
        </w:tc>
        <w:tc>
          <w:tcPr>
            <w:tcW w:w="742" w:type="dxa"/>
          </w:tcPr>
          <w:p w14:paraId="540119B6" w14:textId="77777777" w:rsidR="00BC262B" w:rsidRPr="003A1A9C" w:rsidRDefault="00BC262B" w:rsidP="00F639F8">
            <w:pPr>
              <w:rPr>
                <w:rFonts w:asciiTheme="majorHAnsi" w:hAnsiTheme="majorHAnsi" w:cs="Times New Roman"/>
              </w:rPr>
            </w:pPr>
          </w:p>
        </w:tc>
      </w:tr>
    </w:tbl>
    <w:p w14:paraId="5CDDBC91" w14:textId="77777777" w:rsidR="00BC262B" w:rsidRDefault="00BC262B" w:rsidP="00BC262B">
      <w:pPr>
        <w:pStyle w:val="Style2"/>
      </w:pPr>
    </w:p>
    <w:p w14:paraId="4197E190" w14:textId="77777777" w:rsidR="00BC262B" w:rsidRPr="00C76047" w:rsidRDefault="00BC262B">
      <w:pPr>
        <w:pStyle w:val="Style2"/>
      </w:pPr>
      <w:bookmarkStart w:id="822" w:name="_Toc398038645"/>
      <w:r w:rsidRPr="00C76047">
        <w:t>RXR Segment – Pharmacy/Treatment Route</w:t>
      </w:r>
      <w:bookmarkEnd w:id="822"/>
    </w:p>
    <w:p w14:paraId="7AB537D0" w14:textId="77777777" w:rsidR="00BC262B" w:rsidRPr="005A03E7" w:rsidRDefault="00BC262B" w:rsidP="005309C7">
      <w:r w:rsidRPr="005A03E7">
        <w:t>The RXR segment is used to specify the route or method of drug administration.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28"/>
        <w:gridCol w:w="736"/>
        <w:gridCol w:w="1679"/>
        <w:gridCol w:w="5400"/>
        <w:gridCol w:w="789"/>
      </w:tblGrid>
      <w:tr w:rsidR="00BC262B" w:rsidRPr="003A1A9C" w14:paraId="212AA087" w14:textId="77777777" w:rsidTr="00F639F8">
        <w:tc>
          <w:tcPr>
            <w:tcW w:w="828" w:type="dxa"/>
            <w:shd w:val="clear" w:color="auto" w:fill="BFBFBF" w:themeFill="background1" w:themeFillShade="BF"/>
          </w:tcPr>
          <w:p w14:paraId="152B12FD"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736" w:type="dxa"/>
            <w:shd w:val="clear" w:color="auto" w:fill="BFBFBF" w:themeFill="background1" w:themeFillShade="BF"/>
          </w:tcPr>
          <w:p w14:paraId="3084211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469" w:type="dxa"/>
            <w:shd w:val="clear" w:color="auto" w:fill="BFBFBF" w:themeFill="background1" w:themeFillShade="BF"/>
          </w:tcPr>
          <w:p w14:paraId="57F65D80"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5400" w:type="dxa"/>
            <w:shd w:val="clear" w:color="auto" w:fill="BFBFBF" w:themeFill="background1" w:themeFillShade="BF"/>
          </w:tcPr>
          <w:p w14:paraId="216DD1CA"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789" w:type="dxa"/>
            <w:shd w:val="clear" w:color="auto" w:fill="BFBFBF" w:themeFill="background1" w:themeFillShade="BF"/>
          </w:tcPr>
          <w:p w14:paraId="0D16078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02758722" w14:textId="77777777" w:rsidTr="00F639F8">
        <w:tc>
          <w:tcPr>
            <w:tcW w:w="828" w:type="dxa"/>
          </w:tcPr>
          <w:p w14:paraId="7B5D2B8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736" w:type="dxa"/>
          </w:tcPr>
          <w:p w14:paraId="405B43F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469" w:type="dxa"/>
          </w:tcPr>
          <w:p w14:paraId="084A381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Route</w:t>
            </w:r>
          </w:p>
        </w:tc>
        <w:tc>
          <w:tcPr>
            <w:tcW w:w="5400" w:type="dxa"/>
          </w:tcPr>
          <w:p w14:paraId="22558A8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1^ORAL (BY MOUTH)</w:t>
            </w:r>
          </w:p>
        </w:tc>
        <w:tc>
          <w:tcPr>
            <w:tcW w:w="789" w:type="dxa"/>
          </w:tcPr>
          <w:p w14:paraId="46B0A9F9" w14:textId="77777777" w:rsidR="00BC262B" w:rsidRPr="003A1A9C" w:rsidRDefault="00BC262B" w:rsidP="00F639F8">
            <w:pPr>
              <w:rPr>
                <w:rFonts w:asciiTheme="majorHAnsi" w:hAnsiTheme="majorHAnsi" w:cs="Times New Roman"/>
              </w:rPr>
            </w:pPr>
          </w:p>
        </w:tc>
      </w:tr>
      <w:tr w:rsidR="00BC262B" w:rsidRPr="003A1A9C" w14:paraId="01ED205F" w14:textId="77777777" w:rsidTr="00F639F8">
        <w:tc>
          <w:tcPr>
            <w:tcW w:w="828" w:type="dxa"/>
            <w:vAlign w:val="center"/>
          </w:tcPr>
          <w:p w14:paraId="71CDD660" w14:textId="77777777" w:rsidR="00BC262B" w:rsidRPr="003A1A9C" w:rsidRDefault="00BC262B" w:rsidP="00F639F8">
            <w:pPr>
              <w:rPr>
                <w:rFonts w:asciiTheme="majorHAnsi" w:hAnsiTheme="majorHAnsi" w:cs="Times New Roman"/>
              </w:rPr>
            </w:pPr>
            <w:r w:rsidRPr="004D700A">
              <w:rPr>
                <w:rFonts w:ascii="Verdana" w:eastAsia="Times New Roman" w:hAnsi="Verdana" w:cs="Times New Roman"/>
                <w:sz w:val="20"/>
                <w:szCs w:val="20"/>
              </w:rPr>
              <w:t>2</w:t>
            </w:r>
          </w:p>
        </w:tc>
        <w:tc>
          <w:tcPr>
            <w:tcW w:w="736" w:type="dxa"/>
            <w:vAlign w:val="center"/>
          </w:tcPr>
          <w:p w14:paraId="00A61578" w14:textId="77777777" w:rsidR="00BC262B" w:rsidRPr="003A1A9C" w:rsidRDefault="00BC262B" w:rsidP="00F639F8">
            <w:pPr>
              <w:rPr>
                <w:rFonts w:asciiTheme="majorHAnsi" w:hAnsiTheme="majorHAnsi" w:cs="Times New Roman"/>
              </w:rPr>
            </w:pPr>
            <w:r w:rsidRPr="004D700A">
              <w:rPr>
                <w:rFonts w:ascii="Verdana" w:eastAsia="Times New Roman" w:hAnsi="Verdana" w:cs="Times New Roman"/>
                <w:sz w:val="20"/>
                <w:szCs w:val="20"/>
              </w:rPr>
              <w:t>CE</w:t>
            </w:r>
          </w:p>
        </w:tc>
        <w:tc>
          <w:tcPr>
            <w:tcW w:w="1469" w:type="dxa"/>
            <w:vAlign w:val="center"/>
          </w:tcPr>
          <w:p w14:paraId="7E92590F" w14:textId="77777777" w:rsidR="00BC262B" w:rsidRPr="003A1A9C" w:rsidRDefault="00BC262B" w:rsidP="00F639F8">
            <w:pPr>
              <w:rPr>
                <w:rFonts w:asciiTheme="majorHAnsi" w:hAnsiTheme="majorHAnsi" w:cs="Times New Roman"/>
              </w:rPr>
            </w:pPr>
            <w:r w:rsidRPr="004D700A">
              <w:rPr>
                <w:rFonts w:ascii="Verdana" w:eastAsia="Times New Roman" w:hAnsi="Verdana" w:cs="Times New Roman"/>
                <w:sz w:val="20"/>
                <w:szCs w:val="20"/>
              </w:rPr>
              <w:t>Site</w:t>
            </w:r>
          </w:p>
        </w:tc>
        <w:tc>
          <w:tcPr>
            <w:tcW w:w="5400" w:type="dxa"/>
          </w:tcPr>
          <w:p w14:paraId="4F6F84B1" w14:textId="77777777" w:rsidR="00BC262B" w:rsidRPr="003A1A9C" w:rsidRDefault="00BC262B" w:rsidP="00F639F8">
            <w:pPr>
              <w:rPr>
                <w:rFonts w:asciiTheme="majorHAnsi" w:hAnsiTheme="majorHAnsi" w:cs="Times New Roman"/>
              </w:rPr>
            </w:pPr>
          </w:p>
        </w:tc>
        <w:tc>
          <w:tcPr>
            <w:tcW w:w="789" w:type="dxa"/>
          </w:tcPr>
          <w:p w14:paraId="0442636E" w14:textId="77777777" w:rsidR="00BC262B" w:rsidRPr="003A1A9C" w:rsidRDefault="00BC262B" w:rsidP="00F639F8">
            <w:pPr>
              <w:rPr>
                <w:rFonts w:asciiTheme="majorHAnsi" w:hAnsiTheme="majorHAnsi" w:cs="Times New Roman"/>
              </w:rPr>
            </w:pPr>
          </w:p>
        </w:tc>
      </w:tr>
      <w:tr w:rsidR="00BC262B" w:rsidRPr="003A1A9C" w14:paraId="6162E8C8" w14:textId="77777777" w:rsidTr="00F639F8">
        <w:tc>
          <w:tcPr>
            <w:tcW w:w="828" w:type="dxa"/>
            <w:vAlign w:val="center"/>
          </w:tcPr>
          <w:p w14:paraId="00FF92D7"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3</w:t>
            </w:r>
          </w:p>
        </w:tc>
        <w:tc>
          <w:tcPr>
            <w:tcW w:w="736" w:type="dxa"/>
            <w:vAlign w:val="center"/>
          </w:tcPr>
          <w:p w14:paraId="67B0E9AB"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CE</w:t>
            </w:r>
          </w:p>
        </w:tc>
        <w:tc>
          <w:tcPr>
            <w:tcW w:w="1469" w:type="dxa"/>
            <w:vAlign w:val="center"/>
          </w:tcPr>
          <w:p w14:paraId="0901325D"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Administration device</w:t>
            </w:r>
          </w:p>
        </w:tc>
        <w:tc>
          <w:tcPr>
            <w:tcW w:w="5400" w:type="dxa"/>
          </w:tcPr>
          <w:p w14:paraId="0DF5DA14" w14:textId="77777777" w:rsidR="00BC262B" w:rsidRPr="003A1A9C" w:rsidRDefault="00BC262B" w:rsidP="00F639F8">
            <w:pPr>
              <w:rPr>
                <w:rFonts w:asciiTheme="majorHAnsi" w:hAnsiTheme="majorHAnsi" w:cs="Times New Roman"/>
              </w:rPr>
            </w:pPr>
          </w:p>
        </w:tc>
        <w:tc>
          <w:tcPr>
            <w:tcW w:w="789" w:type="dxa"/>
          </w:tcPr>
          <w:p w14:paraId="2BBBDEE6" w14:textId="77777777" w:rsidR="00BC262B" w:rsidRPr="003A1A9C" w:rsidRDefault="00BC262B" w:rsidP="00F639F8">
            <w:pPr>
              <w:rPr>
                <w:rFonts w:asciiTheme="majorHAnsi" w:hAnsiTheme="majorHAnsi" w:cs="Times New Roman"/>
              </w:rPr>
            </w:pPr>
          </w:p>
        </w:tc>
      </w:tr>
      <w:tr w:rsidR="00BC262B" w:rsidRPr="003A1A9C" w14:paraId="48704CE1" w14:textId="77777777" w:rsidTr="00F639F8">
        <w:tc>
          <w:tcPr>
            <w:tcW w:w="828" w:type="dxa"/>
            <w:vAlign w:val="center"/>
          </w:tcPr>
          <w:p w14:paraId="2A892895"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4</w:t>
            </w:r>
          </w:p>
        </w:tc>
        <w:tc>
          <w:tcPr>
            <w:tcW w:w="736" w:type="dxa"/>
            <w:vAlign w:val="center"/>
          </w:tcPr>
          <w:p w14:paraId="6AE6B37E"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CE</w:t>
            </w:r>
          </w:p>
        </w:tc>
        <w:tc>
          <w:tcPr>
            <w:tcW w:w="1469" w:type="dxa"/>
            <w:vAlign w:val="center"/>
          </w:tcPr>
          <w:p w14:paraId="2F80E109" w14:textId="77777777" w:rsidR="00BC262B" w:rsidRPr="004D700A" w:rsidRDefault="00BC262B" w:rsidP="00F639F8">
            <w:pPr>
              <w:rPr>
                <w:rFonts w:ascii="Verdana" w:eastAsia="Times New Roman" w:hAnsi="Verdana" w:cs="Times New Roman"/>
                <w:sz w:val="20"/>
                <w:szCs w:val="20"/>
              </w:rPr>
            </w:pPr>
            <w:r w:rsidRPr="004D700A">
              <w:rPr>
                <w:rFonts w:ascii="Verdana" w:eastAsia="Times New Roman" w:hAnsi="Verdana" w:cs="Times New Roman"/>
                <w:sz w:val="20"/>
                <w:szCs w:val="20"/>
              </w:rPr>
              <w:t>Administration method</w:t>
            </w:r>
          </w:p>
        </w:tc>
        <w:tc>
          <w:tcPr>
            <w:tcW w:w="5400" w:type="dxa"/>
          </w:tcPr>
          <w:p w14:paraId="7E45DE46" w14:textId="77777777" w:rsidR="00BC262B" w:rsidRPr="003A1A9C" w:rsidRDefault="00BC262B" w:rsidP="00F639F8">
            <w:pPr>
              <w:rPr>
                <w:rFonts w:asciiTheme="majorHAnsi" w:hAnsiTheme="majorHAnsi" w:cs="Times New Roman"/>
              </w:rPr>
            </w:pPr>
          </w:p>
        </w:tc>
        <w:tc>
          <w:tcPr>
            <w:tcW w:w="789" w:type="dxa"/>
          </w:tcPr>
          <w:p w14:paraId="596D129F" w14:textId="77777777" w:rsidR="00BC262B" w:rsidRPr="003A1A9C" w:rsidRDefault="00BC262B" w:rsidP="00F639F8">
            <w:pPr>
              <w:rPr>
                <w:rFonts w:asciiTheme="majorHAnsi" w:hAnsiTheme="majorHAnsi" w:cs="Times New Roman"/>
              </w:rPr>
            </w:pPr>
          </w:p>
        </w:tc>
      </w:tr>
    </w:tbl>
    <w:p w14:paraId="17423BE4" w14:textId="77777777" w:rsidR="00BC262B" w:rsidRDefault="00BC262B" w:rsidP="00BC262B">
      <w:pPr>
        <w:rPr>
          <w:rFonts w:asciiTheme="majorHAnsi" w:hAnsiTheme="majorHAnsi" w:cs="Times New Roman"/>
        </w:rPr>
      </w:pPr>
    </w:p>
    <w:p w14:paraId="63005FBC" w14:textId="77777777" w:rsidR="00BC262B" w:rsidRPr="001840D2" w:rsidRDefault="00BC262B" w:rsidP="00BC262B">
      <w:pPr>
        <w:spacing w:before="100" w:beforeAutospacing="1" w:after="100" w:afterAutospacing="1" w:line="240" w:lineRule="auto"/>
        <w:rPr>
          <w:rFonts w:ascii="Times New Roman" w:eastAsia="Times New Roman" w:hAnsi="Times New Roman" w:cs="Times New Roman"/>
          <w:b/>
          <w:sz w:val="24"/>
          <w:szCs w:val="24"/>
          <w:rPrChange w:id="823" w:author="David Hugger" w:date="2014-09-18T08:33:00Z">
            <w:rPr>
              <w:rFonts w:ascii="Times New Roman" w:eastAsia="Times New Roman" w:hAnsi="Times New Roman" w:cs="Times New Roman"/>
              <w:sz w:val="24"/>
              <w:szCs w:val="24"/>
            </w:rPr>
          </w:rPrChange>
        </w:rPr>
      </w:pPr>
      <w:r w:rsidRPr="001840D2">
        <w:rPr>
          <w:rFonts w:ascii="Verdana" w:eastAsia="Times New Roman" w:hAnsi="Verdana" w:cs="Times New Roman"/>
          <w:b/>
          <w:sz w:val="20"/>
          <w:szCs w:val="20"/>
          <w:u w:val="single"/>
          <w:rPrChange w:id="824" w:author="David Hugger" w:date="2014-09-18T08:33:00Z">
            <w:rPr>
              <w:rFonts w:ascii="Verdana" w:eastAsia="Times New Roman" w:hAnsi="Verdana" w:cs="Times New Roman"/>
              <w:sz w:val="20"/>
              <w:szCs w:val="20"/>
              <w:u w:val="single"/>
            </w:rPr>
          </w:rPrChange>
        </w:rPr>
        <w:t>Route</w:t>
      </w:r>
    </w:p>
    <w:p w14:paraId="20659B32"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allowable route for administering this medication in the format: &lt;Route code&gt;^&lt;Route description&gt;</w:t>
      </w:r>
    </w:p>
    <w:p w14:paraId="74FF9637" w14:textId="77777777" w:rsidR="00BC262B" w:rsidRPr="004D700A" w:rsidRDefault="00BC262B" w:rsidP="00BC262B">
      <w:pPr>
        <w:spacing w:before="100" w:beforeAutospacing="1" w:after="100" w:afterAutospacing="1" w:line="240" w:lineRule="auto"/>
        <w:rPr>
          <w:rFonts w:ascii="Times New Roman" w:eastAsia="Times New Roman" w:hAnsi="Times New Roman" w:cs="Times New Roman"/>
          <w:sz w:val="24"/>
          <w:szCs w:val="24"/>
        </w:rPr>
      </w:pPr>
      <w:r w:rsidRPr="004D700A">
        <w:rPr>
          <w:rFonts w:ascii="Verdana" w:eastAsia="Times New Roman" w:hAnsi="Verdana" w:cs="Times New Roman"/>
          <w:sz w:val="20"/>
          <w:szCs w:val="20"/>
        </w:rPr>
        <w:t>The interface expects all route codes to be 2 bytes. e.g., PO^BY MOUTH</w:t>
      </w:r>
    </w:p>
    <w:p w14:paraId="28B6D8F1" w14:textId="77777777" w:rsidR="00BC262B" w:rsidRPr="00866B18" w:rsidRDefault="00BC262B" w:rsidP="00BC262B">
      <w:pPr>
        <w:pStyle w:val="Style2"/>
      </w:pPr>
      <w:bookmarkStart w:id="825" w:name="_Toc398038646"/>
      <w:r w:rsidRPr="006269D2">
        <w:t xml:space="preserve">OBR Segment </w:t>
      </w:r>
      <w:r>
        <w:t>– Observation Request – Lab</w:t>
      </w:r>
      <w:bookmarkEnd w:id="82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596"/>
        <w:gridCol w:w="990"/>
        <w:gridCol w:w="1330"/>
        <w:gridCol w:w="5889"/>
        <w:gridCol w:w="771"/>
      </w:tblGrid>
      <w:tr w:rsidR="00BC262B" w:rsidRPr="003A1A9C" w14:paraId="76B2E784" w14:textId="77777777" w:rsidTr="00F639F8">
        <w:tc>
          <w:tcPr>
            <w:tcW w:w="641" w:type="dxa"/>
            <w:shd w:val="clear" w:color="auto" w:fill="BFBFBF" w:themeFill="background1" w:themeFillShade="BF"/>
          </w:tcPr>
          <w:p w14:paraId="09AD6EA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632" w:type="dxa"/>
            <w:shd w:val="clear" w:color="auto" w:fill="BFBFBF" w:themeFill="background1" w:themeFillShade="BF"/>
          </w:tcPr>
          <w:p w14:paraId="5D7A624B"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378" w:type="dxa"/>
            <w:shd w:val="clear" w:color="auto" w:fill="BFBFBF" w:themeFill="background1" w:themeFillShade="BF"/>
          </w:tcPr>
          <w:p w14:paraId="3B19B37C"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6076" w:type="dxa"/>
            <w:shd w:val="clear" w:color="auto" w:fill="BFBFBF" w:themeFill="background1" w:themeFillShade="BF"/>
          </w:tcPr>
          <w:p w14:paraId="64076686"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849" w:type="dxa"/>
            <w:shd w:val="clear" w:color="auto" w:fill="BFBFBF" w:themeFill="background1" w:themeFillShade="BF"/>
          </w:tcPr>
          <w:p w14:paraId="0AF511A7"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7BE816C8" w14:textId="77777777" w:rsidTr="00F639F8">
        <w:tc>
          <w:tcPr>
            <w:tcW w:w="641" w:type="dxa"/>
          </w:tcPr>
          <w:p w14:paraId="4868A77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632" w:type="dxa"/>
          </w:tcPr>
          <w:p w14:paraId="71ED6B7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378" w:type="dxa"/>
          </w:tcPr>
          <w:p w14:paraId="3C40183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6076" w:type="dxa"/>
          </w:tcPr>
          <w:p w14:paraId="01ED85C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849" w:type="dxa"/>
          </w:tcPr>
          <w:p w14:paraId="10327CBD" w14:textId="77777777" w:rsidR="00BC262B" w:rsidRPr="003A1A9C" w:rsidRDefault="00BC262B" w:rsidP="00F639F8">
            <w:pPr>
              <w:rPr>
                <w:rFonts w:asciiTheme="majorHAnsi" w:hAnsiTheme="majorHAnsi" w:cs="Times New Roman"/>
              </w:rPr>
            </w:pPr>
          </w:p>
        </w:tc>
      </w:tr>
      <w:tr w:rsidR="00BC262B" w:rsidRPr="003A1A9C" w14:paraId="4CB1DAE3" w14:textId="77777777" w:rsidTr="00F639F8">
        <w:tc>
          <w:tcPr>
            <w:tcW w:w="641" w:type="dxa"/>
          </w:tcPr>
          <w:p w14:paraId="11BEE96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632" w:type="dxa"/>
          </w:tcPr>
          <w:p w14:paraId="640BBE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378" w:type="dxa"/>
          </w:tcPr>
          <w:p w14:paraId="31A9372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6076" w:type="dxa"/>
          </w:tcPr>
          <w:p w14:paraId="43B5F34A" w14:textId="77777777" w:rsidR="00BC262B" w:rsidRPr="003A1A9C" w:rsidRDefault="00BC262B" w:rsidP="00F639F8">
            <w:pPr>
              <w:rPr>
                <w:rFonts w:asciiTheme="majorHAnsi" w:hAnsiTheme="majorHAnsi" w:cs="Times New Roman"/>
              </w:rPr>
            </w:pPr>
            <w:r w:rsidRPr="00DF56AB">
              <w:rPr>
                <w:rFonts w:asciiTheme="majorHAnsi" w:hAnsiTheme="majorHAnsi" w:cs="Times New Roman"/>
              </w:rPr>
              <w:t>1613000001^LR^SMA.FO-ALBANY.MED.VA.GOV^DNS</w:t>
            </w:r>
          </w:p>
        </w:tc>
        <w:tc>
          <w:tcPr>
            <w:tcW w:w="849" w:type="dxa"/>
          </w:tcPr>
          <w:p w14:paraId="36433E17" w14:textId="77777777" w:rsidR="00BC262B" w:rsidRPr="003A1A9C" w:rsidRDefault="00BC262B" w:rsidP="00F639F8">
            <w:pPr>
              <w:rPr>
                <w:rFonts w:asciiTheme="majorHAnsi" w:hAnsiTheme="majorHAnsi" w:cs="Times New Roman"/>
              </w:rPr>
            </w:pPr>
          </w:p>
        </w:tc>
      </w:tr>
      <w:tr w:rsidR="00BC262B" w:rsidRPr="003A1A9C" w14:paraId="755A410B" w14:textId="77777777" w:rsidTr="00F639F8">
        <w:tc>
          <w:tcPr>
            <w:tcW w:w="641" w:type="dxa"/>
          </w:tcPr>
          <w:p w14:paraId="5E270AD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632" w:type="dxa"/>
          </w:tcPr>
          <w:p w14:paraId="1AD77B7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378" w:type="dxa"/>
          </w:tcPr>
          <w:p w14:paraId="57A7BE1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6076" w:type="dxa"/>
          </w:tcPr>
          <w:p w14:paraId="59349E52" w14:textId="77777777" w:rsidR="00BC262B" w:rsidRPr="003A1A9C" w:rsidRDefault="00BC262B" w:rsidP="00F639F8">
            <w:pPr>
              <w:rPr>
                <w:rFonts w:asciiTheme="majorHAnsi" w:hAnsiTheme="majorHAnsi" w:cs="Times New Roman"/>
              </w:rPr>
            </w:pPr>
            <w:r w:rsidRPr="00DF56AB">
              <w:rPr>
                <w:rFonts w:asciiTheme="majorHAnsi" w:hAnsiTheme="majorHAnsi" w:cs="Times New Roman"/>
              </w:rPr>
              <w:t>1613000001^LR^SMA.FO-ALBANY.MED.VA.GOV^DNS</w:t>
            </w:r>
          </w:p>
        </w:tc>
        <w:tc>
          <w:tcPr>
            <w:tcW w:w="849" w:type="dxa"/>
          </w:tcPr>
          <w:p w14:paraId="52AA9671" w14:textId="77777777" w:rsidR="00BC262B" w:rsidRPr="003A1A9C" w:rsidRDefault="00BC262B" w:rsidP="00F639F8">
            <w:pPr>
              <w:rPr>
                <w:rFonts w:asciiTheme="majorHAnsi" w:hAnsiTheme="majorHAnsi" w:cs="Times New Roman"/>
              </w:rPr>
            </w:pPr>
          </w:p>
        </w:tc>
      </w:tr>
      <w:tr w:rsidR="00BC262B" w:rsidRPr="003A1A9C" w14:paraId="7F5EA876" w14:textId="77777777" w:rsidTr="00F639F8">
        <w:tc>
          <w:tcPr>
            <w:tcW w:w="641" w:type="dxa"/>
          </w:tcPr>
          <w:p w14:paraId="227E349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632" w:type="dxa"/>
          </w:tcPr>
          <w:p w14:paraId="5EB4466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378" w:type="dxa"/>
          </w:tcPr>
          <w:p w14:paraId="44FE4E3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 xml:space="preserve">Universal Service </w:t>
            </w:r>
            <w:r w:rsidRPr="003A1A9C">
              <w:rPr>
                <w:rFonts w:asciiTheme="majorHAnsi" w:hAnsiTheme="majorHAnsi" w:cs="Times New Roman"/>
              </w:rPr>
              <w:lastRenderedPageBreak/>
              <w:t>Identifier</w:t>
            </w:r>
          </w:p>
        </w:tc>
        <w:tc>
          <w:tcPr>
            <w:tcW w:w="6076" w:type="dxa"/>
          </w:tcPr>
          <w:p w14:paraId="6B0C4C0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82310.0000^Calcium^99VA64</w:t>
            </w:r>
          </w:p>
        </w:tc>
        <w:tc>
          <w:tcPr>
            <w:tcW w:w="849" w:type="dxa"/>
          </w:tcPr>
          <w:p w14:paraId="51CEA361" w14:textId="77777777" w:rsidR="00BC262B" w:rsidRPr="003A1A9C" w:rsidRDefault="00BC262B" w:rsidP="00F639F8">
            <w:pPr>
              <w:rPr>
                <w:rFonts w:asciiTheme="majorHAnsi" w:hAnsiTheme="majorHAnsi" w:cs="Times New Roman"/>
              </w:rPr>
            </w:pPr>
          </w:p>
        </w:tc>
      </w:tr>
      <w:tr w:rsidR="00BC262B" w:rsidRPr="003A1A9C" w14:paraId="55C270CB" w14:textId="77777777" w:rsidTr="00F639F8">
        <w:tc>
          <w:tcPr>
            <w:tcW w:w="641" w:type="dxa"/>
          </w:tcPr>
          <w:p w14:paraId="6D71AA1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7</w:t>
            </w:r>
          </w:p>
        </w:tc>
        <w:tc>
          <w:tcPr>
            <w:tcW w:w="632" w:type="dxa"/>
          </w:tcPr>
          <w:p w14:paraId="3C97B5B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378" w:type="dxa"/>
          </w:tcPr>
          <w:p w14:paraId="2323C4B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Observation Date/Time</w:t>
            </w:r>
          </w:p>
        </w:tc>
        <w:tc>
          <w:tcPr>
            <w:tcW w:w="6076" w:type="dxa"/>
          </w:tcPr>
          <w:p w14:paraId="2E3F5F87" w14:textId="77777777" w:rsidR="00BC262B" w:rsidRPr="003A1A9C" w:rsidRDefault="00BC262B" w:rsidP="00F639F8">
            <w:pPr>
              <w:rPr>
                <w:rFonts w:asciiTheme="majorHAnsi" w:hAnsiTheme="majorHAnsi" w:cs="Times New Roman"/>
              </w:rPr>
            </w:pPr>
            <w:r w:rsidRPr="00DF56AB">
              <w:rPr>
                <w:rFonts w:asciiTheme="majorHAnsi" w:hAnsiTheme="majorHAnsi" w:cs="Times New Roman"/>
              </w:rPr>
              <w:t>20130620110646-0500</w:t>
            </w:r>
          </w:p>
        </w:tc>
        <w:tc>
          <w:tcPr>
            <w:tcW w:w="849" w:type="dxa"/>
          </w:tcPr>
          <w:p w14:paraId="504081DA" w14:textId="77777777" w:rsidR="00BC262B" w:rsidRPr="003A1A9C" w:rsidRDefault="00BC262B" w:rsidP="00F639F8">
            <w:pPr>
              <w:rPr>
                <w:rFonts w:asciiTheme="majorHAnsi" w:hAnsiTheme="majorHAnsi" w:cs="Times New Roman"/>
              </w:rPr>
            </w:pPr>
          </w:p>
        </w:tc>
      </w:tr>
      <w:tr w:rsidR="00BC262B" w:rsidRPr="003A1A9C" w14:paraId="4D1AC98D" w14:textId="77777777" w:rsidTr="00F639F8">
        <w:tc>
          <w:tcPr>
            <w:tcW w:w="641" w:type="dxa"/>
          </w:tcPr>
          <w:p w14:paraId="1F6E0B77" w14:textId="77777777" w:rsidR="00BC262B" w:rsidRPr="003A1A9C" w:rsidRDefault="00BC262B" w:rsidP="00F639F8">
            <w:pPr>
              <w:rPr>
                <w:rFonts w:asciiTheme="majorHAnsi" w:hAnsiTheme="majorHAnsi" w:cs="Times New Roman"/>
              </w:rPr>
            </w:pPr>
            <w:r>
              <w:rPr>
                <w:rFonts w:asciiTheme="majorHAnsi" w:hAnsiTheme="majorHAnsi" w:cs="Times New Roman"/>
              </w:rPr>
              <w:t>11</w:t>
            </w:r>
          </w:p>
        </w:tc>
        <w:tc>
          <w:tcPr>
            <w:tcW w:w="632" w:type="dxa"/>
          </w:tcPr>
          <w:p w14:paraId="5BBAA766" w14:textId="77777777" w:rsidR="00BC262B" w:rsidRPr="003A1A9C" w:rsidRDefault="00BC262B" w:rsidP="00F639F8">
            <w:pPr>
              <w:rPr>
                <w:rFonts w:asciiTheme="majorHAnsi" w:hAnsiTheme="majorHAnsi" w:cs="Times New Roman"/>
              </w:rPr>
            </w:pPr>
            <w:r>
              <w:rPr>
                <w:rFonts w:asciiTheme="majorHAnsi" w:hAnsiTheme="majorHAnsi" w:cs="Times New Roman"/>
              </w:rPr>
              <w:t>ID</w:t>
            </w:r>
          </w:p>
        </w:tc>
        <w:tc>
          <w:tcPr>
            <w:tcW w:w="1378" w:type="dxa"/>
          </w:tcPr>
          <w:p w14:paraId="22B4E5B9" w14:textId="77777777" w:rsidR="00BC262B" w:rsidRPr="003A1A9C" w:rsidRDefault="00BC262B" w:rsidP="00F639F8">
            <w:pPr>
              <w:rPr>
                <w:rFonts w:asciiTheme="majorHAnsi" w:hAnsiTheme="majorHAnsi" w:cs="Times New Roman"/>
              </w:rPr>
            </w:pPr>
            <w:r>
              <w:rPr>
                <w:rFonts w:asciiTheme="majorHAnsi" w:hAnsiTheme="majorHAnsi" w:cs="Times New Roman"/>
              </w:rPr>
              <w:t>Specimen Action Code</w:t>
            </w:r>
          </w:p>
        </w:tc>
        <w:tc>
          <w:tcPr>
            <w:tcW w:w="6076" w:type="dxa"/>
          </w:tcPr>
          <w:p w14:paraId="10DDB2BE" w14:textId="77777777" w:rsidR="00BC262B" w:rsidRPr="00DF56AB" w:rsidRDefault="00BC262B" w:rsidP="00F639F8">
            <w:pPr>
              <w:rPr>
                <w:rFonts w:asciiTheme="majorHAnsi" w:hAnsiTheme="majorHAnsi" w:cs="Times New Roman"/>
              </w:rPr>
            </w:pPr>
            <w:r>
              <w:rPr>
                <w:rFonts w:asciiTheme="majorHAnsi" w:hAnsiTheme="majorHAnsi" w:cs="Times New Roman"/>
              </w:rPr>
              <w:t>O</w:t>
            </w:r>
          </w:p>
        </w:tc>
        <w:tc>
          <w:tcPr>
            <w:tcW w:w="849" w:type="dxa"/>
          </w:tcPr>
          <w:p w14:paraId="241ECFE8" w14:textId="77777777" w:rsidR="00BC262B" w:rsidRPr="003A1A9C" w:rsidRDefault="00BC262B" w:rsidP="00F639F8">
            <w:pPr>
              <w:rPr>
                <w:rFonts w:asciiTheme="majorHAnsi" w:hAnsiTheme="majorHAnsi" w:cs="Times New Roman"/>
              </w:rPr>
            </w:pPr>
          </w:p>
        </w:tc>
      </w:tr>
      <w:tr w:rsidR="00BC262B" w:rsidRPr="003A1A9C" w14:paraId="4745D4AC" w14:textId="77777777" w:rsidTr="00F639F8">
        <w:tc>
          <w:tcPr>
            <w:tcW w:w="641" w:type="dxa"/>
          </w:tcPr>
          <w:p w14:paraId="17B31100" w14:textId="77777777" w:rsidR="00BC262B" w:rsidRPr="003A1A9C" w:rsidRDefault="00BC262B" w:rsidP="00F639F8">
            <w:pPr>
              <w:rPr>
                <w:rFonts w:asciiTheme="majorHAnsi" w:hAnsiTheme="majorHAnsi" w:cs="Times New Roman"/>
              </w:rPr>
            </w:pPr>
            <w:r>
              <w:rPr>
                <w:rFonts w:asciiTheme="majorHAnsi" w:hAnsiTheme="majorHAnsi" w:cs="Times New Roman"/>
              </w:rPr>
              <w:t>14</w:t>
            </w:r>
          </w:p>
        </w:tc>
        <w:tc>
          <w:tcPr>
            <w:tcW w:w="632" w:type="dxa"/>
          </w:tcPr>
          <w:p w14:paraId="4B9FDA42" w14:textId="77777777" w:rsidR="00BC262B" w:rsidRPr="003A1A9C" w:rsidRDefault="00BC262B" w:rsidP="00F639F8">
            <w:pPr>
              <w:rPr>
                <w:rFonts w:asciiTheme="majorHAnsi" w:hAnsiTheme="majorHAnsi" w:cs="Times New Roman"/>
              </w:rPr>
            </w:pPr>
            <w:r>
              <w:rPr>
                <w:rFonts w:asciiTheme="majorHAnsi" w:hAnsiTheme="majorHAnsi" w:cs="Times New Roman"/>
              </w:rPr>
              <w:t>TS</w:t>
            </w:r>
          </w:p>
        </w:tc>
        <w:tc>
          <w:tcPr>
            <w:tcW w:w="1378" w:type="dxa"/>
          </w:tcPr>
          <w:p w14:paraId="4E84E4BA" w14:textId="77777777" w:rsidR="00BC262B" w:rsidRPr="003A1A9C" w:rsidRDefault="00BC262B" w:rsidP="00F639F8">
            <w:pPr>
              <w:rPr>
                <w:rFonts w:asciiTheme="majorHAnsi" w:hAnsiTheme="majorHAnsi" w:cs="Times New Roman"/>
              </w:rPr>
            </w:pPr>
            <w:r>
              <w:rPr>
                <w:rFonts w:asciiTheme="majorHAnsi" w:hAnsiTheme="majorHAnsi" w:cs="Times New Roman"/>
              </w:rPr>
              <w:t>Specimen Received Date/Time</w:t>
            </w:r>
          </w:p>
        </w:tc>
        <w:tc>
          <w:tcPr>
            <w:tcW w:w="6076" w:type="dxa"/>
          </w:tcPr>
          <w:p w14:paraId="5B4789BD" w14:textId="77777777" w:rsidR="00BC262B" w:rsidRPr="00DF56AB" w:rsidRDefault="00BC262B" w:rsidP="00F639F8">
            <w:pPr>
              <w:rPr>
                <w:rFonts w:asciiTheme="majorHAnsi" w:hAnsiTheme="majorHAnsi" w:cs="Times New Roman"/>
              </w:rPr>
            </w:pPr>
            <w:r w:rsidRPr="00DF56AB">
              <w:rPr>
                <w:rFonts w:asciiTheme="majorHAnsi" w:hAnsiTheme="majorHAnsi" w:cs="Times New Roman"/>
              </w:rPr>
              <w:t>20130620110651-0500</w:t>
            </w:r>
          </w:p>
        </w:tc>
        <w:tc>
          <w:tcPr>
            <w:tcW w:w="849" w:type="dxa"/>
          </w:tcPr>
          <w:p w14:paraId="627BED27" w14:textId="77777777" w:rsidR="00BC262B" w:rsidRPr="003A1A9C" w:rsidRDefault="00BC262B" w:rsidP="00F639F8">
            <w:pPr>
              <w:rPr>
                <w:rFonts w:asciiTheme="majorHAnsi" w:hAnsiTheme="majorHAnsi" w:cs="Times New Roman"/>
              </w:rPr>
            </w:pPr>
          </w:p>
        </w:tc>
      </w:tr>
      <w:tr w:rsidR="00BC262B" w:rsidRPr="003A1A9C" w14:paraId="6C144F5D" w14:textId="77777777" w:rsidTr="00F639F8">
        <w:tc>
          <w:tcPr>
            <w:tcW w:w="641" w:type="dxa"/>
          </w:tcPr>
          <w:p w14:paraId="5CFCACB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15</w:t>
            </w:r>
          </w:p>
        </w:tc>
        <w:tc>
          <w:tcPr>
            <w:tcW w:w="632" w:type="dxa"/>
          </w:tcPr>
          <w:p w14:paraId="647AC75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 SPS</w:t>
            </w:r>
          </w:p>
        </w:tc>
        <w:tc>
          <w:tcPr>
            <w:tcW w:w="1378" w:type="dxa"/>
          </w:tcPr>
          <w:p w14:paraId="553E2CC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Specimen Source</w:t>
            </w:r>
          </w:p>
        </w:tc>
        <w:tc>
          <w:tcPr>
            <w:tcW w:w="6076" w:type="dxa"/>
          </w:tcPr>
          <w:p w14:paraId="4D495FE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SER&amp;Serum&amp;HL70070&amp;T-0X500&amp;SERUM&amp;SNM&amp;&amp;1974&amp;SERUM</w:t>
            </w:r>
          </w:p>
        </w:tc>
        <w:tc>
          <w:tcPr>
            <w:tcW w:w="849" w:type="dxa"/>
          </w:tcPr>
          <w:p w14:paraId="12F214CA" w14:textId="77777777" w:rsidR="00BC262B" w:rsidRPr="003A1A9C" w:rsidRDefault="00BC262B" w:rsidP="00F639F8">
            <w:pPr>
              <w:rPr>
                <w:rFonts w:asciiTheme="majorHAnsi" w:hAnsiTheme="majorHAnsi" w:cs="Times New Roman"/>
              </w:rPr>
            </w:pPr>
          </w:p>
        </w:tc>
      </w:tr>
      <w:tr w:rsidR="00BC262B" w:rsidRPr="003A1A9C" w14:paraId="6131F766" w14:textId="77777777" w:rsidTr="00F639F8">
        <w:tc>
          <w:tcPr>
            <w:tcW w:w="641" w:type="dxa"/>
          </w:tcPr>
          <w:p w14:paraId="623595A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16</w:t>
            </w:r>
          </w:p>
        </w:tc>
        <w:tc>
          <w:tcPr>
            <w:tcW w:w="632" w:type="dxa"/>
          </w:tcPr>
          <w:p w14:paraId="3CBAECA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378" w:type="dxa"/>
          </w:tcPr>
          <w:p w14:paraId="6A168DD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Ordering Provider</w:t>
            </w:r>
          </w:p>
        </w:tc>
        <w:tc>
          <w:tcPr>
            <w:tcW w:w="6076" w:type="dxa"/>
          </w:tcPr>
          <w:p w14:paraId="7E4CB85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10000000032-VA500^CPRSPHYSICIAN^ONE^^^DR^MD</w:t>
            </w:r>
          </w:p>
        </w:tc>
        <w:tc>
          <w:tcPr>
            <w:tcW w:w="849" w:type="dxa"/>
          </w:tcPr>
          <w:p w14:paraId="6048BAC5" w14:textId="77777777" w:rsidR="00BC262B" w:rsidRPr="003A1A9C" w:rsidRDefault="00BC262B" w:rsidP="00F639F8">
            <w:pPr>
              <w:rPr>
                <w:rFonts w:asciiTheme="majorHAnsi" w:hAnsiTheme="majorHAnsi" w:cs="Times New Roman"/>
              </w:rPr>
            </w:pPr>
          </w:p>
        </w:tc>
      </w:tr>
      <w:tr w:rsidR="00BC262B" w:rsidRPr="003A1A9C" w14:paraId="7F5C27C1" w14:textId="77777777" w:rsidTr="00F639F8">
        <w:tc>
          <w:tcPr>
            <w:tcW w:w="641" w:type="dxa"/>
          </w:tcPr>
          <w:p w14:paraId="54ECEA1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19</w:t>
            </w:r>
          </w:p>
        </w:tc>
        <w:tc>
          <w:tcPr>
            <w:tcW w:w="632" w:type="dxa"/>
          </w:tcPr>
          <w:p w14:paraId="1FDDF6C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378" w:type="dxa"/>
          </w:tcPr>
          <w:p w14:paraId="215142D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Field 2</w:t>
            </w:r>
          </w:p>
        </w:tc>
        <w:tc>
          <w:tcPr>
            <w:tcW w:w="6076" w:type="dxa"/>
          </w:tcPr>
          <w:p w14:paraId="457E8A2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\S\\S\\S\\S\\S\\S\7981190001</w:t>
            </w:r>
          </w:p>
        </w:tc>
        <w:tc>
          <w:tcPr>
            <w:tcW w:w="849" w:type="dxa"/>
          </w:tcPr>
          <w:p w14:paraId="2285BACE" w14:textId="77777777" w:rsidR="00BC262B" w:rsidRPr="003A1A9C" w:rsidRDefault="00BC262B" w:rsidP="00F639F8">
            <w:pPr>
              <w:rPr>
                <w:rFonts w:asciiTheme="majorHAnsi" w:hAnsiTheme="majorHAnsi" w:cs="Times New Roman"/>
              </w:rPr>
            </w:pPr>
          </w:p>
        </w:tc>
      </w:tr>
      <w:tr w:rsidR="00BC262B" w:rsidRPr="003A1A9C" w14:paraId="349E1B2A" w14:textId="77777777" w:rsidTr="00F639F8">
        <w:tc>
          <w:tcPr>
            <w:tcW w:w="641" w:type="dxa"/>
          </w:tcPr>
          <w:p w14:paraId="0D6E1CC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w:t>
            </w:r>
          </w:p>
        </w:tc>
        <w:tc>
          <w:tcPr>
            <w:tcW w:w="632" w:type="dxa"/>
          </w:tcPr>
          <w:p w14:paraId="545326A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378" w:type="dxa"/>
          </w:tcPr>
          <w:p w14:paraId="14FEDA7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Field 1</w:t>
            </w:r>
          </w:p>
        </w:tc>
        <w:tc>
          <w:tcPr>
            <w:tcW w:w="6076" w:type="dxa"/>
          </w:tcPr>
          <w:p w14:paraId="1010D6F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448\S\CH\S\6919570.844163</w:t>
            </w:r>
          </w:p>
        </w:tc>
        <w:tc>
          <w:tcPr>
            <w:tcW w:w="849" w:type="dxa"/>
          </w:tcPr>
          <w:p w14:paraId="711458C3" w14:textId="77777777" w:rsidR="00BC262B" w:rsidRPr="003A1A9C" w:rsidRDefault="00BC262B" w:rsidP="00F639F8">
            <w:pPr>
              <w:rPr>
                <w:rFonts w:asciiTheme="majorHAnsi" w:hAnsiTheme="majorHAnsi" w:cs="Times New Roman"/>
              </w:rPr>
            </w:pPr>
          </w:p>
        </w:tc>
      </w:tr>
      <w:tr w:rsidR="00BC262B" w:rsidRPr="003A1A9C" w14:paraId="68D74203" w14:textId="77777777" w:rsidTr="00F639F8">
        <w:tc>
          <w:tcPr>
            <w:tcW w:w="641" w:type="dxa"/>
          </w:tcPr>
          <w:p w14:paraId="3084EA8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21</w:t>
            </w:r>
          </w:p>
        </w:tc>
        <w:tc>
          <w:tcPr>
            <w:tcW w:w="632" w:type="dxa"/>
          </w:tcPr>
          <w:p w14:paraId="7625454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378" w:type="dxa"/>
          </w:tcPr>
          <w:p w14:paraId="0EE0B78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Field 2</w:t>
            </w:r>
          </w:p>
        </w:tc>
        <w:tc>
          <w:tcPr>
            <w:tcW w:w="6076" w:type="dxa"/>
          </w:tcPr>
          <w:p w14:paraId="5DEC6E3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CH 0428 1\S\11\S\3080428\S\1\S\CHEMISTRY\S\CH\S\82310.0000</w:t>
            </w:r>
          </w:p>
        </w:tc>
        <w:tc>
          <w:tcPr>
            <w:tcW w:w="849" w:type="dxa"/>
          </w:tcPr>
          <w:p w14:paraId="524CD6BF" w14:textId="77777777" w:rsidR="00BC262B" w:rsidRPr="003A1A9C" w:rsidRDefault="00BC262B" w:rsidP="00F639F8">
            <w:pPr>
              <w:rPr>
                <w:rFonts w:asciiTheme="majorHAnsi" w:hAnsiTheme="majorHAnsi" w:cs="Times New Roman"/>
              </w:rPr>
            </w:pPr>
          </w:p>
        </w:tc>
      </w:tr>
      <w:tr w:rsidR="00BC262B" w:rsidRPr="003A1A9C" w14:paraId="6A84A34D" w14:textId="77777777" w:rsidTr="00F639F8">
        <w:tc>
          <w:tcPr>
            <w:tcW w:w="641" w:type="dxa"/>
          </w:tcPr>
          <w:p w14:paraId="250C6B1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22</w:t>
            </w:r>
          </w:p>
        </w:tc>
        <w:tc>
          <w:tcPr>
            <w:tcW w:w="632" w:type="dxa"/>
          </w:tcPr>
          <w:p w14:paraId="68764BA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378" w:type="dxa"/>
          </w:tcPr>
          <w:p w14:paraId="1D41BCE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 xml:space="preserve">Results Rpt/Status Chng </w:t>
            </w:r>
            <w:r>
              <w:rPr>
                <w:rFonts w:asciiTheme="majorHAnsi" w:hAnsiTheme="majorHAnsi" w:cs="Times New Roman"/>
              </w:rPr>
              <w:t>–</w:t>
            </w:r>
            <w:r w:rsidRPr="003A1A9C">
              <w:rPr>
                <w:rFonts w:asciiTheme="majorHAnsi" w:hAnsiTheme="majorHAnsi" w:cs="Times New Roman"/>
              </w:rPr>
              <w:t xml:space="preserve"> Date</w:t>
            </w:r>
            <w:r>
              <w:rPr>
                <w:rFonts w:asciiTheme="majorHAnsi" w:hAnsiTheme="majorHAnsi" w:cs="Times New Roman"/>
              </w:rPr>
              <w:t>/Time</w:t>
            </w:r>
          </w:p>
        </w:tc>
        <w:tc>
          <w:tcPr>
            <w:tcW w:w="6076" w:type="dxa"/>
          </w:tcPr>
          <w:p w14:paraId="7DF9E02E" w14:textId="77777777" w:rsidR="00BC262B" w:rsidRPr="003A1A9C" w:rsidRDefault="00BC262B" w:rsidP="00F639F8">
            <w:pPr>
              <w:rPr>
                <w:rFonts w:asciiTheme="majorHAnsi" w:hAnsiTheme="majorHAnsi" w:cs="Times New Roman"/>
              </w:rPr>
            </w:pPr>
            <w:r w:rsidRPr="00253B25">
              <w:rPr>
                <w:rFonts w:asciiTheme="majorHAnsi" w:hAnsiTheme="majorHAnsi" w:cs="Times New Roman"/>
              </w:rPr>
              <w:t>20130620110731-0500</w:t>
            </w:r>
          </w:p>
        </w:tc>
        <w:tc>
          <w:tcPr>
            <w:tcW w:w="849" w:type="dxa"/>
          </w:tcPr>
          <w:p w14:paraId="761A5039" w14:textId="77777777" w:rsidR="00BC262B" w:rsidRPr="003A1A9C" w:rsidRDefault="00BC262B" w:rsidP="00F639F8">
            <w:pPr>
              <w:rPr>
                <w:rFonts w:asciiTheme="majorHAnsi" w:hAnsiTheme="majorHAnsi" w:cs="Times New Roman"/>
              </w:rPr>
            </w:pPr>
          </w:p>
        </w:tc>
      </w:tr>
      <w:tr w:rsidR="00BC262B" w:rsidRPr="003A1A9C" w14:paraId="1FC92D5B" w14:textId="77777777" w:rsidTr="00F639F8">
        <w:tc>
          <w:tcPr>
            <w:tcW w:w="641" w:type="dxa"/>
          </w:tcPr>
          <w:p w14:paraId="7D799FE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24</w:t>
            </w:r>
          </w:p>
        </w:tc>
        <w:tc>
          <w:tcPr>
            <w:tcW w:w="632" w:type="dxa"/>
          </w:tcPr>
          <w:p w14:paraId="3DF8667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ID</w:t>
            </w:r>
          </w:p>
        </w:tc>
        <w:tc>
          <w:tcPr>
            <w:tcW w:w="1378" w:type="dxa"/>
          </w:tcPr>
          <w:p w14:paraId="7D7ECAE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Diagnostic Serv Sect ID</w:t>
            </w:r>
          </w:p>
        </w:tc>
        <w:tc>
          <w:tcPr>
            <w:tcW w:w="6076" w:type="dxa"/>
          </w:tcPr>
          <w:p w14:paraId="043ACF3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CH</w:t>
            </w:r>
          </w:p>
        </w:tc>
        <w:tc>
          <w:tcPr>
            <w:tcW w:w="849" w:type="dxa"/>
          </w:tcPr>
          <w:p w14:paraId="5F2B6B88" w14:textId="77777777" w:rsidR="00BC262B" w:rsidRPr="003A1A9C" w:rsidRDefault="00BC262B" w:rsidP="00F639F8">
            <w:pPr>
              <w:rPr>
                <w:rFonts w:asciiTheme="majorHAnsi" w:hAnsiTheme="majorHAnsi" w:cs="Times New Roman"/>
              </w:rPr>
            </w:pPr>
          </w:p>
        </w:tc>
      </w:tr>
      <w:tr w:rsidR="00BC262B" w:rsidRPr="003A1A9C" w14:paraId="0A79798D" w14:textId="77777777" w:rsidTr="00F639F8">
        <w:tc>
          <w:tcPr>
            <w:tcW w:w="641" w:type="dxa"/>
          </w:tcPr>
          <w:p w14:paraId="03DDB396" w14:textId="77777777" w:rsidR="00BC262B" w:rsidRPr="003A1A9C" w:rsidRDefault="00BC262B" w:rsidP="00F639F8">
            <w:pPr>
              <w:rPr>
                <w:rFonts w:asciiTheme="majorHAnsi" w:hAnsiTheme="majorHAnsi" w:cs="Times New Roman"/>
              </w:rPr>
            </w:pPr>
            <w:r>
              <w:rPr>
                <w:rFonts w:asciiTheme="majorHAnsi" w:hAnsiTheme="majorHAnsi" w:cs="Times New Roman"/>
              </w:rPr>
              <w:t>25</w:t>
            </w:r>
          </w:p>
        </w:tc>
        <w:tc>
          <w:tcPr>
            <w:tcW w:w="632" w:type="dxa"/>
          </w:tcPr>
          <w:p w14:paraId="6B3F2575" w14:textId="77777777" w:rsidR="00BC262B" w:rsidRPr="003A1A9C" w:rsidRDefault="00BC262B" w:rsidP="00F639F8">
            <w:pPr>
              <w:rPr>
                <w:rFonts w:asciiTheme="majorHAnsi" w:hAnsiTheme="majorHAnsi" w:cs="Times New Roman"/>
              </w:rPr>
            </w:pPr>
            <w:r>
              <w:rPr>
                <w:rFonts w:asciiTheme="majorHAnsi" w:hAnsiTheme="majorHAnsi" w:cs="Times New Roman"/>
              </w:rPr>
              <w:t>ID</w:t>
            </w:r>
          </w:p>
        </w:tc>
        <w:tc>
          <w:tcPr>
            <w:tcW w:w="1378" w:type="dxa"/>
          </w:tcPr>
          <w:p w14:paraId="708CDA89" w14:textId="77777777" w:rsidR="00BC262B" w:rsidRPr="003A1A9C" w:rsidRDefault="00BC262B" w:rsidP="00F639F8">
            <w:pPr>
              <w:rPr>
                <w:rFonts w:asciiTheme="majorHAnsi" w:hAnsiTheme="majorHAnsi" w:cs="Times New Roman"/>
              </w:rPr>
            </w:pPr>
            <w:r>
              <w:rPr>
                <w:rFonts w:asciiTheme="majorHAnsi" w:hAnsiTheme="majorHAnsi" w:cs="Times New Roman"/>
              </w:rPr>
              <w:t>Result Status</w:t>
            </w:r>
          </w:p>
        </w:tc>
        <w:tc>
          <w:tcPr>
            <w:tcW w:w="6076" w:type="dxa"/>
          </w:tcPr>
          <w:p w14:paraId="66A89C4C" w14:textId="77777777" w:rsidR="00BC262B" w:rsidRPr="003A1A9C" w:rsidRDefault="00BC262B" w:rsidP="00F639F8">
            <w:pPr>
              <w:rPr>
                <w:rFonts w:asciiTheme="majorHAnsi" w:hAnsiTheme="majorHAnsi" w:cs="Times New Roman"/>
              </w:rPr>
            </w:pPr>
            <w:r>
              <w:rPr>
                <w:rFonts w:asciiTheme="majorHAnsi" w:hAnsiTheme="majorHAnsi" w:cs="Times New Roman"/>
              </w:rPr>
              <w:t>F</w:t>
            </w:r>
          </w:p>
        </w:tc>
        <w:tc>
          <w:tcPr>
            <w:tcW w:w="849" w:type="dxa"/>
          </w:tcPr>
          <w:p w14:paraId="6D810A6A" w14:textId="77777777" w:rsidR="00BC262B" w:rsidRPr="003A1A9C" w:rsidRDefault="00BC262B" w:rsidP="00F639F8">
            <w:pPr>
              <w:rPr>
                <w:rFonts w:asciiTheme="majorHAnsi" w:hAnsiTheme="majorHAnsi" w:cs="Times New Roman"/>
              </w:rPr>
            </w:pPr>
          </w:p>
        </w:tc>
      </w:tr>
      <w:tr w:rsidR="00BC262B" w:rsidRPr="003A1A9C" w14:paraId="5C642D39" w14:textId="77777777" w:rsidTr="00F639F8">
        <w:tc>
          <w:tcPr>
            <w:tcW w:w="641" w:type="dxa"/>
          </w:tcPr>
          <w:p w14:paraId="7138BF35" w14:textId="77777777" w:rsidR="00BC262B" w:rsidRDefault="00BC262B" w:rsidP="00F639F8">
            <w:pPr>
              <w:rPr>
                <w:rFonts w:asciiTheme="majorHAnsi" w:hAnsiTheme="majorHAnsi" w:cs="Times New Roman"/>
              </w:rPr>
            </w:pPr>
            <w:r>
              <w:rPr>
                <w:rFonts w:asciiTheme="majorHAnsi" w:hAnsiTheme="majorHAnsi" w:cs="Times New Roman"/>
              </w:rPr>
              <w:t>32</w:t>
            </w:r>
          </w:p>
        </w:tc>
        <w:tc>
          <w:tcPr>
            <w:tcW w:w="632" w:type="dxa"/>
          </w:tcPr>
          <w:p w14:paraId="290C3BCE" w14:textId="77777777" w:rsidR="00BC262B" w:rsidRDefault="00BC262B" w:rsidP="00F639F8">
            <w:pPr>
              <w:rPr>
                <w:rFonts w:asciiTheme="majorHAnsi" w:hAnsiTheme="majorHAnsi" w:cs="Times New Roman"/>
              </w:rPr>
            </w:pPr>
            <w:r>
              <w:rPr>
                <w:rFonts w:asciiTheme="majorHAnsi" w:hAnsiTheme="majorHAnsi" w:cs="Times New Roman"/>
              </w:rPr>
              <w:t>CM_NDL</w:t>
            </w:r>
          </w:p>
        </w:tc>
        <w:tc>
          <w:tcPr>
            <w:tcW w:w="1378" w:type="dxa"/>
          </w:tcPr>
          <w:p w14:paraId="555F28DF" w14:textId="77777777" w:rsidR="00BC262B" w:rsidRDefault="00BC262B" w:rsidP="00F639F8">
            <w:pPr>
              <w:rPr>
                <w:rFonts w:asciiTheme="majorHAnsi" w:hAnsiTheme="majorHAnsi" w:cs="Times New Roman"/>
              </w:rPr>
            </w:pPr>
            <w:r>
              <w:rPr>
                <w:rFonts w:asciiTheme="majorHAnsi" w:hAnsiTheme="majorHAnsi" w:cs="Times New Roman"/>
              </w:rPr>
              <w:t>Principal Result Interpreter</w:t>
            </w:r>
          </w:p>
        </w:tc>
        <w:tc>
          <w:tcPr>
            <w:tcW w:w="6076" w:type="dxa"/>
          </w:tcPr>
          <w:p w14:paraId="3EAFE773" w14:textId="77777777" w:rsidR="00BC262B" w:rsidRDefault="00BC262B" w:rsidP="00F639F8">
            <w:pPr>
              <w:rPr>
                <w:rFonts w:asciiTheme="majorHAnsi" w:hAnsiTheme="majorHAnsi" w:cs="Times New Roman"/>
              </w:rPr>
            </w:pPr>
            <w:r w:rsidRPr="00E43D56">
              <w:rPr>
                <w:rFonts w:asciiTheme="majorHAnsi" w:hAnsiTheme="majorHAnsi" w:cs="Times New Roman"/>
              </w:rPr>
              <w:t>10000000034-VA500&amp;ROISTAFF&amp;CHIEF&amp;O&amp;&amp;&amp;&amp;99VA4</w:t>
            </w:r>
          </w:p>
        </w:tc>
        <w:tc>
          <w:tcPr>
            <w:tcW w:w="849" w:type="dxa"/>
          </w:tcPr>
          <w:p w14:paraId="7D4F0AF4" w14:textId="77777777" w:rsidR="00BC262B" w:rsidRPr="003A1A9C" w:rsidRDefault="00BC262B" w:rsidP="00F639F8">
            <w:pPr>
              <w:rPr>
                <w:rFonts w:asciiTheme="majorHAnsi" w:hAnsiTheme="majorHAnsi" w:cs="Times New Roman"/>
              </w:rPr>
            </w:pPr>
          </w:p>
        </w:tc>
      </w:tr>
      <w:tr w:rsidR="00BC262B" w:rsidRPr="003A1A9C" w14:paraId="160F33D5" w14:textId="77777777" w:rsidTr="00F639F8">
        <w:tc>
          <w:tcPr>
            <w:tcW w:w="641" w:type="dxa"/>
          </w:tcPr>
          <w:p w14:paraId="0A27C3D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44</w:t>
            </w:r>
          </w:p>
        </w:tc>
        <w:tc>
          <w:tcPr>
            <w:tcW w:w="632" w:type="dxa"/>
          </w:tcPr>
          <w:p w14:paraId="3290EAA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378" w:type="dxa"/>
          </w:tcPr>
          <w:p w14:paraId="7C877A9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Procedure Code</w:t>
            </w:r>
          </w:p>
        </w:tc>
        <w:tc>
          <w:tcPr>
            <w:tcW w:w="6076" w:type="dxa"/>
          </w:tcPr>
          <w:p w14:paraId="7477A05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82310^ASSAY OF CALCIUM^C4^82310.0000^Calcium^99VA64</w:t>
            </w:r>
          </w:p>
        </w:tc>
        <w:tc>
          <w:tcPr>
            <w:tcW w:w="849" w:type="dxa"/>
          </w:tcPr>
          <w:p w14:paraId="2C500CFE" w14:textId="77777777" w:rsidR="00BC262B" w:rsidRPr="003A1A9C" w:rsidRDefault="00BC262B" w:rsidP="00F639F8">
            <w:pPr>
              <w:rPr>
                <w:rFonts w:asciiTheme="majorHAnsi" w:hAnsiTheme="majorHAnsi" w:cs="Times New Roman"/>
              </w:rPr>
            </w:pPr>
          </w:p>
        </w:tc>
      </w:tr>
    </w:tbl>
    <w:p w14:paraId="604437C3" w14:textId="77777777" w:rsidR="00BC262B" w:rsidRPr="00F00325" w:rsidRDefault="00BC262B" w:rsidP="00BC262B">
      <w:pPr>
        <w:rPr>
          <w:rFonts w:asciiTheme="majorHAnsi" w:hAnsiTheme="majorHAnsi" w:cs="Times New Roman"/>
          <w:sz w:val="32"/>
          <w:szCs w:val="32"/>
        </w:rPr>
      </w:pPr>
    </w:p>
    <w:p w14:paraId="341C1553" w14:textId="77777777" w:rsidR="00BC262B" w:rsidRPr="00F00325" w:rsidRDefault="00BC262B" w:rsidP="00BC262B">
      <w:pPr>
        <w:pStyle w:val="Style2"/>
      </w:pPr>
      <w:bookmarkStart w:id="826" w:name="_Toc398038647"/>
      <w:r>
        <w:t xml:space="preserve">OBR Segment (2.3) – </w:t>
      </w:r>
      <w:r w:rsidRPr="00866B18">
        <w:t xml:space="preserve">Observation Request </w:t>
      </w:r>
      <w:r>
        <w:t xml:space="preserve">– </w:t>
      </w:r>
      <w:r w:rsidRPr="00F00325">
        <w:t>Radiology</w:t>
      </w:r>
      <w:bookmarkEnd w:id="8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BC262B" w:rsidRPr="003A1A9C" w14:paraId="5D115C2C" w14:textId="77777777" w:rsidTr="00F639F8">
        <w:tc>
          <w:tcPr>
            <w:tcW w:w="1008" w:type="dxa"/>
            <w:shd w:val="clear" w:color="auto" w:fill="BFBFBF" w:themeFill="background1" w:themeFillShade="BF"/>
          </w:tcPr>
          <w:p w14:paraId="346AD0B1"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14:paraId="00D4F15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14:paraId="043B64AF"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14:paraId="75924B63"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14:paraId="08631B0C"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677F4694" w14:textId="77777777" w:rsidTr="00F639F8">
        <w:tc>
          <w:tcPr>
            <w:tcW w:w="1008" w:type="dxa"/>
            <w:shd w:val="clear" w:color="auto" w:fill="auto"/>
          </w:tcPr>
          <w:p w14:paraId="7E09E26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14:paraId="5C3F116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14:paraId="7A8CB9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14:paraId="03C664F7" w14:textId="77777777" w:rsidR="00BC262B" w:rsidRPr="003A1A9C" w:rsidRDefault="00BC262B" w:rsidP="00F639F8">
            <w:pPr>
              <w:rPr>
                <w:rFonts w:asciiTheme="majorHAnsi" w:hAnsiTheme="majorHAnsi" w:cs="Times New Roman"/>
              </w:rPr>
            </w:pPr>
          </w:p>
        </w:tc>
        <w:tc>
          <w:tcPr>
            <w:tcW w:w="975" w:type="dxa"/>
            <w:shd w:val="clear" w:color="auto" w:fill="auto"/>
          </w:tcPr>
          <w:p w14:paraId="6D1C0882" w14:textId="77777777" w:rsidR="00BC262B" w:rsidRPr="003A1A9C" w:rsidRDefault="00BC262B" w:rsidP="00F639F8">
            <w:pPr>
              <w:rPr>
                <w:rFonts w:asciiTheme="majorHAnsi" w:hAnsiTheme="majorHAnsi" w:cs="Times New Roman"/>
              </w:rPr>
            </w:pPr>
          </w:p>
        </w:tc>
      </w:tr>
      <w:tr w:rsidR="00BC262B" w:rsidRPr="003A1A9C" w14:paraId="0ECAA857" w14:textId="77777777" w:rsidTr="00F639F8">
        <w:tc>
          <w:tcPr>
            <w:tcW w:w="1008" w:type="dxa"/>
            <w:shd w:val="clear" w:color="auto" w:fill="auto"/>
          </w:tcPr>
          <w:p w14:paraId="18C3969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14:paraId="2274541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63CA527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14:paraId="63CA78D8" w14:textId="77777777" w:rsidR="00BC262B" w:rsidRPr="003A1A9C" w:rsidRDefault="00BC262B" w:rsidP="00F639F8">
            <w:pPr>
              <w:rPr>
                <w:rFonts w:asciiTheme="majorHAnsi" w:hAnsiTheme="majorHAnsi" w:cs="Times New Roman"/>
              </w:rPr>
            </w:pPr>
          </w:p>
        </w:tc>
        <w:tc>
          <w:tcPr>
            <w:tcW w:w="975" w:type="dxa"/>
            <w:shd w:val="clear" w:color="auto" w:fill="auto"/>
          </w:tcPr>
          <w:p w14:paraId="698AD999" w14:textId="77777777" w:rsidR="00BC262B" w:rsidRPr="003A1A9C" w:rsidRDefault="00BC262B" w:rsidP="00F639F8">
            <w:pPr>
              <w:rPr>
                <w:rFonts w:asciiTheme="majorHAnsi" w:hAnsiTheme="majorHAnsi" w:cs="Times New Roman"/>
              </w:rPr>
            </w:pPr>
          </w:p>
        </w:tc>
      </w:tr>
      <w:tr w:rsidR="00BC262B" w:rsidRPr="003A1A9C" w14:paraId="02B92719" w14:textId="77777777" w:rsidTr="00F639F8">
        <w:tc>
          <w:tcPr>
            <w:tcW w:w="1008" w:type="dxa"/>
            <w:shd w:val="clear" w:color="auto" w:fill="auto"/>
          </w:tcPr>
          <w:p w14:paraId="0FA8B85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14:paraId="56B4DE4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73C079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14:paraId="3A133A8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6919268.8696-1^073108-21^L</w:t>
            </w:r>
          </w:p>
        </w:tc>
        <w:tc>
          <w:tcPr>
            <w:tcW w:w="975" w:type="dxa"/>
            <w:shd w:val="clear" w:color="auto" w:fill="auto"/>
          </w:tcPr>
          <w:p w14:paraId="0EB9A344" w14:textId="77777777" w:rsidR="00BC262B" w:rsidRPr="003A1A9C" w:rsidRDefault="00BC262B" w:rsidP="00F639F8">
            <w:pPr>
              <w:rPr>
                <w:rFonts w:asciiTheme="majorHAnsi" w:hAnsiTheme="majorHAnsi" w:cs="Times New Roman"/>
              </w:rPr>
            </w:pPr>
          </w:p>
        </w:tc>
      </w:tr>
      <w:tr w:rsidR="00BC262B" w:rsidRPr="003A1A9C" w14:paraId="0349968D" w14:textId="77777777" w:rsidTr="00F639F8">
        <w:tc>
          <w:tcPr>
            <w:tcW w:w="1008" w:type="dxa"/>
            <w:shd w:val="clear" w:color="auto" w:fill="auto"/>
          </w:tcPr>
          <w:p w14:paraId="141D90D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14:paraId="4D499E9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14:paraId="1C569AB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14:paraId="417B3D3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71020^CHEST X-RAY^C4^58^CHEST 2 VIEWS PA&amp;LAT [02]^99RAP</w:t>
            </w:r>
          </w:p>
        </w:tc>
        <w:tc>
          <w:tcPr>
            <w:tcW w:w="975" w:type="dxa"/>
            <w:shd w:val="clear" w:color="auto" w:fill="auto"/>
          </w:tcPr>
          <w:p w14:paraId="2FE87126" w14:textId="77777777" w:rsidR="00BC262B" w:rsidRPr="003A1A9C" w:rsidRDefault="00BC262B" w:rsidP="00F639F8">
            <w:pPr>
              <w:rPr>
                <w:rFonts w:asciiTheme="majorHAnsi" w:hAnsiTheme="majorHAnsi" w:cs="Times New Roman"/>
              </w:rPr>
            </w:pPr>
          </w:p>
        </w:tc>
      </w:tr>
      <w:tr w:rsidR="00BC262B" w:rsidRPr="003A1A9C" w14:paraId="12012A49" w14:textId="77777777" w:rsidTr="00F639F8">
        <w:tc>
          <w:tcPr>
            <w:tcW w:w="1008" w:type="dxa"/>
            <w:shd w:val="clear" w:color="auto" w:fill="auto"/>
          </w:tcPr>
          <w:p w14:paraId="3921473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14:paraId="4CB6A27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1584702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14:paraId="14CF3A5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200807311303-0500</w:t>
            </w:r>
          </w:p>
        </w:tc>
        <w:tc>
          <w:tcPr>
            <w:tcW w:w="975" w:type="dxa"/>
            <w:shd w:val="clear" w:color="auto" w:fill="auto"/>
          </w:tcPr>
          <w:p w14:paraId="6CFF1CCF" w14:textId="77777777" w:rsidR="00BC262B" w:rsidRPr="003A1A9C" w:rsidRDefault="00BC262B" w:rsidP="00F639F8">
            <w:pPr>
              <w:rPr>
                <w:rFonts w:asciiTheme="majorHAnsi" w:hAnsiTheme="majorHAnsi" w:cs="Times New Roman"/>
              </w:rPr>
            </w:pPr>
          </w:p>
        </w:tc>
      </w:tr>
      <w:tr w:rsidR="00BC262B" w:rsidRPr="003A1A9C" w14:paraId="77E43CA1" w14:textId="77777777" w:rsidTr="00F639F8">
        <w:tc>
          <w:tcPr>
            <w:tcW w:w="1008" w:type="dxa"/>
            <w:shd w:val="clear" w:color="auto" w:fill="auto"/>
          </w:tcPr>
          <w:p w14:paraId="51BFFA6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14</w:t>
            </w:r>
          </w:p>
        </w:tc>
        <w:tc>
          <w:tcPr>
            <w:tcW w:w="1313" w:type="dxa"/>
            <w:shd w:val="clear" w:color="auto" w:fill="auto"/>
          </w:tcPr>
          <w:p w14:paraId="4CF5162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715EE75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Specimen Received Date/Time</w:t>
            </w:r>
          </w:p>
        </w:tc>
        <w:tc>
          <w:tcPr>
            <w:tcW w:w="4321" w:type="dxa"/>
            <w:shd w:val="clear" w:color="auto" w:fill="auto"/>
          </w:tcPr>
          <w:p w14:paraId="60DE28B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20080731130633-0500</w:t>
            </w:r>
          </w:p>
        </w:tc>
        <w:tc>
          <w:tcPr>
            <w:tcW w:w="975" w:type="dxa"/>
            <w:shd w:val="clear" w:color="auto" w:fill="auto"/>
          </w:tcPr>
          <w:p w14:paraId="45CD8140" w14:textId="77777777" w:rsidR="00BC262B" w:rsidRPr="003A1A9C" w:rsidRDefault="00BC262B" w:rsidP="00F639F8">
            <w:pPr>
              <w:rPr>
                <w:rFonts w:asciiTheme="majorHAnsi" w:hAnsiTheme="majorHAnsi" w:cs="Times New Roman"/>
              </w:rPr>
            </w:pPr>
          </w:p>
        </w:tc>
      </w:tr>
      <w:tr w:rsidR="00BC262B" w:rsidRPr="003A1A9C" w14:paraId="47452BBE" w14:textId="77777777" w:rsidTr="00F639F8">
        <w:tc>
          <w:tcPr>
            <w:tcW w:w="1008" w:type="dxa"/>
            <w:shd w:val="clear" w:color="auto" w:fill="auto"/>
          </w:tcPr>
          <w:p w14:paraId="09F6D82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15</w:t>
            </w:r>
          </w:p>
        </w:tc>
        <w:tc>
          <w:tcPr>
            <w:tcW w:w="1313" w:type="dxa"/>
            <w:shd w:val="clear" w:color="auto" w:fill="auto"/>
          </w:tcPr>
          <w:p w14:paraId="5DCF777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 SPS</w:t>
            </w:r>
          </w:p>
        </w:tc>
        <w:tc>
          <w:tcPr>
            <w:tcW w:w="1959" w:type="dxa"/>
            <w:shd w:val="clear" w:color="auto" w:fill="auto"/>
          </w:tcPr>
          <w:p w14:paraId="7B279AA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Specimen Source</w:t>
            </w:r>
          </w:p>
        </w:tc>
        <w:tc>
          <w:tcPr>
            <w:tcW w:w="4321" w:type="dxa"/>
            <w:shd w:val="clear" w:color="auto" w:fill="auto"/>
          </w:tcPr>
          <w:p w14:paraId="3965B564" w14:textId="77777777" w:rsidR="00BC262B" w:rsidRPr="003A1A9C" w:rsidRDefault="00BC262B" w:rsidP="00F639F8">
            <w:pPr>
              <w:rPr>
                <w:rFonts w:asciiTheme="majorHAnsi" w:hAnsiTheme="majorHAnsi" w:cs="Times New Roman"/>
              </w:rPr>
            </w:pPr>
          </w:p>
        </w:tc>
        <w:tc>
          <w:tcPr>
            <w:tcW w:w="975" w:type="dxa"/>
            <w:shd w:val="clear" w:color="auto" w:fill="auto"/>
          </w:tcPr>
          <w:p w14:paraId="0DEC8F61" w14:textId="77777777" w:rsidR="00BC262B" w:rsidRPr="003A1A9C" w:rsidRDefault="00BC262B" w:rsidP="00F639F8">
            <w:pPr>
              <w:rPr>
                <w:rFonts w:asciiTheme="majorHAnsi" w:hAnsiTheme="majorHAnsi" w:cs="Times New Roman"/>
              </w:rPr>
            </w:pPr>
          </w:p>
        </w:tc>
      </w:tr>
      <w:tr w:rsidR="00BC262B" w:rsidRPr="003A1A9C" w14:paraId="7B20A464" w14:textId="77777777" w:rsidTr="00F639F8">
        <w:tc>
          <w:tcPr>
            <w:tcW w:w="1008" w:type="dxa"/>
            <w:shd w:val="clear" w:color="auto" w:fill="auto"/>
          </w:tcPr>
          <w:p w14:paraId="43ABF80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16</w:t>
            </w:r>
          </w:p>
        </w:tc>
        <w:tc>
          <w:tcPr>
            <w:tcW w:w="1313" w:type="dxa"/>
            <w:shd w:val="clear" w:color="auto" w:fill="auto"/>
          </w:tcPr>
          <w:p w14:paraId="3756325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959" w:type="dxa"/>
            <w:shd w:val="clear" w:color="auto" w:fill="auto"/>
          </w:tcPr>
          <w:p w14:paraId="00D6876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Ordering Provider</w:t>
            </w:r>
          </w:p>
        </w:tc>
        <w:tc>
          <w:tcPr>
            <w:tcW w:w="4321" w:type="dxa"/>
            <w:shd w:val="clear" w:color="auto" w:fill="auto"/>
          </w:tcPr>
          <w:p w14:paraId="41164D8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10000000032^CPRSPHYSICIAN^ONE</w:t>
            </w:r>
          </w:p>
        </w:tc>
        <w:tc>
          <w:tcPr>
            <w:tcW w:w="975" w:type="dxa"/>
            <w:shd w:val="clear" w:color="auto" w:fill="auto"/>
          </w:tcPr>
          <w:p w14:paraId="0FA9AB63" w14:textId="77777777" w:rsidR="00BC262B" w:rsidRPr="003A1A9C" w:rsidRDefault="00BC262B" w:rsidP="00F639F8">
            <w:pPr>
              <w:rPr>
                <w:rFonts w:asciiTheme="majorHAnsi" w:hAnsiTheme="majorHAnsi" w:cs="Times New Roman"/>
              </w:rPr>
            </w:pPr>
          </w:p>
        </w:tc>
      </w:tr>
      <w:tr w:rsidR="00BC262B" w:rsidRPr="003A1A9C" w14:paraId="5333C2F0" w14:textId="77777777" w:rsidTr="00F639F8">
        <w:tc>
          <w:tcPr>
            <w:tcW w:w="1008" w:type="dxa"/>
            <w:shd w:val="clear" w:color="auto" w:fill="auto"/>
          </w:tcPr>
          <w:p w14:paraId="2E4F8FB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18</w:t>
            </w:r>
          </w:p>
        </w:tc>
        <w:tc>
          <w:tcPr>
            <w:tcW w:w="1313" w:type="dxa"/>
            <w:shd w:val="clear" w:color="auto" w:fill="auto"/>
          </w:tcPr>
          <w:p w14:paraId="3D48E48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14:paraId="3072E2D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Field 1</w:t>
            </w:r>
          </w:p>
        </w:tc>
        <w:tc>
          <w:tcPr>
            <w:tcW w:w="4321" w:type="dxa"/>
            <w:shd w:val="clear" w:color="auto" w:fill="auto"/>
          </w:tcPr>
          <w:p w14:paraId="4275DC0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7B</w:t>
            </w:r>
          </w:p>
        </w:tc>
        <w:tc>
          <w:tcPr>
            <w:tcW w:w="975" w:type="dxa"/>
            <w:shd w:val="clear" w:color="auto" w:fill="auto"/>
          </w:tcPr>
          <w:p w14:paraId="3E86C4AC" w14:textId="77777777" w:rsidR="00BC262B" w:rsidRPr="003A1A9C" w:rsidRDefault="00BC262B" w:rsidP="00F639F8">
            <w:pPr>
              <w:rPr>
                <w:rFonts w:asciiTheme="majorHAnsi" w:hAnsiTheme="majorHAnsi" w:cs="Times New Roman"/>
              </w:rPr>
            </w:pPr>
          </w:p>
        </w:tc>
      </w:tr>
      <w:tr w:rsidR="00BC262B" w:rsidRPr="003A1A9C" w14:paraId="50B71084" w14:textId="77777777" w:rsidTr="00F639F8">
        <w:tc>
          <w:tcPr>
            <w:tcW w:w="1008" w:type="dxa"/>
            <w:shd w:val="clear" w:color="auto" w:fill="auto"/>
          </w:tcPr>
          <w:p w14:paraId="03CA63D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w:t>
            </w:r>
          </w:p>
        </w:tc>
        <w:tc>
          <w:tcPr>
            <w:tcW w:w="1313" w:type="dxa"/>
            <w:shd w:val="clear" w:color="auto" w:fill="auto"/>
          </w:tcPr>
          <w:p w14:paraId="0664926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14:paraId="5B518A2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Field 1</w:t>
            </w:r>
          </w:p>
        </w:tc>
        <w:tc>
          <w:tcPr>
            <w:tcW w:w="4321" w:type="dxa"/>
            <w:shd w:val="clear" w:color="auto" w:fill="auto"/>
          </w:tcPr>
          <w:p w14:paraId="622EDDD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2^7TH FLOOR^500^VAMC ALBANY</w:t>
            </w:r>
          </w:p>
        </w:tc>
        <w:tc>
          <w:tcPr>
            <w:tcW w:w="975" w:type="dxa"/>
            <w:shd w:val="clear" w:color="auto" w:fill="auto"/>
          </w:tcPr>
          <w:p w14:paraId="3B01D78D" w14:textId="77777777" w:rsidR="00BC262B" w:rsidRPr="003A1A9C" w:rsidRDefault="00BC262B" w:rsidP="00F639F8">
            <w:pPr>
              <w:rPr>
                <w:rFonts w:asciiTheme="majorHAnsi" w:hAnsiTheme="majorHAnsi" w:cs="Times New Roman"/>
              </w:rPr>
            </w:pPr>
          </w:p>
        </w:tc>
      </w:tr>
      <w:tr w:rsidR="00BC262B" w:rsidRPr="003A1A9C" w14:paraId="71F4843F" w14:textId="77777777" w:rsidTr="00F639F8">
        <w:tc>
          <w:tcPr>
            <w:tcW w:w="1008" w:type="dxa"/>
            <w:shd w:val="clear" w:color="auto" w:fill="auto"/>
          </w:tcPr>
          <w:p w14:paraId="1A017F0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22</w:t>
            </w:r>
          </w:p>
        </w:tc>
        <w:tc>
          <w:tcPr>
            <w:tcW w:w="1313" w:type="dxa"/>
            <w:shd w:val="clear" w:color="auto" w:fill="auto"/>
          </w:tcPr>
          <w:p w14:paraId="4674138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6E1DFAE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 xml:space="preserve">Results Rpt/Status Chng </w:t>
            </w:r>
            <w:r>
              <w:rPr>
                <w:rFonts w:asciiTheme="majorHAnsi" w:hAnsiTheme="majorHAnsi" w:cs="Times New Roman"/>
              </w:rPr>
              <w:t>–</w:t>
            </w:r>
            <w:r w:rsidRPr="003A1A9C">
              <w:rPr>
                <w:rFonts w:asciiTheme="majorHAnsi" w:hAnsiTheme="majorHAnsi" w:cs="Times New Roman"/>
              </w:rPr>
              <w:t xml:space="preserve"> Date</w:t>
            </w:r>
            <w:r>
              <w:rPr>
                <w:rFonts w:asciiTheme="majorHAnsi" w:hAnsiTheme="majorHAnsi" w:cs="Times New Roman"/>
              </w:rPr>
              <w:t>/Time</w:t>
            </w:r>
          </w:p>
        </w:tc>
        <w:tc>
          <w:tcPr>
            <w:tcW w:w="4321" w:type="dxa"/>
            <w:shd w:val="clear" w:color="auto" w:fill="auto"/>
          </w:tcPr>
          <w:p w14:paraId="0F2F807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200807311308-0500</w:t>
            </w:r>
          </w:p>
        </w:tc>
        <w:tc>
          <w:tcPr>
            <w:tcW w:w="975" w:type="dxa"/>
            <w:shd w:val="clear" w:color="auto" w:fill="auto"/>
          </w:tcPr>
          <w:p w14:paraId="2C5FCAD1" w14:textId="77777777" w:rsidR="00BC262B" w:rsidRPr="003A1A9C" w:rsidRDefault="00BC262B" w:rsidP="00F639F8">
            <w:pPr>
              <w:rPr>
                <w:rFonts w:asciiTheme="majorHAnsi" w:hAnsiTheme="majorHAnsi" w:cs="Times New Roman"/>
              </w:rPr>
            </w:pPr>
          </w:p>
        </w:tc>
      </w:tr>
      <w:tr w:rsidR="00BC262B" w:rsidRPr="003A1A9C" w14:paraId="4E0DA423" w14:textId="77777777" w:rsidTr="00F639F8">
        <w:tc>
          <w:tcPr>
            <w:tcW w:w="1008" w:type="dxa"/>
            <w:shd w:val="clear" w:color="auto" w:fill="auto"/>
          </w:tcPr>
          <w:p w14:paraId="4C825A4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25</w:t>
            </w:r>
          </w:p>
        </w:tc>
        <w:tc>
          <w:tcPr>
            <w:tcW w:w="1313" w:type="dxa"/>
            <w:shd w:val="clear" w:color="auto" w:fill="auto"/>
          </w:tcPr>
          <w:p w14:paraId="3FCF07BA" w14:textId="77777777" w:rsidR="00BC262B" w:rsidRPr="003A1A9C" w:rsidRDefault="00BC262B" w:rsidP="00F639F8">
            <w:pPr>
              <w:rPr>
                <w:rFonts w:asciiTheme="majorHAnsi" w:hAnsiTheme="majorHAnsi" w:cs="Times New Roman"/>
              </w:rPr>
            </w:pPr>
          </w:p>
        </w:tc>
        <w:tc>
          <w:tcPr>
            <w:tcW w:w="1959" w:type="dxa"/>
            <w:shd w:val="clear" w:color="auto" w:fill="auto"/>
          </w:tcPr>
          <w:p w14:paraId="0468368D" w14:textId="77777777" w:rsidR="00BC262B" w:rsidRPr="003A1A9C" w:rsidRDefault="00BC262B" w:rsidP="00F639F8">
            <w:pPr>
              <w:rPr>
                <w:rFonts w:asciiTheme="majorHAnsi" w:hAnsiTheme="majorHAnsi" w:cs="Times New Roman"/>
              </w:rPr>
            </w:pPr>
          </w:p>
        </w:tc>
        <w:tc>
          <w:tcPr>
            <w:tcW w:w="4321" w:type="dxa"/>
            <w:shd w:val="clear" w:color="auto" w:fill="auto"/>
          </w:tcPr>
          <w:p w14:paraId="2D0179B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w:t>
            </w:r>
          </w:p>
        </w:tc>
        <w:tc>
          <w:tcPr>
            <w:tcW w:w="975" w:type="dxa"/>
            <w:shd w:val="clear" w:color="auto" w:fill="auto"/>
          </w:tcPr>
          <w:p w14:paraId="2CA8428B" w14:textId="77777777" w:rsidR="00BC262B" w:rsidRPr="003A1A9C" w:rsidRDefault="00BC262B" w:rsidP="00F639F8">
            <w:pPr>
              <w:rPr>
                <w:rFonts w:asciiTheme="majorHAnsi" w:hAnsiTheme="majorHAnsi" w:cs="Times New Roman"/>
              </w:rPr>
            </w:pPr>
          </w:p>
        </w:tc>
      </w:tr>
      <w:tr w:rsidR="00BC262B" w:rsidRPr="003A1A9C" w14:paraId="775EA032" w14:textId="77777777" w:rsidTr="00F639F8">
        <w:tc>
          <w:tcPr>
            <w:tcW w:w="1008" w:type="dxa"/>
            <w:shd w:val="clear" w:color="auto" w:fill="auto"/>
          </w:tcPr>
          <w:p w14:paraId="7C5EC42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32</w:t>
            </w:r>
          </w:p>
        </w:tc>
        <w:tc>
          <w:tcPr>
            <w:tcW w:w="1313" w:type="dxa"/>
            <w:shd w:val="clear" w:color="auto" w:fill="auto"/>
          </w:tcPr>
          <w:p w14:paraId="5A980C8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16252A0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Principal Result Interp</w:t>
            </w:r>
            <w:r>
              <w:rPr>
                <w:rFonts w:asciiTheme="majorHAnsi" w:hAnsiTheme="majorHAnsi" w:cs="Times New Roman"/>
              </w:rPr>
              <w:t>r</w:t>
            </w:r>
            <w:r w:rsidRPr="003A1A9C">
              <w:rPr>
                <w:rFonts w:asciiTheme="majorHAnsi" w:hAnsiTheme="majorHAnsi" w:cs="Times New Roman"/>
              </w:rPr>
              <w:t>eter</w:t>
            </w:r>
          </w:p>
        </w:tc>
        <w:tc>
          <w:tcPr>
            <w:tcW w:w="4321" w:type="dxa"/>
            <w:shd w:val="clear" w:color="auto" w:fill="auto"/>
          </w:tcPr>
          <w:p w14:paraId="2AC91A1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3^NITSCHE^DAVID^C</w:t>
            </w:r>
          </w:p>
        </w:tc>
        <w:tc>
          <w:tcPr>
            <w:tcW w:w="975" w:type="dxa"/>
            <w:shd w:val="clear" w:color="auto" w:fill="auto"/>
          </w:tcPr>
          <w:p w14:paraId="7FFBBBC0" w14:textId="77777777" w:rsidR="00BC262B" w:rsidRPr="003A1A9C" w:rsidRDefault="00BC262B" w:rsidP="00F639F8">
            <w:pPr>
              <w:rPr>
                <w:rFonts w:asciiTheme="majorHAnsi" w:hAnsiTheme="majorHAnsi" w:cs="Times New Roman"/>
              </w:rPr>
            </w:pPr>
          </w:p>
        </w:tc>
      </w:tr>
      <w:tr w:rsidR="00BC262B" w:rsidRPr="003A1A9C" w14:paraId="00633A68" w14:textId="77777777" w:rsidTr="00F639F8">
        <w:tc>
          <w:tcPr>
            <w:tcW w:w="1008" w:type="dxa"/>
            <w:shd w:val="clear" w:color="auto" w:fill="auto"/>
          </w:tcPr>
          <w:p w14:paraId="04348A4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33</w:t>
            </w:r>
          </w:p>
        </w:tc>
        <w:tc>
          <w:tcPr>
            <w:tcW w:w="1313" w:type="dxa"/>
            <w:shd w:val="clear" w:color="auto" w:fill="auto"/>
          </w:tcPr>
          <w:p w14:paraId="6EA9F08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087E4FD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Assistant Result Interp</w:t>
            </w:r>
            <w:r>
              <w:rPr>
                <w:rFonts w:asciiTheme="majorHAnsi" w:hAnsiTheme="majorHAnsi" w:cs="Times New Roman"/>
              </w:rPr>
              <w:t>r</w:t>
            </w:r>
            <w:r w:rsidRPr="003A1A9C">
              <w:rPr>
                <w:rFonts w:asciiTheme="majorHAnsi" w:hAnsiTheme="majorHAnsi" w:cs="Times New Roman"/>
              </w:rPr>
              <w:t>eter</w:t>
            </w:r>
          </w:p>
        </w:tc>
        <w:tc>
          <w:tcPr>
            <w:tcW w:w="4321" w:type="dxa"/>
            <w:shd w:val="clear" w:color="auto" w:fill="auto"/>
          </w:tcPr>
          <w:p w14:paraId="70CA372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11711^TEST^TURKEY</w:t>
            </w:r>
          </w:p>
        </w:tc>
        <w:tc>
          <w:tcPr>
            <w:tcW w:w="975" w:type="dxa"/>
            <w:shd w:val="clear" w:color="auto" w:fill="auto"/>
          </w:tcPr>
          <w:p w14:paraId="18B2047F" w14:textId="77777777" w:rsidR="00BC262B" w:rsidRPr="003A1A9C" w:rsidRDefault="00BC262B" w:rsidP="00F639F8">
            <w:pPr>
              <w:rPr>
                <w:rFonts w:asciiTheme="majorHAnsi" w:hAnsiTheme="majorHAnsi" w:cs="Times New Roman"/>
              </w:rPr>
            </w:pPr>
          </w:p>
        </w:tc>
      </w:tr>
      <w:tr w:rsidR="00BC262B" w:rsidRPr="003A1A9C" w14:paraId="4B3E35D8" w14:textId="77777777" w:rsidTr="00F639F8">
        <w:tc>
          <w:tcPr>
            <w:tcW w:w="1008" w:type="dxa"/>
            <w:shd w:val="clear" w:color="auto" w:fill="auto"/>
          </w:tcPr>
          <w:p w14:paraId="79C45915" w14:textId="77777777" w:rsidR="00BC262B" w:rsidRPr="003A1A9C" w:rsidRDefault="00BC262B" w:rsidP="00F639F8">
            <w:pPr>
              <w:rPr>
                <w:rFonts w:asciiTheme="majorHAnsi" w:hAnsiTheme="majorHAnsi" w:cs="Times New Roman"/>
              </w:rPr>
            </w:pPr>
            <w:r>
              <w:rPr>
                <w:rFonts w:asciiTheme="majorHAnsi" w:hAnsiTheme="majorHAnsi" w:cs="Times New Roman"/>
              </w:rPr>
              <w:lastRenderedPageBreak/>
              <w:t>34</w:t>
            </w:r>
          </w:p>
        </w:tc>
        <w:tc>
          <w:tcPr>
            <w:tcW w:w="1313" w:type="dxa"/>
            <w:shd w:val="clear" w:color="auto" w:fill="auto"/>
          </w:tcPr>
          <w:p w14:paraId="7C9A6866" w14:textId="77777777" w:rsidR="00BC262B" w:rsidRPr="003A1A9C" w:rsidRDefault="00BC262B" w:rsidP="00F639F8">
            <w:pPr>
              <w:rPr>
                <w:rFonts w:asciiTheme="majorHAnsi" w:hAnsiTheme="majorHAnsi" w:cs="Times New Roman"/>
              </w:rPr>
            </w:pPr>
            <w:r>
              <w:rPr>
                <w:rFonts w:asciiTheme="majorHAnsi" w:hAnsiTheme="majorHAnsi" w:cs="Times New Roman"/>
              </w:rPr>
              <w:t>CM_NDL</w:t>
            </w:r>
          </w:p>
        </w:tc>
        <w:tc>
          <w:tcPr>
            <w:tcW w:w="1959" w:type="dxa"/>
            <w:shd w:val="clear" w:color="auto" w:fill="auto"/>
          </w:tcPr>
          <w:p w14:paraId="4AA3FD53" w14:textId="77777777" w:rsidR="00BC262B" w:rsidRDefault="00BC262B" w:rsidP="00F639F8">
            <w:pPr>
              <w:rPr>
                <w:rFonts w:asciiTheme="majorHAnsi" w:hAnsiTheme="majorHAnsi" w:cs="Times New Roman"/>
              </w:rPr>
            </w:pPr>
            <w:r>
              <w:rPr>
                <w:rFonts w:asciiTheme="majorHAnsi" w:hAnsiTheme="majorHAnsi" w:cs="Times New Roman"/>
              </w:rPr>
              <w:t>Technician</w:t>
            </w:r>
          </w:p>
        </w:tc>
        <w:tc>
          <w:tcPr>
            <w:tcW w:w="4321" w:type="dxa"/>
            <w:shd w:val="clear" w:color="auto" w:fill="auto"/>
          </w:tcPr>
          <w:p w14:paraId="103A4521" w14:textId="77777777" w:rsidR="00BC262B" w:rsidRPr="003A1A9C" w:rsidRDefault="00BC262B" w:rsidP="00F639F8">
            <w:pPr>
              <w:rPr>
                <w:rFonts w:asciiTheme="majorHAnsi" w:hAnsiTheme="majorHAnsi" w:cs="Times New Roman"/>
              </w:rPr>
            </w:pPr>
            <w:r w:rsidRPr="006C5107">
              <w:rPr>
                <w:rFonts w:asciiTheme="majorHAnsi" w:hAnsiTheme="majorHAnsi" w:cs="Times New Roman"/>
              </w:rPr>
              <w:t>11835^XULN^OLQDHU</w:t>
            </w:r>
          </w:p>
        </w:tc>
        <w:tc>
          <w:tcPr>
            <w:tcW w:w="975" w:type="dxa"/>
            <w:shd w:val="clear" w:color="auto" w:fill="auto"/>
          </w:tcPr>
          <w:p w14:paraId="267AACA6" w14:textId="77777777" w:rsidR="00BC262B" w:rsidRPr="003A1A9C" w:rsidRDefault="00BC262B" w:rsidP="00F639F8">
            <w:pPr>
              <w:rPr>
                <w:rFonts w:asciiTheme="majorHAnsi" w:hAnsiTheme="majorHAnsi" w:cs="Times New Roman"/>
              </w:rPr>
            </w:pPr>
          </w:p>
        </w:tc>
      </w:tr>
      <w:tr w:rsidR="00BC262B" w:rsidRPr="003A1A9C" w14:paraId="41CA613E" w14:textId="77777777" w:rsidTr="00F639F8">
        <w:tc>
          <w:tcPr>
            <w:tcW w:w="1008" w:type="dxa"/>
            <w:shd w:val="clear" w:color="auto" w:fill="auto"/>
          </w:tcPr>
          <w:p w14:paraId="2CA47BA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35</w:t>
            </w:r>
          </w:p>
        </w:tc>
        <w:tc>
          <w:tcPr>
            <w:tcW w:w="1313" w:type="dxa"/>
            <w:shd w:val="clear" w:color="auto" w:fill="auto"/>
          </w:tcPr>
          <w:p w14:paraId="3D27B95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37FEF18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Transcriptionist</w:t>
            </w:r>
          </w:p>
        </w:tc>
        <w:tc>
          <w:tcPr>
            <w:tcW w:w="4321" w:type="dxa"/>
            <w:shd w:val="clear" w:color="auto" w:fill="auto"/>
          </w:tcPr>
          <w:p w14:paraId="4A84086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3^NITSCHE^DAVID^C</w:t>
            </w:r>
          </w:p>
        </w:tc>
        <w:tc>
          <w:tcPr>
            <w:tcW w:w="975" w:type="dxa"/>
            <w:shd w:val="clear" w:color="auto" w:fill="auto"/>
          </w:tcPr>
          <w:p w14:paraId="464435A2" w14:textId="77777777" w:rsidR="00BC262B" w:rsidRPr="003A1A9C" w:rsidRDefault="00BC262B" w:rsidP="00F639F8">
            <w:pPr>
              <w:rPr>
                <w:rFonts w:asciiTheme="majorHAnsi" w:hAnsiTheme="majorHAnsi" w:cs="Times New Roman"/>
              </w:rPr>
            </w:pPr>
          </w:p>
        </w:tc>
      </w:tr>
      <w:tr w:rsidR="00BC262B" w:rsidRPr="003A1A9C" w14:paraId="7271C179" w14:textId="77777777" w:rsidTr="00F639F8">
        <w:tc>
          <w:tcPr>
            <w:tcW w:w="1008" w:type="dxa"/>
            <w:shd w:val="clear" w:color="auto" w:fill="auto"/>
          </w:tcPr>
          <w:p w14:paraId="0C0155C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36</w:t>
            </w:r>
          </w:p>
        </w:tc>
        <w:tc>
          <w:tcPr>
            <w:tcW w:w="1313" w:type="dxa"/>
            <w:shd w:val="clear" w:color="auto" w:fill="auto"/>
          </w:tcPr>
          <w:p w14:paraId="2A43728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788C8AD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Scheduled Date/Time</w:t>
            </w:r>
          </w:p>
        </w:tc>
        <w:tc>
          <w:tcPr>
            <w:tcW w:w="4321" w:type="dxa"/>
            <w:shd w:val="clear" w:color="auto" w:fill="auto"/>
          </w:tcPr>
          <w:p w14:paraId="42B73AF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200807311303-0500</w:t>
            </w:r>
          </w:p>
        </w:tc>
        <w:tc>
          <w:tcPr>
            <w:tcW w:w="975" w:type="dxa"/>
            <w:shd w:val="clear" w:color="auto" w:fill="auto"/>
          </w:tcPr>
          <w:p w14:paraId="0A5ED082" w14:textId="77777777" w:rsidR="00BC262B" w:rsidRPr="003A1A9C" w:rsidRDefault="00BC262B" w:rsidP="00F639F8">
            <w:pPr>
              <w:rPr>
                <w:rFonts w:asciiTheme="majorHAnsi" w:hAnsiTheme="majorHAnsi" w:cs="Times New Roman"/>
              </w:rPr>
            </w:pPr>
          </w:p>
        </w:tc>
      </w:tr>
    </w:tbl>
    <w:p w14:paraId="11182C48" w14:textId="77777777" w:rsidR="00BC262B" w:rsidRDefault="00BC262B" w:rsidP="00BC262B">
      <w:pPr>
        <w:rPr>
          <w:rFonts w:asciiTheme="majorHAnsi" w:hAnsiTheme="majorHAnsi" w:cs="Times New Roman"/>
          <w:b/>
          <w:bCs/>
          <w:i/>
          <w:iCs/>
          <w:highlight w:val="yellow"/>
        </w:rPr>
      </w:pPr>
    </w:p>
    <w:p w14:paraId="67677A3B" w14:textId="77777777" w:rsidR="00BC262B" w:rsidRPr="00F00325" w:rsidRDefault="00BC262B" w:rsidP="00BC262B">
      <w:pPr>
        <w:pStyle w:val="Style2"/>
      </w:pPr>
      <w:bookmarkStart w:id="827" w:name="_Toc398038648"/>
      <w:r>
        <w:t xml:space="preserve">OBR Segment (2.4) – </w:t>
      </w:r>
      <w:r w:rsidRPr="00866B18">
        <w:t xml:space="preserve">Observation Request </w:t>
      </w:r>
      <w:r>
        <w:t xml:space="preserve">– </w:t>
      </w:r>
      <w:r w:rsidRPr="00F00325">
        <w:t>Radiology</w:t>
      </w:r>
      <w:bookmarkEnd w:id="82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BC262B" w:rsidRPr="003A1A9C" w14:paraId="79918A4C" w14:textId="77777777" w:rsidTr="00F639F8">
        <w:tc>
          <w:tcPr>
            <w:tcW w:w="1008" w:type="dxa"/>
            <w:shd w:val="clear" w:color="auto" w:fill="BFBFBF" w:themeFill="background1" w:themeFillShade="BF"/>
          </w:tcPr>
          <w:p w14:paraId="07C90C7E"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14:paraId="46F0F632"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14:paraId="2521AD63"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14:paraId="180584E9"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14:paraId="26C89F3C"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203FC447" w14:textId="77777777" w:rsidTr="00F639F8">
        <w:tc>
          <w:tcPr>
            <w:tcW w:w="1008" w:type="dxa"/>
            <w:shd w:val="clear" w:color="auto" w:fill="auto"/>
          </w:tcPr>
          <w:p w14:paraId="5F738D1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14:paraId="6EF821B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14:paraId="40314C9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14:paraId="3E53BC7B" w14:textId="77777777" w:rsidR="00BC262B" w:rsidRPr="003A1A9C" w:rsidRDefault="00BC262B" w:rsidP="00F639F8">
            <w:pPr>
              <w:rPr>
                <w:rFonts w:asciiTheme="majorHAnsi" w:hAnsiTheme="majorHAnsi" w:cs="Times New Roman"/>
              </w:rPr>
            </w:pPr>
            <w:r>
              <w:rPr>
                <w:rFonts w:asciiTheme="majorHAnsi" w:hAnsiTheme="majorHAnsi" w:cs="Times New Roman"/>
              </w:rPr>
              <w:t>1</w:t>
            </w:r>
          </w:p>
        </w:tc>
        <w:tc>
          <w:tcPr>
            <w:tcW w:w="975" w:type="dxa"/>
            <w:shd w:val="clear" w:color="auto" w:fill="auto"/>
          </w:tcPr>
          <w:p w14:paraId="2D72980C" w14:textId="77777777" w:rsidR="00BC262B" w:rsidRPr="003A1A9C" w:rsidRDefault="00BC262B" w:rsidP="00F639F8">
            <w:pPr>
              <w:rPr>
                <w:rFonts w:asciiTheme="majorHAnsi" w:hAnsiTheme="majorHAnsi" w:cs="Times New Roman"/>
              </w:rPr>
            </w:pPr>
          </w:p>
        </w:tc>
      </w:tr>
      <w:tr w:rsidR="00BC262B" w:rsidRPr="003A1A9C" w14:paraId="710F55A7" w14:textId="77777777" w:rsidTr="00F639F8">
        <w:tc>
          <w:tcPr>
            <w:tcW w:w="1008" w:type="dxa"/>
            <w:shd w:val="clear" w:color="auto" w:fill="auto"/>
          </w:tcPr>
          <w:p w14:paraId="495988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14:paraId="0AE78BC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6FE9047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14:paraId="595C25A9" w14:textId="77777777" w:rsidR="00BC262B" w:rsidRPr="003A1A9C" w:rsidRDefault="00BC262B" w:rsidP="00F639F8">
            <w:pPr>
              <w:rPr>
                <w:rFonts w:asciiTheme="majorHAnsi" w:hAnsiTheme="majorHAnsi" w:cs="Times New Roman"/>
              </w:rPr>
            </w:pPr>
            <w:r>
              <w:rPr>
                <w:rFonts w:asciiTheme="majorHAnsi" w:hAnsiTheme="majorHAnsi" w:cs="Times New Roman"/>
              </w:rPr>
              <w:t>051413-64</w:t>
            </w:r>
          </w:p>
        </w:tc>
        <w:tc>
          <w:tcPr>
            <w:tcW w:w="975" w:type="dxa"/>
            <w:shd w:val="clear" w:color="auto" w:fill="auto"/>
          </w:tcPr>
          <w:p w14:paraId="3F1DB0AB" w14:textId="77777777" w:rsidR="00BC262B" w:rsidRPr="003A1A9C" w:rsidRDefault="00BC262B" w:rsidP="00F639F8">
            <w:pPr>
              <w:rPr>
                <w:rFonts w:asciiTheme="majorHAnsi" w:hAnsiTheme="majorHAnsi" w:cs="Times New Roman"/>
              </w:rPr>
            </w:pPr>
          </w:p>
        </w:tc>
      </w:tr>
      <w:tr w:rsidR="00BC262B" w:rsidRPr="003A1A9C" w14:paraId="1035BEBA" w14:textId="77777777" w:rsidTr="00F639F8">
        <w:tc>
          <w:tcPr>
            <w:tcW w:w="1008" w:type="dxa"/>
            <w:shd w:val="clear" w:color="auto" w:fill="auto"/>
          </w:tcPr>
          <w:p w14:paraId="7455D71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14:paraId="1C2944B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763E766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14:paraId="5551174C" w14:textId="77777777" w:rsidR="00BC262B" w:rsidRPr="003A1A9C" w:rsidRDefault="00BC262B" w:rsidP="00F639F8">
            <w:pPr>
              <w:rPr>
                <w:rFonts w:asciiTheme="majorHAnsi" w:hAnsiTheme="majorHAnsi" w:cs="Times New Roman"/>
              </w:rPr>
            </w:pPr>
            <w:r>
              <w:rPr>
                <w:rFonts w:asciiTheme="majorHAnsi" w:hAnsiTheme="majorHAnsi" w:cs="Times New Roman"/>
              </w:rPr>
              <w:t>051413-64</w:t>
            </w:r>
          </w:p>
        </w:tc>
        <w:tc>
          <w:tcPr>
            <w:tcW w:w="975" w:type="dxa"/>
            <w:shd w:val="clear" w:color="auto" w:fill="auto"/>
          </w:tcPr>
          <w:p w14:paraId="22F79C59" w14:textId="77777777" w:rsidR="00BC262B" w:rsidRPr="003A1A9C" w:rsidRDefault="00BC262B" w:rsidP="00F639F8">
            <w:pPr>
              <w:rPr>
                <w:rFonts w:asciiTheme="majorHAnsi" w:hAnsiTheme="majorHAnsi" w:cs="Times New Roman"/>
              </w:rPr>
            </w:pPr>
          </w:p>
        </w:tc>
      </w:tr>
      <w:tr w:rsidR="00BC262B" w:rsidRPr="003A1A9C" w14:paraId="03FA4BD8" w14:textId="77777777" w:rsidTr="00F639F8">
        <w:tc>
          <w:tcPr>
            <w:tcW w:w="1008" w:type="dxa"/>
            <w:shd w:val="clear" w:color="auto" w:fill="auto"/>
          </w:tcPr>
          <w:p w14:paraId="78E2A87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14:paraId="2A66586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14:paraId="3359C8C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14:paraId="1678229B" w14:textId="77777777" w:rsidR="00BC262B" w:rsidRPr="003A1A9C" w:rsidRDefault="00BC262B" w:rsidP="00F639F8">
            <w:pPr>
              <w:rPr>
                <w:rFonts w:asciiTheme="majorHAnsi" w:hAnsiTheme="majorHAnsi" w:cs="Times New Roman"/>
              </w:rPr>
            </w:pPr>
            <w:r>
              <w:rPr>
                <w:rFonts w:asciiTheme="majorHAnsi" w:hAnsiTheme="majorHAnsi" w:cs="Times New Roman"/>
              </w:rPr>
              <w:t>73100^X-RAY EXAM OF WRIST^C4^135^WRIST 2 VIEWS^99RAP</w:t>
            </w:r>
          </w:p>
        </w:tc>
        <w:tc>
          <w:tcPr>
            <w:tcW w:w="975" w:type="dxa"/>
            <w:shd w:val="clear" w:color="auto" w:fill="auto"/>
          </w:tcPr>
          <w:p w14:paraId="19D46383" w14:textId="77777777" w:rsidR="00BC262B" w:rsidRPr="003A1A9C" w:rsidRDefault="00BC262B" w:rsidP="00F639F8">
            <w:pPr>
              <w:rPr>
                <w:rFonts w:asciiTheme="majorHAnsi" w:hAnsiTheme="majorHAnsi" w:cs="Times New Roman"/>
              </w:rPr>
            </w:pPr>
          </w:p>
        </w:tc>
      </w:tr>
      <w:tr w:rsidR="00BC262B" w:rsidRPr="003A1A9C" w14:paraId="0CA90572" w14:textId="77777777" w:rsidTr="00F639F8">
        <w:tc>
          <w:tcPr>
            <w:tcW w:w="1008" w:type="dxa"/>
            <w:shd w:val="clear" w:color="auto" w:fill="auto"/>
          </w:tcPr>
          <w:p w14:paraId="343C5A3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14:paraId="0A5E958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699C0F5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14:paraId="2304B979" w14:textId="77777777" w:rsidR="00BC262B" w:rsidRPr="003A1A9C" w:rsidRDefault="00BC262B" w:rsidP="00F639F8">
            <w:pPr>
              <w:rPr>
                <w:rFonts w:asciiTheme="majorHAnsi" w:hAnsiTheme="majorHAnsi" w:cs="Times New Roman"/>
              </w:rPr>
            </w:pPr>
            <w:r>
              <w:rPr>
                <w:rFonts w:asciiTheme="majorHAnsi" w:hAnsiTheme="majorHAnsi" w:cs="Times New Roman"/>
              </w:rPr>
              <w:t>20130514094133-0500</w:t>
            </w:r>
          </w:p>
        </w:tc>
        <w:tc>
          <w:tcPr>
            <w:tcW w:w="975" w:type="dxa"/>
            <w:shd w:val="clear" w:color="auto" w:fill="auto"/>
          </w:tcPr>
          <w:p w14:paraId="074C1407" w14:textId="77777777" w:rsidR="00BC262B" w:rsidRPr="003A1A9C" w:rsidRDefault="00BC262B" w:rsidP="00F639F8">
            <w:pPr>
              <w:rPr>
                <w:rFonts w:asciiTheme="majorHAnsi" w:hAnsiTheme="majorHAnsi" w:cs="Times New Roman"/>
              </w:rPr>
            </w:pPr>
          </w:p>
        </w:tc>
      </w:tr>
      <w:tr w:rsidR="00BC262B" w:rsidRPr="003A1A9C" w14:paraId="70C17F7B" w14:textId="77777777" w:rsidTr="00F639F8">
        <w:tc>
          <w:tcPr>
            <w:tcW w:w="1008" w:type="dxa"/>
            <w:shd w:val="clear" w:color="auto" w:fill="auto"/>
          </w:tcPr>
          <w:p w14:paraId="4B42A308" w14:textId="77777777" w:rsidR="00BC262B" w:rsidRPr="003A1A9C" w:rsidRDefault="00BC262B" w:rsidP="00F639F8">
            <w:pPr>
              <w:rPr>
                <w:rFonts w:asciiTheme="majorHAnsi" w:hAnsiTheme="majorHAnsi" w:cs="Times New Roman"/>
              </w:rPr>
            </w:pPr>
            <w:r>
              <w:rPr>
                <w:rFonts w:asciiTheme="majorHAnsi" w:hAnsiTheme="majorHAnsi" w:cs="Times New Roman"/>
              </w:rPr>
              <w:t>14</w:t>
            </w:r>
          </w:p>
        </w:tc>
        <w:tc>
          <w:tcPr>
            <w:tcW w:w="1313" w:type="dxa"/>
            <w:shd w:val="clear" w:color="auto" w:fill="auto"/>
          </w:tcPr>
          <w:p w14:paraId="567541B9" w14:textId="77777777" w:rsidR="00BC262B" w:rsidRPr="003A1A9C" w:rsidRDefault="00BC262B" w:rsidP="00F639F8">
            <w:pPr>
              <w:rPr>
                <w:rFonts w:asciiTheme="majorHAnsi" w:hAnsiTheme="majorHAnsi" w:cs="Times New Roman"/>
              </w:rPr>
            </w:pPr>
            <w:r>
              <w:rPr>
                <w:rFonts w:asciiTheme="majorHAnsi" w:hAnsiTheme="majorHAnsi" w:cs="Times New Roman"/>
              </w:rPr>
              <w:t>TS</w:t>
            </w:r>
          </w:p>
        </w:tc>
        <w:tc>
          <w:tcPr>
            <w:tcW w:w="1959" w:type="dxa"/>
            <w:shd w:val="clear" w:color="auto" w:fill="auto"/>
          </w:tcPr>
          <w:p w14:paraId="6B672B8C" w14:textId="77777777" w:rsidR="00BC262B" w:rsidRPr="003A1A9C" w:rsidRDefault="00BC262B" w:rsidP="00F639F8">
            <w:pPr>
              <w:rPr>
                <w:rFonts w:asciiTheme="majorHAnsi" w:hAnsiTheme="majorHAnsi" w:cs="Times New Roman"/>
              </w:rPr>
            </w:pPr>
            <w:r>
              <w:rPr>
                <w:rFonts w:asciiTheme="majorHAnsi" w:hAnsiTheme="majorHAnsi" w:cs="Times New Roman"/>
              </w:rPr>
              <w:t>Specimen Received Date/Time</w:t>
            </w:r>
          </w:p>
        </w:tc>
        <w:tc>
          <w:tcPr>
            <w:tcW w:w="4321" w:type="dxa"/>
            <w:shd w:val="clear" w:color="auto" w:fill="auto"/>
          </w:tcPr>
          <w:p w14:paraId="6FFE95CA" w14:textId="77777777" w:rsidR="00BC262B" w:rsidRDefault="00BC262B" w:rsidP="00F639F8">
            <w:pPr>
              <w:rPr>
                <w:rFonts w:asciiTheme="majorHAnsi" w:hAnsiTheme="majorHAnsi" w:cs="Times New Roman"/>
              </w:rPr>
            </w:pPr>
            <w:r>
              <w:t>20130405121534-0500</w:t>
            </w:r>
          </w:p>
        </w:tc>
        <w:tc>
          <w:tcPr>
            <w:tcW w:w="975" w:type="dxa"/>
            <w:shd w:val="clear" w:color="auto" w:fill="auto"/>
          </w:tcPr>
          <w:p w14:paraId="14C55102" w14:textId="77777777" w:rsidR="00BC262B" w:rsidRPr="003A1A9C" w:rsidRDefault="00BC262B" w:rsidP="00F639F8">
            <w:pPr>
              <w:rPr>
                <w:rFonts w:asciiTheme="majorHAnsi" w:hAnsiTheme="majorHAnsi" w:cs="Times New Roman"/>
              </w:rPr>
            </w:pPr>
          </w:p>
        </w:tc>
      </w:tr>
      <w:tr w:rsidR="00BC262B" w:rsidRPr="003A1A9C" w14:paraId="607DC6BF" w14:textId="77777777" w:rsidTr="00F639F8">
        <w:tc>
          <w:tcPr>
            <w:tcW w:w="1008" w:type="dxa"/>
            <w:shd w:val="clear" w:color="auto" w:fill="auto"/>
          </w:tcPr>
          <w:p w14:paraId="4A449602" w14:textId="77777777" w:rsidR="00BC262B" w:rsidRPr="003A1A9C" w:rsidRDefault="00BC262B" w:rsidP="00F639F8">
            <w:pPr>
              <w:rPr>
                <w:rFonts w:asciiTheme="majorHAnsi" w:hAnsiTheme="majorHAnsi" w:cs="Times New Roman"/>
              </w:rPr>
            </w:pPr>
            <w:r>
              <w:rPr>
                <w:rFonts w:asciiTheme="majorHAnsi" w:hAnsiTheme="majorHAnsi" w:cs="Times New Roman"/>
              </w:rPr>
              <w:t>15</w:t>
            </w:r>
          </w:p>
        </w:tc>
        <w:tc>
          <w:tcPr>
            <w:tcW w:w="1313" w:type="dxa"/>
            <w:shd w:val="clear" w:color="auto" w:fill="auto"/>
          </w:tcPr>
          <w:p w14:paraId="443B9C2C" w14:textId="77777777" w:rsidR="00BC262B" w:rsidRPr="003A1A9C" w:rsidRDefault="00BC262B" w:rsidP="00F639F8">
            <w:pPr>
              <w:rPr>
                <w:rFonts w:asciiTheme="majorHAnsi" w:hAnsiTheme="majorHAnsi" w:cs="Times New Roman"/>
              </w:rPr>
            </w:pPr>
            <w:r>
              <w:rPr>
                <w:rFonts w:asciiTheme="majorHAnsi" w:hAnsiTheme="majorHAnsi" w:cs="Times New Roman"/>
              </w:rPr>
              <w:t>CM SPS</w:t>
            </w:r>
          </w:p>
        </w:tc>
        <w:tc>
          <w:tcPr>
            <w:tcW w:w="1959" w:type="dxa"/>
            <w:shd w:val="clear" w:color="auto" w:fill="auto"/>
          </w:tcPr>
          <w:p w14:paraId="3DE32ED5" w14:textId="77777777" w:rsidR="00BC262B" w:rsidRPr="003A1A9C" w:rsidRDefault="00BC262B" w:rsidP="00F639F8">
            <w:pPr>
              <w:rPr>
                <w:rFonts w:asciiTheme="majorHAnsi" w:hAnsiTheme="majorHAnsi" w:cs="Times New Roman"/>
              </w:rPr>
            </w:pPr>
            <w:r>
              <w:rPr>
                <w:rFonts w:asciiTheme="majorHAnsi" w:hAnsiTheme="majorHAnsi" w:cs="Times New Roman"/>
              </w:rPr>
              <w:t>Specimen Source</w:t>
            </w:r>
          </w:p>
        </w:tc>
        <w:tc>
          <w:tcPr>
            <w:tcW w:w="4321" w:type="dxa"/>
            <w:shd w:val="clear" w:color="auto" w:fill="auto"/>
          </w:tcPr>
          <w:p w14:paraId="4F887BF7" w14:textId="77777777" w:rsidR="00BC262B" w:rsidRPr="003A1A9C" w:rsidRDefault="00BC262B" w:rsidP="00F639F8">
            <w:pPr>
              <w:rPr>
                <w:rFonts w:asciiTheme="majorHAnsi" w:hAnsiTheme="majorHAnsi" w:cs="Times New Roman"/>
              </w:rPr>
            </w:pPr>
          </w:p>
        </w:tc>
        <w:tc>
          <w:tcPr>
            <w:tcW w:w="975" w:type="dxa"/>
            <w:shd w:val="clear" w:color="auto" w:fill="auto"/>
          </w:tcPr>
          <w:p w14:paraId="4208A3B9" w14:textId="77777777" w:rsidR="00BC262B" w:rsidRPr="003A1A9C" w:rsidRDefault="00BC262B" w:rsidP="00F639F8">
            <w:pPr>
              <w:rPr>
                <w:rFonts w:asciiTheme="majorHAnsi" w:hAnsiTheme="majorHAnsi" w:cs="Times New Roman"/>
              </w:rPr>
            </w:pPr>
          </w:p>
        </w:tc>
      </w:tr>
      <w:tr w:rsidR="00BC262B" w:rsidRPr="003A1A9C" w14:paraId="2CF07C9F" w14:textId="77777777" w:rsidTr="00F639F8">
        <w:tc>
          <w:tcPr>
            <w:tcW w:w="1008" w:type="dxa"/>
            <w:shd w:val="clear" w:color="auto" w:fill="auto"/>
          </w:tcPr>
          <w:p w14:paraId="543E85B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16</w:t>
            </w:r>
          </w:p>
        </w:tc>
        <w:tc>
          <w:tcPr>
            <w:tcW w:w="1313" w:type="dxa"/>
            <w:shd w:val="clear" w:color="auto" w:fill="auto"/>
          </w:tcPr>
          <w:p w14:paraId="7D9CD91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XCN</w:t>
            </w:r>
          </w:p>
        </w:tc>
        <w:tc>
          <w:tcPr>
            <w:tcW w:w="1959" w:type="dxa"/>
            <w:shd w:val="clear" w:color="auto" w:fill="auto"/>
          </w:tcPr>
          <w:p w14:paraId="0541C4E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Ordering Provider</w:t>
            </w:r>
          </w:p>
        </w:tc>
        <w:tc>
          <w:tcPr>
            <w:tcW w:w="4321" w:type="dxa"/>
            <w:shd w:val="clear" w:color="auto" w:fill="auto"/>
          </w:tcPr>
          <w:p w14:paraId="472C124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10000000032^CPRSPHYSICIAN^ONE</w:t>
            </w:r>
            <w:r>
              <w:rPr>
                <w:rFonts w:asciiTheme="majorHAnsi" w:hAnsiTheme="majorHAnsi" w:cs="Times New Roman"/>
              </w:rPr>
              <w:t>^^^DR^MD</w:t>
            </w:r>
          </w:p>
        </w:tc>
        <w:tc>
          <w:tcPr>
            <w:tcW w:w="975" w:type="dxa"/>
            <w:shd w:val="clear" w:color="auto" w:fill="auto"/>
          </w:tcPr>
          <w:p w14:paraId="00C5523C" w14:textId="77777777" w:rsidR="00BC262B" w:rsidRPr="003A1A9C" w:rsidRDefault="00BC262B" w:rsidP="00F639F8">
            <w:pPr>
              <w:rPr>
                <w:rFonts w:asciiTheme="majorHAnsi" w:hAnsiTheme="majorHAnsi" w:cs="Times New Roman"/>
              </w:rPr>
            </w:pPr>
          </w:p>
        </w:tc>
      </w:tr>
      <w:tr w:rsidR="00BC262B" w:rsidRPr="003A1A9C" w14:paraId="3099630F" w14:textId="77777777" w:rsidTr="00F639F8">
        <w:tc>
          <w:tcPr>
            <w:tcW w:w="1008" w:type="dxa"/>
            <w:shd w:val="clear" w:color="auto" w:fill="auto"/>
          </w:tcPr>
          <w:p w14:paraId="20E9BBC7" w14:textId="77777777" w:rsidR="00BC262B" w:rsidRPr="003A1A9C" w:rsidRDefault="00BC262B" w:rsidP="00F639F8">
            <w:pPr>
              <w:rPr>
                <w:rFonts w:asciiTheme="majorHAnsi" w:hAnsiTheme="majorHAnsi" w:cs="Times New Roman"/>
              </w:rPr>
            </w:pPr>
            <w:r>
              <w:rPr>
                <w:rFonts w:asciiTheme="majorHAnsi" w:hAnsiTheme="majorHAnsi" w:cs="Times New Roman"/>
              </w:rPr>
              <w:t>17</w:t>
            </w:r>
          </w:p>
        </w:tc>
        <w:tc>
          <w:tcPr>
            <w:tcW w:w="1313" w:type="dxa"/>
            <w:shd w:val="clear" w:color="auto" w:fill="auto"/>
          </w:tcPr>
          <w:p w14:paraId="41D5825E" w14:textId="77777777" w:rsidR="00BC262B" w:rsidRPr="003A1A9C" w:rsidRDefault="00BC262B" w:rsidP="00F639F8">
            <w:pPr>
              <w:rPr>
                <w:rFonts w:asciiTheme="majorHAnsi" w:hAnsiTheme="majorHAnsi" w:cs="Times New Roman"/>
              </w:rPr>
            </w:pPr>
            <w:r>
              <w:rPr>
                <w:rFonts w:asciiTheme="majorHAnsi" w:hAnsiTheme="majorHAnsi" w:cs="Times New Roman"/>
              </w:rPr>
              <w:t>NM</w:t>
            </w:r>
          </w:p>
        </w:tc>
        <w:tc>
          <w:tcPr>
            <w:tcW w:w="1959" w:type="dxa"/>
            <w:shd w:val="clear" w:color="auto" w:fill="auto"/>
          </w:tcPr>
          <w:p w14:paraId="36F733C4" w14:textId="77777777" w:rsidR="00BC262B" w:rsidRPr="003A1A9C" w:rsidRDefault="00BC262B" w:rsidP="00F639F8">
            <w:pPr>
              <w:rPr>
                <w:rFonts w:asciiTheme="majorHAnsi" w:hAnsiTheme="majorHAnsi" w:cs="Times New Roman"/>
              </w:rPr>
            </w:pPr>
            <w:r>
              <w:rPr>
                <w:rFonts w:asciiTheme="majorHAnsi" w:hAnsiTheme="majorHAnsi" w:cs="Times New Roman"/>
              </w:rPr>
              <w:t>Ord. Callback Phone Number</w:t>
            </w:r>
          </w:p>
        </w:tc>
        <w:tc>
          <w:tcPr>
            <w:tcW w:w="4321" w:type="dxa"/>
            <w:shd w:val="clear" w:color="auto" w:fill="auto"/>
          </w:tcPr>
          <w:p w14:paraId="4489BFAB" w14:textId="77777777" w:rsidR="00BC262B" w:rsidRPr="003A1A9C" w:rsidRDefault="00BC262B" w:rsidP="00F639F8">
            <w:pPr>
              <w:rPr>
                <w:rFonts w:asciiTheme="majorHAnsi" w:hAnsiTheme="majorHAnsi" w:cs="Times New Roman"/>
              </w:rPr>
            </w:pPr>
            <w:r>
              <w:rPr>
                <w:rFonts w:asciiTheme="majorHAnsi" w:hAnsiTheme="majorHAnsi" w:cs="Times New Roman"/>
              </w:rPr>
              <w:t>1-518-662-7854^PRN^PH~1-518-626-8543^WPN^PH</w:t>
            </w:r>
          </w:p>
        </w:tc>
        <w:tc>
          <w:tcPr>
            <w:tcW w:w="975" w:type="dxa"/>
            <w:shd w:val="clear" w:color="auto" w:fill="auto"/>
          </w:tcPr>
          <w:p w14:paraId="738AD850" w14:textId="77777777" w:rsidR="00BC262B" w:rsidRPr="003A1A9C" w:rsidRDefault="00BC262B" w:rsidP="00F639F8">
            <w:pPr>
              <w:rPr>
                <w:rFonts w:asciiTheme="majorHAnsi" w:hAnsiTheme="majorHAnsi" w:cs="Times New Roman"/>
              </w:rPr>
            </w:pPr>
          </w:p>
        </w:tc>
      </w:tr>
      <w:tr w:rsidR="00BC262B" w:rsidRPr="003A1A9C" w14:paraId="4FFEC03E" w14:textId="77777777" w:rsidTr="00F639F8">
        <w:tc>
          <w:tcPr>
            <w:tcW w:w="1008" w:type="dxa"/>
            <w:shd w:val="clear" w:color="auto" w:fill="auto"/>
          </w:tcPr>
          <w:p w14:paraId="077A02C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18</w:t>
            </w:r>
          </w:p>
        </w:tc>
        <w:tc>
          <w:tcPr>
            <w:tcW w:w="1313" w:type="dxa"/>
            <w:shd w:val="clear" w:color="auto" w:fill="auto"/>
          </w:tcPr>
          <w:p w14:paraId="6ECA4FD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14:paraId="626584A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Field 1</w:t>
            </w:r>
          </w:p>
        </w:tc>
        <w:tc>
          <w:tcPr>
            <w:tcW w:w="4321" w:type="dxa"/>
            <w:shd w:val="clear" w:color="auto" w:fill="auto"/>
          </w:tcPr>
          <w:p w14:paraId="6B9EF89F" w14:textId="77777777" w:rsidR="00BC262B" w:rsidRPr="003A1A9C" w:rsidRDefault="00BC262B" w:rsidP="00F639F8">
            <w:pPr>
              <w:rPr>
                <w:rFonts w:asciiTheme="majorHAnsi" w:hAnsiTheme="majorHAnsi" w:cs="Times New Roman"/>
              </w:rPr>
            </w:pPr>
            <w:r>
              <w:rPr>
                <w:rFonts w:asciiTheme="majorHAnsi" w:hAnsiTheme="majorHAnsi" w:cs="Times New Roman"/>
              </w:rPr>
              <w:t>ICU/CCU</w:t>
            </w:r>
          </w:p>
        </w:tc>
        <w:tc>
          <w:tcPr>
            <w:tcW w:w="975" w:type="dxa"/>
            <w:shd w:val="clear" w:color="auto" w:fill="auto"/>
          </w:tcPr>
          <w:p w14:paraId="4CB4D290" w14:textId="77777777" w:rsidR="00BC262B" w:rsidRPr="003A1A9C" w:rsidRDefault="00BC262B" w:rsidP="00F639F8">
            <w:pPr>
              <w:rPr>
                <w:rFonts w:asciiTheme="majorHAnsi" w:hAnsiTheme="majorHAnsi" w:cs="Times New Roman"/>
              </w:rPr>
            </w:pPr>
          </w:p>
        </w:tc>
      </w:tr>
      <w:tr w:rsidR="00BC262B" w:rsidRPr="003A1A9C" w14:paraId="21A31504" w14:textId="77777777" w:rsidTr="00F639F8">
        <w:tc>
          <w:tcPr>
            <w:tcW w:w="1008" w:type="dxa"/>
            <w:shd w:val="clear" w:color="auto" w:fill="auto"/>
          </w:tcPr>
          <w:p w14:paraId="7B21F3DF" w14:textId="77777777" w:rsidR="00BC262B" w:rsidRPr="003A1A9C" w:rsidRDefault="00BC262B" w:rsidP="00F639F8">
            <w:pPr>
              <w:rPr>
                <w:rFonts w:asciiTheme="majorHAnsi" w:hAnsiTheme="majorHAnsi" w:cs="Times New Roman"/>
              </w:rPr>
            </w:pPr>
            <w:r>
              <w:rPr>
                <w:rFonts w:asciiTheme="majorHAnsi" w:hAnsiTheme="majorHAnsi" w:cs="Times New Roman"/>
              </w:rPr>
              <w:t>19</w:t>
            </w:r>
          </w:p>
        </w:tc>
        <w:tc>
          <w:tcPr>
            <w:tcW w:w="1313" w:type="dxa"/>
            <w:shd w:val="clear" w:color="auto" w:fill="auto"/>
          </w:tcPr>
          <w:p w14:paraId="60959AAF" w14:textId="77777777" w:rsidR="00BC262B" w:rsidRPr="003A1A9C" w:rsidRDefault="00BC262B" w:rsidP="00F639F8">
            <w:pPr>
              <w:rPr>
                <w:rFonts w:asciiTheme="majorHAnsi" w:hAnsiTheme="majorHAnsi" w:cs="Times New Roman"/>
              </w:rPr>
            </w:pPr>
            <w:r>
              <w:rPr>
                <w:rFonts w:asciiTheme="majorHAnsi" w:hAnsiTheme="majorHAnsi" w:cs="Times New Roman"/>
              </w:rPr>
              <w:t>ST</w:t>
            </w:r>
          </w:p>
        </w:tc>
        <w:tc>
          <w:tcPr>
            <w:tcW w:w="1959" w:type="dxa"/>
            <w:shd w:val="clear" w:color="auto" w:fill="auto"/>
          </w:tcPr>
          <w:p w14:paraId="665C2255" w14:textId="77777777" w:rsidR="00BC262B" w:rsidRPr="003A1A9C" w:rsidRDefault="00BC262B" w:rsidP="00F639F8">
            <w:pPr>
              <w:rPr>
                <w:rFonts w:asciiTheme="majorHAnsi" w:hAnsiTheme="majorHAnsi" w:cs="Times New Roman"/>
              </w:rPr>
            </w:pPr>
            <w:r>
              <w:rPr>
                <w:rFonts w:asciiTheme="majorHAnsi" w:hAnsiTheme="majorHAnsi" w:cs="Times New Roman"/>
              </w:rPr>
              <w:t>Placer Field 2</w:t>
            </w:r>
          </w:p>
        </w:tc>
        <w:tc>
          <w:tcPr>
            <w:tcW w:w="4321" w:type="dxa"/>
            <w:shd w:val="clear" w:color="auto" w:fill="auto"/>
          </w:tcPr>
          <w:p w14:paraId="779E1342" w14:textId="77777777" w:rsidR="00BC262B" w:rsidRPr="003A1A9C" w:rsidRDefault="00BC262B" w:rsidP="00F639F8">
            <w:pPr>
              <w:rPr>
                <w:rFonts w:asciiTheme="majorHAnsi" w:hAnsiTheme="majorHAnsi" w:cs="Times New Roman"/>
              </w:rPr>
            </w:pPr>
            <w:r>
              <w:rPr>
                <w:rFonts w:asciiTheme="majorHAnsi" w:hAnsiTheme="majorHAnsi" w:cs="Times New Roman"/>
              </w:rPr>
              <w:t>64</w:t>
            </w:r>
          </w:p>
        </w:tc>
        <w:tc>
          <w:tcPr>
            <w:tcW w:w="975" w:type="dxa"/>
            <w:shd w:val="clear" w:color="auto" w:fill="auto"/>
          </w:tcPr>
          <w:p w14:paraId="0655B8E6" w14:textId="77777777" w:rsidR="00BC262B" w:rsidRPr="003A1A9C" w:rsidRDefault="00BC262B" w:rsidP="00F639F8">
            <w:pPr>
              <w:rPr>
                <w:rFonts w:asciiTheme="majorHAnsi" w:hAnsiTheme="majorHAnsi" w:cs="Times New Roman"/>
              </w:rPr>
            </w:pPr>
          </w:p>
        </w:tc>
      </w:tr>
      <w:tr w:rsidR="00BC262B" w:rsidRPr="003A1A9C" w14:paraId="3DD0F919" w14:textId="77777777" w:rsidTr="00F639F8">
        <w:tc>
          <w:tcPr>
            <w:tcW w:w="1008" w:type="dxa"/>
            <w:shd w:val="clear" w:color="auto" w:fill="auto"/>
          </w:tcPr>
          <w:p w14:paraId="0869FC8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20</w:t>
            </w:r>
          </w:p>
        </w:tc>
        <w:tc>
          <w:tcPr>
            <w:tcW w:w="1313" w:type="dxa"/>
            <w:shd w:val="clear" w:color="auto" w:fill="auto"/>
          </w:tcPr>
          <w:p w14:paraId="650A1BE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ST</w:t>
            </w:r>
          </w:p>
        </w:tc>
        <w:tc>
          <w:tcPr>
            <w:tcW w:w="1959" w:type="dxa"/>
            <w:shd w:val="clear" w:color="auto" w:fill="auto"/>
          </w:tcPr>
          <w:p w14:paraId="4FDDBB6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Field 1</w:t>
            </w:r>
          </w:p>
        </w:tc>
        <w:tc>
          <w:tcPr>
            <w:tcW w:w="4321" w:type="dxa"/>
            <w:shd w:val="clear" w:color="auto" w:fill="auto"/>
          </w:tcPr>
          <w:p w14:paraId="086BE8CB" w14:textId="77777777" w:rsidR="00BC262B" w:rsidRPr="003A1A9C" w:rsidRDefault="00BC262B" w:rsidP="00F639F8">
            <w:pPr>
              <w:rPr>
                <w:rFonts w:asciiTheme="majorHAnsi" w:hAnsiTheme="majorHAnsi" w:cs="Times New Roman"/>
              </w:rPr>
            </w:pPr>
            <w:r>
              <w:t>2^7</w:t>
            </w:r>
            <w:r>
              <w:rPr>
                <w:rFonts w:asciiTheme="majorHAnsi" w:hAnsiTheme="majorHAnsi" w:cs="Times New Roman"/>
              </w:rPr>
              <w:t>TH FLOOR^500^VAMC ALBANY</w:t>
            </w:r>
          </w:p>
        </w:tc>
        <w:tc>
          <w:tcPr>
            <w:tcW w:w="975" w:type="dxa"/>
            <w:shd w:val="clear" w:color="auto" w:fill="auto"/>
          </w:tcPr>
          <w:p w14:paraId="2ECE5CF5" w14:textId="77777777" w:rsidR="00BC262B" w:rsidRPr="003A1A9C" w:rsidRDefault="00BC262B" w:rsidP="00F639F8">
            <w:pPr>
              <w:rPr>
                <w:rFonts w:asciiTheme="majorHAnsi" w:hAnsiTheme="majorHAnsi" w:cs="Times New Roman"/>
              </w:rPr>
            </w:pPr>
          </w:p>
        </w:tc>
      </w:tr>
      <w:tr w:rsidR="00BC262B" w:rsidRPr="003A1A9C" w14:paraId="51628566" w14:textId="77777777" w:rsidTr="00F639F8">
        <w:tc>
          <w:tcPr>
            <w:tcW w:w="1008" w:type="dxa"/>
            <w:shd w:val="clear" w:color="auto" w:fill="auto"/>
          </w:tcPr>
          <w:p w14:paraId="14F1029C" w14:textId="77777777" w:rsidR="00BC262B" w:rsidRPr="003A1A9C" w:rsidRDefault="00BC262B" w:rsidP="00F639F8">
            <w:pPr>
              <w:rPr>
                <w:rFonts w:asciiTheme="majorHAnsi" w:hAnsiTheme="majorHAnsi" w:cs="Times New Roman"/>
              </w:rPr>
            </w:pPr>
            <w:r>
              <w:rPr>
                <w:rFonts w:asciiTheme="majorHAnsi" w:hAnsiTheme="majorHAnsi" w:cs="Times New Roman"/>
              </w:rPr>
              <w:t>21</w:t>
            </w:r>
          </w:p>
        </w:tc>
        <w:tc>
          <w:tcPr>
            <w:tcW w:w="1313" w:type="dxa"/>
            <w:shd w:val="clear" w:color="auto" w:fill="auto"/>
          </w:tcPr>
          <w:p w14:paraId="7CFDDBEE" w14:textId="77777777" w:rsidR="00BC262B" w:rsidRPr="003A1A9C" w:rsidRDefault="00BC262B" w:rsidP="00F639F8">
            <w:pPr>
              <w:rPr>
                <w:rFonts w:asciiTheme="majorHAnsi" w:hAnsiTheme="majorHAnsi" w:cs="Times New Roman"/>
              </w:rPr>
            </w:pPr>
            <w:r>
              <w:rPr>
                <w:rFonts w:asciiTheme="majorHAnsi" w:hAnsiTheme="majorHAnsi" w:cs="Times New Roman"/>
              </w:rPr>
              <w:t>ST</w:t>
            </w:r>
          </w:p>
        </w:tc>
        <w:tc>
          <w:tcPr>
            <w:tcW w:w="1959" w:type="dxa"/>
            <w:shd w:val="clear" w:color="auto" w:fill="auto"/>
          </w:tcPr>
          <w:p w14:paraId="31EB41AF" w14:textId="77777777" w:rsidR="00BC262B" w:rsidRPr="003A1A9C" w:rsidRDefault="00BC262B" w:rsidP="00F639F8">
            <w:pPr>
              <w:rPr>
                <w:rFonts w:asciiTheme="majorHAnsi" w:hAnsiTheme="majorHAnsi" w:cs="Times New Roman"/>
              </w:rPr>
            </w:pPr>
            <w:r>
              <w:rPr>
                <w:rFonts w:asciiTheme="majorHAnsi" w:hAnsiTheme="majorHAnsi" w:cs="Times New Roman"/>
              </w:rPr>
              <w:t>Filler Field 2</w:t>
            </w:r>
          </w:p>
        </w:tc>
        <w:tc>
          <w:tcPr>
            <w:tcW w:w="4321" w:type="dxa"/>
            <w:shd w:val="clear" w:color="auto" w:fill="auto"/>
          </w:tcPr>
          <w:p w14:paraId="294392BE" w14:textId="77777777" w:rsidR="00BC262B" w:rsidRPr="003A1A9C" w:rsidRDefault="00BC262B" w:rsidP="00F639F8">
            <w:pPr>
              <w:rPr>
                <w:rFonts w:asciiTheme="majorHAnsi" w:hAnsiTheme="majorHAnsi" w:cs="Times New Roman"/>
              </w:rPr>
            </w:pPr>
            <w:r>
              <w:rPr>
                <w:rFonts w:asciiTheme="majorHAnsi" w:hAnsiTheme="majorHAnsi" w:cs="Times New Roman"/>
              </w:rPr>
              <w:t>RAD_GENERAL RADIOLOGY`2_7</w:t>
            </w:r>
            <w:r w:rsidRPr="00DF56AB">
              <w:rPr>
                <w:rFonts w:asciiTheme="majorHAnsi" w:hAnsiTheme="majorHAnsi" w:cs="Times New Roman"/>
                <w:vertAlign w:val="superscript"/>
              </w:rPr>
              <w:t>TH</w:t>
            </w:r>
            <w:r>
              <w:rPr>
                <w:rFonts w:asciiTheme="majorHAnsi" w:hAnsiTheme="majorHAnsi" w:cs="Times New Roman"/>
              </w:rPr>
              <w:t xml:space="preserve"> FLOOR`500_VAMC ALBANY</w:t>
            </w:r>
          </w:p>
        </w:tc>
        <w:tc>
          <w:tcPr>
            <w:tcW w:w="975" w:type="dxa"/>
            <w:shd w:val="clear" w:color="auto" w:fill="auto"/>
          </w:tcPr>
          <w:p w14:paraId="20615765" w14:textId="77777777" w:rsidR="00BC262B" w:rsidRPr="003A1A9C" w:rsidRDefault="00BC262B" w:rsidP="00F639F8">
            <w:pPr>
              <w:rPr>
                <w:rFonts w:asciiTheme="majorHAnsi" w:hAnsiTheme="majorHAnsi" w:cs="Times New Roman"/>
              </w:rPr>
            </w:pPr>
          </w:p>
        </w:tc>
      </w:tr>
      <w:tr w:rsidR="00BC262B" w:rsidRPr="003A1A9C" w14:paraId="56298314" w14:textId="77777777" w:rsidTr="00F639F8">
        <w:tc>
          <w:tcPr>
            <w:tcW w:w="1008" w:type="dxa"/>
            <w:shd w:val="clear" w:color="auto" w:fill="auto"/>
          </w:tcPr>
          <w:p w14:paraId="4BA46D6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lastRenderedPageBreak/>
              <w:t>22</w:t>
            </w:r>
          </w:p>
        </w:tc>
        <w:tc>
          <w:tcPr>
            <w:tcW w:w="1313" w:type="dxa"/>
            <w:shd w:val="clear" w:color="auto" w:fill="auto"/>
          </w:tcPr>
          <w:p w14:paraId="7E04D51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1A70A03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Results Rpt/Status Chng - Date</w:t>
            </w:r>
          </w:p>
        </w:tc>
        <w:tc>
          <w:tcPr>
            <w:tcW w:w="4321" w:type="dxa"/>
            <w:shd w:val="clear" w:color="auto" w:fill="auto"/>
          </w:tcPr>
          <w:p w14:paraId="6DBE2594" w14:textId="77777777" w:rsidR="00BC262B" w:rsidRPr="003A1A9C" w:rsidRDefault="00BC262B" w:rsidP="00F639F8">
            <w:pPr>
              <w:rPr>
                <w:rFonts w:asciiTheme="majorHAnsi" w:hAnsiTheme="majorHAnsi" w:cs="Times New Roman"/>
              </w:rPr>
            </w:pPr>
            <w:r>
              <w:rPr>
                <w:rFonts w:asciiTheme="majorHAnsi" w:hAnsiTheme="majorHAnsi" w:cs="Times New Roman"/>
              </w:rPr>
              <w:t>201305140946-0500</w:t>
            </w:r>
          </w:p>
        </w:tc>
        <w:tc>
          <w:tcPr>
            <w:tcW w:w="975" w:type="dxa"/>
            <w:shd w:val="clear" w:color="auto" w:fill="auto"/>
          </w:tcPr>
          <w:p w14:paraId="32B49E4B" w14:textId="77777777" w:rsidR="00BC262B" w:rsidRPr="003A1A9C" w:rsidRDefault="00BC262B" w:rsidP="00F639F8">
            <w:pPr>
              <w:rPr>
                <w:rFonts w:asciiTheme="majorHAnsi" w:hAnsiTheme="majorHAnsi" w:cs="Times New Roman"/>
              </w:rPr>
            </w:pPr>
          </w:p>
        </w:tc>
      </w:tr>
      <w:tr w:rsidR="00BC262B" w:rsidRPr="003A1A9C" w14:paraId="466C2BE6" w14:textId="77777777" w:rsidTr="00F639F8">
        <w:tc>
          <w:tcPr>
            <w:tcW w:w="1008" w:type="dxa"/>
            <w:shd w:val="clear" w:color="auto" w:fill="auto"/>
          </w:tcPr>
          <w:p w14:paraId="11967C5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25</w:t>
            </w:r>
          </w:p>
        </w:tc>
        <w:tc>
          <w:tcPr>
            <w:tcW w:w="1313" w:type="dxa"/>
            <w:shd w:val="clear" w:color="auto" w:fill="auto"/>
          </w:tcPr>
          <w:p w14:paraId="552C1866" w14:textId="77777777" w:rsidR="00BC262B" w:rsidRPr="003A1A9C" w:rsidRDefault="00BC262B" w:rsidP="00F639F8">
            <w:pPr>
              <w:rPr>
                <w:rFonts w:asciiTheme="majorHAnsi" w:hAnsiTheme="majorHAnsi" w:cs="Times New Roman"/>
              </w:rPr>
            </w:pPr>
          </w:p>
        </w:tc>
        <w:tc>
          <w:tcPr>
            <w:tcW w:w="1959" w:type="dxa"/>
            <w:shd w:val="clear" w:color="auto" w:fill="auto"/>
          </w:tcPr>
          <w:p w14:paraId="17B0ED41" w14:textId="77777777" w:rsidR="00BC262B" w:rsidRPr="003A1A9C" w:rsidRDefault="00BC262B" w:rsidP="00F639F8">
            <w:pPr>
              <w:rPr>
                <w:rFonts w:asciiTheme="majorHAnsi" w:hAnsiTheme="majorHAnsi" w:cs="Times New Roman"/>
              </w:rPr>
            </w:pPr>
            <w:r>
              <w:rPr>
                <w:rFonts w:asciiTheme="majorHAnsi" w:hAnsiTheme="majorHAnsi" w:cs="Times New Roman"/>
              </w:rPr>
              <w:t>Results Status</w:t>
            </w:r>
          </w:p>
        </w:tc>
        <w:tc>
          <w:tcPr>
            <w:tcW w:w="4321" w:type="dxa"/>
            <w:shd w:val="clear" w:color="auto" w:fill="auto"/>
          </w:tcPr>
          <w:p w14:paraId="798A952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w:t>
            </w:r>
          </w:p>
        </w:tc>
        <w:tc>
          <w:tcPr>
            <w:tcW w:w="975" w:type="dxa"/>
            <w:shd w:val="clear" w:color="auto" w:fill="auto"/>
          </w:tcPr>
          <w:p w14:paraId="5489D2E3" w14:textId="77777777" w:rsidR="00BC262B" w:rsidRPr="003A1A9C" w:rsidRDefault="00BC262B" w:rsidP="00F639F8">
            <w:pPr>
              <w:rPr>
                <w:rFonts w:asciiTheme="majorHAnsi" w:hAnsiTheme="majorHAnsi" w:cs="Times New Roman"/>
              </w:rPr>
            </w:pPr>
          </w:p>
        </w:tc>
      </w:tr>
      <w:tr w:rsidR="00BC262B" w:rsidRPr="003A1A9C" w14:paraId="198C5F48" w14:textId="77777777" w:rsidTr="00F639F8">
        <w:tc>
          <w:tcPr>
            <w:tcW w:w="1008" w:type="dxa"/>
            <w:shd w:val="clear" w:color="auto" w:fill="auto"/>
          </w:tcPr>
          <w:p w14:paraId="3EDD03CD" w14:textId="77777777" w:rsidR="00BC262B" w:rsidRPr="003A1A9C" w:rsidRDefault="00BC262B" w:rsidP="00F639F8">
            <w:pPr>
              <w:rPr>
                <w:rFonts w:asciiTheme="majorHAnsi" w:hAnsiTheme="majorHAnsi" w:cs="Times New Roman"/>
              </w:rPr>
            </w:pPr>
            <w:r>
              <w:rPr>
                <w:rFonts w:asciiTheme="majorHAnsi" w:hAnsiTheme="majorHAnsi" w:cs="Times New Roman"/>
              </w:rPr>
              <w:t>29</w:t>
            </w:r>
          </w:p>
        </w:tc>
        <w:tc>
          <w:tcPr>
            <w:tcW w:w="1313" w:type="dxa"/>
            <w:shd w:val="clear" w:color="auto" w:fill="auto"/>
          </w:tcPr>
          <w:p w14:paraId="3FE7A2DE" w14:textId="77777777" w:rsidR="00BC262B" w:rsidRPr="003A1A9C" w:rsidRDefault="00BC262B" w:rsidP="00F639F8">
            <w:pPr>
              <w:rPr>
                <w:rFonts w:asciiTheme="majorHAnsi" w:hAnsiTheme="majorHAnsi" w:cs="Times New Roman"/>
              </w:rPr>
            </w:pPr>
          </w:p>
        </w:tc>
        <w:tc>
          <w:tcPr>
            <w:tcW w:w="1959" w:type="dxa"/>
            <w:shd w:val="clear" w:color="auto" w:fill="auto"/>
          </w:tcPr>
          <w:p w14:paraId="345FFEDB" w14:textId="77777777" w:rsidR="00BC262B" w:rsidRDefault="00BC262B" w:rsidP="00F639F8">
            <w:pPr>
              <w:rPr>
                <w:rFonts w:asciiTheme="majorHAnsi" w:hAnsiTheme="majorHAnsi" w:cs="Times New Roman"/>
              </w:rPr>
            </w:pPr>
            <w:r>
              <w:rPr>
                <w:rFonts w:asciiTheme="majorHAnsi" w:hAnsiTheme="majorHAnsi" w:cs="Times New Roman"/>
              </w:rPr>
              <w:t>Parent</w:t>
            </w:r>
          </w:p>
        </w:tc>
        <w:tc>
          <w:tcPr>
            <w:tcW w:w="4321" w:type="dxa"/>
            <w:shd w:val="clear" w:color="auto" w:fill="auto"/>
          </w:tcPr>
          <w:p w14:paraId="61C0FA16" w14:textId="77777777" w:rsidR="00BC262B" w:rsidRPr="003A1A9C" w:rsidRDefault="00BC262B" w:rsidP="00F639F8">
            <w:pPr>
              <w:rPr>
                <w:rFonts w:asciiTheme="majorHAnsi" w:hAnsiTheme="majorHAnsi" w:cs="Times New Roman"/>
              </w:rPr>
            </w:pPr>
          </w:p>
        </w:tc>
        <w:tc>
          <w:tcPr>
            <w:tcW w:w="975" w:type="dxa"/>
            <w:shd w:val="clear" w:color="auto" w:fill="auto"/>
          </w:tcPr>
          <w:p w14:paraId="434718BA" w14:textId="77777777" w:rsidR="00BC262B" w:rsidRPr="003A1A9C" w:rsidRDefault="00BC262B" w:rsidP="00F639F8">
            <w:pPr>
              <w:rPr>
                <w:rFonts w:asciiTheme="majorHAnsi" w:hAnsiTheme="majorHAnsi" w:cs="Times New Roman"/>
              </w:rPr>
            </w:pPr>
            <w:r>
              <w:rPr>
                <w:rFonts w:asciiTheme="majorHAnsi" w:hAnsiTheme="majorHAnsi" w:cs="Times New Roman"/>
              </w:rPr>
              <w:t>Opt.</w:t>
            </w:r>
          </w:p>
        </w:tc>
      </w:tr>
      <w:tr w:rsidR="00BC262B" w:rsidRPr="003A1A9C" w14:paraId="0656926A" w14:textId="77777777" w:rsidTr="00F639F8">
        <w:tc>
          <w:tcPr>
            <w:tcW w:w="1008" w:type="dxa"/>
            <w:shd w:val="clear" w:color="auto" w:fill="auto"/>
          </w:tcPr>
          <w:p w14:paraId="392FFA1D"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32</w:t>
            </w:r>
          </w:p>
        </w:tc>
        <w:tc>
          <w:tcPr>
            <w:tcW w:w="1313" w:type="dxa"/>
            <w:shd w:val="clear" w:color="auto" w:fill="auto"/>
          </w:tcPr>
          <w:p w14:paraId="009B03C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55ECA99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Principal Result Interpeter</w:t>
            </w:r>
          </w:p>
        </w:tc>
        <w:tc>
          <w:tcPr>
            <w:tcW w:w="4321" w:type="dxa"/>
            <w:shd w:val="clear" w:color="auto" w:fill="auto"/>
          </w:tcPr>
          <w:p w14:paraId="73328D1F" w14:textId="77777777" w:rsidR="00BC262B" w:rsidRPr="003A1A9C" w:rsidRDefault="00BC262B" w:rsidP="00F639F8">
            <w:pPr>
              <w:rPr>
                <w:rFonts w:asciiTheme="majorHAnsi" w:hAnsiTheme="majorHAnsi" w:cs="Times New Roman"/>
              </w:rPr>
            </w:pPr>
            <w:r>
              <w:rPr>
                <w:rFonts w:asciiTheme="majorHAnsi" w:hAnsiTheme="majorHAnsi" w:cs="Times New Roman"/>
              </w:rPr>
              <w:t>11710^LHJALDU^ULN</w:t>
            </w:r>
          </w:p>
        </w:tc>
        <w:tc>
          <w:tcPr>
            <w:tcW w:w="975" w:type="dxa"/>
            <w:shd w:val="clear" w:color="auto" w:fill="auto"/>
          </w:tcPr>
          <w:p w14:paraId="755CDB50" w14:textId="77777777" w:rsidR="00BC262B" w:rsidRPr="003A1A9C" w:rsidRDefault="00BC262B" w:rsidP="00F639F8">
            <w:pPr>
              <w:rPr>
                <w:rFonts w:asciiTheme="majorHAnsi" w:hAnsiTheme="majorHAnsi" w:cs="Times New Roman"/>
              </w:rPr>
            </w:pPr>
          </w:p>
        </w:tc>
      </w:tr>
      <w:tr w:rsidR="00BC262B" w:rsidRPr="003A1A9C" w14:paraId="641042C1" w14:textId="77777777" w:rsidTr="00F639F8">
        <w:tc>
          <w:tcPr>
            <w:tcW w:w="1008" w:type="dxa"/>
            <w:shd w:val="clear" w:color="auto" w:fill="auto"/>
          </w:tcPr>
          <w:p w14:paraId="423B93D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33</w:t>
            </w:r>
          </w:p>
        </w:tc>
        <w:tc>
          <w:tcPr>
            <w:tcW w:w="1313" w:type="dxa"/>
            <w:shd w:val="clear" w:color="auto" w:fill="auto"/>
          </w:tcPr>
          <w:p w14:paraId="02A3AD2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5C37337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Assistant Result Interpreter</w:t>
            </w:r>
          </w:p>
        </w:tc>
        <w:tc>
          <w:tcPr>
            <w:tcW w:w="4321" w:type="dxa"/>
            <w:shd w:val="clear" w:color="auto" w:fill="auto"/>
          </w:tcPr>
          <w:p w14:paraId="4CBD7AAD" w14:textId="77777777" w:rsidR="00BC262B" w:rsidRPr="003A1A9C" w:rsidRDefault="00BC262B" w:rsidP="00F639F8">
            <w:pPr>
              <w:rPr>
                <w:rFonts w:asciiTheme="majorHAnsi" w:hAnsiTheme="majorHAnsi" w:cs="Times New Roman"/>
              </w:rPr>
            </w:pPr>
            <w:r>
              <w:rPr>
                <w:rFonts w:asciiTheme="majorHAnsi" w:hAnsiTheme="majorHAnsi" w:cs="Times New Roman"/>
              </w:rPr>
              <w:t>11850^TLTSUXZ^CXH~11711^THTS^SRUBHN</w:t>
            </w:r>
          </w:p>
        </w:tc>
        <w:tc>
          <w:tcPr>
            <w:tcW w:w="975" w:type="dxa"/>
            <w:shd w:val="clear" w:color="auto" w:fill="auto"/>
          </w:tcPr>
          <w:p w14:paraId="1C181CA9" w14:textId="77777777" w:rsidR="00BC262B" w:rsidRPr="003A1A9C" w:rsidRDefault="00BC262B" w:rsidP="00F639F8">
            <w:pPr>
              <w:rPr>
                <w:rFonts w:asciiTheme="majorHAnsi" w:hAnsiTheme="majorHAnsi" w:cs="Times New Roman"/>
              </w:rPr>
            </w:pPr>
          </w:p>
        </w:tc>
      </w:tr>
      <w:tr w:rsidR="00BC262B" w:rsidRPr="003A1A9C" w14:paraId="29C750C5" w14:textId="77777777" w:rsidTr="00F639F8">
        <w:tc>
          <w:tcPr>
            <w:tcW w:w="1008" w:type="dxa"/>
            <w:shd w:val="clear" w:color="auto" w:fill="auto"/>
          </w:tcPr>
          <w:p w14:paraId="5EDDCB4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35</w:t>
            </w:r>
          </w:p>
        </w:tc>
        <w:tc>
          <w:tcPr>
            <w:tcW w:w="1313" w:type="dxa"/>
            <w:shd w:val="clear" w:color="auto" w:fill="auto"/>
          </w:tcPr>
          <w:p w14:paraId="7DCBD1C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CM_NDL</w:t>
            </w:r>
          </w:p>
        </w:tc>
        <w:tc>
          <w:tcPr>
            <w:tcW w:w="1959" w:type="dxa"/>
            <w:shd w:val="clear" w:color="auto" w:fill="auto"/>
          </w:tcPr>
          <w:p w14:paraId="0F3BDC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Transcriptionist</w:t>
            </w:r>
          </w:p>
        </w:tc>
        <w:tc>
          <w:tcPr>
            <w:tcW w:w="4321" w:type="dxa"/>
            <w:shd w:val="clear" w:color="auto" w:fill="auto"/>
          </w:tcPr>
          <w:p w14:paraId="0697E9FD" w14:textId="77777777" w:rsidR="00BC262B" w:rsidRPr="003A1A9C" w:rsidRDefault="00BC262B" w:rsidP="00F639F8">
            <w:pPr>
              <w:rPr>
                <w:rFonts w:asciiTheme="majorHAnsi" w:hAnsiTheme="majorHAnsi" w:cs="Times New Roman"/>
              </w:rPr>
            </w:pPr>
            <w:r>
              <w:rPr>
                <w:rFonts w:asciiTheme="majorHAnsi" w:hAnsiTheme="majorHAnsi" w:cs="Times New Roman"/>
              </w:rPr>
              <w:t>10000000034^ROISTAFF^CHIEF^O</w:t>
            </w:r>
          </w:p>
        </w:tc>
        <w:tc>
          <w:tcPr>
            <w:tcW w:w="975" w:type="dxa"/>
            <w:shd w:val="clear" w:color="auto" w:fill="auto"/>
          </w:tcPr>
          <w:p w14:paraId="0CF8399F" w14:textId="77777777" w:rsidR="00BC262B" w:rsidRPr="003A1A9C" w:rsidRDefault="00BC262B" w:rsidP="00F639F8">
            <w:pPr>
              <w:rPr>
                <w:rFonts w:asciiTheme="majorHAnsi" w:hAnsiTheme="majorHAnsi" w:cs="Times New Roman"/>
              </w:rPr>
            </w:pPr>
          </w:p>
        </w:tc>
      </w:tr>
      <w:tr w:rsidR="00BC262B" w:rsidRPr="003A1A9C" w14:paraId="45202486" w14:textId="77777777" w:rsidTr="00F639F8">
        <w:tc>
          <w:tcPr>
            <w:tcW w:w="1008" w:type="dxa"/>
            <w:shd w:val="clear" w:color="auto" w:fill="auto"/>
          </w:tcPr>
          <w:p w14:paraId="5E725E65" w14:textId="77777777" w:rsidR="00BC262B" w:rsidRPr="003A1A9C" w:rsidRDefault="00BC262B" w:rsidP="00F639F8">
            <w:pPr>
              <w:rPr>
                <w:rFonts w:asciiTheme="majorHAnsi" w:hAnsiTheme="majorHAnsi" w:cs="Times New Roman"/>
              </w:rPr>
            </w:pPr>
            <w:r>
              <w:rPr>
                <w:rFonts w:asciiTheme="majorHAnsi" w:hAnsiTheme="majorHAnsi" w:cs="Times New Roman"/>
              </w:rPr>
              <w:t>36</w:t>
            </w:r>
          </w:p>
        </w:tc>
        <w:tc>
          <w:tcPr>
            <w:tcW w:w="1313" w:type="dxa"/>
            <w:shd w:val="clear" w:color="auto" w:fill="auto"/>
          </w:tcPr>
          <w:p w14:paraId="649C37CF" w14:textId="77777777" w:rsidR="00BC262B" w:rsidRPr="003A1A9C" w:rsidRDefault="00BC262B" w:rsidP="00F639F8">
            <w:pPr>
              <w:rPr>
                <w:rFonts w:asciiTheme="majorHAnsi" w:hAnsiTheme="majorHAnsi" w:cs="Times New Roman"/>
              </w:rPr>
            </w:pPr>
            <w:r>
              <w:rPr>
                <w:rFonts w:asciiTheme="majorHAnsi" w:hAnsiTheme="majorHAnsi" w:cs="Times New Roman"/>
              </w:rPr>
              <w:t>TS</w:t>
            </w:r>
          </w:p>
        </w:tc>
        <w:tc>
          <w:tcPr>
            <w:tcW w:w="1959" w:type="dxa"/>
            <w:shd w:val="clear" w:color="auto" w:fill="auto"/>
          </w:tcPr>
          <w:p w14:paraId="5815E859" w14:textId="77777777" w:rsidR="00BC262B" w:rsidRPr="003A1A9C" w:rsidRDefault="00BC262B" w:rsidP="00F639F8">
            <w:pPr>
              <w:rPr>
                <w:rFonts w:asciiTheme="majorHAnsi" w:hAnsiTheme="majorHAnsi" w:cs="Times New Roman"/>
              </w:rPr>
            </w:pPr>
            <w:r>
              <w:rPr>
                <w:rFonts w:asciiTheme="majorHAnsi" w:hAnsiTheme="majorHAnsi" w:cs="Times New Roman"/>
              </w:rPr>
              <w:t>Scheduled Date/Time</w:t>
            </w:r>
          </w:p>
        </w:tc>
        <w:tc>
          <w:tcPr>
            <w:tcW w:w="4321" w:type="dxa"/>
            <w:shd w:val="clear" w:color="auto" w:fill="auto"/>
          </w:tcPr>
          <w:p w14:paraId="5B7F8A9A" w14:textId="77777777" w:rsidR="00BC262B" w:rsidRDefault="00BC262B" w:rsidP="00F639F8">
            <w:pPr>
              <w:rPr>
                <w:rFonts w:asciiTheme="majorHAnsi" w:hAnsiTheme="majorHAnsi" w:cs="Times New Roman"/>
              </w:rPr>
            </w:pPr>
            <w:r>
              <w:t>201304051212-0500</w:t>
            </w:r>
          </w:p>
        </w:tc>
        <w:tc>
          <w:tcPr>
            <w:tcW w:w="975" w:type="dxa"/>
            <w:shd w:val="clear" w:color="auto" w:fill="auto"/>
          </w:tcPr>
          <w:p w14:paraId="46F521D8" w14:textId="77777777" w:rsidR="00BC262B" w:rsidRPr="003A1A9C" w:rsidRDefault="00BC262B" w:rsidP="00F639F8">
            <w:pPr>
              <w:rPr>
                <w:rFonts w:asciiTheme="majorHAnsi" w:hAnsiTheme="majorHAnsi" w:cs="Times New Roman"/>
              </w:rPr>
            </w:pPr>
          </w:p>
        </w:tc>
      </w:tr>
    </w:tbl>
    <w:p w14:paraId="7D260656" w14:textId="77777777" w:rsidR="00BC262B" w:rsidRDefault="00BC262B" w:rsidP="00BC262B">
      <w:pPr>
        <w:pStyle w:val="Style2"/>
      </w:pPr>
    </w:p>
    <w:p w14:paraId="36CE1365" w14:textId="77777777" w:rsidR="00BC262B" w:rsidRPr="006269D2" w:rsidRDefault="00BC262B" w:rsidP="00BC262B">
      <w:pPr>
        <w:pStyle w:val="Style2"/>
      </w:pPr>
      <w:bookmarkStart w:id="828" w:name="_Toc398038649"/>
      <w:r>
        <w:t>OBR Segment – Observation Request – Surgery (ORU^R01)</w:t>
      </w:r>
      <w:bookmarkEnd w:id="828"/>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BC262B" w:rsidRPr="003A1A9C" w14:paraId="13218D32" w14:textId="77777777" w:rsidTr="00F639F8">
        <w:tc>
          <w:tcPr>
            <w:tcW w:w="1008" w:type="dxa"/>
            <w:shd w:val="clear" w:color="auto" w:fill="BFBFBF" w:themeFill="background1" w:themeFillShade="BF"/>
          </w:tcPr>
          <w:p w14:paraId="1ACAD0CD"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14:paraId="71B90A68"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14:paraId="62D131FD"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14:paraId="0E779AA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14:paraId="1D74565A"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68921E44" w14:textId="77777777" w:rsidTr="00F639F8">
        <w:tc>
          <w:tcPr>
            <w:tcW w:w="1008" w:type="dxa"/>
            <w:shd w:val="clear" w:color="auto" w:fill="auto"/>
          </w:tcPr>
          <w:p w14:paraId="09326A1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14:paraId="6E1DC82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14:paraId="0794766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14:paraId="658F3F88" w14:textId="77777777" w:rsidR="00BC262B" w:rsidRPr="003A1A9C" w:rsidRDefault="00BC262B" w:rsidP="00F639F8">
            <w:pPr>
              <w:rPr>
                <w:rFonts w:asciiTheme="majorHAnsi" w:hAnsiTheme="majorHAnsi" w:cs="Times New Roman"/>
              </w:rPr>
            </w:pPr>
            <w:r>
              <w:rPr>
                <w:rFonts w:asciiTheme="majorHAnsi" w:hAnsiTheme="majorHAnsi" w:cs="Times New Roman"/>
              </w:rPr>
              <w:t>1</w:t>
            </w:r>
          </w:p>
        </w:tc>
        <w:tc>
          <w:tcPr>
            <w:tcW w:w="975" w:type="dxa"/>
            <w:shd w:val="clear" w:color="auto" w:fill="auto"/>
          </w:tcPr>
          <w:p w14:paraId="438536BF" w14:textId="77777777" w:rsidR="00BC262B" w:rsidRPr="003A1A9C" w:rsidRDefault="00BC262B" w:rsidP="00F639F8">
            <w:pPr>
              <w:rPr>
                <w:rFonts w:asciiTheme="majorHAnsi" w:hAnsiTheme="majorHAnsi" w:cs="Times New Roman"/>
              </w:rPr>
            </w:pPr>
          </w:p>
        </w:tc>
      </w:tr>
      <w:tr w:rsidR="00BC262B" w:rsidRPr="003A1A9C" w14:paraId="0FB6FB6F" w14:textId="77777777" w:rsidTr="00F639F8">
        <w:tc>
          <w:tcPr>
            <w:tcW w:w="1008" w:type="dxa"/>
            <w:shd w:val="clear" w:color="auto" w:fill="auto"/>
          </w:tcPr>
          <w:p w14:paraId="48A0119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14:paraId="3FCF7D2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160072C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14:paraId="2A40AFBD" w14:textId="77777777" w:rsidR="00BC262B" w:rsidRPr="003A1A9C" w:rsidRDefault="00BC262B" w:rsidP="00F639F8">
            <w:pPr>
              <w:rPr>
                <w:rFonts w:asciiTheme="majorHAnsi" w:hAnsiTheme="majorHAnsi" w:cs="Times New Roman"/>
              </w:rPr>
            </w:pPr>
          </w:p>
        </w:tc>
        <w:tc>
          <w:tcPr>
            <w:tcW w:w="975" w:type="dxa"/>
            <w:shd w:val="clear" w:color="auto" w:fill="auto"/>
          </w:tcPr>
          <w:p w14:paraId="0EA29EE9" w14:textId="77777777" w:rsidR="00BC262B" w:rsidRPr="003A1A9C" w:rsidRDefault="00BC262B" w:rsidP="00F639F8">
            <w:pPr>
              <w:rPr>
                <w:rFonts w:asciiTheme="majorHAnsi" w:hAnsiTheme="majorHAnsi" w:cs="Times New Roman"/>
              </w:rPr>
            </w:pPr>
          </w:p>
        </w:tc>
      </w:tr>
      <w:tr w:rsidR="00BC262B" w:rsidRPr="003A1A9C" w14:paraId="7FC689A4" w14:textId="77777777" w:rsidTr="00F639F8">
        <w:tc>
          <w:tcPr>
            <w:tcW w:w="1008" w:type="dxa"/>
            <w:shd w:val="clear" w:color="auto" w:fill="auto"/>
          </w:tcPr>
          <w:p w14:paraId="79D879E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14:paraId="00CAB0E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7AF130C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14:paraId="11E86E14" w14:textId="77777777" w:rsidR="00BC262B" w:rsidRPr="003A1A9C" w:rsidRDefault="00BC262B" w:rsidP="00F639F8">
            <w:pPr>
              <w:rPr>
                <w:rFonts w:asciiTheme="majorHAnsi" w:hAnsiTheme="majorHAnsi" w:cs="Times New Roman"/>
              </w:rPr>
            </w:pPr>
            <w:r>
              <w:rPr>
                <w:rFonts w:asciiTheme="majorHAnsi" w:hAnsiTheme="majorHAnsi"/>
              </w:rPr>
              <w:t>10326</w:t>
            </w:r>
          </w:p>
        </w:tc>
        <w:tc>
          <w:tcPr>
            <w:tcW w:w="975" w:type="dxa"/>
            <w:shd w:val="clear" w:color="auto" w:fill="auto"/>
          </w:tcPr>
          <w:p w14:paraId="1CD3ADFD" w14:textId="77777777" w:rsidR="00BC262B" w:rsidRPr="003A1A9C" w:rsidRDefault="00BC262B" w:rsidP="00F639F8">
            <w:pPr>
              <w:rPr>
                <w:rFonts w:asciiTheme="majorHAnsi" w:hAnsiTheme="majorHAnsi" w:cs="Times New Roman"/>
              </w:rPr>
            </w:pPr>
            <w:r>
              <w:rPr>
                <w:rFonts w:asciiTheme="majorHAnsi" w:hAnsiTheme="majorHAnsi" w:cs="Times New Roman"/>
              </w:rPr>
              <w:t>Surgery Case#</w:t>
            </w:r>
          </w:p>
        </w:tc>
      </w:tr>
      <w:tr w:rsidR="00BC262B" w:rsidRPr="003A1A9C" w14:paraId="6596172E" w14:textId="77777777" w:rsidTr="00F639F8">
        <w:tc>
          <w:tcPr>
            <w:tcW w:w="1008" w:type="dxa"/>
            <w:shd w:val="clear" w:color="auto" w:fill="auto"/>
          </w:tcPr>
          <w:p w14:paraId="7E9B446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14:paraId="259BE595"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14:paraId="68C3479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14:paraId="269E4A1E" w14:textId="77777777" w:rsidR="00BC262B" w:rsidRPr="006B280E" w:rsidRDefault="00BC262B" w:rsidP="00F639F8">
            <w:pPr>
              <w:rPr>
                <w:rFonts w:asciiTheme="majorHAnsi" w:hAnsiTheme="majorHAnsi" w:cs="Times New Roman"/>
              </w:rPr>
            </w:pPr>
            <w:r w:rsidRPr="006B280E">
              <w:rPr>
                <w:rFonts w:asciiTheme="majorHAnsi" w:hAnsiTheme="majorHAnsi" w:cs="Times New Roman"/>
                <w:bCs/>
                <w:iCs/>
              </w:rPr>
              <w:t>^OPERATION^5000.7</w:t>
            </w:r>
          </w:p>
        </w:tc>
        <w:tc>
          <w:tcPr>
            <w:tcW w:w="975" w:type="dxa"/>
            <w:shd w:val="clear" w:color="auto" w:fill="auto"/>
          </w:tcPr>
          <w:p w14:paraId="218E27B5" w14:textId="77777777" w:rsidR="00BC262B" w:rsidRPr="003A1A9C" w:rsidRDefault="00BC262B" w:rsidP="00F639F8">
            <w:pPr>
              <w:rPr>
                <w:rFonts w:asciiTheme="majorHAnsi" w:hAnsiTheme="majorHAnsi" w:cs="Times New Roman"/>
              </w:rPr>
            </w:pPr>
          </w:p>
        </w:tc>
      </w:tr>
      <w:tr w:rsidR="00BC262B" w:rsidRPr="003A1A9C" w14:paraId="28ADBF85" w14:textId="77777777" w:rsidTr="00F639F8">
        <w:tc>
          <w:tcPr>
            <w:tcW w:w="1008" w:type="dxa"/>
            <w:shd w:val="clear" w:color="auto" w:fill="auto"/>
          </w:tcPr>
          <w:p w14:paraId="4A04240A" w14:textId="77777777" w:rsidR="00BC262B" w:rsidRPr="003A1A9C" w:rsidRDefault="00BC262B" w:rsidP="00F639F8">
            <w:pPr>
              <w:rPr>
                <w:rFonts w:asciiTheme="majorHAnsi" w:hAnsiTheme="majorHAnsi" w:cs="Times New Roman"/>
              </w:rPr>
            </w:pPr>
            <w:r>
              <w:rPr>
                <w:rFonts w:asciiTheme="majorHAnsi" w:hAnsiTheme="majorHAnsi" w:cs="Times New Roman"/>
              </w:rPr>
              <w:t>7</w:t>
            </w:r>
          </w:p>
        </w:tc>
        <w:tc>
          <w:tcPr>
            <w:tcW w:w="1313" w:type="dxa"/>
            <w:shd w:val="clear" w:color="auto" w:fill="auto"/>
          </w:tcPr>
          <w:p w14:paraId="1BE775CB" w14:textId="77777777" w:rsidR="00BC262B" w:rsidRPr="003A1A9C" w:rsidRDefault="00BC262B" w:rsidP="00F639F8">
            <w:pPr>
              <w:rPr>
                <w:rFonts w:asciiTheme="majorHAnsi" w:hAnsiTheme="majorHAnsi" w:cs="Times New Roman"/>
              </w:rPr>
            </w:pPr>
            <w:r>
              <w:rPr>
                <w:rFonts w:asciiTheme="majorHAnsi" w:hAnsiTheme="majorHAnsi" w:cs="Times New Roman"/>
              </w:rPr>
              <w:t>TS</w:t>
            </w:r>
          </w:p>
        </w:tc>
        <w:tc>
          <w:tcPr>
            <w:tcW w:w="1959" w:type="dxa"/>
            <w:shd w:val="clear" w:color="auto" w:fill="auto"/>
          </w:tcPr>
          <w:p w14:paraId="199E9E47" w14:textId="77777777" w:rsidR="00BC262B" w:rsidRPr="003A1A9C" w:rsidRDefault="00BC262B" w:rsidP="00F639F8">
            <w:pPr>
              <w:rPr>
                <w:rFonts w:asciiTheme="majorHAnsi" w:hAnsiTheme="majorHAnsi" w:cs="Times New Roman"/>
              </w:rPr>
            </w:pPr>
            <w:r>
              <w:rPr>
                <w:rFonts w:asciiTheme="majorHAnsi" w:hAnsiTheme="majorHAnsi" w:cs="Times New Roman"/>
              </w:rPr>
              <w:t>Date Operation Began</w:t>
            </w:r>
          </w:p>
        </w:tc>
        <w:tc>
          <w:tcPr>
            <w:tcW w:w="4321" w:type="dxa"/>
            <w:shd w:val="clear" w:color="auto" w:fill="auto"/>
          </w:tcPr>
          <w:p w14:paraId="752ABFBD" w14:textId="77777777" w:rsidR="00BC262B" w:rsidRPr="00B6092A" w:rsidRDefault="00BC262B" w:rsidP="00F639F8">
            <w:pPr>
              <w:rPr>
                <w:rFonts w:asciiTheme="majorHAnsi" w:hAnsiTheme="majorHAnsi" w:cs="Times New Roman"/>
              </w:rPr>
            </w:pPr>
            <w:r w:rsidRPr="00B6092A">
              <w:rPr>
                <w:rFonts w:asciiTheme="majorHAnsi" w:hAnsiTheme="majorHAnsi" w:cs="Times New Roman"/>
                <w:bCs/>
                <w:iCs/>
              </w:rPr>
              <w:t>201210010601-0500</w:t>
            </w:r>
          </w:p>
        </w:tc>
        <w:tc>
          <w:tcPr>
            <w:tcW w:w="975" w:type="dxa"/>
            <w:shd w:val="clear" w:color="auto" w:fill="auto"/>
          </w:tcPr>
          <w:p w14:paraId="040AAD79" w14:textId="77777777" w:rsidR="00BC262B" w:rsidRPr="00E26DB0" w:rsidRDefault="00BC262B" w:rsidP="00F639F8">
            <w:pPr>
              <w:rPr>
                <w:rFonts w:asciiTheme="majorHAnsi" w:hAnsiTheme="majorHAnsi" w:cs="Times New Roman"/>
                <w:sz w:val="18"/>
                <w:szCs w:val="18"/>
              </w:rPr>
            </w:pPr>
            <w:r w:rsidRPr="00E26DB0">
              <w:rPr>
                <w:rFonts w:asciiTheme="majorHAnsi" w:hAnsiTheme="majorHAnsi" w:cs="Times New Roman"/>
                <w:sz w:val="18"/>
                <w:szCs w:val="18"/>
              </w:rPr>
              <w:t>Inclusion depends on 133.2 settings</w:t>
            </w:r>
          </w:p>
        </w:tc>
      </w:tr>
      <w:tr w:rsidR="00BC262B" w:rsidRPr="003A1A9C" w14:paraId="74A9644C" w14:textId="77777777" w:rsidTr="00F639F8">
        <w:tc>
          <w:tcPr>
            <w:tcW w:w="1008" w:type="dxa"/>
            <w:shd w:val="clear" w:color="auto" w:fill="auto"/>
          </w:tcPr>
          <w:p w14:paraId="2C990C83" w14:textId="77777777" w:rsidR="00BC262B" w:rsidRPr="003A1A9C" w:rsidRDefault="00BC262B" w:rsidP="00F639F8">
            <w:pPr>
              <w:rPr>
                <w:rFonts w:asciiTheme="majorHAnsi" w:hAnsiTheme="majorHAnsi" w:cs="Times New Roman"/>
              </w:rPr>
            </w:pPr>
            <w:r>
              <w:rPr>
                <w:rFonts w:asciiTheme="majorHAnsi" w:hAnsiTheme="majorHAnsi" w:cs="Times New Roman"/>
              </w:rPr>
              <w:t>8</w:t>
            </w:r>
          </w:p>
        </w:tc>
        <w:tc>
          <w:tcPr>
            <w:tcW w:w="1313" w:type="dxa"/>
            <w:shd w:val="clear" w:color="auto" w:fill="auto"/>
          </w:tcPr>
          <w:p w14:paraId="0681C41A" w14:textId="77777777" w:rsidR="00BC262B" w:rsidRPr="003A1A9C" w:rsidRDefault="00BC262B" w:rsidP="00F639F8">
            <w:pPr>
              <w:rPr>
                <w:rFonts w:asciiTheme="majorHAnsi" w:hAnsiTheme="majorHAnsi" w:cs="Times New Roman"/>
              </w:rPr>
            </w:pPr>
            <w:r>
              <w:rPr>
                <w:rFonts w:asciiTheme="majorHAnsi" w:hAnsiTheme="majorHAnsi" w:cs="Times New Roman"/>
              </w:rPr>
              <w:t>TS</w:t>
            </w:r>
          </w:p>
        </w:tc>
        <w:tc>
          <w:tcPr>
            <w:tcW w:w="1959" w:type="dxa"/>
            <w:shd w:val="clear" w:color="auto" w:fill="auto"/>
          </w:tcPr>
          <w:p w14:paraId="3B4CCA00" w14:textId="77777777" w:rsidR="00BC262B" w:rsidRPr="003A1A9C" w:rsidRDefault="00BC262B" w:rsidP="00F639F8">
            <w:pPr>
              <w:rPr>
                <w:rFonts w:asciiTheme="majorHAnsi" w:hAnsiTheme="majorHAnsi" w:cs="Times New Roman"/>
              </w:rPr>
            </w:pPr>
            <w:r>
              <w:rPr>
                <w:rFonts w:asciiTheme="majorHAnsi" w:hAnsiTheme="majorHAnsi" w:cs="Times New Roman"/>
              </w:rPr>
              <w:t>Date Operation End</w:t>
            </w:r>
          </w:p>
        </w:tc>
        <w:tc>
          <w:tcPr>
            <w:tcW w:w="4321" w:type="dxa"/>
            <w:shd w:val="clear" w:color="auto" w:fill="auto"/>
          </w:tcPr>
          <w:p w14:paraId="0BEE3074" w14:textId="77777777" w:rsidR="00BC262B" w:rsidRPr="00B6092A" w:rsidRDefault="00BC262B" w:rsidP="00F639F8">
            <w:pPr>
              <w:rPr>
                <w:rFonts w:asciiTheme="majorHAnsi" w:hAnsiTheme="majorHAnsi" w:cs="Times New Roman"/>
              </w:rPr>
            </w:pPr>
            <w:r w:rsidRPr="00B6092A">
              <w:rPr>
                <w:rFonts w:asciiTheme="majorHAnsi" w:hAnsiTheme="majorHAnsi" w:cs="Times New Roman"/>
                <w:bCs/>
                <w:iCs/>
              </w:rPr>
              <w:t>201210010901-0500</w:t>
            </w:r>
          </w:p>
        </w:tc>
        <w:tc>
          <w:tcPr>
            <w:tcW w:w="975" w:type="dxa"/>
            <w:shd w:val="clear" w:color="auto" w:fill="auto"/>
          </w:tcPr>
          <w:p w14:paraId="4BC58C6F" w14:textId="77777777" w:rsidR="00BC262B" w:rsidRPr="003A1A9C" w:rsidRDefault="00BC262B" w:rsidP="00F639F8">
            <w:pPr>
              <w:rPr>
                <w:rFonts w:asciiTheme="majorHAnsi" w:hAnsiTheme="majorHAnsi" w:cs="Times New Roman"/>
              </w:rPr>
            </w:pPr>
            <w:r w:rsidRPr="00E26DB0">
              <w:rPr>
                <w:rFonts w:asciiTheme="majorHAnsi" w:hAnsiTheme="majorHAnsi" w:cs="Times New Roman"/>
                <w:sz w:val="18"/>
                <w:szCs w:val="18"/>
              </w:rPr>
              <w:t>Inclusion depends on 133.2 settings</w:t>
            </w:r>
          </w:p>
        </w:tc>
      </w:tr>
    </w:tbl>
    <w:p w14:paraId="2179BFFB" w14:textId="77777777" w:rsidR="00BC262B" w:rsidRPr="00B6092A" w:rsidRDefault="00BC262B" w:rsidP="00BC262B">
      <w:pPr>
        <w:rPr>
          <w:rFonts w:asciiTheme="majorHAnsi" w:hAnsiTheme="majorHAnsi" w:cs="Times New Roman"/>
          <w:b/>
          <w:bCs/>
          <w:i/>
          <w:iCs/>
          <w:sz w:val="32"/>
          <w:szCs w:val="32"/>
        </w:rPr>
      </w:pPr>
    </w:p>
    <w:p w14:paraId="56C6CA23" w14:textId="77777777" w:rsidR="00BC262B" w:rsidRPr="006269D2" w:rsidRDefault="00BC262B" w:rsidP="00BC262B">
      <w:pPr>
        <w:pStyle w:val="Style2"/>
      </w:pPr>
      <w:bookmarkStart w:id="829" w:name="_Toc398038650"/>
      <w:r>
        <w:lastRenderedPageBreak/>
        <w:t>OBR Segment – Observation Request – Vitals</w:t>
      </w:r>
      <w:bookmarkEnd w:id="82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BC262B" w:rsidRPr="003A1A9C" w14:paraId="56521216" w14:textId="77777777" w:rsidTr="00F639F8">
        <w:tc>
          <w:tcPr>
            <w:tcW w:w="1008" w:type="dxa"/>
            <w:shd w:val="clear" w:color="auto" w:fill="BFBFBF" w:themeFill="background1" w:themeFillShade="BF"/>
          </w:tcPr>
          <w:p w14:paraId="2345854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14:paraId="3D1678C4"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14:paraId="2223C2BC"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14:paraId="50F25D5E"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14:paraId="7CF4CC64"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5BDBA339" w14:textId="77777777" w:rsidTr="00F639F8">
        <w:tc>
          <w:tcPr>
            <w:tcW w:w="1008" w:type="dxa"/>
            <w:shd w:val="clear" w:color="auto" w:fill="auto"/>
          </w:tcPr>
          <w:p w14:paraId="258CB64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14:paraId="223984E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14:paraId="13AD6EB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14:paraId="7F7D0432" w14:textId="77777777" w:rsidR="00BC262B" w:rsidRPr="003A1A9C" w:rsidRDefault="00BC262B" w:rsidP="00F639F8">
            <w:pPr>
              <w:rPr>
                <w:rFonts w:asciiTheme="majorHAnsi" w:hAnsiTheme="majorHAnsi" w:cs="Times New Roman"/>
              </w:rPr>
            </w:pPr>
            <w:r>
              <w:rPr>
                <w:rFonts w:asciiTheme="majorHAnsi" w:hAnsiTheme="majorHAnsi" w:cs="Times New Roman"/>
              </w:rPr>
              <w:t>1</w:t>
            </w:r>
          </w:p>
        </w:tc>
        <w:tc>
          <w:tcPr>
            <w:tcW w:w="975" w:type="dxa"/>
            <w:shd w:val="clear" w:color="auto" w:fill="auto"/>
          </w:tcPr>
          <w:p w14:paraId="7A16E853" w14:textId="77777777" w:rsidR="00BC262B" w:rsidRPr="003A1A9C" w:rsidRDefault="00BC262B" w:rsidP="00F639F8">
            <w:pPr>
              <w:rPr>
                <w:rFonts w:asciiTheme="majorHAnsi" w:hAnsiTheme="majorHAnsi" w:cs="Times New Roman"/>
              </w:rPr>
            </w:pPr>
          </w:p>
        </w:tc>
      </w:tr>
      <w:tr w:rsidR="00BC262B" w:rsidRPr="003A1A9C" w14:paraId="28E3908F" w14:textId="77777777" w:rsidTr="00F639F8">
        <w:tc>
          <w:tcPr>
            <w:tcW w:w="1008" w:type="dxa"/>
            <w:shd w:val="clear" w:color="auto" w:fill="auto"/>
          </w:tcPr>
          <w:p w14:paraId="1411B14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14:paraId="05CAB60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4CB5FE1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14:paraId="7CE18022" w14:textId="77777777" w:rsidR="00BC262B" w:rsidRPr="003A1A9C" w:rsidRDefault="00BC262B" w:rsidP="00F639F8">
            <w:pPr>
              <w:rPr>
                <w:rFonts w:asciiTheme="majorHAnsi" w:hAnsiTheme="majorHAnsi" w:cs="Times New Roman"/>
              </w:rPr>
            </w:pPr>
          </w:p>
        </w:tc>
        <w:tc>
          <w:tcPr>
            <w:tcW w:w="975" w:type="dxa"/>
            <w:shd w:val="clear" w:color="auto" w:fill="auto"/>
          </w:tcPr>
          <w:p w14:paraId="71FD9900" w14:textId="77777777" w:rsidR="00BC262B" w:rsidRPr="003A1A9C" w:rsidRDefault="00BC262B" w:rsidP="00F639F8">
            <w:pPr>
              <w:rPr>
                <w:rFonts w:asciiTheme="majorHAnsi" w:hAnsiTheme="majorHAnsi" w:cs="Times New Roman"/>
              </w:rPr>
            </w:pPr>
          </w:p>
        </w:tc>
      </w:tr>
      <w:tr w:rsidR="00BC262B" w:rsidRPr="003A1A9C" w14:paraId="00B05366" w14:textId="77777777" w:rsidTr="00F639F8">
        <w:tc>
          <w:tcPr>
            <w:tcW w:w="1008" w:type="dxa"/>
            <w:shd w:val="clear" w:color="auto" w:fill="auto"/>
          </w:tcPr>
          <w:p w14:paraId="3D2D85A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14:paraId="166D515B"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7AD6C2EF"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14:paraId="1C01317A" w14:textId="77777777" w:rsidR="00BC262B" w:rsidRPr="003A1A9C" w:rsidRDefault="00BC262B" w:rsidP="00F639F8">
            <w:pPr>
              <w:rPr>
                <w:rFonts w:asciiTheme="majorHAnsi" w:hAnsiTheme="majorHAnsi" w:cs="Times New Roman"/>
              </w:rPr>
            </w:pPr>
            <w:r w:rsidRPr="001F48B4">
              <w:rPr>
                <w:rFonts w:asciiTheme="majorHAnsi" w:hAnsiTheme="majorHAnsi"/>
              </w:rPr>
              <w:t>963^500_120.5</w:t>
            </w:r>
          </w:p>
        </w:tc>
        <w:tc>
          <w:tcPr>
            <w:tcW w:w="975" w:type="dxa"/>
            <w:shd w:val="clear" w:color="auto" w:fill="auto"/>
          </w:tcPr>
          <w:p w14:paraId="74D3E976" w14:textId="77777777" w:rsidR="00BC262B" w:rsidRPr="003A1A9C" w:rsidRDefault="00BC262B" w:rsidP="00F639F8">
            <w:pPr>
              <w:rPr>
                <w:rFonts w:asciiTheme="majorHAnsi" w:hAnsiTheme="majorHAnsi" w:cs="Times New Roman"/>
              </w:rPr>
            </w:pPr>
          </w:p>
        </w:tc>
      </w:tr>
      <w:tr w:rsidR="00BC262B" w:rsidRPr="003A1A9C" w14:paraId="352AEE7F" w14:textId="77777777" w:rsidTr="00F639F8">
        <w:tc>
          <w:tcPr>
            <w:tcW w:w="1008" w:type="dxa"/>
            <w:shd w:val="clear" w:color="auto" w:fill="auto"/>
          </w:tcPr>
          <w:p w14:paraId="077C2987"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14:paraId="4151DFB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14:paraId="7D00FD6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14:paraId="2A0679AA" w14:textId="77777777" w:rsidR="00BC262B" w:rsidRPr="003A1A9C" w:rsidRDefault="00BC262B" w:rsidP="00F639F8">
            <w:pPr>
              <w:rPr>
                <w:rFonts w:asciiTheme="majorHAnsi" w:hAnsiTheme="majorHAnsi" w:cs="Times New Roman"/>
              </w:rPr>
            </w:pPr>
            <w:r w:rsidRPr="001F48B4">
              <w:rPr>
                <w:rFonts w:asciiTheme="majorHAnsi" w:hAnsiTheme="majorHAnsi"/>
              </w:rPr>
              <w:t>0^WEIGHT^99VA120.51</w:t>
            </w:r>
          </w:p>
        </w:tc>
        <w:tc>
          <w:tcPr>
            <w:tcW w:w="975" w:type="dxa"/>
            <w:shd w:val="clear" w:color="auto" w:fill="auto"/>
          </w:tcPr>
          <w:p w14:paraId="55764466" w14:textId="77777777" w:rsidR="00BC262B" w:rsidRPr="003A1A9C" w:rsidRDefault="00BC262B" w:rsidP="00F639F8">
            <w:pPr>
              <w:rPr>
                <w:rFonts w:asciiTheme="majorHAnsi" w:hAnsiTheme="majorHAnsi" w:cs="Times New Roman"/>
              </w:rPr>
            </w:pPr>
          </w:p>
        </w:tc>
      </w:tr>
      <w:tr w:rsidR="00BC262B" w:rsidRPr="003A1A9C" w14:paraId="3F1D8543" w14:textId="77777777" w:rsidTr="00F639F8">
        <w:tc>
          <w:tcPr>
            <w:tcW w:w="1008" w:type="dxa"/>
            <w:shd w:val="clear" w:color="auto" w:fill="auto"/>
          </w:tcPr>
          <w:p w14:paraId="4B0C582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7</w:t>
            </w:r>
          </w:p>
        </w:tc>
        <w:tc>
          <w:tcPr>
            <w:tcW w:w="1313" w:type="dxa"/>
            <w:shd w:val="clear" w:color="auto" w:fill="auto"/>
          </w:tcPr>
          <w:p w14:paraId="339DA33C"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418C05F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14:paraId="33CCE3E4" w14:textId="77777777" w:rsidR="00BC262B" w:rsidRPr="00F00325" w:rsidRDefault="00BC262B" w:rsidP="00F639F8">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14:paraId="564F6689" w14:textId="77777777" w:rsidR="00BC262B" w:rsidRPr="003A1A9C" w:rsidRDefault="00BC262B" w:rsidP="00F639F8">
            <w:pPr>
              <w:rPr>
                <w:rFonts w:asciiTheme="majorHAnsi" w:hAnsiTheme="majorHAnsi" w:cs="Times New Roman"/>
              </w:rPr>
            </w:pPr>
          </w:p>
        </w:tc>
      </w:tr>
      <w:tr w:rsidR="00BC262B" w:rsidRPr="003A1A9C" w14:paraId="6D210502" w14:textId="77777777" w:rsidTr="00F639F8">
        <w:tc>
          <w:tcPr>
            <w:tcW w:w="1008" w:type="dxa"/>
            <w:shd w:val="clear" w:color="auto" w:fill="auto"/>
          </w:tcPr>
          <w:p w14:paraId="6A8E3FF7" w14:textId="77777777" w:rsidR="00BC262B" w:rsidRPr="003A1A9C" w:rsidRDefault="00BC262B" w:rsidP="00F639F8">
            <w:pPr>
              <w:rPr>
                <w:rFonts w:asciiTheme="majorHAnsi" w:hAnsiTheme="majorHAnsi" w:cs="Times New Roman"/>
              </w:rPr>
            </w:pPr>
            <w:r>
              <w:rPr>
                <w:rFonts w:asciiTheme="majorHAnsi" w:hAnsiTheme="majorHAnsi" w:cs="Times New Roman"/>
              </w:rPr>
              <w:t>8</w:t>
            </w:r>
          </w:p>
        </w:tc>
        <w:tc>
          <w:tcPr>
            <w:tcW w:w="1313" w:type="dxa"/>
            <w:shd w:val="clear" w:color="auto" w:fill="auto"/>
          </w:tcPr>
          <w:p w14:paraId="6E38E4C2"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17ACD440" w14:textId="77777777" w:rsidR="00BC262B" w:rsidRPr="003A1A9C" w:rsidRDefault="00BC262B" w:rsidP="00F639F8">
            <w:pPr>
              <w:rPr>
                <w:rFonts w:asciiTheme="majorHAnsi" w:hAnsiTheme="majorHAnsi" w:cs="Times New Roman"/>
              </w:rPr>
            </w:pPr>
            <w:r>
              <w:rPr>
                <w:rFonts w:asciiTheme="majorHAnsi" w:hAnsiTheme="majorHAnsi" w:cs="Times New Roman"/>
              </w:rPr>
              <w:t>Observation End Date/Time</w:t>
            </w:r>
          </w:p>
        </w:tc>
        <w:tc>
          <w:tcPr>
            <w:tcW w:w="4321" w:type="dxa"/>
            <w:shd w:val="clear" w:color="auto" w:fill="auto"/>
          </w:tcPr>
          <w:p w14:paraId="5C5752C5" w14:textId="77777777" w:rsidR="00BC262B" w:rsidRPr="00F00325" w:rsidRDefault="00BC262B" w:rsidP="00F639F8">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14:paraId="1D0F4043" w14:textId="77777777" w:rsidR="00BC262B" w:rsidRPr="003A1A9C" w:rsidRDefault="00BC262B" w:rsidP="00F639F8">
            <w:pPr>
              <w:rPr>
                <w:rFonts w:asciiTheme="majorHAnsi" w:hAnsiTheme="majorHAnsi" w:cs="Times New Roman"/>
              </w:rPr>
            </w:pPr>
          </w:p>
        </w:tc>
      </w:tr>
      <w:tr w:rsidR="00BC262B" w:rsidRPr="003A1A9C" w14:paraId="40E73F18" w14:textId="77777777" w:rsidTr="00F639F8">
        <w:tc>
          <w:tcPr>
            <w:tcW w:w="1008" w:type="dxa"/>
            <w:shd w:val="clear" w:color="auto" w:fill="auto"/>
          </w:tcPr>
          <w:p w14:paraId="26CA002F" w14:textId="77777777" w:rsidR="00BC262B" w:rsidRPr="003A1A9C" w:rsidRDefault="00BC262B" w:rsidP="00F639F8">
            <w:pPr>
              <w:rPr>
                <w:rFonts w:asciiTheme="majorHAnsi" w:hAnsiTheme="majorHAnsi" w:cs="Times New Roman"/>
              </w:rPr>
            </w:pPr>
            <w:r>
              <w:rPr>
                <w:rFonts w:asciiTheme="majorHAnsi" w:hAnsiTheme="majorHAnsi" w:cs="Times New Roman"/>
              </w:rPr>
              <w:t>22</w:t>
            </w:r>
          </w:p>
        </w:tc>
        <w:tc>
          <w:tcPr>
            <w:tcW w:w="1313" w:type="dxa"/>
            <w:shd w:val="clear" w:color="auto" w:fill="auto"/>
          </w:tcPr>
          <w:p w14:paraId="2E75D8A0"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7A044BE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Results Rpt/Status Ch</w:t>
            </w:r>
            <w:r>
              <w:rPr>
                <w:rFonts w:asciiTheme="majorHAnsi" w:hAnsiTheme="majorHAnsi" w:cs="Times New Roman"/>
              </w:rPr>
              <w:t>ange</w:t>
            </w:r>
            <w:r w:rsidRPr="003A1A9C">
              <w:rPr>
                <w:rFonts w:asciiTheme="majorHAnsi" w:hAnsiTheme="majorHAnsi" w:cs="Times New Roman"/>
              </w:rPr>
              <w:t xml:space="preserve"> - Date</w:t>
            </w:r>
          </w:p>
        </w:tc>
        <w:tc>
          <w:tcPr>
            <w:tcW w:w="4321" w:type="dxa"/>
            <w:shd w:val="clear" w:color="auto" w:fill="auto"/>
          </w:tcPr>
          <w:p w14:paraId="11E03489" w14:textId="77777777" w:rsidR="00BC262B" w:rsidRPr="00F00325" w:rsidRDefault="00BC262B" w:rsidP="00F639F8">
            <w:pPr>
              <w:rPr>
                <w:rFonts w:asciiTheme="majorHAnsi" w:hAnsiTheme="majorHAnsi" w:cs="Times New Roman"/>
              </w:rPr>
            </w:pPr>
            <w:r w:rsidRPr="00F00325">
              <w:rPr>
                <w:rFonts w:asciiTheme="majorHAnsi" w:hAnsiTheme="majorHAnsi" w:cs="Times New Roman"/>
              </w:rPr>
              <w:t>200007130951-0500</w:t>
            </w:r>
          </w:p>
        </w:tc>
        <w:tc>
          <w:tcPr>
            <w:tcW w:w="975" w:type="dxa"/>
            <w:shd w:val="clear" w:color="auto" w:fill="auto"/>
          </w:tcPr>
          <w:p w14:paraId="614C22FD" w14:textId="77777777" w:rsidR="00BC262B" w:rsidRPr="003A1A9C" w:rsidRDefault="00BC262B" w:rsidP="00F639F8">
            <w:pPr>
              <w:rPr>
                <w:rFonts w:asciiTheme="majorHAnsi" w:hAnsiTheme="majorHAnsi" w:cs="Times New Roman"/>
              </w:rPr>
            </w:pPr>
          </w:p>
        </w:tc>
      </w:tr>
      <w:tr w:rsidR="00BC262B" w:rsidRPr="003A1A9C" w14:paraId="70D6D108" w14:textId="77777777" w:rsidTr="00F639F8">
        <w:tc>
          <w:tcPr>
            <w:tcW w:w="1008" w:type="dxa"/>
            <w:shd w:val="clear" w:color="auto" w:fill="auto"/>
          </w:tcPr>
          <w:p w14:paraId="026C46E0" w14:textId="77777777" w:rsidR="00BC262B" w:rsidRPr="003A1A9C" w:rsidRDefault="00BC262B" w:rsidP="00F639F8">
            <w:pPr>
              <w:rPr>
                <w:rFonts w:asciiTheme="majorHAnsi" w:hAnsiTheme="majorHAnsi" w:cs="Times New Roman"/>
              </w:rPr>
            </w:pPr>
            <w:r>
              <w:rPr>
                <w:rFonts w:asciiTheme="majorHAnsi" w:hAnsiTheme="majorHAnsi" w:cs="Times New Roman"/>
              </w:rPr>
              <w:t xml:space="preserve"> 25</w:t>
            </w:r>
          </w:p>
        </w:tc>
        <w:tc>
          <w:tcPr>
            <w:tcW w:w="1313" w:type="dxa"/>
            <w:shd w:val="clear" w:color="auto" w:fill="auto"/>
          </w:tcPr>
          <w:p w14:paraId="0EE7B9F9" w14:textId="77777777" w:rsidR="00BC262B" w:rsidRPr="003A1A9C" w:rsidRDefault="00BC262B" w:rsidP="00F639F8">
            <w:pPr>
              <w:rPr>
                <w:rFonts w:asciiTheme="majorHAnsi" w:hAnsiTheme="majorHAnsi" w:cs="Times New Roman"/>
              </w:rPr>
            </w:pPr>
            <w:r>
              <w:rPr>
                <w:rFonts w:asciiTheme="majorHAnsi" w:hAnsiTheme="majorHAnsi" w:cs="Times New Roman"/>
              </w:rPr>
              <w:t>ID</w:t>
            </w:r>
          </w:p>
        </w:tc>
        <w:tc>
          <w:tcPr>
            <w:tcW w:w="1959" w:type="dxa"/>
            <w:shd w:val="clear" w:color="auto" w:fill="auto"/>
          </w:tcPr>
          <w:p w14:paraId="6AD63A95" w14:textId="77777777" w:rsidR="00BC262B" w:rsidRPr="003A1A9C" w:rsidRDefault="00BC262B" w:rsidP="00F639F8">
            <w:pPr>
              <w:rPr>
                <w:rFonts w:asciiTheme="majorHAnsi" w:hAnsiTheme="majorHAnsi" w:cs="Times New Roman"/>
              </w:rPr>
            </w:pPr>
            <w:r>
              <w:rPr>
                <w:rFonts w:asciiTheme="majorHAnsi" w:hAnsiTheme="majorHAnsi" w:cs="Times New Roman"/>
              </w:rPr>
              <w:t>Result Status</w:t>
            </w:r>
          </w:p>
        </w:tc>
        <w:tc>
          <w:tcPr>
            <w:tcW w:w="4321" w:type="dxa"/>
            <w:shd w:val="clear" w:color="auto" w:fill="auto"/>
          </w:tcPr>
          <w:p w14:paraId="37924EA8" w14:textId="77777777" w:rsidR="00BC262B" w:rsidRPr="00F00325" w:rsidRDefault="00BC262B" w:rsidP="00F639F8">
            <w:pPr>
              <w:pStyle w:val="NoSpacing"/>
              <w:rPr>
                <w:rFonts w:asciiTheme="majorHAnsi" w:hAnsiTheme="majorHAnsi" w:cs="Times New Roman"/>
              </w:rPr>
            </w:pPr>
            <w:r>
              <w:rPr>
                <w:rFonts w:asciiTheme="majorHAnsi" w:hAnsiTheme="majorHAnsi" w:cs="Times New Roman"/>
              </w:rPr>
              <w:t>F</w:t>
            </w:r>
          </w:p>
        </w:tc>
        <w:tc>
          <w:tcPr>
            <w:tcW w:w="975" w:type="dxa"/>
            <w:shd w:val="clear" w:color="auto" w:fill="auto"/>
          </w:tcPr>
          <w:p w14:paraId="02E0457F" w14:textId="77777777" w:rsidR="00BC262B" w:rsidRPr="003A1A9C" w:rsidRDefault="00BC262B" w:rsidP="00F639F8">
            <w:pPr>
              <w:rPr>
                <w:rFonts w:asciiTheme="majorHAnsi" w:hAnsiTheme="majorHAnsi" w:cs="Times New Roman"/>
              </w:rPr>
            </w:pPr>
          </w:p>
        </w:tc>
      </w:tr>
      <w:tr w:rsidR="00BC262B" w:rsidRPr="003A1A9C" w14:paraId="7E135764" w14:textId="77777777" w:rsidTr="00F639F8">
        <w:tc>
          <w:tcPr>
            <w:tcW w:w="1008" w:type="dxa"/>
            <w:shd w:val="clear" w:color="auto" w:fill="auto"/>
          </w:tcPr>
          <w:p w14:paraId="7C1E0D13" w14:textId="77777777" w:rsidR="00BC262B" w:rsidRPr="003A1A9C" w:rsidRDefault="00BC262B" w:rsidP="00F639F8">
            <w:pPr>
              <w:rPr>
                <w:rFonts w:asciiTheme="majorHAnsi" w:hAnsiTheme="majorHAnsi" w:cs="Times New Roman"/>
              </w:rPr>
            </w:pPr>
            <w:r>
              <w:rPr>
                <w:rFonts w:asciiTheme="majorHAnsi" w:hAnsiTheme="majorHAnsi" w:cs="Times New Roman"/>
              </w:rPr>
              <w:t>34</w:t>
            </w:r>
          </w:p>
        </w:tc>
        <w:tc>
          <w:tcPr>
            <w:tcW w:w="1313" w:type="dxa"/>
            <w:shd w:val="clear" w:color="auto" w:fill="auto"/>
          </w:tcPr>
          <w:p w14:paraId="27E89BB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21A9D701" w14:textId="77777777" w:rsidR="00BC262B" w:rsidRPr="003A1A9C" w:rsidRDefault="00BC262B" w:rsidP="00F639F8">
            <w:pPr>
              <w:rPr>
                <w:rFonts w:asciiTheme="majorHAnsi" w:hAnsiTheme="majorHAnsi" w:cs="Times New Roman"/>
              </w:rPr>
            </w:pPr>
            <w:r>
              <w:rPr>
                <w:rFonts w:asciiTheme="majorHAnsi" w:hAnsiTheme="majorHAnsi" w:cs="Times New Roman"/>
              </w:rPr>
              <w:t>Technician</w:t>
            </w:r>
          </w:p>
        </w:tc>
        <w:tc>
          <w:tcPr>
            <w:tcW w:w="4321" w:type="dxa"/>
            <w:shd w:val="clear" w:color="auto" w:fill="auto"/>
          </w:tcPr>
          <w:p w14:paraId="0BAA04F4" w14:textId="77777777" w:rsidR="00BC262B" w:rsidRDefault="00BC262B" w:rsidP="00F639F8">
            <w:pPr>
              <w:pStyle w:val="NoSpacing"/>
              <w:rPr>
                <w:rFonts w:asciiTheme="majorHAnsi" w:hAnsiTheme="majorHAnsi"/>
              </w:rPr>
            </w:pPr>
            <w:r w:rsidRPr="001F48B4">
              <w:rPr>
                <w:rFonts w:asciiTheme="majorHAnsi" w:hAnsiTheme="majorHAnsi"/>
              </w:rPr>
              <w:t>10000000032^CPRSPHYSICIAN^ONE^^^DR^MD^VistA200</w:t>
            </w:r>
          </w:p>
          <w:p w14:paraId="148CB1FA" w14:textId="77777777" w:rsidR="00BC262B" w:rsidRPr="00F00325" w:rsidRDefault="00BC262B" w:rsidP="00F639F8">
            <w:pPr>
              <w:pStyle w:val="NoSpacing"/>
              <w:rPr>
                <w:rFonts w:asciiTheme="majorHAnsi" w:hAnsiTheme="majorHAnsi" w:cs="Times New Roman"/>
              </w:rPr>
            </w:pPr>
          </w:p>
        </w:tc>
        <w:tc>
          <w:tcPr>
            <w:tcW w:w="975" w:type="dxa"/>
            <w:shd w:val="clear" w:color="auto" w:fill="auto"/>
          </w:tcPr>
          <w:p w14:paraId="7494732C" w14:textId="77777777" w:rsidR="00BC262B" w:rsidRPr="003A1A9C" w:rsidRDefault="00BC262B" w:rsidP="00F639F8">
            <w:pPr>
              <w:rPr>
                <w:rFonts w:asciiTheme="majorHAnsi" w:hAnsiTheme="majorHAnsi" w:cs="Times New Roman"/>
              </w:rPr>
            </w:pPr>
          </w:p>
        </w:tc>
      </w:tr>
    </w:tbl>
    <w:p w14:paraId="470C93A2" w14:textId="77777777" w:rsidR="00BC262B" w:rsidRDefault="00BC262B" w:rsidP="00BC262B">
      <w:pPr>
        <w:pStyle w:val="NoSpacing"/>
        <w:rPr>
          <w:rFonts w:asciiTheme="majorHAnsi" w:hAnsiTheme="majorHAnsi" w:cs="Times New Roman"/>
          <w:b/>
          <w:bCs/>
          <w:iCs/>
          <w:sz w:val="32"/>
          <w:szCs w:val="32"/>
        </w:rPr>
      </w:pPr>
    </w:p>
    <w:p w14:paraId="488894E1" w14:textId="77777777" w:rsidR="00BC262B" w:rsidRPr="001F48B4" w:rsidRDefault="00BC262B" w:rsidP="00BC262B">
      <w:pPr>
        <w:pStyle w:val="NoSpacing"/>
        <w:rPr>
          <w:rFonts w:asciiTheme="majorHAnsi" w:hAnsiTheme="majorHAnsi"/>
        </w:rPr>
      </w:pPr>
    </w:p>
    <w:p w14:paraId="3AC44C36" w14:textId="77777777" w:rsidR="00BC262B" w:rsidRPr="00866B18" w:rsidRDefault="00BC262B" w:rsidP="00BC262B">
      <w:pPr>
        <w:pStyle w:val="Style2"/>
        <w:rPr>
          <w:highlight w:val="yellow"/>
        </w:rPr>
      </w:pPr>
      <w:bookmarkStart w:id="830" w:name="_Toc398038651"/>
      <w:r>
        <w:t>OBR Segment – Observation Request</w:t>
      </w:r>
      <w:r w:rsidRPr="006269D2">
        <w:t xml:space="preserve"> </w:t>
      </w:r>
      <w:r>
        <w:t xml:space="preserve">– </w:t>
      </w:r>
      <w:r w:rsidRPr="006269D2">
        <w:t>V</w:t>
      </w:r>
      <w:r>
        <w:t xml:space="preserve">itals </w:t>
      </w:r>
      <w:r w:rsidRPr="006269D2">
        <w:t>ACK</w:t>
      </w:r>
      <w:bookmarkEnd w:id="830"/>
      <w:r w:rsidRPr="006269D2">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08"/>
        <w:gridCol w:w="1313"/>
        <w:gridCol w:w="1959"/>
        <w:gridCol w:w="4321"/>
        <w:gridCol w:w="975"/>
      </w:tblGrid>
      <w:tr w:rsidR="00BC262B" w:rsidRPr="003A1A9C" w14:paraId="3B49D064" w14:textId="77777777" w:rsidTr="00F639F8">
        <w:tc>
          <w:tcPr>
            <w:tcW w:w="1008" w:type="dxa"/>
            <w:shd w:val="clear" w:color="auto" w:fill="BFBFBF" w:themeFill="background1" w:themeFillShade="BF"/>
          </w:tcPr>
          <w:p w14:paraId="17AC909B"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SEQ</w:t>
            </w:r>
          </w:p>
        </w:tc>
        <w:tc>
          <w:tcPr>
            <w:tcW w:w="1313" w:type="dxa"/>
            <w:shd w:val="clear" w:color="auto" w:fill="BFBFBF" w:themeFill="background1" w:themeFillShade="BF"/>
          </w:tcPr>
          <w:p w14:paraId="52344DBE"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DT</w:t>
            </w:r>
          </w:p>
        </w:tc>
        <w:tc>
          <w:tcPr>
            <w:tcW w:w="1959" w:type="dxa"/>
            <w:shd w:val="clear" w:color="auto" w:fill="BFBFBF" w:themeFill="background1" w:themeFillShade="BF"/>
          </w:tcPr>
          <w:p w14:paraId="3B975E25"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Element Name</w:t>
            </w:r>
          </w:p>
        </w:tc>
        <w:tc>
          <w:tcPr>
            <w:tcW w:w="4321" w:type="dxa"/>
            <w:shd w:val="clear" w:color="auto" w:fill="BFBFBF" w:themeFill="background1" w:themeFillShade="BF"/>
          </w:tcPr>
          <w:p w14:paraId="39038F67"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Example</w:t>
            </w:r>
          </w:p>
        </w:tc>
        <w:tc>
          <w:tcPr>
            <w:tcW w:w="975" w:type="dxa"/>
            <w:shd w:val="clear" w:color="auto" w:fill="BFBFBF" w:themeFill="background1" w:themeFillShade="BF"/>
          </w:tcPr>
          <w:p w14:paraId="58A133B7" w14:textId="77777777" w:rsidR="00BC262B" w:rsidRPr="003A1A9C" w:rsidRDefault="00BC262B" w:rsidP="00F639F8">
            <w:pPr>
              <w:rPr>
                <w:rFonts w:asciiTheme="majorHAnsi" w:hAnsiTheme="majorHAnsi" w:cs="Times New Roman"/>
                <w:b/>
              </w:rPr>
            </w:pPr>
            <w:r w:rsidRPr="003A1A9C">
              <w:rPr>
                <w:rFonts w:asciiTheme="majorHAnsi" w:hAnsiTheme="majorHAnsi" w:cs="Times New Roman"/>
                <w:b/>
              </w:rPr>
              <w:t>Notes</w:t>
            </w:r>
          </w:p>
        </w:tc>
      </w:tr>
      <w:tr w:rsidR="00BC262B" w:rsidRPr="003A1A9C" w14:paraId="26C77B97" w14:textId="77777777" w:rsidTr="00F639F8">
        <w:tc>
          <w:tcPr>
            <w:tcW w:w="1008" w:type="dxa"/>
            <w:shd w:val="clear" w:color="auto" w:fill="auto"/>
          </w:tcPr>
          <w:p w14:paraId="19CC6F2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1</w:t>
            </w:r>
          </w:p>
        </w:tc>
        <w:tc>
          <w:tcPr>
            <w:tcW w:w="1313" w:type="dxa"/>
            <w:shd w:val="clear" w:color="auto" w:fill="auto"/>
          </w:tcPr>
          <w:p w14:paraId="52D141C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SI</w:t>
            </w:r>
          </w:p>
        </w:tc>
        <w:tc>
          <w:tcPr>
            <w:tcW w:w="1959" w:type="dxa"/>
            <w:shd w:val="clear" w:color="auto" w:fill="auto"/>
          </w:tcPr>
          <w:p w14:paraId="40D52684"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Set ID</w:t>
            </w:r>
          </w:p>
        </w:tc>
        <w:tc>
          <w:tcPr>
            <w:tcW w:w="4321" w:type="dxa"/>
            <w:shd w:val="clear" w:color="auto" w:fill="auto"/>
          </w:tcPr>
          <w:p w14:paraId="4C336AC6" w14:textId="77777777" w:rsidR="00BC262B" w:rsidRPr="003A1A9C" w:rsidRDefault="00BC262B" w:rsidP="00F639F8">
            <w:pPr>
              <w:rPr>
                <w:rFonts w:asciiTheme="majorHAnsi" w:hAnsiTheme="majorHAnsi" w:cs="Times New Roman"/>
              </w:rPr>
            </w:pPr>
            <w:r>
              <w:rPr>
                <w:rFonts w:asciiTheme="majorHAnsi" w:hAnsiTheme="majorHAnsi" w:cs="Times New Roman"/>
              </w:rPr>
              <w:t>1</w:t>
            </w:r>
          </w:p>
        </w:tc>
        <w:tc>
          <w:tcPr>
            <w:tcW w:w="975" w:type="dxa"/>
            <w:shd w:val="clear" w:color="auto" w:fill="auto"/>
          </w:tcPr>
          <w:p w14:paraId="6B93F915" w14:textId="77777777" w:rsidR="00BC262B" w:rsidRPr="003A1A9C" w:rsidRDefault="00BC262B" w:rsidP="00F639F8">
            <w:pPr>
              <w:rPr>
                <w:rFonts w:asciiTheme="majorHAnsi" w:hAnsiTheme="majorHAnsi" w:cs="Times New Roman"/>
              </w:rPr>
            </w:pPr>
          </w:p>
        </w:tc>
      </w:tr>
      <w:tr w:rsidR="00BC262B" w:rsidRPr="003A1A9C" w14:paraId="63C6BC73" w14:textId="77777777" w:rsidTr="00F639F8">
        <w:tc>
          <w:tcPr>
            <w:tcW w:w="1008" w:type="dxa"/>
            <w:shd w:val="clear" w:color="auto" w:fill="auto"/>
          </w:tcPr>
          <w:p w14:paraId="4DDD052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2</w:t>
            </w:r>
          </w:p>
        </w:tc>
        <w:tc>
          <w:tcPr>
            <w:tcW w:w="1313" w:type="dxa"/>
            <w:shd w:val="clear" w:color="auto" w:fill="auto"/>
          </w:tcPr>
          <w:p w14:paraId="331AA273"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1FD6D8FE"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Placer Order Number</w:t>
            </w:r>
          </w:p>
        </w:tc>
        <w:tc>
          <w:tcPr>
            <w:tcW w:w="4321" w:type="dxa"/>
            <w:shd w:val="clear" w:color="auto" w:fill="auto"/>
          </w:tcPr>
          <w:p w14:paraId="104F3921" w14:textId="77777777" w:rsidR="00BC262B" w:rsidRPr="003A1A9C" w:rsidRDefault="00BC262B" w:rsidP="00F639F8">
            <w:pPr>
              <w:rPr>
                <w:rFonts w:asciiTheme="majorHAnsi" w:hAnsiTheme="majorHAnsi" w:cs="Times New Roman"/>
              </w:rPr>
            </w:pPr>
          </w:p>
        </w:tc>
        <w:tc>
          <w:tcPr>
            <w:tcW w:w="975" w:type="dxa"/>
            <w:shd w:val="clear" w:color="auto" w:fill="auto"/>
          </w:tcPr>
          <w:p w14:paraId="4A4F6AF3" w14:textId="77777777" w:rsidR="00BC262B" w:rsidRPr="003A1A9C" w:rsidRDefault="00BC262B" w:rsidP="00F639F8">
            <w:pPr>
              <w:rPr>
                <w:rFonts w:asciiTheme="majorHAnsi" w:hAnsiTheme="majorHAnsi" w:cs="Times New Roman"/>
              </w:rPr>
            </w:pPr>
          </w:p>
        </w:tc>
      </w:tr>
      <w:tr w:rsidR="00BC262B" w:rsidRPr="003A1A9C" w14:paraId="3B55ED40" w14:textId="77777777" w:rsidTr="00F639F8">
        <w:tc>
          <w:tcPr>
            <w:tcW w:w="1008" w:type="dxa"/>
            <w:shd w:val="clear" w:color="auto" w:fill="auto"/>
          </w:tcPr>
          <w:p w14:paraId="5A386F41"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3</w:t>
            </w:r>
          </w:p>
        </w:tc>
        <w:tc>
          <w:tcPr>
            <w:tcW w:w="1313" w:type="dxa"/>
            <w:shd w:val="clear" w:color="auto" w:fill="auto"/>
          </w:tcPr>
          <w:p w14:paraId="4210E48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EI</w:t>
            </w:r>
          </w:p>
        </w:tc>
        <w:tc>
          <w:tcPr>
            <w:tcW w:w="1959" w:type="dxa"/>
            <w:shd w:val="clear" w:color="auto" w:fill="auto"/>
          </w:tcPr>
          <w:p w14:paraId="1D1C2008"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Filler Order Number</w:t>
            </w:r>
          </w:p>
        </w:tc>
        <w:tc>
          <w:tcPr>
            <w:tcW w:w="4321" w:type="dxa"/>
            <w:shd w:val="clear" w:color="auto" w:fill="auto"/>
          </w:tcPr>
          <w:p w14:paraId="5B059897" w14:textId="77777777" w:rsidR="00BC262B" w:rsidRPr="00093AF4" w:rsidRDefault="00BC262B" w:rsidP="00F639F8">
            <w:pPr>
              <w:rPr>
                <w:rFonts w:asciiTheme="majorHAnsi" w:hAnsiTheme="majorHAnsi" w:cs="Times New Roman"/>
              </w:rPr>
            </w:pPr>
            <w:r w:rsidRPr="00093AF4">
              <w:rPr>
                <w:rFonts w:asciiTheme="majorHAnsi" w:hAnsiTheme="majorHAnsi" w:cs="Arial"/>
              </w:rPr>
              <w:t>200007130951-0500</w:t>
            </w:r>
          </w:p>
        </w:tc>
        <w:tc>
          <w:tcPr>
            <w:tcW w:w="975" w:type="dxa"/>
            <w:shd w:val="clear" w:color="auto" w:fill="auto"/>
          </w:tcPr>
          <w:p w14:paraId="00BBAFDA" w14:textId="77777777" w:rsidR="00BC262B" w:rsidRPr="003A1A9C" w:rsidRDefault="00BC262B" w:rsidP="00F639F8">
            <w:pPr>
              <w:rPr>
                <w:rFonts w:asciiTheme="majorHAnsi" w:hAnsiTheme="majorHAnsi" w:cs="Times New Roman"/>
              </w:rPr>
            </w:pPr>
          </w:p>
        </w:tc>
      </w:tr>
      <w:tr w:rsidR="00BC262B" w:rsidRPr="003A1A9C" w14:paraId="0247D064" w14:textId="77777777" w:rsidTr="00F639F8">
        <w:tc>
          <w:tcPr>
            <w:tcW w:w="1008" w:type="dxa"/>
            <w:shd w:val="clear" w:color="auto" w:fill="auto"/>
          </w:tcPr>
          <w:p w14:paraId="6A7B8CC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4</w:t>
            </w:r>
          </w:p>
        </w:tc>
        <w:tc>
          <w:tcPr>
            <w:tcW w:w="1313" w:type="dxa"/>
            <w:shd w:val="clear" w:color="auto" w:fill="auto"/>
          </w:tcPr>
          <w:p w14:paraId="20D4ECD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CE</w:t>
            </w:r>
          </w:p>
        </w:tc>
        <w:tc>
          <w:tcPr>
            <w:tcW w:w="1959" w:type="dxa"/>
            <w:shd w:val="clear" w:color="auto" w:fill="auto"/>
          </w:tcPr>
          <w:p w14:paraId="238EA436"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Universal Service Identifier</w:t>
            </w:r>
          </w:p>
        </w:tc>
        <w:tc>
          <w:tcPr>
            <w:tcW w:w="4321" w:type="dxa"/>
            <w:shd w:val="clear" w:color="auto" w:fill="auto"/>
          </w:tcPr>
          <w:p w14:paraId="323E769F" w14:textId="77777777" w:rsidR="00BC262B" w:rsidRPr="00093AF4" w:rsidRDefault="00BC262B" w:rsidP="00F639F8">
            <w:pPr>
              <w:rPr>
                <w:rFonts w:asciiTheme="majorHAnsi" w:hAnsiTheme="majorHAnsi" w:cs="Times New Roman"/>
              </w:rPr>
            </w:pPr>
            <w:r w:rsidRPr="00093AF4">
              <w:rPr>
                <w:rFonts w:asciiTheme="majorHAnsi" w:hAnsiTheme="majorHAnsi" w:cs="Arial"/>
              </w:rPr>
              <w:t>^VITAL SIGN</w:t>
            </w:r>
          </w:p>
        </w:tc>
        <w:tc>
          <w:tcPr>
            <w:tcW w:w="975" w:type="dxa"/>
            <w:shd w:val="clear" w:color="auto" w:fill="auto"/>
          </w:tcPr>
          <w:p w14:paraId="215984C9" w14:textId="77777777" w:rsidR="00BC262B" w:rsidRPr="003A1A9C" w:rsidRDefault="00BC262B" w:rsidP="00F639F8">
            <w:pPr>
              <w:rPr>
                <w:rFonts w:asciiTheme="majorHAnsi" w:hAnsiTheme="majorHAnsi" w:cs="Times New Roman"/>
              </w:rPr>
            </w:pPr>
          </w:p>
        </w:tc>
      </w:tr>
      <w:tr w:rsidR="00BC262B" w:rsidRPr="003A1A9C" w14:paraId="754EDD48" w14:textId="77777777" w:rsidTr="00F639F8">
        <w:tc>
          <w:tcPr>
            <w:tcW w:w="1008" w:type="dxa"/>
            <w:shd w:val="clear" w:color="auto" w:fill="auto"/>
          </w:tcPr>
          <w:p w14:paraId="181236BE" w14:textId="77777777" w:rsidR="00BC262B" w:rsidRPr="003A1A9C" w:rsidRDefault="00BC262B" w:rsidP="00F639F8">
            <w:pPr>
              <w:rPr>
                <w:rFonts w:asciiTheme="majorHAnsi" w:hAnsiTheme="majorHAnsi" w:cs="Times New Roman"/>
              </w:rPr>
            </w:pPr>
            <w:r>
              <w:rPr>
                <w:rFonts w:asciiTheme="majorHAnsi" w:hAnsiTheme="majorHAnsi" w:cs="Times New Roman"/>
              </w:rPr>
              <w:lastRenderedPageBreak/>
              <w:t>8</w:t>
            </w:r>
          </w:p>
        </w:tc>
        <w:tc>
          <w:tcPr>
            <w:tcW w:w="1313" w:type="dxa"/>
            <w:shd w:val="clear" w:color="auto" w:fill="auto"/>
          </w:tcPr>
          <w:p w14:paraId="0DCAC329"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TS</w:t>
            </w:r>
          </w:p>
        </w:tc>
        <w:tc>
          <w:tcPr>
            <w:tcW w:w="1959" w:type="dxa"/>
            <w:shd w:val="clear" w:color="auto" w:fill="auto"/>
          </w:tcPr>
          <w:p w14:paraId="36ADC5DA" w14:textId="77777777" w:rsidR="00BC262B" w:rsidRPr="003A1A9C" w:rsidRDefault="00BC262B" w:rsidP="00F639F8">
            <w:pPr>
              <w:rPr>
                <w:rFonts w:asciiTheme="majorHAnsi" w:hAnsiTheme="majorHAnsi" w:cs="Times New Roman"/>
              </w:rPr>
            </w:pPr>
            <w:r w:rsidRPr="003A1A9C">
              <w:rPr>
                <w:rFonts w:asciiTheme="majorHAnsi" w:hAnsiTheme="majorHAnsi" w:cs="Times New Roman"/>
              </w:rPr>
              <w:t>Observation Date/Time</w:t>
            </w:r>
          </w:p>
        </w:tc>
        <w:tc>
          <w:tcPr>
            <w:tcW w:w="4321" w:type="dxa"/>
            <w:shd w:val="clear" w:color="auto" w:fill="auto"/>
          </w:tcPr>
          <w:p w14:paraId="438BFA63" w14:textId="77777777" w:rsidR="00BC262B" w:rsidRPr="00093AF4" w:rsidRDefault="00BC262B" w:rsidP="00F639F8">
            <w:pPr>
              <w:rPr>
                <w:rFonts w:asciiTheme="majorHAnsi" w:hAnsiTheme="majorHAnsi" w:cs="Times New Roman"/>
              </w:rPr>
            </w:pPr>
            <w:r w:rsidRPr="00093AF4">
              <w:rPr>
                <w:rFonts w:asciiTheme="majorHAnsi" w:hAnsiTheme="majorHAnsi" w:cs="Times New Roman"/>
              </w:rPr>
              <w:t>200007130951-0500</w:t>
            </w:r>
          </w:p>
        </w:tc>
        <w:tc>
          <w:tcPr>
            <w:tcW w:w="975" w:type="dxa"/>
            <w:shd w:val="clear" w:color="auto" w:fill="auto"/>
          </w:tcPr>
          <w:p w14:paraId="6C1178A9" w14:textId="77777777" w:rsidR="00BC262B" w:rsidRPr="003A1A9C" w:rsidRDefault="00BC262B" w:rsidP="00F639F8">
            <w:pPr>
              <w:rPr>
                <w:rFonts w:asciiTheme="majorHAnsi" w:hAnsiTheme="majorHAnsi" w:cs="Times New Roman"/>
              </w:rPr>
            </w:pPr>
          </w:p>
        </w:tc>
      </w:tr>
    </w:tbl>
    <w:p w14:paraId="6D8C16F4" w14:textId="77777777" w:rsidR="00BC262B" w:rsidRDefault="00BC262B" w:rsidP="00BC262B">
      <w:pPr>
        <w:rPr>
          <w:rFonts w:asciiTheme="majorHAnsi" w:hAnsiTheme="majorHAnsi" w:cs="Times New Roman"/>
          <w:b/>
          <w:bCs/>
          <w:i/>
          <w:iCs/>
          <w:highlight w:val="yellow"/>
        </w:rPr>
      </w:pPr>
    </w:p>
    <w:p w14:paraId="32597BF6" w14:textId="77777777" w:rsidR="00BC262B" w:rsidRPr="006269D2" w:rsidRDefault="00BC262B" w:rsidP="00BC262B">
      <w:pPr>
        <w:rPr>
          <w:rFonts w:asciiTheme="majorHAnsi" w:hAnsiTheme="majorHAnsi" w:cs="Times New Roman"/>
          <w:b/>
          <w:bCs/>
          <w:i/>
          <w:iCs/>
          <w:highlight w:val="yellow"/>
        </w:rPr>
      </w:pPr>
    </w:p>
    <w:p w14:paraId="2DF566CF" w14:textId="77777777" w:rsidR="00BC262B" w:rsidRPr="006269D2" w:rsidRDefault="00BC262B" w:rsidP="00BC262B">
      <w:pPr>
        <w:pStyle w:val="Style2"/>
      </w:pPr>
      <w:bookmarkStart w:id="831" w:name="_Toc398038652"/>
      <w:r>
        <w:t>OBX Segment – Observation Segment</w:t>
      </w:r>
      <w:r w:rsidRPr="006269D2">
        <w:t xml:space="preserve"> </w:t>
      </w:r>
      <w:r>
        <w:t xml:space="preserve">– </w:t>
      </w:r>
      <w:r w:rsidRPr="006269D2">
        <w:t>S</w:t>
      </w:r>
      <w:r>
        <w:t>urgery- ORU^R01</w:t>
      </w:r>
      <w:bookmarkEnd w:id="831"/>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84"/>
        <w:gridCol w:w="742"/>
        <w:gridCol w:w="1562"/>
        <w:gridCol w:w="5726"/>
        <w:gridCol w:w="934"/>
      </w:tblGrid>
      <w:tr w:rsidR="00BC262B" w:rsidRPr="003A1A9C" w14:paraId="3A0414CF" w14:textId="77777777" w:rsidTr="00F639F8">
        <w:tc>
          <w:tcPr>
            <w:tcW w:w="684" w:type="dxa"/>
            <w:shd w:val="clear" w:color="auto" w:fill="BFBFBF" w:themeFill="background1" w:themeFillShade="BF"/>
          </w:tcPr>
          <w:p w14:paraId="3A75CFE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42" w:type="dxa"/>
            <w:shd w:val="clear" w:color="auto" w:fill="BFBFBF" w:themeFill="background1" w:themeFillShade="BF"/>
          </w:tcPr>
          <w:p w14:paraId="54B53C9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562" w:type="dxa"/>
            <w:shd w:val="clear" w:color="auto" w:fill="BFBFBF" w:themeFill="background1" w:themeFillShade="BF"/>
          </w:tcPr>
          <w:p w14:paraId="47E3244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726" w:type="dxa"/>
            <w:shd w:val="clear" w:color="auto" w:fill="BFBFBF" w:themeFill="background1" w:themeFillShade="BF"/>
          </w:tcPr>
          <w:p w14:paraId="6FF2CDEB"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934" w:type="dxa"/>
            <w:shd w:val="clear" w:color="auto" w:fill="BFBFBF" w:themeFill="background1" w:themeFillShade="BF"/>
          </w:tcPr>
          <w:p w14:paraId="50D29752" w14:textId="77777777" w:rsidR="00BC262B" w:rsidRPr="003A1A9C" w:rsidRDefault="00BC262B" w:rsidP="00F639F8">
            <w:pPr>
              <w:rPr>
                <w:rFonts w:asciiTheme="majorHAnsi" w:hAnsiTheme="majorHAnsi" w:cs="Times New Roman"/>
                <w:b/>
                <w:bCs/>
                <w:i/>
                <w:iCs/>
              </w:rPr>
            </w:pPr>
            <w:r w:rsidRPr="003A1A9C">
              <w:rPr>
                <w:rFonts w:asciiTheme="majorHAnsi" w:hAnsiTheme="majorHAnsi" w:cs="Times New Roman"/>
                <w:b/>
                <w:bCs/>
                <w:i/>
                <w:iCs/>
              </w:rPr>
              <w:t>Notes</w:t>
            </w:r>
          </w:p>
        </w:tc>
      </w:tr>
      <w:tr w:rsidR="00BC262B" w:rsidRPr="003A1A9C" w14:paraId="7ABCE3D6" w14:textId="77777777" w:rsidTr="00F639F8">
        <w:tc>
          <w:tcPr>
            <w:tcW w:w="684" w:type="dxa"/>
          </w:tcPr>
          <w:p w14:paraId="499F11E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42" w:type="dxa"/>
          </w:tcPr>
          <w:p w14:paraId="767DC5E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562" w:type="dxa"/>
          </w:tcPr>
          <w:p w14:paraId="521EB8C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726" w:type="dxa"/>
          </w:tcPr>
          <w:p w14:paraId="7FA2FC5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934" w:type="dxa"/>
          </w:tcPr>
          <w:p w14:paraId="2AB8485D" w14:textId="77777777" w:rsidR="00BC262B" w:rsidRPr="003A1A9C" w:rsidRDefault="00BC262B" w:rsidP="00F639F8">
            <w:pPr>
              <w:rPr>
                <w:rFonts w:asciiTheme="majorHAnsi" w:hAnsiTheme="majorHAnsi" w:cs="Times New Roman"/>
                <w:b/>
                <w:bCs/>
                <w:i/>
                <w:iCs/>
              </w:rPr>
            </w:pPr>
          </w:p>
        </w:tc>
      </w:tr>
      <w:tr w:rsidR="00BC262B" w:rsidRPr="00FF68C5" w14:paraId="4B103330" w14:textId="77777777" w:rsidTr="00F639F8">
        <w:tc>
          <w:tcPr>
            <w:tcW w:w="684" w:type="dxa"/>
          </w:tcPr>
          <w:p w14:paraId="3B7D709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42" w:type="dxa"/>
          </w:tcPr>
          <w:p w14:paraId="565547C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562" w:type="dxa"/>
          </w:tcPr>
          <w:p w14:paraId="20AF0E2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726" w:type="dxa"/>
          </w:tcPr>
          <w:p w14:paraId="76BEFA35"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TS</w:t>
            </w:r>
          </w:p>
        </w:tc>
        <w:tc>
          <w:tcPr>
            <w:tcW w:w="934" w:type="dxa"/>
          </w:tcPr>
          <w:p w14:paraId="1791AFC1" w14:textId="77777777" w:rsidR="00BC262B" w:rsidRPr="00FF68C5" w:rsidRDefault="00BC262B" w:rsidP="00F639F8">
            <w:pPr>
              <w:rPr>
                <w:rFonts w:asciiTheme="majorHAnsi" w:hAnsiTheme="majorHAnsi" w:cs="Times New Roman"/>
                <w:bCs/>
                <w:iCs/>
              </w:rPr>
            </w:pPr>
          </w:p>
        </w:tc>
      </w:tr>
      <w:tr w:rsidR="00BC262B" w:rsidRPr="00FF68C5" w14:paraId="1E9BAA3B" w14:textId="77777777" w:rsidTr="00F639F8">
        <w:tc>
          <w:tcPr>
            <w:tcW w:w="684" w:type="dxa"/>
          </w:tcPr>
          <w:p w14:paraId="47889B7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42" w:type="dxa"/>
          </w:tcPr>
          <w:p w14:paraId="5EC20F8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62" w:type="dxa"/>
          </w:tcPr>
          <w:p w14:paraId="55DBB22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726" w:type="dxa"/>
          </w:tcPr>
          <w:p w14:paraId="684F17ED" w14:textId="77777777" w:rsidR="00BC262B" w:rsidRPr="00B44CF1" w:rsidRDefault="00BC262B" w:rsidP="00F639F8">
            <w:pPr>
              <w:rPr>
                <w:rFonts w:asciiTheme="majorHAnsi" w:hAnsiTheme="majorHAnsi" w:cs="Times New Roman"/>
                <w:bCs/>
                <w:iCs/>
              </w:rPr>
            </w:pPr>
            <w:r w:rsidRPr="00B44CF1">
              <w:rPr>
                <w:rFonts w:asciiTheme="majorHAnsi" w:hAnsiTheme="majorHAnsi" w:cs="Times New Roman"/>
                <w:bCs/>
                <w:iCs/>
              </w:rPr>
              <w:t>^TIME PATIENT IN HOLDING AREA^L</w:t>
            </w:r>
          </w:p>
        </w:tc>
        <w:tc>
          <w:tcPr>
            <w:tcW w:w="934" w:type="dxa"/>
          </w:tcPr>
          <w:p w14:paraId="3D55C60D" w14:textId="77777777" w:rsidR="00BC262B" w:rsidRPr="00FF68C5" w:rsidRDefault="00BC262B" w:rsidP="00F639F8">
            <w:pPr>
              <w:rPr>
                <w:rFonts w:asciiTheme="majorHAnsi" w:hAnsiTheme="majorHAnsi" w:cs="Times New Roman"/>
                <w:bCs/>
                <w:iCs/>
              </w:rPr>
            </w:pPr>
          </w:p>
        </w:tc>
      </w:tr>
      <w:tr w:rsidR="00BC262B" w:rsidRPr="00FF68C5" w14:paraId="6A4E726A" w14:textId="77777777" w:rsidTr="00F639F8">
        <w:tc>
          <w:tcPr>
            <w:tcW w:w="684" w:type="dxa"/>
          </w:tcPr>
          <w:p w14:paraId="54DE542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742" w:type="dxa"/>
          </w:tcPr>
          <w:p w14:paraId="70502BC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562" w:type="dxa"/>
          </w:tcPr>
          <w:p w14:paraId="4EAC143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726" w:type="dxa"/>
          </w:tcPr>
          <w:p w14:paraId="3A9027F8" w14:textId="77777777" w:rsidR="00BC262B" w:rsidRPr="00B44CF1" w:rsidRDefault="00BC262B" w:rsidP="00F639F8">
            <w:pPr>
              <w:rPr>
                <w:rFonts w:asciiTheme="majorHAnsi" w:hAnsiTheme="majorHAnsi" w:cs="Times New Roman"/>
                <w:bCs/>
                <w:iCs/>
              </w:rPr>
            </w:pPr>
            <w:r w:rsidRPr="00B44CF1">
              <w:rPr>
                <w:rFonts w:asciiTheme="majorHAnsi" w:hAnsiTheme="majorHAnsi" w:cs="Times New Roman"/>
                <w:bCs/>
                <w:iCs/>
              </w:rPr>
              <w:t>201209270700-0500</w:t>
            </w:r>
          </w:p>
        </w:tc>
        <w:tc>
          <w:tcPr>
            <w:tcW w:w="934" w:type="dxa"/>
          </w:tcPr>
          <w:p w14:paraId="475A3274" w14:textId="77777777" w:rsidR="00BC262B" w:rsidRPr="00FF68C5" w:rsidRDefault="00BC262B" w:rsidP="00F639F8">
            <w:pPr>
              <w:rPr>
                <w:rFonts w:asciiTheme="majorHAnsi" w:hAnsiTheme="majorHAnsi" w:cs="Times New Roman"/>
                <w:bCs/>
                <w:iCs/>
              </w:rPr>
            </w:pPr>
          </w:p>
        </w:tc>
      </w:tr>
      <w:tr w:rsidR="00BC262B" w:rsidRPr="00FF68C5" w14:paraId="0F328767" w14:textId="77777777" w:rsidTr="00F639F8">
        <w:tc>
          <w:tcPr>
            <w:tcW w:w="684" w:type="dxa"/>
          </w:tcPr>
          <w:p w14:paraId="5E884A6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11</w:t>
            </w:r>
          </w:p>
        </w:tc>
        <w:tc>
          <w:tcPr>
            <w:tcW w:w="742" w:type="dxa"/>
          </w:tcPr>
          <w:p w14:paraId="2D9A97CD"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ID</w:t>
            </w:r>
          </w:p>
        </w:tc>
        <w:tc>
          <w:tcPr>
            <w:tcW w:w="1562" w:type="dxa"/>
          </w:tcPr>
          <w:p w14:paraId="1EBE532A"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Observation Result Status</w:t>
            </w:r>
          </w:p>
        </w:tc>
        <w:tc>
          <w:tcPr>
            <w:tcW w:w="5726" w:type="dxa"/>
          </w:tcPr>
          <w:p w14:paraId="068934DF" w14:textId="77777777" w:rsidR="00BC262B" w:rsidRPr="00B44CF1" w:rsidRDefault="00BC262B" w:rsidP="00F639F8">
            <w:pPr>
              <w:rPr>
                <w:rFonts w:asciiTheme="majorHAnsi" w:hAnsiTheme="majorHAnsi" w:cs="Times New Roman"/>
                <w:bCs/>
                <w:iCs/>
              </w:rPr>
            </w:pPr>
            <w:r>
              <w:rPr>
                <w:rFonts w:asciiTheme="majorHAnsi" w:hAnsiTheme="majorHAnsi" w:cs="Times New Roman"/>
                <w:bCs/>
                <w:iCs/>
              </w:rPr>
              <w:t>F</w:t>
            </w:r>
          </w:p>
        </w:tc>
        <w:tc>
          <w:tcPr>
            <w:tcW w:w="934" w:type="dxa"/>
          </w:tcPr>
          <w:p w14:paraId="58BE14D8" w14:textId="77777777" w:rsidR="00BC262B" w:rsidRPr="00FF68C5" w:rsidRDefault="00BC262B" w:rsidP="00F639F8">
            <w:pPr>
              <w:rPr>
                <w:rFonts w:asciiTheme="majorHAnsi" w:hAnsiTheme="majorHAnsi" w:cs="Times New Roman"/>
                <w:bCs/>
                <w:iCs/>
              </w:rPr>
            </w:pPr>
          </w:p>
        </w:tc>
      </w:tr>
    </w:tbl>
    <w:p w14:paraId="2081213C" w14:textId="77777777" w:rsidR="00BC262B" w:rsidRDefault="00BC262B" w:rsidP="00BC262B">
      <w:pPr>
        <w:rPr>
          <w:rFonts w:asciiTheme="majorHAnsi" w:hAnsiTheme="majorHAnsi" w:cs="Times New Roman"/>
          <w:b/>
          <w:bCs/>
          <w:iCs/>
          <w:sz w:val="32"/>
          <w:szCs w:val="32"/>
        </w:rPr>
      </w:pPr>
    </w:p>
    <w:p w14:paraId="14E4B1B9" w14:textId="77777777" w:rsidR="00BC262B" w:rsidDel="005A0981" w:rsidRDefault="00BC262B" w:rsidP="00BC262B">
      <w:pPr>
        <w:rPr>
          <w:rFonts w:asciiTheme="majorHAnsi" w:hAnsiTheme="majorHAnsi" w:cs="Times New Roman"/>
          <w:b/>
          <w:bCs/>
          <w:iCs/>
          <w:sz w:val="32"/>
          <w:szCs w:val="32"/>
        </w:rPr>
      </w:pPr>
      <w:r>
        <w:rPr>
          <w:rFonts w:asciiTheme="majorHAnsi" w:hAnsiTheme="majorHAnsi" w:cs="Times New Roman"/>
          <w:b/>
          <w:bCs/>
          <w:iCs/>
          <w:sz w:val="32"/>
          <w:szCs w:val="32"/>
        </w:rPr>
        <w:t>OBX Segment – Surgery- SIU</w:t>
      </w:r>
      <w:r>
        <w:rPr>
          <w:rFonts w:asciiTheme="majorHAnsi" w:hAnsiTheme="majorHAnsi" w:cs="Times New Roman"/>
          <w:b/>
          <w:bCs/>
          <w:iCs/>
          <w:sz w:val="32"/>
          <w:szCs w:val="32"/>
        </w:rPr>
        <w:br/>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57"/>
        <w:gridCol w:w="822"/>
        <w:gridCol w:w="1729"/>
        <w:gridCol w:w="6340"/>
      </w:tblGrid>
      <w:tr w:rsidR="00BC262B" w:rsidRPr="00FF68C5" w14:paraId="6100B981" w14:textId="77777777" w:rsidTr="00F639F8">
        <w:tc>
          <w:tcPr>
            <w:tcW w:w="684" w:type="dxa"/>
            <w:shd w:val="clear" w:color="auto" w:fill="BFBFBF" w:themeFill="background1" w:themeFillShade="BF"/>
          </w:tcPr>
          <w:p w14:paraId="2482BF2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42" w:type="dxa"/>
            <w:shd w:val="clear" w:color="auto" w:fill="BFBFBF" w:themeFill="background1" w:themeFillShade="BF"/>
          </w:tcPr>
          <w:p w14:paraId="46EC16CE"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562" w:type="dxa"/>
            <w:shd w:val="clear" w:color="auto" w:fill="BFBFBF" w:themeFill="background1" w:themeFillShade="BF"/>
          </w:tcPr>
          <w:p w14:paraId="6A33BC4B"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726" w:type="dxa"/>
            <w:shd w:val="clear" w:color="auto" w:fill="BFBFBF" w:themeFill="background1" w:themeFillShade="BF"/>
          </w:tcPr>
          <w:p w14:paraId="5DCB72D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r>
      <w:tr w:rsidR="00BC262B" w:rsidRPr="00FF68C5" w14:paraId="6B34E98E" w14:textId="77777777" w:rsidTr="00F639F8">
        <w:tc>
          <w:tcPr>
            <w:tcW w:w="684" w:type="dxa"/>
          </w:tcPr>
          <w:p w14:paraId="73D9742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42" w:type="dxa"/>
          </w:tcPr>
          <w:p w14:paraId="784B259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562" w:type="dxa"/>
          </w:tcPr>
          <w:p w14:paraId="75EEB94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726" w:type="dxa"/>
          </w:tcPr>
          <w:p w14:paraId="62477A8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r>
      <w:tr w:rsidR="00BC262B" w:rsidRPr="00FF68C5" w14:paraId="27499979" w14:textId="77777777" w:rsidTr="00F639F8">
        <w:tc>
          <w:tcPr>
            <w:tcW w:w="684" w:type="dxa"/>
          </w:tcPr>
          <w:p w14:paraId="67F0DC3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42" w:type="dxa"/>
          </w:tcPr>
          <w:p w14:paraId="1E3D8FC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562" w:type="dxa"/>
          </w:tcPr>
          <w:p w14:paraId="3AC1EF6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726" w:type="dxa"/>
          </w:tcPr>
          <w:p w14:paraId="3D094284"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CE</w:t>
            </w:r>
          </w:p>
        </w:tc>
      </w:tr>
      <w:tr w:rsidR="00BC262B" w:rsidRPr="00B44CF1" w14:paraId="758229D6" w14:textId="77777777" w:rsidTr="00F639F8">
        <w:tc>
          <w:tcPr>
            <w:tcW w:w="684" w:type="dxa"/>
          </w:tcPr>
          <w:p w14:paraId="4D91706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42" w:type="dxa"/>
          </w:tcPr>
          <w:p w14:paraId="5F92EBA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62" w:type="dxa"/>
          </w:tcPr>
          <w:p w14:paraId="2267284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726" w:type="dxa"/>
          </w:tcPr>
          <w:p w14:paraId="6A8117FD" w14:textId="77777777" w:rsidR="00BC262B" w:rsidRPr="00B44CF1" w:rsidRDefault="00BC262B" w:rsidP="00F639F8">
            <w:pPr>
              <w:rPr>
                <w:rFonts w:asciiTheme="majorHAnsi" w:hAnsiTheme="majorHAnsi" w:cs="Times New Roman"/>
                <w:bCs/>
                <w:iCs/>
              </w:rPr>
            </w:pPr>
            <w:r w:rsidRPr="005A0981">
              <w:rPr>
                <w:rFonts w:asciiTheme="majorHAnsi" w:hAnsiTheme="majorHAnsi" w:cs="Times New Roman"/>
                <w:bCs/>
                <w:iCs/>
              </w:rPr>
              <w:t>^SURGICAL SPECIALTY^</w:t>
            </w:r>
          </w:p>
        </w:tc>
      </w:tr>
      <w:tr w:rsidR="00BC262B" w:rsidRPr="00B44CF1" w14:paraId="3D9EBB50" w14:textId="77777777" w:rsidTr="00F639F8">
        <w:tc>
          <w:tcPr>
            <w:tcW w:w="684" w:type="dxa"/>
          </w:tcPr>
          <w:p w14:paraId="1D8BEA4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742" w:type="dxa"/>
          </w:tcPr>
          <w:p w14:paraId="1BA7A99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562" w:type="dxa"/>
          </w:tcPr>
          <w:p w14:paraId="0A21F31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726" w:type="dxa"/>
          </w:tcPr>
          <w:p w14:paraId="5377FFD7" w14:textId="77777777" w:rsidR="00BC262B" w:rsidRPr="00B44CF1" w:rsidRDefault="00BC262B" w:rsidP="00F639F8">
            <w:pPr>
              <w:rPr>
                <w:rFonts w:asciiTheme="majorHAnsi" w:hAnsiTheme="majorHAnsi" w:cs="Times New Roman"/>
                <w:bCs/>
                <w:iCs/>
              </w:rPr>
            </w:pPr>
            <w:r w:rsidRPr="005A0981">
              <w:rPr>
                <w:rFonts w:asciiTheme="majorHAnsi" w:hAnsiTheme="majorHAnsi" w:cs="Times New Roman"/>
                <w:bCs/>
                <w:iCs/>
              </w:rPr>
              <w:t>^GASTROENTEROLOGY^99VA137.45</w:t>
            </w:r>
          </w:p>
        </w:tc>
      </w:tr>
      <w:tr w:rsidR="00BC262B" w:rsidRPr="00B44CF1" w14:paraId="6E9B6817" w14:textId="77777777" w:rsidTr="00F639F8">
        <w:tc>
          <w:tcPr>
            <w:tcW w:w="684" w:type="dxa"/>
          </w:tcPr>
          <w:p w14:paraId="0D84CE99"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11</w:t>
            </w:r>
          </w:p>
        </w:tc>
        <w:tc>
          <w:tcPr>
            <w:tcW w:w="742" w:type="dxa"/>
          </w:tcPr>
          <w:p w14:paraId="3AF67197"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ID</w:t>
            </w:r>
          </w:p>
        </w:tc>
        <w:tc>
          <w:tcPr>
            <w:tcW w:w="1562" w:type="dxa"/>
          </w:tcPr>
          <w:p w14:paraId="1B70759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Observation Result Status</w:t>
            </w:r>
          </w:p>
        </w:tc>
        <w:tc>
          <w:tcPr>
            <w:tcW w:w="5726" w:type="dxa"/>
          </w:tcPr>
          <w:p w14:paraId="445AE8A2" w14:textId="77777777" w:rsidR="00BC262B" w:rsidRPr="00B44CF1" w:rsidRDefault="00BC262B" w:rsidP="00F639F8">
            <w:pPr>
              <w:rPr>
                <w:rFonts w:asciiTheme="majorHAnsi" w:hAnsiTheme="majorHAnsi" w:cs="Times New Roman"/>
                <w:bCs/>
                <w:iCs/>
              </w:rPr>
            </w:pPr>
            <w:r>
              <w:rPr>
                <w:rFonts w:asciiTheme="majorHAnsi" w:hAnsiTheme="majorHAnsi" w:cs="Times New Roman"/>
                <w:bCs/>
                <w:iCs/>
              </w:rPr>
              <w:t>S</w:t>
            </w:r>
          </w:p>
        </w:tc>
      </w:tr>
    </w:tbl>
    <w:p w14:paraId="5AF52102" w14:textId="77777777" w:rsidR="00BC262B" w:rsidRPr="00866B18" w:rsidRDefault="00BC262B" w:rsidP="00BC262B">
      <w:pPr>
        <w:pStyle w:val="Style2"/>
      </w:pPr>
      <w:bookmarkStart w:id="832" w:name="_Toc398038653"/>
      <w:r>
        <w:lastRenderedPageBreak/>
        <w:t xml:space="preserve">OBX Segment – Observation Segment – </w:t>
      </w:r>
      <w:r w:rsidRPr="007A7312">
        <w:t>Vitals</w:t>
      </w:r>
      <w:bookmarkEnd w:id="832"/>
    </w:p>
    <w:tbl>
      <w:tblPr>
        <w:tblW w:w="96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012"/>
        <w:gridCol w:w="616"/>
        <w:gridCol w:w="1367"/>
        <w:gridCol w:w="5860"/>
        <w:gridCol w:w="814"/>
      </w:tblGrid>
      <w:tr w:rsidR="00BC262B" w:rsidRPr="003A1A9C" w14:paraId="4BCD815A" w14:textId="77777777" w:rsidTr="00F639F8">
        <w:tc>
          <w:tcPr>
            <w:tcW w:w="1012" w:type="dxa"/>
            <w:shd w:val="clear" w:color="auto" w:fill="BFBFBF" w:themeFill="background1" w:themeFillShade="BF"/>
          </w:tcPr>
          <w:p w14:paraId="09001DE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616" w:type="dxa"/>
            <w:shd w:val="clear" w:color="auto" w:fill="BFBFBF" w:themeFill="background1" w:themeFillShade="BF"/>
          </w:tcPr>
          <w:p w14:paraId="6486CD2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367" w:type="dxa"/>
            <w:shd w:val="clear" w:color="auto" w:fill="BFBFBF" w:themeFill="background1" w:themeFillShade="BF"/>
          </w:tcPr>
          <w:p w14:paraId="227A170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860" w:type="dxa"/>
            <w:shd w:val="clear" w:color="auto" w:fill="BFBFBF" w:themeFill="background1" w:themeFillShade="BF"/>
          </w:tcPr>
          <w:p w14:paraId="40D2660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14" w:type="dxa"/>
            <w:shd w:val="clear" w:color="auto" w:fill="BFBFBF" w:themeFill="background1" w:themeFillShade="BF"/>
          </w:tcPr>
          <w:p w14:paraId="62A0BF08" w14:textId="77777777" w:rsidR="00BC262B" w:rsidRPr="003A1A9C" w:rsidRDefault="00BC262B" w:rsidP="00F639F8">
            <w:pPr>
              <w:rPr>
                <w:rFonts w:asciiTheme="majorHAnsi" w:hAnsiTheme="majorHAnsi" w:cs="Times New Roman"/>
                <w:b/>
                <w:bCs/>
                <w:i/>
                <w:iCs/>
              </w:rPr>
            </w:pPr>
            <w:r w:rsidRPr="003A1A9C">
              <w:rPr>
                <w:rFonts w:asciiTheme="majorHAnsi" w:hAnsiTheme="majorHAnsi" w:cs="Times New Roman"/>
                <w:b/>
                <w:bCs/>
                <w:i/>
                <w:iCs/>
              </w:rPr>
              <w:t>Notes</w:t>
            </w:r>
          </w:p>
        </w:tc>
      </w:tr>
      <w:tr w:rsidR="00BC262B" w:rsidRPr="003A1A9C" w14:paraId="3BF58633" w14:textId="77777777" w:rsidTr="00F639F8">
        <w:tc>
          <w:tcPr>
            <w:tcW w:w="1012" w:type="dxa"/>
          </w:tcPr>
          <w:p w14:paraId="25E845A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616" w:type="dxa"/>
          </w:tcPr>
          <w:p w14:paraId="5AC5812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367" w:type="dxa"/>
          </w:tcPr>
          <w:p w14:paraId="65F841F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860" w:type="dxa"/>
          </w:tcPr>
          <w:p w14:paraId="0008165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814" w:type="dxa"/>
          </w:tcPr>
          <w:p w14:paraId="514E17D7" w14:textId="77777777" w:rsidR="00BC262B" w:rsidRPr="003A1A9C" w:rsidRDefault="00BC262B" w:rsidP="00F639F8">
            <w:pPr>
              <w:rPr>
                <w:rFonts w:asciiTheme="majorHAnsi" w:hAnsiTheme="majorHAnsi" w:cs="Times New Roman"/>
                <w:b/>
                <w:bCs/>
                <w:i/>
                <w:iCs/>
              </w:rPr>
            </w:pPr>
          </w:p>
        </w:tc>
      </w:tr>
      <w:tr w:rsidR="00BC262B" w:rsidRPr="00AD20D6" w14:paraId="600DD0E7" w14:textId="77777777" w:rsidTr="00F639F8">
        <w:tc>
          <w:tcPr>
            <w:tcW w:w="1012" w:type="dxa"/>
          </w:tcPr>
          <w:p w14:paraId="552A13A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616" w:type="dxa"/>
          </w:tcPr>
          <w:p w14:paraId="4A404E7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367" w:type="dxa"/>
          </w:tcPr>
          <w:p w14:paraId="201048C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860" w:type="dxa"/>
          </w:tcPr>
          <w:p w14:paraId="2BC42686"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ST</w:t>
            </w:r>
          </w:p>
        </w:tc>
        <w:tc>
          <w:tcPr>
            <w:tcW w:w="814" w:type="dxa"/>
          </w:tcPr>
          <w:p w14:paraId="1F06B9AC" w14:textId="77777777" w:rsidR="00BC262B" w:rsidRPr="00FF68C5" w:rsidRDefault="00BC262B" w:rsidP="00F639F8">
            <w:pPr>
              <w:rPr>
                <w:rFonts w:asciiTheme="majorHAnsi" w:hAnsiTheme="majorHAnsi" w:cs="Times New Roman"/>
                <w:bCs/>
                <w:iCs/>
              </w:rPr>
            </w:pPr>
          </w:p>
        </w:tc>
      </w:tr>
      <w:tr w:rsidR="00BC262B" w:rsidRPr="00AD20D6" w14:paraId="64D7043C" w14:textId="77777777" w:rsidTr="00F639F8">
        <w:tc>
          <w:tcPr>
            <w:tcW w:w="1012" w:type="dxa"/>
          </w:tcPr>
          <w:p w14:paraId="0D140A7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616" w:type="dxa"/>
          </w:tcPr>
          <w:p w14:paraId="54E1EA7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367" w:type="dxa"/>
          </w:tcPr>
          <w:p w14:paraId="79EDC24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860" w:type="dxa"/>
          </w:tcPr>
          <w:p w14:paraId="314239B1" w14:textId="77777777" w:rsidR="00BC262B" w:rsidRPr="00FF68C5" w:rsidRDefault="00BC262B" w:rsidP="00F639F8">
            <w:pPr>
              <w:rPr>
                <w:rFonts w:asciiTheme="majorHAnsi" w:hAnsiTheme="majorHAnsi" w:cs="Times New Roman"/>
                <w:bCs/>
                <w:iCs/>
              </w:rPr>
            </w:pPr>
            <w:r w:rsidRPr="001F48B4">
              <w:rPr>
                <w:rFonts w:asciiTheme="majorHAnsi" w:hAnsiTheme="majorHAnsi"/>
              </w:rPr>
              <w:t>0^WEIGHT^99VA120.51</w:t>
            </w:r>
          </w:p>
        </w:tc>
        <w:tc>
          <w:tcPr>
            <w:tcW w:w="814" w:type="dxa"/>
          </w:tcPr>
          <w:p w14:paraId="54ABFB5D" w14:textId="77777777" w:rsidR="00BC262B" w:rsidRPr="00FF68C5" w:rsidRDefault="00BC262B" w:rsidP="00F639F8">
            <w:pPr>
              <w:rPr>
                <w:rFonts w:asciiTheme="majorHAnsi" w:hAnsiTheme="majorHAnsi" w:cs="Times New Roman"/>
                <w:bCs/>
                <w:iCs/>
              </w:rPr>
            </w:pPr>
          </w:p>
        </w:tc>
      </w:tr>
      <w:tr w:rsidR="00BC262B" w:rsidRPr="00AD20D6" w14:paraId="5F83A7CF" w14:textId="77777777" w:rsidTr="00F639F8">
        <w:tc>
          <w:tcPr>
            <w:tcW w:w="1012" w:type="dxa"/>
          </w:tcPr>
          <w:p w14:paraId="27CA6FC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616" w:type="dxa"/>
          </w:tcPr>
          <w:p w14:paraId="1C2DFF8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367" w:type="dxa"/>
          </w:tcPr>
          <w:p w14:paraId="2BB1A62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Sub-Id</w:t>
            </w:r>
          </w:p>
        </w:tc>
        <w:tc>
          <w:tcPr>
            <w:tcW w:w="5860" w:type="dxa"/>
          </w:tcPr>
          <w:p w14:paraId="59400F84" w14:textId="77777777" w:rsidR="00BC262B" w:rsidRPr="00FF68C5" w:rsidRDefault="00BC262B" w:rsidP="00F639F8">
            <w:pPr>
              <w:rPr>
                <w:rFonts w:asciiTheme="majorHAnsi" w:hAnsiTheme="majorHAnsi" w:cs="Times New Roman"/>
                <w:bCs/>
                <w:iCs/>
              </w:rPr>
            </w:pPr>
          </w:p>
        </w:tc>
        <w:tc>
          <w:tcPr>
            <w:tcW w:w="814" w:type="dxa"/>
          </w:tcPr>
          <w:p w14:paraId="09A023A2" w14:textId="77777777" w:rsidR="00BC262B" w:rsidRPr="00FF68C5" w:rsidRDefault="00BC262B" w:rsidP="00F639F8">
            <w:pPr>
              <w:rPr>
                <w:rFonts w:asciiTheme="majorHAnsi" w:hAnsiTheme="majorHAnsi" w:cs="Times New Roman"/>
                <w:bCs/>
                <w:iCs/>
              </w:rPr>
            </w:pPr>
          </w:p>
        </w:tc>
      </w:tr>
      <w:tr w:rsidR="00BC262B" w:rsidRPr="00AD20D6" w14:paraId="011C45D7" w14:textId="77777777" w:rsidTr="00F639F8">
        <w:tc>
          <w:tcPr>
            <w:tcW w:w="1012" w:type="dxa"/>
          </w:tcPr>
          <w:p w14:paraId="58C9A59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616" w:type="dxa"/>
          </w:tcPr>
          <w:p w14:paraId="4AE343B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367" w:type="dxa"/>
          </w:tcPr>
          <w:p w14:paraId="0BA9887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860" w:type="dxa"/>
          </w:tcPr>
          <w:p w14:paraId="01E6086B" w14:textId="77777777" w:rsidR="00BC262B" w:rsidRPr="00FF68C5" w:rsidRDefault="00BC262B" w:rsidP="00F639F8">
            <w:pPr>
              <w:rPr>
                <w:rFonts w:asciiTheme="majorHAnsi" w:hAnsiTheme="majorHAnsi" w:cs="Times New Roman"/>
                <w:bCs/>
                <w:iCs/>
              </w:rPr>
            </w:pPr>
            <w:r w:rsidRPr="001F48B4">
              <w:rPr>
                <w:rFonts w:asciiTheme="majorHAnsi" w:hAnsiTheme="majorHAnsi"/>
              </w:rPr>
              <w:t>200</w:t>
            </w:r>
          </w:p>
        </w:tc>
        <w:tc>
          <w:tcPr>
            <w:tcW w:w="814" w:type="dxa"/>
          </w:tcPr>
          <w:p w14:paraId="70DD9EA6" w14:textId="77777777" w:rsidR="00BC262B" w:rsidRPr="00FF68C5" w:rsidRDefault="00BC262B" w:rsidP="00F639F8">
            <w:pPr>
              <w:rPr>
                <w:rFonts w:asciiTheme="majorHAnsi" w:hAnsiTheme="majorHAnsi" w:cs="Times New Roman"/>
                <w:bCs/>
                <w:iCs/>
              </w:rPr>
            </w:pPr>
          </w:p>
        </w:tc>
      </w:tr>
      <w:tr w:rsidR="00BC262B" w:rsidRPr="00AD20D6" w14:paraId="331C94CE" w14:textId="77777777" w:rsidTr="00F639F8">
        <w:tc>
          <w:tcPr>
            <w:tcW w:w="1012" w:type="dxa"/>
          </w:tcPr>
          <w:p w14:paraId="34AFF32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6</w:t>
            </w:r>
          </w:p>
        </w:tc>
        <w:tc>
          <w:tcPr>
            <w:tcW w:w="616" w:type="dxa"/>
          </w:tcPr>
          <w:p w14:paraId="5D0F82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367" w:type="dxa"/>
          </w:tcPr>
          <w:p w14:paraId="36FECC2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Units</w:t>
            </w:r>
          </w:p>
        </w:tc>
        <w:tc>
          <w:tcPr>
            <w:tcW w:w="5860" w:type="dxa"/>
          </w:tcPr>
          <w:p w14:paraId="67EA5525" w14:textId="77777777" w:rsidR="00BC262B" w:rsidRPr="00FF68C5" w:rsidRDefault="00BC262B" w:rsidP="00F639F8">
            <w:pPr>
              <w:rPr>
                <w:rFonts w:asciiTheme="majorHAnsi" w:hAnsiTheme="majorHAnsi" w:cs="Times New Roman"/>
                <w:bCs/>
                <w:iCs/>
              </w:rPr>
            </w:pPr>
            <w:r w:rsidRPr="001F48B4">
              <w:rPr>
                <w:rFonts w:asciiTheme="majorHAnsi" w:hAnsiTheme="majorHAnsi"/>
              </w:rPr>
              <w:t>lb^lb^L</w:t>
            </w:r>
          </w:p>
        </w:tc>
        <w:tc>
          <w:tcPr>
            <w:tcW w:w="814" w:type="dxa"/>
          </w:tcPr>
          <w:p w14:paraId="23D16501" w14:textId="77777777" w:rsidR="00BC262B" w:rsidRPr="00FF68C5" w:rsidRDefault="00BC262B" w:rsidP="00F639F8">
            <w:pPr>
              <w:rPr>
                <w:rFonts w:asciiTheme="majorHAnsi" w:hAnsiTheme="majorHAnsi" w:cs="Times New Roman"/>
                <w:bCs/>
                <w:iCs/>
              </w:rPr>
            </w:pPr>
          </w:p>
        </w:tc>
      </w:tr>
      <w:tr w:rsidR="00BC262B" w:rsidRPr="00AD20D6" w14:paraId="41E61BC9" w14:textId="77777777" w:rsidTr="00F639F8">
        <w:tc>
          <w:tcPr>
            <w:tcW w:w="1012" w:type="dxa"/>
          </w:tcPr>
          <w:p w14:paraId="6A857A9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7</w:t>
            </w:r>
          </w:p>
        </w:tc>
        <w:tc>
          <w:tcPr>
            <w:tcW w:w="616" w:type="dxa"/>
          </w:tcPr>
          <w:p w14:paraId="1DBC4E2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367" w:type="dxa"/>
          </w:tcPr>
          <w:p w14:paraId="5C0E94C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References Range</w:t>
            </w:r>
          </w:p>
        </w:tc>
        <w:tc>
          <w:tcPr>
            <w:tcW w:w="5860" w:type="dxa"/>
          </w:tcPr>
          <w:p w14:paraId="366E0D4D" w14:textId="77777777" w:rsidR="00BC262B" w:rsidRPr="00FF68C5" w:rsidRDefault="00BC262B" w:rsidP="00F639F8">
            <w:pPr>
              <w:rPr>
                <w:rFonts w:asciiTheme="majorHAnsi" w:hAnsiTheme="majorHAnsi" w:cs="Times New Roman"/>
                <w:bCs/>
                <w:iCs/>
              </w:rPr>
            </w:pPr>
          </w:p>
        </w:tc>
        <w:tc>
          <w:tcPr>
            <w:tcW w:w="814" w:type="dxa"/>
          </w:tcPr>
          <w:p w14:paraId="3701249B" w14:textId="77777777" w:rsidR="00BC262B" w:rsidRPr="00FF68C5" w:rsidRDefault="00BC262B" w:rsidP="00F639F8">
            <w:pPr>
              <w:rPr>
                <w:rFonts w:asciiTheme="majorHAnsi" w:hAnsiTheme="majorHAnsi" w:cs="Times New Roman"/>
                <w:bCs/>
                <w:iCs/>
              </w:rPr>
            </w:pPr>
          </w:p>
        </w:tc>
      </w:tr>
      <w:tr w:rsidR="00BC262B" w:rsidRPr="00AD20D6" w14:paraId="6B49FA78" w14:textId="77777777" w:rsidTr="00F639F8">
        <w:tc>
          <w:tcPr>
            <w:tcW w:w="1012" w:type="dxa"/>
          </w:tcPr>
          <w:p w14:paraId="33C4C0D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8</w:t>
            </w:r>
          </w:p>
        </w:tc>
        <w:tc>
          <w:tcPr>
            <w:tcW w:w="616" w:type="dxa"/>
          </w:tcPr>
          <w:p w14:paraId="1E25E0C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367" w:type="dxa"/>
          </w:tcPr>
          <w:p w14:paraId="2E2C02E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Abnormal Flags</w:t>
            </w:r>
          </w:p>
        </w:tc>
        <w:tc>
          <w:tcPr>
            <w:tcW w:w="5860" w:type="dxa"/>
          </w:tcPr>
          <w:p w14:paraId="69778FD6" w14:textId="77777777" w:rsidR="00BC262B" w:rsidRPr="00FF68C5" w:rsidRDefault="00BC262B" w:rsidP="00F639F8">
            <w:pPr>
              <w:rPr>
                <w:rFonts w:asciiTheme="majorHAnsi" w:hAnsiTheme="majorHAnsi" w:cs="Times New Roman"/>
                <w:bCs/>
                <w:iCs/>
              </w:rPr>
            </w:pPr>
          </w:p>
        </w:tc>
        <w:tc>
          <w:tcPr>
            <w:tcW w:w="814" w:type="dxa"/>
          </w:tcPr>
          <w:p w14:paraId="2AD5E8A0" w14:textId="77777777" w:rsidR="00BC262B" w:rsidRPr="00FF68C5" w:rsidRDefault="00BC262B" w:rsidP="00F639F8">
            <w:pPr>
              <w:rPr>
                <w:rFonts w:asciiTheme="majorHAnsi" w:hAnsiTheme="majorHAnsi" w:cs="Times New Roman"/>
                <w:bCs/>
                <w:iCs/>
              </w:rPr>
            </w:pPr>
          </w:p>
        </w:tc>
      </w:tr>
      <w:tr w:rsidR="00BC262B" w:rsidRPr="00AD20D6" w14:paraId="320D997A" w14:textId="77777777" w:rsidTr="00F639F8">
        <w:tc>
          <w:tcPr>
            <w:tcW w:w="1012" w:type="dxa"/>
          </w:tcPr>
          <w:p w14:paraId="101ABE3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11</w:t>
            </w:r>
          </w:p>
        </w:tc>
        <w:tc>
          <w:tcPr>
            <w:tcW w:w="616" w:type="dxa"/>
          </w:tcPr>
          <w:p w14:paraId="6CFFF7C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367" w:type="dxa"/>
          </w:tcPr>
          <w:p w14:paraId="32D094A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Result Status</w:t>
            </w:r>
          </w:p>
        </w:tc>
        <w:tc>
          <w:tcPr>
            <w:tcW w:w="5860" w:type="dxa"/>
          </w:tcPr>
          <w:p w14:paraId="06E3E074" w14:textId="77777777" w:rsidR="00BC262B" w:rsidRPr="00FF68C5" w:rsidRDefault="00BC262B" w:rsidP="00F639F8">
            <w:pPr>
              <w:rPr>
                <w:rFonts w:asciiTheme="majorHAnsi" w:hAnsiTheme="majorHAnsi" w:cs="Times New Roman"/>
                <w:bCs/>
                <w:iCs/>
              </w:rPr>
            </w:pPr>
            <w:r w:rsidRPr="001F48B4">
              <w:rPr>
                <w:rFonts w:asciiTheme="majorHAnsi" w:hAnsiTheme="majorHAnsi"/>
              </w:rPr>
              <w:t>F</w:t>
            </w:r>
          </w:p>
        </w:tc>
        <w:tc>
          <w:tcPr>
            <w:tcW w:w="814" w:type="dxa"/>
          </w:tcPr>
          <w:p w14:paraId="6F26796F" w14:textId="77777777" w:rsidR="00BC262B" w:rsidRPr="00AD20D6" w:rsidRDefault="00BC262B" w:rsidP="00F639F8">
            <w:pPr>
              <w:rPr>
                <w:rFonts w:asciiTheme="majorHAnsi" w:hAnsiTheme="majorHAnsi" w:cs="Times New Roman"/>
                <w:b/>
                <w:bCs/>
                <w:i/>
                <w:iCs/>
              </w:rPr>
            </w:pPr>
          </w:p>
        </w:tc>
      </w:tr>
      <w:tr w:rsidR="00BC262B" w:rsidRPr="00AD20D6" w14:paraId="2FEF0B18" w14:textId="77777777" w:rsidTr="00F639F8">
        <w:tc>
          <w:tcPr>
            <w:tcW w:w="1012" w:type="dxa"/>
          </w:tcPr>
          <w:p w14:paraId="4EC5A46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14</w:t>
            </w:r>
          </w:p>
        </w:tc>
        <w:tc>
          <w:tcPr>
            <w:tcW w:w="616" w:type="dxa"/>
          </w:tcPr>
          <w:p w14:paraId="0F41D1E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TS</w:t>
            </w:r>
          </w:p>
        </w:tc>
        <w:tc>
          <w:tcPr>
            <w:tcW w:w="1367" w:type="dxa"/>
          </w:tcPr>
          <w:p w14:paraId="6B1E386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Date/Time of the Observation</w:t>
            </w:r>
          </w:p>
        </w:tc>
        <w:tc>
          <w:tcPr>
            <w:tcW w:w="5860" w:type="dxa"/>
          </w:tcPr>
          <w:p w14:paraId="016684B7" w14:textId="77777777" w:rsidR="00BC262B" w:rsidRPr="00FF68C5" w:rsidRDefault="00BC262B" w:rsidP="00F639F8">
            <w:pPr>
              <w:rPr>
                <w:rFonts w:asciiTheme="majorHAnsi" w:hAnsiTheme="majorHAnsi" w:cs="Times New Roman"/>
                <w:bCs/>
                <w:iCs/>
              </w:rPr>
            </w:pPr>
          </w:p>
        </w:tc>
        <w:tc>
          <w:tcPr>
            <w:tcW w:w="814" w:type="dxa"/>
          </w:tcPr>
          <w:p w14:paraId="54FE0412" w14:textId="77777777" w:rsidR="00BC262B" w:rsidRPr="00AD20D6" w:rsidRDefault="00BC262B" w:rsidP="00F639F8">
            <w:pPr>
              <w:rPr>
                <w:rFonts w:asciiTheme="majorHAnsi" w:hAnsiTheme="majorHAnsi" w:cs="Times New Roman"/>
                <w:b/>
                <w:bCs/>
                <w:i/>
                <w:iCs/>
              </w:rPr>
            </w:pPr>
          </w:p>
        </w:tc>
      </w:tr>
      <w:tr w:rsidR="00BC262B" w:rsidRPr="00AD20D6" w14:paraId="2DCBB2BF" w14:textId="77777777" w:rsidTr="00F639F8">
        <w:tc>
          <w:tcPr>
            <w:tcW w:w="1012" w:type="dxa"/>
          </w:tcPr>
          <w:p w14:paraId="008973E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15</w:t>
            </w:r>
          </w:p>
        </w:tc>
        <w:tc>
          <w:tcPr>
            <w:tcW w:w="616" w:type="dxa"/>
          </w:tcPr>
          <w:p w14:paraId="342F689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367" w:type="dxa"/>
          </w:tcPr>
          <w:p w14:paraId="19CD1BC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Producer's ID</w:t>
            </w:r>
          </w:p>
        </w:tc>
        <w:tc>
          <w:tcPr>
            <w:tcW w:w="5860" w:type="dxa"/>
          </w:tcPr>
          <w:p w14:paraId="6CAEED2E" w14:textId="77777777" w:rsidR="00BC262B" w:rsidRPr="00FF68C5" w:rsidRDefault="00BC262B" w:rsidP="00F639F8">
            <w:pPr>
              <w:rPr>
                <w:rFonts w:asciiTheme="majorHAnsi" w:hAnsiTheme="majorHAnsi" w:cs="Times New Roman"/>
                <w:bCs/>
                <w:iCs/>
              </w:rPr>
            </w:pPr>
          </w:p>
        </w:tc>
        <w:tc>
          <w:tcPr>
            <w:tcW w:w="814" w:type="dxa"/>
          </w:tcPr>
          <w:p w14:paraId="0DCDDE09" w14:textId="77777777" w:rsidR="00BC262B" w:rsidRPr="00AD20D6" w:rsidRDefault="00BC262B" w:rsidP="00F639F8">
            <w:pPr>
              <w:rPr>
                <w:rFonts w:asciiTheme="majorHAnsi" w:hAnsiTheme="majorHAnsi" w:cs="Times New Roman"/>
                <w:b/>
                <w:bCs/>
                <w:i/>
                <w:iCs/>
              </w:rPr>
            </w:pPr>
          </w:p>
        </w:tc>
      </w:tr>
      <w:tr w:rsidR="00BC262B" w:rsidRPr="00AD20D6" w14:paraId="3A79FD1A" w14:textId="77777777" w:rsidTr="00F639F8">
        <w:tc>
          <w:tcPr>
            <w:tcW w:w="1012" w:type="dxa"/>
          </w:tcPr>
          <w:p w14:paraId="7A951B0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16</w:t>
            </w:r>
          </w:p>
        </w:tc>
        <w:tc>
          <w:tcPr>
            <w:tcW w:w="616" w:type="dxa"/>
          </w:tcPr>
          <w:p w14:paraId="453BE7D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XCN</w:t>
            </w:r>
          </w:p>
        </w:tc>
        <w:tc>
          <w:tcPr>
            <w:tcW w:w="1367" w:type="dxa"/>
          </w:tcPr>
          <w:p w14:paraId="2639F16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Responsible Observer</w:t>
            </w:r>
          </w:p>
        </w:tc>
        <w:tc>
          <w:tcPr>
            <w:tcW w:w="5860" w:type="dxa"/>
          </w:tcPr>
          <w:p w14:paraId="17EEF581" w14:textId="77777777" w:rsidR="00BC262B" w:rsidRPr="00AA1A60" w:rsidRDefault="00BC262B" w:rsidP="00F639F8">
            <w:pPr>
              <w:pStyle w:val="NoSpacing"/>
              <w:rPr>
                <w:rFonts w:asciiTheme="majorHAnsi" w:hAnsiTheme="majorHAnsi"/>
              </w:rPr>
            </w:pPr>
            <w:r w:rsidRPr="001F48B4">
              <w:rPr>
                <w:rFonts w:asciiTheme="majorHAnsi" w:hAnsiTheme="majorHAnsi"/>
              </w:rPr>
              <w:t>10000000032^CPR</w:t>
            </w:r>
            <w:r>
              <w:rPr>
                <w:rFonts w:asciiTheme="majorHAnsi" w:hAnsiTheme="majorHAnsi"/>
              </w:rPr>
              <w:t>SPHYSICIAN^ONE^^^DR^MD^VistA200</w:t>
            </w:r>
          </w:p>
        </w:tc>
        <w:tc>
          <w:tcPr>
            <w:tcW w:w="814" w:type="dxa"/>
          </w:tcPr>
          <w:p w14:paraId="454D1DB8" w14:textId="77777777" w:rsidR="00BC262B" w:rsidRPr="00AD20D6" w:rsidRDefault="00BC262B" w:rsidP="00F639F8">
            <w:pPr>
              <w:rPr>
                <w:rFonts w:asciiTheme="majorHAnsi" w:hAnsiTheme="majorHAnsi" w:cs="Times New Roman"/>
                <w:b/>
                <w:bCs/>
                <w:i/>
                <w:iCs/>
              </w:rPr>
            </w:pPr>
          </w:p>
        </w:tc>
      </w:tr>
    </w:tbl>
    <w:p w14:paraId="74EF9F71" w14:textId="77777777" w:rsidR="00BC262B" w:rsidRDefault="00BC262B" w:rsidP="00BC262B">
      <w:pPr>
        <w:rPr>
          <w:rFonts w:asciiTheme="majorHAnsi" w:hAnsiTheme="majorHAnsi" w:cs="Times New Roman"/>
          <w:b/>
          <w:bCs/>
          <w:i/>
          <w:iCs/>
          <w:sz w:val="32"/>
          <w:szCs w:val="32"/>
        </w:rPr>
      </w:pPr>
    </w:p>
    <w:p w14:paraId="27C49974" w14:textId="77777777" w:rsidR="00BC262B" w:rsidRDefault="00BC262B" w:rsidP="00BC262B">
      <w:pPr>
        <w:rPr>
          <w:rFonts w:asciiTheme="majorHAnsi" w:hAnsiTheme="majorHAnsi" w:cs="Times New Roman"/>
          <w:b/>
          <w:bCs/>
          <w:i/>
          <w:iCs/>
          <w:sz w:val="32"/>
          <w:szCs w:val="32"/>
        </w:rPr>
      </w:pPr>
    </w:p>
    <w:p w14:paraId="3C3FC418" w14:textId="77777777" w:rsidR="00BC262B" w:rsidRPr="00866B18" w:rsidRDefault="00BC262B" w:rsidP="00BC262B">
      <w:pPr>
        <w:pStyle w:val="Style2"/>
      </w:pPr>
      <w:bookmarkStart w:id="833" w:name="_Toc398038654"/>
      <w:r>
        <w:lastRenderedPageBreak/>
        <w:t>OBX Segment – Observation Segment – Vitals ACK</w:t>
      </w:r>
      <w:bookmarkEnd w:id="83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78"/>
        <w:gridCol w:w="1427"/>
        <w:gridCol w:w="5643"/>
        <w:gridCol w:w="771"/>
      </w:tblGrid>
      <w:tr w:rsidR="00BC262B" w:rsidRPr="00AD20D6" w14:paraId="3DE30049" w14:textId="77777777" w:rsidTr="00F639F8">
        <w:tc>
          <w:tcPr>
            <w:tcW w:w="657" w:type="dxa"/>
            <w:shd w:val="clear" w:color="auto" w:fill="D9D9D9" w:themeFill="background1" w:themeFillShade="D9"/>
          </w:tcPr>
          <w:p w14:paraId="7552951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78" w:type="dxa"/>
            <w:shd w:val="clear" w:color="auto" w:fill="D9D9D9" w:themeFill="background1" w:themeFillShade="D9"/>
          </w:tcPr>
          <w:p w14:paraId="7C2ECBC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27" w:type="dxa"/>
            <w:shd w:val="clear" w:color="auto" w:fill="D9D9D9" w:themeFill="background1" w:themeFillShade="D9"/>
          </w:tcPr>
          <w:p w14:paraId="2A4B85B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643" w:type="dxa"/>
            <w:shd w:val="clear" w:color="auto" w:fill="D9D9D9" w:themeFill="background1" w:themeFillShade="D9"/>
          </w:tcPr>
          <w:p w14:paraId="2E55151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D9D9D9" w:themeFill="background1" w:themeFillShade="D9"/>
          </w:tcPr>
          <w:p w14:paraId="1117173C" w14:textId="77777777" w:rsidR="00BC262B" w:rsidRPr="00AD20D6" w:rsidRDefault="00BC262B" w:rsidP="00F639F8">
            <w:pPr>
              <w:rPr>
                <w:rFonts w:asciiTheme="majorHAnsi" w:hAnsiTheme="majorHAnsi" w:cs="Times New Roman"/>
                <w:b/>
                <w:bCs/>
                <w:i/>
                <w:iCs/>
              </w:rPr>
            </w:pPr>
            <w:r w:rsidRPr="00AD20D6">
              <w:rPr>
                <w:rFonts w:asciiTheme="majorHAnsi" w:hAnsiTheme="majorHAnsi" w:cs="Times New Roman"/>
                <w:b/>
                <w:bCs/>
                <w:i/>
                <w:iCs/>
              </w:rPr>
              <w:t>Notes</w:t>
            </w:r>
          </w:p>
        </w:tc>
      </w:tr>
      <w:tr w:rsidR="00BC262B" w:rsidRPr="00AD20D6" w14:paraId="6C5E025E" w14:textId="77777777" w:rsidTr="00F639F8">
        <w:tc>
          <w:tcPr>
            <w:tcW w:w="657" w:type="dxa"/>
            <w:shd w:val="clear" w:color="auto" w:fill="auto"/>
          </w:tcPr>
          <w:p w14:paraId="488EBFC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78" w:type="dxa"/>
            <w:shd w:val="clear" w:color="auto" w:fill="auto"/>
          </w:tcPr>
          <w:p w14:paraId="2760AF5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27" w:type="dxa"/>
            <w:shd w:val="clear" w:color="auto" w:fill="auto"/>
          </w:tcPr>
          <w:p w14:paraId="4333088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643" w:type="dxa"/>
            <w:shd w:val="clear" w:color="auto" w:fill="auto"/>
          </w:tcPr>
          <w:p w14:paraId="17DAE2C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w:t>
            </w:r>
          </w:p>
        </w:tc>
        <w:tc>
          <w:tcPr>
            <w:tcW w:w="771" w:type="dxa"/>
            <w:shd w:val="clear" w:color="auto" w:fill="auto"/>
          </w:tcPr>
          <w:p w14:paraId="433BE8C7" w14:textId="77777777" w:rsidR="00BC262B" w:rsidRPr="00AD20D6" w:rsidRDefault="00BC262B" w:rsidP="00F639F8">
            <w:pPr>
              <w:rPr>
                <w:rFonts w:asciiTheme="majorHAnsi" w:hAnsiTheme="majorHAnsi" w:cs="Times New Roman"/>
                <w:b/>
                <w:bCs/>
                <w:i/>
                <w:iCs/>
              </w:rPr>
            </w:pPr>
          </w:p>
        </w:tc>
      </w:tr>
      <w:tr w:rsidR="00BC262B" w:rsidRPr="00AD20D6" w14:paraId="4FFED701" w14:textId="77777777" w:rsidTr="00F639F8">
        <w:tc>
          <w:tcPr>
            <w:tcW w:w="657" w:type="dxa"/>
            <w:shd w:val="clear" w:color="auto" w:fill="auto"/>
          </w:tcPr>
          <w:p w14:paraId="6D8DB57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78" w:type="dxa"/>
            <w:shd w:val="clear" w:color="auto" w:fill="auto"/>
          </w:tcPr>
          <w:p w14:paraId="7076ECC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14:paraId="1D6716D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643" w:type="dxa"/>
            <w:shd w:val="clear" w:color="auto" w:fill="auto"/>
          </w:tcPr>
          <w:p w14:paraId="16E5048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ST</w:t>
            </w:r>
          </w:p>
        </w:tc>
        <w:tc>
          <w:tcPr>
            <w:tcW w:w="771" w:type="dxa"/>
            <w:shd w:val="clear" w:color="auto" w:fill="auto"/>
          </w:tcPr>
          <w:p w14:paraId="6AEAE277" w14:textId="77777777" w:rsidR="00BC262B" w:rsidRPr="00AD20D6" w:rsidRDefault="00BC262B" w:rsidP="00F639F8">
            <w:pPr>
              <w:rPr>
                <w:rFonts w:asciiTheme="majorHAnsi" w:hAnsiTheme="majorHAnsi" w:cs="Times New Roman"/>
                <w:b/>
                <w:bCs/>
                <w:i/>
                <w:iCs/>
              </w:rPr>
            </w:pPr>
          </w:p>
        </w:tc>
      </w:tr>
      <w:tr w:rsidR="00BC262B" w:rsidRPr="00AD20D6" w14:paraId="02E72AA5" w14:textId="77777777" w:rsidTr="00F639F8">
        <w:tc>
          <w:tcPr>
            <w:tcW w:w="657" w:type="dxa"/>
            <w:shd w:val="clear" w:color="auto" w:fill="auto"/>
          </w:tcPr>
          <w:p w14:paraId="7E8B313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78" w:type="dxa"/>
            <w:shd w:val="clear" w:color="auto" w:fill="auto"/>
          </w:tcPr>
          <w:p w14:paraId="3CEC858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27" w:type="dxa"/>
            <w:shd w:val="clear" w:color="auto" w:fill="auto"/>
          </w:tcPr>
          <w:p w14:paraId="58CBE88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643" w:type="dxa"/>
            <w:shd w:val="clear" w:color="auto" w:fill="auto"/>
          </w:tcPr>
          <w:p w14:paraId="21A57F3B" w14:textId="77777777" w:rsidR="00BC262B" w:rsidRPr="00FF68C5" w:rsidRDefault="00BC262B" w:rsidP="00F639F8">
            <w:pPr>
              <w:rPr>
                <w:rFonts w:asciiTheme="majorHAnsi" w:hAnsiTheme="majorHAnsi" w:cs="Times New Roman"/>
                <w:bCs/>
                <w:iCs/>
              </w:rPr>
            </w:pPr>
            <w:r w:rsidRPr="00647135">
              <w:rPr>
                <w:rFonts w:ascii="Arial" w:hAnsi="Arial" w:cs="Arial"/>
                <w:sz w:val="20"/>
                <w:szCs w:val="20"/>
              </w:rPr>
              <w:t>B</w:t>
            </w:r>
            <w:r>
              <w:rPr>
                <w:rFonts w:ascii="Arial" w:hAnsi="Arial" w:cs="Arial"/>
                <w:sz w:val="20"/>
                <w:szCs w:val="20"/>
              </w:rPr>
              <w:t>PS^SYSTOLIC BLOOD PRESSURE^^^^</w:t>
            </w:r>
          </w:p>
        </w:tc>
        <w:tc>
          <w:tcPr>
            <w:tcW w:w="771" w:type="dxa"/>
            <w:shd w:val="clear" w:color="auto" w:fill="auto"/>
          </w:tcPr>
          <w:p w14:paraId="650EC6A2" w14:textId="77777777" w:rsidR="00BC262B" w:rsidRPr="00AD20D6" w:rsidRDefault="00BC262B" w:rsidP="00F639F8">
            <w:pPr>
              <w:rPr>
                <w:rFonts w:asciiTheme="majorHAnsi" w:hAnsiTheme="majorHAnsi" w:cs="Times New Roman"/>
                <w:b/>
                <w:bCs/>
                <w:i/>
                <w:iCs/>
              </w:rPr>
            </w:pPr>
          </w:p>
        </w:tc>
      </w:tr>
      <w:tr w:rsidR="00BC262B" w:rsidRPr="00AD20D6" w14:paraId="2B54BF99" w14:textId="77777777" w:rsidTr="00F639F8">
        <w:tc>
          <w:tcPr>
            <w:tcW w:w="657" w:type="dxa"/>
            <w:shd w:val="clear" w:color="auto" w:fill="auto"/>
          </w:tcPr>
          <w:p w14:paraId="795B9DB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1078" w:type="dxa"/>
            <w:shd w:val="clear" w:color="auto" w:fill="auto"/>
          </w:tcPr>
          <w:p w14:paraId="4ABF0C1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427" w:type="dxa"/>
            <w:shd w:val="clear" w:color="auto" w:fill="auto"/>
          </w:tcPr>
          <w:p w14:paraId="1E3EBFC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643" w:type="dxa"/>
            <w:shd w:val="clear" w:color="auto" w:fill="auto"/>
          </w:tcPr>
          <w:p w14:paraId="684FA901"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80</w:t>
            </w:r>
          </w:p>
        </w:tc>
        <w:tc>
          <w:tcPr>
            <w:tcW w:w="771" w:type="dxa"/>
            <w:shd w:val="clear" w:color="auto" w:fill="auto"/>
          </w:tcPr>
          <w:p w14:paraId="53136D4B" w14:textId="77777777" w:rsidR="00BC262B" w:rsidRPr="00AD20D6" w:rsidRDefault="00BC262B" w:rsidP="00F639F8">
            <w:pPr>
              <w:rPr>
                <w:rFonts w:asciiTheme="majorHAnsi" w:hAnsiTheme="majorHAnsi" w:cs="Times New Roman"/>
                <w:b/>
                <w:bCs/>
                <w:i/>
                <w:iCs/>
              </w:rPr>
            </w:pPr>
          </w:p>
        </w:tc>
      </w:tr>
      <w:tr w:rsidR="00BC262B" w:rsidRPr="00AD20D6" w14:paraId="3F5F7A5E" w14:textId="77777777" w:rsidTr="00F639F8">
        <w:tc>
          <w:tcPr>
            <w:tcW w:w="657" w:type="dxa"/>
            <w:shd w:val="clear" w:color="auto" w:fill="auto"/>
          </w:tcPr>
          <w:p w14:paraId="6D4712E4"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6</w:t>
            </w:r>
          </w:p>
        </w:tc>
        <w:tc>
          <w:tcPr>
            <w:tcW w:w="1078" w:type="dxa"/>
            <w:shd w:val="clear" w:color="auto" w:fill="auto"/>
          </w:tcPr>
          <w:p w14:paraId="5AACAB8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CR</w:t>
            </w:r>
          </w:p>
        </w:tc>
        <w:tc>
          <w:tcPr>
            <w:tcW w:w="1427" w:type="dxa"/>
            <w:shd w:val="clear" w:color="auto" w:fill="auto"/>
          </w:tcPr>
          <w:p w14:paraId="2D3CB60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 xml:space="preserve">Observation </w:t>
            </w:r>
            <w:r>
              <w:rPr>
                <w:rFonts w:asciiTheme="majorHAnsi" w:hAnsiTheme="majorHAnsi" w:cs="Times New Roman"/>
                <w:bCs/>
                <w:iCs/>
              </w:rPr>
              <w:t xml:space="preserve">Units </w:t>
            </w:r>
          </w:p>
        </w:tc>
        <w:tc>
          <w:tcPr>
            <w:tcW w:w="5643" w:type="dxa"/>
            <w:shd w:val="clear" w:color="auto" w:fill="auto"/>
          </w:tcPr>
          <w:p w14:paraId="0D1F100B" w14:textId="77777777" w:rsidR="00BC262B" w:rsidRPr="00FF68C5" w:rsidRDefault="00BC262B" w:rsidP="00F639F8">
            <w:pPr>
              <w:rPr>
                <w:rFonts w:asciiTheme="majorHAnsi" w:hAnsiTheme="majorHAnsi" w:cs="Times New Roman"/>
                <w:bCs/>
                <w:iCs/>
              </w:rPr>
            </w:pPr>
            <w:r w:rsidRPr="00647135">
              <w:rPr>
                <w:rFonts w:ascii="Arial" w:hAnsi="Arial" w:cs="Arial"/>
                <w:sz w:val="20"/>
                <w:szCs w:val="20"/>
              </w:rPr>
              <w:t>mm (hg</w:t>
            </w:r>
            <w:r>
              <w:rPr>
                <w:rFonts w:ascii="Arial" w:hAnsi="Arial" w:cs="Arial"/>
                <w:sz w:val="20"/>
                <w:szCs w:val="20"/>
              </w:rPr>
              <w:t>)</w:t>
            </w:r>
          </w:p>
        </w:tc>
        <w:tc>
          <w:tcPr>
            <w:tcW w:w="771" w:type="dxa"/>
            <w:shd w:val="clear" w:color="auto" w:fill="auto"/>
          </w:tcPr>
          <w:p w14:paraId="7BB73B00" w14:textId="77777777" w:rsidR="00BC262B" w:rsidRPr="00AD20D6" w:rsidRDefault="00BC262B" w:rsidP="00F639F8">
            <w:pPr>
              <w:rPr>
                <w:rFonts w:asciiTheme="majorHAnsi" w:hAnsiTheme="majorHAnsi" w:cs="Times New Roman"/>
                <w:b/>
                <w:bCs/>
                <w:i/>
                <w:iCs/>
              </w:rPr>
            </w:pPr>
          </w:p>
        </w:tc>
      </w:tr>
      <w:tr w:rsidR="00BC262B" w:rsidRPr="00AD20D6" w14:paraId="3F96FB6A" w14:textId="77777777" w:rsidTr="00F639F8">
        <w:tc>
          <w:tcPr>
            <w:tcW w:w="657" w:type="dxa"/>
            <w:shd w:val="clear" w:color="auto" w:fill="auto"/>
          </w:tcPr>
          <w:p w14:paraId="4CE63C4B"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14</w:t>
            </w:r>
          </w:p>
        </w:tc>
        <w:tc>
          <w:tcPr>
            <w:tcW w:w="1078" w:type="dxa"/>
            <w:shd w:val="clear" w:color="auto" w:fill="auto"/>
          </w:tcPr>
          <w:p w14:paraId="37A3E269"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TS</w:t>
            </w:r>
          </w:p>
        </w:tc>
        <w:tc>
          <w:tcPr>
            <w:tcW w:w="1427" w:type="dxa"/>
            <w:shd w:val="clear" w:color="auto" w:fill="auto"/>
          </w:tcPr>
          <w:p w14:paraId="2531B5D4"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 xml:space="preserve"> </w:t>
            </w:r>
            <w:r w:rsidRPr="00FF68C5">
              <w:rPr>
                <w:rFonts w:asciiTheme="majorHAnsi" w:hAnsiTheme="majorHAnsi" w:cs="Times New Roman"/>
                <w:bCs/>
                <w:iCs/>
              </w:rPr>
              <w:t xml:space="preserve">Observation </w:t>
            </w:r>
            <w:r>
              <w:rPr>
                <w:rFonts w:asciiTheme="majorHAnsi" w:hAnsiTheme="majorHAnsi" w:cs="Times New Roman"/>
                <w:bCs/>
                <w:iCs/>
              </w:rPr>
              <w:t>Date/Time</w:t>
            </w:r>
          </w:p>
        </w:tc>
        <w:tc>
          <w:tcPr>
            <w:tcW w:w="5643" w:type="dxa"/>
            <w:shd w:val="clear" w:color="auto" w:fill="auto"/>
          </w:tcPr>
          <w:p w14:paraId="7F195E21" w14:textId="77777777" w:rsidR="00BC262B" w:rsidRPr="00FF68C5" w:rsidRDefault="00BC262B" w:rsidP="00F639F8">
            <w:pPr>
              <w:rPr>
                <w:rFonts w:asciiTheme="majorHAnsi" w:hAnsiTheme="majorHAnsi" w:cs="Times New Roman"/>
                <w:bCs/>
                <w:iCs/>
              </w:rPr>
            </w:pPr>
            <w:r w:rsidRPr="00AD5566">
              <w:rPr>
                <w:rFonts w:asciiTheme="majorHAnsi" w:hAnsiTheme="majorHAnsi" w:cs="Times New Roman"/>
              </w:rPr>
              <w:t>20040617155717-0500</w:t>
            </w:r>
          </w:p>
        </w:tc>
        <w:tc>
          <w:tcPr>
            <w:tcW w:w="771" w:type="dxa"/>
            <w:shd w:val="clear" w:color="auto" w:fill="auto"/>
          </w:tcPr>
          <w:p w14:paraId="0B3D0935" w14:textId="77777777" w:rsidR="00BC262B" w:rsidRPr="00AD20D6" w:rsidRDefault="00BC262B" w:rsidP="00F639F8">
            <w:pPr>
              <w:rPr>
                <w:rFonts w:asciiTheme="majorHAnsi" w:hAnsiTheme="majorHAnsi" w:cs="Times New Roman"/>
                <w:b/>
                <w:bCs/>
                <w:i/>
                <w:iCs/>
              </w:rPr>
            </w:pPr>
          </w:p>
        </w:tc>
      </w:tr>
    </w:tbl>
    <w:p w14:paraId="1E37DE16" w14:textId="77777777" w:rsidR="00BC262B" w:rsidRDefault="00BC262B" w:rsidP="00BC262B">
      <w:pPr>
        <w:rPr>
          <w:rFonts w:ascii="Cambria" w:hAnsi="Cambria"/>
          <w:highlight w:val="yellow"/>
        </w:rPr>
      </w:pPr>
    </w:p>
    <w:p w14:paraId="604FBDE5" w14:textId="77777777" w:rsidR="00BC262B" w:rsidRPr="00603737" w:rsidRDefault="00BC262B" w:rsidP="00BC262B">
      <w:pPr>
        <w:pStyle w:val="Style2"/>
      </w:pPr>
      <w:bookmarkStart w:id="834" w:name="_Toc398038655"/>
      <w:r w:rsidRPr="00603737">
        <w:t>OBX Segment</w:t>
      </w:r>
      <w:r>
        <w:t xml:space="preserve"> – Observation Segment – Lab</w:t>
      </w:r>
      <w:bookmarkEnd w:id="834"/>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4"/>
        <w:gridCol w:w="57"/>
        <w:gridCol w:w="651"/>
        <w:gridCol w:w="1458"/>
        <w:gridCol w:w="5850"/>
        <w:gridCol w:w="978"/>
      </w:tblGrid>
      <w:tr w:rsidR="00BC262B" w:rsidRPr="003A1A9C" w14:paraId="0F631D6A" w14:textId="77777777" w:rsidTr="00F639F8">
        <w:tc>
          <w:tcPr>
            <w:tcW w:w="920" w:type="dxa"/>
            <w:gridSpan w:val="2"/>
            <w:shd w:val="clear" w:color="auto" w:fill="BFBFBF" w:themeFill="background1" w:themeFillShade="BF"/>
          </w:tcPr>
          <w:p w14:paraId="6E34D41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92" w:type="dxa"/>
            <w:shd w:val="clear" w:color="auto" w:fill="BFBFBF" w:themeFill="background1" w:themeFillShade="BF"/>
          </w:tcPr>
          <w:p w14:paraId="7BB9E87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516" w:type="dxa"/>
            <w:shd w:val="clear" w:color="auto" w:fill="BFBFBF" w:themeFill="background1" w:themeFillShade="BF"/>
          </w:tcPr>
          <w:p w14:paraId="2617591F"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249" w:type="dxa"/>
            <w:shd w:val="clear" w:color="auto" w:fill="BFBFBF" w:themeFill="background1" w:themeFillShade="BF"/>
          </w:tcPr>
          <w:p w14:paraId="68C2CFE7"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1171" w:type="dxa"/>
            <w:shd w:val="clear" w:color="auto" w:fill="BFBFBF" w:themeFill="background1" w:themeFillShade="BF"/>
          </w:tcPr>
          <w:p w14:paraId="14AEC25D" w14:textId="77777777" w:rsidR="00BC262B" w:rsidRPr="003A1A9C" w:rsidRDefault="00BC262B" w:rsidP="00F639F8">
            <w:pPr>
              <w:rPr>
                <w:rFonts w:asciiTheme="majorHAnsi" w:hAnsiTheme="majorHAnsi" w:cs="Times New Roman"/>
                <w:b/>
                <w:bCs/>
                <w:i/>
                <w:iCs/>
              </w:rPr>
            </w:pPr>
            <w:r w:rsidRPr="003A1A9C">
              <w:rPr>
                <w:rFonts w:asciiTheme="majorHAnsi" w:hAnsiTheme="majorHAnsi" w:cs="Times New Roman"/>
                <w:b/>
                <w:bCs/>
                <w:i/>
                <w:iCs/>
              </w:rPr>
              <w:t>Notes</w:t>
            </w:r>
          </w:p>
        </w:tc>
      </w:tr>
      <w:tr w:rsidR="00BC262B" w:rsidRPr="003A1A9C" w14:paraId="423FD419" w14:textId="77777777" w:rsidTr="00F639F8">
        <w:tc>
          <w:tcPr>
            <w:tcW w:w="791" w:type="dxa"/>
          </w:tcPr>
          <w:p w14:paraId="686C24C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921" w:type="dxa"/>
            <w:gridSpan w:val="2"/>
          </w:tcPr>
          <w:p w14:paraId="17CAD14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516" w:type="dxa"/>
          </w:tcPr>
          <w:p w14:paraId="5ACAC65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249" w:type="dxa"/>
          </w:tcPr>
          <w:p w14:paraId="3026D62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171" w:type="dxa"/>
          </w:tcPr>
          <w:p w14:paraId="5CF1C5D8" w14:textId="77777777" w:rsidR="00BC262B" w:rsidRPr="003A1A9C" w:rsidRDefault="00BC262B" w:rsidP="00F639F8">
            <w:pPr>
              <w:rPr>
                <w:rFonts w:asciiTheme="majorHAnsi" w:hAnsiTheme="majorHAnsi" w:cs="Times New Roman"/>
                <w:b/>
                <w:bCs/>
                <w:i/>
                <w:iCs/>
              </w:rPr>
            </w:pPr>
          </w:p>
        </w:tc>
      </w:tr>
      <w:tr w:rsidR="00BC262B" w:rsidRPr="00AD20D6" w14:paraId="3D57D713" w14:textId="77777777" w:rsidTr="00F639F8">
        <w:tc>
          <w:tcPr>
            <w:tcW w:w="791" w:type="dxa"/>
          </w:tcPr>
          <w:p w14:paraId="25B89AC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921" w:type="dxa"/>
            <w:gridSpan w:val="2"/>
          </w:tcPr>
          <w:p w14:paraId="36157F2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516" w:type="dxa"/>
          </w:tcPr>
          <w:p w14:paraId="71BBFF5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249" w:type="dxa"/>
          </w:tcPr>
          <w:p w14:paraId="543F965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171" w:type="dxa"/>
          </w:tcPr>
          <w:p w14:paraId="2676F9BF" w14:textId="77777777" w:rsidR="00BC262B" w:rsidRPr="00FF68C5" w:rsidRDefault="00BC262B" w:rsidP="00F639F8">
            <w:pPr>
              <w:rPr>
                <w:rFonts w:asciiTheme="majorHAnsi" w:hAnsiTheme="majorHAnsi" w:cs="Times New Roman"/>
                <w:bCs/>
                <w:iCs/>
              </w:rPr>
            </w:pPr>
          </w:p>
        </w:tc>
      </w:tr>
      <w:tr w:rsidR="00BC262B" w:rsidRPr="00AD20D6" w14:paraId="51BEE4ED" w14:textId="77777777" w:rsidTr="00F639F8">
        <w:tc>
          <w:tcPr>
            <w:tcW w:w="791" w:type="dxa"/>
          </w:tcPr>
          <w:p w14:paraId="6DE2C0B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921" w:type="dxa"/>
            <w:gridSpan w:val="2"/>
          </w:tcPr>
          <w:p w14:paraId="2F079A3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16" w:type="dxa"/>
          </w:tcPr>
          <w:p w14:paraId="51B3641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249" w:type="dxa"/>
          </w:tcPr>
          <w:p w14:paraId="6A132D07" w14:textId="77777777" w:rsidR="00BC262B" w:rsidRDefault="00BC262B" w:rsidP="00F639F8">
            <w:pPr>
              <w:rPr>
                <w:rFonts w:asciiTheme="majorHAnsi" w:hAnsiTheme="majorHAnsi" w:cs="Times New Roman"/>
                <w:bCs/>
                <w:iCs/>
              </w:rPr>
            </w:pPr>
            <w:r w:rsidRPr="002C07D9">
              <w:rPr>
                <w:rFonts w:asciiTheme="majorHAnsi" w:hAnsiTheme="majorHAnsi" w:cs="Times New Roman"/>
                <w:bCs/>
                <w:iCs/>
              </w:rPr>
              <w:t>717-9^HEMOGLOBIN:ACNC:PT:BLD:ORD^LN^4685470^^</w:t>
            </w:r>
          </w:p>
          <w:p w14:paraId="7CB3569B" w14:textId="77777777" w:rsidR="00BC262B" w:rsidRPr="00FF68C5" w:rsidRDefault="00BC262B" w:rsidP="00F639F8">
            <w:pPr>
              <w:rPr>
                <w:rFonts w:asciiTheme="majorHAnsi" w:hAnsiTheme="majorHAnsi" w:cs="Times New Roman"/>
                <w:bCs/>
                <w:iCs/>
              </w:rPr>
            </w:pPr>
            <w:r w:rsidRPr="002C07D9">
              <w:rPr>
                <w:rFonts w:asciiTheme="majorHAnsi" w:hAnsiTheme="majorHAnsi" w:cs="Times New Roman"/>
                <w:bCs/>
                <w:iCs/>
              </w:rPr>
              <w:t>99VA95.3^2.14^2.14^HGB</w:t>
            </w:r>
          </w:p>
        </w:tc>
        <w:tc>
          <w:tcPr>
            <w:tcW w:w="1171" w:type="dxa"/>
          </w:tcPr>
          <w:p w14:paraId="070E7C30" w14:textId="77777777" w:rsidR="00BC262B" w:rsidRPr="00FF68C5" w:rsidRDefault="00BC262B" w:rsidP="00F639F8">
            <w:pPr>
              <w:rPr>
                <w:rFonts w:asciiTheme="majorHAnsi" w:hAnsiTheme="majorHAnsi" w:cs="Times New Roman"/>
                <w:bCs/>
                <w:iCs/>
              </w:rPr>
            </w:pPr>
          </w:p>
        </w:tc>
      </w:tr>
      <w:tr w:rsidR="00BC262B" w:rsidRPr="00AD20D6" w14:paraId="7FD09661" w14:textId="77777777" w:rsidTr="00F639F8">
        <w:tc>
          <w:tcPr>
            <w:tcW w:w="791" w:type="dxa"/>
          </w:tcPr>
          <w:p w14:paraId="2361276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921" w:type="dxa"/>
            <w:gridSpan w:val="2"/>
          </w:tcPr>
          <w:p w14:paraId="6130481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516" w:type="dxa"/>
          </w:tcPr>
          <w:p w14:paraId="144A9FB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Sub-Id</w:t>
            </w:r>
          </w:p>
        </w:tc>
        <w:tc>
          <w:tcPr>
            <w:tcW w:w="5249" w:type="dxa"/>
          </w:tcPr>
          <w:p w14:paraId="0DDE88B3" w14:textId="77777777" w:rsidR="00BC262B" w:rsidRDefault="00BC262B" w:rsidP="00F639F8">
            <w:pPr>
              <w:rPr>
                <w:rFonts w:asciiTheme="majorHAnsi" w:hAnsiTheme="majorHAnsi" w:cs="Times New Roman"/>
                <w:bCs/>
                <w:iCs/>
              </w:rPr>
            </w:pPr>
            <w:r w:rsidRPr="00FF68C5">
              <w:rPr>
                <w:rFonts w:asciiTheme="majorHAnsi" w:hAnsiTheme="majorHAnsi" w:cs="Times New Roman"/>
                <w:bCs/>
                <w:iCs/>
              </w:rPr>
              <w:t>CH38</w:t>
            </w:r>
            <w:r>
              <w:rPr>
                <w:rFonts w:asciiTheme="majorHAnsi" w:hAnsiTheme="majorHAnsi" w:cs="Times New Roman"/>
                <w:bCs/>
                <w:iCs/>
              </w:rPr>
              <w:t>6</w:t>
            </w:r>
          </w:p>
        </w:tc>
        <w:tc>
          <w:tcPr>
            <w:tcW w:w="1171" w:type="dxa"/>
          </w:tcPr>
          <w:p w14:paraId="2D2F049C" w14:textId="77777777" w:rsidR="00BC262B" w:rsidRPr="00FF68C5" w:rsidRDefault="00BC262B" w:rsidP="00F639F8">
            <w:pPr>
              <w:rPr>
                <w:rFonts w:asciiTheme="majorHAnsi" w:hAnsiTheme="majorHAnsi" w:cs="Times New Roman"/>
                <w:bCs/>
                <w:iCs/>
              </w:rPr>
            </w:pPr>
          </w:p>
        </w:tc>
      </w:tr>
      <w:tr w:rsidR="00BC262B" w:rsidRPr="00AD20D6" w14:paraId="27C33C50" w14:textId="77777777" w:rsidTr="00F639F8">
        <w:tc>
          <w:tcPr>
            <w:tcW w:w="791" w:type="dxa"/>
          </w:tcPr>
          <w:p w14:paraId="002612E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921" w:type="dxa"/>
            <w:gridSpan w:val="2"/>
          </w:tcPr>
          <w:p w14:paraId="4FB017E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516" w:type="dxa"/>
          </w:tcPr>
          <w:p w14:paraId="31931AD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249" w:type="dxa"/>
          </w:tcPr>
          <w:p w14:paraId="737AA637"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15</w:t>
            </w:r>
          </w:p>
        </w:tc>
        <w:tc>
          <w:tcPr>
            <w:tcW w:w="1171" w:type="dxa"/>
          </w:tcPr>
          <w:p w14:paraId="4347779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normal</w:t>
            </w:r>
          </w:p>
        </w:tc>
      </w:tr>
      <w:tr w:rsidR="00BC262B" w:rsidRPr="00AD20D6" w14:paraId="6FBA6C68" w14:textId="77777777" w:rsidTr="00F639F8">
        <w:tc>
          <w:tcPr>
            <w:tcW w:w="791" w:type="dxa"/>
          </w:tcPr>
          <w:p w14:paraId="07ED90D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6</w:t>
            </w:r>
          </w:p>
        </w:tc>
        <w:tc>
          <w:tcPr>
            <w:tcW w:w="921" w:type="dxa"/>
            <w:gridSpan w:val="2"/>
          </w:tcPr>
          <w:p w14:paraId="3FDA88C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16" w:type="dxa"/>
          </w:tcPr>
          <w:p w14:paraId="3DBD4F9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Units</w:t>
            </w:r>
          </w:p>
        </w:tc>
        <w:tc>
          <w:tcPr>
            <w:tcW w:w="5249" w:type="dxa"/>
          </w:tcPr>
          <w:p w14:paraId="22A3613F" w14:textId="77777777" w:rsidR="00BC262B" w:rsidRPr="00FF68C5" w:rsidRDefault="00BC262B" w:rsidP="00F639F8">
            <w:pPr>
              <w:rPr>
                <w:rFonts w:asciiTheme="majorHAnsi" w:hAnsiTheme="majorHAnsi" w:cs="Times New Roman"/>
                <w:bCs/>
                <w:iCs/>
              </w:rPr>
            </w:pPr>
            <w:r w:rsidRPr="002C07D9">
              <w:rPr>
                <w:rFonts w:asciiTheme="majorHAnsi" w:hAnsiTheme="majorHAnsi" w:cs="Times New Roman"/>
                <w:bCs/>
                <w:iCs/>
              </w:rPr>
              <w:t>g/dL^g/dL^L</w:t>
            </w:r>
          </w:p>
        </w:tc>
        <w:tc>
          <w:tcPr>
            <w:tcW w:w="1171" w:type="dxa"/>
          </w:tcPr>
          <w:p w14:paraId="70D67E5B" w14:textId="77777777" w:rsidR="00BC262B" w:rsidRPr="00FF68C5" w:rsidRDefault="00BC262B" w:rsidP="00F639F8">
            <w:pPr>
              <w:rPr>
                <w:rFonts w:asciiTheme="majorHAnsi" w:hAnsiTheme="majorHAnsi" w:cs="Times New Roman"/>
                <w:bCs/>
                <w:iCs/>
              </w:rPr>
            </w:pPr>
          </w:p>
        </w:tc>
      </w:tr>
      <w:tr w:rsidR="00BC262B" w:rsidRPr="00AD20D6" w14:paraId="1ECB60B4" w14:textId="77777777" w:rsidTr="00F639F8">
        <w:tc>
          <w:tcPr>
            <w:tcW w:w="791" w:type="dxa"/>
          </w:tcPr>
          <w:p w14:paraId="5DDDBBA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7</w:t>
            </w:r>
          </w:p>
        </w:tc>
        <w:tc>
          <w:tcPr>
            <w:tcW w:w="921" w:type="dxa"/>
            <w:gridSpan w:val="2"/>
          </w:tcPr>
          <w:p w14:paraId="1E74E8D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516" w:type="dxa"/>
          </w:tcPr>
          <w:p w14:paraId="0615143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References Range</w:t>
            </w:r>
          </w:p>
        </w:tc>
        <w:tc>
          <w:tcPr>
            <w:tcW w:w="5249" w:type="dxa"/>
          </w:tcPr>
          <w:p w14:paraId="71B442FC"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14-18</w:t>
            </w:r>
          </w:p>
        </w:tc>
        <w:tc>
          <w:tcPr>
            <w:tcW w:w="1171" w:type="dxa"/>
          </w:tcPr>
          <w:p w14:paraId="2B7ABDAD" w14:textId="77777777" w:rsidR="00BC262B" w:rsidRPr="00FF68C5" w:rsidRDefault="00BC262B" w:rsidP="00F639F8">
            <w:pPr>
              <w:rPr>
                <w:rFonts w:asciiTheme="majorHAnsi" w:hAnsiTheme="majorHAnsi" w:cs="Times New Roman"/>
                <w:bCs/>
                <w:iCs/>
              </w:rPr>
            </w:pPr>
          </w:p>
        </w:tc>
      </w:tr>
      <w:tr w:rsidR="00BC262B" w:rsidRPr="00AD20D6" w14:paraId="19F621BF" w14:textId="77777777" w:rsidTr="00F639F8">
        <w:tc>
          <w:tcPr>
            <w:tcW w:w="791" w:type="dxa"/>
          </w:tcPr>
          <w:p w14:paraId="7B499E7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8</w:t>
            </w:r>
          </w:p>
        </w:tc>
        <w:tc>
          <w:tcPr>
            <w:tcW w:w="921" w:type="dxa"/>
            <w:gridSpan w:val="2"/>
          </w:tcPr>
          <w:p w14:paraId="525173E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516" w:type="dxa"/>
          </w:tcPr>
          <w:p w14:paraId="19D9419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 xml:space="preserve">Abnormal </w:t>
            </w:r>
            <w:r w:rsidRPr="00FF68C5">
              <w:rPr>
                <w:rFonts w:asciiTheme="majorHAnsi" w:hAnsiTheme="majorHAnsi" w:cs="Times New Roman"/>
                <w:bCs/>
                <w:iCs/>
              </w:rPr>
              <w:lastRenderedPageBreak/>
              <w:t>Flags</w:t>
            </w:r>
          </w:p>
        </w:tc>
        <w:tc>
          <w:tcPr>
            <w:tcW w:w="5249" w:type="dxa"/>
          </w:tcPr>
          <w:p w14:paraId="3EB4EB75" w14:textId="77777777" w:rsidR="00BC262B" w:rsidRPr="00FF68C5" w:rsidRDefault="00BC262B" w:rsidP="00F639F8">
            <w:pPr>
              <w:rPr>
                <w:rFonts w:asciiTheme="majorHAnsi" w:hAnsiTheme="majorHAnsi" w:cs="Times New Roman"/>
                <w:bCs/>
                <w:iCs/>
              </w:rPr>
            </w:pPr>
          </w:p>
        </w:tc>
        <w:tc>
          <w:tcPr>
            <w:tcW w:w="1171" w:type="dxa"/>
          </w:tcPr>
          <w:p w14:paraId="3DB9BF8C" w14:textId="77777777" w:rsidR="00BC262B" w:rsidRPr="00FF68C5" w:rsidRDefault="00BC262B" w:rsidP="00F639F8">
            <w:pPr>
              <w:rPr>
                <w:rFonts w:asciiTheme="majorHAnsi" w:hAnsiTheme="majorHAnsi" w:cs="Times New Roman"/>
                <w:bCs/>
                <w:iCs/>
              </w:rPr>
            </w:pPr>
          </w:p>
        </w:tc>
      </w:tr>
      <w:tr w:rsidR="00BC262B" w:rsidRPr="00AD20D6" w14:paraId="775EFB78" w14:textId="77777777" w:rsidTr="00F639F8">
        <w:tc>
          <w:tcPr>
            <w:tcW w:w="791" w:type="dxa"/>
          </w:tcPr>
          <w:p w14:paraId="1279659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lastRenderedPageBreak/>
              <w:t>11</w:t>
            </w:r>
          </w:p>
        </w:tc>
        <w:tc>
          <w:tcPr>
            <w:tcW w:w="921" w:type="dxa"/>
            <w:gridSpan w:val="2"/>
          </w:tcPr>
          <w:p w14:paraId="563B3D7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516" w:type="dxa"/>
          </w:tcPr>
          <w:p w14:paraId="39B15EB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Result Status</w:t>
            </w:r>
          </w:p>
        </w:tc>
        <w:tc>
          <w:tcPr>
            <w:tcW w:w="5249" w:type="dxa"/>
          </w:tcPr>
          <w:p w14:paraId="648A4DB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F</w:t>
            </w:r>
          </w:p>
        </w:tc>
        <w:tc>
          <w:tcPr>
            <w:tcW w:w="1171" w:type="dxa"/>
          </w:tcPr>
          <w:p w14:paraId="28D46622" w14:textId="77777777" w:rsidR="00BC262B" w:rsidRPr="00AD20D6" w:rsidRDefault="00BC262B" w:rsidP="00F639F8">
            <w:pPr>
              <w:rPr>
                <w:rFonts w:asciiTheme="majorHAnsi" w:hAnsiTheme="majorHAnsi" w:cs="Times New Roman"/>
                <w:b/>
                <w:bCs/>
                <w:i/>
                <w:iCs/>
              </w:rPr>
            </w:pPr>
          </w:p>
        </w:tc>
      </w:tr>
      <w:tr w:rsidR="00BC262B" w:rsidRPr="00AD20D6" w14:paraId="663C6AAB" w14:textId="77777777" w:rsidTr="00F639F8">
        <w:tc>
          <w:tcPr>
            <w:tcW w:w="791" w:type="dxa"/>
          </w:tcPr>
          <w:p w14:paraId="11E211A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13</w:t>
            </w:r>
          </w:p>
        </w:tc>
        <w:tc>
          <w:tcPr>
            <w:tcW w:w="921" w:type="dxa"/>
            <w:gridSpan w:val="2"/>
          </w:tcPr>
          <w:p w14:paraId="28CAD150" w14:textId="77777777" w:rsidR="00BC262B" w:rsidRPr="00FF68C5" w:rsidRDefault="00BC262B" w:rsidP="00F639F8">
            <w:pPr>
              <w:rPr>
                <w:rFonts w:asciiTheme="majorHAnsi" w:hAnsiTheme="majorHAnsi" w:cs="Times New Roman"/>
                <w:bCs/>
                <w:iCs/>
              </w:rPr>
            </w:pPr>
          </w:p>
        </w:tc>
        <w:tc>
          <w:tcPr>
            <w:tcW w:w="1516" w:type="dxa"/>
          </w:tcPr>
          <w:p w14:paraId="07CCA7A8"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User Defined Access Checks</w:t>
            </w:r>
          </w:p>
        </w:tc>
        <w:tc>
          <w:tcPr>
            <w:tcW w:w="5249" w:type="dxa"/>
          </w:tcPr>
          <w:p w14:paraId="51489758" w14:textId="77777777" w:rsidR="00BC262B" w:rsidRPr="00FF68C5" w:rsidRDefault="00BC262B" w:rsidP="00F639F8">
            <w:pPr>
              <w:rPr>
                <w:rFonts w:asciiTheme="majorHAnsi" w:hAnsiTheme="majorHAnsi" w:cs="Times New Roman"/>
                <w:bCs/>
                <w:iCs/>
              </w:rPr>
            </w:pPr>
          </w:p>
        </w:tc>
        <w:tc>
          <w:tcPr>
            <w:tcW w:w="1171" w:type="dxa"/>
          </w:tcPr>
          <w:p w14:paraId="68E2F776" w14:textId="77777777" w:rsidR="00BC262B" w:rsidRPr="00AD20D6" w:rsidRDefault="00BC262B" w:rsidP="00F639F8">
            <w:pPr>
              <w:rPr>
                <w:rFonts w:asciiTheme="majorHAnsi" w:hAnsiTheme="majorHAnsi" w:cs="Times New Roman"/>
                <w:b/>
                <w:bCs/>
                <w:i/>
                <w:iCs/>
              </w:rPr>
            </w:pPr>
          </w:p>
        </w:tc>
      </w:tr>
      <w:tr w:rsidR="00BC262B" w:rsidRPr="00AD20D6" w14:paraId="09E8053E" w14:textId="77777777" w:rsidTr="00F639F8">
        <w:tc>
          <w:tcPr>
            <w:tcW w:w="791" w:type="dxa"/>
          </w:tcPr>
          <w:p w14:paraId="36D5052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14</w:t>
            </w:r>
          </w:p>
        </w:tc>
        <w:tc>
          <w:tcPr>
            <w:tcW w:w="921" w:type="dxa"/>
            <w:gridSpan w:val="2"/>
          </w:tcPr>
          <w:p w14:paraId="25346E2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TS</w:t>
            </w:r>
          </w:p>
        </w:tc>
        <w:tc>
          <w:tcPr>
            <w:tcW w:w="1516" w:type="dxa"/>
          </w:tcPr>
          <w:p w14:paraId="6771DF9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Date/Time of the Observation</w:t>
            </w:r>
          </w:p>
        </w:tc>
        <w:tc>
          <w:tcPr>
            <w:tcW w:w="5249" w:type="dxa"/>
          </w:tcPr>
          <w:p w14:paraId="169AE059" w14:textId="77777777" w:rsidR="00BC262B" w:rsidRPr="00FF68C5" w:rsidRDefault="00BC262B" w:rsidP="00F639F8">
            <w:pPr>
              <w:rPr>
                <w:rFonts w:asciiTheme="majorHAnsi" w:hAnsiTheme="majorHAnsi" w:cs="Times New Roman"/>
                <w:bCs/>
                <w:iCs/>
              </w:rPr>
            </w:pPr>
            <w:r w:rsidRPr="002C07D9">
              <w:rPr>
                <w:rFonts w:asciiTheme="majorHAnsi" w:hAnsiTheme="majorHAnsi" w:cs="Times New Roman"/>
                <w:bCs/>
                <w:iCs/>
              </w:rPr>
              <w:t>20130710095716-0500</w:t>
            </w:r>
          </w:p>
        </w:tc>
        <w:tc>
          <w:tcPr>
            <w:tcW w:w="1171" w:type="dxa"/>
          </w:tcPr>
          <w:p w14:paraId="4E9D76EB" w14:textId="77777777" w:rsidR="00BC262B" w:rsidRPr="00AD20D6" w:rsidRDefault="00BC262B" w:rsidP="00F639F8">
            <w:pPr>
              <w:rPr>
                <w:rFonts w:asciiTheme="majorHAnsi" w:hAnsiTheme="majorHAnsi" w:cs="Times New Roman"/>
                <w:b/>
                <w:bCs/>
                <w:i/>
                <w:iCs/>
              </w:rPr>
            </w:pPr>
          </w:p>
        </w:tc>
      </w:tr>
      <w:tr w:rsidR="00BC262B" w:rsidRPr="00AD20D6" w14:paraId="3EB7F1EE" w14:textId="77777777" w:rsidTr="00F639F8">
        <w:tc>
          <w:tcPr>
            <w:tcW w:w="791" w:type="dxa"/>
          </w:tcPr>
          <w:p w14:paraId="251DD64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15</w:t>
            </w:r>
          </w:p>
        </w:tc>
        <w:tc>
          <w:tcPr>
            <w:tcW w:w="921" w:type="dxa"/>
            <w:gridSpan w:val="2"/>
          </w:tcPr>
          <w:p w14:paraId="04B1D82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16" w:type="dxa"/>
          </w:tcPr>
          <w:p w14:paraId="35BD334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Producer's ID</w:t>
            </w:r>
          </w:p>
        </w:tc>
        <w:tc>
          <w:tcPr>
            <w:tcW w:w="5249" w:type="dxa"/>
          </w:tcPr>
          <w:p w14:paraId="3664AA4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500^TROY^99VA4</w:t>
            </w:r>
          </w:p>
        </w:tc>
        <w:tc>
          <w:tcPr>
            <w:tcW w:w="1171" w:type="dxa"/>
          </w:tcPr>
          <w:p w14:paraId="4EE4E87D" w14:textId="77777777" w:rsidR="00BC262B" w:rsidRPr="00AD20D6" w:rsidRDefault="00BC262B" w:rsidP="00F639F8">
            <w:pPr>
              <w:rPr>
                <w:rFonts w:asciiTheme="majorHAnsi" w:hAnsiTheme="majorHAnsi" w:cs="Times New Roman"/>
                <w:b/>
                <w:bCs/>
                <w:i/>
                <w:iCs/>
              </w:rPr>
            </w:pPr>
          </w:p>
        </w:tc>
      </w:tr>
      <w:tr w:rsidR="00BC262B" w:rsidRPr="00AD20D6" w14:paraId="542ACE20" w14:textId="77777777" w:rsidTr="00F639F8">
        <w:tc>
          <w:tcPr>
            <w:tcW w:w="791" w:type="dxa"/>
          </w:tcPr>
          <w:p w14:paraId="31C90E3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16</w:t>
            </w:r>
          </w:p>
        </w:tc>
        <w:tc>
          <w:tcPr>
            <w:tcW w:w="921" w:type="dxa"/>
            <w:gridSpan w:val="2"/>
          </w:tcPr>
          <w:p w14:paraId="0933ADF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XCN</w:t>
            </w:r>
          </w:p>
        </w:tc>
        <w:tc>
          <w:tcPr>
            <w:tcW w:w="1516" w:type="dxa"/>
          </w:tcPr>
          <w:p w14:paraId="1EA505D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Responsible Observer</w:t>
            </w:r>
          </w:p>
        </w:tc>
        <w:tc>
          <w:tcPr>
            <w:tcW w:w="5249" w:type="dxa"/>
          </w:tcPr>
          <w:p w14:paraId="3BDCE1CB" w14:textId="77777777" w:rsidR="00BC262B" w:rsidRPr="00FF68C5" w:rsidRDefault="00BC262B" w:rsidP="00F639F8">
            <w:pPr>
              <w:rPr>
                <w:rFonts w:asciiTheme="majorHAnsi" w:hAnsiTheme="majorHAnsi" w:cs="Times New Roman"/>
                <w:bCs/>
                <w:iCs/>
              </w:rPr>
            </w:pPr>
            <w:r w:rsidRPr="002C07D9">
              <w:rPr>
                <w:rFonts w:asciiTheme="majorHAnsi" w:hAnsiTheme="majorHAnsi" w:cs="Times New Roman"/>
                <w:bCs/>
                <w:iCs/>
              </w:rPr>
              <w:t>10000000034-VA500^ROISTAFF^CHIEF^O^^^^99VA4</w:t>
            </w:r>
          </w:p>
        </w:tc>
        <w:tc>
          <w:tcPr>
            <w:tcW w:w="1171" w:type="dxa"/>
          </w:tcPr>
          <w:p w14:paraId="23CEEB6F" w14:textId="77777777" w:rsidR="00BC262B" w:rsidRPr="00AD20D6" w:rsidRDefault="00BC262B" w:rsidP="00F639F8">
            <w:pPr>
              <w:rPr>
                <w:rFonts w:asciiTheme="majorHAnsi" w:hAnsiTheme="majorHAnsi" w:cs="Times New Roman"/>
                <w:b/>
                <w:bCs/>
                <w:i/>
                <w:iCs/>
              </w:rPr>
            </w:pPr>
          </w:p>
        </w:tc>
      </w:tr>
      <w:tr w:rsidR="00BC262B" w:rsidRPr="00AD20D6" w14:paraId="3F58C867" w14:textId="77777777" w:rsidTr="00F639F8">
        <w:tc>
          <w:tcPr>
            <w:tcW w:w="791" w:type="dxa"/>
          </w:tcPr>
          <w:p w14:paraId="0932827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17</w:t>
            </w:r>
          </w:p>
        </w:tc>
        <w:tc>
          <w:tcPr>
            <w:tcW w:w="921" w:type="dxa"/>
            <w:gridSpan w:val="2"/>
          </w:tcPr>
          <w:p w14:paraId="71C2A9D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516" w:type="dxa"/>
          </w:tcPr>
          <w:p w14:paraId="53FBD02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Method</w:t>
            </w:r>
          </w:p>
        </w:tc>
        <w:tc>
          <w:tcPr>
            <w:tcW w:w="5249" w:type="dxa"/>
          </w:tcPr>
          <w:p w14:paraId="7E6CBFEE" w14:textId="77777777" w:rsidR="00BC262B" w:rsidRPr="00FF68C5" w:rsidRDefault="00BC262B" w:rsidP="00F639F8">
            <w:pPr>
              <w:rPr>
                <w:rFonts w:asciiTheme="majorHAnsi" w:hAnsiTheme="majorHAnsi" w:cs="Times New Roman"/>
                <w:bCs/>
                <w:iCs/>
              </w:rPr>
            </w:pPr>
            <w:r w:rsidRPr="002C07D9">
              <w:rPr>
                <w:rFonts w:asciiTheme="majorHAnsi" w:hAnsiTheme="majorHAnsi" w:cs="Times New Roman"/>
                <w:bCs/>
                <w:iCs/>
              </w:rPr>
              <w:t>.4191^STKS^99VA64.2~83020.0000^Hemoglobin^99VA64</w:t>
            </w:r>
          </w:p>
        </w:tc>
        <w:tc>
          <w:tcPr>
            <w:tcW w:w="1171" w:type="dxa"/>
          </w:tcPr>
          <w:p w14:paraId="2D0BF8E9" w14:textId="77777777" w:rsidR="00BC262B" w:rsidRPr="00AD20D6" w:rsidRDefault="00BC262B" w:rsidP="00F639F8">
            <w:pPr>
              <w:rPr>
                <w:rFonts w:asciiTheme="majorHAnsi" w:hAnsiTheme="majorHAnsi" w:cs="Times New Roman"/>
                <w:b/>
                <w:bCs/>
                <w:i/>
                <w:iCs/>
              </w:rPr>
            </w:pPr>
          </w:p>
        </w:tc>
      </w:tr>
      <w:tr w:rsidR="00BC262B" w:rsidRPr="00AD20D6" w14:paraId="115826F7" w14:textId="77777777" w:rsidTr="00F639F8">
        <w:tc>
          <w:tcPr>
            <w:tcW w:w="791" w:type="dxa"/>
          </w:tcPr>
          <w:p w14:paraId="4C0CF561"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18</w:t>
            </w:r>
          </w:p>
        </w:tc>
        <w:tc>
          <w:tcPr>
            <w:tcW w:w="921" w:type="dxa"/>
            <w:gridSpan w:val="2"/>
          </w:tcPr>
          <w:p w14:paraId="282E5B8A" w14:textId="77777777" w:rsidR="00BC262B" w:rsidRPr="00FF68C5" w:rsidRDefault="00BC262B" w:rsidP="00F639F8">
            <w:pPr>
              <w:rPr>
                <w:rFonts w:asciiTheme="majorHAnsi" w:hAnsiTheme="majorHAnsi" w:cs="Times New Roman"/>
                <w:bCs/>
                <w:iCs/>
              </w:rPr>
            </w:pPr>
          </w:p>
        </w:tc>
        <w:tc>
          <w:tcPr>
            <w:tcW w:w="1516" w:type="dxa"/>
          </w:tcPr>
          <w:p w14:paraId="157A73A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Equipment Entity Identifier Field</w:t>
            </w:r>
          </w:p>
        </w:tc>
        <w:tc>
          <w:tcPr>
            <w:tcW w:w="5249" w:type="dxa"/>
          </w:tcPr>
          <w:p w14:paraId="15B4BD0B" w14:textId="77777777" w:rsidR="00BC262B" w:rsidRPr="002C07D9" w:rsidRDefault="00BC262B" w:rsidP="00F639F8">
            <w:pPr>
              <w:rPr>
                <w:rFonts w:asciiTheme="majorHAnsi" w:hAnsiTheme="majorHAnsi" w:cs="Times New Roman"/>
                <w:bCs/>
                <w:iCs/>
              </w:rPr>
            </w:pPr>
          </w:p>
        </w:tc>
        <w:tc>
          <w:tcPr>
            <w:tcW w:w="1171" w:type="dxa"/>
          </w:tcPr>
          <w:p w14:paraId="51C518E0" w14:textId="77777777" w:rsidR="00BC262B" w:rsidRPr="00AD20D6" w:rsidRDefault="00BC262B" w:rsidP="00F639F8">
            <w:pPr>
              <w:rPr>
                <w:rFonts w:asciiTheme="majorHAnsi" w:hAnsiTheme="majorHAnsi" w:cs="Times New Roman"/>
                <w:b/>
                <w:bCs/>
                <w:i/>
                <w:iCs/>
              </w:rPr>
            </w:pPr>
          </w:p>
        </w:tc>
      </w:tr>
      <w:tr w:rsidR="00BC262B" w:rsidRPr="00AD20D6" w14:paraId="26F8008B" w14:textId="77777777" w:rsidTr="00F639F8">
        <w:tc>
          <w:tcPr>
            <w:tcW w:w="791" w:type="dxa"/>
          </w:tcPr>
          <w:p w14:paraId="7DDB802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19</w:t>
            </w:r>
          </w:p>
        </w:tc>
        <w:tc>
          <w:tcPr>
            <w:tcW w:w="921" w:type="dxa"/>
            <w:gridSpan w:val="2"/>
          </w:tcPr>
          <w:p w14:paraId="68D17C97"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DT</w:t>
            </w:r>
          </w:p>
        </w:tc>
        <w:tc>
          <w:tcPr>
            <w:tcW w:w="1516" w:type="dxa"/>
          </w:tcPr>
          <w:p w14:paraId="47A58DE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Date/time of the Analysis</w:t>
            </w:r>
          </w:p>
        </w:tc>
        <w:tc>
          <w:tcPr>
            <w:tcW w:w="5249" w:type="dxa"/>
          </w:tcPr>
          <w:p w14:paraId="35411FEC" w14:textId="77777777" w:rsidR="00BC262B" w:rsidRPr="002C07D9" w:rsidRDefault="00BC262B" w:rsidP="00F639F8">
            <w:pPr>
              <w:rPr>
                <w:rFonts w:asciiTheme="majorHAnsi" w:hAnsiTheme="majorHAnsi" w:cs="Times New Roman"/>
                <w:bCs/>
                <w:iCs/>
              </w:rPr>
            </w:pPr>
            <w:r>
              <w:rPr>
                <w:rFonts w:asciiTheme="majorHAnsi" w:hAnsiTheme="majorHAnsi" w:cs="Times New Roman"/>
                <w:bCs/>
                <w:iCs/>
              </w:rPr>
              <w:t>20130710095736-0500</w:t>
            </w:r>
          </w:p>
        </w:tc>
        <w:tc>
          <w:tcPr>
            <w:tcW w:w="1171" w:type="dxa"/>
          </w:tcPr>
          <w:p w14:paraId="1E726E23" w14:textId="77777777" w:rsidR="00BC262B" w:rsidRPr="00AD20D6" w:rsidRDefault="00BC262B" w:rsidP="00F639F8">
            <w:pPr>
              <w:rPr>
                <w:rFonts w:asciiTheme="majorHAnsi" w:hAnsiTheme="majorHAnsi" w:cs="Times New Roman"/>
                <w:b/>
                <w:bCs/>
                <w:i/>
                <w:iCs/>
              </w:rPr>
            </w:pPr>
          </w:p>
        </w:tc>
      </w:tr>
      <w:tr w:rsidR="00BC262B" w:rsidRPr="00AD20D6" w14:paraId="557D773A" w14:textId="77777777" w:rsidTr="00F639F8">
        <w:tc>
          <w:tcPr>
            <w:tcW w:w="791" w:type="dxa"/>
          </w:tcPr>
          <w:p w14:paraId="1339A772"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23</w:t>
            </w:r>
          </w:p>
        </w:tc>
        <w:tc>
          <w:tcPr>
            <w:tcW w:w="921" w:type="dxa"/>
            <w:gridSpan w:val="2"/>
          </w:tcPr>
          <w:p w14:paraId="25D976D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ST</w:t>
            </w:r>
          </w:p>
        </w:tc>
        <w:tc>
          <w:tcPr>
            <w:tcW w:w="1516" w:type="dxa"/>
          </w:tcPr>
          <w:p w14:paraId="22AFDE75"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Performing Organization Name</w:t>
            </w:r>
          </w:p>
        </w:tc>
        <w:tc>
          <w:tcPr>
            <w:tcW w:w="5249" w:type="dxa"/>
          </w:tcPr>
          <w:p w14:paraId="4FF600A0" w14:textId="77777777" w:rsidR="00BC262B" w:rsidRPr="002C07D9" w:rsidRDefault="00BC262B" w:rsidP="00F639F8">
            <w:pPr>
              <w:rPr>
                <w:rFonts w:asciiTheme="majorHAnsi" w:hAnsiTheme="majorHAnsi" w:cs="Times New Roman"/>
                <w:bCs/>
                <w:iCs/>
              </w:rPr>
            </w:pPr>
            <w:r w:rsidRPr="00534626">
              <w:rPr>
                <w:rFonts w:asciiTheme="majorHAnsi" w:hAnsiTheme="majorHAnsi" w:cs="Times New Roman"/>
                <w:bCs/>
                <w:iCs/>
              </w:rPr>
              <w:t>TROY^L^500^^^USVHA^FI^^A^500</w:t>
            </w:r>
          </w:p>
        </w:tc>
        <w:tc>
          <w:tcPr>
            <w:tcW w:w="1171" w:type="dxa"/>
          </w:tcPr>
          <w:p w14:paraId="2B82D6F6" w14:textId="77777777" w:rsidR="00BC262B" w:rsidRPr="00AD20D6" w:rsidRDefault="00BC262B" w:rsidP="00F639F8">
            <w:pPr>
              <w:rPr>
                <w:rFonts w:asciiTheme="majorHAnsi" w:hAnsiTheme="majorHAnsi" w:cs="Times New Roman"/>
                <w:b/>
                <w:bCs/>
                <w:i/>
                <w:iCs/>
              </w:rPr>
            </w:pPr>
          </w:p>
        </w:tc>
      </w:tr>
      <w:tr w:rsidR="00BC262B" w:rsidRPr="00AD20D6" w14:paraId="100D8E56" w14:textId="77777777" w:rsidTr="00F639F8">
        <w:tc>
          <w:tcPr>
            <w:tcW w:w="791" w:type="dxa"/>
          </w:tcPr>
          <w:p w14:paraId="4953E06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24</w:t>
            </w:r>
          </w:p>
        </w:tc>
        <w:tc>
          <w:tcPr>
            <w:tcW w:w="921" w:type="dxa"/>
            <w:gridSpan w:val="2"/>
          </w:tcPr>
          <w:p w14:paraId="31D5DF89"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AD</w:t>
            </w:r>
          </w:p>
        </w:tc>
        <w:tc>
          <w:tcPr>
            <w:tcW w:w="1516" w:type="dxa"/>
          </w:tcPr>
          <w:p w14:paraId="74ED631B"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Performing Organization Address</w:t>
            </w:r>
          </w:p>
        </w:tc>
        <w:tc>
          <w:tcPr>
            <w:tcW w:w="5249" w:type="dxa"/>
          </w:tcPr>
          <w:p w14:paraId="520008EE" w14:textId="77777777" w:rsidR="00BC262B" w:rsidRPr="002C07D9" w:rsidRDefault="00BC262B" w:rsidP="00F639F8">
            <w:pPr>
              <w:rPr>
                <w:rFonts w:asciiTheme="majorHAnsi" w:hAnsiTheme="majorHAnsi" w:cs="Times New Roman"/>
                <w:bCs/>
                <w:iCs/>
              </w:rPr>
            </w:pPr>
            <w:r w:rsidRPr="00534626">
              <w:rPr>
                <w:rFonts w:asciiTheme="majorHAnsi" w:hAnsiTheme="majorHAnsi" w:cs="Times New Roman"/>
                <w:bCs/>
                <w:iCs/>
              </w:rPr>
              <w:t>VA MEDICAL CENTER^1 3RD sT.^ALBANY^NY^12180-0097^USA</w:t>
            </w:r>
          </w:p>
        </w:tc>
        <w:tc>
          <w:tcPr>
            <w:tcW w:w="1171" w:type="dxa"/>
          </w:tcPr>
          <w:p w14:paraId="666371B1" w14:textId="77777777" w:rsidR="00BC262B" w:rsidRPr="00AD20D6" w:rsidRDefault="00BC262B" w:rsidP="00F639F8">
            <w:pPr>
              <w:rPr>
                <w:rFonts w:asciiTheme="majorHAnsi" w:hAnsiTheme="majorHAnsi" w:cs="Times New Roman"/>
                <w:b/>
                <w:bCs/>
                <w:i/>
                <w:iCs/>
              </w:rPr>
            </w:pPr>
          </w:p>
        </w:tc>
      </w:tr>
      <w:tr w:rsidR="00BC262B" w:rsidRPr="00AD20D6" w14:paraId="067234EE" w14:textId="77777777" w:rsidTr="00F639F8">
        <w:tc>
          <w:tcPr>
            <w:tcW w:w="791" w:type="dxa"/>
          </w:tcPr>
          <w:p w14:paraId="731A3675"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18</w:t>
            </w:r>
          </w:p>
        </w:tc>
        <w:tc>
          <w:tcPr>
            <w:tcW w:w="921" w:type="dxa"/>
            <w:gridSpan w:val="2"/>
          </w:tcPr>
          <w:p w14:paraId="4FA80FB4" w14:textId="77777777" w:rsidR="00BC262B" w:rsidRPr="00FF68C5" w:rsidRDefault="00BC262B" w:rsidP="00F639F8">
            <w:pPr>
              <w:rPr>
                <w:rFonts w:asciiTheme="majorHAnsi" w:hAnsiTheme="majorHAnsi" w:cs="Times New Roman"/>
                <w:bCs/>
                <w:iCs/>
              </w:rPr>
            </w:pPr>
          </w:p>
        </w:tc>
        <w:tc>
          <w:tcPr>
            <w:tcW w:w="1516" w:type="dxa"/>
          </w:tcPr>
          <w:p w14:paraId="7D6F472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Equipment Entity Identifier Field</w:t>
            </w:r>
          </w:p>
        </w:tc>
        <w:tc>
          <w:tcPr>
            <w:tcW w:w="5249" w:type="dxa"/>
          </w:tcPr>
          <w:p w14:paraId="3108958E" w14:textId="77777777" w:rsidR="00BC262B" w:rsidRPr="002C07D9" w:rsidRDefault="00BC262B" w:rsidP="00F639F8">
            <w:pPr>
              <w:rPr>
                <w:rFonts w:asciiTheme="majorHAnsi" w:hAnsiTheme="majorHAnsi" w:cs="Times New Roman"/>
                <w:bCs/>
                <w:iCs/>
              </w:rPr>
            </w:pPr>
          </w:p>
        </w:tc>
        <w:tc>
          <w:tcPr>
            <w:tcW w:w="1171" w:type="dxa"/>
          </w:tcPr>
          <w:p w14:paraId="315E3709" w14:textId="77777777" w:rsidR="00BC262B" w:rsidRPr="00AD20D6" w:rsidRDefault="00BC262B" w:rsidP="00F639F8">
            <w:pPr>
              <w:rPr>
                <w:rFonts w:asciiTheme="majorHAnsi" w:hAnsiTheme="majorHAnsi" w:cs="Times New Roman"/>
                <w:b/>
                <w:bCs/>
                <w:i/>
                <w:iCs/>
              </w:rPr>
            </w:pPr>
          </w:p>
        </w:tc>
      </w:tr>
    </w:tbl>
    <w:p w14:paraId="66654E13" w14:textId="77777777" w:rsidR="00BC262B" w:rsidRPr="00112CD9" w:rsidRDefault="00BC262B" w:rsidP="00BC262B">
      <w:pPr>
        <w:rPr>
          <w:rFonts w:asciiTheme="majorHAnsi" w:hAnsiTheme="majorHAnsi" w:cs="Times New Roman"/>
          <w:b/>
          <w:bCs/>
          <w:iCs/>
          <w:sz w:val="32"/>
          <w:szCs w:val="32"/>
        </w:rPr>
      </w:pPr>
    </w:p>
    <w:p w14:paraId="577110E8" w14:textId="77777777" w:rsidR="00BC262B" w:rsidRPr="007A7312" w:rsidRDefault="00BC262B" w:rsidP="00BC262B">
      <w:pPr>
        <w:pStyle w:val="Style2"/>
      </w:pPr>
      <w:bookmarkStart w:id="835" w:name="_Toc398038656"/>
      <w:r>
        <w:lastRenderedPageBreak/>
        <w:t>OBX Segment – Observation Segment</w:t>
      </w:r>
      <w:r w:rsidRPr="007A7312">
        <w:t xml:space="preserve"> </w:t>
      </w:r>
      <w:r>
        <w:t xml:space="preserve">– </w:t>
      </w:r>
      <w:r w:rsidRPr="007A7312">
        <w:t>Radiology</w:t>
      </w:r>
      <w:r>
        <w:t xml:space="preserve"> </w:t>
      </w:r>
      <w:r w:rsidRPr="007A7312">
        <w:t>(coded)</w:t>
      </w:r>
      <w:bookmarkEnd w:id="83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78"/>
        <w:gridCol w:w="1427"/>
        <w:gridCol w:w="5643"/>
        <w:gridCol w:w="771"/>
      </w:tblGrid>
      <w:tr w:rsidR="00BC262B" w:rsidRPr="00AD20D6" w14:paraId="678313A2" w14:textId="77777777" w:rsidTr="00F639F8">
        <w:tc>
          <w:tcPr>
            <w:tcW w:w="657" w:type="dxa"/>
            <w:shd w:val="clear" w:color="auto" w:fill="D9D9D9" w:themeFill="background1" w:themeFillShade="D9"/>
          </w:tcPr>
          <w:p w14:paraId="27A2849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78" w:type="dxa"/>
            <w:shd w:val="clear" w:color="auto" w:fill="D9D9D9" w:themeFill="background1" w:themeFillShade="D9"/>
          </w:tcPr>
          <w:p w14:paraId="20C5C62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27" w:type="dxa"/>
            <w:shd w:val="clear" w:color="auto" w:fill="D9D9D9" w:themeFill="background1" w:themeFillShade="D9"/>
          </w:tcPr>
          <w:p w14:paraId="5E4EFD6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643" w:type="dxa"/>
            <w:shd w:val="clear" w:color="auto" w:fill="D9D9D9" w:themeFill="background1" w:themeFillShade="D9"/>
          </w:tcPr>
          <w:p w14:paraId="175C970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D9D9D9" w:themeFill="background1" w:themeFillShade="D9"/>
          </w:tcPr>
          <w:p w14:paraId="561B11B4" w14:textId="77777777" w:rsidR="00BC262B" w:rsidRPr="00AD20D6" w:rsidRDefault="00BC262B" w:rsidP="00F639F8">
            <w:pPr>
              <w:rPr>
                <w:rFonts w:asciiTheme="majorHAnsi" w:hAnsiTheme="majorHAnsi" w:cs="Times New Roman"/>
                <w:b/>
                <w:bCs/>
                <w:i/>
                <w:iCs/>
              </w:rPr>
            </w:pPr>
            <w:r w:rsidRPr="00AD20D6">
              <w:rPr>
                <w:rFonts w:asciiTheme="majorHAnsi" w:hAnsiTheme="majorHAnsi" w:cs="Times New Roman"/>
                <w:b/>
                <w:bCs/>
                <w:i/>
                <w:iCs/>
              </w:rPr>
              <w:t>Notes</w:t>
            </w:r>
          </w:p>
        </w:tc>
      </w:tr>
      <w:tr w:rsidR="00BC262B" w:rsidRPr="00AD20D6" w14:paraId="607925C0" w14:textId="77777777" w:rsidTr="00F639F8">
        <w:tc>
          <w:tcPr>
            <w:tcW w:w="657" w:type="dxa"/>
            <w:shd w:val="clear" w:color="auto" w:fill="auto"/>
          </w:tcPr>
          <w:p w14:paraId="2A95279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78" w:type="dxa"/>
            <w:shd w:val="clear" w:color="auto" w:fill="auto"/>
          </w:tcPr>
          <w:p w14:paraId="371D6BE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27" w:type="dxa"/>
            <w:shd w:val="clear" w:color="auto" w:fill="auto"/>
          </w:tcPr>
          <w:p w14:paraId="7EC0794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643" w:type="dxa"/>
            <w:shd w:val="clear" w:color="auto" w:fill="auto"/>
          </w:tcPr>
          <w:p w14:paraId="38F9207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w:t>
            </w:r>
          </w:p>
        </w:tc>
        <w:tc>
          <w:tcPr>
            <w:tcW w:w="771" w:type="dxa"/>
            <w:shd w:val="clear" w:color="auto" w:fill="auto"/>
          </w:tcPr>
          <w:p w14:paraId="485E308B" w14:textId="77777777" w:rsidR="00BC262B" w:rsidRPr="00AD20D6" w:rsidRDefault="00BC262B" w:rsidP="00F639F8">
            <w:pPr>
              <w:rPr>
                <w:rFonts w:asciiTheme="majorHAnsi" w:hAnsiTheme="majorHAnsi" w:cs="Times New Roman"/>
                <w:b/>
                <w:bCs/>
                <w:i/>
                <w:iCs/>
              </w:rPr>
            </w:pPr>
          </w:p>
        </w:tc>
      </w:tr>
      <w:tr w:rsidR="00BC262B" w:rsidRPr="00AD20D6" w14:paraId="524797D3" w14:textId="77777777" w:rsidTr="00F639F8">
        <w:tc>
          <w:tcPr>
            <w:tcW w:w="657" w:type="dxa"/>
            <w:shd w:val="clear" w:color="auto" w:fill="auto"/>
          </w:tcPr>
          <w:p w14:paraId="22AA2E1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78" w:type="dxa"/>
            <w:shd w:val="clear" w:color="auto" w:fill="auto"/>
          </w:tcPr>
          <w:p w14:paraId="75B7CF9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14:paraId="27A3075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643" w:type="dxa"/>
            <w:shd w:val="clear" w:color="auto" w:fill="auto"/>
          </w:tcPr>
          <w:p w14:paraId="345DF68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771" w:type="dxa"/>
            <w:shd w:val="clear" w:color="auto" w:fill="auto"/>
          </w:tcPr>
          <w:p w14:paraId="13C6F23C" w14:textId="77777777" w:rsidR="00BC262B" w:rsidRPr="00AD20D6" w:rsidRDefault="00BC262B" w:rsidP="00F639F8">
            <w:pPr>
              <w:rPr>
                <w:rFonts w:asciiTheme="majorHAnsi" w:hAnsiTheme="majorHAnsi" w:cs="Times New Roman"/>
                <w:b/>
                <w:bCs/>
                <w:i/>
                <w:iCs/>
              </w:rPr>
            </w:pPr>
          </w:p>
        </w:tc>
      </w:tr>
      <w:tr w:rsidR="00BC262B" w:rsidRPr="00AD20D6" w14:paraId="389D8AFA" w14:textId="77777777" w:rsidTr="00F639F8">
        <w:tc>
          <w:tcPr>
            <w:tcW w:w="657" w:type="dxa"/>
            <w:shd w:val="clear" w:color="auto" w:fill="auto"/>
          </w:tcPr>
          <w:p w14:paraId="1F98640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1078" w:type="dxa"/>
            <w:shd w:val="clear" w:color="auto" w:fill="auto"/>
          </w:tcPr>
          <w:p w14:paraId="34431DD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427" w:type="dxa"/>
            <w:shd w:val="clear" w:color="auto" w:fill="auto"/>
          </w:tcPr>
          <w:p w14:paraId="0DDD8AA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643" w:type="dxa"/>
            <w:shd w:val="clear" w:color="auto" w:fill="auto"/>
          </w:tcPr>
          <w:p w14:paraId="071C89E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P^PROCEDURE^L</w:t>
            </w:r>
          </w:p>
        </w:tc>
        <w:tc>
          <w:tcPr>
            <w:tcW w:w="771" w:type="dxa"/>
            <w:shd w:val="clear" w:color="auto" w:fill="auto"/>
          </w:tcPr>
          <w:p w14:paraId="6CE2171C" w14:textId="77777777" w:rsidR="00BC262B" w:rsidRPr="00AD20D6" w:rsidRDefault="00BC262B" w:rsidP="00F639F8">
            <w:pPr>
              <w:rPr>
                <w:rFonts w:asciiTheme="majorHAnsi" w:hAnsiTheme="majorHAnsi" w:cs="Times New Roman"/>
                <w:b/>
                <w:bCs/>
                <w:i/>
                <w:iCs/>
              </w:rPr>
            </w:pPr>
          </w:p>
        </w:tc>
      </w:tr>
      <w:tr w:rsidR="00BC262B" w:rsidRPr="00AD20D6" w14:paraId="0EC21496" w14:textId="77777777" w:rsidTr="00F639F8">
        <w:tc>
          <w:tcPr>
            <w:tcW w:w="657" w:type="dxa"/>
            <w:shd w:val="clear" w:color="auto" w:fill="auto"/>
          </w:tcPr>
          <w:p w14:paraId="0EE971C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w:t>
            </w:r>
          </w:p>
        </w:tc>
        <w:tc>
          <w:tcPr>
            <w:tcW w:w="1078" w:type="dxa"/>
            <w:shd w:val="clear" w:color="auto" w:fill="auto"/>
          </w:tcPr>
          <w:p w14:paraId="2CBE109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427" w:type="dxa"/>
            <w:shd w:val="clear" w:color="auto" w:fill="auto"/>
          </w:tcPr>
          <w:p w14:paraId="129061E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643" w:type="dxa"/>
            <w:shd w:val="clear" w:color="auto" w:fill="auto"/>
          </w:tcPr>
          <w:p w14:paraId="4807BE7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58^CHEST 2 VIEWS PA&amp;LAT [02]^L</w:t>
            </w:r>
          </w:p>
        </w:tc>
        <w:tc>
          <w:tcPr>
            <w:tcW w:w="771" w:type="dxa"/>
            <w:shd w:val="clear" w:color="auto" w:fill="auto"/>
          </w:tcPr>
          <w:p w14:paraId="6C22D13D" w14:textId="77777777" w:rsidR="00BC262B" w:rsidRPr="00AD20D6" w:rsidRDefault="00BC262B" w:rsidP="00F639F8">
            <w:pPr>
              <w:rPr>
                <w:rFonts w:asciiTheme="majorHAnsi" w:hAnsiTheme="majorHAnsi" w:cs="Times New Roman"/>
                <w:b/>
                <w:bCs/>
                <w:i/>
                <w:iCs/>
              </w:rPr>
            </w:pPr>
          </w:p>
        </w:tc>
      </w:tr>
      <w:tr w:rsidR="00BC262B" w:rsidRPr="00AD20D6" w14:paraId="17C280AD" w14:textId="77777777" w:rsidTr="00F639F8">
        <w:tc>
          <w:tcPr>
            <w:tcW w:w="657" w:type="dxa"/>
            <w:shd w:val="clear" w:color="auto" w:fill="auto"/>
          </w:tcPr>
          <w:p w14:paraId="469C890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11</w:t>
            </w:r>
          </w:p>
        </w:tc>
        <w:tc>
          <w:tcPr>
            <w:tcW w:w="1078" w:type="dxa"/>
            <w:shd w:val="clear" w:color="auto" w:fill="auto"/>
          </w:tcPr>
          <w:p w14:paraId="7E4260E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27" w:type="dxa"/>
            <w:shd w:val="clear" w:color="auto" w:fill="auto"/>
          </w:tcPr>
          <w:p w14:paraId="538D86E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Result Status</w:t>
            </w:r>
          </w:p>
        </w:tc>
        <w:tc>
          <w:tcPr>
            <w:tcW w:w="5643" w:type="dxa"/>
            <w:shd w:val="clear" w:color="auto" w:fill="auto"/>
          </w:tcPr>
          <w:p w14:paraId="777DB3F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F</w:t>
            </w:r>
          </w:p>
        </w:tc>
        <w:tc>
          <w:tcPr>
            <w:tcW w:w="771" w:type="dxa"/>
            <w:shd w:val="clear" w:color="auto" w:fill="auto"/>
          </w:tcPr>
          <w:p w14:paraId="2C6E1FB0" w14:textId="77777777" w:rsidR="00BC262B" w:rsidRPr="00AD20D6" w:rsidRDefault="00BC262B" w:rsidP="00F639F8">
            <w:pPr>
              <w:rPr>
                <w:rFonts w:asciiTheme="majorHAnsi" w:hAnsiTheme="majorHAnsi" w:cs="Times New Roman"/>
                <w:b/>
                <w:bCs/>
                <w:i/>
                <w:iCs/>
              </w:rPr>
            </w:pPr>
          </w:p>
        </w:tc>
      </w:tr>
    </w:tbl>
    <w:p w14:paraId="1BCF293E" w14:textId="77777777" w:rsidR="00BC262B" w:rsidRDefault="00BC262B" w:rsidP="00BC262B">
      <w:pPr>
        <w:rPr>
          <w:rFonts w:asciiTheme="majorHAnsi" w:hAnsiTheme="majorHAnsi" w:cs="Times New Roman"/>
          <w:b/>
          <w:bCs/>
          <w:i/>
          <w:iCs/>
          <w:sz w:val="32"/>
          <w:szCs w:val="32"/>
        </w:rPr>
      </w:pPr>
    </w:p>
    <w:p w14:paraId="756DF26E" w14:textId="77777777" w:rsidR="00BC262B" w:rsidRPr="007A7312" w:rsidRDefault="00BC262B" w:rsidP="00BC262B">
      <w:pPr>
        <w:pStyle w:val="Style2"/>
      </w:pPr>
      <w:bookmarkStart w:id="836" w:name="_Toc398038657"/>
      <w:r>
        <w:t xml:space="preserve">OBX Segment – Observation Segment – </w:t>
      </w:r>
      <w:r w:rsidRPr="007A7312">
        <w:t>Radiology (Text)</w:t>
      </w:r>
      <w:bookmarkEnd w:id="8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1083"/>
        <w:gridCol w:w="1390"/>
        <w:gridCol w:w="5675"/>
        <w:gridCol w:w="771"/>
      </w:tblGrid>
      <w:tr w:rsidR="00BC262B" w:rsidRPr="003A1A9C" w14:paraId="65B0D310" w14:textId="77777777" w:rsidTr="00F639F8">
        <w:tc>
          <w:tcPr>
            <w:tcW w:w="657" w:type="dxa"/>
            <w:shd w:val="clear" w:color="auto" w:fill="BFBFBF" w:themeFill="background1" w:themeFillShade="BF"/>
          </w:tcPr>
          <w:p w14:paraId="15FA6E0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3" w:type="dxa"/>
            <w:shd w:val="clear" w:color="auto" w:fill="BFBFBF" w:themeFill="background1" w:themeFillShade="BF"/>
          </w:tcPr>
          <w:p w14:paraId="435BFD5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390" w:type="dxa"/>
            <w:shd w:val="clear" w:color="auto" w:fill="BFBFBF" w:themeFill="background1" w:themeFillShade="BF"/>
          </w:tcPr>
          <w:p w14:paraId="3B13345F"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675" w:type="dxa"/>
            <w:shd w:val="clear" w:color="auto" w:fill="BFBFBF" w:themeFill="background1" w:themeFillShade="BF"/>
          </w:tcPr>
          <w:p w14:paraId="6ACCEFB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771" w:type="dxa"/>
            <w:shd w:val="clear" w:color="auto" w:fill="BFBFBF" w:themeFill="background1" w:themeFillShade="BF"/>
          </w:tcPr>
          <w:p w14:paraId="5314F2BB" w14:textId="77777777" w:rsidR="00BC262B" w:rsidRPr="003A1A9C" w:rsidRDefault="00BC262B" w:rsidP="00F639F8">
            <w:pPr>
              <w:rPr>
                <w:rFonts w:asciiTheme="majorHAnsi" w:hAnsiTheme="majorHAnsi" w:cs="Times New Roman"/>
                <w:b/>
                <w:bCs/>
                <w:i/>
                <w:iCs/>
              </w:rPr>
            </w:pPr>
            <w:r w:rsidRPr="003A1A9C">
              <w:rPr>
                <w:rFonts w:asciiTheme="majorHAnsi" w:hAnsiTheme="majorHAnsi" w:cs="Times New Roman"/>
                <w:b/>
                <w:bCs/>
                <w:i/>
                <w:iCs/>
              </w:rPr>
              <w:t>Notes</w:t>
            </w:r>
          </w:p>
        </w:tc>
      </w:tr>
      <w:tr w:rsidR="00BC262B" w:rsidRPr="003A1A9C" w14:paraId="77F2AFBB" w14:textId="77777777" w:rsidTr="00F639F8">
        <w:tc>
          <w:tcPr>
            <w:tcW w:w="657" w:type="dxa"/>
          </w:tcPr>
          <w:p w14:paraId="4B9DF291"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1</w:t>
            </w:r>
          </w:p>
        </w:tc>
        <w:tc>
          <w:tcPr>
            <w:tcW w:w="1083" w:type="dxa"/>
          </w:tcPr>
          <w:p w14:paraId="056F71C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390" w:type="dxa"/>
          </w:tcPr>
          <w:p w14:paraId="1F6CB59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675" w:type="dxa"/>
          </w:tcPr>
          <w:p w14:paraId="2880051A"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w:t>
            </w:r>
          </w:p>
        </w:tc>
        <w:tc>
          <w:tcPr>
            <w:tcW w:w="771" w:type="dxa"/>
          </w:tcPr>
          <w:p w14:paraId="525091B5" w14:textId="77777777" w:rsidR="00BC262B" w:rsidRPr="003A1A9C" w:rsidRDefault="00BC262B" w:rsidP="00F639F8">
            <w:pPr>
              <w:rPr>
                <w:rFonts w:asciiTheme="majorHAnsi" w:hAnsiTheme="majorHAnsi" w:cs="Times New Roman"/>
                <w:b/>
                <w:bCs/>
                <w:i/>
                <w:iCs/>
              </w:rPr>
            </w:pPr>
          </w:p>
        </w:tc>
      </w:tr>
      <w:tr w:rsidR="00BC262B" w:rsidRPr="003A1A9C" w14:paraId="3B4933B7" w14:textId="77777777" w:rsidTr="00F639F8">
        <w:tc>
          <w:tcPr>
            <w:tcW w:w="657" w:type="dxa"/>
          </w:tcPr>
          <w:p w14:paraId="344C971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2</w:t>
            </w:r>
          </w:p>
        </w:tc>
        <w:tc>
          <w:tcPr>
            <w:tcW w:w="1083" w:type="dxa"/>
          </w:tcPr>
          <w:p w14:paraId="794E08E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390" w:type="dxa"/>
          </w:tcPr>
          <w:p w14:paraId="41B7754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Value Type</w:t>
            </w:r>
          </w:p>
        </w:tc>
        <w:tc>
          <w:tcPr>
            <w:tcW w:w="5675" w:type="dxa"/>
          </w:tcPr>
          <w:p w14:paraId="361C1BF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TX</w:t>
            </w:r>
          </w:p>
        </w:tc>
        <w:tc>
          <w:tcPr>
            <w:tcW w:w="771" w:type="dxa"/>
          </w:tcPr>
          <w:p w14:paraId="6F69720C" w14:textId="77777777" w:rsidR="00BC262B" w:rsidRPr="003A1A9C" w:rsidRDefault="00BC262B" w:rsidP="00F639F8">
            <w:pPr>
              <w:rPr>
                <w:rFonts w:asciiTheme="majorHAnsi" w:hAnsiTheme="majorHAnsi" w:cs="Times New Roman"/>
                <w:b/>
                <w:bCs/>
                <w:i/>
                <w:iCs/>
              </w:rPr>
            </w:pPr>
          </w:p>
        </w:tc>
      </w:tr>
      <w:tr w:rsidR="00BC262B" w:rsidRPr="003A1A9C" w14:paraId="4CE115C7" w14:textId="77777777" w:rsidTr="00F639F8">
        <w:tc>
          <w:tcPr>
            <w:tcW w:w="657" w:type="dxa"/>
          </w:tcPr>
          <w:p w14:paraId="0251C8F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3</w:t>
            </w:r>
          </w:p>
        </w:tc>
        <w:tc>
          <w:tcPr>
            <w:tcW w:w="1083" w:type="dxa"/>
          </w:tcPr>
          <w:p w14:paraId="1697DBF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390" w:type="dxa"/>
          </w:tcPr>
          <w:p w14:paraId="5ADE4E9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Identifier</w:t>
            </w:r>
          </w:p>
        </w:tc>
        <w:tc>
          <w:tcPr>
            <w:tcW w:w="5675" w:type="dxa"/>
          </w:tcPr>
          <w:p w14:paraId="1D7A397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I^IMPRESSION^L</w:t>
            </w:r>
          </w:p>
        </w:tc>
        <w:tc>
          <w:tcPr>
            <w:tcW w:w="771" w:type="dxa"/>
          </w:tcPr>
          <w:p w14:paraId="74FA9989" w14:textId="77777777" w:rsidR="00BC262B" w:rsidRPr="003A1A9C" w:rsidRDefault="00BC262B" w:rsidP="00F639F8">
            <w:pPr>
              <w:rPr>
                <w:rFonts w:asciiTheme="majorHAnsi" w:hAnsiTheme="majorHAnsi" w:cs="Times New Roman"/>
                <w:b/>
                <w:bCs/>
                <w:i/>
                <w:iCs/>
              </w:rPr>
            </w:pPr>
          </w:p>
        </w:tc>
      </w:tr>
      <w:tr w:rsidR="00BC262B" w:rsidRPr="003A1A9C" w14:paraId="35F2C0DD" w14:textId="77777777" w:rsidTr="00F639F8">
        <w:tc>
          <w:tcPr>
            <w:tcW w:w="657" w:type="dxa"/>
          </w:tcPr>
          <w:p w14:paraId="720D5A9E"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5</w:t>
            </w:r>
          </w:p>
        </w:tc>
        <w:tc>
          <w:tcPr>
            <w:tcW w:w="1083" w:type="dxa"/>
          </w:tcPr>
          <w:p w14:paraId="055A4BC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NM</w:t>
            </w:r>
          </w:p>
        </w:tc>
        <w:tc>
          <w:tcPr>
            <w:tcW w:w="1390" w:type="dxa"/>
          </w:tcPr>
          <w:p w14:paraId="7418AB0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Value</w:t>
            </w:r>
          </w:p>
        </w:tc>
        <w:tc>
          <w:tcPr>
            <w:tcW w:w="5675" w:type="dxa"/>
          </w:tcPr>
          <w:p w14:paraId="7166718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 xml:space="preserve">IMPRESSION IS THAT THIS IS A NORMAL CHEST.  </w:t>
            </w:r>
          </w:p>
        </w:tc>
        <w:tc>
          <w:tcPr>
            <w:tcW w:w="771" w:type="dxa"/>
          </w:tcPr>
          <w:p w14:paraId="021D37CF" w14:textId="77777777" w:rsidR="00BC262B" w:rsidRPr="003A1A9C" w:rsidRDefault="00BC262B" w:rsidP="00F639F8">
            <w:pPr>
              <w:rPr>
                <w:rFonts w:asciiTheme="majorHAnsi" w:hAnsiTheme="majorHAnsi" w:cs="Times New Roman"/>
                <w:b/>
                <w:bCs/>
                <w:i/>
                <w:iCs/>
              </w:rPr>
            </w:pPr>
          </w:p>
        </w:tc>
      </w:tr>
      <w:tr w:rsidR="00BC262B" w:rsidRPr="003A1A9C" w14:paraId="68904558" w14:textId="77777777" w:rsidTr="00F639F8">
        <w:tc>
          <w:tcPr>
            <w:tcW w:w="657" w:type="dxa"/>
          </w:tcPr>
          <w:p w14:paraId="3CDDAEC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11</w:t>
            </w:r>
          </w:p>
        </w:tc>
        <w:tc>
          <w:tcPr>
            <w:tcW w:w="1083" w:type="dxa"/>
          </w:tcPr>
          <w:p w14:paraId="1F863C7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390" w:type="dxa"/>
          </w:tcPr>
          <w:p w14:paraId="7BCA81F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Observation Result Status</w:t>
            </w:r>
          </w:p>
        </w:tc>
        <w:tc>
          <w:tcPr>
            <w:tcW w:w="5675" w:type="dxa"/>
          </w:tcPr>
          <w:p w14:paraId="22E8A75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F</w:t>
            </w:r>
          </w:p>
        </w:tc>
        <w:tc>
          <w:tcPr>
            <w:tcW w:w="771" w:type="dxa"/>
          </w:tcPr>
          <w:p w14:paraId="52678619" w14:textId="77777777" w:rsidR="00BC262B" w:rsidRPr="003A1A9C" w:rsidRDefault="00BC262B" w:rsidP="00F639F8">
            <w:pPr>
              <w:rPr>
                <w:rFonts w:asciiTheme="majorHAnsi" w:hAnsiTheme="majorHAnsi" w:cs="Times New Roman"/>
                <w:b/>
                <w:bCs/>
                <w:i/>
                <w:iCs/>
              </w:rPr>
            </w:pPr>
          </w:p>
        </w:tc>
      </w:tr>
      <w:tr w:rsidR="00BC262B" w:rsidRPr="003A1A9C" w14:paraId="29E2EE7C" w14:textId="77777777" w:rsidTr="00F639F8">
        <w:tc>
          <w:tcPr>
            <w:tcW w:w="657" w:type="dxa"/>
          </w:tcPr>
          <w:p w14:paraId="01C14020" w14:textId="77777777" w:rsidR="00BC262B" w:rsidRPr="00FF68C5" w:rsidRDefault="00BC262B" w:rsidP="00F639F8">
            <w:pPr>
              <w:rPr>
                <w:rFonts w:asciiTheme="majorHAnsi" w:hAnsiTheme="majorHAnsi" w:cs="Times New Roman"/>
                <w:b/>
                <w:bCs/>
                <w:iCs/>
              </w:rPr>
            </w:pPr>
          </w:p>
        </w:tc>
        <w:tc>
          <w:tcPr>
            <w:tcW w:w="1083" w:type="dxa"/>
          </w:tcPr>
          <w:p w14:paraId="6DC5C877" w14:textId="77777777" w:rsidR="00BC262B" w:rsidRPr="00FF68C5" w:rsidRDefault="00BC262B" w:rsidP="00F639F8">
            <w:pPr>
              <w:rPr>
                <w:rFonts w:asciiTheme="majorHAnsi" w:hAnsiTheme="majorHAnsi" w:cs="Times New Roman"/>
                <w:bCs/>
                <w:iCs/>
              </w:rPr>
            </w:pPr>
          </w:p>
        </w:tc>
        <w:tc>
          <w:tcPr>
            <w:tcW w:w="1390" w:type="dxa"/>
          </w:tcPr>
          <w:p w14:paraId="57A869F4" w14:textId="77777777" w:rsidR="00BC262B" w:rsidRPr="00FF68C5" w:rsidRDefault="00BC262B" w:rsidP="00F639F8">
            <w:pPr>
              <w:rPr>
                <w:rFonts w:asciiTheme="majorHAnsi" w:hAnsiTheme="majorHAnsi" w:cs="Times New Roman"/>
                <w:bCs/>
                <w:iCs/>
              </w:rPr>
            </w:pPr>
          </w:p>
        </w:tc>
        <w:tc>
          <w:tcPr>
            <w:tcW w:w="5675" w:type="dxa"/>
          </w:tcPr>
          <w:p w14:paraId="72F5959F" w14:textId="77777777" w:rsidR="00BC262B" w:rsidRPr="00FF68C5" w:rsidRDefault="00BC262B" w:rsidP="00F639F8">
            <w:pPr>
              <w:rPr>
                <w:rFonts w:asciiTheme="majorHAnsi" w:hAnsiTheme="majorHAnsi" w:cs="Times New Roman"/>
                <w:bCs/>
                <w:iCs/>
              </w:rPr>
            </w:pPr>
          </w:p>
        </w:tc>
        <w:tc>
          <w:tcPr>
            <w:tcW w:w="771" w:type="dxa"/>
          </w:tcPr>
          <w:p w14:paraId="5279E8C0" w14:textId="77777777" w:rsidR="00BC262B" w:rsidRPr="003A1A9C" w:rsidRDefault="00BC262B" w:rsidP="00F639F8">
            <w:pPr>
              <w:rPr>
                <w:rFonts w:asciiTheme="majorHAnsi" w:hAnsiTheme="majorHAnsi" w:cs="Times New Roman"/>
                <w:b/>
                <w:bCs/>
                <w:i/>
                <w:iCs/>
              </w:rPr>
            </w:pPr>
          </w:p>
        </w:tc>
      </w:tr>
    </w:tbl>
    <w:p w14:paraId="01E3D1A2" w14:textId="77777777" w:rsidR="00BC262B" w:rsidRPr="003A1A9C" w:rsidRDefault="00BC262B" w:rsidP="00BC262B">
      <w:pPr>
        <w:rPr>
          <w:rFonts w:asciiTheme="majorHAnsi" w:hAnsiTheme="majorHAnsi" w:cs="Times New Roman"/>
          <w:b/>
          <w:bCs/>
          <w:i/>
          <w:iCs/>
        </w:rPr>
      </w:pPr>
    </w:p>
    <w:p w14:paraId="1BEDEB60" w14:textId="77777777" w:rsidR="00BC262B" w:rsidRDefault="00BC262B" w:rsidP="00BC262B">
      <w:pPr>
        <w:rPr>
          <w:rFonts w:asciiTheme="majorHAnsi" w:hAnsiTheme="majorHAnsi" w:cs="Times New Roman"/>
          <w:b/>
          <w:bCs/>
          <w:i/>
          <w:iCs/>
        </w:rPr>
      </w:pPr>
    </w:p>
    <w:p w14:paraId="116B8C36" w14:textId="77777777" w:rsidR="00BC262B" w:rsidRPr="00FE197A" w:rsidRDefault="00BC262B" w:rsidP="00BC262B">
      <w:pPr>
        <w:pStyle w:val="Style2"/>
      </w:pPr>
      <w:bookmarkStart w:id="837" w:name="_Toc398038658"/>
      <w:r w:rsidRPr="00FE197A">
        <w:lastRenderedPageBreak/>
        <w:t>ODS Segment</w:t>
      </w:r>
      <w:r>
        <w:t xml:space="preserve"> – Dietary Orders, Supplements, and Preferences</w:t>
      </w:r>
      <w:bookmarkEnd w:id="837"/>
    </w:p>
    <w:tbl>
      <w:tblPr>
        <w:tblW w:w="9918" w:type="dxa"/>
        <w:tblLook w:val="01E0" w:firstRow="1" w:lastRow="1" w:firstColumn="1" w:lastColumn="1" w:noHBand="0" w:noVBand="0"/>
      </w:tblPr>
      <w:tblGrid>
        <w:gridCol w:w="855"/>
        <w:gridCol w:w="726"/>
        <w:gridCol w:w="1632"/>
        <w:gridCol w:w="4892"/>
        <w:gridCol w:w="1813"/>
      </w:tblGrid>
      <w:tr w:rsidR="00BC262B" w:rsidRPr="003A1A9C" w14:paraId="54C7C96C" w14:textId="77777777" w:rsidTr="00F639F8">
        <w:tc>
          <w:tcPr>
            <w:tcW w:w="85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65EE9EEC"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2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0E53C37E"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632"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3E7F60A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892"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37AB18F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1813"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39E9AE1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3B47623D" w14:textId="77777777" w:rsidTr="00F639F8">
        <w:tc>
          <w:tcPr>
            <w:tcW w:w="855" w:type="dxa"/>
            <w:tcBorders>
              <w:top w:val="single" w:sz="6" w:space="0" w:color="auto"/>
              <w:left w:val="single" w:sz="4" w:space="0" w:color="auto"/>
              <w:bottom w:val="single" w:sz="6" w:space="0" w:color="auto"/>
              <w:right w:val="single" w:sz="6" w:space="0" w:color="auto"/>
            </w:tcBorders>
          </w:tcPr>
          <w:p w14:paraId="0F8708C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26" w:type="dxa"/>
            <w:tcBorders>
              <w:top w:val="single" w:sz="6" w:space="0" w:color="auto"/>
              <w:left w:val="single" w:sz="6" w:space="0" w:color="auto"/>
              <w:bottom w:val="single" w:sz="6" w:space="0" w:color="auto"/>
              <w:right w:val="single" w:sz="6" w:space="0" w:color="auto"/>
            </w:tcBorders>
          </w:tcPr>
          <w:p w14:paraId="4A67A9C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632" w:type="dxa"/>
            <w:tcBorders>
              <w:top w:val="single" w:sz="6" w:space="0" w:color="auto"/>
              <w:left w:val="single" w:sz="6" w:space="0" w:color="auto"/>
              <w:bottom w:val="single" w:sz="6" w:space="0" w:color="auto"/>
              <w:right w:val="single" w:sz="6" w:space="0" w:color="auto"/>
            </w:tcBorders>
          </w:tcPr>
          <w:p w14:paraId="05E8428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Type</w:t>
            </w:r>
          </w:p>
        </w:tc>
        <w:tc>
          <w:tcPr>
            <w:tcW w:w="4892" w:type="dxa"/>
            <w:tcBorders>
              <w:top w:val="single" w:sz="6" w:space="0" w:color="auto"/>
              <w:left w:val="single" w:sz="6" w:space="0" w:color="auto"/>
              <w:bottom w:val="single" w:sz="6" w:space="0" w:color="auto"/>
              <w:right w:val="single" w:sz="6" w:space="0" w:color="auto"/>
            </w:tcBorders>
          </w:tcPr>
          <w:p w14:paraId="3A4E1B9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ZT</w:t>
            </w:r>
          </w:p>
        </w:tc>
        <w:tc>
          <w:tcPr>
            <w:tcW w:w="1813" w:type="dxa"/>
            <w:tcBorders>
              <w:top w:val="single" w:sz="6" w:space="0" w:color="auto"/>
              <w:left w:val="single" w:sz="6" w:space="0" w:color="auto"/>
              <w:bottom w:val="single" w:sz="6" w:space="0" w:color="auto"/>
              <w:right w:val="single" w:sz="4" w:space="0" w:color="auto"/>
            </w:tcBorders>
          </w:tcPr>
          <w:p w14:paraId="6184B602" w14:textId="77777777" w:rsidR="00BC262B" w:rsidRPr="00FF68C5" w:rsidRDefault="00BC262B" w:rsidP="00F639F8">
            <w:pPr>
              <w:rPr>
                <w:rFonts w:asciiTheme="majorHAnsi" w:hAnsiTheme="majorHAnsi" w:cs="Times New Roman"/>
                <w:bCs/>
                <w:iCs/>
              </w:rPr>
            </w:pPr>
            <w:r w:rsidRPr="00131F99">
              <w:rPr>
                <w:rFonts w:asciiTheme="majorHAnsi" w:hAnsiTheme="majorHAnsi" w:cs="Times New Roman"/>
                <w:bCs/>
                <w:iCs/>
              </w:rPr>
              <w:t>See ODS -1 Code specification Table down</w:t>
            </w:r>
            <w:r>
              <w:rPr>
                <w:rFonts w:asciiTheme="majorHAnsi" w:hAnsiTheme="majorHAnsi" w:cs="Times New Roman"/>
                <w:bCs/>
                <w:iCs/>
              </w:rPr>
              <w:t xml:space="preserve"> below</w:t>
            </w:r>
          </w:p>
        </w:tc>
      </w:tr>
      <w:tr w:rsidR="00BC262B" w:rsidRPr="003A1A9C" w14:paraId="6CECC791" w14:textId="77777777" w:rsidTr="00F639F8">
        <w:tc>
          <w:tcPr>
            <w:tcW w:w="855" w:type="dxa"/>
            <w:tcBorders>
              <w:top w:val="single" w:sz="6" w:space="0" w:color="auto"/>
              <w:left w:val="single" w:sz="4" w:space="0" w:color="auto"/>
              <w:bottom w:val="single" w:sz="6" w:space="0" w:color="auto"/>
              <w:right w:val="single" w:sz="6" w:space="0" w:color="auto"/>
            </w:tcBorders>
          </w:tcPr>
          <w:p w14:paraId="3C908D2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26" w:type="dxa"/>
            <w:tcBorders>
              <w:top w:val="single" w:sz="6" w:space="0" w:color="auto"/>
              <w:left w:val="single" w:sz="6" w:space="0" w:color="auto"/>
              <w:bottom w:val="single" w:sz="6" w:space="0" w:color="auto"/>
              <w:right w:val="single" w:sz="6" w:space="0" w:color="auto"/>
            </w:tcBorders>
          </w:tcPr>
          <w:p w14:paraId="10833C6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632" w:type="dxa"/>
            <w:tcBorders>
              <w:top w:val="single" w:sz="6" w:space="0" w:color="auto"/>
              <w:left w:val="single" w:sz="6" w:space="0" w:color="auto"/>
              <w:bottom w:val="single" w:sz="6" w:space="0" w:color="auto"/>
              <w:right w:val="single" w:sz="6" w:space="0" w:color="auto"/>
            </w:tcBorders>
          </w:tcPr>
          <w:p w14:paraId="15B1EAB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Service Period</w:t>
            </w:r>
          </w:p>
        </w:tc>
        <w:tc>
          <w:tcPr>
            <w:tcW w:w="4892" w:type="dxa"/>
            <w:tcBorders>
              <w:top w:val="single" w:sz="6" w:space="0" w:color="auto"/>
              <w:left w:val="single" w:sz="6" w:space="0" w:color="auto"/>
              <w:bottom w:val="single" w:sz="6" w:space="0" w:color="auto"/>
              <w:right w:val="single" w:sz="6" w:space="0" w:color="auto"/>
            </w:tcBorders>
          </w:tcPr>
          <w:p w14:paraId="6586C632" w14:textId="77777777" w:rsidR="00BC262B" w:rsidRPr="00FF68C5" w:rsidRDefault="00BC262B" w:rsidP="00F639F8">
            <w:pPr>
              <w:rPr>
                <w:rFonts w:asciiTheme="majorHAnsi" w:hAnsiTheme="majorHAnsi" w:cs="Times New Roman"/>
                <w:bCs/>
                <w:iCs/>
              </w:rPr>
            </w:pPr>
          </w:p>
        </w:tc>
        <w:tc>
          <w:tcPr>
            <w:tcW w:w="1813" w:type="dxa"/>
            <w:tcBorders>
              <w:top w:val="single" w:sz="6" w:space="0" w:color="auto"/>
              <w:left w:val="single" w:sz="6" w:space="0" w:color="auto"/>
              <w:bottom w:val="single" w:sz="6" w:space="0" w:color="auto"/>
              <w:right w:val="single" w:sz="4" w:space="0" w:color="auto"/>
            </w:tcBorders>
          </w:tcPr>
          <w:p w14:paraId="7E6E6A3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Optional - When blank, the modifier applies to all services</w:t>
            </w:r>
          </w:p>
        </w:tc>
      </w:tr>
      <w:tr w:rsidR="00BC262B" w:rsidRPr="003A1A9C" w14:paraId="1AD5A05C" w14:textId="77777777" w:rsidTr="00F639F8">
        <w:tc>
          <w:tcPr>
            <w:tcW w:w="855" w:type="dxa"/>
            <w:tcBorders>
              <w:top w:val="single" w:sz="6" w:space="0" w:color="auto"/>
              <w:left w:val="single" w:sz="4" w:space="0" w:color="auto"/>
              <w:bottom w:val="single" w:sz="6" w:space="0" w:color="auto"/>
              <w:right w:val="single" w:sz="6" w:space="0" w:color="auto"/>
            </w:tcBorders>
          </w:tcPr>
          <w:p w14:paraId="52B109E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26" w:type="dxa"/>
            <w:tcBorders>
              <w:top w:val="single" w:sz="6" w:space="0" w:color="auto"/>
              <w:left w:val="single" w:sz="6" w:space="0" w:color="auto"/>
              <w:bottom w:val="single" w:sz="6" w:space="0" w:color="auto"/>
              <w:right w:val="single" w:sz="6" w:space="0" w:color="auto"/>
            </w:tcBorders>
          </w:tcPr>
          <w:p w14:paraId="6CD6938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632" w:type="dxa"/>
            <w:tcBorders>
              <w:top w:val="single" w:sz="6" w:space="0" w:color="auto"/>
              <w:left w:val="single" w:sz="6" w:space="0" w:color="auto"/>
              <w:bottom w:val="single" w:sz="6" w:space="0" w:color="auto"/>
              <w:right w:val="single" w:sz="6" w:space="0" w:color="auto"/>
            </w:tcBorders>
          </w:tcPr>
          <w:p w14:paraId="7EE57D7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Diet, Supplement, or Preference</w:t>
            </w:r>
          </w:p>
        </w:tc>
        <w:tc>
          <w:tcPr>
            <w:tcW w:w="4892" w:type="dxa"/>
            <w:tcBorders>
              <w:top w:val="single" w:sz="6" w:space="0" w:color="auto"/>
              <w:left w:val="single" w:sz="6" w:space="0" w:color="auto"/>
              <w:bottom w:val="single" w:sz="6" w:space="0" w:color="auto"/>
              <w:right w:val="single" w:sz="6" w:space="0" w:color="auto"/>
            </w:tcBorders>
          </w:tcPr>
          <w:p w14:paraId="450C75D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^^^1^REGULAR^99FHD</w:t>
            </w:r>
          </w:p>
        </w:tc>
        <w:tc>
          <w:tcPr>
            <w:tcW w:w="1813" w:type="dxa"/>
            <w:tcBorders>
              <w:top w:val="single" w:sz="6" w:space="0" w:color="auto"/>
              <w:left w:val="single" w:sz="6" w:space="0" w:color="auto"/>
              <w:bottom w:val="single" w:sz="6" w:space="0" w:color="auto"/>
              <w:right w:val="single" w:sz="4" w:space="0" w:color="auto"/>
            </w:tcBorders>
          </w:tcPr>
          <w:p w14:paraId="0A11609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Required. ODS2.3.4 = Diet Number</w:t>
            </w:r>
          </w:p>
          <w:p w14:paraId="57B3767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ODS2.3.5= Diet Name</w:t>
            </w:r>
          </w:p>
        </w:tc>
      </w:tr>
      <w:tr w:rsidR="00BC262B" w:rsidRPr="003A1A9C" w14:paraId="075B267C" w14:textId="77777777" w:rsidTr="00F639F8">
        <w:tc>
          <w:tcPr>
            <w:tcW w:w="855" w:type="dxa"/>
            <w:tcBorders>
              <w:top w:val="single" w:sz="6" w:space="0" w:color="auto"/>
              <w:left w:val="single" w:sz="4" w:space="0" w:color="auto"/>
              <w:bottom w:val="single" w:sz="4" w:space="0" w:color="auto"/>
              <w:right w:val="single" w:sz="6" w:space="0" w:color="auto"/>
            </w:tcBorders>
          </w:tcPr>
          <w:p w14:paraId="1075A21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726" w:type="dxa"/>
            <w:tcBorders>
              <w:top w:val="single" w:sz="6" w:space="0" w:color="auto"/>
              <w:left w:val="single" w:sz="6" w:space="0" w:color="auto"/>
              <w:bottom w:val="single" w:sz="4" w:space="0" w:color="auto"/>
              <w:right w:val="single" w:sz="6" w:space="0" w:color="auto"/>
            </w:tcBorders>
          </w:tcPr>
          <w:p w14:paraId="0BD74C4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632" w:type="dxa"/>
            <w:tcBorders>
              <w:top w:val="single" w:sz="6" w:space="0" w:color="auto"/>
              <w:left w:val="single" w:sz="6" w:space="0" w:color="auto"/>
              <w:bottom w:val="single" w:sz="4" w:space="0" w:color="auto"/>
              <w:right w:val="single" w:sz="6" w:space="0" w:color="auto"/>
            </w:tcBorders>
          </w:tcPr>
          <w:p w14:paraId="5D9715E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Text Instruction</w:t>
            </w:r>
          </w:p>
        </w:tc>
        <w:tc>
          <w:tcPr>
            <w:tcW w:w="4892" w:type="dxa"/>
            <w:tcBorders>
              <w:top w:val="single" w:sz="6" w:space="0" w:color="auto"/>
              <w:left w:val="single" w:sz="6" w:space="0" w:color="auto"/>
              <w:bottom w:val="single" w:sz="4" w:space="0" w:color="auto"/>
              <w:right w:val="single" w:sz="6" w:space="0" w:color="auto"/>
            </w:tcBorders>
          </w:tcPr>
          <w:p w14:paraId="08309A16" w14:textId="00FC741F" w:rsidR="00BC262B" w:rsidRPr="00FF68C5" w:rsidRDefault="00BC262B" w:rsidP="00F639F8">
            <w:pPr>
              <w:rPr>
                <w:rFonts w:asciiTheme="majorHAnsi" w:hAnsiTheme="majorHAnsi" w:cs="Times New Roman"/>
                <w:bCs/>
                <w:iCs/>
              </w:rPr>
            </w:pPr>
          </w:p>
        </w:tc>
        <w:tc>
          <w:tcPr>
            <w:tcW w:w="1813" w:type="dxa"/>
            <w:tcBorders>
              <w:top w:val="single" w:sz="6" w:space="0" w:color="auto"/>
              <w:left w:val="single" w:sz="6" w:space="0" w:color="auto"/>
              <w:bottom w:val="single" w:sz="4" w:space="0" w:color="auto"/>
              <w:right w:val="single" w:sz="4" w:space="0" w:color="auto"/>
            </w:tcBorders>
          </w:tcPr>
          <w:p w14:paraId="4B93FCE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Not Required</w:t>
            </w:r>
          </w:p>
        </w:tc>
      </w:tr>
    </w:tbl>
    <w:p w14:paraId="4EE0055D" w14:textId="77777777" w:rsidR="00BC262B" w:rsidRDefault="00BC262B" w:rsidP="00BC262B">
      <w:pPr>
        <w:rPr>
          <w:rFonts w:asciiTheme="majorHAnsi" w:hAnsiTheme="majorHAnsi" w:cs="Times New Roman"/>
          <w:b/>
          <w:bCs/>
          <w:i/>
          <w:iCs/>
        </w:rPr>
      </w:pPr>
    </w:p>
    <w:p w14:paraId="033AA1F9" w14:textId="77777777" w:rsidR="00BC262B" w:rsidRPr="00112CD9" w:rsidRDefault="00BC262B" w:rsidP="00BC262B">
      <w:pPr>
        <w:jc w:val="center"/>
        <w:rPr>
          <w:rFonts w:asciiTheme="majorHAnsi" w:hAnsiTheme="majorHAnsi" w:cs="Times New Roman"/>
          <w:b/>
          <w:bCs/>
          <w:i/>
          <w:iCs/>
          <w:sz w:val="24"/>
          <w:szCs w:val="24"/>
        </w:rPr>
      </w:pPr>
      <w:r w:rsidRPr="00112CD9">
        <w:rPr>
          <w:rFonts w:asciiTheme="majorHAnsi" w:hAnsiTheme="majorHAnsi" w:cs="Times New Roman"/>
          <w:b/>
          <w:bCs/>
          <w:i/>
          <w:iCs/>
          <w:sz w:val="24"/>
          <w:szCs w:val="24"/>
        </w:rPr>
        <w:t>ODS-1 - Diet Code Specification Type</w:t>
      </w:r>
    </w:p>
    <w:p w14:paraId="7B64711F" w14:textId="77777777" w:rsidR="00BC262B" w:rsidRPr="00276FD8" w:rsidRDefault="00BC262B" w:rsidP="00BC262B">
      <w:pPr>
        <w:rPr>
          <w:rFonts w:asciiTheme="majorHAnsi" w:hAnsiTheme="majorHAnsi" w:cs="Times New Roman"/>
          <w:bCs/>
          <w:i/>
          <w:iCs/>
        </w:rPr>
      </w:pPr>
      <w:r w:rsidRPr="00764EC0">
        <w:rPr>
          <w:rFonts w:asciiTheme="majorHAnsi" w:hAnsiTheme="majorHAnsi" w:cs="Times New Roman"/>
          <w:bCs/>
          <w:i/>
          <w:iCs/>
        </w:rPr>
        <w:t xml:space="preserve">Definition:  This </w:t>
      </w:r>
      <w:r>
        <w:rPr>
          <w:rFonts w:asciiTheme="majorHAnsi" w:hAnsiTheme="majorHAnsi" w:cs="Times New Roman"/>
          <w:bCs/>
          <w:i/>
          <w:iCs/>
        </w:rPr>
        <w:t xml:space="preserve">field specifies type of diet.  </w:t>
      </w:r>
      <w:r w:rsidRPr="00AF76D3">
        <w:rPr>
          <w:rFonts w:asciiTheme="majorHAnsi" w:hAnsiTheme="majorHAnsi" w:cs="Times New Roman"/>
          <w:b/>
          <w:bCs/>
          <w:i/>
          <w:iCs/>
        </w:rPr>
        <w:fldChar w:fldCharType="begin"/>
      </w:r>
      <w:r w:rsidRPr="00AF76D3">
        <w:rPr>
          <w:rFonts w:asciiTheme="majorHAnsi" w:hAnsiTheme="majorHAnsi" w:cs="Times New Roman"/>
          <w:b/>
          <w:bCs/>
          <w:i/>
          <w:iCs/>
        </w:rPr>
        <w:instrText xml:space="preserve"> XE "HL7 Table 0159 - Diet code specification type" </w:instrText>
      </w:r>
      <w:r w:rsidRPr="00AF76D3">
        <w:rPr>
          <w:rFonts w:asciiTheme="majorHAnsi" w:hAnsiTheme="majorHAnsi" w:cs="Times New Roman"/>
          <w:b/>
          <w:bCs/>
          <w:i/>
          <w:iCs/>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49" w:type="dxa"/>
          <w:right w:w="149" w:type="dxa"/>
        </w:tblCellMar>
        <w:tblLook w:val="0000" w:firstRow="0" w:lastRow="0" w:firstColumn="0" w:lastColumn="0" w:noHBand="0" w:noVBand="0"/>
      </w:tblPr>
      <w:tblGrid>
        <w:gridCol w:w="2082"/>
        <w:gridCol w:w="5760"/>
        <w:gridCol w:w="1614"/>
      </w:tblGrid>
      <w:tr w:rsidR="00BC262B" w:rsidRPr="00FF68C5" w14:paraId="12813466" w14:textId="77777777" w:rsidTr="00F639F8">
        <w:trPr>
          <w:tblHeader/>
          <w:jc w:val="center"/>
        </w:trPr>
        <w:tc>
          <w:tcPr>
            <w:tcW w:w="2082" w:type="dxa"/>
            <w:tcBorders>
              <w:top w:val="double" w:sz="4" w:space="0" w:color="auto"/>
              <w:bottom w:val="nil"/>
            </w:tcBorders>
            <w:shd w:val="pct10" w:color="auto" w:fill="FFFFFF"/>
          </w:tcPr>
          <w:p w14:paraId="57549DC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Value</w:t>
            </w:r>
          </w:p>
        </w:tc>
        <w:tc>
          <w:tcPr>
            <w:tcW w:w="5760" w:type="dxa"/>
            <w:tcBorders>
              <w:top w:val="double" w:sz="4" w:space="0" w:color="auto"/>
              <w:bottom w:val="nil"/>
            </w:tcBorders>
            <w:shd w:val="pct10" w:color="auto" w:fill="FFFFFF"/>
          </w:tcPr>
          <w:p w14:paraId="64360B9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Description</w:t>
            </w:r>
          </w:p>
        </w:tc>
        <w:tc>
          <w:tcPr>
            <w:tcW w:w="1614" w:type="dxa"/>
            <w:tcBorders>
              <w:top w:val="double" w:sz="4" w:space="0" w:color="auto"/>
              <w:bottom w:val="nil"/>
            </w:tcBorders>
            <w:shd w:val="pct10" w:color="auto" w:fill="FFFFFF"/>
          </w:tcPr>
          <w:p w14:paraId="0867D5C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Comment</w:t>
            </w:r>
          </w:p>
        </w:tc>
      </w:tr>
      <w:tr w:rsidR="00BC262B" w:rsidRPr="00FF68C5" w14:paraId="1E71A1D1" w14:textId="77777777" w:rsidTr="00F639F8">
        <w:trPr>
          <w:trHeight w:val="458"/>
          <w:jc w:val="center"/>
        </w:trPr>
        <w:tc>
          <w:tcPr>
            <w:tcW w:w="2082" w:type="dxa"/>
            <w:tcBorders>
              <w:top w:val="single" w:sz="4" w:space="0" w:color="auto"/>
              <w:bottom w:val="nil"/>
            </w:tcBorders>
          </w:tcPr>
          <w:p w14:paraId="01C3DF4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ZT</w:t>
            </w:r>
          </w:p>
        </w:tc>
        <w:tc>
          <w:tcPr>
            <w:tcW w:w="5760" w:type="dxa"/>
            <w:tcBorders>
              <w:top w:val="single" w:sz="4" w:space="0" w:color="auto"/>
              <w:bottom w:val="nil"/>
            </w:tcBorders>
          </w:tcPr>
          <w:p w14:paraId="5258B54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Inpatient Diet/Tray service</w:t>
            </w:r>
          </w:p>
        </w:tc>
        <w:tc>
          <w:tcPr>
            <w:tcW w:w="1614" w:type="dxa"/>
            <w:tcBorders>
              <w:top w:val="single" w:sz="4" w:space="0" w:color="auto"/>
              <w:bottom w:val="nil"/>
            </w:tcBorders>
          </w:tcPr>
          <w:p w14:paraId="302F378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 xml:space="preserve">VA Local Table </w:t>
            </w:r>
          </w:p>
        </w:tc>
      </w:tr>
      <w:tr w:rsidR="00BC262B" w:rsidRPr="00FF68C5" w14:paraId="74235B39" w14:textId="77777777" w:rsidTr="00F639F8">
        <w:trPr>
          <w:jc w:val="center"/>
        </w:trPr>
        <w:tc>
          <w:tcPr>
            <w:tcW w:w="2082" w:type="dxa"/>
            <w:tcBorders>
              <w:top w:val="single" w:sz="4" w:space="0" w:color="auto"/>
              <w:bottom w:val="nil"/>
            </w:tcBorders>
          </w:tcPr>
          <w:p w14:paraId="085980C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ZC</w:t>
            </w:r>
          </w:p>
        </w:tc>
        <w:tc>
          <w:tcPr>
            <w:tcW w:w="5760" w:type="dxa"/>
            <w:tcBorders>
              <w:top w:val="single" w:sz="4" w:space="0" w:color="auto"/>
              <w:bottom w:val="nil"/>
            </w:tcBorders>
          </w:tcPr>
          <w:p w14:paraId="6CAD3DE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Inpatient Diet/Cafeteria</w:t>
            </w:r>
          </w:p>
        </w:tc>
        <w:tc>
          <w:tcPr>
            <w:tcW w:w="1614" w:type="dxa"/>
            <w:tcBorders>
              <w:top w:val="single" w:sz="4" w:space="0" w:color="auto"/>
              <w:bottom w:val="nil"/>
            </w:tcBorders>
          </w:tcPr>
          <w:p w14:paraId="4D2DE12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 Local Table</w:t>
            </w:r>
          </w:p>
        </w:tc>
      </w:tr>
      <w:tr w:rsidR="00BC262B" w:rsidRPr="00FF68C5" w14:paraId="4ADA77B2" w14:textId="77777777" w:rsidTr="00F639F8">
        <w:trPr>
          <w:jc w:val="center"/>
        </w:trPr>
        <w:tc>
          <w:tcPr>
            <w:tcW w:w="2082" w:type="dxa"/>
            <w:tcBorders>
              <w:top w:val="single" w:sz="4" w:space="0" w:color="auto"/>
              <w:bottom w:val="single" w:sz="4" w:space="0" w:color="auto"/>
            </w:tcBorders>
          </w:tcPr>
          <w:p w14:paraId="0B6F938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ZD</w:t>
            </w:r>
          </w:p>
        </w:tc>
        <w:tc>
          <w:tcPr>
            <w:tcW w:w="5760" w:type="dxa"/>
            <w:tcBorders>
              <w:top w:val="single" w:sz="4" w:space="0" w:color="auto"/>
              <w:bottom w:val="single" w:sz="4" w:space="0" w:color="auto"/>
            </w:tcBorders>
          </w:tcPr>
          <w:p w14:paraId="527BFC7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Inpatient Diet/Dining Room</w:t>
            </w:r>
          </w:p>
        </w:tc>
        <w:tc>
          <w:tcPr>
            <w:tcW w:w="1614" w:type="dxa"/>
            <w:tcBorders>
              <w:top w:val="single" w:sz="4" w:space="0" w:color="auto"/>
              <w:bottom w:val="single" w:sz="4" w:space="0" w:color="auto"/>
            </w:tcBorders>
          </w:tcPr>
          <w:p w14:paraId="799100D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 Local Table</w:t>
            </w:r>
          </w:p>
        </w:tc>
      </w:tr>
      <w:tr w:rsidR="00BC262B" w:rsidRPr="00FF68C5" w14:paraId="0D581A92" w14:textId="77777777" w:rsidTr="00F639F8">
        <w:trPr>
          <w:jc w:val="center"/>
        </w:trPr>
        <w:tc>
          <w:tcPr>
            <w:tcW w:w="2082" w:type="dxa"/>
            <w:tcBorders>
              <w:top w:val="single" w:sz="4" w:space="0" w:color="auto"/>
              <w:bottom w:val="single" w:sz="4" w:space="0" w:color="auto"/>
            </w:tcBorders>
          </w:tcPr>
          <w:p w14:paraId="3A2ED30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ZE</w:t>
            </w:r>
          </w:p>
        </w:tc>
        <w:tc>
          <w:tcPr>
            <w:tcW w:w="5760" w:type="dxa"/>
            <w:tcBorders>
              <w:top w:val="single" w:sz="4" w:space="0" w:color="auto"/>
              <w:bottom w:val="single" w:sz="4" w:space="0" w:color="auto"/>
            </w:tcBorders>
          </w:tcPr>
          <w:p w14:paraId="3162E54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Tubefeeding</w:t>
            </w:r>
          </w:p>
        </w:tc>
        <w:tc>
          <w:tcPr>
            <w:tcW w:w="1614" w:type="dxa"/>
            <w:tcBorders>
              <w:top w:val="single" w:sz="4" w:space="0" w:color="auto"/>
              <w:bottom w:val="single" w:sz="4" w:space="0" w:color="auto"/>
            </w:tcBorders>
          </w:tcPr>
          <w:p w14:paraId="3A02829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 Local Table</w:t>
            </w:r>
          </w:p>
        </w:tc>
      </w:tr>
      <w:tr w:rsidR="00BC262B" w:rsidRPr="00FF68C5" w14:paraId="1350EBFF" w14:textId="77777777" w:rsidTr="00F639F8">
        <w:trPr>
          <w:jc w:val="center"/>
        </w:trPr>
        <w:tc>
          <w:tcPr>
            <w:tcW w:w="2082" w:type="dxa"/>
            <w:tcBorders>
              <w:top w:val="single" w:sz="4" w:space="0" w:color="auto"/>
              <w:bottom w:val="single" w:sz="4" w:space="0" w:color="auto"/>
            </w:tcBorders>
          </w:tcPr>
          <w:p w14:paraId="08000C5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D</w:t>
            </w:r>
          </w:p>
        </w:tc>
        <w:tc>
          <w:tcPr>
            <w:tcW w:w="5760" w:type="dxa"/>
            <w:tcBorders>
              <w:top w:val="single" w:sz="4" w:space="0" w:color="auto"/>
              <w:bottom w:val="single" w:sz="4" w:space="0" w:color="auto"/>
            </w:tcBorders>
          </w:tcPr>
          <w:p w14:paraId="04E6FD8B"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 xml:space="preserve">Diet </w:t>
            </w:r>
          </w:p>
        </w:tc>
        <w:tc>
          <w:tcPr>
            <w:tcW w:w="1614" w:type="dxa"/>
            <w:tcBorders>
              <w:top w:val="single" w:sz="4" w:space="0" w:color="auto"/>
              <w:bottom w:val="single" w:sz="4" w:space="0" w:color="auto"/>
            </w:tcBorders>
          </w:tcPr>
          <w:p w14:paraId="2C9961F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HL7 table #0159</w:t>
            </w:r>
          </w:p>
        </w:tc>
      </w:tr>
      <w:tr w:rsidR="00BC262B" w:rsidRPr="00FF68C5" w14:paraId="48BA223C" w14:textId="77777777" w:rsidTr="00F639F8">
        <w:trPr>
          <w:jc w:val="center"/>
        </w:trPr>
        <w:tc>
          <w:tcPr>
            <w:tcW w:w="2082" w:type="dxa"/>
            <w:tcBorders>
              <w:top w:val="single" w:sz="4" w:space="0" w:color="auto"/>
              <w:bottom w:val="single" w:sz="4" w:space="0" w:color="auto"/>
            </w:tcBorders>
          </w:tcPr>
          <w:p w14:paraId="227A5B3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lastRenderedPageBreak/>
              <w:t>S</w:t>
            </w:r>
          </w:p>
        </w:tc>
        <w:tc>
          <w:tcPr>
            <w:tcW w:w="5760" w:type="dxa"/>
            <w:tcBorders>
              <w:top w:val="single" w:sz="4" w:space="0" w:color="auto"/>
              <w:bottom w:val="single" w:sz="4" w:space="0" w:color="auto"/>
            </w:tcBorders>
          </w:tcPr>
          <w:p w14:paraId="4B0B4FE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Supplement</w:t>
            </w:r>
          </w:p>
        </w:tc>
        <w:tc>
          <w:tcPr>
            <w:tcW w:w="1614" w:type="dxa"/>
            <w:tcBorders>
              <w:top w:val="single" w:sz="4" w:space="0" w:color="auto"/>
              <w:bottom w:val="single" w:sz="4" w:space="0" w:color="auto"/>
            </w:tcBorders>
          </w:tcPr>
          <w:p w14:paraId="0C05773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HL7 table #0159</w:t>
            </w:r>
          </w:p>
        </w:tc>
      </w:tr>
      <w:tr w:rsidR="00BC262B" w:rsidRPr="00FF68C5" w14:paraId="12D9972E" w14:textId="77777777" w:rsidTr="00F639F8">
        <w:trPr>
          <w:jc w:val="center"/>
        </w:trPr>
        <w:tc>
          <w:tcPr>
            <w:tcW w:w="2082" w:type="dxa"/>
            <w:tcBorders>
              <w:top w:val="single" w:sz="4" w:space="0" w:color="auto"/>
              <w:bottom w:val="double" w:sz="4" w:space="0" w:color="auto"/>
            </w:tcBorders>
          </w:tcPr>
          <w:p w14:paraId="27C041A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w:t>
            </w:r>
          </w:p>
        </w:tc>
        <w:tc>
          <w:tcPr>
            <w:tcW w:w="5760" w:type="dxa"/>
            <w:tcBorders>
              <w:top w:val="single" w:sz="4" w:space="0" w:color="auto"/>
              <w:bottom w:val="double" w:sz="4" w:space="0" w:color="auto"/>
            </w:tcBorders>
          </w:tcPr>
          <w:p w14:paraId="15A4303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Preference</w:t>
            </w:r>
          </w:p>
        </w:tc>
        <w:tc>
          <w:tcPr>
            <w:tcW w:w="1614" w:type="dxa"/>
            <w:tcBorders>
              <w:top w:val="single" w:sz="4" w:space="0" w:color="auto"/>
              <w:bottom w:val="double" w:sz="4" w:space="0" w:color="auto"/>
            </w:tcBorders>
          </w:tcPr>
          <w:p w14:paraId="56DA617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HL7 table #0159</w:t>
            </w:r>
          </w:p>
        </w:tc>
      </w:tr>
    </w:tbl>
    <w:p w14:paraId="408972BD" w14:textId="77777777" w:rsidR="00BC262B" w:rsidRDefault="00BC262B" w:rsidP="00BC262B">
      <w:pPr>
        <w:rPr>
          <w:rFonts w:asciiTheme="majorHAnsi" w:hAnsiTheme="majorHAnsi" w:cs="Times New Roman"/>
          <w:b/>
          <w:bCs/>
          <w:i/>
          <w:iCs/>
        </w:rPr>
      </w:pPr>
    </w:p>
    <w:p w14:paraId="74038AE2" w14:textId="77777777" w:rsidR="00BC262B" w:rsidRPr="00112CD9" w:rsidRDefault="00BC262B" w:rsidP="00BC262B">
      <w:pPr>
        <w:rPr>
          <w:rFonts w:asciiTheme="majorHAnsi" w:hAnsiTheme="majorHAnsi" w:cs="Times New Roman"/>
          <w:b/>
          <w:bCs/>
          <w:i/>
          <w:iCs/>
          <w:sz w:val="24"/>
          <w:szCs w:val="24"/>
        </w:rPr>
      </w:pPr>
      <w:r w:rsidRPr="00112CD9">
        <w:rPr>
          <w:rFonts w:asciiTheme="majorHAnsi" w:hAnsiTheme="majorHAnsi" w:cs="Times New Roman"/>
          <w:b/>
          <w:bCs/>
          <w:i/>
          <w:iCs/>
          <w:sz w:val="24"/>
          <w:szCs w:val="24"/>
        </w:rPr>
        <w:t>ODS-2 – Service Period</w:t>
      </w:r>
    </w:p>
    <w:p w14:paraId="46F3F238" w14:textId="77777777" w:rsidR="00BC262B" w:rsidRPr="00AF76D3" w:rsidRDefault="00BC262B" w:rsidP="00BC262B">
      <w:pPr>
        <w:rPr>
          <w:rFonts w:asciiTheme="majorHAnsi" w:hAnsiTheme="majorHAnsi" w:cs="Times New Roman"/>
          <w:b/>
          <w:bCs/>
          <w:iCs/>
        </w:rPr>
      </w:pPr>
      <w:r w:rsidRPr="00AF76D3">
        <w:rPr>
          <w:rFonts w:asciiTheme="majorHAnsi" w:hAnsiTheme="majorHAnsi" w:cs="Times New Roman"/>
          <w:bCs/>
          <w:iCs/>
        </w:rPr>
        <w:t xml:space="preserve">Definition:  </w:t>
      </w:r>
      <w:r w:rsidRPr="004C7EA8">
        <w:rPr>
          <w:rFonts w:asciiTheme="majorHAnsi" w:hAnsiTheme="majorHAnsi" w:cs="Times New Roman"/>
          <w:b/>
          <w:bCs/>
          <w:iCs/>
        </w:rPr>
        <w:t>When blank, the modifier applies to all service periods</w:t>
      </w:r>
      <w:r w:rsidRPr="00AF76D3">
        <w:rPr>
          <w:rFonts w:asciiTheme="majorHAnsi" w:hAnsiTheme="majorHAnsi" w:cs="Times New Roman"/>
          <w:bCs/>
          <w:iCs/>
        </w:rPr>
        <w:t>.  Diet orders, for example, typically apply to all service periods</w:t>
      </w:r>
      <w:r w:rsidRPr="00AF76D3">
        <w:rPr>
          <w:rFonts w:asciiTheme="majorHAnsi" w:hAnsiTheme="majorHAnsi" w:cs="Times New Roman"/>
          <w:b/>
          <w:bCs/>
          <w:iCs/>
        </w:rPr>
        <w:t xml:space="preserve">.  </w:t>
      </w:r>
    </w:p>
    <w:p w14:paraId="17A01A66" w14:textId="52AE60A5" w:rsidR="00BC262B" w:rsidRDefault="00BC262B">
      <w:pPr>
        <w:rPr>
          <w:rFonts w:asciiTheme="majorHAnsi" w:hAnsiTheme="majorHAnsi"/>
        </w:rPr>
        <w:pPrChange w:id="838" w:author="Nicholas Monsour" w:date="2014-09-23T18:20:00Z">
          <w:pPr>
            <w:pStyle w:val="Components"/>
          </w:pPr>
        </w:pPrChange>
      </w:pPr>
      <w:del w:id="839" w:author="Nicholas Monsour" w:date="2014-09-23T18:20:00Z">
        <w:r w:rsidRPr="00AF76D3" w:rsidDel="52AE60A5">
          <w:rPr>
            <w:rFonts w:asciiTheme="majorHAnsi" w:hAnsiTheme="majorHAnsi"/>
          </w:rPr>
          <w:delText xml:space="preserve">Components:  &lt;Identifier (ST)&gt; ^ &lt;Text (ST)&gt; ^ &lt;Name of Coding System (ID)&gt; ^ </w:delText>
        </w:r>
      </w:del>
      <w:ins w:id="840" w:author="Nicholas Monsour" w:date="2014-09-23T18:20:00Z">
        <w:r w:rsidR="52AE60A5" w:rsidRPr="52AE60A5">
          <w:rPr>
            <w:rFonts w:asciiTheme="majorHAnsi" w:eastAsiaTheme="majorEastAsia" w:hAnsiTheme="majorHAnsi" w:cstheme="majorBidi"/>
            <w:rPrChange w:id="841" w:author="Nicholas Monsour" w:date="2014-09-23T18:20:00Z">
              <w:rPr>
                <w:rFonts w:asciiTheme="majorHAnsi" w:hAnsiTheme="majorHAnsi"/>
                <w:b/>
              </w:rPr>
            </w:rPrChange>
          </w:rPr>
          <w:t>ZQT</w:t>
        </w:r>
      </w:ins>
      <w:r w:rsidRPr="52AE60A5">
        <w:rPr>
          <w:rFonts w:asciiTheme="majorHAnsi" w:eastAsiaTheme="majorEastAsia" w:hAnsiTheme="majorHAnsi" w:cstheme="majorBidi"/>
          <w:rPrChange w:id="842" w:author="Nicholas Monsour" w:date="2014-09-23T18:20:00Z">
            <w:rPr>
              <w:rFonts w:asciiTheme="majorHAnsi" w:hAnsiTheme="majorHAnsi"/>
              <w:b/>
            </w:rPr>
          </w:rPrChange>
        </w:rPr>
        <w:t xml:space="preserve"> segment is a VA Local </w:t>
      </w:r>
      <w:r w:rsidRPr="00AF76D3">
        <w:rPr>
          <w:rFonts w:asciiTheme="majorHAnsi" w:hAnsiTheme="majorHAnsi"/>
        </w:rPr>
        <w:t>Segment i</w:t>
      </w:r>
      <w:r>
        <w:rPr>
          <w:rFonts w:asciiTheme="majorHAnsi" w:hAnsiTheme="majorHAnsi"/>
        </w:rPr>
        <w:t>n Tube feeding diet messages</w:t>
      </w:r>
      <w:ins w:id="843" w:author="Nicholas Monsour" w:date="2014-09-23T18:20:00Z">
        <w:r w:rsidR="52AE60A5">
          <w:t xml:space="preserve"> to denote quantities.</w:t>
        </w:r>
      </w:ins>
    </w:p>
    <w:p w14:paraId="74217C8A" w14:textId="77777777" w:rsidR="00BC262B" w:rsidRPr="00276FD8" w:rsidRDefault="00BC262B" w:rsidP="00BC262B">
      <w:pPr>
        <w:pStyle w:val="Components"/>
        <w:rPr>
          <w:rFonts w:asciiTheme="majorHAnsi" w:hAnsiTheme="majorHAnsi"/>
          <w:sz w:val="22"/>
          <w:szCs w:val="22"/>
        </w:rPr>
      </w:pPr>
    </w:p>
    <w:p w14:paraId="43B3B0E5" w14:textId="77777777" w:rsidR="00BC262B" w:rsidRPr="00112CD9" w:rsidRDefault="00BC262B" w:rsidP="00BC262B">
      <w:pPr>
        <w:ind w:left="1080"/>
        <w:rPr>
          <w:rFonts w:asciiTheme="majorHAnsi" w:hAnsiTheme="majorHAnsi" w:cs="Times New Roman"/>
          <w:b/>
          <w:bCs/>
          <w:i/>
          <w:iCs/>
          <w:sz w:val="24"/>
          <w:szCs w:val="24"/>
        </w:rPr>
      </w:pPr>
      <w:r w:rsidRPr="00112CD9">
        <w:rPr>
          <w:rFonts w:asciiTheme="majorHAnsi" w:hAnsiTheme="majorHAnsi" w:cs="Times New Roman"/>
          <w:b/>
          <w:bCs/>
          <w:i/>
          <w:iCs/>
          <w:sz w:val="24"/>
          <w:szCs w:val="24"/>
        </w:rPr>
        <w:t>ALTERNATE IDENTIFIER:</w:t>
      </w:r>
    </w:p>
    <w:p w14:paraId="5F961748" w14:textId="77777777" w:rsidR="00BC262B" w:rsidRPr="00993686" w:rsidRDefault="00BC262B" w:rsidP="00BC262B">
      <w:pPr>
        <w:ind w:left="1080"/>
        <w:rPr>
          <w:rFonts w:asciiTheme="majorHAnsi" w:hAnsiTheme="majorHAnsi" w:cs="Times New Roman"/>
          <w:bCs/>
          <w:i/>
          <w:iCs/>
        </w:rPr>
      </w:pPr>
      <w:r w:rsidRPr="00993686">
        <w:rPr>
          <w:rFonts w:asciiTheme="majorHAnsi" w:hAnsiTheme="majorHAnsi" w:cs="Times New Roman"/>
          <w:bCs/>
          <w:i/>
          <w:iCs/>
        </w:rPr>
        <w:t>FH-5   = NPO</w:t>
      </w:r>
    </w:p>
    <w:p w14:paraId="1C081A0C" w14:textId="77777777" w:rsidR="00BC262B" w:rsidRPr="00993686" w:rsidRDefault="00BC262B" w:rsidP="00BC262B">
      <w:pPr>
        <w:ind w:left="1080"/>
        <w:rPr>
          <w:rFonts w:asciiTheme="majorHAnsi" w:hAnsiTheme="majorHAnsi" w:cs="Times New Roman"/>
          <w:bCs/>
          <w:i/>
          <w:iCs/>
        </w:rPr>
      </w:pPr>
      <w:r w:rsidRPr="00993686">
        <w:rPr>
          <w:rFonts w:asciiTheme="majorHAnsi" w:hAnsiTheme="majorHAnsi" w:cs="Times New Roman"/>
          <w:bCs/>
          <w:i/>
          <w:iCs/>
        </w:rPr>
        <w:t>FH-6   = Additional Order</w:t>
      </w:r>
    </w:p>
    <w:p w14:paraId="7DDBFF9E" w14:textId="77777777" w:rsidR="00BC262B" w:rsidRDefault="00BC262B" w:rsidP="00BC262B">
      <w:pPr>
        <w:ind w:left="1080"/>
        <w:rPr>
          <w:rFonts w:asciiTheme="majorHAnsi" w:hAnsiTheme="majorHAnsi" w:cs="Times New Roman"/>
          <w:bCs/>
          <w:i/>
          <w:iCs/>
        </w:rPr>
      </w:pPr>
      <w:r w:rsidRPr="00993686">
        <w:rPr>
          <w:rFonts w:asciiTheme="majorHAnsi" w:hAnsiTheme="majorHAnsi" w:cs="Times New Roman"/>
          <w:bCs/>
          <w:i/>
          <w:iCs/>
        </w:rPr>
        <w:t>FH-X   = No Meal</w:t>
      </w:r>
    </w:p>
    <w:p w14:paraId="7BEA589D" w14:textId="77777777" w:rsidR="00BC262B" w:rsidRDefault="00BC262B" w:rsidP="00BC262B">
      <w:pPr>
        <w:ind w:left="1080"/>
        <w:rPr>
          <w:rFonts w:asciiTheme="majorHAnsi" w:hAnsiTheme="majorHAnsi" w:cs="Times New Roman"/>
          <w:bCs/>
          <w:i/>
          <w:iCs/>
        </w:rPr>
      </w:pPr>
      <w:r>
        <w:rPr>
          <w:rFonts w:asciiTheme="majorHAnsi" w:hAnsiTheme="majorHAnsi" w:cs="Times New Roman"/>
          <w:bCs/>
          <w:i/>
          <w:iCs/>
        </w:rPr>
        <w:t>If Diet type is Tube feeding, then the alternate identifier is ^&lt;Internal Diet number from VA file # 118.2&gt;-&lt;Strength&gt;^</w:t>
      </w:r>
    </w:p>
    <w:p w14:paraId="685687ED" w14:textId="77777777" w:rsidR="00BC262B" w:rsidRDefault="00BC262B" w:rsidP="00BC262B">
      <w:pPr>
        <w:ind w:left="1080"/>
        <w:rPr>
          <w:rFonts w:asciiTheme="majorHAnsi" w:hAnsiTheme="majorHAnsi" w:cs="Times New Roman"/>
          <w:bCs/>
          <w:i/>
          <w:iCs/>
        </w:rPr>
      </w:pPr>
      <w:r>
        <w:rPr>
          <w:rFonts w:asciiTheme="majorHAnsi" w:hAnsiTheme="majorHAnsi" w:cs="Times New Roman"/>
          <w:bCs/>
          <w:i/>
          <w:iCs/>
        </w:rPr>
        <w:t xml:space="preserve">Strength table </w:t>
      </w:r>
    </w:p>
    <w:p w14:paraId="5AA989E7" w14:textId="77777777" w:rsidR="00BC262B" w:rsidRDefault="00BC262B" w:rsidP="00BC262B">
      <w:pPr>
        <w:ind w:left="1440"/>
        <w:rPr>
          <w:rFonts w:asciiTheme="majorHAnsi" w:hAnsiTheme="majorHAnsi" w:cs="Times New Roman"/>
          <w:bCs/>
          <w:i/>
          <w:iCs/>
        </w:rPr>
      </w:pPr>
      <w:r>
        <w:rPr>
          <w:rFonts w:asciiTheme="majorHAnsi" w:hAnsiTheme="majorHAnsi" w:cs="Times New Roman"/>
          <w:bCs/>
          <w:i/>
          <w:iCs/>
        </w:rPr>
        <w:t>1 =1/4</w:t>
      </w:r>
    </w:p>
    <w:p w14:paraId="351C57F5" w14:textId="77777777" w:rsidR="00BC262B" w:rsidRDefault="00BC262B" w:rsidP="00BC262B">
      <w:pPr>
        <w:ind w:left="1440"/>
        <w:rPr>
          <w:rFonts w:asciiTheme="majorHAnsi" w:hAnsiTheme="majorHAnsi" w:cs="Times New Roman"/>
          <w:bCs/>
          <w:i/>
          <w:iCs/>
        </w:rPr>
      </w:pPr>
      <w:r>
        <w:rPr>
          <w:rFonts w:asciiTheme="majorHAnsi" w:hAnsiTheme="majorHAnsi" w:cs="Times New Roman"/>
          <w:bCs/>
          <w:i/>
          <w:iCs/>
        </w:rPr>
        <w:t xml:space="preserve"> 2 =1/2</w:t>
      </w:r>
    </w:p>
    <w:p w14:paraId="1B672135" w14:textId="77777777" w:rsidR="00BC262B" w:rsidRDefault="00BC262B" w:rsidP="00BC262B">
      <w:pPr>
        <w:ind w:left="1440"/>
        <w:rPr>
          <w:rFonts w:asciiTheme="majorHAnsi" w:hAnsiTheme="majorHAnsi" w:cs="Times New Roman"/>
          <w:bCs/>
          <w:i/>
          <w:iCs/>
        </w:rPr>
      </w:pPr>
      <w:r>
        <w:rPr>
          <w:rFonts w:asciiTheme="majorHAnsi" w:hAnsiTheme="majorHAnsi" w:cs="Times New Roman"/>
          <w:bCs/>
          <w:i/>
          <w:iCs/>
        </w:rPr>
        <w:t xml:space="preserve"> 3= 3/4</w:t>
      </w:r>
    </w:p>
    <w:p w14:paraId="5E71A181" w14:textId="77777777" w:rsidR="00BC262B" w:rsidRDefault="00BC262B" w:rsidP="00BC262B">
      <w:pPr>
        <w:ind w:left="1440"/>
        <w:rPr>
          <w:rFonts w:asciiTheme="majorHAnsi" w:hAnsiTheme="majorHAnsi" w:cs="Times New Roman"/>
          <w:bCs/>
          <w:i/>
          <w:iCs/>
        </w:rPr>
      </w:pPr>
      <w:r>
        <w:rPr>
          <w:rFonts w:asciiTheme="majorHAnsi" w:hAnsiTheme="majorHAnsi" w:cs="Times New Roman"/>
          <w:bCs/>
          <w:i/>
          <w:iCs/>
        </w:rPr>
        <w:t xml:space="preserve"> 4=Full  </w:t>
      </w:r>
    </w:p>
    <w:p w14:paraId="484DB4FE" w14:textId="77777777" w:rsidR="00BC262B" w:rsidRPr="00993686" w:rsidRDefault="00BC262B" w:rsidP="00BC262B">
      <w:pPr>
        <w:ind w:left="1080"/>
        <w:rPr>
          <w:rFonts w:asciiTheme="majorHAnsi" w:hAnsiTheme="majorHAnsi" w:cs="Times New Roman"/>
          <w:bCs/>
          <w:i/>
          <w:iCs/>
        </w:rPr>
      </w:pPr>
      <w:r>
        <w:rPr>
          <w:rFonts w:asciiTheme="majorHAnsi" w:hAnsiTheme="majorHAnsi" w:cs="Times New Roman"/>
          <w:bCs/>
          <w:i/>
          <w:iCs/>
        </w:rPr>
        <w:t xml:space="preserve">If Diet type is other than the ones mentioned above diet alternate identifier is the Diet Number from VA </w:t>
      </w:r>
      <w:r w:rsidRPr="00993686">
        <w:rPr>
          <w:rFonts w:asciiTheme="majorHAnsi" w:hAnsiTheme="majorHAnsi" w:cs="Times New Roman"/>
          <w:bCs/>
          <w:i/>
          <w:iCs/>
        </w:rPr>
        <w:t>file# 111</w:t>
      </w:r>
    </w:p>
    <w:p w14:paraId="68255A06" w14:textId="77777777" w:rsidR="00BC262B" w:rsidRDefault="00BC262B" w:rsidP="00BC262B">
      <w:pPr>
        <w:rPr>
          <w:rFonts w:asciiTheme="majorHAnsi" w:hAnsiTheme="majorHAnsi" w:cs="Times New Roman"/>
          <w:b/>
          <w:bCs/>
          <w:i/>
          <w:iCs/>
        </w:rPr>
      </w:pPr>
    </w:p>
    <w:p w14:paraId="7BFB8BA4" w14:textId="77777777" w:rsidR="00BC262B" w:rsidRPr="00AF76D3" w:rsidRDefault="00BC262B" w:rsidP="00BC262B">
      <w:pPr>
        <w:tabs>
          <w:tab w:val="num" w:pos="720"/>
        </w:tabs>
        <w:rPr>
          <w:rFonts w:asciiTheme="majorHAnsi" w:hAnsiTheme="majorHAnsi" w:cs="Times New Roman"/>
          <w:b/>
          <w:bCs/>
          <w:i/>
          <w:iCs/>
        </w:rPr>
      </w:pPr>
      <w:r w:rsidRPr="00AF76D3">
        <w:rPr>
          <w:rFonts w:asciiTheme="majorHAnsi" w:hAnsiTheme="majorHAnsi" w:cs="Times New Roman"/>
          <w:b/>
          <w:bCs/>
          <w:i/>
          <w:iCs/>
        </w:rPr>
        <w:t xml:space="preserve">ODS-3   Diet, Supplement, or Preference Code   </w:t>
      </w:r>
      <w:r w:rsidRPr="00AF76D3">
        <w:rPr>
          <w:rFonts w:asciiTheme="majorHAnsi" w:hAnsiTheme="majorHAnsi" w:cs="Times New Roman"/>
          <w:b/>
          <w:bCs/>
          <w:i/>
          <w:iCs/>
        </w:rPr>
        <w:fldChar w:fldCharType="begin"/>
      </w:r>
      <w:r w:rsidRPr="00AF76D3">
        <w:rPr>
          <w:rFonts w:asciiTheme="majorHAnsi" w:hAnsiTheme="majorHAnsi" w:cs="Times New Roman"/>
          <w:b/>
          <w:bCs/>
          <w:i/>
          <w:iCs/>
        </w:rPr>
        <w:instrText xml:space="preserve"> XE “diet, supplement, or preference code” </w:instrText>
      </w:r>
      <w:r w:rsidRPr="00AF76D3">
        <w:rPr>
          <w:rFonts w:asciiTheme="majorHAnsi" w:hAnsiTheme="majorHAnsi" w:cs="Times New Roman"/>
          <w:b/>
          <w:bCs/>
          <w:i/>
          <w:iCs/>
        </w:rPr>
        <w:fldChar w:fldCharType="end"/>
      </w:r>
    </w:p>
    <w:p w14:paraId="7C290F41" w14:textId="77777777" w:rsidR="00BC262B" w:rsidRDefault="00BC262B" w:rsidP="00BC262B">
      <w:pPr>
        <w:ind w:left="720"/>
        <w:rPr>
          <w:rFonts w:asciiTheme="majorHAnsi" w:hAnsiTheme="majorHAnsi" w:cs="Times New Roman"/>
          <w:b/>
          <w:bCs/>
          <w:i/>
          <w:iCs/>
        </w:rPr>
      </w:pPr>
      <w:r w:rsidRPr="00AF76D3">
        <w:rPr>
          <w:rFonts w:asciiTheme="majorHAnsi" w:hAnsiTheme="majorHAnsi" w:cs="Times New Roman"/>
          <w:bCs/>
          <w:i/>
          <w:iCs/>
        </w:rPr>
        <w:t xml:space="preserve">Components:  &lt;Identifier (ST)&gt; ^ &lt;Text (ST)&gt; ^ &lt;Name of Coding System (ID)&gt; ^ </w:t>
      </w:r>
      <w:r w:rsidRPr="00FF3D89">
        <w:rPr>
          <w:rFonts w:asciiTheme="majorHAnsi" w:hAnsiTheme="majorHAnsi" w:cs="Times New Roman"/>
          <w:b/>
          <w:bCs/>
          <w:i/>
          <w:iCs/>
        </w:rPr>
        <w:t>&lt;Alternate Identifier (ST)&gt; ^ &lt;Alternate Text (ST)&gt; ^ &lt;Name o</w:t>
      </w:r>
      <w:r>
        <w:rPr>
          <w:rFonts w:asciiTheme="majorHAnsi" w:hAnsiTheme="majorHAnsi" w:cs="Times New Roman"/>
          <w:b/>
          <w:bCs/>
          <w:i/>
          <w:iCs/>
        </w:rPr>
        <w:t>f Alternate Coding System (ID)&gt;</w:t>
      </w:r>
    </w:p>
    <w:p w14:paraId="4E3B3A68" w14:textId="77777777" w:rsidR="00BC262B" w:rsidRPr="00764EC0" w:rsidRDefault="00BC262B" w:rsidP="00BC262B">
      <w:pPr>
        <w:tabs>
          <w:tab w:val="num" w:pos="720"/>
        </w:tabs>
        <w:rPr>
          <w:rFonts w:asciiTheme="majorHAnsi" w:hAnsiTheme="majorHAnsi" w:cs="Times New Roman"/>
          <w:b/>
          <w:bCs/>
          <w:i/>
          <w:iCs/>
        </w:rPr>
      </w:pPr>
      <w:r w:rsidRPr="00764EC0">
        <w:rPr>
          <w:rFonts w:asciiTheme="majorHAnsi" w:hAnsiTheme="majorHAnsi" w:cs="Times New Roman"/>
          <w:b/>
          <w:bCs/>
          <w:i/>
          <w:iCs/>
        </w:rPr>
        <w:lastRenderedPageBreak/>
        <w:t xml:space="preserve">ODS-4   Text instruction </w:t>
      </w:r>
      <w:r w:rsidRPr="00764EC0">
        <w:rPr>
          <w:rFonts w:asciiTheme="majorHAnsi" w:hAnsiTheme="majorHAnsi" w:cs="Times New Roman"/>
          <w:b/>
          <w:bCs/>
          <w:i/>
          <w:iCs/>
        </w:rPr>
        <w:fldChar w:fldCharType="begin"/>
      </w:r>
      <w:r w:rsidRPr="00764EC0">
        <w:rPr>
          <w:rFonts w:asciiTheme="majorHAnsi" w:hAnsiTheme="majorHAnsi" w:cs="Times New Roman"/>
          <w:b/>
          <w:bCs/>
          <w:i/>
          <w:iCs/>
        </w:rPr>
        <w:instrText xml:space="preserve"> XE “text instruction” </w:instrText>
      </w:r>
      <w:r w:rsidRPr="00764EC0">
        <w:rPr>
          <w:rFonts w:asciiTheme="majorHAnsi" w:hAnsiTheme="majorHAnsi" w:cs="Times New Roman"/>
          <w:b/>
          <w:bCs/>
          <w:i/>
          <w:iCs/>
        </w:rPr>
        <w:fldChar w:fldCharType="end"/>
      </w:r>
    </w:p>
    <w:p w14:paraId="513C831E" w14:textId="77777777" w:rsidR="00BC262B" w:rsidRPr="00CF6D0E" w:rsidRDefault="00BC262B" w:rsidP="00BC262B">
      <w:pPr>
        <w:rPr>
          <w:rFonts w:asciiTheme="majorHAnsi" w:hAnsiTheme="majorHAnsi" w:cs="Times New Roman"/>
          <w:bCs/>
          <w:iCs/>
        </w:rPr>
      </w:pPr>
      <w:r w:rsidRPr="00CF6D0E">
        <w:rPr>
          <w:rFonts w:asciiTheme="majorHAnsi" w:hAnsiTheme="majorHAnsi" w:cs="Times New Roman"/>
          <w:bCs/>
          <w:iCs/>
        </w:rPr>
        <w:t xml:space="preserve">This field defines the specific instructions for dietary.  These instructions may address specific patient needs, </w:t>
      </w:r>
      <w:r w:rsidRPr="00112CD9">
        <w:rPr>
          <w:rFonts w:asciiTheme="majorHAnsi" w:hAnsiTheme="majorHAnsi" w:cs="Times New Roman"/>
          <w:b/>
          <w:bCs/>
          <w:iCs/>
        </w:rPr>
        <w:t>such as isolatio</w:t>
      </w:r>
      <w:r w:rsidRPr="0061164C">
        <w:rPr>
          <w:rFonts w:asciiTheme="majorHAnsi" w:hAnsiTheme="majorHAnsi" w:cs="Times New Roman"/>
          <w:b/>
          <w:bCs/>
          <w:iCs/>
        </w:rPr>
        <w:t>n</w:t>
      </w:r>
      <w:r w:rsidRPr="0061164C">
        <w:rPr>
          <w:rFonts w:asciiTheme="majorHAnsi" w:hAnsiTheme="majorHAnsi" w:cs="Times New Roman"/>
          <w:bCs/>
          <w:iCs/>
        </w:rPr>
        <w:t>.</w:t>
      </w:r>
      <w:r w:rsidRPr="00CF6D0E">
        <w:rPr>
          <w:rFonts w:asciiTheme="majorHAnsi" w:hAnsiTheme="majorHAnsi" w:cs="Times New Roman"/>
          <w:bCs/>
          <w:iCs/>
        </w:rPr>
        <w:t xml:space="preserve">  This field provides the ordering provider's dietary instructions as free text. It can represent the full dietary instruction or indicate supplemental information.</w:t>
      </w:r>
    </w:p>
    <w:p w14:paraId="197EFFDA" w14:textId="77777777" w:rsidR="00BC262B" w:rsidRDefault="00BC262B" w:rsidP="00BC262B">
      <w:pPr>
        <w:rPr>
          <w:rFonts w:asciiTheme="majorHAnsi" w:hAnsiTheme="majorHAnsi" w:cs="Times New Roman"/>
          <w:bCs/>
          <w:i/>
          <w:iCs/>
        </w:rPr>
      </w:pPr>
      <w:r w:rsidRPr="00112CD9">
        <w:rPr>
          <w:rFonts w:asciiTheme="majorHAnsi" w:hAnsiTheme="majorHAnsi" w:cs="Times New Roman"/>
          <w:bCs/>
          <w:i/>
          <w:iCs/>
        </w:rPr>
        <w:t>Note: DSIH DIET WITH ISOLATION INSTRUCTION DOES NOT HAVE AN ODS segment</w:t>
      </w:r>
    </w:p>
    <w:p w14:paraId="3829FB87" w14:textId="77777777" w:rsidR="00BC262B" w:rsidRDefault="00BC262B" w:rsidP="00BC262B">
      <w:pPr>
        <w:pStyle w:val="Style2"/>
      </w:pPr>
    </w:p>
    <w:p w14:paraId="3DA33FC3" w14:textId="77777777" w:rsidR="00BC262B" w:rsidRPr="00276FD8" w:rsidRDefault="00BC262B" w:rsidP="00BC262B">
      <w:pPr>
        <w:pStyle w:val="Style2"/>
      </w:pPr>
      <w:bookmarkStart w:id="844" w:name="_Toc398038659"/>
      <w:r>
        <w:t xml:space="preserve">ODT Segment – Diet </w:t>
      </w:r>
      <w:r w:rsidRPr="001A6E95">
        <w:t xml:space="preserve">Tray </w:t>
      </w:r>
      <w:r>
        <w:t>Instruction</w:t>
      </w:r>
      <w:bookmarkEnd w:id="844"/>
    </w:p>
    <w:tbl>
      <w:tblPr>
        <w:tblW w:w="0" w:type="auto"/>
        <w:tblLook w:val="01E0" w:firstRow="1" w:lastRow="1" w:firstColumn="1" w:lastColumn="1" w:noHBand="0" w:noVBand="0"/>
      </w:tblPr>
      <w:tblGrid>
        <w:gridCol w:w="872"/>
        <w:gridCol w:w="741"/>
        <w:gridCol w:w="1628"/>
        <w:gridCol w:w="4976"/>
        <w:gridCol w:w="1359"/>
      </w:tblGrid>
      <w:tr w:rsidR="00BC262B" w:rsidRPr="003A1A9C" w14:paraId="42E100D2" w14:textId="77777777" w:rsidTr="00F639F8">
        <w:tc>
          <w:tcPr>
            <w:tcW w:w="872"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3AD1EDE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41"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229FF35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62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6D46E3DC"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976"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53A062E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135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4AFF6560"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62AD5680" w14:textId="77777777" w:rsidTr="00F639F8">
        <w:tc>
          <w:tcPr>
            <w:tcW w:w="872" w:type="dxa"/>
            <w:tcBorders>
              <w:top w:val="single" w:sz="6" w:space="0" w:color="auto"/>
              <w:left w:val="single" w:sz="4" w:space="0" w:color="auto"/>
              <w:bottom w:val="single" w:sz="6" w:space="0" w:color="auto"/>
              <w:right w:val="single" w:sz="6" w:space="0" w:color="auto"/>
            </w:tcBorders>
          </w:tcPr>
          <w:p w14:paraId="4CE9562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41" w:type="dxa"/>
            <w:tcBorders>
              <w:top w:val="single" w:sz="6" w:space="0" w:color="auto"/>
              <w:left w:val="single" w:sz="6" w:space="0" w:color="auto"/>
              <w:bottom w:val="single" w:sz="6" w:space="0" w:color="auto"/>
              <w:right w:val="single" w:sz="6" w:space="0" w:color="auto"/>
            </w:tcBorders>
          </w:tcPr>
          <w:p w14:paraId="2E9BC6A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628" w:type="dxa"/>
            <w:tcBorders>
              <w:top w:val="single" w:sz="6" w:space="0" w:color="auto"/>
              <w:left w:val="single" w:sz="6" w:space="0" w:color="auto"/>
              <w:bottom w:val="single" w:sz="6" w:space="0" w:color="auto"/>
              <w:right w:val="single" w:sz="6" w:space="0" w:color="auto"/>
            </w:tcBorders>
          </w:tcPr>
          <w:p w14:paraId="2921BBE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Tray Type</w:t>
            </w:r>
          </w:p>
        </w:tc>
        <w:tc>
          <w:tcPr>
            <w:tcW w:w="4976" w:type="dxa"/>
            <w:tcBorders>
              <w:top w:val="single" w:sz="6" w:space="0" w:color="auto"/>
              <w:left w:val="single" w:sz="6" w:space="0" w:color="auto"/>
              <w:bottom w:val="single" w:sz="6" w:space="0" w:color="auto"/>
              <w:right w:val="single" w:sz="6" w:space="0" w:color="auto"/>
            </w:tcBorders>
          </w:tcPr>
          <w:p w14:paraId="0E318933"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LATE</w:t>
            </w:r>
          </w:p>
        </w:tc>
        <w:tc>
          <w:tcPr>
            <w:tcW w:w="1359" w:type="dxa"/>
            <w:tcBorders>
              <w:top w:val="single" w:sz="6" w:space="0" w:color="auto"/>
              <w:left w:val="single" w:sz="6" w:space="0" w:color="auto"/>
              <w:bottom w:val="single" w:sz="6" w:space="0" w:color="auto"/>
              <w:right w:val="single" w:sz="4" w:space="0" w:color="auto"/>
            </w:tcBorders>
          </w:tcPr>
          <w:p w14:paraId="1D691091" w14:textId="77777777" w:rsidR="00BC262B" w:rsidRPr="00FF68C5" w:rsidRDefault="00BC262B" w:rsidP="00F639F8">
            <w:pPr>
              <w:rPr>
                <w:rFonts w:asciiTheme="majorHAnsi" w:hAnsiTheme="majorHAnsi" w:cs="Times New Roman"/>
                <w:bCs/>
                <w:iCs/>
              </w:rPr>
            </w:pPr>
          </w:p>
        </w:tc>
      </w:tr>
      <w:tr w:rsidR="00BC262B" w:rsidRPr="003A1A9C" w14:paraId="30D8BC41" w14:textId="77777777" w:rsidTr="00F639F8">
        <w:tc>
          <w:tcPr>
            <w:tcW w:w="872" w:type="dxa"/>
            <w:tcBorders>
              <w:top w:val="single" w:sz="6" w:space="0" w:color="auto"/>
              <w:left w:val="single" w:sz="4" w:space="0" w:color="auto"/>
              <w:bottom w:val="single" w:sz="6" w:space="0" w:color="auto"/>
              <w:right w:val="single" w:sz="6" w:space="0" w:color="auto"/>
            </w:tcBorders>
          </w:tcPr>
          <w:p w14:paraId="2EDC65C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41" w:type="dxa"/>
            <w:tcBorders>
              <w:top w:val="single" w:sz="6" w:space="0" w:color="auto"/>
              <w:left w:val="single" w:sz="6" w:space="0" w:color="auto"/>
              <w:bottom w:val="single" w:sz="6" w:space="0" w:color="auto"/>
              <w:right w:val="single" w:sz="6" w:space="0" w:color="auto"/>
            </w:tcBorders>
          </w:tcPr>
          <w:p w14:paraId="583A92F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1628" w:type="dxa"/>
            <w:tcBorders>
              <w:top w:val="single" w:sz="6" w:space="0" w:color="auto"/>
              <w:left w:val="single" w:sz="6" w:space="0" w:color="auto"/>
              <w:bottom w:val="single" w:sz="6" w:space="0" w:color="auto"/>
              <w:right w:val="single" w:sz="6" w:space="0" w:color="auto"/>
            </w:tcBorders>
          </w:tcPr>
          <w:p w14:paraId="5A24BC4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Service Period</w:t>
            </w:r>
          </w:p>
        </w:tc>
        <w:tc>
          <w:tcPr>
            <w:tcW w:w="4976" w:type="dxa"/>
            <w:tcBorders>
              <w:top w:val="single" w:sz="6" w:space="0" w:color="auto"/>
              <w:left w:val="single" w:sz="6" w:space="0" w:color="auto"/>
              <w:bottom w:val="single" w:sz="6" w:space="0" w:color="auto"/>
              <w:right w:val="single" w:sz="6" w:space="0" w:color="auto"/>
            </w:tcBorders>
          </w:tcPr>
          <w:p w14:paraId="4E57287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|^^^NL1^^99FHS</w:t>
            </w:r>
          </w:p>
        </w:tc>
        <w:tc>
          <w:tcPr>
            <w:tcW w:w="1359" w:type="dxa"/>
            <w:tcBorders>
              <w:top w:val="single" w:sz="6" w:space="0" w:color="auto"/>
              <w:left w:val="single" w:sz="6" w:space="0" w:color="auto"/>
              <w:bottom w:val="single" w:sz="6" w:space="0" w:color="auto"/>
              <w:right w:val="single" w:sz="4" w:space="0" w:color="auto"/>
            </w:tcBorders>
          </w:tcPr>
          <w:p w14:paraId="00B813B5" w14:textId="77777777" w:rsidR="00BC262B" w:rsidRPr="00FF68C5" w:rsidRDefault="00BC262B" w:rsidP="00F639F8">
            <w:pPr>
              <w:rPr>
                <w:rFonts w:asciiTheme="majorHAnsi" w:hAnsiTheme="majorHAnsi" w:cs="Times New Roman"/>
                <w:bCs/>
                <w:iCs/>
              </w:rPr>
            </w:pPr>
          </w:p>
        </w:tc>
      </w:tr>
      <w:tr w:rsidR="00BC262B" w:rsidRPr="003A1A9C" w14:paraId="66FF2E27" w14:textId="77777777" w:rsidTr="00F639F8">
        <w:tc>
          <w:tcPr>
            <w:tcW w:w="872" w:type="dxa"/>
            <w:tcBorders>
              <w:top w:val="single" w:sz="6" w:space="0" w:color="auto"/>
              <w:left w:val="single" w:sz="4" w:space="0" w:color="auto"/>
              <w:bottom w:val="single" w:sz="6" w:space="0" w:color="auto"/>
              <w:right w:val="single" w:sz="6" w:space="0" w:color="auto"/>
            </w:tcBorders>
          </w:tcPr>
          <w:p w14:paraId="05BAD79E"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3</w:t>
            </w:r>
          </w:p>
        </w:tc>
        <w:tc>
          <w:tcPr>
            <w:tcW w:w="741" w:type="dxa"/>
            <w:tcBorders>
              <w:top w:val="single" w:sz="6" w:space="0" w:color="auto"/>
              <w:left w:val="single" w:sz="6" w:space="0" w:color="auto"/>
              <w:bottom w:val="single" w:sz="6" w:space="0" w:color="auto"/>
              <w:right w:val="single" w:sz="6" w:space="0" w:color="auto"/>
            </w:tcBorders>
          </w:tcPr>
          <w:p w14:paraId="6BEE8ABF"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ST</w:t>
            </w:r>
          </w:p>
        </w:tc>
        <w:tc>
          <w:tcPr>
            <w:tcW w:w="1628" w:type="dxa"/>
            <w:tcBorders>
              <w:top w:val="single" w:sz="6" w:space="0" w:color="auto"/>
              <w:left w:val="single" w:sz="6" w:space="0" w:color="auto"/>
              <w:bottom w:val="single" w:sz="6" w:space="0" w:color="auto"/>
              <w:right w:val="single" w:sz="6" w:space="0" w:color="auto"/>
            </w:tcBorders>
          </w:tcPr>
          <w:p w14:paraId="394DA86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Text Instruction</w:t>
            </w:r>
          </w:p>
        </w:tc>
        <w:tc>
          <w:tcPr>
            <w:tcW w:w="4976" w:type="dxa"/>
            <w:tcBorders>
              <w:top w:val="single" w:sz="6" w:space="0" w:color="auto"/>
              <w:left w:val="single" w:sz="6" w:space="0" w:color="auto"/>
              <w:bottom w:val="single" w:sz="6" w:space="0" w:color="auto"/>
              <w:right w:val="single" w:sz="6" w:space="0" w:color="auto"/>
            </w:tcBorders>
          </w:tcPr>
          <w:p w14:paraId="73414B2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Late Tray for NOON meal every M</w:t>
            </w:r>
          </w:p>
        </w:tc>
        <w:tc>
          <w:tcPr>
            <w:tcW w:w="1359" w:type="dxa"/>
            <w:tcBorders>
              <w:top w:val="single" w:sz="6" w:space="0" w:color="auto"/>
              <w:left w:val="single" w:sz="6" w:space="0" w:color="auto"/>
              <w:bottom w:val="single" w:sz="6" w:space="0" w:color="auto"/>
              <w:right w:val="single" w:sz="4" w:space="0" w:color="auto"/>
            </w:tcBorders>
          </w:tcPr>
          <w:p w14:paraId="2AED2708" w14:textId="77777777" w:rsidR="00BC262B" w:rsidRPr="00FF68C5" w:rsidRDefault="00BC262B" w:rsidP="00F639F8">
            <w:pPr>
              <w:rPr>
                <w:rFonts w:asciiTheme="majorHAnsi" w:hAnsiTheme="majorHAnsi" w:cs="Times New Roman"/>
                <w:bCs/>
                <w:iCs/>
              </w:rPr>
            </w:pPr>
          </w:p>
        </w:tc>
      </w:tr>
    </w:tbl>
    <w:p w14:paraId="669A7C9C" w14:textId="77777777" w:rsidR="00BC262B" w:rsidRDefault="00BC262B" w:rsidP="00BC262B">
      <w:pPr>
        <w:rPr>
          <w:rFonts w:asciiTheme="majorHAnsi" w:hAnsiTheme="majorHAnsi" w:cs="Times New Roman"/>
          <w:b/>
          <w:bCs/>
          <w:i/>
          <w:iCs/>
        </w:rPr>
      </w:pPr>
    </w:p>
    <w:p w14:paraId="4FAB62D5" w14:textId="77777777" w:rsidR="00BC262B" w:rsidRPr="00764EC0" w:rsidRDefault="00BC262B" w:rsidP="00BC262B">
      <w:pPr>
        <w:tabs>
          <w:tab w:val="num" w:pos="720"/>
        </w:tabs>
        <w:rPr>
          <w:rFonts w:asciiTheme="majorHAnsi" w:hAnsiTheme="majorHAnsi" w:cs="Times New Roman"/>
          <w:b/>
          <w:bCs/>
          <w:i/>
          <w:iCs/>
        </w:rPr>
      </w:pPr>
      <w:r w:rsidRPr="00764EC0">
        <w:rPr>
          <w:rFonts w:asciiTheme="majorHAnsi" w:hAnsiTheme="majorHAnsi" w:cs="Times New Roman"/>
          <w:b/>
          <w:bCs/>
          <w:i/>
          <w:iCs/>
        </w:rPr>
        <w:t xml:space="preserve">ODT-1   Tray Type   </w:t>
      </w:r>
      <w:r w:rsidRPr="00764EC0">
        <w:rPr>
          <w:rFonts w:asciiTheme="majorHAnsi" w:hAnsiTheme="majorHAnsi" w:cs="Times New Roman"/>
          <w:b/>
          <w:bCs/>
          <w:i/>
          <w:iCs/>
        </w:rPr>
        <w:fldChar w:fldCharType="begin"/>
      </w:r>
      <w:r w:rsidRPr="00764EC0">
        <w:rPr>
          <w:rFonts w:asciiTheme="majorHAnsi" w:hAnsiTheme="majorHAnsi" w:cs="Times New Roman"/>
          <w:b/>
          <w:bCs/>
          <w:i/>
          <w:iCs/>
        </w:rPr>
        <w:instrText xml:space="preserve"> XE “tray type” </w:instrText>
      </w:r>
      <w:r w:rsidRPr="00764EC0">
        <w:rPr>
          <w:rFonts w:asciiTheme="majorHAnsi" w:hAnsiTheme="majorHAnsi" w:cs="Times New Roman"/>
          <w:b/>
          <w:bCs/>
          <w:i/>
          <w:iCs/>
        </w:rPr>
        <w:fldChar w:fldCharType="end"/>
      </w:r>
    </w:p>
    <w:p w14:paraId="7CFB7060" w14:textId="77777777" w:rsidR="00BC262B" w:rsidRPr="00FF3D89" w:rsidRDefault="00BC262B" w:rsidP="00BC262B">
      <w:pPr>
        <w:ind w:left="720"/>
        <w:rPr>
          <w:rFonts w:asciiTheme="majorHAnsi" w:hAnsiTheme="majorHAnsi" w:cs="Times New Roman"/>
          <w:b/>
          <w:bCs/>
          <w:i/>
          <w:iCs/>
        </w:rPr>
      </w:pPr>
      <w:r w:rsidRPr="00764EC0">
        <w:rPr>
          <w:rFonts w:asciiTheme="majorHAnsi" w:hAnsiTheme="majorHAnsi" w:cs="Times New Roman"/>
          <w:bCs/>
          <w:i/>
          <w:iCs/>
        </w:rPr>
        <w:t>Components:  &lt;Identifier (ST)&gt; ^ &lt;Text (ST)&gt; ^ &lt;Name of Coding System (ID)&gt; ^ &lt;</w:t>
      </w:r>
      <w:r w:rsidRPr="00FF3D89">
        <w:rPr>
          <w:rFonts w:asciiTheme="majorHAnsi" w:hAnsiTheme="majorHAnsi" w:cs="Times New Roman"/>
          <w:b/>
          <w:bCs/>
          <w:i/>
          <w:iCs/>
        </w:rPr>
        <w:t>Alternate Identifier (ST)&gt; ^ &lt;Alternate Text (ST)&gt; ^ &lt;Name of Alternate Coding System (ID)&gt;</w:t>
      </w:r>
    </w:p>
    <w:p w14:paraId="5512FB66" w14:textId="77777777" w:rsidR="00BC262B" w:rsidRPr="00FF68C5" w:rsidRDefault="00BC262B" w:rsidP="00BC262B">
      <w:pPr>
        <w:ind w:left="720"/>
        <w:rPr>
          <w:rFonts w:asciiTheme="majorHAnsi" w:hAnsiTheme="majorHAnsi" w:cs="Times New Roman"/>
          <w:b/>
          <w:bCs/>
          <w:i/>
          <w:iCs/>
        </w:rPr>
      </w:pPr>
      <w:r w:rsidRPr="00764EC0">
        <w:rPr>
          <w:rFonts w:asciiTheme="majorHAnsi" w:hAnsiTheme="majorHAnsi" w:cs="Times New Roman"/>
          <w:bCs/>
          <w:i/>
          <w:iCs/>
        </w:rPr>
        <w:t>Definition:  This field defines the</w:t>
      </w:r>
      <w:r w:rsidRPr="00764EC0">
        <w:rPr>
          <w:rFonts w:asciiTheme="majorHAnsi" w:hAnsiTheme="majorHAnsi" w:cs="Times New Roman"/>
          <w:b/>
          <w:bCs/>
          <w:i/>
          <w:iCs/>
        </w:rPr>
        <w:t xml:space="preserve"> </w:t>
      </w:r>
      <w:r w:rsidRPr="00FF3D89">
        <w:rPr>
          <w:rFonts w:asciiTheme="majorHAnsi" w:hAnsiTheme="majorHAnsi" w:cs="Times New Roman"/>
          <w:bCs/>
          <w:i/>
          <w:iCs/>
        </w:rPr>
        <w:t>type of dietary tray.</w:t>
      </w:r>
      <w:r>
        <w:rPr>
          <w:rFonts w:asciiTheme="majorHAnsi" w:hAnsiTheme="majorHAnsi" w:cs="Times New Roman"/>
          <w:b/>
          <w:bCs/>
          <w:i/>
          <w:iCs/>
        </w:rPr>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026"/>
        <w:gridCol w:w="5130"/>
        <w:gridCol w:w="1641"/>
      </w:tblGrid>
      <w:tr w:rsidR="00BC262B" w:rsidRPr="00764EC0" w14:paraId="62D665A0" w14:textId="77777777" w:rsidTr="00F639F8">
        <w:trPr>
          <w:tblHeader/>
          <w:jc w:val="center"/>
        </w:trPr>
        <w:tc>
          <w:tcPr>
            <w:tcW w:w="2026" w:type="dxa"/>
            <w:tcBorders>
              <w:top w:val="double" w:sz="4" w:space="0" w:color="auto"/>
              <w:bottom w:val="nil"/>
            </w:tcBorders>
            <w:shd w:val="pct10" w:color="auto" w:fill="FFFFFF"/>
          </w:tcPr>
          <w:p w14:paraId="544360E1" w14:textId="77777777" w:rsidR="00BC262B" w:rsidRPr="00764EC0" w:rsidRDefault="00BC262B" w:rsidP="00F639F8">
            <w:pPr>
              <w:rPr>
                <w:rFonts w:asciiTheme="majorHAnsi" w:hAnsiTheme="majorHAnsi" w:cs="Times New Roman"/>
                <w:b/>
                <w:bCs/>
                <w:i/>
                <w:iCs/>
                <w:lang w:val="fr-FR"/>
              </w:rPr>
            </w:pPr>
            <w:r w:rsidRPr="00764EC0">
              <w:rPr>
                <w:rFonts w:asciiTheme="majorHAnsi" w:hAnsiTheme="majorHAnsi" w:cs="Times New Roman"/>
                <w:b/>
                <w:bCs/>
                <w:i/>
                <w:iCs/>
                <w:lang w:val="fr-FR"/>
              </w:rPr>
              <w:t>Value</w:t>
            </w:r>
          </w:p>
        </w:tc>
        <w:tc>
          <w:tcPr>
            <w:tcW w:w="5130" w:type="dxa"/>
            <w:tcBorders>
              <w:top w:val="double" w:sz="4" w:space="0" w:color="auto"/>
              <w:bottom w:val="nil"/>
            </w:tcBorders>
            <w:shd w:val="pct10" w:color="auto" w:fill="FFFFFF"/>
          </w:tcPr>
          <w:p w14:paraId="37E87600" w14:textId="77777777" w:rsidR="00BC262B" w:rsidRPr="00764EC0" w:rsidRDefault="00BC262B" w:rsidP="00F639F8">
            <w:pPr>
              <w:rPr>
                <w:rFonts w:asciiTheme="majorHAnsi" w:hAnsiTheme="majorHAnsi" w:cs="Times New Roman"/>
                <w:b/>
                <w:bCs/>
                <w:i/>
                <w:iCs/>
                <w:lang w:val="fr-FR"/>
              </w:rPr>
            </w:pPr>
            <w:r w:rsidRPr="00764EC0">
              <w:rPr>
                <w:rFonts w:asciiTheme="majorHAnsi" w:hAnsiTheme="majorHAnsi" w:cs="Times New Roman"/>
                <w:b/>
                <w:bCs/>
                <w:i/>
                <w:iCs/>
                <w:lang w:val="fr-FR"/>
              </w:rPr>
              <w:t>Description</w:t>
            </w:r>
          </w:p>
        </w:tc>
        <w:tc>
          <w:tcPr>
            <w:tcW w:w="1641" w:type="dxa"/>
            <w:tcBorders>
              <w:top w:val="double" w:sz="4" w:space="0" w:color="auto"/>
              <w:bottom w:val="nil"/>
            </w:tcBorders>
            <w:shd w:val="pct10" w:color="auto" w:fill="FFFFFF"/>
          </w:tcPr>
          <w:p w14:paraId="6C03A4CE" w14:textId="77777777" w:rsidR="00BC262B" w:rsidRPr="00764EC0" w:rsidRDefault="00BC262B" w:rsidP="00F639F8">
            <w:pPr>
              <w:rPr>
                <w:rFonts w:asciiTheme="majorHAnsi" w:hAnsiTheme="majorHAnsi" w:cs="Times New Roman"/>
                <w:b/>
                <w:bCs/>
                <w:i/>
                <w:iCs/>
                <w:lang w:val="fr-FR"/>
              </w:rPr>
            </w:pPr>
            <w:r w:rsidRPr="00764EC0">
              <w:rPr>
                <w:rFonts w:asciiTheme="majorHAnsi" w:hAnsiTheme="majorHAnsi" w:cs="Times New Roman"/>
                <w:b/>
                <w:bCs/>
                <w:i/>
                <w:iCs/>
                <w:lang w:val="fr-FR"/>
              </w:rPr>
              <w:t>Comment</w:t>
            </w:r>
          </w:p>
        </w:tc>
      </w:tr>
      <w:tr w:rsidR="00BC262B" w:rsidRPr="00764EC0" w14:paraId="4D7AA8D0" w14:textId="77777777" w:rsidTr="00F639F8">
        <w:trPr>
          <w:jc w:val="center"/>
        </w:trPr>
        <w:tc>
          <w:tcPr>
            <w:tcW w:w="2026" w:type="dxa"/>
            <w:tcBorders>
              <w:top w:val="single" w:sz="4" w:space="0" w:color="auto"/>
              <w:bottom w:val="nil"/>
            </w:tcBorders>
          </w:tcPr>
          <w:p w14:paraId="56058F74" w14:textId="77777777" w:rsidR="00BC262B" w:rsidRPr="00FF68C5" w:rsidRDefault="00BC262B" w:rsidP="00F639F8">
            <w:pPr>
              <w:rPr>
                <w:rFonts w:asciiTheme="majorHAnsi" w:hAnsiTheme="majorHAnsi" w:cs="Times New Roman"/>
                <w:bCs/>
                <w:i/>
                <w:iCs/>
              </w:rPr>
            </w:pPr>
            <w:r w:rsidRPr="00FF68C5">
              <w:rPr>
                <w:rFonts w:asciiTheme="majorHAnsi" w:hAnsiTheme="majorHAnsi" w:cs="Times New Roman"/>
                <w:bCs/>
                <w:i/>
                <w:iCs/>
              </w:rPr>
              <w:t>EARLY</w:t>
            </w:r>
          </w:p>
        </w:tc>
        <w:tc>
          <w:tcPr>
            <w:tcW w:w="5130" w:type="dxa"/>
            <w:tcBorders>
              <w:top w:val="single" w:sz="4" w:space="0" w:color="auto"/>
              <w:bottom w:val="nil"/>
            </w:tcBorders>
          </w:tcPr>
          <w:p w14:paraId="2E5D374C" w14:textId="77777777" w:rsidR="00BC262B" w:rsidRPr="00FF68C5" w:rsidRDefault="00BC262B" w:rsidP="00F639F8">
            <w:pPr>
              <w:rPr>
                <w:rFonts w:asciiTheme="majorHAnsi" w:hAnsiTheme="majorHAnsi" w:cs="Times New Roman"/>
                <w:bCs/>
                <w:i/>
                <w:iCs/>
              </w:rPr>
            </w:pPr>
            <w:r w:rsidRPr="00FF68C5">
              <w:rPr>
                <w:rFonts w:asciiTheme="majorHAnsi" w:hAnsiTheme="majorHAnsi" w:cs="Times New Roman"/>
                <w:bCs/>
                <w:i/>
                <w:iCs/>
              </w:rPr>
              <w:t>Early tray</w:t>
            </w:r>
          </w:p>
        </w:tc>
        <w:tc>
          <w:tcPr>
            <w:tcW w:w="1641" w:type="dxa"/>
            <w:tcBorders>
              <w:top w:val="single" w:sz="4" w:space="0" w:color="auto"/>
              <w:bottom w:val="nil"/>
            </w:tcBorders>
          </w:tcPr>
          <w:p w14:paraId="491F3680" w14:textId="77777777" w:rsidR="00BC262B" w:rsidRPr="00764EC0" w:rsidRDefault="00BC262B" w:rsidP="00F639F8">
            <w:pPr>
              <w:rPr>
                <w:rFonts w:asciiTheme="majorHAnsi" w:hAnsiTheme="majorHAnsi" w:cs="Times New Roman"/>
                <w:b/>
                <w:bCs/>
                <w:i/>
                <w:iCs/>
              </w:rPr>
            </w:pPr>
          </w:p>
        </w:tc>
      </w:tr>
      <w:tr w:rsidR="00BC262B" w:rsidRPr="00764EC0" w14:paraId="33849FA5" w14:textId="77777777" w:rsidTr="00F639F8">
        <w:trPr>
          <w:jc w:val="center"/>
        </w:trPr>
        <w:tc>
          <w:tcPr>
            <w:tcW w:w="2026" w:type="dxa"/>
            <w:tcBorders>
              <w:top w:val="single" w:sz="4" w:space="0" w:color="auto"/>
              <w:bottom w:val="nil"/>
            </w:tcBorders>
          </w:tcPr>
          <w:p w14:paraId="75AB0502" w14:textId="77777777" w:rsidR="00BC262B" w:rsidRPr="00FF68C5" w:rsidRDefault="00BC262B" w:rsidP="00F639F8">
            <w:pPr>
              <w:rPr>
                <w:rFonts w:asciiTheme="majorHAnsi" w:hAnsiTheme="majorHAnsi" w:cs="Times New Roman"/>
                <w:bCs/>
                <w:i/>
                <w:iCs/>
              </w:rPr>
            </w:pPr>
            <w:r w:rsidRPr="00FF68C5">
              <w:rPr>
                <w:rFonts w:asciiTheme="majorHAnsi" w:hAnsiTheme="majorHAnsi" w:cs="Times New Roman"/>
                <w:bCs/>
                <w:i/>
                <w:iCs/>
              </w:rPr>
              <w:t>LATE</w:t>
            </w:r>
          </w:p>
        </w:tc>
        <w:tc>
          <w:tcPr>
            <w:tcW w:w="5130" w:type="dxa"/>
            <w:tcBorders>
              <w:top w:val="single" w:sz="4" w:space="0" w:color="auto"/>
              <w:bottom w:val="nil"/>
            </w:tcBorders>
          </w:tcPr>
          <w:p w14:paraId="3CEC0893" w14:textId="77777777" w:rsidR="00BC262B" w:rsidRPr="00FF68C5" w:rsidRDefault="00BC262B" w:rsidP="00F639F8">
            <w:pPr>
              <w:rPr>
                <w:rFonts w:asciiTheme="majorHAnsi" w:hAnsiTheme="majorHAnsi" w:cs="Times New Roman"/>
                <w:bCs/>
                <w:i/>
                <w:iCs/>
              </w:rPr>
            </w:pPr>
            <w:r w:rsidRPr="00FF68C5">
              <w:rPr>
                <w:rFonts w:asciiTheme="majorHAnsi" w:hAnsiTheme="majorHAnsi" w:cs="Times New Roman"/>
                <w:bCs/>
                <w:i/>
                <w:iCs/>
              </w:rPr>
              <w:t>Late tray</w:t>
            </w:r>
          </w:p>
        </w:tc>
        <w:tc>
          <w:tcPr>
            <w:tcW w:w="1641" w:type="dxa"/>
            <w:tcBorders>
              <w:top w:val="single" w:sz="4" w:space="0" w:color="auto"/>
              <w:bottom w:val="nil"/>
            </w:tcBorders>
          </w:tcPr>
          <w:p w14:paraId="4611CA24" w14:textId="77777777" w:rsidR="00BC262B" w:rsidRPr="00764EC0" w:rsidRDefault="00BC262B" w:rsidP="00F639F8">
            <w:pPr>
              <w:rPr>
                <w:rFonts w:asciiTheme="majorHAnsi" w:hAnsiTheme="majorHAnsi" w:cs="Times New Roman"/>
                <w:b/>
                <w:bCs/>
                <w:i/>
                <w:iCs/>
              </w:rPr>
            </w:pPr>
          </w:p>
        </w:tc>
      </w:tr>
      <w:tr w:rsidR="00BC262B" w:rsidRPr="00764EC0" w14:paraId="368C0546" w14:textId="77777777" w:rsidTr="00F639F8">
        <w:trPr>
          <w:jc w:val="center"/>
        </w:trPr>
        <w:tc>
          <w:tcPr>
            <w:tcW w:w="2026" w:type="dxa"/>
            <w:tcBorders>
              <w:top w:val="single" w:sz="4" w:space="0" w:color="auto"/>
              <w:bottom w:val="double" w:sz="4" w:space="0" w:color="auto"/>
            </w:tcBorders>
          </w:tcPr>
          <w:p w14:paraId="01ED4B3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GUEST</w:t>
            </w:r>
          </w:p>
        </w:tc>
        <w:tc>
          <w:tcPr>
            <w:tcW w:w="5130" w:type="dxa"/>
            <w:tcBorders>
              <w:top w:val="single" w:sz="4" w:space="0" w:color="auto"/>
              <w:bottom w:val="double" w:sz="4" w:space="0" w:color="auto"/>
            </w:tcBorders>
          </w:tcPr>
          <w:p w14:paraId="076C5C40"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Guest tray</w:t>
            </w:r>
          </w:p>
        </w:tc>
        <w:tc>
          <w:tcPr>
            <w:tcW w:w="1641" w:type="dxa"/>
            <w:tcBorders>
              <w:top w:val="single" w:sz="4" w:space="0" w:color="auto"/>
              <w:bottom w:val="double" w:sz="4" w:space="0" w:color="auto"/>
            </w:tcBorders>
          </w:tcPr>
          <w:p w14:paraId="631BA4BE" w14:textId="77777777" w:rsidR="00BC262B" w:rsidRPr="00764EC0" w:rsidRDefault="00BC262B" w:rsidP="00F639F8">
            <w:pPr>
              <w:rPr>
                <w:rFonts w:asciiTheme="majorHAnsi" w:hAnsiTheme="majorHAnsi" w:cs="Times New Roman"/>
                <w:b/>
                <w:bCs/>
                <w:i/>
                <w:iCs/>
              </w:rPr>
            </w:pPr>
          </w:p>
        </w:tc>
      </w:tr>
    </w:tbl>
    <w:p w14:paraId="34B32D71" w14:textId="77777777" w:rsidR="00BC262B" w:rsidRDefault="00BC262B" w:rsidP="00BC262B">
      <w:pPr>
        <w:rPr>
          <w:rFonts w:asciiTheme="majorHAnsi" w:hAnsiTheme="majorHAnsi" w:cs="Times New Roman"/>
          <w:b/>
          <w:bCs/>
          <w:i/>
          <w:iCs/>
        </w:rPr>
      </w:pPr>
    </w:p>
    <w:p w14:paraId="58E307D0" w14:textId="77777777" w:rsidR="00BC262B" w:rsidRDefault="00BC262B" w:rsidP="00BC262B">
      <w:pPr>
        <w:rPr>
          <w:rFonts w:asciiTheme="majorHAnsi" w:hAnsiTheme="majorHAnsi" w:cs="Times New Roman"/>
          <w:b/>
          <w:bCs/>
          <w:i/>
          <w:iCs/>
        </w:rPr>
      </w:pPr>
      <w:r>
        <w:rPr>
          <w:rFonts w:asciiTheme="majorHAnsi" w:hAnsiTheme="majorHAnsi" w:cs="Times New Roman"/>
          <w:b/>
          <w:bCs/>
          <w:i/>
          <w:iCs/>
        </w:rPr>
        <w:t>ODT-2 Service Period</w:t>
      </w:r>
    </w:p>
    <w:p w14:paraId="18AFA682" w14:textId="77777777" w:rsidR="00BC262B" w:rsidRPr="00C90DCF" w:rsidRDefault="00BC262B" w:rsidP="00BC262B">
      <w:pPr>
        <w:spacing w:before="120" w:after="120" w:line="160" w:lineRule="atLeast"/>
        <w:ind w:left="2160" w:hanging="1080"/>
        <w:rPr>
          <w:rFonts w:asciiTheme="majorHAnsi" w:eastAsia="Times New Roman" w:hAnsiTheme="majorHAnsi" w:cs="Times New Roman"/>
          <w:kern w:val="14"/>
        </w:rPr>
      </w:pPr>
      <w:r w:rsidRPr="00C90DCF">
        <w:rPr>
          <w:rFonts w:asciiTheme="majorHAnsi" w:eastAsia="Times New Roman" w:hAnsiTheme="majorHAnsi" w:cs="Times New Roman"/>
          <w:kern w:val="14"/>
        </w:rPr>
        <w:t xml:space="preserve">Components:  &lt;Identifier (ST)&gt; ^ &lt;Text (ST)&gt; ^ &lt;Name of Coding System (ID)&gt; ^ </w:t>
      </w:r>
      <w:r w:rsidRPr="002E5DE1">
        <w:rPr>
          <w:rFonts w:asciiTheme="majorHAnsi" w:eastAsia="Times New Roman" w:hAnsiTheme="majorHAnsi" w:cs="Times New Roman"/>
          <w:b/>
          <w:kern w:val="14"/>
        </w:rPr>
        <w:t>&lt;Alternate Identifier (ST)&gt; ^ &lt;Alternate Text (ST)&gt;</w:t>
      </w:r>
      <w:r w:rsidRPr="00C90DCF">
        <w:rPr>
          <w:rFonts w:asciiTheme="majorHAnsi" w:eastAsia="Times New Roman" w:hAnsiTheme="majorHAnsi" w:cs="Times New Roman"/>
          <w:kern w:val="14"/>
        </w:rPr>
        <w:t xml:space="preserve"> ^ &lt;Name of Alternate Coding System (ID)&gt;</w:t>
      </w:r>
    </w:p>
    <w:p w14:paraId="25938AF1" w14:textId="77777777" w:rsidR="00BC262B" w:rsidRPr="004C7EA8" w:rsidRDefault="00BC262B" w:rsidP="00BC262B">
      <w:pPr>
        <w:spacing w:before="120" w:after="120" w:line="240" w:lineRule="auto"/>
        <w:ind w:left="720"/>
        <w:rPr>
          <w:rFonts w:ascii="Times New Roman" w:eastAsia="Times New Roman" w:hAnsi="Times New Roman" w:cs="Times New Roman"/>
          <w:kern w:val="20"/>
          <w:sz w:val="20"/>
          <w:szCs w:val="20"/>
        </w:rPr>
      </w:pPr>
      <w:r w:rsidRPr="004C7EA8">
        <w:rPr>
          <w:rFonts w:ascii="Times New Roman" w:eastAsia="Times New Roman" w:hAnsi="Times New Roman" w:cs="Times New Roman"/>
          <w:kern w:val="20"/>
          <w:sz w:val="20"/>
          <w:szCs w:val="20"/>
        </w:rPr>
        <w:t xml:space="preserve">Definition:  When blank, the modifier applies to all service periods.  This field allows you to designate one or more of the feeding periods during a day by combining the codes as needed.  It can also combine with </w:t>
      </w:r>
      <w:r w:rsidRPr="004C7EA8">
        <w:rPr>
          <w:rFonts w:ascii="Times New Roman" w:eastAsia="Times New Roman" w:hAnsi="Times New Roman" w:cs="Times New Roman"/>
          <w:kern w:val="20"/>
          <w:sz w:val="20"/>
          <w:szCs w:val="20"/>
        </w:rPr>
        <w:lastRenderedPageBreak/>
        <w:t xml:space="preserve">quantity/timing to give such information as which service period the order belongs with.  This field is identical in meaning with </w:t>
      </w:r>
      <w:r w:rsidRPr="004C7EA8">
        <w:rPr>
          <w:rFonts w:ascii="Times New Roman" w:eastAsia="Times New Roman" w:hAnsi="Times New Roman" w:cs="Times New Roman"/>
          <w:i/>
          <w:kern w:val="20"/>
          <w:sz w:val="20"/>
          <w:szCs w:val="20"/>
        </w:rPr>
        <w:t>ODS-2-service period</w:t>
      </w:r>
      <w:r w:rsidRPr="004C7EA8">
        <w:rPr>
          <w:rFonts w:ascii="Times New Roman" w:eastAsia="Times New Roman" w:hAnsi="Times New Roman" w:cs="Times New Roman"/>
          <w:kern w:val="20"/>
          <w:sz w:val="20"/>
          <w:szCs w:val="20"/>
        </w:rPr>
        <w:t>. .</w:t>
      </w:r>
    </w:p>
    <w:p w14:paraId="2845FE7E" w14:textId="77777777" w:rsidR="00BC262B" w:rsidRPr="002E5DE1" w:rsidRDefault="00BC262B" w:rsidP="00BC262B">
      <w:pPr>
        <w:rPr>
          <w:rFonts w:asciiTheme="majorHAnsi" w:hAnsiTheme="majorHAnsi" w:cs="Times New Roman"/>
          <w:b/>
          <w:bCs/>
          <w:i/>
          <w:iCs/>
        </w:rPr>
      </w:pPr>
      <w:r>
        <w:rPr>
          <w:rFonts w:asciiTheme="majorHAnsi" w:hAnsiTheme="majorHAnsi" w:cs="Times New Roman"/>
          <w:b/>
          <w:bCs/>
          <w:i/>
          <w:iCs/>
        </w:rPr>
        <w:tab/>
      </w:r>
      <w:r>
        <w:rPr>
          <w:rFonts w:asciiTheme="majorHAnsi" w:hAnsiTheme="majorHAnsi" w:cs="Times New Roman"/>
          <w:b/>
          <w:bCs/>
          <w:i/>
          <w:iCs/>
        </w:rPr>
        <w:tab/>
      </w:r>
    </w:p>
    <w:p w14:paraId="2040F16E" w14:textId="77777777" w:rsidR="00BC262B" w:rsidRPr="00C90DCF" w:rsidRDefault="00BC262B" w:rsidP="00BC262B">
      <w:pPr>
        <w:rPr>
          <w:rFonts w:asciiTheme="majorHAnsi" w:hAnsiTheme="majorHAnsi" w:cs="Times New Roman"/>
          <w:b/>
          <w:bCs/>
          <w:iCs/>
        </w:rPr>
      </w:pPr>
      <w:r w:rsidRPr="00C90DCF">
        <w:rPr>
          <w:rFonts w:asciiTheme="majorHAnsi" w:hAnsiTheme="majorHAnsi" w:cs="Times New Roman"/>
          <w:b/>
          <w:bCs/>
          <w:iCs/>
        </w:rPr>
        <w:t xml:space="preserve">Alternate identifier = VA Code +Tray Type+ Service# </w:t>
      </w:r>
    </w:p>
    <w:p w14:paraId="767AD1A3" w14:textId="77777777" w:rsidR="00BC262B" w:rsidRPr="002E5DE1" w:rsidRDefault="00BC262B" w:rsidP="00BC262B">
      <w:pPr>
        <w:ind w:left="2880"/>
        <w:rPr>
          <w:rFonts w:asciiTheme="majorHAnsi" w:hAnsiTheme="majorHAnsi" w:cs="Times New Roman"/>
          <w:b/>
          <w:bCs/>
          <w:i/>
          <w:iCs/>
          <w:u w:val="single"/>
        </w:rPr>
      </w:pPr>
      <w:r w:rsidRPr="002E5DE1">
        <w:rPr>
          <w:rFonts w:asciiTheme="majorHAnsi" w:hAnsiTheme="majorHAnsi" w:cs="Times New Roman"/>
          <w:b/>
          <w:bCs/>
          <w:i/>
          <w:iCs/>
          <w:u w:val="single"/>
        </w:rPr>
        <w:t>VA Code:</w:t>
      </w:r>
    </w:p>
    <w:p w14:paraId="60C961C2" w14:textId="77777777" w:rsidR="00BC262B" w:rsidRPr="002E5DE1" w:rsidRDefault="00BC262B" w:rsidP="00BC262B">
      <w:pPr>
        <w:ind w:left="2880"/>
        <w:rPr>
          <w:rFonts w:asciiTheme="majorHAnsi" w:hAnsiTheme="majorHAnsi" w:cs="Times New Roman"/>
          <w:bCs/>
          <w:i/>
          <w:iCs/>
        </w:rPr>
      </w:pPr>
      <w:r w:rsidRPr="002E5DE1">
        <w:rPr>
          <w:rFonts w:asciiTheme="majorHAnsi" w:hAnsiTheme="majorHAnsi" w:cs="Times New Roman"/>
          <w:bCs/>
          <w:i/>
          <w:iCs/>
        </w:rPr>
        <w:t>B=Breakfast</w:t>
      </w:r>
    </w:p>
    <w:p w14:paraId="28B83FF2" w14:textId="77777777" w:rsidR="00BC262B" w:rsidRPr="002E5DE1" w:rsidRDefault="00BC262B" w:rsidP="00BC262B">
      <w:pPr>
        <w:ind w:left="2880"/>
        <w:rPr>
          <w:rFonts w:asciiTheme="majorHAnsi" w:hAnsiTheme="majorHAnsi" w:cs="Times New Roman"/>
          <w:bCs/>
          <w:i/>
          <w:iCs/>
        </w:rPr>
      </w:pPr>
      <w:r w:rsidRPr="002E5DE1">
        <w:rPr>
          <w:rFonts w:asciiTheme="majorHAnsi" w:hAnsiTheme="majorHAnsi" w:cs="Times New Roman"/>
          <w:bCs/>
          <w:i/>
          <w:iCs/>
        </w:rPr>
        <w:t>N=Noon</w:t>
      </w:r>
    </w:p>
    <w:p w14:paraId="3F79F30B" w14:textId="77777777" w:rsidR="00BC262B" w:rsidRPr="002E5DE1" w:rsidRDefault="00BC262B" w:rsidP="00BC262B">
      <w:pPr>
        <w:ind w:left="2880"/>
        <w:rPr>
          <w:rFonts w:asciiTheme="majorHAnsi" w:hAnsiTheme="majorHAnsi" w:cs="Times New Roman"/>
          <w:bCs/>
          <w:i/>
          <w:iCs/>
        </w:rPr>
      </w:pPr>
      <w:r w:rsidRPr="002E5DE1">
        <w:rPr>
          <w:rFonts w:asciiTheme="majorHAnsi" w:hAnsiTheme="majorHAnsi" w:cs="Times New Roman"/>
          <w:bCs/>
          <w:i/>
          <w:iCs/>
        </w:rPr>
        <w:t xml:space="preserve">E=Evening  </w:t>
      </w:r>
    </w:p>
    <w:p w14:paraId="446DB574" w14:textId="77777777" w:rsidR="00BC262B" w:rsidRDefault="00BC262B" w:rsidP="00BC262B">
      <w:pPr>
        <w:rPr>
          <w:rFonts w:asciiTheme="majorHAnsi" w:hAnsiTheme="majorHAnsi" w:cs="Times New Roman"/>
          <w:b/>
          <w:bCs/>
          <w:i/>
          <w:iCs/>
        </w:rPr>
      </w:pPr>
    </w:p>
    <w:p w14:paraId="3FD6EF6B" w14:textId="77777777" w:rsidR="00BC262B" w:rsidRPr="001A6E95" w:rsidRDefault="00BC262B" w:rsidP="00BC262B">
      <w:pPr>
        <w:pStyle w:val="Style2"/>
      </w:pPr>
      <w:bookmarkStart w:id="845" w:name="_Toc398038660"/>
      <w:r w:rsidRPr="001A6E95">
        <w:t>PID Seg</w:t>
      </w:r>
      <w:r w:rsidRPr="001A6E95">
        <w:rPr>
          <w:rStyle w:val="Style3Char"/>
          <w:rFonts w:cs="Arial"/>
          <w:b/>
          <w:bCs/>
          <w:i w:val="0"/>
          <w:iCs w:val="0"/>
        </w:rPr>
        <w:t>m</w:t>
      </w:r>
      <w:r w:rsidRPr="001A6E95">
        <w:t xml:space="preserve">ent </w:t>
      </w:r>
      <w:r>
        <w:t>– Patient Identification</w:t>
      </w:r>
      <w:bookmarkEnd w:id="845"/>
    </w:p>
    <w:tbl>
      <w:tblPr>
        <w:tblW w:w="9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738"/>
        <w:gridCol w:w="900"/>
        <w:gridCol w:w="1329"/>
        <w:gridCol w:w="5421"/>
        <w:gridCol w:w="1530"/>
      </w:tblGrid>
      <w:tr w:rsidR="00BC262B" w:rsidRPr="00DB53D1" w14:paraId="021E908C" w14:textId="77777777" w:rsidTr="00F639F8">
        <w:tc>
          <w:tcPr>
            <w:tcW w:w="738" w:type="dxa"/>
            <w:shd w:val="clear" w:color="auto" w:fill="D9D9D9" w:themeFill="background1" w:themeFillShade="D9"/>
          </w:tcPr>
          <w:p w14:paraId="33ABB244" w14:textId="77777777" w:rsidR="00BC262B" w:rsidRPr="00DB53D1" w:rsidRDefault="00BC262B" w:rsidP="00F639F8">
            <w:pPr>
              <w:rPr>
                <w:rFonts w:asciiTheme="majorHAnsi" w:hAnsiTheme="majorHAnsi" w:cs="Times New Roman"/>
                <w:b/>
              </w:rPr>
            </w:pPr>
            <w:r w:rsidRPr="00DB53D1">
              <w:rPr>
                <w:rFonts w:asciiTheme="majorHAnsi" w:hAnsiTheme="majorHAnsi" w:cs="Times New Roman"/>
                <w:b/>
              </w:rPr>
              <w:t>SEQ</w:t>
            </w:r>
          </w:p>
        </w:tc>
        <w:tc>
          <w:tcPr>
            <w:tcW w:w="900" w:type="dxa"/>
            <w:shd w:val="clear" w:color="auto" w:fill="D9D9D9" w:themeFill="background1" w:themeFillShade="D9"/>
          </w:tcPr>
          <w:p w14:paraId="5CE29EBD" w14:textId="77777777" w:rsidR="00BC262B" w:rsidRPr="00DB53D1" w:rsidRDefault="00BC262B" w:rsidP="00F639F8">
            <w:pPr>
              <w:rPr>
                <w:rFonts w:asciiTheme="majorHAnsi" w:hAnsiTheme="majorHAnsi" w:cs="Times New Roman"/>
                <w:b/>
              </w:rPr>
            </w:pPr>
            <w:r w:rsidRPr="00DB53D1">
              <w:rPr>
                <w:rFonts w:asciiTheme="majorHAnsi" w:hAnsiTheme="majorHAnsi" w:cs="Times New Roman"/>
                <w:b/>
              </w:rPr>
              <w:t>DT</w:t>
            </w:r>
          </w:p>
        </w:tc>
        <w:tc>
          <w:tcPr>
            <w:tcW w:w="1329" w:type="dxa"/>
            <w:shd w:val="clear" w:color="auto" w:fill="D9D9D9" w:themeFill="background1" w:themeFillShade="D9"/>
          </w:tcPr>
          <w:p w14:paraId="7CF08FCC" w14:textId="77777777" w:rsidR="00BC262B" w:rsidRPr="00DB53D1" w:rsidRDefault="00BC262B" w:rsidP="00F639F8">
            <w:pPr>
              <w:rPr>
                <w:rFonts w:asciiTheme="majorHAnsi" w:hAnsiTheme="majorHAnsi" w:cs="Times New Roman"/>
                <w:b/>
              </w:rPr>
            </w:pPr>
            <w:r w:rsidRPr="00DB53D1">
              <w:rPr>
                <w:rFonts w:asciiTheme="majorHAnsi" w:hAnsiTheme="majorHAnsi" w:cs="Times New Roman"/>
                <w:b/>
              </w:rPr>
              <w:t>Element Name</w:t>
            </w:r>
          </w:p>
        </w:tc>
        <w:tc>
          <w:tcPr>
            <w:tcW w:w="5421" w:type="dxa"/>
            <w:shd w:val="clear" w:color="auto" w:fill="D9D9D9" w:themeFill="background1" w:themeFillShade="D9"/>
          </w:tcPr>
          <w:p w14:paraId="33C98ED4" w14:textId="77777777" w:rsidR="00BC262B" w:rsidRPr="00DB53D1" w:rsidRDefault="00BC262B" w:rsidP="00F639F8">
            <w:pPr>
              <w:rPr>
                <w:rFonts w:asciiTheme="majorHAnsi" w:hAnsiTheme="majorHAnsi" w:cs="Times New Roman"/>
                <w:b/>
              </w:rPr>
            </w:pPr>
            <w:r w:rsidRPr="00DB53D1">
              <w:rPr>
                <w:rFonts w:asciiTheme="majorHAnsi" w:hAnsiTheme="majorHAnsi" w:cs="Times New Roman"/>
                <w:b/>
              </w:rPr>
              <w:t>Example</w:t>
            </w:r>
          </w:p>
        </w:tc>
        <w:tc>
          <w:tcPr>
            <w:tcW w:w="1530" w:type="dxa"/>
            <w:shd w:val="clear" w:color="auto" w:fill="D9D9D9" w:themeFill="background1" w:themeFillShade="D9"/>
          </w:tcPr>
          <w:p w14:paraId="56792F75" w14:textId="77777777" w:rsidR="00BC262B" w:rsidRPr="00DB53D1" w:rsidRDefault="00BC262B" w:rsidP="00F639F8">
            <w:pPr>
              <w:rPr>
                <w:rFonts w:asciiTheme="majorHAnsi" w:hAnsiTheme="majorHAnsi" w:cs="Times New Roman"/>
                <w:b/>
              </w:rPr>
            </w:pPr>
            <w:r w:rsidRPr="00DB53D1">
              <w:rPr>
                <w:rFonts w:asciiTheme="majorHAnsi" w:hAnsiTheme="majorHAnsi" w:cs="Times New Roman"/>
                <w:b/>
              </w:rPr>
              <w:t>Notes</w:t>
            </w:r>
          </w:p>
        </w:tc>
      </w:tr>
      <w:tr w:rsidR="00BC262B" w:rsidRPr="00DB53D1" w14:paraId="31CCA428" w14:textId="77777777" w:rsidTr="00F639F8">
        <w:tc>
          <w:tcPr>
            <w:tcW w:w="738" w:type="dxa"/>
          </w:tcPr>
          <w:p w14:paraId="699BF3B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w:t>
            </w:r>
          </w:p>
        </w:tc>
        <w:tc>
          <w:tcPr>
            <w:tcW w:w="900" w:type="dxa"/>
          </w:tcPr>
          <w:p w14:paraId="1EE0CD4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SI</w:t>
            </w:r>
          </w:p>
        </w:tc>
        <w:tc>
          <w:tcPr>
            <w:tcW w:w="1329" w:type="dxa"/>
          </w:tcPr>
          <w:p w14:paraId="313016E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Set ID - PID</w:t>
            </w:r>
          </w:p>
        </w:tc>
        <w:tc>
          <w:tcPr>
            <w:tcW w:w="5421" w:type="dxa"/>
          </w:tcPr>
          <w:p w14:paraId="1CEC5EC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w:t>
            </w:r>
          </w:p>
        </w:tc>
        <w:tc>
          <w:tcPr>
            <w:tcW w:w="1530" w:type="dxa"/>
          </w:tcPr>
          <w:p w14:paraId="32FD12F2" w14:textId="77777777" w:rsidR="00BC262B" w:rsidRPr="00DB53D1" w:rsidRDefault="00BC262B" w:rsidP="00F639F8">
            <w:pPr>
              <w:rPr>
                <w:rFonts w:asciiTheme="majorHAnsi" w:hAnsiTheme="majorHAnsi" w:cs="Times New Roman"/>
              </w:rPr>
            </w:pPr>
          </w:p>
        </w:tc>
      </w:tr>
      <w:tr w:rsidR="00BC262B" w:rsidRPr="00DB53D1" w14:paraId="307D32AE" w14:textId="77777777" w:rsidTr="00F639F8">
        <w:tc>
          <w:tcPr>
            <w:tcW w:w="738" w:type="dxa"/>
          </w:tcPr>
          <w:p w14:paraId="12C26EF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w:t>
            </w:r>
          </w:p>
        </w:tc>
        <w:tc>
          <w:tcPr>
            <w:tcW w:w="900" w:type="dxa"/>
          </w:tcPr>
          <w:p w14:paraId="4828E5A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CX</w:t>
            </w:r>
          </w:p>
        </w:tc>
        <w:tc>
          <w:tcPr>
            <w:tcW w:w="1329" w:type="dxa"/>
          </w:tcPr>
          <w:p w14:paraId="63FF40A3"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ID</w:t>
            </w:r>
          </w:p>
        </w:tc>
        <w:tc>
          <w:tcPr>
            <w:tcW w:w="5421" w:type="dxa"/>
          </w:tcPr>
          <w:p w14:paraId="525F888D" w14:textId="77777777" w:rsidR="00BC262B" w:rsidRPr="00DB53D1" w:rsidRDefault="00BC262B" w:rsidP="00F639F8">
            <w:pPr>
              <w:rPr>
                <w:rFonts w:asciiTheme="majorHAnsi" w:hAnsiTheme="majorHAnsi" w:cs="Times New Roman"/>
              </w:rPr>
            </w:pPr>
            <w:r w:rsidRPr="00BD476E">
              <w:rPr>
                <w:rFonts w:asciiTheme="majorHAnsi" w:hAnsiTheme="majorHAnsi" w:cs="Times New Roman"/>
                <w:bCs/>
                <w:iCs/>
              </w:rPr>
              <w:t>5000000044V986012</w:t>
            </w:r>
          </w:p>
        </w:tc>
        <w:tc>
          <w:tcPr>
            <w:tcW w:w="1530" w:type="dxa"/>
          </w:tcPr>
          <w:p w14:paraId="3606732C" w14:textId="77777777" w:rsidR="00BC262B" w:rsidRPr="00DB53D1" w:rsidRDefault="00BC262B" w:rsidP="00F639F8">
            <w:pPr>
              <w:rPr>
                <w:rFonts w:asciiTheme="majorHAnsi" w:hAnsiTheme="majorHAnsi" w:cs="Times New Roman"/>
              </w:rPr>
            </w:pPr>
          </w:p>
        </w:tc>
      </w:tr>
      <w:tr w:rsidR="00BC262B" w:rsidRPr="00DB53D1" w14:paraId="6332782F" w14:textId="77777777" w:rsidTr="00F639F8">
        <w:tc>
          <w:tcPr>
            <w:tcW w:w="738" w:type="dxa"/>
          </w:tcPr>
          <w:p w14:paraId="4E0E12E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w:t>
            </w:r>
          </w:p>
        </w:tc>
        <w:tc>
          <w:tcPr>
            <w:tcW w:w="900" w:type="dxa"/>
          </w:tcPr>
          <w:p w14:paraId="0CF90683"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CX</w:t>
            </w:r>
          </w:p>
        </w:tc>
        <w:tc>
          <w:tcPr>
            <w:tcW w:w="1329" w:type="dxa"/>
          </w:tcPr>
          <w:p w14:paraId="487B7F1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Identifier List</w:t>
            </w:r>
          </w:p>
        </w:tc>
        <w:tc>
          <w:tcPr>
            <w:tcW w:w="5421" w:type="dxa"/>
          </w:tcPr>
          <w:p w14:paraId="44C79BB4" w14:textId="77777777" w:rsidR="00BC262B" w:rsidRPr="00DB53D1" w:rsidRDefault="00BC262B" w:rsidP="00F639F8">
            <w:pPr>
              <w:rPr>
                <w:rFonts w:asciiTheme="majorHAnsi" w:hAnsiTheme="majorHAnsi" w:cs="Times New Roman"/>
              </w:rPr>
            </w:pPr>
            <w:r w:rsidRPr="00BD476E">
              <w:rPr>
                <w:rFonts w:asciiTheme="majorHAnsi" w:hAnsiTheme="majorHAnsi" w:cs="Times New Roman"/>
                <w:bCs/>
                <w:iCs/>
              </w:rPr>
              <w:t>5000000044V986012^^^USVHA&amp;&amp;0363^</w:t>
            </w:r>
            <w:r w:rsidRPr="00BD476E">
              <w:rPr>
                <w:rFonts w:asciiTheme="majorHAnsi" w:hAnsiTheme="majorHAnsi" w:cs="Times New Roman"/>
                <w:b/>
                <w:bCs/>
                <w:iCs/>
              </w:rPr>
              <w:t>NI</w:t>
            </w:r>
            <w:r w:rsidRPr="00BD476E">
              <w:rPr>
                <w:rFonts w:asciiTheme="majorHAnsi" w:hAnsiTheme="majorHAnsi" w:cs="Times New Roman"/>
                <w:bCs/>
                <w:iCs/>
              </w:rPr>
              <w:t>^VA FACILITY ID&amp;500&amp;L^^20121002~666660001^^^USSSA&amp;&amp;0363^</w:t>
            </w:r>
            <w:r w:rsidRPr="00BD476E">
              <w:rPr>
                <w:rFonts w:asciiTheme="majorHAnsi" w:hAnsiTheme="majorHAnsi" w:cs="Times New Roman"/>
                <w:b/>
                <w:bCs/>
                <w:iCs/>
              </w:rPr>
              <w:t>SS</w:t>
            </w:r>
            <w:r w:rsidRPr="00BD476E">
              <w:rPr>
                <w:rFonts w:asciiTheme="majorHAnsi" w:hAnsiTheme="majorHAnsi" w:cs="Times New Roman"/>
                <w:bCs/>
                <w:iCs/>
              </w:rPr>
              <w:t>^VA FACILITY ID&amp;500&amp;L~^^^USDOD&amp;&amp;0363^</w:t>
            </w:r>
            <w:r w:rsidRPr="00BD476E">
              <w:rPr>
                <w:rFonts w:asciiTheme="majorHAnsi" w:hAnsiTheme="majorHAnsi" w:cs="Times New Roman"/>
                <w:b/>
                <w:bCs/>
                <w:iCs/>
              </w:rPr>
              <w:t>TIN</w:t>
            </w:r>
            <w:r w:rsidRPr="00BD476E">
              <w:rPr>
                <w:rFonts w:asciiTheme="majorHAnsi" w:hAnsiTheme="majorHAnsi" w:cs="Times New Roman"/>
                <w:bCs/>
                <w:iCs/>
              </w:rPr>
              <w:t>^VA FACILITY ID&amp;500&amp;L~^^^USDOD&amp;&amp;0363^</w:t>
            </w:r>
            <w:r w:rsidRPr="00BD476E">
              <w:rPr>
                <w:rFonts w:asciiTheme="majorHAnsi" w:hAnsiTheme="majorHAnsi" w:cs="Times New Roman"/>
                <w:b/>
                <w:bCs/>
                <w:iCs/>
              </w:rPr>
              <w:t>FIN</w:t>
            </w:r>
            <w:r w:rsidRPr="00BD476E">
              <w:rPr>
                <w:rFonts w:asciiTheme="majorHAnsi" w:hAnsiTheme="majorHAnsi" w:cs="Times New Roman"/>
                <w:bCs/>
                <w:iCs/>
              </w:rPr>
              <w:t>^VA FACILITY ID&amp;500&amp;L~369^^^USVHA&amp;&amp;0363^</w:t>
            </w:r>
            <w:r w:rsidRPr="00BD476E">
              <w:rPr>
                <w:rFonts w:asciiTheme="majorHAnsi" w:hAnsiTheme="majorHAnsi" w:cs="Times New Roman"/>
                <w:b/>
                <w:bCs/>
                <w:iCs/>
              </w:rPr>
              <w:t>PI</w:t>
            </w:r>
            <w:r w:rsidRPr="00BD476E">
              <w:rPr>
                <w:rFonts w:asciiTheme="majorHAnsi" w:hAnsiTheme="majorHAnsi" w:cs="Times New Roman"/>
                <w:bCs/>
                <w:iCs/>
              </w:rPr>
              <w:t>^VA FACILITY ID&amp;500&amp;L~543678123^^^USVBA&amp;&amp;0363^</w:t>
            </w:r>
            <w:r w:rsidRPr="00BD476E">
              <w:rPr>
                <w:rFonts w:asciiTheme="majorHAnsi" w:hAnsiTheme="majorHAnsi" w:cs="Times New Roman"/>
                <w:b/>
                <w:bCs/>
                <w:iCs/>
              </w:rPr>
              <w:t>PN</w:t>
            </w:r>
            <w:r w:rsidRPr="00BD476E">
              <w:rPr>
                <w:rFonts w:asciiTheme="majorHAnsi" w:hAnsiTheme="majorHAnsi" w:cs="Times New Roman"/>
                <w:bCs/>
                <w:iCs/>
              </w:rPr>
              <w:t>^VA FACILITY ID&amp;500&amp;L</w:t>
            </w:r>
          </w:p>
        </w:tc>
        <w:tc>
          <w:tcPr>
            <w:tcW w:w="1530" w:type="dxa"/>
          </w:tcPr>
          <w:p w14:paraId="38AD1604" w14:textId="77777777" w:rsidR="00BC262B" w:rsidRPr="00AB1C75" w:rsidRDefault="00BC262B" w:rsidP="00F639F8">
            <w:pPr>
              <w:rPr>
                <w:rFonts w:asciiTheme="majorHAnsi" w:hAnsiTheme="majorHAnsi" w:cs="Times New Roman"/>
                <w:b/>
              </w:rPr>
            </w:pPr>
            <w:r>
              <w:rPr>
                <w:rFonts w:asciiTheme="majorHAnsi" w:hAnsiTheme="majorHAnsi" w:cs="Times New Roman"/>
                <w:b/>
              </w:rPr>
              <w:t>See note #1</w:t>
            </w:r>
          </w:p>
        </w:tc>
      </w:tr>
      <w:tr w:rsidR="00BC262B" w:rsidRPr="00DB53D1" w14:paraId="333916C8" w14:textId="77777777" w:rsidTr="00F639F8">
        <w:tc>
          <w:tcPr>
            <w:tcW w:w="738" w:type="dxa"/>
          </w:tcPr>
          <w:p w14:paraId="2239900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3.1</w:t>
            </w:r>
          </w:p>
        </w:tc>
        <w:tc>
          <w:tcPr>
            <w:tcW w:w="900" w:type="dxa"/>
          </w:tcPr>
          <w:p w14:paraId="1556EDB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42E9DCB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ID</w:t>
            </w:r>
          </w:p>
        </w:tc>
        <w:tc>
          <w:tcPr>
            <w:tcW w:w="5421" w:type="dxa"/>
          </w:tcPr>
          <w:p w14:paraId="20C55FE1" w14:textId="77777777" w:rsidR="00BC262B" w:rsidRPr="00700720" w:rsidRDefault="00BC262B" w:rsidP="00F639F8">
            <w:pPr>
              <w:rPr>
                <w:rFonts w:asciiTheme="majorHAnsi" w:hAnsiTheme="majorHAnsi" w:cs="Times New Roman"/>
              </w:rPr>
            </w:pPr>
            <w:r w:rsidRPr="00BD476E">
              <w:rPr>
                <w:rFonts w:asciiTheme="majorHAnsi" w:hAnsiTheme="majorHAnsi" w:cs="Times New Roman"/>
                <w:bCs/>
                <w:iCs/>
              </w:rPr>
              <w:t>5000000044V986012</w:t>
            </w:r>
          </w:p>
        </w:tc>
        <w:tc>
          <w:tcPr>
            <w:tcW w:w="1530" w:type="dxa"/>
          </w:tcPr>
          <w:p w14:paraId="4EFBF6D5" w14:textId="77777777" w:rsidR="00BC262B" w:rsidRPr="00DB53D1" w:rsidRDefault="00BC262B" w:rsidP="00F639F8">
            <w:pPr>
              <w:rPr>
                <w:rFonts w:asciiTheme="majorHAnsi" w:hAnsiTheme="majorHAnsi" w:cs="Times New Roman"/>
              </w:rPr>
            </w:pPr>
          </w:p>
        </w:tc>
      </w:tr>
      <w:tr w:rsidR="00BC262B" w:rsidRPr="00DB53D1" w14:paraId="35AB3EF2" w14:textId="77777777" w:rsidTr="00F639F8">
        <w:tc>
          <w:tcPr>
            <w:tcW w:w="738" w:type="dxa"/>
          </w:tcPr>
          <w:p w14:paraId="302BC27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3.2</w:t>
            </w:r>
          </w:p>
        </w:tc>
        <w:tc>
          <w:tcPr>
            <w:tcW w:w="900" w:type="dxa"/>
          </w:tcPr>
          <w:p w14:paraId="19D0E1F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7D7AAA0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Check Digit</w:t>
            </w:r>
          </w:p>
        </w:tc>
        <w:tc>
          <w:tcPr>
            <w:tcW w:w="5421" w:type="dxa"/>
          </w:tcPr>
          <w:p w14:paraId="65D9F029" w14:textId="77777777" w:rsidR="00BC262B" w:rsidRPr="00DB53D1" w:rsidRDefault="00BC262B" w:rsidP="00F639F8">
            <w:pPr>
              <w:rPr>
                <w:rFonts w:asciiTheme="majorHAnsi" w:hAnsiTheme="majorHAnsi" w:cs="Times New Roman"/>
              </w:rPr>
            </w:pPr>
          </w:p>
        </w:tc>
        <w:tc>
          <w:tcPr>
            <w:tcW w:w="1530" w:type="dxa"/>
          </w:tcPr>
          <w:p w14:paraId="74DF4D74" w14:textId="77777777" w:rsidR="00BC262B" w:rsidRPr="00DB53D1" w:rsidRDefault="00BC262B" w:rsidP="00F639F8">
            <w:pPr>
              <w:rPr>
                <w:rFonts w:asciiTheme="majorHAnsi" w:hAnsiTheme="majorHAnsi" w:cs="Times New Roman"/>
              </w:rPr>
            </w:pPr>
          </w:p>
        </w:tc>
      </w:tr>
      <w:tr w:rsidR="00BC262B" w:rsidRPr="00DB53D1" w14:paraId="00C5F94E" w14:textId="77777777" w:rsidTr="00F639F8">
        <w:tc>
          <w:tcPr>
            <w:tcW w:w="738" w:type="dxa"/>
          </w:tcPr>
          <w:p w14:paraId="059AA1A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3.3</w:t>
            </w:r>
          </w:p>
        </w:tc>
        <w:tc>
          <w:tcPr>
            <w:tcW w:w="900" w:type="dxa"/>
          </w:tcPr>
          <w:p w14:paraId="18387869" w14:textId="77777777" w:rsidR="00BC262B" w:rsidRPr="00DB53D1" w:rsidRDefault="00BC262B" w:rsidP="00F639F8">
            <w:pPr>
              <w:rPr>
                <w:rFonts w:asciiTheme="majorHAnsi" w:hAnsiTheme="majorHAnsi" w:cs="Times New Roman"/>
              </w:rPr>
            </w:pPr>
          </w:p>
        </w:tc>
        <w:tc>
          <w:tcPr>
            <w:tcW w:w="1329" w:type="dxa"/>
          </w:tcPr>
          <w:p w14:paraId="4970077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Code identifying check digit</w:t>
            </w:r>
          </w:p>
        </w:tc>
        <w:tc>
          <w:tcPr>
            <w:tcW w:w="5421" w:type="dxa"/>
          </w:tcPr>
          <w:p w14:paraId="69DB70B1" w14:textId="77777777" w:rsidR="00BC262B" w:rsidRPr="00DB53D1" w:rsidRDefault="00BC262B" w:rsidP="00F639F8">
            <w:pPr>
              <w:rPr>
                <w:rFonts w:asciiTheme="majorHAnsi" w:hAnsiTheme="majorHAnsi" w:cs="Times New Roman"/>
              </w:rPr>
            </w:pPr>
          </w:p>
        </w:tc>
        <w:tc>
          <w:tcPr>
            <w:tcW w:w="1530" w:type="dxa"/>
          </w:tcPr>
          <w:p w14:paraId="227F17EF" w14:textId="77777777" w:rsidR="00BC262B" w:rsidRPr="00DB53D1" w:rsidRDefault="00BC262B" w:rsidP="00F639F8">
            <w:pPr>
              <w:rPr>
                <w:rFonts w:asciiTheme="majorHAnsi" w:hAnsiTheme="majorHAnsi" w:cs="Times New Roman"/>
              </w:rPr>
            </w:pPr>
          </w:p>
        </w:tc>
      </w:tr>
      <w:tr w:rsidR="00BC262B" w:rsidRPr="00DB53D1" w14:paraId="3151CB63" w14:textId="77777777" w:rsidTr="00F639F8">
        <w:tc>
          <w:tcPr>
            <w:tcW w:w="738" w:type="dxa"/>
          </w:tcPr>
          <w:p w14:paraId="45F9D1C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3.4</w:t>
            </w:r>
          </w:p>
        </w:tc>
        <w:tc>
          <w:tcPr>
            <w:tcW w:w="900" w:type="dxa"/>
          </w:tcPr>
          <w:p w14:paraId="1BF1416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HD</w:t>
            </w:r>
          </w:p>
        </w:tc>
        <w:tc>
          <w:tcPr>
            <w:tcW w:w="1329" w:type="dxa"/>
          </w:tcPr>
          <w:p w14:paraId="116681E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Assigning authority</w:t>
            </w:r>
          </w:p>
        </w:tc>
        <w:tc>
          <w:tcPr>
            <w:tcW w:w="5421" w:type="dxa"/>
          </w:tcPr>
          <w:p w14:paraId="249350D1" w14:textId="77777777" w:rsidR="00BC262B" w:rsidRPr="00DB53D1" w:rsidRDefault="00BC262B" w:rsidP="00F639F8">
            <w:pPr>
              <w:rPr>
                <w:rFonts w:asciiTheme="majorHAnsi" w:hAnsiTheme="majorHAnsi" w:cs="Times New Roman"/>
              </w:rPr>
            </w:pPr>
            <w:r w:rsidRPr="00BD476E">
              <w:rPr>
                <w:rFonts w:asciiTheme="majorHAnsi" w:hAnsiTheme="majorHAnsi" w:cs="Times New Roman"/>
                <w:bCs/>
                <w:iCs/>
              </w:rPr>
              <w:t>USVHA&amp;&amp;0363</w:t>
            </w:r>
          </w:p>
        </w:tc>
        <w:tc>
          <w:tcPr>
            <w:tcW w:w="1530" w:type="dxa"/>
          </w:tcPr>
          <w:p w14:paraId="42903519" w14:textId="77777777" w:rsidR="00BC262B" w:rsidRPr="00DB53D1" w:rsidRDefault="00BC262B" w:rsidP="00F639F8">
            <w:pPr>
              <w:rPr>
                <w:rFonts w:asciiTheme="majorHAnsi" w:hAnsiTheme="majorHAnsi" w:cs="Times New Roman"/>
              </w:rPr>
            </w:pPr>
          </w:p>
        </w:tc>
      </w:tr>
      <w:tr w:rsidR="00BC262B" w:rsidRPr="00DB53D1" w14:paraId="764C4092" w14:textId="77777777" w:rsidTr="00F639F8">
        <w:tc>
          <w:tcPr>
            <w:tcW w:w="738" w:type="dxa"/>
          </w:tcPr>
          <w:p w14:paraId="29F45D7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3.5</w:t>
            </w:r>
          </w:p>
        </w:tc>
        <w:tc>
          <w:tcPr>
            <w:tcW w:w="900" w:type="dxa"/>
          </w:tcPr>
          <w:p w14:paraId="1EB3A46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6CB615D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 xml:space="preserve">Identifier </w:t>
            </w:r>
            <w:r w:rsidRPr="00DB53D1">
              <w:rPr>
                <w:rFonts w:asciiTheme="majorHAnsi" w:hAnsiTheme="majorHAnsi" w:cs="Times New Roman"/>
              </w:rPr>
              <w:lastRenderedPageBreak/>
              <w:t>type code</w:t>
            </w:r>
          </w:p>
        </w:tc>
        <w:tc>
          <w:tcPr>
            <w:tcW w:w="5421" w:type="dxa"/>
          </w:tcPr>
          <w:p w14:paraId="2071F6C9" w14:textId="77777777" w:rsidR="00BC262B" w:rsidRPr="00DB53D1" w:rsidRDefault="00BC262B" w:rsidP="00F639F8">
            <w:pPr>
              <w:rPr>
                <w:rFonts w:asciiTheme="majorHAnsi" w:hAnsiTheme="majorHAnsi" w:cs="Times New Roman"/>
              </w:rPr>
            </w:pPr>
            <w:r w:rsidRPr="00EC5458">
              <w:rPr>
                <w:rFonts w:asciiTheme="majorHAnsi" w:hAnsiTheme="majorHAnsi" w:cs="Times New Roman"/>
              </w:rPr>
              <w:lastRenderedPageBreak/>
              <w:t>NI</w:t>
            </w:r>
            <w:r w:rsidRPr="00DB53D1">
              <w:rPr>
                <w:rFonts w:asciiTheme="majorHAnsi" w:hAnsiTheme="majorHAnsi" w:cs="Times New Roman"/>
              </w:rPr>
              <w:t xml:space="preserve">   </w:t>
            </w:r>
          </w:p>
          <w:p w14:paraId="4F1550B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lastRenderedPageBreak/>
              <w:t>ICN (NI),SSN (SS),CLAIM# (PN)</w:t>
            </w:r>
            <w:r>
              <w:rPr>
                <w:rFonts w:asciiTheme="majorHAnsi" w:hAnsiTheme="majorHAnsi" w:cs="Times New Roman"/>
              </w:rPr>
              <w:t xml:space="preserve">, </w:t>
            </w:r>
            <w:r w:rsidRPr="00DB53D1">
              <w:rPr>
                <w:rFonts w:asciiTheme="majorHAnsi" w:hAnsiTheme="majorHAnsi" w:cs="Times New Roman"/>
              </w:rPr>
              <w:t>DFN (PI)</w:t>
            </w:r>
            <w:r>
              <w:rPr>
                <w:rFonts w:asciiTheme="majorHAnsi" w:hAnsiTheme="majorHAnsi" w:cs="Times New Roman"/>
              </w:rPr>
              <w:t>, FEDERAL</w:t>
            </w:r>
            <w:r w:rsidRPr="00700720">
              <w:rPr>
                <w:rFonts w:asciiTheme="majorHAnsi" w:hAnsiTheme="majorHAnsi" w:cs="Times New Roman"/>
              </w:rPr>
              <w:t>(FIN),</w:t>
            </w:r>
            <w:r>
              <w:rPr>
                <w:rFonts w:asciiTheme="majorHAnsi" w:hAnsiTheme="majorHAnsi" w:cs="Times New Roman"/>
              </w:rPr>
              <w:t>TAX</w:t>
            </w:r>
            <w:r w:rsidRPr="00700720">
              <w:rPr>
                <w:rFonts w:asciiTheme="majorHAnsi" w:hAnsiTheme="majorHAnsi" w:cs="Times New Roman"/>
              </w:rPr>
              <w:t>(T</w:t>
            </w:r>
            <w:r>
              <w:rPr>
                <w:rFonts w:asciiTheme="majorHAnsi" w:hAnsiTheme="majorHAnsi" w:cs="Times New Roman"/>
              </w:rPr>
              <w:t>I</w:t>
            </w:r>
            <w:r w:rsidRPr="00700720">
              <w:rPr>
                <w:rFonts w:asciiTheme="majorHAnsi" w:hAnsiTheme="majorHAnsi" w:cs="Times New Roman"/>
              </w:rPr>
              <w:t>N)</w:t>
            </w:r>
          </w:p>
        </w:tc>
        <w:tc>
          <w:tcPr>
            <w:tcW w:w="1530" w:type="dxa"/>
          </w:tcPr>
          <w:p w14:paraId="7FC65232" w14:textId="77777777" w:rsidR="00BC262B" w:rsidRPr="00AB1C75" w:rsidRDefault="00BC262B" w:rsidP="00F639F8">
            <w:pPr>
              <w:rPr>
                <w:rFonts w:asciiTheme="majorHAnsi" w:hAnsiTheme="majorHAnsi" w:cs="Times New Roman"/>
                <w:b/>
              </w:rPr>
            </w:pPr>
            <w:r w:rsidRPr="00AB1C75">
              <w:rPr>
                <w:rFonts w:asciiTheme="majorHAnsi" w:hAnsiTheme="majorHAnsi" w:cs="Times New Roman"/>
                <w:b/>
              </w:rPr>
              <w:lastRenderedPageBreak/>
              <w:t>See note #2</w:t>
            </w:r>
          </w:p>
        </w:tc>
      </w:tr>
      <w:tr w:rsidR="00BC262B" w:rsidRPr="00DB53D1" w14:paraId="038183A4" w14:textId="77777777" w:rsidTr="00F639F8">
        <w:tc>
          <w:tcPr>
            <w:tcW w:w="738" w:type="dxa"/>
          </w:tcPr>
          <w:p w14:paraId="66561D5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lastRenderedPageBreak/>
              <w:t>3.6</w:t>
            </w:r>
          </w:p>
        </w:tc>
        <w:tc>
          <w:tcPr>
            <w:tcW w:w="900" w:type="dxa"/>
          </w:tcPr>
          <w:p w14:paraId="10B0A00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HD</w:t>
            </w:r>
          </w:p>
        </w:tc>
        <w:tc>
          <w:tcPr>
            <w:tcW w:w="1329" w:type="dxa"/>
          </w:tcPr>
          <w:p w14:paraId="62F6CA1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Assigning facility</w:t>
            </w:r>
          </w:p>
        </w:tc>
        <w:tc>
          <w:tcPr>
            <w:tcW w:w="5421" w:type="dxa"/>
          </w:tcPr>
          <w:p w14:paraId="30B4712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VA FACILITY ID&amp;500&amp;L</w:t>
            </w:r>
          </w:p>
        </w:tc>
        <w:tc>
          <w:tcPr>
            <w:tcW w:w="1530" w:type="dxa"/>
          </w:tcPr>
          <w:p w14:paraId="1565F555" w14:textId="77777777" w:rsidR="00BC262B" w:rsidRPr="00DB53D1" w:rsidRDefault="00BC262B" w:rsidP="00F639F8">
            <w:pPr>
              <w:rPr>
                <w:rFonts w:asciiTheme="majorHAnsi" w:hAnsiTheme="majorHAnsi" w:cs="Times New Roman"/>
              </w:rPr>
            </w:pPr>
          </w:p>
        </w:tc>
      </w:tr>
      <w:tr w:rsidR="00BC262B" w:rsidRPr="00DB53D1" w14:paraId="679F2FD1" w14:textId="77777777" w:rsidTr="00F639F8">
        <w:tc>
          <w:tcPr>
            <w:tcW w:w="738" w:type="dxa"/>
          </w:tcPr>
          <w:p w14:paraId="1AA3E22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3.7</w:t>
            </w:r>
          </w:p>
        </w:tc>
        <w:tc>
          <w:tcPr>
            <w:tcW w:w="900" w:type="dxa"/>
          </w:tcPr>
          <w:p w14:paraId="1C28A9A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DT</w:t>
            </w:r>
          </w:p>
        </w:tc>
        <w:tc>
          <w:tcPr>
            <w:tcW w:w="1329" w:type="dxa"/>
          </w:tcPr>
          <w:p w14:paraId="5F00FBD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Effective date</w:t>
            </w:r>
          </w:p>
        </w:tc>
        <w:tc>
          <w:tcPr>
            <w:tcW w:w="5421" w:type="dxa"/>
          </w:tcPr>
          <w:p w14:paraId="43CABD07" w14:textId="77777777" w:rsidR="00BC262B" w:rsidRPr="00DB53D1" w:rsidRDefault="00BC262B" w:rsidP="00F639F8">
            <w:pPr>
              <w:rPr>
                <w:rFonts w:asciiTheme="majorHAnsi" w:hAnsiTheme="majorHAnsi" w:cs="Times New Roman"/>
              </w:rPr>
            </w:pPr>
          </w:p>
        </w:tc>
        <w:tc>
          <w:tcPr>
            <w:tcW w:w="1530" w:type="dxa"/>
          </w:tcPr>
          <w:p w14:paraId="53C27F6C" w14:textId="77777777" w:rsidR="00BC262B" w:rsidRPr="00DB53D1" w:rsidRDefault="00BC262B" w:rsidP="00F639F8">
            <w:pPr>
              <w:rPr>
                <w:rFonts w:asciiTheme="majorHAnsi" w:hAnsiTheme="majorHAnsi" w:cs="Times New Roman"/>
              </w:rPr>
            </w:pPr>
          </w:p>
        </w:tc>
      </w:tr>
      <w:tr w:rsidR="00BC262B" w:rsidRPr="00DB53D1" w14:paraId="34417D0C" w14:textId="77777777" w:rsidTr="00F639F8">
        <w:tc>
          <w:tcPr>
            <w:tcW w:w="738" w:type="dxa"/>
          </w:tcPr>
          <w:p w14:paraId="60FA601B"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3.8</w:t>
            </w:r>
          </w:p>
        </w:tc>
        <w:tc>
          <w:tcPr>
            <w:tcW w:w="900" w:type="dxa"/>
          </w:tcPr>
          <w:p w14:paraId="0045DD5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DT</w:t>
            </w:r>
          </w:p>
        </w:tc>
        <w:tc>
          <w:tcPr>
            <w:tcW w:w="1329" w:type="dxa"/>
          </w:tcPr>
          <w:p w14:paraId="13489A1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Expiration date</w:t>
            </w:r>
          </w:p>
        </w:tc>
        <w:tc>
          <w:tcPr>
            <w:tcW w:w="5421" w:type="dxa"/>
          </w:tcPr>
          <w:p w14:paraId="634CFFA9" w14:textId="77777777" w:rsidR="00BC262B" w:rsidRPr="00DB53D1" w:rsidRDefault="00BC262B" w:rsidP="00F639F8">
            <w:pPr>
              <w:rPr>
                <w:rFonts w:asciiTheme="majorHAnsi" w:hAnsiTheme="majorHAnsi" w:cs="Times New Roman"/>
              </w:rPr>
            </w:pPr>
            <w:r w:rsidRPr="00BD476E">
              <w:rPr>
                <w:rFonts w:asciiTheme="majorHAnsi" w:hAnsiTheme="majorHAnsi" w:cs="Times New Roman"/>
                <w:bCs/>
                <w:iCs/>
              </w:rPr>
              <w:t>20121002~666660001</w:t>
            </w:r>
          </w:p>
        </w:tc>
        <w:tc>
          <w:tcPr>
            <w:tcW w:w="1530" w:type="dxa"/>
          </w:tcPr>
          <w:p w14:paraId="1BF8D649" w14:textId="77777777" w:rsidR="00BC262B" w:rsidRPr="00DB53D1" w:rsidRDefault="00BC262B" w:rsidP="00F639F8">
            <w:pPr>
              <w:rPr>
                <w:rFonts w:asciiTheme="majorHAnsi" w:hAnsiTheme="majorHAnsi" w:cs="Times New Roman"/>
              </w:rPr>
            </w:pPr>
          </w:p>
        </w:tc>
      </w:tr>
      <w:tr w:rsidR="00BC262B" w:rsidRPr="00DB53D1" w14:paraId="1392C1E9" w14:textId="77777777" w:rsidTr="00F639F8">
        <w:tc>
          <w:tcPr>
            <w:tcW w:w="738" w:type="dxa"/>
          </w:tcPr>
          <w:p w14:paraId="4F66F69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4</w:t>
            </w:r>
          </w:p>
        </w:tc>
        <w:tc>
          <w:tcPr>
            <w:tcW w:w="900" w:type="dxa"/>
          </w:tcPr>
          <w:p w14:paraId="3C10139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CX</w:t>
            </w:r>
          </w:p>
        </w:tc>
        <w:tc>
          <w:tcPr>
            <w:tcW w:w="1329" w:type="dxa"/>
          </w:tcPr>
          <w:p w14:paraId="4FCD76C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Alternate Patient ID - PID</w:t>
            </w:r>
          </w:p>
        </w:tc>
        <w:tc>
          <w:tcPr>
            <w:tcW w:w="5421" w:type="dxa"/>
          </w:tcPr>
          <w:p w14:paraId="18529D1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369</w:t>
            </w:r>
          </w:p>
        </w:tc>
        <w:tc>
          <w:tcPr>
            <w:tcW w:w="1530" w:type="dxa"/>
          </w:tcPr>
          <w:p w14:paraId="34614B4E" w14:textId="77777777" w:rsidR="00BC262B" w:rsidRPr="00DB53D1" w:rsidRDefault="00BC262B" w:rsidP="00F639F8">
            <w:pPr>
              <w:rPr>
                <w:rFonts w:asciiTheme="majorHAnsi" w:hAnsiTheme="majorHAnsi" w:cs="Times New Roman"/>
              </w:rPr>
            </w:pPr>
            <w:r>
              <w:rPr>
                <w:rFonts w:asciiTheme="majorHAnsi" w:hAnsiTheme="majorHAnsi" w:cs="Times New Roman"/>
              </w:rPr>
              <w:t xml:space="preserve">Patient </w:t>
            </w:r>
            <w:r w:rsidRPr="00DB53D1">
              <w:rPr>
                <w:rFonts w:asciiTheme="majorHAnsi" w:hAnsiTheme="majorHAnsi" w:cs="Times New Roman"/>
              </w:rPr>
              <w:t>DFN</w:t>
            </w:r>
            <w:r>
              <w:rPr>
                <w:rFonts w:asciiTheme="majorHAnsi" w:hAnsiTheme="majorHAnsi" w:cs="Times New Roman"/>
              </w:rPr>
              <w:t>#</w:t>
            </w:r>
          </w:p>
        </w:tc>
      </w:tr>
      <w:tr w:rsidR="00BC262B" w:rsidRPr="00DB53D1" w14:paraId="14DB327E" w14:textId="77777777" w:rsidTr="00F639F8">
        <w:tc>
          <w:tcPr>
            <w:tcW w:w="738" w:type="dxa"/>
          </w:tcPr>
          <w:p w14:paraId="0025C19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5</w:t>
            </w:r>
          </w:p>
        </w:tc>
        <w:tc>
          <w:tcPr>
            <w:tcW w:w="900" w:type="dxa"/>
          </w:tcPr>
          <w:p w14:paraId="437F9AD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XPN</w:t>
            </w:r>
          </w:p>
        </w:tc>
        <w:tc>
          <w:tcPr>
            <w:tcW w:w="1329" w:type="dxa"/>
          </w:tcPr>
          <w:p w14:paraId="1162EDD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Name</w:t>
            </w:r>
          </w:p>
        </w:tc>
        <w:tc>
          <w:tcPr>
            <w:tcW w:w="5421" w:type="dxa"/>
          </w:tcPr>
          <w:p w14:paraId="1B4A1B08" w14:textId="77777777" w:rsidR="00BC262B" w:rsidRPr="00DB53D1" w:rsidRDefault="00BC262B" w:rsidP="00F639F8">
            <w:pPr>
              <w:rPr>
                <w:rFonts w:asciiTheme="majorHAnsi" w:hAnsiTheme="majorHAnsi" w:cs="Times New Roman"/>
              </w:rPr>
            </w:pPr>
            <w:r w:rsidRPr="007712C8">
              <w:rPr>
                <w:rFonts w:asciiTheme="majorHAnsi" w:hAnsiTheme="majorHAnsi"/>
              </w:rPr>
              <w:t>CPRSPATIENT^ONE^M^^^^L~ALIAS^NAMEONE^^^^^A~ALIAS^NAMETWO^^^^^A</w:t>
            </w:r>
          </w:p>
        </w:tc>
        <w:tc>
          <w:tcPr>
            <w:tcW w:w="1530" w:type="dxa"/>
          </w:tcPr>
          <w:p w14:paraId="04FBCCEA" w14:textId="77777777" w:rsidR="00BC262B" w:rsidRDefault="00BC262B" w:rsidP="00F639F8">
            <w:pPr>
              <w:rPr>
                <w:rFonts w:asciiTheme="majorHAnsi" w:hAnsiTheme="majorHAnsi" w:cs="Times New Roman"/>
              </w:rPr>
            </w:pPr>
            <w:r>
              <w:rPr>
                <w:rFonts w:asciiTheme="majorHAnsi" w:hAnsiTheme="majorHAnsi" w:cs="Times New Roman"/>
              </w:rPr>
              <w:t xml:space="preserve">Name Type Code  </w:t>
            </w:r>
          </w:p>
          <w:p w14:paraId="4AF0D9AA" w14:textId="77777777" w:rsidR="00BC262B" w:rsidRPr="00DB53D1" w:rsidRDefault="00BC262B" w:rsidP="00F639F8">
            <w:pPr>
              <w:rPr>
                <w:rFonts w:asciiTheme="majorHAnsi" w:hAnsiTheme="majorHAnsi" w:cs="Times New Roman"/>
              </w:rPr>
            </w:pPr>
            <w:r>
              <w:rPr>
                <w:rFonts w:asciiTheme="majorHAnsi" w:hAnsiTheme="majorHAnsi" w:cs="Times New Roman"/>
              </w:rPr>
              <w:t>L=Legal A=Alias</w:t>
            </w:r>
          </w:p>
        </w:tc>
      </w:tr>
      <w:tr w:rsidR="00BC262B" w:rsidRPr="00DB53D1" w14:paraId="406663BA" w14:textId="77777777" w:rsidTr="00F639F8">
        <w:tc>
          <w:tcPr>
            <w:tcW w:w="738" w:type="dxa"/>
          </w:tcPr>
          <w:p w14:paraId="382CB62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6</w:t>
            </w:r>
          </w:p>
        </w:tc>
        <w:tc>
          <w:tcPr>
            <w:tcW w:w="900" w:type="dxa"/>
          </w:tcPr>
          <w:p w14:paraId="2655FB9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XPN</w:t>
            </w:r>
          </w:p>
        </w:tc>
        <w:tc>
          <w:tcPr>
            <w:tcW w:w="1329" w:type="dxa"/>
          </w:tcPr>
          <w:p w14:paraId="4BA0E95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Mother's Maiden Name</w:t>
            </w:r>
          </w:p>
        </w:tc>
        <w:tc>
          <w:tcPr>
            <w:tcW w:w="5421" w:type="dxa"/>
          </w:tcPr>
          <w:p w14:paraId="77250F5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JONES^^^^^^M</w:t>
            </w:r>
          </w:p>
        </w:tc>
        <w:tc>
          <w:tcPr>
            <w:tcW w:w="1530" w:type="dxa"/>
          </w:tcPr>
          <w:p w14:paraId="63C9664C" w14:textId="77777777" w:rsidR="00BC262B" w:rsidRPr="00DB53D1" w:rsidRDefault="00BC262B" w:rsidP="00F639F8">
            <w:pPr>
              <w:rPr>
                <w:rFonts w:asciiTheme="majorHAnsi" w:hAnsiTheme="majorHAnsi" w:cs="Times New Roman"/>
              </w:rPr>
            </w:pPr>
          </w:p>
        </w:tc>
      </w:tr>
      <w:tr w:rsidR="00BC262B" w:rsidRPr="00DB53D1" w14:paraId="30200885" w14:textId="77777777" w:rsidTr="00F639F8">
        <w:tc>
          <w:tcPr>
            <w:tcW w:w="738" w:type="dxa"/>
          </w:tcPr>
          <w:p w14:paraId="330CA28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7</w:t>
            </w:r>
          </w:p>
        </w:tc>
        <w:tc>
          <w:tcPr>
            <w:tcW w:w="900" w:type="dxa"/>
          </w:tcPr>
          <w:p w14:paraId="06C4B5B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TS</w:t>
            </w:r>
          </w:p>
        </w:tc>
        <w:tc>
          <w:tcPr>
            <w:tcW w:w="1329" w:type="dxa"/>
          </w:tcPr>
          <w:p w14:paraId="437D0E8B"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Date/Time Of Birth</w:t>
            </w:r>
          </w:p>
        </w:tc>
        <w:tc>
          <w:tcPr>
            <w:tcW w:w="5421" w:type="dxa"/>
          </w:tcPr>
          <w:p w14:paraId="2FA3C02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19491231</w:t>
            </w:r>
          </w:p>
        </w:tc>
        <w:tc>
          <w:tcPr>
            <w:tcW w:w="1530" w:type="dxa"/>
          </w:tcPr>
          <w:p w14:paraId="380EF028" w14:textId="77777777" w:rsidR="00BC262B" w:rsidRPr="00DB53D1" w:rsidRDefault="00BC262B" w:rsidP="00F639F8">
            <w:pPr>
              <w:rPr>
                <w:rFonts w:asciiTheme="majorHAnsi" w:hAnsiTheme="majorHAnsi" w:cs="Times New Roman"/>
              </w:rPr>
            </w:pPr>
          </w:p>
        </w:tc>
      </w:tr>
      <w:tr w:rsidR="00BC262B" w:rsidRPr="00DB53D1" w14:paraId="694589D4" w14:textId="77777777" w:rsidTr="00F639F8">
        <w:tc>
          <w:tcPr>
            <w:tcW w:w="738" w:type="dxa"/>
          </w:tcPr>
          <w:p w14:paraId="57F3B5E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8</w:t>
            </w:r>
          </w:p>
        </w:tc>
        <w:tc>
          <w:tcPr>
            <w:tcW w:w="900" w:type="dxa"/>
          </w:tcPr>
          <w:p w14:paraId="3B97163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2E3D3DD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Administrative Sex</w:t>
            </w:r>
          </w:p>
        </w:tc>
        <w:tc>
          <w:tcPr>
            <w:tcW w:w="5421" w:type="dxa"/>
          </w:tcPr>
          <w:p w14:paraId="7E7B0BF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M</w:t>
            </w:r>
          </w:p>
        </w:tc>
        <w:tc>
          <w:tcPr>
            <w:tcW w:w="1530" w:type="dxa"/>
          </w:tcPr>
          <w:p w14:paraId="5187FEC4" w14:textId="77777777" w:rsidR="00BC262B" w:rsidRPr="00DB53D1" w:rsidRDefault="00BC262B" w:rsidP="00F639F8">
            <w:pPr>
              <w:rPr>
                <w:rFonts w:asciiTheme="majorHAnsi" w:hAnsiTheme="majorHAnsi" w:cs="Times New Roman"/>
              </w:rPr>
            </w:pPr>
          </w:p>
        </w:tc>
      </w:tr>
      <w:tr w:rsidR="00BC262B" w:rsidRPr="00DB53D1" w14:paraId="6B38768F" w14:textId="77777777" w:rsidTr="00F639F8">
        <w:tc>
          <w:tcPr>
            <w:tcW w:w="738" w:type="dxa"/>
          </w:tcPr>
          <w:p w14:paraId="2BC5880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9</w:t>
            </w:r>
          </w:p>
        </w:tc>
        <w:tc>
          <w:tcPr>
            <w:tcW w:w="900" w:type="dxa"/>
          </w:tcPr>
          <w:p w14:paraId="5400FBC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XPN</w:t>
            </w:r>
          </w:p>
        </w:tc>
        <w:tc>
          <w:tcPr>
            <w:tcW w:w="1329" w:type="dxa"/>
          </w:tcPr>
          <w:p w14:paraId="44C76C03"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Alias</w:t>
            </w:r>
          </w:p>
        </w:tc>
        <w:tc>
          <w:tcPr>
            <w:tcW w:w="5421" w:type="dxa"/>
          </w:tcPr>
          <w:p w14:paraId="318798D1" w14:textId="77777777" w:rsidR="00BC262B" w:rsidRPr="00DB53D1" w:rsidRDefault="00BC262B" w:rsidP="00F639F8">
            <w:pPr>
              <w:rPr>
                <w:rFonts w:asciiTheme="majorHAnsi" w:hAnsiTheme="majorHAnsi" w:cs="Times New Roman"/>
              </w:rPr>
            </w:pPr>
          </w:p>
        </w:tc>
        <w:tc>
          <w:tcPr>
            <w:tcW w:w="1530" w:type="dxa"/>
          </w:tcPr>
          <w:p w14:paraId="39FE48B7" w14:textId="77777777" w:rsidR="00BC262B" w:rsidRPr="00DB53D1" w:rsidRDefault="00BC262B" w:rsidP="00F639F8">
            <w:pPr>
              <w:rPr>
                <w:rFonts w:asciiTheme="majorHAnsi" w:hAnsiTheme="majorHAnsi" w:cs="Times New Roman"/>
              </w:rPr>
            </w:pPr>
            <w:r>
              <w:rPr>
                <w:rFonts w:asciiTheme="majorHAnsi" w:hAnsiTheme="majorHAnsi" w:cs="Times New Roman"/>
              </w:rPr>
              <w:t>PID-9 NOT USED.  VA alias is sent as a repeat after PID-5.7 (name type code)</w:t>
            </w:r>
          </w:p>
        </w:tc>
      </w:tr>
      <w:tr w:rsidR="00BC262B" w:rsidRPr="00DB53D1" w14:paraId="7B0FB955" w14:textId="77777777" w:rsidTr="00F639F8">
        <w:tc>
          <w:tcPr>
            <w:tcW w:w="738" w:type="dxa"/>
          </w:tcPr>
          <w:p w14:paraId="7029433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w:t>
            </w:r>
          </w:p>
        </w:tc>
        <w:tc>
          <w:tcPr>
            <w:tcW w:w="900" w:type="dxa"/>
          </w:tcPr>
          <w:p w14:paraId="7A05353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34D7E99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Race</w:t>
            </w:r>
          </w:p>
        </w:tc>
        <w:tc>
          <w:tcPr>
            <w:tcW w:w="5421" w:type="dxa"/>
          </w:tcPr>
          <w:p w14:paraId="5A28C82D" w14:textId="77777777" w:rsidR="00BC262B" w:rsidRPr="00DB53D1" w:rsidRDefault="00BC262B" w:rsidP="00F639F8">
            <w:pPr>
              <w:rPr>
                <w:rFonts w:asciiTheme="majorHAnsi" w:hAnsiTheme="majorHAnsi" w:cs="Times New Roman"/>
              </w:rPr>
            </w:pPr>
            <w:r w:rsidRPr="007712C8">
              <w:rPr>
                <w:rFonts w:asciiTheme="majorHAnsi" w:hAnsiTheme="majorHAnsi"/>
              </w:rPr>
              <w:t>2106-3-SLF^WHITE^0005^2106-3^WHITE^CDC</w:t>
            </w:r>
          </w:p>
        </w:tc>
        <w:tc>
          <w:tcPr>
            <w:tcW w:w="1530" w:type="dxa"/>
          </w:tcPr>
          <w:p w14:paraId="69945863" w14:textId="77777777" w:rsidR="00BC262B" w:rsidRPr="00DB53D1" w:rsidRDefault="00BC262B" w:rsidP="00F639F8">
            <w:pPr>
              <w:rPr>
                <w:rFonts w:asciiTheme="majorHAnsi" w:hAnsiTheme="majorHAnsi" w:cs="Times New Roman"/>
              </w:rPr>
            </w:pPr>
          </w:p>
        </w:tc>
      </w:tr>
      <w:tr w:rsidR="00BC262B" w:rsidRPr="00DB53D1" w14:paraId="3FB24F60" w14:textId="77777777" w:rsidTr="00F639F8">
        <w:tc>
          <w:tcPr>
            <w:tcW w:w="738" w:type="dxa"/>
          </w:tcPr>
          <w:p w14:paraId="2545FD3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10.1</w:t>
            </w:r>
          </w:p>
        </w:tc>
        <w:tc>
          <w:tcPr>
            <w:tcW w:w="900" w:type="dxa"/>
          </w:tcPr>
          <w:p w14:paraId="09112E0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731FC21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Race Identifier</w:t>
            </w:r>
          </w:p>
        </w:tc>
        <w:tc>
          <w:tcPr>
            <w:tcW w:w="5421" w:type="dxa"/>
          </w:tcPr>
          <w:p w14:paraId="24650C39" w14:textId="77777777" w:rsidR="00BC262B" w:rsidRPr="00DB53D1" w:rsidRDefault="00BC262B" w:rsidP="00F639F8">
            <w:pPr>
              <w:rPr>
                <w:rFonts w:asciiTheme="majorHAnsi" w:hAnsiTheme="majorHAnsi" w:cs="Times New Roman"/>
              </w:rPr>
            </w:pPr>
            <w:r w:rsidRPr="007712C8">
              <w:rPr>
                <w:rFonts w:asciiTheme="majorHAnsi" w:hAnsiTheme="majorHAnsi"/>
              </w:rPr>
              <w:t>2106-3-SLF</w:t>
            </w:r>
          </w:p>
        </w:tc>
        <w:tc>
          <w:tcPr>
            <w:tcW w:w="1530" w:type="dxa"/>
          </w:tcPr>
          <w:p w14:paraId="5392BEE6" w14:textId="77777777" w:rsidR="00BC262B" w:rsidRPr="00DB53D1" w:rsidRDefault="00BC262B" w:rsidP="00F639F8">
            <w:pPr>
              <w:rPr>
                <w:rFonts w:asciiTheme="majorHAnsi" w:hAnsiTheme="majorHAnsi" w:cs="Times New Roman"/>
              </w:rPr>
            </w:pPr>
          </w:p>
        </w:tc>
      </w:tr>
      <w:tr w:rsidR="00BC262B" w:rsidRPr="00DB53D1" w14:paraId="3D0C5095" w14:textId="77777777" w:rsidTr="00F639F8">
        <w:tc>
          <w:tcPr>
            <w:tcW w:w="738" w:type="dxa"/>
          </w:tcPr>
          <w:p w14:paraId="369BFD3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10.2</w:t>
            </w:r>
          </w:p>
        </w:tc>
        <w:tc>
          <w:tcPr>
            <w:tcW w:w="900" w:type="dxa"/>
          </w:tcPr>
          <w:p w14:paraId="194D79E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4C4952E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Text</w:t>
            </w:r>
          </w:p>
        </w:tc>
        <w:tc>
          <w:tcPr>
            <w:tcW w:w="5421" w:type="dxa"/>
          </w:tcPr>
          <w:p w14:paraId="33FD46AC" w14:textId="77777777" w:rsidR="00BC262B" w:rsidRPr="00DB53D1" w:rsidRDefault="00BC262B" w:rsidP="00F639F8">
            <w:pPr>
              <w:rPr>
                <w:rFonts w:asciiTheme="majorHAnsi" w:hAnsiTheme="majorHAnsi" w:cs="Times New Roman"/>
              </w:rPr>
            </w:pPr>
            <w:r w:rsidRPr="007712C8">
              <w:rPr>
                <w:rFonts w:asciiTheme="majorHAnsi" w:hAnsiTheme="majorHAnsi"/>
              </w:rPr>
              <w:t>WHITE</w:t>
            </w:r>
          </w:p>
        </w:tc>
        <w:tc>
          <w:tcPr>
            <w:tcW w:w="1530" w:type="dxa"/>
          </w:tcPr>
          <w:p w14:paraId="168D1286" w14:textId="77777777" w:rsidR="00BC262B" w:rsidRPr="00DB53D1" w:rsidRDefault="00BC262B" w:rsidP="00F639F8">
            <w:pPr>
              <w:rPr>
                <w:rFonts w:asciiTheme="majorHAnsi" w:hAnsiTheme="majorHAnsi" w:cs="Times New Roman"/>
              </w:rPr>
            </w:pPr>
          </w:p>
        </w:tc>
      </w:tr>
      <w:tr w:rsidR="00BC262B" w:rsidRPr="00DB53D1" w14:paraId="1AE18ABA" w14:textId="77777777" w:rsidTr="00F639F8">
        <w:tc>
          <w:tcPr>
            <w:tcW w:w="738" w:type="dxa"/>
          </w:tcPr>
          <w:p w14:paraId="1C7C3CE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lastRenderedPageBreak/>
              <w:t>10.3</w:t>
            </w:r>
          </w:p>
        </w:tc>
        <w:tc>
          <w:tcPr>
            <w:tcW w:w="900" w:type="dxa"/>
          </w:tcPr>
          <w:p w14:paraId="6539E693"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CE</w:t>
            </w:r>
          </w:p>
        </w:tc>
        <w:tc>
          <w:tcPr>
            <w:tcW w:w="1329" w:type="dxa"/>
          </w:tcPr>
          <w:p w14:paraId="794F821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Coding system</w:t>
            </w:r>
          </w:p>
        </w:tc>
        <w:tc>
          <w:tcPr>
            <w:tcW w:w="5421" w:type="dxa"/>
          </w:tcPr>
          <w:p w14:paraId="7A3FCE9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0005</w:t>
            </w:r>
          </w:p>
        </w:tc>
        <w:tc>
          <w:tcPr>
            <w:tcW w:w="1530" w:type="dxa"/>
          </w:tcPr>
          <w:p w14:paraId="7CE5E726" w14:textId="77777777" w:rsidR="00BC262B" w:rsidRPr="00DB53D1" w:rsidRDefault="00BC262B" w:rsidP="00F639F8">
            <w:pPr>
              <w:rPr>
                <w:rFonts w:asciiTheme="majorHAnsi" w:hAnsiTheme="majorHAnsi" w:cs="Times New Roman"/>
              </w:rPr>
            </w:pPr>
          </w:p>
        </w:tc>
      </w:tr>
      <w:tr w:rsidR="00BC262B" w:rsidRPr="00DB53D1" w14:paraId="3E161AA9" w14:textId="77777777" w:rsidTr="00F639F8">
        <w:tc>
          <w:tcPr>
            <w:tcW w:w="738" w:type="dxa"/>
          </w:tcPr>
          <w:p w14:paraId="5993C70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10.4</w:t>
            </w:r>
          </w:p>
        </w:tc>
        <w:tc>
          <w:tcPr>
            <w:tcW w:w="900" w:type="dxa"/>
          </w:tcPr>
          <w:p w14:paraId="15473FF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696ED50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Alternate Identifier</w:t>
            </w:r>
          </w:p>
        </w:tc>
        <w:tc>
          <w:tcPr>
            <w:tcW w:w="5421" w:type="dxa"/>
          </w:tcPr>
          <w:p w14:paraId="5BF0557F" w14:textId="77777777" w:rsidR="00BC262B" w:rsidRPr="00DB53D1" w:rsidRDefault="00BC262B" w:rsidP="00F639F8">
            <w:pPr>
              <w:rPr>
                <w:rFonts w:asciiTheme="majorHAnsi" w:hAnsiTheme="majorHAnsi" w:cs="Times New Roman"/>
              </w:rPr>
            </w:pPr>
            <w:r w:rsidRPr="007712C8">
              <w:rPr>
                <w:rFonts w:asciiTheme="majorHAnsi" w:hAnsiTheme="majorHAnsi"/>
              </w:rPr>
              <w:t>2106-3</w:t>
            </w:r>
          </w:p>
        </w:tc>
        <w:tc>
          <w:tcPr>
            <w:tcW w:w="1530" w:type="dxa"/>
          </w:tcPr>
          <w:p w14:paraId="2E0CDA0E" w14:textId="77777777" w:rsidR="00BC262B" w:rsidRPr="00DB53D1" w:rsidRDefault="00BC262B" w:rsidP="00F639F8">
            <w:pPr>
              <w:rPr>
                <w:rFonts w:asciiTheme="majorHAnsi" w:hAnsiTheme="majorHAnsi" w:cs="Times New Roman"/>
              </w:rPr>
            </w:pPr>
          </w:p>
        </w:tc>
      </w:tr>
      <w:tr w:rsidR="00BC262B" w:rsidRPr="00DB53D1" w14:paraId="67035E4D" w14:textId="77777777" w:rsidTr="00F639F8">
        <w:tc>
          <w:tcPr>
            <w:tcW w:w="738" w:type="dxa"/>
          </w:tcPr>
          <w:p w14:paraId="71099B7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10.5</w:t>
            </w:r>
          </w:p>
        </w:tc>
        <w:tc>
          <w:tcPr>
            <w:tcW w:w="900" w:type="dxa"/>
          </w:tcPr>
          <w:p w14:paraId="189ED8F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20F5307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Alternative text</w:t>
            </w:r>
          </w:p>
        </w:tc>
        <w:tc>
          <w:tcPr>
            <w:tcW w:w="5421" w:type="dxa"/>
          </w:tcPr>
          <w:p w14:paraId="79508DA1" w14:textId="77777777" w:rsidR="00BC262B" w:rsidRPr="00DB53D1" w:rsidRDefault="00BC262B" w:rsidP="00F639F8">
            <w:pPr>
              <w:rPr>
                <w:rFonts w:asciiTheme="majorHAnsi" w:hAnsiTheme="majorHAnsi" w:cs="Times New Roman"/>
              </w:rPr>
            </w:pPr>
            <w:r w:rsidRPr="007712C8">
              <w:rPr>
                <w:rFonts w:asciiTheme="majorHAnsi" w:hAnsiTheme="majorHAnsi"/>
              </w:rPr>
              <w:t>WHITE</w:t>
            </w:r>
          </w:p>
        </w:tc>
        <w:tc>
          <w:tcPr>
            <w:tcW w:w="1530" w:type="dxa"/>
          </w:tcPr>
          <w:p w14:paraId="2256623C" w14:textId="77777777" w:rsidR="00BC262B" w:rsidRPr="00DB53D1" w:rsidRDefault="00BC262B" w:rsidP="00F639F8">
            <w:pPr>
              <w:rPr>
                <w:rFonts w:asciiTheme="majorHAnsi" w:hAnsiTheme="majorHAnsi" w:cs="Times New Roman"/>
              </w:rPr>
            </w:pPr>
          </w:p>
        </w:tc>
      </w:tr>
      <w:tr w:rsidR="00BC262B" w:rsidRPr="00DB53D1" w14:paraId="6A42E950" w14:textId="77777777" w:rsidTr="00F639F8">
        <w:tc>
          <w:tcPr>
            <w:tcW w:w="738" w:type="dxa"/>
          </w:tcPr>
          <w:p w14:paraId="0745AD4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10.6</w:t>
            </w:r>
          </w:p>
        </w:tc>
        <w:tc>
          <w:tcPr>
            <w:tcW w:w="900" w:type="dxa"/>
          </w:tcPr>
          <w:p w14:paraId="1714651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CE</w:t>
            </w:r>
          </w:p>
        </w:tc>
        <w:tc>
          <w:tcPr>
            <w:tcW w:w="1329" w:type="dxa"/>
          </w:tcPr>
          <w:p w14:paraId="0475F77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Alternative coding system</w:t>
            </w:r>
          </w:p>
        </w:tc>
        <w:tc>
          <w:tcPr>
            <w:tcW w:w="5421" w:type="dxa"/>
          </w:tcPr>
          <w:p w14:paraId="3CA39C9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CDC</w:t>
            </w:r>
          </w:p>
        </w:tc>
        <w:tc>
          <w:tcPr>
            <w:tcW w:w="1530" w:type="dxa"/>
          </w:tcPr>
          <w:p w14:paraId="6BBA6F0B" w14:textId="77777777" w:rsidR="00BC262B" w:rsidRPr="00DB53D1" w:rsidRDefault="00BC262B" w:rsidP="00F639F8">
            <w:pPr>
              <w:rPr>
                <w:rFonts w:asciiTheme="majorHAnsi" w:hAnsiTheme="majorHAnsi" w:cs="Times New Roman"/>
              </w:rPr>
            </w:pPr>
          </w:p>
        </w:tc>
      </w:tr>
      <w:tr w:rsidR="00BC262B" w:rsidRPr="00DB53D1" w14:paraId="6D8CF063" w14:textId="77777777" w:rsidTr="00F639F8">
        <w:tc>
          <w:tcPr>
            <w:tcW w:w="738" w:type="dxa"/>
          </w:tcPr>
          <w:p w14:paraId="23FD86B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11</w:t>
            </w:r>
          </w:p>
        </w:tc>
        <w:tc>
          <w:tcPr>
            <w:tcW w:w="900" w:type="dxa"/>
          </w:tcPr>
          <w:p w14:paraId="50250BF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XAD</w:t>
            </w:r>
          </w:p>
        </w:tc>
        <w:tc>
          <w:tcPr>
            <w:tcW w:w="1329" w:type="dxa"/>
          </w:tcPr>
          <w:p w14:paraId="3848F08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Address</w:t>
            </w:r>
          </w:p>
        </w:tc>
        <w:tc>
          <w:tcPr>
            <w:tcW w:w="5421" w:type="dxa"/>
          </w:tcPr>
          <w:p w14:paraId="613F3C4F" w14:textId="77777777" w:rsidR="00BC262B" w:rsidRPr="00DB53D1" w:rsidRDefault="00BC262B" w:rsidP="00F639F8">
            <w:pPr>
              <w:rPr>
                <w:rFonts w:asciiTheme="majorHAnsi" w:hAnsiTheme="majorHAnsi" w:cs="Times New Roman"/>
              </w:rPr>
            </w:pPr>
            <w:r w:rsidRPr="007712C8">
              <w:rPr>
                <w:rFonts w:asciiTheme="majorHAnsi" w:hAnsiTheme="majorHAnsi"/>
              </w:rPr>
              <w:t>5000 NORTH MAIN STREET^^Quebec^ONTARIO^RF1D4^CAN^P^^~^^SOMEWHERE^NY^^^N</w:t>
            </w:r>
          </w:p>
        </w:tc>
        <w:tc>
          <w:tcPr>
            <w:tcW w:w="1530" w:type="dxa"/>
          </w:tcPr>
          <w:p w14:paraId="51F98C6C" w14:textId="77777777" w:rsidR="00BC262B" w:rsidRPr="00DB53D1" w:rsidRDefault="00BC262B" w:rsidP="00F639F8">
            <w:pPr>
              <w:rPr>
                <w:rFonts w:asciiTheme="majorHAnsi" w:hAnsiTheme="majorHAnsi" w:cs="Times New Roman"/>
              </w:rPr>
            </w:pPr>
          </w:p>
        </w:tc>
      </w:tr>
      <w:tr w:rsidR="00BC262B" w:rsidRPr="00DB53D1" w14:paraId="1F7205CC" w14:textId="77777777" w:rsidTr="00F639F8">
        <w:tc>
          <w:tcPr>
            <w:tcW w:w="738" w:type="dxa"/>
          </w:tcPr>
          <w:p w14:paraId="52EEE80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12</w:t>
            </w:r>
          </w:p>
        </w:tc>
        <w:tc>
          <w:tcPr>
            <w:tcW w:w="900" w:type="dxa"/>
          </w:tcPr>
          <w:p w14:paraId="3248E55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3193BB7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County Code</w:t>
            </w:r>
          </w:p>
        </w:tc>
        <w:tc>
          <w:tcPr>
            <w:tcW w:w="5421" w:type="dxa"/>
          </w:tcPr>
          <w:p w14:paraId="0B8B6AD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083^</w:t>
            </w:r>
            <w:r>
              <w:rPr>
                <w:rFonts w:asciiTheme="majorHAnsi" w:hAnsiTheme="majorHAnsi" w:cs="Times New Roman"/>
              </w:rPr>
              <w:t>COUNTY CODE</w:t>
            </w:r>
            <w:r w:rsidRPr="00DB53D1">
              <w:rPr>
                <w:rFonts w:asciiTheme="majorHAnsi" w:hAnsiTheme="majorHAnsi" w:cs="Times New Roman"/>
              </w:rPr>
              <w:t>^VA5</w:t>
            </w:r>
          </w:p>
        </w:tc>
        <w:tc>
          <w:tcPr>
            <w:tcW w:w="1530" w:type="dxa"/>
          </w:tcPr>
          <w:p w14:paraId="7E8DC2AB" w14:textId="77777777" w:rsidR="00BC262B" w:rsidRPr="00DB53D1" w:rsidRDefault="00BC262B" w:rsidP="00F639F8">
            <w:pPr>
              <w:rPr>
                <w:rFonts w:asciiTheme="majorHAnsi" w:hAnsiTheme="majorHAnsi" w:cs="Times New Roman"/>
              </w:rPr>
            </w:pPr>
          </w:p>
        </w:tc>
      </w:tr>
      <w:tr w:rsidR="00BC262B" w:rsidRPr="00DB53D1" w14:paraId="3EF10CD4" w14:textId="77777777" w:rsidTr="00F639F8">
        <w:tc>
          <w:tcPr>
            <w:tcW w:w="738" w:type="dxa"/>
          </w:tcPr>
          <w:p w14:paraId="7455175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13</w:t>
            </w:r>
          </w:p>
        </w:tc>
        <w:tc>
          <w:tcPr>
            <w:tcW w:w="900" w:type="dxa"/>
          </w:tcPr>
          <w:p w14:paraId="7F6D08D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XTN</w:t>
            </w:r>
          </w:p>
        </w:tc>
        <w:tc>
          <w:tcPr>
            <w:tcW w:w="1329" w:type="dxa"/>
          </w:tcPr>
          <w:p w14:paraId="14FA298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Phone Number-Home</w:t>
            </w:r>
          </w:p>
        </w:tc>
        <w:tc>
          <w:tcPr>
            <w:tcW w:w="5421" w:type="dxa"/>
          </w:tcPr>
          <w:p w14:paraId="5C18FEA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(518)636-4563</w:t>
            </w:r>
          </w:p>
        </w:tc>
        <w:tc>
          <w:tcPr>
            <w:tcW w:w="1530" w:type="dxa"/>
          </w:tcPr>
          <w:p w14:paraId="45ED62B8" w14:textId="77777777" w:rsidR="00BC262B" w:rsidRPr="00DB53D1" w:rsidRDefault="00BC262B" w:rsidP="00F639F8">
            <w:pPr>
              <w:rPr>
                <w:rFonts w:asciiTheme="majorHAnsi" w:hAnsiTheme="majorHAnsi" w:cs="Times New Roman"/>
              </w:rPr>
            </w:pPr>
          </w:p>
        </w:tc>
      </w:tr>
      <w:tr w:rsidR="00BC262B" w:rsidRPr="00DB53D1" w14:paraId="5CE83FC8" w14:textId="77777777" w:rsidTr="00F639F8">
        <w:tc>
          <w:tcPr>
            <w:tcW w:w="738" w:type="dxa"/>
          </w:tcPr>
          <w:p w14:paraId="4085EEA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14</w:t>
            </w:r>
          </w:p>
        </w:tc>
        <w:tc>
          <w:tcPr>
            <w:tcW w:w="900" w:type="dxa"/>
          </w:tcPr>
          <w:p w14:paraId="6D20EA4F"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XTN</w:t>
            </w:r>
          </w:p>
        </w:tc>
        <w:tc>
          <w:tcPr>
            <w:tcW w:w="1329" w:type="dxa"/>
          </w:tcPr>
          <w:p w14:paraId="22C9C5A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Phone Number-Business</w:t>
            </w:r>
          </w:p>
        </w:tc>
        <w:tc>
          <w:tcPr>
            <w:tcW w:w="5421" w:type="dxa"/>
          </w:tcPr>
          <w:p w14:paraId="31B028F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(518)836-2330</w:t>
            </w:r>
          </w:p>
        </w:tc>
        <w:tc>
          <w:tcPr>
            <w:tcW w:w="1530" w:type="dxa"/>
          </w:tcPr>
          <w:p w14:paraId="4E20D716" w14:textId="77777777" w:rsidR="00BC262B" w:rsidRPr="00DB53D1" w:rsidRDefault="00BC262B" w:rsidP="00F639F8">
            <w:pPr>
              <w:rPr>
                <w:rFonts w:asciiTheme="majorHAnsi" w:hAnsiTheme="majorHAnsi" w:cs="Times New Roman"/>
              </w:rPr>
            </w:pPr>
          </w:p>
        </w:tc>
      </w:tr>
      <w:tr w:rsidR="00BC262B" w:rsidRPr="00DB53D1" w14:paraId="22B4EAE3" w14:textId="77777777" w:rsidTr="00F639F8">
        <w:tc>
          <w:tcPr>
            <w:tcW w:w="738" w:type="dxa"/>
          </w:tcPr>
          <w:p w14:paraId="54E3BED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16</w:t>
            </w:r>
          </w:p>
        </w:tc>
        <w:tc>
          <w:tcPr>
            <w:tcW w:w="900" w:type="dxa"/>
          </w:tcPr>
          <w:p w14:paraId="401DEAA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56BF84E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Marital Status</w:t>
            </w:r>
          </w:p>
        </w:tc>
        <w:tc>
          <w:tcPr>
            <w:tcW w:w="5421" w:type="dxa"/>
          </w:tcPr>
          <w:p w14:paraId="0C5B286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S^NEVER MARRIED^VA11</w:t>
            </w:r>
          </w:p>
        </w:tc>
        <w:tc>
          <w:tcPr>
            <w:tcW w:w="1530" w:type="dxa"/>
          </w:tcPr>
          <w:p w14:paraId="202ABD82" w14:textId="77777777" w:rsidR="00BC262B" w:rsidRPr="00DB53D1" w:rsidRDefault="00BC262B" w:rsidP="00F639F8">
            <w:pPr>
              <w:rPr>
                <w:rFonts w:asciiTheme="majorHAnsi" w:hAnsiTheme="majorHAnsi" w:cs="Times New Roman"/>
              </w:rPr>
            </w:pPr>
          </w:p>
        </w:tc>
      </w:tr>
      <w:tr w:rsidR="00BC262B" w:rsidRPr="00DB53D1" w14:paraId="1402805E" w14:textId="77777777" w:rsidTr="00F639F8">
        <w:tc>
          <w:tcPr>
            <w:tcW w:w="738" w:type="dxa"/>
          </w:tcPr>
          <w:p w14:paraId="11A3C4F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17</w:t>
            </w:r>
          </w:p>
        </w:tc>
        <w:tc>
          <w:tcPr>
            <w:tcW w:w="900" w:type="dxa"/>
          </w:tcPr>
          <w:p w14:paraId="52C7B13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51E64606"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Religion</w:t>
            </w:r>
          </w:p>
        </w:tc>
        <w:tc>
          <w:tcPr>
            <w:tcW w:w="5421" w:type="dxa"/>
          </w:tcPr>
          <w:p w14:paraId="0A19331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29^UNKNOWN/NO PREFERENCE^VA13</w:t>
            </w:r>
          </w:p>
        </w:tc>
        <w:tc>
          <w:tcPr>
            <w:tcW w:w="1530" w:type="dxa"/>
          </w:tcPr>
          <w:p w14:paraId="03CABEB3" w14:textId="77777777" w:rsidR="00BC262B" w:rsidRPr="00DB53D1" w:rsidRDefault="00BC262B" w:rsidP="00F639F8">
            <w:pPr>
              <w:rPr>
                <w:rFonts w:asciiTheme="majorHAnsi" w:hAnsiTheme="majorHAnsi" w:cs="Times New Roman"/>
              </w:rPr>
            </w:pPr>
          </w:p>
        </w:tc>
      </w:tr>
      <w:tr w:rsidR="00BC262B" w:rsidRPr="00DB53D1" w14:paraId="76AEAB78" w14:textId="77777777" w:rsidTr="00F639F8">
        <w:tc>
          <w:tcPr>
            <w:tcW w:w="738" w:type="dxa"/>
          </w:tcPr>
          <w:p w14:paraId="3F03577C"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18</w:t>
            </w:r>
          </w:p>
        </w:tc>
        <w:tc>
          <w:tcPr>
            <w:tcW w:w="900" w:type="dxa"/>
          </w:tcPr>
          <w:p w14:paraId="7E4018D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CX</w:t>
            </w:r>
          </w:p>
        </w:tc>
        <w:tc>
          <w:tcPr>
            <w:tcW w:w="1329" w:type="dxa"/>
          </w:tcPr>
          <w:p w14:paraId="7C070145"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Account Number</w:t>
            </w:r>
          </w:p>
        </w:tc>
        <w:tc>
          <w:tcPr>
            <w:tcW w:w="5421" w:type="dxa"/>
          </w:tcPr>
          <w:p w14:paraId="33C8A163" w14:textId="77777777" w:rsidR="00BC262B" w:rsidRPr="006A71F0" w:rsidRDefault="00BC262B" w:rsidP="00F639F8">
            <w:pPr>
              <w:rPr>
                <w:rFonts w:asciiTheme="majorHAnsi" w:hAnsiTheme="majorHAnsi" w:cs="Times New Roman"/>
                <w:highlight w:val="yellow"/>
              </w:rPr>
            </w:pPr>
            <w:r w:rsidRPr="007712C8">
              <w:rPr>
                <w:rFonts w:asciiTheme="majorHAnsi" w:hAnsiTheme="majorHAnsi"/>
              </w:rPr>
              <w:t>6315^1027</w:t>
            </w:r>
          </w:p>
        </w:tc>
        <w:tc>
          <w:tcPr>
            <w:tcW w:w="1530" w:type="dxa"/>
          </w:tcPr>
          <w:p w14:paraId="32E42D68" w14:textId="77777777" w:rsidR="00BC262B" w:rsidRPr="006A71F0" w:rsidRDefault="00BC262B" w:rsidP="00F639F8">
            <w:pPr>
              <w:rPr>
                <w:rFonts w:asciiTheme="majorHAnsi" w:hAnsiTheme="majorHAnsi" w:cs="Times New Roman"/>
                <w:b/>
                <w:highlight w:val="yellow"/>
              </w:rPr>
            </w:pPr>
            <w:r w:rsidRPr="00025767">
              <w:rPr>
                <w:rFonts w:asciiTheme="majorHAnsi" w:hAnsiTheme="majorHAnsi" w:cs="Times New Roman"/>
                <w:b/>
              </w:rPr>
              <w:t>See Note# 3</w:t>
            </w:r>
          </w:p>
        </w:tc>
      </w:tr>
      <w:tr w:rsidR="00BC262B" w:rsidRPr="00DB53D1" w14:paraId="3499B699" w14:textId="77777777" w:rsidTr="00F639F8">
        <w:tc>
          <w:tcPr>
            <w:tcW w:w="738" w:type="dxa"/>
          </w:tcPr>
          <w:p w14:paraId="25F51FB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19</w:t>
            </w:r>
          </w:p>
        </w:tc>
        <w:tc>
          <w:tcPr>
            <w:tcW w:w="900" w:type="dxa"/>
          </w:tcPr>
          <w:p w14:paraId="47CF8D52"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006D5FB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 xml:space="preserve">SSN Number </w:t>
            </w:r>
          </w:p>
        </w:tc>
        <w:tc>
          <w:tcPr>
            <w:tcW w:w="5421" w:type="dxa"/>
          </w:tcPr>
          <w:p w14:paraId="7EFD38DB" w14:textId="77777777" w:rsidR="00BC262B" w:rsidRPr="00DB53D1" w:rsidRDefault="00BC262B" w:rsidP="00F639F8">
            <w:pPr>
              <w:rPr>
                <w:rFonts w:asciiTheme="majorHAnsi" w:hAnsiTheme="majorHAnsi" w:cs="Times New Roman"/>
              </w:rPr>
            </w:pPr>
            <w:r w:rsidRPr="00BD476E">
              <w:rPr>
                <w:rFonts w:asciiTheme="majorHAnsi" w:hAnsiTheme="majorHAnsi" w:cs="Times New Roman"/>
                <w:bCs/>
                <w:iCs/>
              </w:rPr>
              <w:t>666660001</w:t>
            </w:r>
          </w:p>
        </w:tc>
        <w:tc>
          <w:tcPr>
            <w:tcW w:w="1530" w:type="dxa"/>
          </w:tcPr>
          <w:p w14:paraId="537B19CD" w14:textId="77777777" w:rsidR="00BC262B" w:rsidRPr="00DB53D1" w:rsidRDefault="00BC262B" w:rsidP="00F639F8">
            <w:pPr>
              <w:rPr>
                <w:rFonts w:asciiTheme="majorHAnsi" w:hAnsiTheme="majorHAnsi" w:cs="Times New Roman"/>
              </w:rPr>
            </w:pPr>
            <w:r>
              <w:rPr>
                <w:rFonts w:asciiTheme="majorHAnsi" w:hAnsiTheme="majorHAnsi" w:cs="Times New Roman"/>
              </w:rPr>
              <w:t>SSN</w:t>
            </w:r>
          </w:p>
        </w:tc>
      </w:tr>
      <w:tr w:rsidR="00BC262B" w:rsidRPr="00DB53D1" w14:paraId="67DE7E91" w14:textId="77777777" w:rsidTr="00F639F8">
        <w:tc>
          <w:tcPr>
            <w:tcW w:w="738" w:type="dxa"/>
          </w:tcPr>
          <w:p w14:paraId="07FEDF5B"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22</w:t>
            </w:r>
          </w:p>
        </w:tc>
        <w:tc>
          <w:tcPr>
            <w:tcW w:w="900" w:type="dxa"/>
          </w:tcPr>
          <w:p w14:paraId="57CB5C6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IS</w:t>
            </w:r>
          </w:p>
        </w:tc>
        <w:tc>
          <w:tcPr>
            <w:tcW w:w="1329" w:type="dxa"/>
          </w:tcPr>
          <w:p w14:paraId="2FA3E987"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Ethnic Group</w:t>
            </w:r>
          </w:p>
        </w:tc>
        <w:tc>
          <w:tcPr>
            <w:tcW w:w="5421" w:type="dxa"/>
          </w:tcPr>
          <w:p w14:paraId="3E42B649" w14:textId="77777777" w:rsidR="00BC262B" w:rsidRPr="00DB53D1" w:rsidRDefault="00BC262B" w:rsidP="00F639F8">
            <w:pPr>
              <w:rPr>
                <w:rFonts w:asciiTheme="majorHAnsi" w:hAnsiTheme="majorHAnsi" w:cs="Times New Roman"/>
              </w:rPr>
            </w:pPr>
            <w:r w:rsidRPr="007712C8">
              <w:rPr>
                <w:rFonts w:asciiTheme="majorHAnsi" w:hAnsiTheme="majorHAnsi"/>
              </w:rPr>
              <w:t>2186-5-SLF^NOT HISPANIC OR LATINO^0189^2186-5^NOT HISPANIC OR LATINO^CDC</w:t>
            </w:r>
          </w:p>
        </w:tc>
        <w:tc>
          <w:tcPr>
            <w:tcW w:w="1530" w:type="dxa"/>
          </w:tcPr>
          <w:p w14:paraId="2057EAFC" w14:textId="77777777" w:rsidR="00BC262B" w:rsidRPr="00DB53D1" w:rsidRDefault="00BC262B" w:rsidP="00F639F8">
            <w:pPr>
              <w:rPr>
                <w:rFonts w:asciiTheme="majorHAnsi" w:hAnsiTheme="majorHAnsi" w:cs="Times New Roman"/>
              </w:rPr>
            </w:pPr>
          </w:p>
        </w:tc>
      </w:tr>
      <w:tr w:rsidR="00BC262B" w:rsidRPr="00DB53D1" w14:paraId="2B8C190B" w14:textId="77777777" w:rsidTr="00F639F8">
        <w:tc>
          <w:tcPr>
            <w:tcW w:w="738" w:type="dxa"/>
          </w:tcPr>
          <w:p w14:paraId="5DAA6348"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23</w:t>
            </w:r>
          </w:p>
        </w:tc>
        <w:tc>
          <w:tcPr>
            <w:tcW w:w="900" w:type="dxa"/>
          </w:tcPr>
          <w:p w14:paraId="6CAF9C7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ST</w:t>
            </w:r>
          </w:p>
        </w:tc>
        <w:tc>
          <w:tcPr>
            <w:tcW w:w="1329" w:type="dxa"/>
          </w:tcPr>
          <w:p w14:paraId="281377B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Birth Place</w:t>
            </w:r>
          </w:p>
        </w:tc>
        <w:tc>
          <w:tcPr>
            <w:tcW w:w="5421" w:type="dxa"/>
          </w:tcPr>
          <w:p w14:paraId="0DE4C80E"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SOMEWHERE NY</w:t>
            </w:r>
          </w:p>
        </w:tc>
        <w:tc>
          <w:tcPr>
            <w:tcW w:w="1530" w:type="dxa"/>
          </w:tcPr>
          <w:p w14:paraId="1CDB7E61" w14:textId="77777777" w:rsidR="00BC262B" w:rsidRPr="00DB53D1" w:rsidRDefault="00BC262B" w:rsidP="00F639F8">
            <w:pPr>
              <w:rPr>
                <w:rFonts w:asciiTheme="majorHAnsi" w:hAnsiTheme="majorHAnsi" w:cs="Times New Roman"/>
              </w:rPr>
            </w:pPr>
          </w:p>
        </w:tc>
      </w:tr>
      <w:tr w:rsidR="00BC262B" w:rsidRPr="00DB53D1" w14:paraId="31EEAA25" w14:textId="77777777" w:rsidTr="00F639F8">
        <w:tc>
          <w:tcPr>
            <w:tcW w:w="738" w:type="dxa"/>
          </w:tcPr>
          <w:p w14:paraId="38A9919D"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29</w:t>
            </w:r>
          </w:p>
        </w:tc>
        <w:tc>
          <w:tcPr>
            <w:tcW w:w="900" w:type="dxa"/>
          </w:tcPr>
          <w:p w14:paraId="5C440CF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TS</w:t>
            </w:r>
          </w:p>
        </w:tc>
        <w:tc>
          <w:tcPr>
            <w:tcW w:w="1329" w:type="dxa"/>
          </w:tcPr>
          <w:p w14:paraId="39B29D99"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Death date/time</w:t>
            </w:r>
          </w:p>
        </w:tc>
        <w:tc>
          <w:tcPr>
            <w:tcW w:w="5421" w:type="dxa"/>
          </w:tcPr>
          <w:p w14:paraId="1454DB10"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20080506102737-0500</w:t>
            </w:r>
          </w:p>
        </w:tc>
        <w:tc>
          <w:tcPr>
            <w:tcW w:w="1530" w:type="dxa"/>
          </w:tcPr>
          <w:p w14:paraId="1664BE8B" w14:textId="77777777" w:rsidR="00BC262B" w:rsidRPr="00DB53D1" w:rsidRDefault="00BC262B" w:rsidP="00F639F8">
            <w:pPr>
              <w:rPr>
                <w:rFonts w:asciiTheme="majorHAnsi" w:hAnsiTheme="majorHAnsi" w:cs="Times New Roman"/>
              </w:rPr>
            </w:pPr>
            <w:r>
              <w:rPr>
                <w:rFonts w:asciiTheme="majorHAnsi" w:hAnsiTheme="majorHAnsi" w:cs="Times New Roman"/>
              </w:rPr>
              <w:t>IF PID-30 is present, PID-29 is Required</w:t>
            </w:r>
          </w:p>
        </w:tc>
      </w:tr>
      <w:tr w:rsidR="00BC262B" w:rsidRPr="00DB53D1" w14:paraId="54506FA3" w14:textId="77777777" w:rsidTr="00F639F8">
        <w:tc>
          <w:tcPr>
            <w:tcW w:w="738" w:type="dxa"/>
          </w:tcPr>
          <w:p w14:paraId="2C022A81"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30</w:t>
            </w:r>
          </w:p>
        </w:tc>
        <w:tc>
          <w:tcPr>
            <w:tcW w:w="900" w:type="dxa"/>
          </w:tcPr>
          <w:p w14:paraId="6A25614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ID</w:t>
            </w:r>
          </w:p>
        </w:tc>
        <w:tc>
          <w:tcPr>
            <w:tcW w:w="1329" w:type="dxa"/>
          </w:tcPr>
          <w:p w14:paraId="371155B4"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Patient Death Indicator</w:t>
            </w:r>
          </w:p>
        </w:tc>
        <w:tc>
          <w:tcPr>
            <w:tcW w:w="5421" w:type="dxa"/>
          </w:tcPr>
          <w:p w14:paraId="2F11B8BA" w14:textId="77777777" w:rsidR="00BC262B" w:rsidRPr="00DB53D1" w:rsidRDefault="00BC262B" w:rsidP="00F639F8">
            <w:pPr>
              <w:rPr>
                <w:rFonts w:asciiTheme="majorHAnsi" w:hAnsiTheme="majorHAnsi" w:cs="Times New Roman"/>
              </w:rPr>
            </w:pPr>
            <w:r w:rsidRPr="00DB53D1">
              <w:rPr>
                <w:rFonts w:asciiTheme="majorHAnsi" w:hAnsiTheme="majorHAnsi" w:cs="Times New Roman"/>
              </w:rPr>
              <w:t>Y</w:t>
            </w:r>
          </w:p>
        </w:tc>
        <w:tc>
          <w:tcPr>
            <w:tcW w:w="1530" w:type="dxa"/>
          </w:tcPr>
          <w:p w14:paraId="55E88558" w14:textId="77777777" w:rsidR="00BC262B" w:rsidRPr="00DB53D1" w:rsidRDefault="00BC262B" w:rsidP="00F639F8">
            <w:pPr>
              <w:rPr>
                <w:rFonts w:asciiTheme="majorHAnsi" w:hAnsiTheme="majorHAnsi" w:cs="Times New Roman"/>
              </w:rPr>
            </w:pPr>
          </w:p>
        </w:tc>
      </w:tr>
    </w:tbl>
    <w:p w14:paraId="2CD7A4EC" w14:textId="77777777" w:rsidR="00BC262B" w:rsidRDefault="00BC262B" w:rsidP="00BC262B"/>
    <w:p w14:paraId="67DEAA01" w14:textId="77777777" w:rsidR="00BC262B" w:rsidRPr="00AB1C75" w:rsidRDefault="00BC262B" w:rsidP="00BC262B">
      <w:pPr>
        <w:rPr>
          <w:rFonts w:asciiTheme="majorHAnsi" w:hAnsiTheme="majorHAnsi"/>
        </w:rPr>
      </w:pPr>
      <w:r w:rsidRPr="00AB1C75">
        <w:rPr>
          <w:rFonts w:asciiTheme="majorHAnsi" w:hAnsiTheme="majorHAnsi"/>
          <w:b/>
        </w:rPr>
        <w:t>Note #</w:t>
      </w:r>
      <w:r>
        <w:rPr>
          <w:rFonts w:asciiTheme="majorHAnsi" w:hAnsiTheme="majorHAnsi"/>
          <w:b/>
        </w:rPr>
        <w:t>1</w:t>
      </w:r>
      <w:r w:rsidRPr="00AB1C75">
        <w:rPr>
          <w:rFonts w:asciiTheme="majorHAnsi" w:hAnsiTheme="majorHAnsi"/>
        </w:rPr>
        <w:t xml:space="preserve">—PID-3.5 is the </w:t>
      </w:r>
      <w:r w:rsidRPr="00AB1C75">
        <w:rPr>
          <w:rFonts w:asciiTheme="majorHAnsi" w:hAnsiTheme="majorHAnsi"/>
          <w:u w:val="single"/>
        </w:rPr>
        <w:t>Identifier Type code</w:t>
      </w:r>
      <w:r w:rsidRPr="00AB1C75">
        <w:rPr>
          <w:rFonts w:asciiTheme="majorHAnsi" w:hAnsiTheme="majorHAnsi"/>
        </w:rPr>
        <w:t xml:space="preserve"> found in each repeating segment. The different values are displayed on the second line of the example for 3.5 and also in the complete example shown in PID.3 at the top.</w:t>
      </w:r>
    </w:p>
    <w:p w14:paraId="642CD203" w14:textId="77777777" w:rsidR="00BC262B" w:rsidRPr="00F1682C" w:rsidRDefault="00BC262B" w:rsidP="00BC262B">
      <w:pPr>
        <w:rPr>
          <w:rFonts w:asciiTheme="majorHAnsi" w:hAnsiTheme="majorHAnsi"/>
        </w:rPr>
      </w:pPr>
      <w:r w:rsidRPr="00AB1C75">
        <w:rPr>
          <w:rFonts w:asciiTheme="majorHAnsi" w:hAnsiTheme="majorHAnsi"/>
          <w:b/>
        </w:rPr>
        <w:t>Note #</w:t>
      </w:r>
      <w:r>
        <w:rPr>
          <w:rFonts w:asciiTheme="majorHAnsi" w:hAnsiTheme="majorHAnsi"/>
          <w:b/>
        </w:rPr>
        <w:t>2</w:t>
      </w:r>
      <w:r w:rsidRPr="00AB1C75">
        <w:rPr>
          <w:rFonts w:asciiTheme="majorHAnsi" w:hAnsiTheme="majorHAnsi"/>
        </w:rPr>
        <w:t xml:space="preserve">—PID.3 is a repeating segment with eight components.  Example shows </w:t>
      </w:r>
      <w:r>
        <w:rPr>
          <w:rFonts w:asciiTheme="majorHAnsi" w:hAnsiTheme="majorHAnsi"/>
        </w:rPr>
        <w:t>5</w:t>
      </w:r>
      <w:r w:rsidRPr="00AB1C75">
        <w:rPr>
          <w:rFonts w:asciiTheme="majorHAnsi" w:hAnsiTheme="majorHAnsi"/>
        </w:rPr>
        <w:t xml:space="preserve"> repeats</w:t>
      </w:r>
      <w:r>
        <w:rPr>
          <w:rFonts w:asciiTheme="majorHAnsi" w:hAnsiTheme="majorHAnsi"/>
        </w:rPr>
        <w:t>.</w:t>
      </w:r>
      <w:r w:rsidRPr="00AB1C75">
        <w:rPr>
          <w:rFonts w:asciiTheme="majorHAnsi" w:hAnsiTheme="majorHAnsi"/>
        </w:rPr>
        <w:t xml:space="preserve"> The</w:t>
      </w:r>
      <w:r>
        <w:rPr>
          <w:rFonts w:asciiTheme="majorHAnsi" w:hAnsiTheme="majorHAnsi"/>
        </w:rPr>
        <w:t xml:space="preserve"> </w:t>
      </w:r>
      <w:r w:rsidRPr="00883F77">
        <w:rPr>
          <w:rFonts w:asciiTheme="majorHAnsi" w:hAnsiTheme="majorHAnsi"/>
        </w:rPr>
        <w:t>Identifier Type Code (ID</w:t>
      </w:r>
      <w:r>
        <w:rPr>
          <w:rFonts w:asciiTheme="majorHAnsi" w:hAnsiTheme="majorHAnsi"/>
        </w:rPr>
        <w:t xml:space="preserve">) for the ICN </w:t>
      </w:r>
      <w:r w:rsidRPr="00AB1C75">
        <w:rPr>
          <w:rFonts w:asciiTheme="majorHAnsi" w:hAnsiTheme="majorHAnsi"/>
        </w:rPr>
        <w:t>code</w:t>
      </w:r>
      <w:r>
        <w:rPr>
          <w:rFonts w:asciiTheme="majorHAnsi" w:hAnsiTheme="majorHAnsi"/>
        </w:rPr>
        <w:t xml:space="preserve"> is ‘NI’</w:t>
      </w:r>
      <w:r w:rsidRPr="00AB1C75">
        <w:rPr>
          <w:rFonts w:asciiTheme="majorHAnsi" w:hAnsiTheme="majorHAnsi"/>
        </w:rPr>
        <w:t xml:space="preserve">, the </w:t>
      </w:r>
      <w:r w:rsidRPr="00883F77">
        <w:rPr>
          <w:rFonts w:asciiTheme="majorHAnsi" w:hAnsiTheme="majorHAnsi"/>
        </w:rPr>
        <w:t>Identifier Type Code (ID</w:t>
      </w:r>
      <w:r>
        <w:rPr>
          <w:rFonts w:asciiTheme="majorHAnsi" w:hAnsiTheme="majorHAnsi"/>
        </w:rPr>
        <w:t>) for</w:t>
      </w:r>
      <w:r w:rsidRPr="00AB1C75">
        <w:rPr>
          <w:rFonts w:asciiTheme="majorHAnsi" w:hAnsiTheme="majorHAnsi"/>
        </w:rPr>
        <w:t xml:space="preserve"> the patient’s SSN</w:t>
      </w:r>
      <w:r>
        <w:rPr>
          <w:rFonts w:asciiTheme="majorHAnsi" w:hAnsiTheme="majorHAnsi"/>
        </w:rPr>
        <w:t xml:space="preserve"> is ‘SS’</w:t>
      </w:r>
      <w:r w:rsidRPr="00AB1C75">
        <w:rPr>
          <w:rFonts w:asciiTheme="majorHAnsi" w:hAnsiTheme="majorHAnsi"/>
        </w:rPr>
        <w:t xml:space="preserve">, the </w:t>
      </w:r>
      <w:r w:rsidRPr="00883F77">
        <w:rPr>
          <w:rFonts w:asciiTheme="majorHAnsi" w:hAnsiTheme="majorHAnsi"/>
        </w:rPr>
        <w:t>Identifier Type Code (ID</w:t>
      </w:r>
      <w:r>
        <w:rPr>
          <w:rFonts w:asciiTheme="majorHAnsi" w:hAnsiTheme="majorHAnsi"/>
        </w:rPr>
        <w:t>) for</w:t>
      </w:r>
      <w:r w:rsidRPr="00AB1C75">
        <w:rPr>
          <w:rFonts w:asciiTheme="majorHAnsi" w:hAnsiTheme="majorHAnsi"/>
        </w:rPr>
        <w:t xml:space="preserve"> the patient DFN </w:t>
      </w:r>
      <w:r>
        <w:rPr>
          <w:rFonts w:asciiTheme="majorHAnsi" w:hAnsiTheme="majorHAnsi"/>
        </w:rPr>
        <w:t xml:space="preserve">is ‘PN’, </w:t>
      </w:r>
      <w:r w:rsidRPr="00AB1C75">
        <w:rPr>
          <w:rFonts w:asciiTheme="majorHAnsi" w:hAnsiTheme="majorHAnsi"/>
        </w:rPr>
        <w:t xml:space="preserve">the </w:t>
      </w:r>
      <w:r w:rsidRPr="00883F77">
        <w:rPr>
          <w:rFonts w:asciiTheme="majorHAnsi" w:hAnsiTheme="majorHAnsi"/>
        </w:rPr>
        <w:t>Identifier Type Code (ID</w:t>
      </w:r>
      <w:r>
        <w:rPr>
          <w:rFonts w:asciiTheme="majorHAnsi" w:hAnsiTheme="majorHAnsi"/>
        </w:rPr>
        <w:t>) for</w:t>
      </w:r>
      <w:r w:rsidRPr="00AB1C75">
        <w:rPr>
          <w:rFonts w:asciiTheme="majorHAnsi" w:hAnsiTheme="majorHAnsi"/>
        </w:rPr>
        <w:t xml:space="preserve"> the </w:t>
      </w:r>
      <w:r>
        <w:rPr>
          <w:rFonts w:asciiTheme="majorHAnsi" w:hAnsiTheme="majorHAnsi"/>
        </w:rPr>
        <w:t>Temporary ID</w:t>
      </w:r>
      <w:r w:rsidRPr="00AB1C75">
        <w:rPr>
          <w:rFonts w:asciiTheme="majorHAnsi" w:hAnsiTheme="majorHAnsi"/>
        </w:rPr>
        <w:t>#</w:t>
      </w:r>
      <w:r>
        <w:rPr>
          <w:rFonts w:asciiTheme="majorHAnsi" w:hAnsiTheme="majorHAnsi"/>
        </w:rPr>
        <w:t xml:space="preserve"> is ‘TIN’ and the </w:t>
      </w:r>
      <w:r w:rsidRPr="00883F77">
        <w:rPr>
          <w:rFonts w:asciiTheme="majorHAnsi" w:hAnsiTheme="majorHAnsi"/>
        </w:rPr>
        <w:t>Identifier Type Code (ID</w:t>
      </w:r>
      <w:r>
        <w:rPr>
          <w:rFonts w:asciiTheme="majorHAnsi" w:hAnsiTheme="majorHAnsi"/>
        </w:rPr>
        <w:t>) for the Foreign ID # is ‘FIN’</w:t>
      </w:r>
      <w:r w:rsidRPr="00AB1C75">
        <w:rPr>
          <w:rFonts w:asciiTheme="majorHAnsi" w:hAnsiTheme="majorHAnsi"/>
        </w:rPr>
        <w:t>.  The table Seq’s 3.1 to 3.8 define the national code found in the first repeat.</w:t>
      </w:r>
      <w:r>
        <w:rPr>
          <w:rFonts w:asciiTheme="majorHAnsi" w:hAnsiTheme="majorHAnsi"/>
        </w:rPr>
        <w:t xml:space="preserve"> </w:t>
      </w:r>
    </w:p>
    <w:p w14:paraId="26819B47" w14:textId="77777777" w:rsidR="00BC262B" w:rsidRPr="00932C11" w:rsidRDefault="00BC262B" w:rsidP="00BC262B">
      <w:pPr>
        <w:rPr>
          <w:rFonts w:asciiTheme="majorHAnsi" w:hAnsiTheme="majorHAnsi"/>
        </w:rPr>
      </w:pPr>
      <w:r w:rsidRPr="006A71F0">
        <w:rPr>
          <w:rFonts w:asciiTheme="majorHAnsi" w:hAnsiTheme="majorHAnsi"/>
          <w:b/>
          <w:i/>
        </w:rPr>
        <w:t>Note#3</w:t>
      </w:r>
      <w:r w:rsidRPr="00932C11">
        <w:rPr>
          <w:rFonts w:asciiTheme="majorHAnsi" w:hAnsiTheme="majorHAnsi"/>
        </w:rPr>
        <w:t xml:space="preserve"> – </w:t>
      </w:r>
      <w:r w:rsidRPr="00932C11">
        <w:rPr>
          <w:rFonts w:asciiTheme="majorHAnsi" w:hAnsiTheme="majorHAnsi"/>
          <w:u w:val="single"/>
        </w:rPr>
        <w:t>PID-18</w:t>
      </w:r>
      <w:r w:rsidRPr="00932C11">
        <w:rPr>
          <w:rFonts w:asciiTheme="majorHAnsi" w:hAnsiTheme="majorHAnsi"/>
        </w:rPr>
        <w:t xml:space="preserve"> is composed of the Visit# and the PTF# (first component is the Visit# found in the patient file and the second is the PTF# assigned to this patient’s treatment </w:t>
      </w:r>
      <w:r>
        <w:rPr>
          <w:rFonts w:asciiTheme="majorHAnsi" w:hAnsiTheme="majorHAnsi"/>
        </w:rPr>
        <w:t xml:space="preserve">file. The codes are showing in </w:t>
      </w:r>
      <w:r w:rsidRPr="00932C11">
        <w:rPr>
          <w:rFonts w:asciiTheme="majorHAnsi" w:hAnsiTheme="majorHAnsi"/>
        </w:rPr>
        <w:t>Visit#^PTF#.  (Visit # comes from the Pivot Table)</w:t>
      </w:r>
    </w:p>
    <w:p w14:paraId="552EB2A2" w14:textId="77777777" w:rsidR="00BC262B" w:rsidRPr="00932C11" w:rsidRDefault="00BC262B" w:rsidP="00BC262B">
      <w:pPr>
        <w:rPr>
          <w:rFonts w:asciiTheme="majorHAnsi" w:hAnsiTheme="majorHAnsi"/>
        </w:rPr>
      </w:pPr>
      <w:r w:rsidRPr="00932C11">
        <w:rPr>
          <w:rFonts w:asciiTheme="majorHAnsi" w:hAnsiTheme="majorHAnsi"/>
          <w:b/>
          <w:i/>
          <w:u w:val="single"/>
        </w:rPr>
        <w:t>Important:</w:t>
      </w:r>
      <w:r w:rsidRPr="00932C11">
        <w:rPr>
          <w:rFonts w:asciiTheme="majorHAnsi" w:hAnsiTheme="majorHAnsi"/>
        </w:rPr>
        <w:t xml:space="preserve">  VistA deletes the PTF# (open) during a cancel admission and can reuse</w:t>
      </w:r>
    </w:p>
    <w:p w14:paraId="7B87C165" w14:textId="77777777" w:rsidR="00BC262B" w:rsidRDefault="00BC262B" w:rsidP="00BC262B">
      <w:pPr>
        <w:rPr>
          <w:rFonts w:asciiTheme="majorHAnsi" w:hAnsiTheme="majorHAnsi" w:cs="Times New Roman"/>
        </w:rPr>
      </w:pPr>
    </w:p>
    <w:p w14:paraId="22134A03" w14:textId="77777777" w:rsidR="00BC262B" w:rsidRPr="00F1682C" w:rsidRDefault="00BC262B" w:rsidP="00BC262B">
      <w:pPr>
        <w:pStyle w:val="Style2"/>
      </w:pPr>
      <w:bookmarkStart w:id="846" w:name="_Toc398038661"/>
      <w:r w:rsidRPr="00FE197A">
        <w:t>PD1 Segment</w:t>
      </w:r>
      <w:r>
        <w:t xml:space="preserve"> – Patient Additional Demographic</w:t>
      </w:r>
      <w:bookmarkEnd w:id="84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736"/>
        <w:gridCol w:w="2692"/>
        <w:gridCol w:w="4663"/>
        <w:gridCol w:w="828"/>
      </w:tblGrid>
      <w:tr w:rsidR="00BC262B" w:rsidRPr="003A1A9C" w14:paraId="4A553046" w14:textId="77777777" w:rsidTr="00F639F8">
        <w:tc>
          <w:tcPr>
            <w:tcW w:w="657" w:type="dxa"/>
            <w:shd w:val="clear" w:color="auto" w:fill="D9D9D9" w:themeFill="background1" w:themeFillShade="D9"/>
          </w:tcPr>
          <w:p w14:paraId="590B148E"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36" w:type="dxa"/>
            <w:shd w:val="clear" w:color="auto" w:fill="D9D9D9" w:themeFill="background1" w:themeFillShade="D9"/>
          </w:tcPr>
          <w:p w14:paraId="19205FA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692" w:type="dxa"/>
            <w:shd w:val="clear" w:color="auto" w:fill="D9D9D9" w:themeFill="background1" w:themeFillShade="D9"/>
          </w:tcPr>
          <w:p w14:paraId="0A02823B"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663" w:type="dxa"/>
            <w:shd w:val="clear" w:color="auto" w:fill="D9D9D9" w:themeFill="background1" w:themeFillShade="D9"/>
          </w:tcPr>
          <w:p w14:paraId="1D4ACEE1"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14:paraId="59EF3F1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32C00B77" w14:textId="77777777" w:rsidTr="00F639F8">
        <w:tc>
          <w:tcPr>
            <w:tcW w:w="657" w:type="dxa"/>
          </w:tcPr>
          <w:p w14:paraId="4129C71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3</w:t>
            </w:r>
          </w:p>
        </w:tc>
        <w:tc>
          <w:tcPr>
            <w:tcW w:w="736" w:type="dxa"/>
          </w:tcPr>
          <w:p w14:paraId="7AC8B3F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XON</w:t>
            </w:r>
          </w:p>
        </w:tc>
        <w:tc>
          <w:tcPr>
            <w:tcW w:w="2692" w:type="dxa"/>
          </w:tcPr>
          <w:p w14:paraId="00AE1F4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Patient Primary Facility</w:t>
            </w:r>
          </w:p>
        </w:tc>
        <w:tc>
          <w:tcPr>
            <w:tcW w:w="4663" w:type="dxa"/>
          </w:tcPr>
          <w:p w14:paraId="32F2679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VAMC ALBANY^^500</w:t>
            </w:r>
          </w:p>
        </w:tc>
        <w:tc>
          <w:tcPr>
            <w:tcW w:w="828" w:type="dxa"/>
          </w:tcPr>
          <w:p w14:paraId="187DF22B" w14:textId="77777777" w:rsidR="00BC262B" w:rsidRPr="00FF68C5" w:rsidRDefault="00BC262B" w:rsidP="00F639F8">
            <w:pPr>
              <w:rPr>
                <w:rFonts w:asciiTheme="majorHAnsi" w:hAnsiTheme="majorHAnsi" w:cs="Times New Roman"/>
                <w:bCs/>
                <w:iCs/>
              </w:rPr>
            </w:pPr>
          </w:p>
        </w:tc>
      </w:tr>
      <w:tr w:rsidR="00BC262B" w:rsidRPr="003A1A9C" w14:paraId="68443540" w14:textId="77777777" w:rsidTr="00F639F8">
        <w:tc>
          <w:tcPr>
            <w:tcW w:w="657" w:type="dxa"/>
          </w:tcPr>
          <w:p w14:paraId="0C849A0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4</w:t>
            </w:r>
          </w:p>
        </w:tc>
        <w:tc>
          <w:tcPr>
            <w:tcW w:w="736" w:type="dxa"/>
          </w:tcPr>
          <w:p w14:paraId="5615CCC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XCN</w:t>
            </w:r>
          </w:p>
        </w:tc>
        <w:tc>
          <w:tcPr>
            <w:tcW w:w="2692" w:type="dxa"/>
          </w:tcPr>
          <w:p w14:paraId="1D5EDD42"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Patient Primary Care Provider</w:t>
            </w:r>
          </w:p>
        </w:tc>
        <w:tc>
          <w:tcPr>
            <w:tcW w:w="4663" w:type="dxa"/>
          </w:tcPr>
          <w:p w14:paraId="5B5AE3A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990&amp;500^^^^^^^VA200</w:t>
            </w:r>
          </w:p>
        </w:tc>
        <w:tc>
          <w:tcPr>
            <w:tcW w:w="828" w:type="dxa"/>
          </w:tcPr>
          <w:p w14:paraId="48DD2E40"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See note #1</w:t>
            </w:r>
          </w:p>
        </w:tc>
      </w:tr>
    </w:tbl>
    <w:p w14:paraId="1BBBB696" w14:textId="77777777" w:rsidR="00BC262B" w:rsidRDefault="00BC262B" w:rsidP="00BC262B">
      <w:pPr>
        <w:rPr>
          <w:rFonts w:asciiTheme="majorHAnsi" w:hAnsiTheme="majorHAnsi" w:cs="Times New Roman"/>
          <w:b/>
          <w:bCs/>
          <w:i/>
          <w:iCs/>
        </w:rPr>
      </w:pPr>
    </w:p>
    <w:p w14:paraId="0B586645" w14:textId="77777777" w:rsidR="00BC262B" w:rsidRPr="003A1A9C" w:rsidRDefault="00BC262B" w:rsidP="00BC262B">
      <w:pPr>
        <w:rPr>
          <w:rFonts w:asciiTheme="majorHAnsi" w:hAnsiTheme="majorHAnsi" w:cs="Times New Roman"/>
          <w:b/>
          <w:bCs/>
          <w:i/>
          <w:iCs/>
        </w:rPr>
      </w:pPr>
      <w:r w:rsidRPr="003A1A9C">
        <w:rPr>
          <w:rFonts w:asciiTheme="majorHAnsi" w:hAnsiTheme="majorHAnsi" w:cs="Times New Roman"/>
          <w:b/>
          <w:bCs/>
          <w:i/>
          <w:iCs/>
        </w:rPr>
        <w:t>Note#1—990 is IEN of provider.  500 is station number of Albany.  VA200 is the source of the provider number 990.</w:t>
      </w:r>
    </w:p>
    <w:p w14:paraId="59582D5F" w14:textId="77777777" w:rsidR="00BC262B" w:rsidRDefault="00BC262B" w:rsidP="00BC262B">
      <w:pPr>
        <w:rPr>
          <w:rFonts w:asciiTheme="majorHAnsi" w:hAnsiTheme="majorHAnsi" w:cs="Times New Roman"/>
          <w:b/>
          <w:i/>
          <w:sz w:val="32"/>
          <w:szCs w:val="32"/>
        </w:rPr>
      </w:pPr>
    </w:p>
    <w:p w14:paraId="26D17A38" w14:textId="77777777" w:rsidR="00BC262B" w:rsidRDefault="00BC262B" w:rsidP="00BC262B">
      <w:pPr>
        <w:pStyle w:val="Style2"/>
      </w:pPr>
      <w:bookmarkStart w:id="847" w:name="_Toc398038662"/>
      <w:r>
        <w:t>PV1 Segment – Patient Visit</w:t>
      </w:r>
      <w:bookmarkEnd w:id="847"/>
    </w:p>
    <w:p w14:paraId="4D4A6E9D" w14:textId="77777777" w:rsidR="00BC262B" w:rsidRDefault="00BC262B" w:rsidP="00BC262B">
      <w:pPr>
        <w:pStyle w:val="NormalWeb"/>
      </w:pPr>
      <w:r>
        <w:rPr>
          <w:rFonts w:ascii="Verdana" w:hAnsi="Verdana"/>
          <w:sz w:val="20"/>
          <w:szCs w:val="20"/>
        </w:rPr>
        <w:t>The PV1 segment is used to convey additional information about the patient’s admission/registration that is unique to this visit.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662"/>
        <w:gridCol w:w="641"/>
        <w:gridCol w:w="1324"/>
        <w:gridCol w:w="4973"/>
        <w:gridCol w:w="1976"/>
      </w:tblGrid>
      <w:tr w:rsidR="00BC262B" w:rsidRPr="00A116A9" w14:paraId="455C07A3" w14:textId="77777777" w:rsidTr="00F639F8">
        <w:tc>
          <w:tcPr>
            <w:tcW w:w="828" w:type="dxa"/>
            <w:tcBorders>
              <w:top w:val="single" w:sz="4" w:space="0" w:color="auto"/>
              <w:bottom w:val="single" w:sz="6" w:space="0" w:color="auto"/>
            </w:tcBorders>
            <w:shd w:val="clear" w:color="auto" w:fill="D9D9D9" w:themeFill="background1" w:themeFillShade="D9"/>
          </w:tcPr>
          <w:p w14:paraId="3B8266AF" w14:textId="77777777" w:rsidR="00BC262B" w:rsidRPr="00A116A9" w:rsidRDefault="00BC262B" w:rsidP="00F639F8">
            <w:pPr>
              <w:rPr>
                <w:rFonts w:asciiTheme="majorHAnsi" w:hAnsiTheme="majorHAnsi" w:cs="Times New Roman"/>
                <w:b/>
              </w:rPr>
            </w:pPr>
            <w:r w:rsidRPr="00A116A9">
              <w:rPr>
                <w:rFonts w:asciiTheme="majorHAnsi" w:hAnsiTheme="majorHAnsi" w:cs="Times New Roman"/>
                <w:b/>
              </w:rPr>
              <w:t>SEQ</w:t>
            </w:r>
          </w:p>
        </w:tc>
        <w:tc>
          <w:tcPr>
            <w:tcW w:w="720" w:type="dxa"/>
            <w:tcBorders>
              <w:top w:val="single" w:sz="4" w:space="0" w:color="auto"/>
              <w:bottom w:val="single" w:sz="6" w:space="0" w:color="auto"/>
            </w:tcBorders>
            <w:shd w:val="clear" w:color="auto" w:fill="D9D9D9" w:themeFill="background1" w:themeFillShade="D9"/>
          </w:tcPr>
          <w:p w14:paraId="14AA25C3" w14:textId="77777777" w:rsidR="00BC262B" w:rsidRPr="00A116A9" w:rsidRDefault="00BC262B" w:rsidP="00F639F8">
            <w:pPr>
              <w:rPr>
                <w:rFonts w:asciiTheme="majorHAnsi" w:hAnsiTheme="majorHAnsi" w:cs="Times New Roman"/>
                <w:b/>
              </w:rPr>
            </w:pPr>
            <w:r w:rsidRPr="00A116A9">
              <w:rPr>
                <w:rFonts w:asciiTheme="majorHAnsi" w:hAnsiTheme="majorHAnsi" w:cs="Times New Roman"/>
                <w:b/>
              </w:rPr>
              <w:t>DT</w:t>
            </w:r>
          </w:p>
        </w:tc>
        <w:tc>
          <w:tcPr>
            <w:tcW w:w="1440" w:type="dxa"/>
            <w:tcBorders>
              <w:top w:val="single" w:sz="4" w:space="0" w:color="auto"/>
              <w:bottom w:val="single" w:sz="6" w:space="0" w:color="auto"/>
            </w:tcBorders>
            <w:shd w:val="clear" w:color="auto" w:fill="D9D9D9" w:themeFill="background1" w:themeFillShade="D9"/>
          </w:tcPr>
          <w:p w14:paraId="5E7769AD" w14:textId="77777777" w:rsidR="00BC262B" w:rsidRPr="00A116A9" w:rsidRDefault="00BC262B" w:rsidP="00F639F8">
            <w:pPr>
              <w:rPr>
                <w:rFonts w:asciiTheme="majorHAnsi" w:hAnsiTheme="majorHAnsi" w:cs="Times New Roman"/>
                <w:b/>
              </w:rPr>
            </w:pPr>
            <w:r w:rsidRPr="00A116A9">
              <w:rPr>
                <w:rFonts w:asciiTheme="majorHAnsi" w:hAnsiTheme="majorHAnsi" w:cs="Times New Roman"/>
                <w:b/>
              </w:rPr>
              <w:t>Element Name</w:t>
            </w:r>
          </w:p>
        </w:tc>
        <w:tc>
          <w:tcPr>
            <w:tcW w:w="5293" w:type="dxa"/>
            <w:tcBorders>
              <w:top w:val="single" w:sz="4" w:space="0" w:color="auto"/>
              <w:bottom w:val="single" w:sz="6" w:space="0" w:color="auto"/>
            </w:tcBorders>
            <w:shd w:val="clear" w:color="auto" w:fill="D9D9D9" w:themeFill="background1" w:themeFillShade="D9"/>
          </w:tcPr>
          <w:p w14:paraId="261E08C3" w14:textId="77777777" w:rsidR="00BC262B" w:rsidRPr="00A116A9" w:rsidRDefault="00BC262B" w:rsidP="00F639F8">
            <w:pPr>
              <w:rPr>
                <w:rFonts w:asciiTheme="majorHAnsi" w:hAnsiTheme="majorHAnsi" w:cs="Times New Roman"/>
                <w:b/>
              </w:rPr>
            </w:pPr>
            <w:r w:rsidRPr="00A116A9">
              <w:rPr>
                <w:rFonts w:asciiTheme="majorHAnsi" w:hAnsiTheme="majorHAnsi" w:cs="Times New Roman"/>
                <w:b/>
              </w:rPr>
              <w:t>Example</w:t>
            </w:r>
          </w:p>
        </w:tc>
        <w:tc>
          <w:tcPr>
            <w:tcW w:w="900" w:type="dxa"/>
            <w:tcBorders>
              <w:top w:val="single" w:sz="4" w:space="0" w:color="auto"/>
              <w:bottom w:val="single" w:sz="6" w:space="0" w:color="auto"/>
            </w:tcBorders>
            <w:shd w:val="clear" w:color="auto" w:fill="D9D9D9" w:themeFill="background1" w:themeFillShade="D9"/>
          </w:tcPr>
          <w:p w14:paraId="6942DE6E" w14:textId="77777777" w:rsidR="00BC262B" w:rsidRPr="00A116A9" w:rsidRDefault="00BC262B" w:rsidP="00F639F8">
            <w:pPr>
              <w:rPr>
                <w:rFonts w:asciiTheme="majorHAnsi" w:hAnsiTheme="majorHAnsi" w:cs="Times New Roman"/>
                <w:b/>
              </w:rPr>
            </w:pPr>
            <w:r w:rsidRPr="00A116A9">
              <w:rPr>
                <w:rFonts w:asciiTheme="majorHAnsi" w:hAnsiTheme="majorHAnsi" w:cs="Times New Roman"/>
                <w:b/>
              </w:rPr>
              <w:t>Notes</w:t>
            </w:r>
          </w:p>
        </w:tc>
      </w:tr>
      <w:tr w:rsidR="00BC262B" w:rsidRPr="00A116A9" w14:paraId="560117F2" w14:textId="77777777" w:rsidTr="00F639F8">
        <w:tc>
          <w:tcPr>
            <w:tcW w:w="828" w:type="dxa"/>
            <w:tcBorders>
              <w:top w:val="single" w:sz="6" w:space="0" w:color="auto"/>
            </w:tcBorders>
          </w:tcPr>
          <w:p w14:paraId="769DE4B5"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w:t>
            </w:r>
          </w:p>
        </w:tc>
        <w:tc>
          <w:tcPr>
            <w:tcW w:w="720" w:type="dxa"/>
            <w:tcBorders>
              <w:top w:val="single" w:sz="6" w:space="0" w:color="auto"/>
            </w:tcBorders>
          </w:tcPr>
          <w:p w14:paraId="225BF48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SI</w:t>
            </w:r>
          </w:p>
        </w:tc>
        <w:tc>
          <w:tcPr>
            <w:tcW w:w="1440" w:type="dxa"/>
            <w:tcBorders>
              <w:top w:val="single" w:sz="6" w:space="0" w:color="auto"/>
            </w:tcBorders>
          </w:tcPr>
          <w:p w14:paraId="3CC1CEB7"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Set ID</w:t>
            </w:r>
          </w:p>
        </w:tc>
        <w:tc>
          <w:tcPr>
            <w:tcW w:w="5293" w:type="dxa"/>
            <w:tcBorders>
              <w:top w:val="single" w:sz="6" w:space="0" w:color="auto"/>
            </w:tcBorders>
          </w:tcPr>
          <w:p w14:paraId="7224283B"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w:t>
            </w:r>
          </w:p>
        </w:tc>
        <w:tc>
          <w:tcPr>
            <w:tcW w:w="900" w:type="dxa"/>
            <w:tcBorders>
              <w:top w:val="single" w:sz="6" w:space="0" w:color="auto"/>
            </w:tcBorders>
          </w:tcPr>
          <w:p w14:paraId="702852E5" w14:textId="77777777" w:rsidR="00BC262B" w:rsidRPr="00A116A9" w:rsidRDefault="00BC262B" w:rsidP="00F639F8">
            <w:pPr>
              <w:rPr>
                <w:rFonts w:asciiTheme="majorHAnsi" w:hAnsiTheme="majorHAnsi" w:cs="Times New Roman"/>
              </w:rPr>
            </w:pPr>
          </w:p>
        </w:tc>
      </w:tr>
      <w:tr w:rsidR="00BC262B" w:rsidRPr="00A116A9" w14:paraId="04841134" w14:textId="77777777" w:rsidTr="00F639F8">
        <w:tc>
          <w:tcPr>
            <w:tcW w:w="828" w:type="dxa"/>
          </w:tcPr>
          <w:p w14:paraId="03008964"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2</w:t>
            </w:r>
          </w:p>
        </w:tc>
        <w:tc>
          <w:tcPr>
            <w:tcW w:w="720" w:type="dxa"/>
          </w:tcPr>
          <w:p w14:paraId="46A37913"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ID</w:t>
            </w:r>
          </w:p>
        </w:tc>
        <w:tc>
          <w:tcPr>
            <w:tcW w:w="1440" w:type="dxa"/>
          </w:tcPr>
          <w:p w14:paraId="0868AD24"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Patient Class</w:t>
            </w:r>
          </w:p>
        </w:tc>
        <w:tc>
          <w:tcPr>
            <w:tcW w:w="5293" w:type="dxa"/>
          </w:tcPr>
          <w:p w14:paraId="32C70363"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w:t>
            </w:r>
          </w:p>
        </w:tc>
        <w:tc>
          <w:tcPr>
            <w:tcW w:w="900" w:type="dxa"/>
          </w:tcPr>
          <w:p w14:paraId="17D9C77B" w14:textId="77777777" w:rsidR="00BC262B" w:rsidRDefault="00BC262B" w:rsidP="00F639F8">
            <w:pPr>
              <w:pStyle w:val="NoSpacing"/>
              <w:rPr>
                <w:rFonts w:asciiTheme="majorHAnsi" w:hAnsiTheme="majorHAnsi"/>
              </w:rPr>
            </w:pPr>
            <w:r w:rsidRPr="00550BD5">
              <w:rPr>
                <w:rFonts w:asciiTheme="majorHAnsi" w:hAnsiTheme="majorHAnsi"/>
              </w:rPr>
              <w:t>I=Inpatient</w:t>
            </w:r>
            <w:r w:rsidRPr="00550BD5">
              <w:rPr>
                <w:rFonts w:asciiTheme="majorHAnsi" w:hAnsiTheme="majorHAnsi"/>
              </w:rPr>
              <w:br/>
              <w:t xml:space="preserve">O=Outpatient </w:t>
            </w:r>
          </w:p>
          <w:p w14:paraId="18C67D59" w14:textId="77777777" w:rsidR="00BC262B" w:rsidRDefault="00BC262B" w:rsidP="00F639F8">
            <w:pPr>
              <w:pStyle w:val="NoSpacing"/>
              <w:rPr>
                <w:rFonts w:asciiTheme="majorHAnsi" w:hAnsiTheme="majorHAnsi"/>
              </w:rPr>
            </w:pPr>
            <w:r>
              <w:rPr>
                <w:rFonts w:asciiTheme="majorHAnsi" w:hAnsiTheme="majorHAnsi"/>
              </w:rPr>
              <w:t>E- Emergency</w:t>
            </w:r>
          </w:p>
          <w:p w14:paraId="11C373A3" w14:textId="77777777" w:rsidR="00BC262B" w:rsidRPr="00550BD5" w:rsidRDefault="00BC262B" w:rsidP="00F639F8">
            <w:pPr>
              <w:pStyle w:val="NoSpacing"/>
              <w:rPr>
                <w:rFonts w:asciiTheme="majorHAnsi" w:hAnsiTheme="majorHAnsi"/>
              </w:rPr>
            </w:pPr>
            <w:r>
              <w:rPr>
                <w:rFonts w:asciiTheme="majorHAnsi" w:hAnsiTheme="majorHAnsi"/>
              </w:rPr>
              <w:t>P- Pre-admit</w:t>
            </w:r>
          </w:p>
          <w:p w14:paraId="1237DF74" w14:textId="77777777" w:rsidR="00BC262B" w:rsidRPr="00A116A9" w:rsidRDefault="00BC262B" w:rsidP="00F639F8">
            <w:pPr>
              <w:pStyle w:val="NoSpacing"/>
            </w:pPr>
            <w:r w:rsidRPr="00B73619">
              <w:rPr>
                <w:rFonts w:asciiTheme="majorHAnsi" w:hAnsiTheme="majorHAnsi"/>
              </w:rPr>
              <w:t>U= Unknown (U is used in the BCMA PV1 segment</w:t>
            </w:r>
            <w:r>
              <w:rPr>
                <w:rFonts w:asciiTheme="majorHAnsi" w:hAnsiTheme="majorHAnsi"/>
              </w:rPr>
              <w:t>)</w:t>
            </w:r>
          </w:p>
        </w:tc>
      </w:tr>
      <w:tr w:rsidR="00BC262B" w:rsidRPr="00A116A9" w14:paraId="268616C3" w14:textId="77777777" w:rsidTr="00F639F8">
        <w:tc>
          <w:tcPr>
            <w:tcW w:w="828" w:type="dxa"/>
          </w:tcPr>
          <w:p w14:paraId="5994A3D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3</w:t>
            </w:r>
          </w:p>
        </w:tc>
        <w:tc>
          <w:tcPr>
            <w:tcW w:w="720" w:type="dxa"/>
          </w:tcPr>
          <w:p w14:paraId="365F93C1"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PL</w:t>
            </w:r>
          </w:p>
        </w:tc>
        <w:tc>
          <w:tcPr>
            <w:tcW w:w="1440" w:type="dxa"/>
          </w:tcPr>
          <w:p w14:paraId="0BB4229E"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Assigned Patient Location</w:t>
            </w:r>
          </w:p>
        </w:tc>
        <w:tc>
          <w:tcPr>
            <w:tcW w:w="5293" w:type="dxa"/>
          </w:tcPr>
          <w:p w14:paraId="18A0B02A" w14:textId="77777777" w:rsidR="00BC262B" w:rsidRDefault="00BC262B" w:rsidP="00F639F8">
            <w:pPr>
              <w:rPr>
                <w:rFonts w:asciiTheme="majorHAnsi" w:hAnsiTheme="majorHAnsi" w:cs="Times New Roman"/>
              </w:rPr>
            </w:pPr>
            <w:r w:rsidRPr="007712C8">
              <w:rPr>
                <w:rFonts w:asciiTheme="majorHAnsi" w:hAnsiTheme="majorHAnsi"/>
              </w:rPr>
              <w:t>ICU/CCU^ICU^5</w:t>
            </w:r>
            <w:r w:rsidRPr="00A116A9">
              <w:rPr>
                <w:rFonts w:asciiTheme="majorHAnsi" w:hAnsiTheme="majorHAnsi" w:cs="Times New Roman"/>
              </w:rPr>
              <w:t xml:space="preserve"> </w:t>
            </w:r>
          </w:p>
          <w:p w14:paraId="6792E78A" w14:textId="77777777" w:rsidR="00BC262B" w:rsidRPr="00A116A9" w:rsidRDefault="00BC262B" w:rsidP="00F639F8">
            <w:pPr>
              <w:rPr>
                <w:rFonts w:asciiTheme="majorHAnsi" w:hAnsiTheme="majorHAnsi" w:cs="Times New Roman"/>
              </w:rPr>
            </w:pPr>
          </w:p>
        </w:tc>
        <w:tc>
          <w:tcPr>
            <w:tcW w:w="900" w:type="dxa"/>
          </w:tcPr>
          <w:p w14:paraId="09C98063" w14:textId="77777777" w:rsidR="00BC262B" w:rsidRDefault="00BC262B" w:rsidP="00F639F8">
            <w:pPr>
              <w:pStyle w:val="NormalWeb"/>
            </w:pPr>
            <w:r>
              <w:rPr>
                <w:rFonts w:ascii="Verdana" w:hAnsi="Verdana"/>
                <w:sz w:val="20"/>
                <w:szCs w:val="20"/>
              </w:rPr>
              <w:t xml:space="preserve">This field identifies the current location of the patient. Components: &lt;unit&gt; ^ &lt;room&gt; &gt; ^ &lt;bed&gt; </w:t>
            </w:r>
          </w:p>
          <w:p w14:paraId="124F14FC" w14:textId="77777777" w:rsidR="00BC262B" w:rsidRDefault="00BC262B" w:rsidP="00F639F8">
            <w:pPr>
              <w:rPr>
                <w:rFonts w:asciiTheme="majorHAnsi" w:hAnsiTheme="majorHAnsi" w:cs="Times New Roman"/>
              </w:rPr>
            </w:pPr>
          </w:p>
          <w:p w14:paraId="7EE4B1CE" w14:textId="77777777" w:rsidR="00BC262B" w:rsidRPr="00A138C3" w:rsidRDefault="00BC262B" w:rsidP="00F639F8">
            <w:pPr>
              <w:rPr>
                <w:rFonts w:asciiTheme="majorHAnsi" w:hAnsiTheme="majorHAnsi" w:cs="Times New Roman"/>
              </w:rPr>
            </w:pPr>
            <w:r w:rsidRPr="00A116A9">
              <w:rPr>
                <w:rFonts w:asciiTheme="majorHAnsi" w:hAnsiTheme="majorHAnsi" w:cs="Times New Roman"/>
              </w:rPr>
              <w:t>(ward^room^bed)</w:t>
            </w:r>
          </w:p>
        </w:tc>
      </w:tr>
      <w:tr w:rsidR="00BC262B" w:rsidRPr="00A116A9" w14:paraId="207CACCA" w14:textId="77777777" w:rsidTr="00F639F8">
        <w:tc>
          <w:tcPr>
            <w:tcW w:w="828" w:type="dxa"/>
          </w:tcPr>
          <w:p w14:paraId="0123F21D"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6</w:t>
            </w:r>
          </w:p>
        </w:tc>
        <w:tc>
          <w:tcPr>
            <w:tcW w:w="720" w:type="dxa"/>
          </w:tcPr>
          <w:p w14:paraId="5B0BE9A5"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PL</w:t>
            </w:r>
          </w:p>
        </w:tc>
        <w:tc>
          <w:tcPr>
            <w:tcW w:w="1440" w:type="dxa"/>
          </w:tcPr>
          <w:p w14:paraId="730F581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Prior Patient Location</w:t>
            </w:r>
          </w:p>
        </w:tc>
        <w:tc>
          <w:tcPr>
            <w:tcW w:w="5293" w:type="dxa"/>
          </w:tcPr>
          <w:p w14:paraId="2EB3B7BC"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7B^032^A</w:t>
            </w:r>
          </w:p>
        </w:tc>
        <w:tc>
          <w:tcPr>
            <w:tcW w:w="900" w:type="dxa"/>
          </w:tcPr>
          <w:p w14:paraId="3F9C7C7E" w14:textId="77777777" w:rsidR="00BC262B" w:rsidRDefault="00BC262B" w:rsidP="00F639F8">
            <w:pPr>
              <w:pStyle w:val="NormalWeb"/>
            </w:pPr>
            <w:r>
              <w:rPr>
                <w:rFonts w:ascii="Verdana" w:hAnsi="Verdana"/>
                <w:sz w:val="20"/>
                <w:szCs w:val="20"/>
              </w:rPr>
              <w:t xml:space="preserve">For transfers, this field contains the patient’s prior location. Components: &lt;unit&gt; ^ &lt;room&gt; &gt; ^ &lt;bed)&gt; </w:t>
            </w:r>
          </w:p>
          <w:p w14:paraId="7160B567" w14:textId="77777777" w:rsidR="00BC262B" w:rsidRDefault="00BC262B" w:rsidP="00F639F8">
            <w:pPr>
              <w:rPr>
                <w:rFonts w:asciiTheme="majorHAnsi" w:hAnsiTheme="majorHAnsi" w:cs="Times New Roman"/>
              </w:rPr>
            </w:pPr>
          </w:p>
          <w:p w14:paraId="261C2323" w14:textId="77777777" w:rsidR="00BC262B" w:rsidRPr="00A116A9" w:rsidRDefault="00BC262B" w:rsidP="00F639F8">
            <w:pPr>
              <w:rPr>
                <w:rFonts w:asciiTheme="majorHAnsi" w:hAnsiTheme="majorHAnsi" w:cs="Times New Roman"/>
              </w:rPr>
            </w:pPr>
            <w:r w:rsidRPr="005F66E2">
              <w:rPr>
                <w:rFonts w:asciiTheme="majorHAnsi" w:hAnsiTheme="majorHAnsi" w:cs="Times New Roman"/>
              </w:rPr>
              <w:t>(ward^room^bed)</w:t>
            </w:r>
          </w:p>
        </w:tc>
      </w:tr>
      <w:tr w:rsidR="00BC262B" w:rsidRPr="00A116A9" w14:paraId="5DA6A609" w14:textId="77777777" w:rsidTr="00F639F8">
        <w:tc>
          <w:tcPr>
            <w:tcW w:w="828" w:type="dxa"/>
          </w:tcPr>
          <w:p w14:paraId="69FD8843"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7</w:t>
            </w:r>
          </w:p>
        </w:tc>
        <w:tc>
          <w:tcPr>
            <w:tcW w:w="720" w:type="dxa"/>
          </w:tcPr>
          <w:p w14:paraId="3E616C1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XCN</w:t>
            </w:r>
          </w:p>
        </w:tc>
        <w:tc>
          <w:tcPr>
            <w:tcW w:w="1440" w:type="dxa"/>
          </w:tcPr>
          <w:p w14:paraId="3A7CDB4A"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Attending Doctor</w:t>
            </w:r>
          </w:p>
        </w:tc>
        <w:tc>
          <w:tcPr>
            <w:tcW w:w="5293" w:type="dxa"/>
          </w:tcPr>
          <w:p w14:paraId="62F5886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10000000032^CPRSPHYSICIAN^ONE^^^DR^MD</w:t>
            </w:r>
          </w:p>
        </w:tc>
        <w:tc>
          <w:tcPr>
            <w:tcW w:w="900" w:type="dxa"/>
          </w:tcPr>
          <w:p w14:paraId="007F1EE2" w14:textId="77777777" w:rsidR="00BC262B" w:rsidRDefault="00BC262B" w:rsidP="00F639F8">
            <w:pPr>
              <w:rPr>
                <w:rFonts w:asciiTheme="majorHAnsi" w:hAnsiTheme="majorHAnsi" w:cs="Times New Roman"/>
              </w:rPr>
            </w:pPr>
            <w:r>
              <w:rPr>
                <w:rFonts w:asciiTheme="majorHAnsi" w:hAnsiTheme="majorHAnsi" w:cs="Times New Roman"/>
              </w:rPr>
              <w:t>SSN has been replaced with provider User DUZ</w:t>
            </w:r>
          </w:p>
          <w:p w14:paraId="27D06572" w14:textId="77777777" w:rsidR="00BC262B" w:rsidRDefault="00BC262B" w:rsidP="00F639F8">
            <w:pPr>
              <w:pStyle w:val="NormalWeb"/>
            </w:pPr>
            <w:r>
              <w:rPr>
                <w:rFonts w:ascii="Verdana" w:hAnsi="Verdana"/>
                <w:sz w:val="20"/>
                <w:szCs w:val="20"/>
              </w:rPr>
              <w:t>Components: &lt;ID number&gt; ^ &lt;family name&gt; ^ &lt;given name&gt; ^ &lt;middle initial&gt; ^ ^ ^ &lt;degree&gt;</w:t>
            </w:r>
          </w:p>
          <w:p w14:paraId="00D099BD" w14:textId="77777777" w:rsidR="00BC262B" w:rsidRPr="00A116A9" w:rsidRDefault="00BC262B" w:rsidP="00F639F8">
            <w:pPr>
              <w:rPr>
                <w:rFonts w:asciiTheme="majorHAnsi" w:hAnsiTheme="majorHAnsi" w:cs="Times New Roman"/>
              </w:rPr>
            </w:pPr>
          </w:p>
        </w:tc>
      </w:tr>
      <w:tr w:rsidR="00BC262B" w:rsidRPr="00A116A9" w14:paraId="0859420B" w14:textId="77777777" w:rsidTr="00F639F8">
        <w:tc>
          <w:tcPr>
            <w:tcW w:w="828" w:type="dxa"/>
          </w:tcPr>
          <w:p w14:paraId="5D3C9C92"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10</w:t>
            </w:r>
          </w:p>
        </w:tc>
        <w:tc>
          <w:tcPr>
            <w:tcW w:w="720" w:type="dxa"/>
          </w:tcPr>
          <w:p w14:paraId="794F6CF2"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77136CE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Treating Specialty</w:t>
            </w:r>
          </w:p>
        </w:tc>
        <w:tc>
          <w:tcPr>
            <w:tcW w:w="5293" w:type="dxa"/>
          </w:tcPr>
          <w:p w14:paraId="3F46F1C1"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92</w:t>
            </w:r>
          </w:p>
        </w:tc>
        <w:tc>
          <w:tcPr>
            <w:tcW w:w="900" w:type="dxa"/>
          </w:tcPr>
          <w:p w14:paraId="1FB5465E" w14:textId="77777777" w:rsidR="00BC262B" w:rsidRPr="00A116A9" w:rsidRDefault="00BC262B" w:rsidP="00F639F8">
            <w:pPr>
              <w:rPr>
                <w:rFonts w:asciiTheme="majorHAnsi" w:hAnsiTheme="majorHAnsi" w:cs="Times New Roman"/>
              </w:rPr>
            </w:pPr>
          </w:p>
        </w:tc>
      </w:tr>
      <w:tr w:rsidR="00BC262B" w:rsidRPr="00A116A9" w14:paraId="341FCC57" w14:textId="77777777" w:rsidTr="00F639F8">
        <w:tc>
          <w:tcPr>
            <w:tcW w:w="828" w:type="dxa"/>
          </w:tcPr>
          <w:p w14:paraId="634754D2"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16</w:t>
            </w:r>
          </w:p>
        </w:tc>
        <w:tc>
          <w:tcPr>
            <w:tcW w:w="720" w:type="dxa"/>
          </w:tcPr>
          <w:p w14:paraId="428DD84D"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56AFDDE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VIP Indicator</w:t>
            </w:r>
          </w:p>
        </w:tc>
        <w:tc>
          <w:tcPr>
            <w:tcW w:w="5293" w:type="dxa"/>
          </w:tcPr>
          <w:p w14:paraId="33E1089D"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R</w:t>
            </w:r>
          </w:p>
        </w:tc>
        <w:tc>
          <w:tcPr>
            <w:tcW w:w="900" w:type="dxa"/>
          </w:tcPr>
          <w:p w14:paraId="5B144820" w14:textId="77777777" w:rsidR="00BC262B" w:rsidRPr="00A116A9" w:rsidRDefault="00BC262B" w:rsidP="00F639F8">
            <w:pPr>
              <w:rPr>
                <w:rFonts w:asciiTheme="majorHAnsi" w:hAnsiTheme="majorHAnsi" w:cs="Times New Roman"/>
              </w:rPr>
            </w:pPr>
            <w:r>
              <w:rPr>
                <w:rFonts w:asciiTheme="majorHAnsi" w:hAnsiTheme="majorHAnsi" w:cs="Times New Roman"/>
              </w:rPr>
              <w:t>Sensitive Patient Flag</w:t>
            </w:r>
          </w:p>
        </w:tc>
      </w:tr>
      <w:tr w:rsidR="00BC262B" w:rsidRPr="00A116A9" w14:paraId="55889F52" w14:textId="77777777" w:rsidTr="00F639F8">
        <w:tc>
          <w:tcPr>
            <w:tcW w:w="828" w:type="dxa"/>
          </w:tcPr>
          <w:p w14:paraId="42EF01D8"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18</w:t>
            </w:r>
          </w:p>
        </w:tc>
        <w:tc>
          <w:tcPr>
            <w:tcW w:w="720" w:type="dxa"/>
          </w:tcPr>
          <w:p w14:paraId="662685F2"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6EED83E1"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Patient Type</w:t>
            </w:r>
          </w:p>
        </w:tc>
        <w:tc>
          <w:tcPr>
            <w:tcW w:w="5293" w:type="dxa"/>
          </w:tcPr>
          <w:p w14:paraId="28E94F51"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SC VETERAN</w:t>
            </w:r>
          </w:p>
          <w:p w14:paraId="1994A494" w14:textId="77777777" w:rsidR="00BC262B" w:rsidRPr="00A116A9" w:rsidRDefault="00BC262B" w:rsidP="00F639F8">
            <w:pPr>
              <w:rPr>
                <w:rFonts w:asciiTheme="majorHAnsi" w:hAnsiTheme="majorHAnsi" w:cs="Times New Roman"/>
              </w:rPr>
            </w:pPr>
          </w:p>
        </w:tc>
        <w:tc>
          <w:tcPr>
            <w:tcW w:w="900" w:type="dxa"/>
          </w:tcPr>
          <w:p w14:paraId="767A868C" w14:textId="77777777" w:rsidR="00BC262B" w:rsidRPr="00A116A9" w:rsidRDefault="00BC262B" w:rsidP="00F639F8">
            <w:pPr>
              <w:rPr>
                <w:rFonts w:asciiTheme="majorHAnsi" w:hAnsiTheme="majorHAnsi" w:cs="Times New Roman"/>
              </w:rPr>
            </w:pPr>
          </w:p>
        </w:tc>
      </w:tr>
      <w:tr w:rsidR="00BC262B" w:rsidRPr="00A116A9" w14:paraId="6CB539A2" w14:textId="77777777" w:rsidTr="00F639F8">
        <w:tc>
          <w:tcPr>
            <w:tcW w:w="828" w:type="dxa"/>
          </w:tcPr>
          <w:p w14:paraId="7554ED5E"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21</w:t>
            </w:r>
          </w:p>
        </w:tc>
        <w:tc>
          <w:tcPr>
            <w:tcW w:w="720" w:type="dxa"/>
          </w:tcPr>
          <w:p w14:paraId="56233485"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1FA2B872"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Physical Treating Specialty - Ward Location</w:t>
            </w:r>
          </w:p>
        </w:tc>
        <w:tc>
          <w:tcPr>
            <w:tcW w:w="5293" w:type="dxa"/>
          </w:tcPr>
          <w:p w14:paraId="408AB6FE"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71</w:t>
            </w:r>
          </w:p>
        </w:tc>
        <w:tc>
          <w:tcPr>
            <w:tcW w:w="900" w:type="dxa"/>
          </w:tcPr>
          <w:p w14:paraId="249B165A" w14:textId="77777777" w:rsidR="00BC262B" w:rsidRPr="00A116A9" w:rsidRDefault="00BC262B" w:rsidP="00F639F8">
            <w:pPr>
              <w:rPr>
                <w:rFonts w:asciiTheme="majorHAnsi" w:hAnsiTheme="majorHAnsi" w:cs="Times New Roman"/>
              </w:rPr>
            </w:pPr>
          </w:p>
        </w:tc>
      </w:tr>
      <w:tr w:rsidR="00BC262B" w:rsidRPr="00A116A9" w14:paraId="253849C0" w14:textId="77777777" w:rsidTr="00F639F8">
        <w:tc>
          <w:tcPr>
            <w:tcW w:w="828" w:type="dxa"/>
          </w:tcPr>
          <w:p w14:paraId="7F70EBDE"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36</w:t>
            </w:r>
          </w:p>
        </w:tc>
        <w:tc>
          <w:tcPr>
            <w:tcW w:w="720" w:type="dxa"/>
          </w:tcPr>
          <w:p w14:paraId="2A1592C5"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18AC516E"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Discharge Disposition</w:t>
            </w:r>
          </w:p>
        </w:tc>
        <w:tc>
          <w:tcPr>
            <w:tcW w:w="5293" w:type="dxa"/>
          </w:tcPr>
          <w:p w14:paraId="25BCB5D7"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16</w:t>
            </w:r>
          </w:p>
        </w:tc>
        <w:tc>
          <w:tcPr>
            <w:tcW w:w="900" w:type="dxa"/>
          </w:tcPr>
          <w:p w14:paraId="5398BA84" w14:textId="77777777" w:rsidR="00BC262B" w:rsidRPr="00A116A9" w:rsidRDefault="00BC262B" w:rsidP="00F639F8">
            <w:pPr>
              <w:rPr>
                <w:rFonts w:asciiTheme="majorHAnsi" w:hAnsiTheme="majorHAnsi" w:cs="Times New Roman"/>
              </w:rPr>
            </w:pPr>
          </w:p>
        </w:tc>
      </w:tr>
      <w:tr w:rsidR="00BC262B" w:rsidRPr="00A116A9" w14:paraId="0A3A547A" w14:textId="77777777" w:rsidTr="00F639F8">
        <w:tc>
          <w:tcPr>
            <w:tcW w:w="828" w:type="dxa"/>
          </w:tcPr>
          <w:p w14:paraId="7B71FE86"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39</w:t>
            </w:r>
          </w:p>
        </w:tc>
        <w:tc>
          <w:tcPr>
            <w:tcW w:w="720" w:type="dxa"/>
          </w:tcPr>
          <w:p w14:paraId="5F3E483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IS</w:t>
            </w:r>
          </w:p>
        </w:tc>
        <w:tc>
          <w:tcPr>
            <w:tcW w:w="1440" w:type="dxa"/>
          </w:tcPr>
          <w:p w14:paraId="7365A21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Servicing Facility</w:t>
            </w:r>
          </w:p>
        </w:tc>
        <w:tc>
          <w:tcPr>
            <w:tcW w:w="5293" w:type="dxa"/>
          </w:tcPr>
          <w:p w14:paraId="1D09834A" w14:textId="77777777" w:rsidR="00BC262B" w:rsidRPr="00A116A9" w:rsidRDefault="00BC262B" w:rsidP="00F639F8">
            <w:pPr>
              <w:rPr>
                <w:rFonts w:asciiTheme="majorHAnsi" w:hAnsiTheme="majorHAnsi" w:cs="Times New Roman"/>
              </w:rPr>
            </w:pPr>
            <w:r w:rsidRPr="007712C8">
              <w:rPr>
                <w:rFonts w:asciiTheme="majorHAnsi" w:hAnsiTheme="majorHAnsi"/>
              </w:rPr>
              <w:t>515.6</w:t>
            </w:r>
          </w:p>
        </w:tc>
        <w:tc>
          <w:tcPr>
            <w:tcW w:w="900" w:type="dxa"/>
          </w:tcPr>
          <w:p w14:paraId="10FE6376" w14:textId="77777777" w:rsidR="00BC262B" w:rsidRPr="00A116A9" w:rsidRDefault="00BC262B" w:rsidP="00F639F8">
            <w:pPr>
              <w:jc w:val="center"/>
              <w:rPr>
                <w:rFonts w:asciiTheme="majorHAnsi" w:hAnsiTheme="majorHAnsi" w:cs="Times New Roman"/>
              </w:rPr>
            </w:pPr>
            <w:r>
              <w:rPr>
                <w:rFonts w:asciiTheme="majorHAnsi" w:hAnsiTheme="majorHAnsi" w:cs="Times New Roman"/>
              </w:rPr>
              <w:t>Facility Station # has been added</w:t>
            </w:r>
            <w:r w:rsidRPr="0097434A">
              <w:rPr>
                <w:rFonts w:asciiTheme="majorHAnsi" w:hAnsiTheme="majorHAnsi" w:cs="Times New Roman"/>
                <w:u w:val="single"/>
              </w:rPr>
              <w:t xml:space="preserve"> to all </w:t>
            </w:r>
            <w:r>
              <w:rPr>
                <w:rFonts w:asciiTheme="majorHAnsi" w:hAnsiTheme="majorHAnsi" w:cs="Times New Roman"/>
              </w:rPr>
              <w:t>ADT PV1 segments to distinguish service facility in integrated facilities with a single database</w:t>
            </w:r>
          </w:p>
        </w:tc>
      </w:tr>
      <w:tr w:rsidR="00BC262B" w:rsidRPr="00A116A9" w14:paraId="5E9077CC" w14:textId="77777777" w:rsidTr="00F639F8">
        <w:tc>
          <w:tcPr>
            <w:tcW w:w="828" w:type="dxa"/>
          </w:tcPr>
          <w:p w14:paraId="7AC77F0B"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44</w:t>
            </w:r>
          </w:p>
        </w:tc>
        <w:tc>
          <w:tcPr>
            <w:tcW w:w="720" w:type="dxa"/>
          </w:tcPr>
          <w:p w14:paraId="5261C813"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TS</w:t>
            </w:r>
          </w:p>
        </w:tc>
        <w:tc>
          <w:tcPr>
            <w:tcW w:w="1440" w:type="dxa"/>
          </w:tcPr>
          <w:p w14:paraId="0C455D24"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Admit Date/Time</w:t>
            </w:r>
          </w:p>
        </w:tc>
        <w:tc>
          <w:tcPr>
            <w:tcW w:w="5293" w:type="dxa"/>
          </w:tcPr>
          <w:p w14:paraId="5C12F88E" w14:textId="77777777" w:rsidR="00BC262B" w:rsidRPr="00A116A9" w:rsidRDefault="00BC262B" w:rsidP="00F639F8">
            <w:pPr>
              <w:rPr>
                <w:rFonts w:asciiTheme="majorHAnsi" w:hAnsiTheme="majorHAnsi" w:cs="Times New Roman"/>
              </w:rPr>
            </w:pPr>
            <w:r w:rsidRPr="007712C8">
              <w:rPr>
                <w:rFonts w:asciiTheme="majorHAnsi" w:hAnsiTheme="majorHAnsi"/>
              </w:rPr>
              <w:t>20121002091646-0500</w:t>
            </w:r>
          </w:p>
        </w:tc>
        <w:tc>
          <w:tcPr>
            <w:tcW w:w="900" w:type="dxa"/>
          </w:tcPr>
          <w:p w14:paraId="5ED64E8E" w14:textId="77777777" w:rsidR="00BC262B" w:rsidRPr="00A116A9" w:rsidRDefault="00BC262B" w:rsidP="00F639F8">
            <w:pPr>
              <w:rPr>
                <w:rFonts w:asciiTheme="majorHAnsi" w:hAnsiTheme="majorHAnsi" w:cs="Times New Roman"/>
              </w:rPr>
            </w:pPr>
          </w:p>
        </w:tc>
      </w:tr>
      <w:tr w:rsidR="00BC262B" w:rsidRPr="00A116A9" w14:paraId="180002BD" w14:textId="77777777" w:rsidTr="00F639F8">
        <w:tc>
          <w:tcPr>
            <w:tcW w:w="828" w:type="dxa"/>
          </w:tcPr>
          <w:p w14:paraId="6750C19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45</w:t>
            </w:r>
          </w:p>
        </w:tc>
        <w:tc>
          <w:tcPr>
            <w:tcW w:w="720" w:type="dxa"/>
          </w:tcPr>
          <w:p w14:paraId="2020DBE9"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TS</w:t>
            </w:r>
          </w:p>
        </w:tc>
        <w:tc>
          <w:tcPr>
            <w:tcW w:w="1440" w:type="dxa"/>
          </w:tcPr>
          <w:p w14:paraId="27A149BF"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Discharge Date/Time</w:t>
            </w:r>
          </w:p>
        </w:tc>
        <w:tc>
          <w:tcPr>
            <w:tcW w:w="5293" w:type="dxa"/>
          </w:tcPr>
          <w:p w14:paraId="7196DE87" w14:textId="77777777" w:rsidR="00BC262B" w:rsidRPr="00A116A9" w:rsidRDefault="00BC262B" w:rsidP="00F639F8">
            <w:pPr>
              <w:rPr>
                <w:rFonts w:asciiTheme="majorHAnsi" w:hAnsiTheme="majorHAnsi" w:cs="Times New Roman"/>
              </w:rPr>
            </w:pPr>
            <w:r w:rsidRPr="007712C8">
              <w:rPr>
                <w:rFonts w:asciiTheme="majorHAnsi" w:hAnsiTheme="majorHAnsi"/>
              </w:rPr>
              <w:t>20121002</w:t>
            </w:r>
            <w:r>
              <w:rPr>
                <w:rFonts w:asciiTheme="majorHAnsi" w:hAnsiTheme="majorHAnsi"/>
              </w:rPr>
              <w:t>10</w:t>
            </w:r>
            <w:r w:rsidRPr="007712C8">
              <w:rPr>
                <w:rFonts w:asciiTheme="majorHAnsi" w:hAnsiTheme="majorHAnsi"/>
              </w:rPr>
              <w:t>164</w:t>
            </w:r>
            <w:r>
              <w:rPr>
                <w:rFonts w:asciiTheme="majorHAnsi" w:hAnsiTheme="majorHAnsi"/>
              </w:rPr>
              <w:t>0</w:t>
            </w:r>
            <w:r w:rsidRPr="007712C8">
              <w:rPr>
                <w:rFonts w:asciiTheme="majorHAnsi" w:hAnsiTheme="majorHAnsi"/>
              </w:rPr>
              <w:t>-0500</w:t>
            </w:r>
          </w:p>
        </w:tc>
        <w:tc>
          <w:tcPr>
            <w:tcW w:w="900" w:type="dxa"/>
          </w:tcPr>
          <w:p w14:paraId="43E3DF72" w14:textId="77777777" w:rsidR="00BC262B" w:rsidRPr="00A116A9" w:rsidRDefault="00BC262B" w:rsidP="00F639F8">
            <w:pPr>
              <w:rPr>
                <w:rFonts w:asciiTheme="majorHAnsi" w:hAnsiTheme="majorHAnsi" w:cs="Times New Roman"/>
              </w:rPr>
            </w:pPr>
          </w:p>
        </w:tc>
      </w:tr>
      <w:tr w:rsidR="00BC262B" w:rsidRPr="00A116A9" w14:paraId="6640A292" w14:textId="77777777" w:rsidTr="00F639F8">
        <w:tc>
          <w:tcPr>
            <w:tcW w:w="828" w:type="dxa"/>
          </w:tcPr>
          <w:p w14:paraId="5375DCD5"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50</w:t>
            </w:r>
          </w:p>
        </w:tc>
        <w:tc>
          <w:tcPr>
            <w:tcW w:w="720" w:type="dxa"/>
          </w:tcPr>
          <w:p w14:paraId="6BA5BEDA"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ST</w:t>
            </w:r>
          </w:p>
        </w:tc>
        <w:tc>
          <w:tcPr>
            <w:tcW w:w="1440" w:type="dxa"/>
          </w:tcPr>
          <w:p w14:paraId="5097AB7A" w14:textId="77777777" w:rsidR="00BC262B" w:rsidRPr="00A116A9" w:rsidRDefault="00BC262B" w:rsidP="00F639F8">
            <w:pPr>
              <w:rPr>
                <w:rFonts w:asciiTheme="majorHAnsi" w:hAnsiTheme="majorHAnsi" w:cs="Times New Roman"/>
              </w:rPr>
            </w:pPr>
            <w:r w:rsidRPr="00A116A9">
              <w:rPr>
                <w:rFonts w:asciiTheme="majorHAnsi" w:hAnsiTheme="majorHAnsi" w:cs="Times New Roman"/>
              </w:rPr>
              <w:t>Alternate Visit ID</w:t>
            </w:r>
          </w:p>
        </w:tc>
        <w:tc>
          <w:tcPr>
            <w:tcW w:w="5293" w:type="dxa"/>
          </w:tcPr>
          <w:p w14:paraId="659A51F1" w14:textId="77777777" w:rsidR="00BC262B" w:rsidRPr="00A116A9" w:rsidRDefault="00BC262B" w:rsidP="00F639F8">
            <w:pPr>
              <w:rPr>
                <w:rFonts w:asciiTheme="majorHAnsi" w:hAnsiTheme="majorHAnsi" w:cs="Times New Roman"/>
              </w:rPr>
            </w:pPr>
            <w:r w:rsidRPr="007712C8">
              <w:rPr>
                <w:rFonts w:asciiTheme="majorHAnsi" w:hAnsiTheme="majorHAnsi"/>
              </w:rPr>
              <w:t>6315</w:t>
            </w:r>
          </w:p>
        </w:tc>
        <w:tc>
          <w:tcPr>
            <w:tcW w:w="900" w:type="dxa"/>
          </w:tcPr>
          <w:p w14:paraId="6C467698" w14:textId="77777777" w:rsidR="00BC262B" w:rsidRPr="00A116A9" w:rsidRDefault="00BC262B" w:rsidP="00F639F8">
            <w:pPr>
              <w:rPr>
                <w:rFonts w:asciiTheme="majorHAnsi" w:hAnsiTheme="majorHAnsi" w:cs="Times New Roman"/>
              </w:rPr>
            </w:pPr>
            <w:r w:rsidRPr="00932C11">
              <w:rPr>
                <w:rFonts w:asciiTheme="majorHAnsi" w:hAnsiTheme="majorHAnsi"/>
              </w:rPr>
              <w:t>Visit# found in the patient file</w:t>
            </w:r>
          </w:p>
        </w:tc>
      </w:tr>
    </w:tbl>
    <w:p w14:paraId="58A9B6E5" w14:textId="77777777" w:rsidR="00BC262B" w:rsidRDefault="00BC262B" w:rsidP="00BC262B">
      <w:pPr>
        <w:rPr>
          <w:rFonts w:asciiTheme="majorHAnsi" w:hAnsiTheme="majorHAnsi" w:cs="Times New Roman"/>
        </w:rPr>
      </w:pPr>
    </w:p>
    <w:p w14:paraId="01DA52B3" w14:textId="77777777" w:rsidR="00BC262B" w:rsidRDefault="00BC262B" w:rsidP="00BC262B">
      <w:pPr>
        <w:rPr>
          <w:rFonts w:asciiTheme="majorHAnsi" w:hAnsiTheme="majorHAnsi" w:cs="Times New Roman"/>
          <w:b/>
          <w:bCs/>
          <w:i/>
          <w:iCs/>
          <w:sz w:val="32"/>
          <w:szCs w:val="32"/>
        </w:rPr>
      </w:pPr>
    </w:p>
    <w:p w14:paraId="2FA358E5" w14:textId="77777777" w:rsidR="00BC262B" w:rsidRPr="00647418" w:rsidRDefault="00BC262B" w:rsidP="00BC262B">
      <w:pPr>
        <w:pStyle w:val="Style2"/>
      </w:pPr>
      <w:bookmarkStart w:id="848" w:name="_Toc398038663"/>
      <w:r>
        <w:t>QRD Segment – Original-Style Query Definition</w:t>
      </w:r>
      <w:bookmarkEnd w:id="848"/>
    </w:p>
    <w:p w14:paraId="2896280E" w14:textId="77777777" w:rsidR="00BC262B" w:rsidRPr="00647418" w:rsidRDefault="00BC262B" w:rsidP="00BC262B">
      <w:pPr>
        <w:rPr>
          <w:rFonts w:asciiTheme="majorHAnsi" w:hAnsiTheme="majorHAnsi" w:cs="Times New Roman"/>
        </w:rPr>
      </w:pPr>
      <w:r>
        <w:rPr>
          <w:rFonts w:asciiTheme="majorHAnsi" w:hAnsiTheme="majorHAnsi" w:cs="Times New Roman"/>
        </w:rPr>
        <w:t xml:space="preserve">DSIH utilizes the QRD Segment to Query for Patient in a message of Message Type A19 ADT/ACK- Patient Query) MSH-9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76"/>
        <w:gridCol w:w="616"/>
        <w:gridCol w:w="1563"/>
        <w:gridCol w:w="4968"/>
        <w:gridCol w:w="1653"/>
      </w:tblGrid>
      <w:tr w:rsidR="00BC262B" w:rsidRPr="00647418" w14:paraId="3B2B7AA8" w14:textId="77777777" w:rsidTr="00F639F8">
        <w:trPr>
          <w:trHeight w:val="638"/>
        </w:trPr>
        <w:tc>
          <w:tcPr>
            <w:tcW w:w="776" w:type="dxa"/>
            <w:tcBorders>
              <w:top w:val="single" w:sz="4" w:space="0" w:color="auto"/>
              <w:bottom w:val="single" w:sz="6" w:space="0" w:color="auto"/>
            </w:tcBorders>
            <w:shd w:val="clear" w:color="auto" w:fill="BFBFBF" w:themeFill="background1" w:themeFillShade="BF"/>
          </w:tcPr>
          <w:p w14:paraId="238B69EB" w14:textId="77777777" w:rsidR="00BC262B" w:rsidRPr="00647418" w:rsidRDefault="00BC262B" w:rsidP="00F639F8">
            <w:pPr>
              <w:rPr>
                <w:rFonts w:asciiTheme="majorHAnsi" w:hAnsiTheme="majorHAnsi" w:cs="Times New Roman"/>
                <w:b/>
              </w:rPr>
            </w:pPr>
            <w:r w:rsidRPr="00647418">
              <w:rPr>
                <w:rFonts w:asciiTheme="majorHAnsi" w:hAnsiTheme="majorHAnsi" w:cs="Times New Roman"/>
                <w:b/>
              </w:rPr>
              <w:t>SEQ</w:t>
            </w:r>
          </w:p>
        </w:tc>
        <w:tc>
          <w:tcPr>
            <w:tcW w:w="616" w:type="dxa"/>
            <w:tcBorders>
              <w:top w:val="single" w:sz="4" w:space="0" w:color="auto"/>
              <w:bottom w:val="single" w:sz="6" w:space="0" w:color="auto"/>
            </w:tcBorders>
            <w:shd w:val="clear" w:color="auto" w:fill="BFBFBF" w:themeFill="background1" w:themeFillShade="BF"/>
          </w:tcPr>
          <w:p w14:paraId="366B2521" w14:textId="77777777" w:rsidR="00BC262B" w:rsidRPr="00647418" w:rsidRDefault="00BC262B" w:rsidP="00F639F8">
            <w:pPr>
              <w:rPr>
                <w:rFonts w:asciiTheme="majorHAnsi" w:hAnsiTheme="majorHAnsi" w:cs="Times New Roman"/>
                <w:b/>
              </w:rPr>
            </w:pPr>
            <w:r w:rsidRPr="00647418">
              <w:rPr>
                <w:rFonts w:asciiTheme="majorHAnsi" w:hAnsiTheme="majorHAnsi" w:cs="Times New Roman"/>
                <w:b/>
              </w:rPr>
              <w:t>DT</w:t>
            </w:r>
          </w:p>
        </w:tc>
        <w:tc>
          <w:tcPr>
            <w:tcW w:w="1563" w:type="dxa"/>
            <w:tcBorders>
              <w:top w:val="single" w:sz="4" w:space="0" w:color="auto"/>
              <w:bottom w:val="single" w:sz="6" w:space="0" w:color="auto"/>
            </w:tcBorders>
            <w:shd w:val="clear" w:color="auto" w:fill="BFBFBF" w:themeFill="background1" w:themeFillShade="BF"/>
          </w:tcPr>
          <w:p w14:paraId="477C24C6" w14:textId="77777777" w:rsidR="00BC262B" w:rsidRPr="00647418" w:rsidRDefault="00BC262B" w:rsidP="00F639F8">
            <w:pPr>
              <w:rPr>
                <w:rFonts w:asciiTheme="majorHAnsi" w:hAnsiTheme="majorHAnsi" w:cs="Times New Roman"/>
                <w:b/>
              </w:rPr>
            </w:pPr>
            <w:r w:rsidRPr="00647418">
              <w:rPr>
                <w:rFonts w:asciiTheme="majorHAnsi" w:hAnsiTheme="majorHAnsi" w:cs="Times New Roman"/>
                <w:b/>
              </w:rPr>
              <w:t>Element Name</w:t>
            </w:r>
          </w:p>
        </w:tc>
        <w:tc>
          <w:tcPr>
            <w:tcW w:w="4968" w:type="dxa"/>
            <w:tcBorders>
              <w:top w:val="single" w:sz="4" w:space="0" w:color="auto"/>
              <w:bottom w:val="single" w:sz="6" w:space="0" w:color="auto"/>
            </w:tcBorders>
            <w:shd w:val="clear" w:color="auto" w:fill="BFBFBF" w:themeFill="background1" w:themeFillShade="BF"/>
          </w:tcPr>
          <w:p w14:paraId="009BAC35" w14:textId="77777777" w:rsidR="00BC262B" w:rsidRPr="00647418" w:rsidRDefault="00BC262B" w:rsidP="00F639F8">
            <w:pPr>
              <w:rPr>
                <w:rFonts w:asciiTheme="majorHAnsi" w:hAnsiTheme="majorHAnsi" w:cs="Times New Roman"/>
                <w:b/>
              </w:rPr>
            </w:pPr>
            <w:r w:rsidRPr="00647418">
              <w:rPr>
                <w:rFonts w:asciiTheme="majorHAnsi" w:hAnsiTheme="majorHAnsi" w:cs="Times New Roman"/>
                <w:b/>
              </w:rPr>
              <w:t>Example</w:t>
            </w:r>
          </w:p>
        </w:tc>
        <w:tc>
          <w:tcPr>
            <w:tcW w:w="1653" w:type="dxa"/>
            <w:tcBorders>
              <w:top w:val="single" w:sz="4" w:space="0" w:color="auto"/>
              <w:bottom w:val="single" w:sz="6" w:space="0" w:color="auto"/>
            </w:tcBorders>
            <w:shd w:val="clear" w:color="auto" w:fill="BFBFBF" w:themeFill="background1" w:themeFillShade="BF"/>
          </w:tcPr>
          <w:p w14:paraId="6F2A0C6C" w14:textId="77777777" w:rsidR="00BC262B" w:rsidRPr="00647418" w:rsidRDefault="00BC262B" w:rsidP="00F639F8">
            <w:pPr>
              <w:rPr>
                <w:rFonts w:asciiTheme="majorHAnsi" w:hAnsiTheme="majorHAnsi" w:cs="Times New Roman"/>
                <w:b/>
              </w:rPr>
            </w:pPr>
            <w:r w:rsidRPr="00647418">
              <w:rPr>
                <w:rFonts w:asciiTheme="majorHAnsi" w:hAnsiTheme="majorHAnsi" w:cs="Times New Roman"/>
                <w:b/>
              </w:rPr>
              <w:t>Notes</w:t>
            </w:r>
          </w:p>
        </w:tc>
      </w:tr>
      <w:tr w:rsidR="00BC262B" w:rsidRPr="00647418" w14:paraId="29510616" w14:textId="77777777" w:rsidTr="00F639F8">
        <w:tc>
          <w:tcPr>
            <w:tcW w:w="776" w:type="dxa"/>
            <w:tcBorders>
              <w:top w:val="single" w:sz="6" w:space="0" w:color="auto"/>
            </w:tcBorders>
          </w:tcPr>
          <w:p w14:paraId="0E0D41F2"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1</w:t>
            </w:r>
          </w:p>
        </w:tc>
        <w:tc>
          <w:tcPr>
            <w:tcW w:w="616" w:type="dxa"/>
            <w:tcBorders>
              <w:top w:val="single" w:sz="6" w:space="0" w:color="auto"/>
            </w:tcBorders>
          </w:tcPr>
          <w:p w14:paraId="2DA79C42"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TS</w:t>
            </w:r>
          </w:p>
        </w:tc>
        <w:tc>
          <w:tcPr>
            <w:tcW w:w="1563" w:type="dxa"/>
            <w:tcBorders>
              <w:top w:val="single" w:sz="6" w:space="0" w:color="auto"/>
            </w:tcBorders>
          </w:tcPr>
          <w:p w14:paraId="1222646D"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Query Date/time</w:t>
            </w:r>
          </w:p>
        </w:tc>
        <w:tc>
          <w:tcPr>
            <w:tcW w:w="4968" w:type="dxa"/>
            <w:tcBorders>
              <w:top w:val="single" w:sz="6" w:space="0" w:color="auto"/>
            </w:tcBorders>
          </w:tcPr>
          <w:p w14:paraId="4C7351E9"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200806111306</w:t>
            </w:r>
          </w:p>
        </w:tc>
        <w:tc>
          <w:tcPr>
            <w:tcW w:w="1653" w:type="dxa"/>
            <w:tcBorders>
              <w:top w:val="single" w:sz="6" w:space="0" w:color="auto"/>
            </w:tcBorders>
          </w:tcPr>
          <w:p w14:paraId="7F1A26D7" w14:textId="77777777" w:rsidR="00BC262B" w:rsidRPr="00647418" w:rsidRDefault="00BC262B" w:rsidP="00F639F8">
            <w:pPr>
              <w:rPr>
                <w:rFonts w:asciiTheme="majorHAnsi" w:hAnsiTheme="majorHAnsi" w:cs="Times New Roman"/>
              </w:rPr>
            </w:pPr>
          </w:p>
        </w:tc>
      </w:tr>
      <w:tr w:rsidR="00BC262B" w:rsidRPr="00647418" w14:paraId="2BD90C1E" w14:textId="77777777" w:rsidTr="00F639F8">
        <w:tc>
          <w:tcPr>
            <w:tcW w:w="776" w:type="dxa"/>
          </w:tcPr>
          <w:p w14:paraId="246336C3"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2</w:t>
            </w:r>
          </w:p>
        </w:tc>
        <w:tc>
          <w:tcPr>
            <w:tcW w:w="616" w:type="dxa"/>
          </w:tcPr>
          <w:p w14:paraId="0D38963C"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ID</w:t>
            </w:r>
          </w:p>
        </w:tc>
        <w:tc>
          <w:tcPr>
            <w:tcW w:w="1563" w:type="dxa"/>
          </w:tcPr>
          <w:p w14:paraId="4EE82289"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Query Format Code</w:t>
            </w:r>
          </w:p>
        </w:tc>
        <w:tc>
          <w:tcPr>
            <w:tcW w:w="4968" w:type="dxa"/>
          </w:tcPr>
          <w:p w14:paraId="3A81B816"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R</w:t>
            </w:r>
          </w:p>
        </w:tc>
        <w:tc>
          <w:tcPr>
            <w:tcW w:w="1653" w:type="dxa"/>
          </w:tcPr>
          <w:p w14:paraId="1D80076D" w14:textId="77777777" w:rsidR="00BC262B" w:rsidRPr="003843CC" w:rsidRDefault="00BC262B" w:rsidP="00F639F8">
            <w:pPr>
              <w:keepNext/>
              <w:spacing w:before="180" w:after="60" w:line="240" w:lineRule="auto"/>
              <w:rPr>
                <w:rFonts w:asciiTheme="majorHAnsi" w:eastAsia="Times New Roman" w:hAnsiTheme="majorHAnsi" w:cs="Times New Roman"/>
                <w:kern w:val="20"/>
                <w:lang w:val="fr-FR"/>
              </w:rPr>
            </w:pPr>
            <w:r>
              <w:rPr>
                <w:rFonts w:asciiTheme="majorHAnsi" w:eastAsia="Times New Roman" w:hAnsiTheme="majorHAnsi" w:cs="Times New Roman"/>
                <w:kern w:val="20"/>
                <w:lang w:val="fr-FR"/>
              </w:rPr>
              <w:t>S</w:t>
            </w:r>
            <w:r w:rsidRPr="0002014A">
              <w:rPr>
                <w:rFonts w:asciiTheme="majorHAnsi" w:eastAsia="Times New Roman" w:hAnsiTheme="majorHAnsi" w:cs="Times New Roman"/>
                <w:kern w:val="20"/>
                <w:lang w:val="fr-FR"/>
              </w:rPr>
              <w:t>ee</w:t>
            </w:r>
            <w:r>
              <w:rPr>
                <w:rFonts w:asciiTheme="majorHAnsi" w:eastAsia="Times New Roman" w:hAnsiTheme="majorHAnsi" w:cs="Times New Roman"/>
                <w:kern w:val="20"/>
                <w:lang w:val="fr-FR"/>
              </w:rPr>
              <w:t xml:space="preserve"> </w:t>
            </w:r>
            <w:r w:rsidRPr="003843CC">
              <w:rPr>
                <w:rFonts w:asciiTheme="majorHAnsi" w:eastAsia="Times New Roman" w:hAnsiTheme="majorHAnsi" w:cs="Times New Roman"/>
                <w:kern w:val="20"/>
                <w:lang w:val="fr-FR"/>
              </w:rPr>
              <w:t>HL7</w:t>
            </w:r>
            <w:r>
              <w:rPr>
                <w:rFonts w:asciiTheme="majorHAnsi" w:eastAsia="Times New Roman" w:hAnsiTheme="majorHAnsi" w:cs="Times New Roman"/>
                <w:kern w:val="20"/>
                <w:lang w:val="fr-FR"/>
              </w:rPr>
              <w:t xml:space="preserve"> </w:t>
            </w:r>
            <w:r w:rsidRPr="003843CC">
              <w:rPr>
                <w:rFonts w:asciiTheme="majorHAnsi" w:eastAsia="Times New Roman" w:hAnsiTheme="majorHAnsi" w:cs="Times New Roman"/>
                <w:kern w:val="20"/>
                <w:lang w:val="fr-FR"/>
              </w:rPr>
              <w:t>Table 0106</w:t>
            </w:r>
            <w:r w:rsidRPr="003843CC">
              <w:rPr>
                <w:rFonts w:asciiTheme="majorHAnsi" w:eastAsia="Times New Roman" w:hAnsiTheme="majorHAnsi" w:cs="Times New Roman"/>
                <w:kern w:val="20"/>
              </w:rPr>
              <w:fldChar w:fldCharType="begin"/>
            </w:r>
            <w:r w:rsidRPr="003843CC">
              <w:rPr>
                <w:rFonts w:asciiTheme="majorHAnsi" w:eastAsia="Times New Roman" w:hAnsiTheme="majorHAnsi" w:cs="Times New Roman"/>
                <w:kern w:val="20"/>
                <w:lang w:val="fr-FR"/>
              </w:rPr>
              <w:instrText xml:space="preserve"> XE "HL7 Table 0106 - Query/response format code" </w:instrText>
            </w:r>
            <w:r w:rsidRPr="003843CC">
              <w:rPr>
                <w:rFonts w:asciiTheme="majorHAnsi" w:eastAsia="Times New Roman" w:hAnsiTheme="majorHAnsi" w:cs="Times New Roman"/>
                <w:kern w:val="20"/>
              </w:rPr>
              <w:fldChar w:fldCharType="end"/>
            </w:r>
          </w:p>
          <w:p w14:paraId="53A9957F" w14:textId="77777777" w:rsidR="00BC262B" w:rsidRPr="0002014A" w:rsidRDefault="00BC262B" w:rsidP="00F639F8">
            <w:pPr>
              <w:rPr>
                <w:rFonts w:asciiTheme="majorHAnsi" w:hAnsiTheme="majorHAnsi" w:cs="Times New Roman"/>
              </w:rPr>
            </w:pPr>
          </w:p>
        </w:tc>
      </w:tr>
      <w:tr w:rsidR="00BC262B" w:rsidRPr="00647418" w14:paraId="3237E560" w14:textId="77777777" w:rsidTr="00F639F8">
        <w:tc>
          <w:tcPr>
            <w:tcW w:w="776" w:type="dxa"/>
          </w:tcPr>
          <w:p w14:paraId="40B2B2B7"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3</w:t>
            </w:r>
          </w:p>
        </w:tc>
        <w:tc>
          <w:tcPr>
            <w:tcW w:w="616" w:type="dxa"/>
          </w:tcPr>
          <w:p w14:paraId="227EEBD3"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ID</w:t>
            </w:r>
          </w:p>
        </w:tc>
        <w:tc>
          <w:tcPr>
            <w:tcW w:w="1563" w:type="dxa"/>
          </w:tcPr>
          <w:p w14:paraId="7A29D338"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Query Priority</w:t>
            </w:r>
          </w:p>
        </w:tc>
        <w:tc>
          <w:tcPr>
            <w:tcW w:w="4968" w:type="dxa"/>
          </w:tcPr>
          <w:p w14:paraId="3198F5D1"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I</w:t>
            </w:r>
          </w:p>
        </w:tc>
        <w:tc>
          <w:tcPr>
            <w:tcW w:w="1653" w:type="dxa"/>
          </w:tcPr>
          <w:p w14:paraId="541B311C" w14:textId="77777777" w:rsidR="00BC262B" w:rsidRPr="0002014A" w:rsidRDefault="00BC262B" w:rsidP="00F639F8">
            <w:pPr>
              <w:rPr>
                <w:rFonts w:asciiTheme="majorHAnsi" w:hAnsiTheme="majorHAnsi" w:cs="Times New Roman"/>
              </w:rPr>
            </w:pPr>
            <w:r w:rsidRPr="0002014A">
              <w:rPr>
                <w:rFonts w:asciiTheme="majorHAnsi" w:hAnsiTheme="majorHAnsi" w:cs="Times New Roman"/>
              </w:rPr>
              <w:t>See HL7 Table 0091</w:t>
            </w:r>
          </w:p>
        </w:tc>
      </w:tr>
      <w:tr w:rsidR="00BC262B" w:rsidRPr="00647418" w14:paraId="6A888306" w14:textId="77777777" w:rsidTr="00F639F8">
        <w:tc>
          <w:tcPr>
            <w:tcW w:w="776" w:type="dxa"/>
          </w:tcPr>
          <w:p w14:paraId="2567646D"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4</w:t>
            </w:r>
          </w:p>
        </w:tc>
        <w:tc>
          <w:tcPr>
            <w:tcW w:w="616" w:type="dxa"/>
          </w:tcPr>
          <w:p w14:paraId="0A846731"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ST</w:t>
            </w:r>
          </w:p>
        </w:tc>
        <w:tc>
          <w:tcPr>
            <w:tcW w:w="1563" w:type="dxa"/>
          </w:tcPr>
          <w:p w14:paraId="1477821E"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Query ID</w:t>
            </w:r>
          </w:p>
        </w:tc>
        <w:tc>
          <w:tcPr>
            <w:tcW w:w="4968" w:type="dxa"/>
          </w:tcPr>
          <w:p w14:paraId="47C77F08"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1001</w:t>
            </w:r>
          </w:p>
        </w:tc>
        <w:tc>
          <w:tcPr>
            <w:tcW w:w="1653" w:type="dxa"/>
          </w:tcPr>
          <w:p w14:paraId="4B613058" w14:textId="77777777" w:rsidR="00BC262B" w:rsidRPr="00647418" w:rsidRDefault="00BC262B" w:rsidP="00F639F8">
            <w:pPr>
              <w:rPr>
                <w:rFonts w:asciiTheme="majorHAnsi" w:hAnsiTheme="majorHAnsi" w:cs="Times New Roman"/>
              </w:rPr>
            </w:pPr>
          </w:p>
        </w:tc>
      </w:tr>
      <w:tr w:rsidR="00BC262B" w:rsidRPr="00647418" w14:paraId="55A27075" w14:textId="77777777" w:rsidTr="00F639F8">
        <w:tc>
          <w:tcPr>
            <w:tcW w:w="776" w:type="dxa"/>
          </w:tcPr>
          <w:p w14:paraId="12175BF8"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7</w:t>
            </w:r>
          </w:p>
        </w:tc>
        <w:tc>
          <w:tcPr>
            <w:tcW w:w="616" w:type="dxa"/>
          </w:tcPr>
          <w:p w14:paraId="252FE3F4"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CQ</w:t>
            </w:r>
          </w:p>
        </w:tc>
        <w:tc>
          <w:tcPr>
            <w:tcW w:w="1563" w:type="dxa"/>
          </w:tcPr>
          <w:p w14:paraId="3948DD96"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Quantity Limited Request</w:t>
            </w:r>
          </w:p>
        </w:tc>
        <w:tc>
          <w:tcPr>
            <w:tcW w:w="4968" w:type="dxa"/>
          </w:tcPr>
          <w:p w14:paraId="3B698415"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1</w:t>
            </w:r>
          </w:p>
        </w:tc>
        <w:tc>
          <w:tcPr>
            <w:tcW w:w="1653" w:type="dxa"/>
          </w:tcPr>
          <w:p w14:paraId="59FCE322" w14:textId="77777777" w:rsidR="00BC262B" w:rsidRPr="00647418" w:rsidRDefault="00BC262B" w:rsidP="00F639F8">
            <w:pPr>
              <w:rPr>
                <w:rFonts w:asciiTheme="majorHAnsi" w:hAnsiTheme="majorHAnsi" w:cs="Times New Roman"/>
              </w:rPr>
            </w:pPr>
          </w:p>
        </w:tc>
      </w:tr>
      <w:tr w:rsidR="00BC262B" w:rsidRPr="00647418" w14:paraId="5378ED03" w14:textId="77777777" w:rsidTr="00F639F8">
        <w:tc>
          <w:tcPr>
            <w:tcW w:w="776" w:type="dxa"/>
          </w:tcPr>
          <w:p w14:paraId="53C121ED"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8</w:t>
            </w:r>
          </w:p>
        </w:tc>
        <w:tc>
          <w:tcPr>
            <w:tcW w:w="616" w:type="dxa"/>
          </w:tcPr>
          <w:p w14:paraId="333F70BE"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XCN</w:t>
            </w:r>
          </w:p>
        </w:tc>
        <w:tc>
          <w:tcPr>
            <w:tcW w:w="1563" w:type="dxa"/>
          </w:tcPr>
          <w:p w14:paraId="23D4F53A"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Who Subject Filter</w:t>
            </w:r>
          </w:p>
        </w:tc>
        <w:tc>
          <w:tcPr>
            <w:tcW w:w="4968" w:type="dxa"/>
          </w:tcPr>
          <w:p w14:paraId="3BD0817F" w14:textId="77777777" w:rsidR="00BC262B" w:rsidRPr="00647418" w:rsidRDefault="00BC262B" w:rsidP="00F639F8">
            <w:pPr>
              <w:rPr>
                <w:rFonts w:asciiTheme="majorHAnsi" w:hAnsiTheme="majorHAnsi" w:cs="Times New Roman"/>
              </w:rPr>
            </w:pPr>
            <w:r w:rsidRPr="00647418">
              <w:rPr>
                <w:rFonts w:asciiTheme="majorHAnsi" w:hAnsiTheme="majorHAnsi" w:cs="Times New Roman"/>
              </w:rPr>
              <w:t>666660008</w:t>
            </w:r>
          </w:p>
        </w:tc>
        <w:tc>
          <w:tcPr>
            <w:tcW w:w="1653" w:type="dxa"/>
          </w:tcPr>
          <w:p w14:paraId="4904AD4B" w14:textId="77777777" w:rsidR="00BC262B" w:rsidRPr="00647418" w:rsidRDefault="00BC262B" w:rsidP="00F639F8">
            <w:pPr>
              <w:rPr>
                <w:rFonts w:asciiTheme="majorHAnsi" w:hAnsiTheme="majorHAnsi" w:cs="Times New Roman"/>
              </w:rPr>
            </w:pPr>
            <w:r>
              <w:rPr>
                <w:rFonts w:asciiTheme="majorHAnsi" w:hAnsiTheme="majorHAnsi" w:cs="Times New Roman"/>
              </w:rPr>
              <w:t xml:space="preserve">Patient </w:t>
            </w:r>
            <w:r w:rsidRPr="00647418">
              <w:rPr>
                <w:rFonts w:asciiTheme="majorHAnsi" w:hAnsiTheme="majorHAnsi" w:cs="Times New Roman"/>
              </w:rPr>
              <w:t>SSN</w:t>
            </w:r>
          </w:p>
        </w:tc>
      </w:tr>
    </w:tbl>
    <w:p w14:paraId="612972F7" w14:textId="77777777" w:rsidR="00BC262B" w:rsidRDefault="00BC262B" w:rsidP="00BC262B">
      <w:pPr>
        <w:rPr>
          <w:rFonts w:asciiTheme="majorHAnsi" w:hAnsiTheme="majorHAnsi" w:cs="Times New Roman"/>
        </w:rPr>
      </w:pPr>
    </w:p>
    <w:p w14:paraId="0E2C56A2" w14:textId="77777777" w:rsidR="00BC262B" w:rsidRPr="0024282F" w:rsidRDefault="00BC262B" w:rsidP="00BC262B">
      <w:pPr>
        <w:keepNext/>
        <w:spacing w:before="180" w:after="60" w:line="240" w:lineRule="auto"/>
        <w:jc w:val="center"/>
        <w:rPr>
          <w:rFonts w:asciiTheme="majorHAnsi" w:eastAsia="Times New Roman" w:hAnsiTheme="majorHAnsi" w:cs="Times New Roman"/>
          <w:kern w:val="20"/>
          <w:lang w:val="fr-FR"/>
        </w:rPr>
      </w:pPr>
      <w:r w:rsidRPr="0024282F">
        <w:rPr>
          <w:rFonts w:asciiTheme="majorHAnsi" w:eastAsia="Times New Roman" w:hAnsiTheme="majorHAnsi" w:cs="Times New Roman"/>
          <w:kern w:val="20"/>
          <w:lang w:val="fr-FR"/>
        </w:rPr>
        <w:t>HL7 Table 0106 – Query/Response format code</w:t>
      </w:r>
      <w:r w:rsidRPr="0024282F">
        <w:rPr>
          <w:rFonts w:asciiTheme="majorHAnsi" w:eastAsia="Times New Roman" w:hAnsiTheme="majorHAnsi" w:cs="Times New Roman"/>
          <w:kern w:val="20"/>
        </w:rPr>
        <w:fldChar w:fldCharType="begin"/>
      </w:r>
      <w:r w:rsidRPr="0024282F">
        <w:rPr>
          <w:rFonts w:asciiTheme="majorHAnsi" w:eastAsia="Times New Roman" w:hAnsiTheme="majorHAnsi" w:cs="Times New Roman"/>
          <w:kern w:val="20"/>
          <w:lang w:val="fr-FR"/>
        </w:rPr>
        <w:instrText xml:space="preserve"> XE "HL7 Table 0106 - Query/response format code" </w:instrText>
      </w:r>
      <w:r w:rsidRPr="0024282F">
        <w:rPr>
          <w:rFonts w:asciiTheme="majorHAnsi" w:eastAsia="Times New Roman" w:hAnsiTheme="majorHAnsi" w:cs="Times New Roman"/>
          <w:kern w:val="20"/>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3272"/>
        <w:gridCol w:w="3063"/>
        <w:gridCol w:w="3119"/>
      </w:tblGrid>
      <w:tr w:rsidR="00BC262B" w:rsidRPr="003843CC" w14:paraId="22CF9423" w14:textId="77777777" w:rsidTr="00F639F8">
        <w:trPr>
          <w:tblHeader/>
          <w:jc w:val="center"/>
        </w:trPr>
        <w:tc>
          <w:tcPr>
            <w:tcW w:w="3272" w:type="dxa"/>
            <w:tcBorders>
              <w:top w:val="double" w:sz="4" w:space="0" w:color="auto"/>
              <w:bottom w:val="single" w:sz="4" w:space="0" w:color="auto"/>
            </w:tcBorders>
            <w:shd w:val="pct10" w:color="auto" w:fill="FFFFFF"/>
          </w:tcPr>
          <w:p w14:paraId="560443B7" w14:textId="77777777" w:rsidR="00BC262B" w:rsidRPr="003843CC" w:rsidRDefault="00BC262B" w:rsidP="00F639F8">
            <w:pPr>
              <w:keepNext/>
              <w:widowControl w:val="0"/>
              <w:spacing w:before="40" w:after="20" w:line="240" w:lineRule="auto"/>
              <w:jc w:val="center"/>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Value</w:t>
            </w:r>
          </w:p>
        </w:tc>
        <w:tc>
          <w:tcPr>
            <w:tcW w:w="3063" w:type="dxa"/>
            <w:tcBorders>
              <w:top w:val="double" w:sz="4" w:space="0" w:color="auto"/>
              <w:bottom w:val="single" w:sz="4" w:space="0" w:color="auto"/>
            </w:tcBorders>
            <w:shd w:val="pct10" w:color="auto" w:fill="FFFFFF"/>
          </w:tcPr>
          <w:p w14:paraId="7CA6AC87" w14:textId="77777777" w:rsidR="00BC262B" w:rsidRPr="003843CC" w:rsidRDefault="00BC262B" w:rsidP="00F639F8">
            <w:pPr>
              <w:keepNext/>
              <w:widowControl w:val="0"/>
              <w:spacing w:before="40" w:after="20" w:line="240" w:lineRule="auto"/>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Description</w:t>
            </w:r>
          </w:p>
        </w:tc>
        <w:tc>
          <w:tcPr>
            <w:tcW w:w="3119" w:type="dxa"/>
            <w:tcBorders>
              <w:top w:val="double" w:sz="4" w:space="0" w:color="auto"/>
              <w:bottom w:val="single" w:sz="4" w:space="0" w:color="auto"/>
            </w:tcBorders>
            <w:shd w:val="pct10" w:color="auto" w:fill="FFFFFF"/>
          </w:tcPr>
          <w:p w14:paraId="2135AA36" w14:textId="77777777" w:rsidR="00BC262B" w:rsidRPr="003843CC" w:rsidRDefault="00BC262B" w:rsidP="00F639F8">
            <w:pPr>
              <w:keepNext/>
              <w:widowControl w:val="0"/>
              <w:spacing w:before="40" w:after="20" w:line="240" w:lineRule="auto"/>
              <w:rPr>
                <w:rFonts w:asciiTheme="majorHAnsi" w:eastAsia="Times New Roman" w:hAnsiTheme="majorHAnsi" w:cs="Arial"/>
                <w:b/>
                <w:kern w:val="20"/>
                <w:sz w:val="28"/>
                <w:szCs w:val="28"/>
                <w:lang w:val="fr-FR"/>
              </w:rPr>
            </w:pPr>
            <w:r w:rsidRPr="003843CC">
              <w:rPr>
                <w:rFonts w:asciiTheme="majorHAnsi" w:eastAsia="Times New Roman" w:hAnsiTheme="majorHAnsi" w:cs="Arial"/>
                <w:b/>
                <w:kern w:val="20"/>
                <w:sz w:val="28"/>
                <w:szCs w:val="28"/>
                <w:lang w:val="fr-FR"/>
              </w:rPr>
              <w:t>Comment</w:t>
            </w:r>
          </w:p>
        </w:tc>
      </w:tr>
      <w:tr w:rsidR="00BC262B" w:rsidRPr="003843CC" w14:paraId="6B9A3BFA" w14:textId="77777777" w:rsidTr="00F639F8">
        <w:trPr>
          <w:jc w:val="center"/>
        </w:trPr>
        <w:tc>
          <w:tcPr>
            <w:tcW w:w="3272" w:type="dxa"/>
            <w:tcBorders>
              <w:top w:val="single" w:sz="4" w:space="0" w:color="auto"/>
              <w:bottom w:val="single" w:sz="4" w:space="0" w:color="auto"/>
            </w:tcBorders>
          </w:tcPr>
          <w:p w14:paraId="1072D73D" w14:textId="77777777" w:rsidR="00BC262B" w:rsidRPr="003843CC" w:rsidRDefault="00BC262B" w:rsidP="00F639F8">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D</w:t>
            </w:r>
          </w:p>
        </w:tc>
        <w:tc>
          <w:tcPr>
            <w:tcW w:w="3063" w:type="dxa"/>
            <w:tcBorders>
              <w:top w:val="single" w:sz="4" w:space="0" w:color="auto"/>
              <w:bottom w:val="single" w:sz="4" w:space="0" w:color="auto"/>
            </w:tcBorders>
          </w:tcPr>
          <w:p w14:paraId="20B7EE71"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display format</w:t>
            </w:r>
          </w:p>
        </w:tc>
        <w:tc>
          <w:tcPr>
            <w:tcW w:w="3119" w:type="dxa"/>
            <w:tcBorders>
              <w:top w:val="single" w:sz="4" w:space="0" w:color="auto"/>
              <w:bottom w:val="single" w:sz="4" w:space="0" w:color="auto"/>
            </w:tcBorders>
          </w:tcPr>
          <w:p w14:paraId="4B433021" w14:textId="77777777" w:rsidR="00BC262B" w:rsidRPr="003843CC" w:rsidRDefault="00BC262B" w:rsidP="00F639F8">
            <w:pPr>
              <w:widowControl w:val="0"/>
              <w:spacing w:before="20" w:after="10" w:line="240" w:lineRule="auto"/>
              <w:rPr>
                <w:rFonts w:asciiTheme="majorHAnsi" w:eastAsia="Times New Roman" w:hAnsiTheme="majorHAnsi" w:cs="Arial"/>
                <w:kern w:val="20"/>
                <w:sz w:val="28"/>
                <w:szCs w:val="28"/>
              </w:rPr>
            </w:pPr>
          </w:p>
        </w:tc>
      </w:tr>
      <w:tr w:rsidR="00BC262B" w:rsidRPr="003843CC" w14:paraId="59132183" w14:textId="77777777" w:rsidTr="00F639F8">
        <w:trPr>
          <w:jc w:val="center"/>
        </w:trPr>
        <w:tc>
          <w:tcPr>
            <w:tcW w:w="3272" w:type="dxa"/>
            <w:tcBorders>
              <w:top w:val="single" w:sz="4" w:space="0" w:color="auto"/>
              <w:bottom w:val="single" w:sz="4" w:space="0" w:color="auto"/>
            </w:tcBorders>
          </w:tcPr>
          <w:p w14:paraId="16FBC56F" w14:textId="77777777" w:rsidR="00BC262B" w:rsidRPr="003843CC" w:rsidRDefault="00BC262B" w:rsidP="00F639F8">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R</w:t>
            </w:r>
          </w:p>
        </w:tc>
        <w:tc>
          <w:tcPr>
            <w:tcW w:w="3063" w:type="dxa"/>
            <w:tcBorders>
              <w:top w:val="single" w:sz="4" w:space="0" w:color="auto"/>
              <w:bottom w:val="single" w:sz="4" w:space="0" w:color="auto"/>
            </w:tcBorders>
          </w:tcPr>
          <w:p w14:paraId="53D1DE1B"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record-oriented format</w:t>
            </w:r>
          </w:p>
        </w:tc>
        <w:tc>
          <w:tcPr>
            <w:tcW w:w="3119" w:type="dxa"/>
            <w:tcBorders>
              <w:top w:val="single" w:sz="4" w:space="0" w:color="auto"/>
              <w:bottom w:val="single" w:sz="4" w:space="0" w:color="auto"/>
            </w:tcBorders>
          </w:tcPr>
          <w:p w14:paraId="3542A726"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4818A2">
              <w:rPr>
                <w:rFonts w:asciiTheme="majorHAnsi" w:eastAsia="Times New Roman" w:hAnsiTheme="majorHAnsi" w:cs="Arial"/>
                <w:kern w:val="20"/>
              </w:rPr>
              <w:t>For Vitals Query, the ACK Response contains PID, OBR and OBX segments containing Vitals Observations results.</w:t>
            </w:r>
            <w:r>
              <w:rPr>
                <w:rFonts w:asciiTheme="majorHAnsi" w:eastAsia="Times New Roman" w:hAnsiTheme="majorHAnsi" w:cs="Arial"/>
                <w:kern w:val="20"/>
              </w:rPr>
              <w:t xml:space="preserve"> </w:t>
            </w:r>
          </w:p>
        </w:tc>
      </w:tr>
      <w:tr w:rsidR="00BC262B" w:rsidRPr="003843CC" w14:paraId="65F3107F" w14:textId="77777777" w:rsidTr="00F639F8">
        <w:trPr>
          <w:jc w:val="center"/>
        </w:trPr>
        <w:tc>
          <w:tcPr>
            <w:tcW w:w="3272" w:type="dxa"/>
            <w:tcBorders>
              <w:top w:val="single" w:sz="4" w:space="0" w:color="auto"/>
              <w:bottom w:val="double" w:sz="4" w:space="0" w:color="auto"/>
            </w:tcBorders>
          </w:tcPr>
          <w:p w14:paraId="4DF98E15" w14:textId="77777777" w:rsidR="00BC262B" w:rsidRPr="003843CC" w:rsidRDefault="00BC262B" w:rsidP="00F639F8">
            <w:pPr>
              <w:widowControl w:val="0"/>
              <w:spacing w:before="20" w:after="10" w:line="240" w:lineRule="auto"/>
              <w:jc w:val="center"/>
              <w:rPr>
                <w:rFonts w:asciiTheme="majorHAnsi" w:eastAsia="Times New Roman" w:hAnsiTheme="majorHAnsi" w:cs="Arial"/>
                <w:kern w:val="20"/>
              </w:rPr>
            </w:pPr>
            <w:r w:rsidRPr="003843CC">
              <w:rPr>
                <w:rFonts w:asciiTheme="majorHAnsi" w:eastAsia="Times New Roman" w:hAnsiTheme="majorHAnsi" w:cs="Arial"/>
                <w:kern w:val="20"/>
              </w:rPr>
              <w:t>T</w:t>
            </w:r>
          </w:p>
        </w:tc>
        <w:tc>
          <w:tcPr>
            <w:tcW w:w="3063" w:type="dxa"/>
            <w:tcBorders>
              <w:top w:val="single" w:sz="4" w:space="0" w:color="auto"/>
              <w:bottom w:val="double" w:sz="4" w:space="0" w:color="auto"/>
            </w:tcBorders>
          </w:tcPr>
          <w:p w14:paraId="79CCA041" w14:textId="77777777" w:rsidR="00BC262B" w:rsidRPr="003843CC" w:rsidRDefault="00BC262B" w:rsidP="00F639F8">
            <w:pPr>
              <w:widowControl w:val="0"/>
              <w:spacing w:before="20" w:after="10" w:line="240" w:lineRule="auto"/>
              <w:rPr>
                <w:rFonts w:asciiTheme="majorHAnsi" w:eastAsia="Times New Roman" w:hAnsiTheme="majorHAnsi" w:cs="Arial"/>
                <w:kern w:val="20"/>
              </w:rPr>
            </w:pPr>
            <w:r w:rsidRPr="003843CC">
              <w:rPr>
                <w:rFonts w:asciiTheme="majorHAnsi" w:eastAsia="Times New Roman" w:hAnsiTheme="majorHAnsi" w:cs="Arial"/>
                <w:kern w:val="20"/>
              </w:rPr>
              <w:t>Response is in tabular format</w:t>
            </w:r>
          </w:p>
        </w:tc>
        <w:tc>
          <w:tcPr>
            <w:tcW w:w="3119" w:type="dxa"/>
            <w:tcBorders>
              <w:top w:val="single" w:sz="4" w:space="0" w:color="auto"/>
              <w:bottom w:val="double" w:sz="4" w:space="0" w:color="auto"/>
            </w:tcBorders>
          </w:tcPr>
          <w:p w14:paraId="3A2CDBA5" w14:textId="77777777" w:rsidR="00BC262B" w:rsidRPr="003843CC" w:rsidRDefault="00BC262B" w:rsidP="00F639F8">
            <w:pPr>
              <w:widowControl w:val="0"/>
              <w:spacing w:before="20" w:after="10" w:line="240" w:lineRule="auto"/>
              <w:rPr>
                <w:rFonts w:asciiTheme="majorHAnsi" w:eastAsia="Times New Roman" w:hAnsiTheme="majorHAnsi" w:cs="Arial"/>
                <w:kern w:val="20"/>
                <w:sz w:val="28"/>
                <w:szCs w:val="28"/>
              </w:rPr>
            </w:pPr>
          </w:p>
        </w:tc>
      </w:tr>
    </w:tbl>
    <w:p w14:paraId="38CCC3E2" w14:textId="77777777" w:rsidR="00BC262B" w:rsidRDefault="00BC262B" w:rsidP="00BC262B">
      <w:pPr>
        <w:rPr>
          <w:rFonts w:asciiTheme="majorHAnsi" w:hAnsiTheme="majorHAnsi" w:cs="Times New Roman"/>
        </w:rPr>
      </w:pPr>
    </w:p>
    <w:p w14:paraId="22839696" w14:textId="77777777" w:rsidR="00BC262B" w:rsidRPr="0029264E" w:rsidRDefault="00BC262B" w:rsidP="00BC262B">
      <w:pPr>
        <w:jc w:val="center"/>
        <w:rPr>
          <w:rFonts w:asciiTheme="majorHAnsi" w:hAnsiTheme="majorHAnsi" w:cs="Times New Roman"/>
        </w:rPr>
      </w:pPr>
      <w:r w:rsidRPr="0029264E">
        <w:rPr>
          <w:rFonts w:asciiTheme="majorHAnsi" w:hAnsiTheme="majorHAnsi" w:cs="Times New Roman"/>
        </w:rPr>
        <w:t>HL7 Table 0091 - Query priority</w:t>
      </w:r>
      <w:r w:rsidRPr="0029264E">
        <w:rPr>
          <w:rFonts w:asciiTheme="majorHAnsi" w:hAnsiTheme="majorHAnsi" w:cs="Times New Roman"/>
        </w:rPr>
        <w:fldChar w:fldCharType="begin"/>
      </w:r>
      <w:r w:rsidRPr="0029264E">
        <w:rPr>
          <w:rFonts w:asciiTheme="majorHAnsi" w:hAnsiTheme="majorHAnsi" w:cs="Times New Roman"/>
        </w:rPr>
        <w:instrText xml:space="preserve"> XE "HL7 Table 0091 - Query priority" </w:instrText>
      </w:r>
      <w:r w:rsidRPr="0029264E">
        <w:rPr>
          <w:rFonts w:asciiTheme="majorHAnsi" w:hAnsiTheme="majorHAnsi" w:cs="Times New Roman"/>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4159"/>
        <w:gridCol w:w="4860"/>
      </w:tblGrid>
      <w:tr w:rsidR="00BC262B" w:rsidRPr="0029264E" w14:paraId="377642FD" w14:textId="77777777" w:rsidTr="00F639F8">
        <w:trPr>
          <w:tblHeader/>
          <w:jc w:val="center"/>
        </w:trPr>
        <w:tc>
          <w:tcPr>
            <w:tcW w:w="4159" w:type="dxa"/>
            <w:tcBorders>
              <w:top w:val="double" w:sz="4" w:space="0" w:color="auto"/>
              <w:bottom w:val="nil"/>
            </w:tcBorders>
            <w:shd w:val="pct10" w:color="auto" w:fill="FFFFFF"/>
          </w:tcPr>
          <w:p w14:paraId="2D34B808" w14:textId="77777777" w:rsidR="00BC262B" w:rsidRPr="0029264E" w:rsidRDefault="00BC262B" w:rsidP="00F639F8">
            <w:pPr>
              <w:rPr>
                <w:rFonts w:asciiTheme="majorHAnsi" w:hAnsiTheme="majorHAnsi" w:cs="Times New Roman"/>
                <w:b/>
              </w:rPr>
            </w:pPr>
            <w:r w:rsidRPr="0029264E">
              <w:rPr>
                <w:rFonts w:asciiTheme="majorHAnsi" w:hAnsiTheme="majorHAnsi" w:cs="Times New Roman"/>
                <w:b/>
              </w:rPr>
              <w:t>Value</w:t>
            </w:r>
          </w:p>
        </w:tc>
        <w:tc>
          <w:tcPr>
            <w:tcW w:w="4860" w:type="dxa"/>
            <w:tcBorders>
              <w:top w:val="double" w:sz="4" w:space="0" w:color="auto"/>
              <w:bottom w:val="nil"/>
            </w:tcBorders>
            <w:shd w:val="pct10" w:color="auto" w:fill="FFFFFF"/>
          </w:tcPr>
          <w:p w14:paraId="5A84E5F1" w14:textId="77777777" w:rsidR="00BC262B" w:rsidRPr="0029264E" w:rsidRDefault="00BC262B" w:rsidP="00F639F8">
            <w:pPr>
              <w:rPr>
                <w:rFonts w:asciiTheme="majorHAnsi" w:hAnsiTheme="majorHAnsi" w:cs="Times New Roman"/>
                <w:b/>
              </w:rPr>
            </w:pPr>
            <w:r w:rsidRPr="0029264E">
              <w:rPr>
                <w:rFonts w:asciiTheme="majorHAnsi" w:hAnsiTheme="majorHAnsi" w:cs="Times New Roman"/>
                <w:b/>
              </w:rPr>
              <w:t>Description</w:t>
            </w:r>
          </w:p>
        </w:tc>
      </w:tr>
      <w:tr w:rsidR="00BC262B" w:rsidRPr="0029264E" w14:paraId="48495D89" w14:textId="77777777" w:rsidTr="00F639F8">
        <w:trPr>
          <w:jc w:val="center"/>
        </w:trPr>
        <w:tc>
          <w:tcPr>
            <w:tcW w:w="4159" w:type="dxa"/>
            <w:tcBorders>
              <w:top w:val="single" w:sz="4" w:space="0" w:color="auto"/>
              <w:bottom w:val="nil"/>
            </w:tcBorders>
          </w:tcPr>
          <w:p w14:paraId="4EF4C817" w14:textId="77777777" w:rsidR="00BC262B" w:rsidRPr="0029264E" w:rsidRDefault="00BC262B" w:rsidP="00F639F8">
            <w:pPr>
              <w:rPr>
                <w:rFonts w:asciiTheme="majorHAnsi" w:hAnsiTheme="majorHAnsi" w:cs="Times New Roman"/>
              </w:rPr>
            </w:pPr>
            <w:r w:rsidRPr="0029264E">
              <w:rPr>
                <w:rFonts w:asciiTheme="majorHAnsi" w:hAnsiTheme="majorHAnsi" w:cs="Times New Roman"/>
              </w:rPr>
              <w:t>D</w:t>
            </w:r>
          </w:p>
        </w:tc>
        <w:tc>
          <w:tcPr>
            <w:tcW w:w="4860" w:type="dxa"/>
            <w:tcBorders>
              <w:top w:val="single" w:sz="4" w:space="0" w:color="auto"/>
              <w:bottom w:val="nil"/>
            </w:tcBorders>
          </w:tcPr>
          <w:p w14:paraId="1FACEE94" w14:textId="77777777" w:rsidR="00BC262B" w:rsidRPr="0029264E" w:rsidRDefault="00BC262B" w:rsidP="00F639F8">
            <w:pPr>
              <w:rPr>
                <w:rFonts w:asciiTheme="majorHAnsi" w:hAnsiTheme="majorHAnsi" w:cs="Times New Roman"/>
              </w:rPr>
            </w:pPr>
            <w:r w:rsidRPr="0029264E">
              <w:rPr>
                <w:rFonts w:asciiTheme="majorHAnsi" w:hAnsiTheme="majorHAnsi" w:cs="Times New Roman"/>
              </w:rPr>
              <w:t>Deferred</w:t>
            </w:r>
          </w:p>
        </w:tc>
      </w:tr>
      <w:tr w:rsidR="00BC262B" w:rsidRPr="0029264E" w14:paraId="70E8B0D7" w14:textId="77777777" w:rsidTr="00F639F8">
        <w:trPr>
          <w:jc w:val="center"/>
        </w:trPr>
        <w:tc>
          <w:tcPr>
            <w:tcW w:w="4159" w:type="dxa"/>
            <w:tcBorders>
              <w:top w:val="single" w:sz="6" w:space="0" w:color="auto"/>
              <w:bottom w:val="double" w:sz="4" w:space="0" w:color="auto"/>
            </w:tcBorders>
          </w:tcPr>
          <w:p w14:paraId="41962C55" w14:textId="77777777" w:rsidR="00BC262B" w:rsidRPr="0029264E" w:rsidRDefault="00BC262B" w:rsidP="00F639F8">
            <w:pPr>
              <w:rPr>
                <w:rFonts w:asciiTheme="majorHAnsi" w:hAnsiTheme="majorHAnsi" w:cs="Times New Roman"/>
              </w:rPr>
            </w:pPr>
            <w:r w:rsidRPr="0029264E">
              <w:rPr>
                <w:rFonts w:asciiTheme="majorHAnsi" w:hAnsiTheme="majorHAnsi" w:cs="Times New Roman"/>
              </w:rPr>
              <w:t>I</w:t>
            </w:r>
          </w:p>
        </w:tc>
        <w:tc>
          <w:tcPr>
            <w:tcW w:w="4860" w:type="dxa"/>
            <w:tcBorders>
              <w:top w:val="single" w:sz="6" w:space="0" w:color="auto"/>
              <w:bottom w:val="double" w:sz="4" w:space="0" w:color="auto"/>
            </w:tcBorders>
          </w:tcPr>
          <w:p w14:paraId="392F915F" w14:textId="77777777" w:rsidR="00BC262B" w:rsidRPr="0029264E" w:rsidRDefault="00BC262B" w:rsidP="00F639F8">
            <w:pPr>
              <w:rPr>
                <w:rFonts w:asciiTheme="majorHAnsi" w:hAnsiTheme="majorHAnsi" w:cs="Times New Roman"/>
              </w:rPr>
            </w:pPr>
            <w:r w:rsidRPr="0029264E">
              <w:rPr>
                <w:rFonts w:asciiTheme="majorHAnsi" w:hAnsiTheme="majorHAnsi" w:cs="Times New Roman"/>
              </w:rPr>
              <w:t>Immediate</w:t>
            </w:r>
          </w:p>
        </w:tc>
      </w:tr>
    </w:tbl>
    <w:p w14:paraId="29D52550" w14:textId="77777777" w:rsidR="00BC262B" w:rsidRDefault="00BC262B" w:rsidP="00BC262B">
      <w:pPr>
        <w:rPr>
          <w:rFonts w:asciiTheme="majorHAnsi" w:hAnsiTheme="majorHAnsi" w:cs="Times New Roman"/>
          <w:b/>
          <w:bCs/>
          <w:i/>
          <w:iCs/>
          <w:sz w:val="32"/>
          <w:szCs w:val="32"/>
        </w:rPr>
      </w:pPr>
    </w:p>
    <w:p w14:paraId="7105359E" w14:textId="77777777" w:rsidR="00BC262B" w:rsidRPr="00FE197A" w:rsidRDefault="00BC262B" w:rsidP="00BC262B">
      <w:pPr>
        <w:pStyle w:val="Style2"/>
      </w:pPr>
      <w:bookmarkStart w:id="849" w:name="_Toc398038664"/>
      <w:r w:rsidRPr="00FE197A">
        <w:t>RGS Segment — Resource Group</w:t>
      </w:r>
      <w:bookmarkEnd w:id="84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57"/>
        <w:gridCol w:w="720"/>
        <w:gridCol w:w="2697"/>
        <w:gridCol w:w="4674"/>
        <w:gridCol w:w="828"/>
      </w:tblGrid>
      <w:tr w:rsidR="00BC262B" w:rsidRPr="003A1A9C" w14:paraId="2F8C970F" w14:textId="77777777" w:rsidTr="00F639F8">
        <w:tc>
          <w:tcPr>
            <w:tcW w:w="657" w:type="dxa"/>
            <w:shd w:val="clear" w:color="auto" w:fill="D9D9D9" w:themeFill="background1" w:themeFillShade="D9"/>
          </w:tcPr>
          <w:p w14:paraId="6FE6DA2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720" w:type="dxa"/>
            <w:shd w:val="clear" w:color="auto" w:fill="D9D9D9" w:themeFill="background1" w:themeFillShade="D9"/>
          </w:tcPr>
          <w:p w14:paraId="064B9F1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697" w:type="dxa"/>
            <w:shd w:val="clear" w:color="auto" w:fill="D9D9D9" w:themeFill="background1" w:themeFillShade="D9"/>
          </w:tcPr>
          <w:p w14:paraId="1E22697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4674" w:type="dxa"/>
            <w:shd w:val="clear" w:color="auto" w:fill="D9D9D9" w:themeFill="background1" w:themeFillShade="D9"/>
          </w:tcPr>
          <w:p w14:paraId="293460E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D9D9D9" w:themeFill="background1" w:themeFillShade="D9"/>
          </w:tcPr>
          <w:p w14:paraId="59766EFC"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7BFC0E5F" w14:textId="77777777" w:rsidTr="00F639F8">
        <w:tc>
          <w:tcPr>
            <w:tcW w:w="657" w:type="dxa"/>
          </w:tcPr>
          <w:p w14:paraId="3F8BE84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720" w:type="dxa"/>
          </w:tcPr>
          <w:p w14:paraId="755BA13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2697" w:type="dxa"/>
          </w:tcPr>
          <w:p w14:paraId="5745CE7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4674" w:type="dxa"/>
          </w:tcPr>
          <w:p w14:paraId="2C0EB0AE"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828" w:type="dxa"/>
          </w:tcPr>
          <w:p w14:paraId="4A9CC9F1" w14:textId="77777777" w:rsidR="00BC262B" w:rsidRPr="003A1A9C" w:rsidRDefault="00BC262B" w:rsidP="00F639F8">
            <w:pPr>
              <w:rPr>
                <w:rFonts w:asciiTheme="majorHAnsi" w:hAnsiTheme="majorHAnsi" w:cs="Times New Roman"/>
                <w:b/>
                <w:bCs/>
                <w:i/>
                <w:iCs/>
              </w:rPr>
            </w:pPr>
          </w:p>
        </w:tc>
      </w:tr>
      <w:tr w:rsidR="00BC262B" w:rsidRPr="003A1A9C" w14:paraId="452CA1C4" w14:textId="77777777" w:rsidTr="00F639F8">
        <w:tc>
          <w:tcPr>
            <w:tcW w:w="657" w:type="dxa"/>
          </w:tcPr>
          <w:p w14:paraId="0FC03AF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720" w:type="dxa"/>
          </w:tcPr>
          <w:p w14:paraId="5CA2D14C"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CE</w:t>
            </w:r>
          </w:p>
        </w:tc>
        <w:tc>
          <w:tcPr>
            <w:tcW w:w="2697" w:type="dxa"/>
          </w:tcPr>
          <w:p w14:paraId="6D4439F5"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4674" w:type="dxa"/>
          </w:tcPr>
          <w:p w14:paraId="6D7054A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A</w:t>
            </w:r>
          </w:p>
        </w:tc>
        <w:tc>
          <w:tcPr>
            <w:tcW w:w="828" w:type="dxa"/>
          </w:tcPr>
          <w:p w14:paraId="096D679D" w14:textId="77777777" w:rsidR="00BC262B" w:rsidRPr="003A1A9C" w:rsidRDefault="00BC262B" w:rsidP="00F639F8">
            <w:pPr>
              <w:rPr>
                <w:rFonts w:asciiTheme="majorHAnsi" w:hAnsiTheme="majorHAnsi" w:cs="Times New Roman"/>
                <w:b/>
                <w:bCs/>
                <w:i/>
                <w:iCs/>
              </w:rPr>
            </w:pPr>
          </w:p>
        </w:tc>
      </w:tr>
    </w:tbl>
    <w:p w14:paraId="5C46AABA" w14:textId="77777777" w:rsidR="00BC262B" w:rsidRPr="003A1A9C" w:rsidRDefault="00BC262B" w:rsidP="00BC262B">
      <w:pPr>
        <w:rPr>
          <w:rFonts w:asciiTheme="majorHAnsi" w:hAnsiTheme="majorHAnsi" w:cs="Times New Roman"/>
          <w:b/>
          <w:bCs/>
          <w:i/>
          <w:iCs/>
        </w:rPr>
      </w:pPr>
    </w:p>
    <w:p w14:paraId="4F3ECC62" w14:textId="2B83434E" w:rsidR="009807D6" w:rsidRPr="00F1682C" w:rsidRDefault="009807D6" w:rsidP="009807D6">
      <w:pPr>
        <w:pStyle w:val="Style2"/>
        <w:rPr>
          <w:ins w:id="850" w:author="Yong Soo Kwon" w:date="2014-09-09T14:50:00Z"/>
        </w:rPr>
      </w:pPr>
      <w:bookmarkStart w:id="851" w:name="_Toc398038665"/>
      <w:ins w:id="852" w:author="Yong Soo Kwon" w:date="2014-09-09T14:50:00Z">
        <w:r w:rsidRPr="009A3CC0">
          <w:t>SCH Segment</w:t>
        </w:r>
        <w:r>
          <w:t xml:space="preserve"> – Scheduling Activity Information – Clinical SIU</w:t>
        </w:r>
        <w:bookmarkEnd w:id="851"/>
      </w:ins>
    </w:p>
    <w:tbl>
      <w:tblPr>
        <w:tblW w:w="103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Change w:id="853" w:author="Yong Soo Kwon" w:date="2014-09-09T14:51:00Z">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PrChange>
      </w:tblPr>
      <w:tblGrid>
        <w:gridCol w:w="849"/>
        <w:gridCol w:w="856"/>
        <w:gridCol w:w="1701"/>
        <w:gridCol w:w="2600"/>
        <w:gridCol w:w="4367"/>
        <w:tblGridChange w:id="854">
          <w:tblGrid>
            <w:gridCol w:w="849"/>
            <w:gridCol w:w="856"/>
            <w:gridCol w:w="1701"/>
            <w:gridCol w:w="2600"/>
            <w:gridCol w:w="4367"/>
          </w:tblGrid>
        </w:tblGridChange>
      </w:tblGrid>
      <w:tr w:rsidR="009807D6" w:rsidRPr="00B94E5A" w14:paraId="6BB7D9DC" w14:textId="77777777" w:rsidTr="009807D6">
        <w:trPr>
          <w:ins w:id="855" w:author="Yong Soo Kwon" w:date="2014-09-09T14:50:00Z"/>
        </w:trPr>
        <w:tc>
          <w:tcPr>
            <w:tcW w:w="849" w:type="dxa"/>
            <w:shd w:val="clear" w:color="auto" w:fill="D9D9D9" w:themeFill="background1" w:themeFillShade="D9"/>
            <w:tcPrChange w:id="856" w:author="Yong Soo Kwon" w:date="2014-09-09T14:51:00Z">
              <w:tcPr>
                <w:tcW w:w="849" w:type="dxa"/>
                <w:shd w:val="clear" w:color="auto" w:fill="D9D9D9" w:themeFill="background1" w:themeFillShade="D9"/>
              </w:tcPr>
            </w:tcPrChange>
          </w:tcPr>
          <w:p w14:paraId="3733BADF" w14:textId="77777777" w:rsidR="009807D6" w:rsidRPr="00B94E5A" w:rsidRDefault="009807D6" w:rsidP="009807D6">
            <w:pPr>
              <w:ind w:left="240"/>
              <w:rPr>
                <w:ins w:id="857" w:author="Yong Soo Kwon" w:date="2014-09-09T14:50:00Z"/>
                <w:rFonts w:asciiTheme="majorHAnsi" w:hAnsiTheme="majorHAnsi"/>
                <w:b/>
              </w:rPr>
            </w:pPr>
            <w:ins w:id="858" w:author="Yong Soo Kwon" w:date="2014-09-09T14:50:00Z">
              <w:r w:rsidRPr="00B94E5A">
                <w:rPr>
                  <w:rFonts w:asciiTheme="majorHAnsi" w:hAnsiTheme="majorHAnsi"/>
                  <w:b/>
                </w:rPr>
                <w:t>SEQ</w:t>
              </w:r>
            </w:ins>
          </w:p>
        </w:tc>
        <w:tc>
          <w:tcPr>
            <w:tcW w:w="856" w:type="dxa"/>
            <w:shd w:val="clear" w:color="auto" w:fill="D9D9D9" w:themeFill="background1" w:themeFillShade="D9"/>
            <w:tcPrChange w:id="859" w:author="Yong Soo Kwon" w:date="2014-09-09T14:51:00Z">
              <w:tcPr>
                <w:tcW w:w="856" w:type="dxa"/>
                <w:shd w:val="clear" w:color="auto" w:fill="D9D9D9" w:themeFill="background1" w:themeFillShade="D9"/>
              </w:tcPr>
            </w:tcPrChange>
          </w:tcPr>
          <w:p w14:paraId="5694CCBC" w14:textId="77777777" w:rsidR="009807D6" w:rsidRPr="00B94E5A" w:rsidRDefault="009807D6" w:rsidP="009807D6">
            <w:pPr>
              <w:ind w:left="240"/>
              <w:rPr>
                <w:ins w:id="860" w:author="Yong Soo Kwon" w:date="2014-09-09T14:50:00Z"/>
                <w:rFonts w:asciiTheme="majorHAnsi" w:hAnsiTheme="majorHAnsi"/>
                <w:b/>
              </w:rPr>
            </w:pPr>
            <w:ins w:id="861" w:author="Yong Soo Kwon" w:date="2014-09-09T14:50:00Z">
              <w:r w:rsidRPr="00B94E5A">
                <w:rPr>
                  <w:rFonts w:asciiTheme="majorHAnsi" w:hAnsiTheme="majorHAnsi"/>
                  <w:b/>
                </w:rPr>
                <w:t>DT</w:t>
              </w:r>
            </w:ins>
          </w:p>
        </w:tc>
        <w:tc>
          <w:tcPr>
            <w:tcW w:w="1701" w:type="dxa"/>
            <w:shd w:val="clear" w:color="auto" w:fill="D9D9D9" w:themeFill="background1" w:themeFillShade="D9"/>
            <w:tcPrChange w:id="862" w:author="Yong Soo Kwon" w:date="2014-09-09T14:51:00Z">
              <w:tcPr>
                <w:tcW w:w="1701" w:type="dxa"/>
                <w:shd w:val="clear" w:color="auto" w:fill="D9D9D9" w:themeFill="background1" w:themeFillShade="D9"/>
              </w:tcPr>
            </w:tcPrChange>
          </w:tcPr>
          <w:p w14:paraId="257F2C54" w14:textId="77777777" w:rsidR="009807D6" w:rsidRPr="00B94E5A" w:rsidRDefault="009807D6" w:rsidP="009807D6">
            <w:pPr>
              <w:ind w:left="240"/>
              <w:rPr>
                <w:ins w:id="863" w:author="Yong Soo Kwon" w:date="2014-09-09T14:50:00Z"/>
                <w:rFonts w:asciiTheme="majorHAnsi" w:hAnsiTheme="majorHAnsi"/>
                <w:b/>
              </w:rPr>
            </w:pPr>
            <w:ins w:id="864" w:author="Yong Soo Kwon" w:date="2014-09-09T14:50:00Z">
              <w:r w:rsidRPr="00B94E5A">
                <w:rPr>
                  <w:rFonts w:asciiTheme="majorHAnsi" w:hAnsiTheme="majorHAnsi"/>
                  <w:b/>
                </w:rPr>
                <w:t>Element Name</w:t>
              </w:r>
            </w:ins>
          </w:p>
        </w:tc>
        <w:tc>
          <w:tcPr>
            <w:tcW w:w="2600" w:type="dxa"/>
            <w:shd w:val="clear" w:color="auto" w:fill="D9D9D9" w:themeFill="background1" w:themeFillShade="D9"/>
            <w:tcPrChange w:id="865" w:author="Yong Soo Kwon" w:date="2014-09-09T14:51:00Z">
              <w:tcPr>
                <w:tcW w:w="5141" w:type="dxa"/>
                <w:shd w:val="clear" w:color="auto" w:fill="D9D9D9" w:themeFill="background1" w:themeFillShade="D9"/>
              </w:tcPr>
            </w:tcPrChange>
          </w:tcPr>
          <w:p w14:paraId="1AD458CD" w14:textId="77777777" w:rsidR="009807D6" w:rsidRPr="00B94E5A" w:rsidRDefault="009807D6" w:rsidP="009807D6">
            <w:pPr>
              <w:ind w:left="240"/>
              <w:rPr>
                <w:ins w:id="866" w:author="Yong Soo Kwon" w:date="2014-09-09T14:50:00Z"/>
                <w:rFonts w:asciiTheme="majorHAnsi" w:hAnsiTheme="majorHAnsi"/>
                <w:b/>
              </w:rPr>
            </w:pPr>
            <w:ins w:id="867" w:author="Yong Soo Kwon" w:date="2014-09-09T14:50:00Z">
              <w:r w:rsidRPr="00B94E5A">
                <w:rPr>
                  <w:rFonts w:asciiTheme="majorHAnsi" w:hAnsiTheme="majorHAnsi"/>
                  <w:b/>
                </w:rPr>
                <w:t>Example</w:t>
              </w:r>
            </w:ins>
          </w:p>
        </w:tc>
        <w:tc>
          <w:tcPr>
            <w:tcW w:w="4367" w:type="dxa"/>
            <w:shd w:val="clear" w:color="auto" w:fill="D9D9D9" w:themeFill="background1" w:themeFillShade="D9"/>
            <w:tcPrChange w:id="868" w:author="Yong Soo Kwon" w:date="2014-09-09T14:51:00Z">
              <w:tcPr>
                <w:tcW w:w="1191" w:type="dxa"/>
                <w:shd w:val="clear" w:color="auto" w:fill="D9D9D9" w:themeFill="background1" w:themeFillShade="D9"/>
              </w:tcPr>
            </w:tcPrChange>
          </w:tcPr>
          <w:p w14:paraId="5F5F727C" w14:textId="77777777" w:rsidR="009807D6" w:rsidRPr="00B94E5A" w:rsidRDefault="009807D6" w:rsidP="009807D6">
            <w:pPr>
              <w:ind w:left="240"/>
              <w:rPr>
                <w:ins w:id="869" w:author="Yong Soo Kwon" w:date="2014-09-09T14:50:00Z"/>
                <w:rFonts w:asciiTheme="majorHAnsi" w:hAnsiTheme="majorHAnsi"/>
                <w:b/>
              </w:rPr>
            </w:pPr>
            <w:ins w:id="870" w:author="Yong Soo Kwon" w:date="2014-09-09T14:50:00Z">
              <w:r w:rsidRPr="00B94E5A">
                <w:rPr>
                  <w:rFonts w:asciiTheme="majorHAnsi" w:hAnsiTheme="majorHAnsi"/>
                  <w:b/>
                </w:rPr>
                <w:t>Notes</w:t>
              </w:r>
            </w:ins>
          </w:p>
        </w:tc>
      </w:tr>
      <w:tr w:rsidR="009807D6" w:rsidRPr="00B94E5A" w14:paraId="462A1392" w14:textId="77777777" w:rsidTr="009807D6">
        <w:trPr>
          <w:trHeight w:val="822"/>
          <w:ins w:id="871" w:author="Yong Soo Kwon" w:date="2014-09-09T14:50:00Z"/>
          <w:trPrChange w:id="872" w:author="Yong Soo Kwon" w:date="2014-09-09T14:51:00Z">
            <w:trPr>
              <w:trHeight w:val="822"/>
            </w:trPr>
          </w:trPrChange>
        </w:trPr>
        <w:tc>
          <w:tcPr>
            <w:tcW w:w="849" w:type="dxa"/>
            <w:tcPrChange w:id="873" w:author="Yong Soo Kwon" w:date="2014-09-09T14:51:00Z">
              <w:tcPr>
                <w:tcW w:w="849" w:type="dxa"/>
              </w:tcPr>
            </w:tcPrChange>
          </w:tcPr>
          <w:p w14:paraId="072DAC76" w14:textId="77777777" w:rsidR="009807D6" w:rsidRPr="00B94E5A" w:rsidRDefault="009807D6" w:rsidP="009807D6">
            <w:pPr>
              <w:ind w:left="240"/>
              <w:rPr>
                <w:ins w:id="874" w:author="Yong Soo Kwon" w:date="2014-09-09T14:50:00Z"/>
                <w:rFonts w:asciiTheme="majorHAnsi" w:hAnsiTheme="majorHAnsi"/>
              </w:rPr>
            </w:pPr>
            <w:ins w:id="875" w:author="Yong Soo Kwon" w:date="2014-09-09T14:50:00Z">
              <w:r w:rsidRPr="00B94E5A">
                <w:rPr>
                  <w:rFonts w:asciiTheme="majorHAnsi" w:hAnsiTheme="majorHAnsi"/>
                </w:rPr>
                <w:t>1</w:t>
              </w:r>
            </w:ins>
          </w:p>
        </w:tc>
        <w:tc>
          <w:tcPr>
            <w:tcW w:w="856" w:type="dxa"/>
            <w:tcPrChange w:id="876" w:author="Yong Soo Kwon" w:date="2014-09-09T14:51:00Z">
              <w:tcPr>
                <w:tcW w:w="856" w:type="dxa"/>
              </w:tcPr>
            </w:tcPrChange>
          </w:tcPr>
          <w:p w14:paraId="7E3DCEC1" w14:textId="77777777" w:rsidR="009807D6" w:rsidRPr="00B94E5A" w:rsidRDefault="009807D6" w:rsidP="009807D6">
            <w:pPr>
              <w:ind w:left="240"/>
              <w:rPr>
                <w:ins w:id="877" w:author="Yong Soo Kwon" w:date="2014-09-09T14:50:00Z"/>
                <w:rFonts w:asciiTheme="majorHAnsi" w:hAnsiTheme="majorHAnsi"/>
              </w:rPr>
            </w:pPr>
            <w:ins w:id="878" w:author="Yong Soo Kwon" w:date="2014-09-09T14:50:00Z">
              <w:r w:rsidRPr="00B94E5A">
                <w:rPr>
                  <w:rFonts w:asciiTheme="majorHAnsi" w:hAnsiTheme="majorHAnsi"/>
                </w:rPr>
                <w:t>ID</w:t>
              </w:r>
            </w:ins>
          </w:p>
        </w:tc>
        <w:tc>
          <w:tcPr>
            <w:tcW w:w="1701" w:type="dxa"/>
            <w:tcPrChange w:id="879" w:author="Yong Soo Kwon" w:date="2014-09-09T14:51:00Z">
              <w:tcPr>
                <w:tcW w:w="1701" w:type="dxa"/>
              </w:tcPr>
            </w:tcPrChange>
          </w:tcPr>
          <w:p w14:paraId="2431C28B" w14:textId="77777777" w:rsidR="009807D6" w:rsidRPr="00B94E5A" w:rsidRDefault="009807D6" w:rsidP="009807D6">
            <w:pPr>
              <w:ind w:left="240"/>
              <w:rPr>
                <w:ins w:id="880" w:author="Yong Soo Kwon" w:date="2014-09-09T14:50:00Z"/>
                <w:rFonts w:asciiTheme="majorHAnsi" w:hAnsiTheme="majorHAnsi"/>
              </w:rPr>
            </w:pPr>
            <w:ins w:id="881" w:author="Yong Soo Kwon" w:date="2014-09-09T14:50:00Z">
              <w:r w:rsidRPr="00B94E5A">
                <w:rPr>
                  <w:rFonts w:asciiTheme="majorHAnsi" w:hAnsiTheme="majorHAnsi"/>
                </w:rPr>
                <w:t>Placer Appointment ID</w:t>
              </w:r>
            </w:ins>
          </w:p>
        </w:tc>
        <w:tc>
          <w:tcPr>
            <w:tcW w:w="2600" w:type="dxa"/>
            <w:tcPrChange w:id="882" w:author="Yong Soo Kwon" w:date="2014-09-09T14:51:00Z">
              <w:tcPr>
                <w:tcW w:w="5141" w:type="dxa"/>
              </w:tcPr>
            </w:tcPrChange>
          </w:tcPr>
          <w:p w14:paraId="24010EDD" w14:textId="58EED780" w:rsidR="009807D6" w:rsidRPr="00B94E5A" w:rsidRDefault="009807D6" w:rsidP="009807D6">
            <w:pPr>
              <w:ind w:left="240"/>
              <w:rPr>
                <w:ins w:id="883" w:author="Yong Soo Kwon" w:date="2014-09-09T14:50:00Z"/>
                <w:rFonts w:asciiTheme="majorHAnsi" w:hAnsiTheme="majorHAnsi"/>
              </w:rPr>
            </w:pPr>
            <w:ins w:id="884" w:author="Yong Soo Kwon" w:date="2014-09-09T14:50:00Z">
              <w:r w:rsidRPr="009807D6">
                <w:rPr>
                  <w:rFonts w:asciiTheme="majorHAnsi" w:hAnsiTheme="majorHAnsi"/>
                </w:rPr>
                <w:t>213:62:3140718.11</w:t>
              </w:r>
            </w:ins>
          </w:p>
        </w:tc>
        <w:tc>
          <w:tcPr>
            <w:tcW w:w="4367" w:type="dxa"/>
            <w:tcPrChange w:id="885" w:author="Yong Soo Kwon" w:date="2014-09-09T14:51:00Z">
              <w:tcPr>
                <w:tcW w:w="1191" w:type="dxa"/>
              </w:tcPr>
            </w:tcPrChange>
          </w:tcPr>
          <w:p w14:paraId="57A3E8E2" w14:textId="546EB2E1" w:rsidR="009807D6" w:rsidRPr="00B94E5A" w:rsidRDefault="009807D6" w:rsidP="009807D6">
            <w:pPr>
              <w:ind w:left="240"/>
              <w:rPr>
                <w:ins w:id="886" w:author="Yong Soo Kwon" w:date="2014-09-09T14:50:00Z"/>
                <w:rFonts w:asciiTheme="majorHAnsi" w:hAnsiTheme="majorHAnsi"/>
              </w:rPr>
            </w:pPr>
            <w:ins w:id="887" w:author="Yong Soo Kwon" w:date="2014-09-09T14:50:00Z">
              <w:r>
                <w:rPr>
                  <w:rFonts w:asciiTheme="majorHAnsi" w:hAnsiTheme="majorHAnsi"/>
                </w:rPr>
                <w:t>D</w:t>
              </w:r>
            </w:ins>
            <w:ins w:id="888" w:author="Yong Soo Kwon" w:date="2014-09-09T14:51:00Z">
              <w:r>
                <w:rPr>
                  <w:rFonts w:asciiTheme="majorHAnsi" w:hAnsiTheme="majorHAnsi"/>
                </w:rPr>
                <w:t>FN:Clinic IEN:Appointment Date/time</w:t>
              </w:r>
            </w:ins>
          </w:p>
        </w:tc>
      </w:tr>
      <w:tr w:rsidR="009807D6" w:rsidRPr="00B94E5A" w14:paraId="3FCB85E7" w14:textId="77777777" w:rsidTr="009807D6">
        <w:trPr>
          <w:ins w:id="889" w:author="Yong Soo Kwon" w:date="2014-09-09T14:50:00Z"/>
        </w:trPr>
        <w:tc>
          <w:tcPr>
            <w:tcW w:w="849" w:type="dxa"/>
            <w:tcPrChange w:id="890" w:author="Yong Soo Kwon" w:date="2014-09-09T14:51:00Z">
              <w:tcPr>
                <w:tcW w:w="849" w:type="dxa"/>
              </w:tcPr>
            </w:tcPrChange>
          </w:tcPr>
          <w:p w14:paraId="7B81256E" w14:textId="77777777" w:rsidR="009807D6" w:rsidRPr="00B94E5A" w:rsidRDefault="009807D6" w:rsidP="009807D6">
            <w:pPr>
              <w:ind w:left="240"/>
              <w:rPr>
                <w:ins w:id="891" w:author="Yong Soo Kwon" w:date="2014-09-09T14:50:00Z"/>
                <w:rFonts w:asciiTheme="majorHAnsi" w:hAnsiTheme="majorHAnsi"/>
              </w:rPr>
            </w:pPr>
            <w:ins w:id="892" w:author="Yong Soo Kwon" w:date="2014-09-09T14:50:00Z">
              <w:r w:rsidRPr="00B94E5A">
                <w:rPr>
                  <w:rFonts w:asciiTheme="majorHAnsi" w:hAnsiTheme="majorHAnsi"/>
                </w:rPr>
                <w:t>4</w:t>
              </w:r>
            </w:ins>
          </w:p>
        </w:tc>
        <w:tc>
          <w:tcPr>
            <w:tcW w:w="856" w:type="dxa"/>
            <w:tcPrChange w:id="893" w:author="Yong Soo Kwon" w:date="2014-09-09T14:51:00Z">
              <w:tcPr>
                <w:tcW w:w="856" w:type="dxa"/>
              </w:tcPr>
            </w:tcPrChange>
          </w:tcPr>
          <w:p w14:paraId="2485F0C3" w14:textId="77777777" w:rsidR="009807D6" w:rsidRPr="00B94E5A" w:rsidRDefault="009807D6" w:rsidP="009807D6">
            <w:pPr>
              <w:ind w:left="240"/>
              <w:rPr>
                <w:ins w:id="894" w:author="Yong Soo Kwon" w:date="2014-09-09T14:50:00Z"/>
                <w:rFonts w:asciiTheme="majorHAnsi" w:hAnsiTheme="majorHAnsi"/>
              </w:rPr>
            </w:pPr>
            <w:ins w:id="895" w:author="Yong Soo Kwon" w:date="2014-09-09T14:50:00Z">
              <w:r w:rsidRPr="00B94E5A">
                <w:rPr>
                  <w:rFonts w:asciiTheme="majorHAnsi" w:hAnsiTheme="majorHAnsi"/>
                </w:rPr>
                <w:t>EL</w:t>
              </w:r>
            </w:ins>
          </w:p>
        </w:tc>
        <w:tc>
          <w:tcPr>
            <w:tcW w:w="1701" w:type="dxa"/>
            <w:tcPrChange w:id="896" w:author="Yong Soo Kwon" w:date="2014-09-09T14:51:00Z">
              <w:tcPr>
                <w:tcW w:w="1701" w:type="dxa"/>
              </w:tcPr>
            </w:tcPrChange>
          </w:tcPr>
          <w:p w14:paraId="41722FCC" w14:textId="77777777" w:rsidR="009807D6" w:rsidRPr="00B94E5A" w:rsidRDefault="009807D6" w:rsidP="009807D6">
            <w:pPr>
              <w:ind w:left="240"/>
              <w:rPr>
                <w:ins w:id="897" w:author="Yong Soo Kwon" w:date="2014-09-09T14:50:00Z"/>
                <w:rFonts w:asciiTheme="majorHAnsi" w:hAnsiTheme="majorHAnsi"/>
              </w:rPr>
            </w:pPr>
            <w:ins w:id="898" w:author="Yong Soo Kwon" w:date="2014-09-09T14:50:00Z">
              <w:r w:rsidRPr="00B94E5A">
                <w:rPr>
                  <w:rFonts w:asciiTheme="majorHAnsi" w:hAnsiTheme="majorHAnsi"/>
                </w:rPr>
                <w:t>Placer Group Number</w:t>
              </w:r>
            </w:ins>
          </w:p>
        </w:tc>
        <w:tc>
          <w:tcPr>
            <w:tcW w:w="2600" w:type="dxa"/>
            <w:tcPrChange w:id="899" w:author="Yong Soo Kwon" w:date="2014-09-09T14:51:00Z">
              <w:tcPr>
                <w:tcW w:w="5141" w:type="dxa"/>
              </w:tcPr>
            </w:tcPrChange>
          </w:tcPr>
          <w:p w14:paraId="54A07F79" w14:textId="6184E768" w:rsidR="009807D6" w:rsidRPr="00B94E5A" w:rsidRDefault="009807D6" w:rsidP="009807D6">
            <w:pPr>
              <w:ind w:left="240"/>
              <w:rPr>
                <w:ins w:id="900" w:author="Yong Soo Kwon" w:date="2014-09-09T14:50:00Z"/>
                <w:rFonts w:asciiTheme="majorHAnsi" w:hAnsiTheme="majorHAnsi"/>
              </w:rPr>
            </w:pPr>
            <w:ins w:id="901" w:author="Yong Soo Kwon" w:date="2014-09-09T14:51:00Z">
              <w:r>
                <w:rPr>
                  <w:rFonts w:asciiTheme="majorHAnsi" w:hAnsiTheme="majorHAnsi"/>
                </w:rPr>
                <w:t>S12</w:t>
              </w:r>
            </w:ins>
          </w:p>
        </w:tc>
        <w:tc>
          <w:tcPr>
            <w:tcW w:w="4367" w:type="dxa"/>
            <w:tcPrChange w:id="902" w:author="Yong Soo Kwon" w:date="2014-09-09T14:51:00Z">
              <w:tcPr>
                <w:tcW w:w="1191" w:type="dxa"/>
              </w:tcPr>
            </w:tcPrChange>
          </w:tcPr>
          <w:p w14:paraId="2C47210C" w14:textId="77777777" w:rsidR="009807D6" w:rsidRPr="00B94E5A" w:rsidRDefault="009807D6" w:rsidP="009807D6">
            <w:pPr>
              <w:ind w:left="240"/>
              <w:rPr>
                <w:ins w:id="903" w:author="Yong Soo Kwon" w:date="2014-09-09T14:50:00Z"/>
                <w:rFonts w:asciiTheme="majorHAnsi" w:hAnsiTheme="majorHAnsi"/>
              </w:rPr>
            </w:pPr>
          </w:p>
        </w:tc>
      </w:tr>
      <w:tr w:rsidR="009807D6" w:rsidRPr="00B94E5A" w14:paraId="697D9844" w14:textId="77777777" w:rsidTr="009807D6">
        <w:trPr>
          <w:ins w:id="904" w:author="Yong Soo Kwon" w:date="2014-09-09T14:50:00Z"/>
        </w:trPr>
        <w:tc>
          <w:tcPr>
            <w:tcW w:w="849" w:type="dxa"/>
            <w:tcPrChange w:id="905" w:author="Yong Soo Kwon" w:date="2014-09-09T14:51:00Z">
              <w:tcPr>
                <w:tcW w:w="849" w:type="dxa"/>
              </w:tcPr>
            </w:tcPrChange>
          </w:tcPr>
          <w:p w14:paraId="19D1DF66" w14:textId="383E7BC2" w:rsidR="009807D6" w:rsidRPr="00B94E5A" w:rsidRDefault="009807D6" w:rsidP="009807D6">
            <w:pPr>
              <w:ind w:left="240"/>
              <w:rPr>
                <w:ins w:id="906" w:author="Yong Soo Kwon" w:date="2014-09-09T14:50:00Z"/>
                <w:rFonts w:asciiTheme="majorHAnsi" w:hAnsiTheme="majorHAnsi"/>
              </w:rPr>
            </w:pPr>
            <w:ins w:id="907" w:author="Yong Soo Kwon" w:date="2014-09-09T14:51:00Z">
              <w:r>
                <w:rPr>
                  <w:rFonts w:asciiTheme="majorHAnsi" w:hAnsiTheme="majorHAnsi"/>
                </w:rPr>
                <w:t>8</w:t>
              </w:r>
            </w:ins>
          </w:p>
        </w:tc>
        <w:tc>
          <w:tcPr>
            <w:tcW w:w="856" w:type="dxa"/>
            <w:tcPrChange w:id="908" w:author="Yong Soo Kwon" w:date="2014-09-09T14:51:00Z">
              <w:tcPr>
                <w:tcW w:w="856" w:type="dxa"/>
              </w:tcPr>
            </w:tcPrChange>
          </w:tcPr>
          <w:p w14:paraId="2373FA5D" w14:textId="77777777" w:rsidR="009807D6" w:rsidRPr="00B94E5A" w:rsidRDefault="009807D6" w:rsidP="009807D6">
            <w:pPr>
              <w:ind w:left="240"/>
              <w:rPr>
                <w:ins w:id="909" w:author="Yong Soo Kwon" w:date="2014-09-09T14:50:00Z"/>
                <w:rFonts w:asciiTheme="majorHAnsi" w:hAnsiTheme="majorHAnsi"/>
              </w:rPr>
            </w:pPr>
            <w:ins w:id="910" w:author="Yong Soo Kwon" w:date="2014-09-09T14:50:00Z">
              <w:r w:rsidRPr="00B94E5A">
                <w:rPr>
                  <w:rFonts w:asciiTheme="majorHAnsi" w:hAnsiTheme="majorHAnsi"/>
                </w:rPr>
                <w:t>CE</w:t>
              </w:r>
            </w:ins>
          </w:p>
        </w:tc>
        <w:tc>
          <w:tcPr>
            <w:tcW w:w="1701" w:type="dxa"/>
            <w:tcPrChange w:id="911" w:author="Yong Soo Kwon" w:date="2014-09-09T14:51:00Z">
              <w:tcPr>
                <w:tcW w:w="1701" w:type="dxa"/>
              </w:tcPr>
            </w:tcPrChange>
          </w:tcPr>
          <w:p w14:paraId="33587F01" w14:textId="77777777" w:rsidR="009807D6" w:rsidRPr="00B94E5A" w:rsidRDefault="009807D6" w:rsidP="009807D6">
            <w:pPr>
              <w:ind w:left="240"/>
              <w:rPr>
                <w:ins w:id="912" w:author="Yong Soo Kwon" w:date="2014-09-09T14:50:00Z"/>
                <w:rFonts w:asciiTheme="majorHAnsi" w:hAnsiTheme="majorHAnsi"/>
              </w:rPr>
            </w:pPr>
            <w:ins w:id="913" w:author="Yong Soo Kwon" w:date="2014-09-09T14:50:00Z">
              <w:r w:rsidRPr="00B94E5A">
                <w:rPr>
                  <w:rFonts w:asciiTheme="majorHAnsi" w:hAnsiTheme="majorHAnsi"/>
                </w:rPr>
                <w:t>Appointment Reason</w:t>
              </w:r>
            </w:ins>
          </w:p>
        </w:tc>
        <w:tc>
          <w:tcPr>
            <w:tcW w:w="2600" w:type="dxa"/>
            <w:tcPrChange w:id="914" w:author="Yong Soo Kwon" w:date="2014-09-09T14:51:00Z">
              <w:tcPr>
                <w:tcW w:w="5141" w:type="dxa"/>
              </w:tcPr>
            </w:tcPrChange>
          </w:tcPr>
          <w:p w14:paraId="650D0C33" w14:textId="25CF3AFF" w:rsidR="009807D6" w:rsidRPr="00B94E5A" w:rsidRDefault="001D4138" w:rsidP="009807D6">
            <w:pPr>
              <w:ind w:left="240"/>
              <w:rPr>
                <w:ins w:id="915" w:author="Yong Soo Kwon" w:date="2014-09-09T14:50:00Z"/>
                <w:rFonts w:asciiTheme="majorHAnsi" w:hAnsiTheme="majorHAnsi"/>
              </w:rPr>
            </w:pPr>
            <w:ins w:id="916" w:author="Yong Soo Kwon" w:date="2014-09-09T15:06:00Z">
              <w:r w:rsidRPr="001D4138">
                <w:rPr>
                  <w:rFonts w:asciiTheme="majorHAnsi" w:hAnsiTheme="majorHAnsi"/>
                </w:rPr>
                <w:t>3^NO ACTION TAKEN/TODAY</w:t>
              </w:r>
            </w:ins>
          </w:p>
        </w:tc>
        <w:tc>
          <w:tcPr>
            <w:tcW w:w="4367" w:type="dxa"/>
            <w:tcPrChange w:id="917" w:author="Yong Soo Kwon" w:date="2014-09-09T14:51:00Z">
              <w:tcPr>
                <w:tcW w:w="1191" w:type="dxa"/>
              </w:tcPr>
            </w:tcPrChange>
          </w:tcPr>
          <w:p w14:paraId="4099DB44" w14:textId="77777777" w:rsidR="009807D6" w:rsidRPr="00B94E5A" w:rsidRDefault="009807D6" w:rsidP="009807D6">
            <w:pPr>
              <w:ind w:left="240"/>
              <w:rPr>
                <w:ins w:id="918" w:author="Yong Soo Kwon" w:date="2014-09-09T14:50:00Z"/>
                <w:rFonts w:asciiTheme="majorHAnsi" w:hAnsiTheme="majorHAnsi"/>
              </w:rPr>
            </w:pPr>
          </w:p>
        </w:tc>
      </w:tr>
      <w:tr w:rsidR="009807D6" w:rsidRPr="00B94E5A" w14:paraId="12B5B74C" w14:textId="77777777" w:rsidTr="009807D6">
        <w:trPr>
          <w:ins w:id="919" w:author="Yong Soo Kwon" w:date="2014-09-09T14:50:00Z"/>
        </w:trPr>
        <w:tc>
          <w:tcPr>
            <w:tcW w:w="849" w:type="dxa"/>
            <w:tcPrChange w:id="920" w:author="Yong Soo Kwon" w:date="2014-09-09T14:51:00Z">
              <w:tcPr>
                <w:tcW w:w="849" w:type="dxa"/>
              </w:tcPr>
            </w:tcPrChange>
          </w:tcPr>
          <w:p w14:paraId="053A99C8" w14:textId="77777777" w:rsidR="009807D6" w:rsidRPr="00B94E5A" w:rsidRDefault="009807D6" w:rsidP="009807D6">
            <w:pPr>
              <w:ind w:left="240"/>
              <w:rPr>
                <w:ins w:id="921" w:author="Yong Soo Kwon" w:date="2014-09-09T14:50:00Z"/>
                <w:rFonts w:asciiTheme="majorHAnsi" w:hAnsiTheme="majorHAnsi"/>
              </w:rPr>
            </w:pPr>
            <w:ins w:id="922" w:author="Yong Soo Kwon" w:date="2014-09-09T14:50:00Z">
              <w:r w:rsidRPr="00B94E5A">
                <w:rPr>
                  <w:rFonts w:asciiTheme="majorHAnsi" w:hAnsiTheme="majorHAnsi"/>
                </w:rPr>
                <w:t>11</w:t>
              </w:r>
            </w:ins>
          </w:p>
        </w:tc>
        <w:tc>
          <w:tcPr>
            <w:tcW w:w="856" w:type="dxa"/>
            <w:tcPrChange w:id="923" w:author="Yong Soo Kwon" w:date="2014-09-09T14:51:00Z">
              <w:tcPr>
                <w:tcW w:w="856" w:type="dxa"/>
              </w:tcPr>
            </w:tcPrChange>
          </w:tcPr>
          <w:p w14:paraId="342A39CA" w14:textId="77777777" w:rsidR="009807D6" w:rsidRPr="00B94E5A" w:rsidRDefault="009807D6" w:rsidP="009807D6">
            <w:pPr>
              <w:ind w:left="240"/>
              <w:rPr>
                <w:ins w:id="924" w:author="Yong Soo Kwon" w:date="2014-09-09T14:50:00Z"/>
                <w:rFonts w:asciiTheme="majorHAnsi" w:hAnsiTheme="majorHAnsi"/>
              </w:rPr>
            </w:pPr>
            <w:ins w:id="925" w:author="Yong Soo Kwon" w:date="2014-09-09T14:50:00Z">
              <w:r w:rsidRPr="00B94E5A">
                <w:rPr>
                  <w:rFonts w:asciiTheme="majorHAnsi" w:hAnsiTheme="majorHAnsi"/>
                </w:rPr>
                <w:t>TQ</w:t>
              </w:r>
            </w:ins>
          </w:p>
        </w:tc>
        <w:tc>
          <w:tcPr>
            <w:tcW w:w="1701" w:type="dxa"/>
            <w:tcPrChange w:id="926" w:author="Yong Soo Kwon" w:date="2014-09-09T14:51:00Z">
              <w:tcPr>
                <w:tcW w:w="1701" w:type="dxa"/>
              </w:tcPr>
            </w:tcPrChange>
          </w:tcPr>
          <w:p w14:paraId="52F7D3B2" w14:textId="77777777" w:rsidR="009807D6" w:rsidRPr="00B94E5A" w:rsidRDefault="009807D6" w:rsidP="009807D6">
            <w:pPr>
              <w:ind w:left="240"/>
              <w:rPr>
                <w:ins w:id="927" w:author="Yong Soo Kwon" w:date="2014-09-09T14:50:00Z"/>
                <w:rFonts w:asciiTheme="majorHAnsi" w:hAnsiTheme="majorHAnsi"/>
              </w:rPr>
            </w:pPr>
            <w:ins w:id="928" w:author="Yong Soo Kwon" w:date="2014-09-09T14:50:00Z">
              <w:r w:rsidRPr="00B94E5A">
                <w:rPr>
                  <w:rFonts w:asciiTheme="majorHAnsi" w:hAnsiTheme="majorHAnsi"/>
                </w:rPr>
                <w:t>App</w:t>
              </w:r>
              <w:r>
                <w:rPr>
                  <w:rFonts w:asciiTheme="majorHAnsi" w:hAnsiTheme="majorHAnsi"/>
                </w:rPr>
                <w:t xml:space="preserve">ointment </w:t>
              </w:r>
              <w:r w:rsidRPr="00B94E5A">
                <w:rPr>
                  <w:rFonts w:asciiTheme="majorHAnsi" w:hAnsiTheme="majorHAnsi"/>
                </w:rPr>
                <w:t>timing quality</w:t>
              </w:r>
            </w:ins>
          </w:p>
        </w:tc>
        <w:tc>
          <w:tcPr>
            <w:tcW w:w="2600" w:type="dxa"/>
            <w:tcPrChange w:id="929" w:author="Yong Soo Kwon" w:date="2014-09-09T14:51:00Z">
              <w:tcPr>
                <w:tcW w:w="5141" w:type="dxa"/>
              </w:tcPr>
            </w:tcPrChange>
          </w:tcPr>
          <w:p w14:paraId="0881414A" w14:textId="5ACF605A" w:rsidR="009807D6" w:rsidRPr="00B94E5A" w:rsidRDefault="001D4138">
            <w:pPr>
              <w:ind w:left="240"/>
              <w:rPr>
                <w:ins w:id="930" w:author="Yong Soo Kwon" w:date="2014-09-09T14:50:00Z"/>
                <w:rFonts w:asciiTheme="majorHAnsi" w:hAnsiTheme="majorHAnsi"/>
              </w:rPr>
            </w:pPr>
            <w:ins w:id="931" w:author="Yong Soo Kwon" w:date="2014-09-09T15:07:00Z">
              <w:r w:rsidRPr="001D4138">
                <w:rPr>
                  <w:rFonts w:asciiTheme="majorHAnsi" w:hAnsiTheme="majorHAnsi"/>
                </w:rPr>
                <w:t>^^</w:t>
              </w:r>
              <w:r>
                <w:rPr>
                  <w:rFonts w:asciiTheme="majorHAnsi" w:hAnsiTheme="majorHAnsi"/>
                </w:rPr>
                <w:t>^201407181100-0500^^</w:t>
              </w:r>
              <w:r w:rsidRPr="001D4138">
                <w:rPr>
                  <w:rFonts w:asciiTheme="majorHAnsi" w:hAnsiTheme="majorHAnsi"/>
                </w:rPr>
                <w:t>^^^^</w:t>
              </w:r>
            </w:ins>
          </w:p>
        </w:tc>
        <w:tc>
          <w:tcPr>
            <w:tcW w:w="4367" w:type="dxa"/>
            <w:tcPrChange w:id="932" w:author="Yong Soo Kwon" w:date="2014-09-09T14:51:00Z">
              <w:tcPr>
                <w:tcW w:w="1191" w:type="dxa"/>
              </w:tcPr>
            </w:tcPrChange>
          </w:tcPr>
          <w:p w14:paraId="61B25D64" w14:textId="77777777" w:rsidR="009807D6" w:rsidRPr="00B94E5A" w:rsidRDefault="009807D6" w:rsidP="009807D6">
            <w:pPr>
              <w:ind w:left="240"/>
              <w:rPr>
                <w:ins w:id="933" w:author="Yong Soo Kwon" w:date="2014-09-09T14:50:00Z"/>
                <w:rFonts w:asciiTheme="majorHAnsi" w:hAnsiTheme="majorHAnsi"/>
              </w:rPr>
            </w:pPr>
          </w:p>
        </w:tc>
      </w:tr>
    </w:tbl>
    <w:p w14:paraId="1E108933" w14:textId="62CE7520" w:rsidR="00BC262B" w:rsidRDefault="00BC262B" w:rsidP="00BC262B">
      <w:pPr>
        <w:rPr>
          <w:rFonts w:asciiTheme="majorHAnsi" w:hAnsiTheme="majorHAnsi" w:cs="Times New Roman"/>
          <w:b/>
          <w:bCs/>
          <w:iCs/>
          <w:sz w:val="32"/>
          <w:szCs w:val="32"/>
        </w:rPr>
      </w:pPr>
    </w:p>
    <w:p w14:paraId="7B6C2504" w14:textId="77777777" w:rsidR="00BC262B" w:rsidRPr="00F1682C" w:rsidRDefault="00BC262B" w:rsidP="00BC262B">
      <w:pPr>
        <w:pStyle w:val="Style2"/>
      </w:pPr>
      <w:bookmarkStart w:id="934" w:name="_Toc398038666"/>
      <w:r w:rsidRPr="009A3CC0">
        <w:t>SCH Segment</w:t>
      </w:r>
      <w:r>
        <w:t xml:space="preserve"> – Scheduling Activity Information – Surgery SIU</w:t>
      </w:r>
      <w:bookmarkEnd w:id="934"/>
    </w:p>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9"/>
        <w:gridCol w:w="856"/>
        <w:gridCol w:w="1701"/>
        <w:gridCol w:w="2600"/>
        <w:gridCol w:w="4367"/>
      </w:tblGrid>
      <w:tr w:rsidR="00BC262B" w:rsidRPr="00B94E5A" w14:paraId="6A112571" w14:textId="77777777" w:rsidTr="00F639F8">
        <w:tc>
          <w:tcPr>
            <w:tcW w:w="849" w:type="dxa"/>
            <w:shd w:val="clear" w:color="auto" w:fill="D9D9D9" w:themeFill="background1" w:themeFillShade="D9"/>
          </w:tcPr>
          <w:p w14:paraId="7ED51332" w14:textId="77777777" w:rsidR="00BC262B" w:rsidRPr="00B94E5A" w:rsidRDefault="00BC262B" w:rsidP="00F639F8">
            <w:pPr>
              <w:ind w:left="240"/>
              <w:rPr>
                <w:rFonts w:asciiTheme="majorHAnsi" w:hAnsiTheme="majorHAnsi"/>
                <w:b/>
              </w:rPr>
            </w:pPr>
            <w:r w:rsidRPr="00B94E5A">
              <w:rPr>
                <w:rFonts w:asciiTheme="majorHAnsi" w:hAnsiTheme="majorHAnsi"/>
                <w:b/>
              </w:rPr>
              <w:t>SEQ</w:t>
            </w:r>
          </w:p>
        </w:tc>
        <w:tc>
          <w:tcPr>
            <w:tcW w:w="856" w:type="dxa"/>
            <w:shd w:val="clear" w:color="auto" w:fill="D9D9D9" w:themeFill="background1" w:themeFillShade="D9"/>
          </w:tcPr>
          <w:p w14:paraId="4F4E5209" w14:textId="77777777" w:rsidR="00BC262B" w:rsidRPr="00B94E5A" w:rsidRDefault="00BC262B" w:rsidP="00F639F8">
            <w:pPr>
              <w:ind w:left="240"/>
              <w:rPr>
                <w:rFonts w:asciiTheme="majorHAnsi" w:hAnsiTheme="majorHAnsi"/>
                <w:b/>
              </w:rPr>
            </w:pPr>
            <w:r w:rsidRPr="00B94E5A">
              <w:rPr>
                <w:rFonts w:asciiTheme="majorHAnsi" w:hAnsiTheme="majorHAnsi"/>
                <w:b/>
              </w:rPr>
              <w:t>DT</w:t>
            </w:r>
          </w:p>
        </w:tc>
        <w:tc>
          <w:tcPr>
            <w:tcW w:w="1701" w:type="dxa"/>
            <w:shd w:val="clear" w:color="auto" w:fill="D9D9D9" w:themeFill="background1" w:themeFillShade="D9"/>
          </w:tcPr>
          <w:p w14:paraId="0AADFA44" w14:textId="77777777" w:rsidR="00BC262B" w:rsidRPr="00B94E5A" w:rsidRDefault="00BC262B" w:rsidP="00F639F8">
            <w:pPr>
              <w:ind w:left="240"/>
              <w:rPr>
                <w:rFonts w:asciiTheme="majorHAnsi" w:hAnsiTheme="majorHAnsi"/>
                <w:b/>
              </w:rPr>
            </w:pPr>
            <w:r w:rsidRPr="00B94E5A">
              <w:rPr>
                <w:rFonts w:asciiTheme="majorHAnsi" w:hAnsiTheme="majorHAnsi"/>
                <w:b/>
              </w:rPr>
              <w:t>Element Name</w:t>
            </w:r>
          </w:p>
        </w:tc>
        <w:tc>
          <w:tcPr>
            <w:tcW w:w="5141" w:type="dxa"/>
            <w:shd w:val="clear" w:color="auto" w:fill="D9D9D9" w:themeFill="background1" w:themeFillShade="D9"/>
          </w:tcPr>
          <w:p w14:paraId="4F66B1C2" w14:textId="77777777" w:rsidR="00BC262B" w:rsidRPr="00B94E5A" w:rsidRDefault="00BC262B" w:rsidP="00F639F8">
            <w:pPr>
              <w:ind w:left="240"/>
              <w:rPr>
                <w:rFonts w:asciiTheme="majorHAnsi" w:hAnsiTheme="majorHAnsi"/>
                <w:b/>
              </w:rPr>
            </w:pPr>
            <w:r w:rsidRPr="00B94E5A">
              <w:rPr>
                <w:rFonts w:asciiTheme="majorHAnsi" w:hAnsiTheme="majorHAnsi"/>
                <w:b/>
              </w:rPr>
              <w:t>Example</w:t>
            </w:r>
          </w:p>
        </w:tc>
        <w:tc>
          <w:tcPr>
            <w:tcW w:w="1191" w:type="dxa"/>
            <w:shd w:val="clear" w:color="auto" w:fill="D9D9D9" w:themeFill="background1" w:themeFillShade="D9"/>
          </w:tcPr>
          <w:p w14:paraId="31BE3C04" w14:textId="77777777" w:rsidR="00BC262B" w:rsidRPr="00B94E5A" w:rsidRDefault="00BC262B" w:rsidP="00F639F8">
            <w:pPr>
              <w:ind w:left="240"/>
              <w:rPr>
                <w:rFonts w:asciiTheme="majorHAnsi" w:hAnsiTheme="majorHAnsi"/>
                <w:b/>
              </w:rPr>
            </w:pPr>
            <w:r w:rsidRPr="00B94E5A">
              <w:rPr>
                <w:rFonts w:asciiTheme="majorHAnsi" w:hAnsiTheme="majorHAnsi"/>
                <w:b/>
              </w:rPr>
              <w:t>Notes</w:t>
            </w:r>
          </w:p>
        </w:tc>
      </w:tr>
      <w:tr w:rsidR="00BC262B" w:rsidRPr="00B94E5A" w14:paraId="40359B2C" w14:textId="77777777" w:rsidTr="00F639F8">
        <w:trPr>
          <w:trHeight w:val="822"/>
        </w:trPr>
        <w:tc>
          <w:tcPr>
            <w:tcW w:w="849" w:type="dxa"/>
          </w:tcPr>
          <w:p w14:paraId="2ED63E89" w14:textId="77777777" w:rsidR="00BC262B" w:rsidRPr="00B94E5A" w:rsidRDefault="00BC262B" w:rsidP="00F639F8">
            <w:pPr>
              <w:ind w:left="240"/>
              <w:rPr>
                <w:rFonts w:asciiTheme="majorHAnsi" w:hAnsiTheme="majorHAnsi"/>
              </w:rPr>
            </w:pPr>
            <w:r w:rsidRPr="00B94E5A">
              <w:rPr>
                <w:rFonts w:asciiTheme="majorHAnsi" w:hAnsiTheme="majorHAnsi"/>
              </w:rPr>
              <w:t>1</w:t>
            </w:r>
          </w:p>
        </w:tc>
        <w:tc>
          <w:tcPr>
            <w:tcW w:w="856" w:type="dxa"/>
          </w:tcPr>
          <w:p w14:paraId="6C29E97B" w14:textId="77777777" w:rsidR="00BC262B" w:rsidRPr="00B94E5A" w:rsidRDefault="00BC262B" w:rsidP="00F639F8">
            <w:pPr>
              <w:ind w:left="240"/>
              <w:rPr>
                <w:rFonts w:asciiTheme="majorHAnsi" w:hAnsiTheme="majorHAnsi"/>
              </w:rPr>
            </w:pPr>
            <w:r w:rsidRPr="00B94E5A">
              <w:rPr>
                <w:rFonts w:asciiTheme="majorHAnsi" w:hAnsiTheme="majorHAnsi"/>
              </w:rPr>
              <w:t>ID</w:t>
            </w:r>
          </w:p>
        </w:tc>
        <w:tc>
          <w:tcPr>
            <w:tcW w:w="1701" w:type="dxa"/>
          </w:tcPr>
          <w:p w14:paraId="1EEEFA1D" w14:textId="77777777" w:rsidR="00BC262B" w:rsidRPr="00B94E5A" w:rsidRDefault="00BC262B" w:rsidP="00F639F8">
            <w:pPr>
              <w:ind w:left="240"/>
              <w:rPr>
                <w:rFonts w:asciiTheme="majorHAnsi" w:hAnsiTheme="majorHAnsi"/>
              </w:rPr>
            </w:pPr>
            <w:r w:rsidRPr="00B94E5A">
              <w:rPr>
                <w:rFonts w:asciiTheme="majorHAnsi" w:hAnsiTheme="majorHAnsi"/>
              </w:rPr>
              <w:t>Placer Appointment ID</w:t>
            </w:r>
          </w:p>
        </w:tc>
        <w:tc>
          <w:tcPr>
            <w:tcW w:w="5141" w:type="dxa"/>
          </w:tcPr>
          <w:p w14:paraId="50FDE9B3" w14:textId="77777777" w:rsidR="00BC262B" w:rsidRPr="00B94E5A" w:rsidRDefault="00BC262B" w:rsidP="00F639F8">
            <w:pPr>
              <w:ind w:left="240"/>
              <w:rPr>
                <w:rFonts w:asciiTheme="majorHAnsi" w:hAnsiTheme="majorHAnsi"/>
              </w:rPr>
            </w:pPr>
            <w:r w:rsidRPr="00B94E5A">
              <w:rPr>
                <w:rFonts w:asciiTheme="majorHAnsi" w:hAnsiTheme="majorHAnsi"/>
              </w:rPr>
              <w:t>10295</w:t>
            </w:r>
          </w:p>
        </w:tc>
        <w:tc>
          <w:tcPr>
            <w:tcW w:w="1191" w:type="dxa"/>
          </w:tcPr>
          <w:p w14:paraId="37FB5696" w14:textId="77777777" w:rsidR="00BC262B" w:rsidRPr="00B94E5A" w:rsidRDefault="00BC262B" w:rsidP="00F639F8">
            <w:pPr>
              <w:ind w:left="240"/>
              <w:rPr>
                <w:rFonts w:asciiTheme="majorHAnsi" w:hAnsiTheme="majorHAnsi"/>
              </w:rPr>
            </w:pPr>
            <w:r>
              <w:rPr>
                <w:rFonts w:asciiTheme="majorHAnsi" w:hAnsiTheme="majorHAnsi"/>
              </w:rPr>
              <w:t xml:space="preserve">Surgery </w:t>
            </w:r>
            <w:r w:rsidRPr="00B94E5A">
              <w:rPr>
                <w:rFonts w:asciiTheme="majorHAnsi" w:hAnsiTheme="majorHAnsi"/>
              </w:rPr>
              <w:t>Case #</w:t>
            </w:r>
          </w:p>
        </w:tc>
      </w:tr>
      <w:tr w:rsidR="00BC262B" w:rsidRPr="00B94E5A" w14:paraId="5239C88E" w14:textId="77777777" w:rsidTr="00F639F8">
        <w:tc>
          <w:tcPr>
            <w:tcW w:w="849" w:type="dxa"/>
          </w:tcPr>
          <w:p w14:paraId="638EC94A" w14:textId="77777777" w:rsidR="00BC262B" w:rsidRPr="00B94E5A" w:rsidRDefault="00BC262B" w:rsidP="00F639F8">
            <w:pPr>
              <w:ind w:left="240"/>
              <w:rPr>
                <w:rFonts w:asciiTheme="majorHAnsi" w:hAnsiTheme="majorHAnsi"/>
              </w:rPr>
            </w:pPr>
            <w:r w:rsidRPr="00B94E5A">
              <w:rPr>
                <w:rFonts w:asciiTheme="majorHAnsi" w:hAnsiTheme="majorHAnsi"/>
              </w:rPr>
              <w:t>2</w:t>
            </w:r>
          </w:p>
        </w:tc>
        <w:tc>
          <w:tcPr>
            <w:tcW w:w="856" w:type="dxa"/>
          </w:tcPr>
          <w:p w14:paraId="77CD01B5" w14:textId="77777777" w:rsidR="00BC262B" w:rsidRPr="00B94E5A" w:rsidRDefault="00BC262B" w:rsidP="00F639F8">
            <w:pPr>
              <w:ind w:left="240"/>
              <w:rPr>
                <w:rFonts w:asciiTheme="majorHAnsi" w:hAnsiTheme="majorHAnsi"/>
              </w:rPr>
            </w:pPr>
            <w:r w:rsidRPr="00B94E5A">
              <w:rPr>
                <w:rFonts w:asciiTheme="majorHAnsi" w:hAnsiTheme="majorHAnsi"/>
              </w:rPr>
              <w:t>ID</w:t>
            </w:r>
          </w:p>
        </w:tc>
        <w:tc>
          <w:tcPr>
            <w:tcW w:w="1701" w:type="dxa"/>
          </w:tcPr>
          <w:p w14:paraId="0EC77731" w14:textId="77777777" w:rsidR="00BC262B" w:rsidRPr="00B94E5A" w:rsidRDefault="00BC262B" w:rsidP="00F639F8">
            <w:pPr>
              <w:ind w:left="240"/>
              <w:rPr>
                <w:rFonts w:asciiTheme="majorHAnsi" w:hAnsiTheme="majorHAnsi"/>
              </w:rPr>
            </w:pPr>
            <w:r w:rsidRPr="00B94E5A">
              <w:rPr>
                <w:rFonts w:asciiTheme="majorHAnsi" w:hAnsiTheme="majorHAnsi"/>
              </w:rPr>
              <w:t>Filler Appointment ID</w:t>
            </w:r>
          </w:p>
        </w:tc>
        <w:tc>
          <w:tcPr>
            <w:tcW w:w="5141" w:type="dxa"/>
          </w:tcPr>
          <w:p w14:paraId="15343EC9" w14:textId="77777777" w:rsidR="00BC262B" w:rsidRPr="00B94E5A" w:rsidRDefault="00BC262B" w:rsidP="00F639F8">
            <w:pPr>
              <w:ind w:left="240"/>
              <w:rPr>
                <w:rFonts w:asciiTheme="majorHAnsi" w:hAnsiTheme="majorHAnsi"/>
              </w:rPr>
            </w:pPr>
            <w:r w:rsidRPr="00B94E5A">
              <w:rPr>
                <w:rFonts w:asciiTheme="majorHAnsi" w:hAnsiTheme="majorHAnsi"/>
              </w:rPr>
              <w:t>10295</w:t>
            </w:r>
          </w:p>
        </w:tc>
        <w:tc>
          <w:tcPr>
            <w:tcW w:w="1191" w:type="dxa"/>
          </w:tcPr>
          <w:p w14:paraId="10597067" w14:textId="77777777" w:rsidR="00BC262B" w:rsidRPr="00B94E5A" w:rsidRDefault="00BC262B" w:rsidP="00F639F8">
            <w:pPr>
              <w:ind w:left="240"/>
              <w:rPr>
                <w:rFonts w:asciiTheme="majorHAnsi" w:hAnsiTheme="majorHAnsi"/>
              </w:rPr>
            </w:pPr>
          </w:p>
        </w:tc>
      </w:tr>
      <w:tr w:rsidR="00BC262B" w:rsidRPr="00B94E5A" w14:paraId="3F28EF13" w14:textId="77777777" w:rsidTr="00F639F8">
        <w:tc>
          <w:tcPr>
            <w:tcW w:w="849" w:type="dxa"/>
          </w:tcPr>
          <w:p w14:paraId="0DCFBEB7" w14:textId="77777777" w:rsidR="00BC262B" w:rsidRPr="00B94E5A" w:rsidRDefault="00BC262B" w:rsidP="00F639F8">
            <w:pPr>
              <w:ind w:left="240"/>
              <w:rPr>
                <w:rFonts w:asciiTheme="majorHAnsi" w:hAnsiTheme="majorHAnsi"/>
              </w:rPr>
            </w:pPr>
            <w:r w:rsidRPr="00B94E5A">
              <w:rPr>
                <w:rFonts w:asciiTheme="majorHAnsi" w:hAnsiTheme="majorHAnsi"/>
              </w:rPr>
              <w:t>4</w:t>
            </w:r>
          </w:p>
        </w:tc>
        <w:tc>
          <w:tcPr>
            <w:tcW w:w="856" w:type="dxa"/>
          </w:tcPr>
          <w:p w14:paraId="75D41EC3" w14:textId="77777777" w:rsidR="00BC262B" w:rsidRPr="00B94E5A" w:rsidRDefault="00BC262B" w:rsidP="00F639F8">
            <w:pPr>
              <w:ind w:left="240"/>
              <w:rPr>
                <w:rFonts w:asciiTheme="majorHAnsi" w:hAnsiTheme="majorHAnsi"/>
              </w:rPr>
            </w:pPr>
            <w:r w:rsidRPr="00B94E5A">
              <w:rPr>
                <w:rFonts w:asciiTheme="majorHAnsi" w:hAnsiTheme="majorHAnsi"/>
              </w:rPr>
              <w:t>EL</w:t>
            </w:r>
          </w:p>
        </w:tc>
        <w:tc>
          <w:tcPr>
            <w:tcW w:w="1701" w:type="dxa"/>
          </w:tcPr>
          <w:p w14:paraId="65AD0617" w14:textId="77777777" w:rsidR="00BC262B" w:rsidRPr="00B94E5A" w:rsidRDefault="00BC262B" w:rsidP="00F639F8">
            <w:pPr>
              <w:ind w:left="240"/>
              <w:rPr>
                <w:rFonts w:asciiTheme="majorHAnsi" w:hAnsiTheme="majorHAnsi"/>
              </w:rPr>
            </w:pPr>
            <w:r w:rsidRPr="00B94E5A">
              <w:rPr>
                <w:rFonts w:asciiTheme="majorHAnsi" w:hAnsiTheme="majorHAnsi"/>
              </w:rPr>
              <w:t>Placer Group Number</w:t>
            </w:r>
          </w:p>
        </w:tc>
        <w:tc>
          <w:tcPr>
            <w:tcW w:w="5141" w:type="dxa"/>
          </w:tcPr>
          <w:p w14:paraId="39CF85E2" w14:textId="77777777" w:rsidR="00BC262B" w:rsidRPr="00B94E5A" w:rsidRDefault="00BC262B" w:rsidP="00F639F8">
            <w:pPr>
              <w:ind w:left="240"/>
              <w:rPr>
                <w:rFonts w:asciiTheme="majorHAnsi" w:hAnsiTheme="majorHAnsi"/>
              </w:rPr>
            </w:pPr>
            <w:r w:rsidRPr="00B94E5A">
              <w:rPr>
                <w:rFonts w:asciiTheme="majorHAnsi" w:hAnsiTheme="majorHAnsi"/>
              </w:rPr>
              <w:t>S14^(SCHEDULED)^L</w:t>
            </w:r>
          </w:p>
        </w:tc>
        <w:tc>
          <w:tcPr>
            <w:tcW w:w="1191" w:type="dxa"/>
          </w:tcPr>
          <w:p w14:paraId="69500DA9" w14:textId="77777777" w:rsidR="00BC262B" w:rsidRPr="00B94E5A" w:rsidRDefault="00BC262B" w:rsidP="00F639F8">
            <w:pPr>
              <w:ind w:left="240"/>
              <w:rPr>
                <w:rFonts w:asciiTheme="majorHAnsi" w:hAnsiTheme="majorHAnsi"/>
              </w:rPr>
            </w:pPr>
          </w:p>
        </w:tc>
      </w:tr>
      <w:tr w:rsidR="00BC262B" w:rsidRPr="00B94E5A" w14:paraId="3A9ED655" w14:textId="77777777" w:rsidTr="00F639F8">
        <w:tc>
          <w:tcPr>
            <w:tcW w:w="849" w:type="dxa"/>
          </w:tcPr>
          <w:p w14:paraId="20688E36" w14:textId="77777777" w:rsidR="00BC262B" w:rsidRPr="00B94E5A" w:rsidRDefault="00BC262B" w:rsidP="00F639F8">
            <w:pPr>
              <w:ind w:left="240"/>
              <w:rPr>
                <w:rFonts w:asciiTheme="majorHAnsi" w:hAnsiTheme="majorHAnsi"/>
              </w:rPr>
            </w:pPr>
            <w:r w:rsidRPr="00B94E5A">
              <w:rPr>
                <w:rFonts w:asciiTheme="majorHAnsi" w:hAnsiTheme="majorHAnsi"/>
              </w:rPr>
              <w:t>5</w:t>
            </w:r>
          </w:p>
        </w:tc>
        <w:tc>
          <w:tcPr>
            <w:tcW w:w="856" w:type="dxa"/>
          </w:tcPr>
          <w:p w14:paraId="66246D14" w14:textId="77777777" w:rsidR="00BC262B" w:rsidRPr="00B94E5A" w:rsidRDefault="00BC262B" w:rsidP="00F639F8">
            <w:pPr>
              <w:ind w:left="240"/>
              <w:rPr>
                <w:rFonts w:asciiTheme="majorHAnsi" w:hAnsiTheme="majorHAnsi"/>
              </w:rPr>
            </w:pPr>
            <w:r w:rsidRPr="00B94E5A">
              <w:rPr>
                <w:rFonts w:asciiTheme="majorHAnsi" w:hAnsiTheme="majorHAnsi"/>
              </w:rPr>
              <w:t>CE</w:t>
            </w:r>
          </w:p>
        </w:tc>
        <w:tc>
          <w:tcPr>
            <w:tcW w:w="1701" w:type="dxa"/>
          </w:tcPr>
          <w:p w14:paraId="1E7992B3" w14:textId="77777777" w:rsidR="00BC262B" w:rsidRPr="00B94E5A" w:rsidRDefault="00BC262B" w:rsidP="00F639F8">
            <w:pPr>
              <w:ind w:left="240"/>
              <w:rPr>
                <w:rFonts w:asciiTheme="majorHAnsi" w:hAnsiTheme="majorHAnsi"/>
              </w:rPr>
            </w:pPr>
            <w:r w:rsidRPr="00B94E5A">
              <w:rPr>
                <w:rFonts w:asciiTheme="majorHAnsi" w:hAnsiTheme="majorHAnsi"/>
              </w:rPr>
              <w:t>Schedule ID</w:t>
            </w:r>
          </w:p>
        </w:tc>
        <w:tc>
          <w:tcPr>
            <w:tcW w:w="5141" w:type="dxa"/>
          </w:tcPr>
          <w:p w14:paraId="38FDAF39" w14:textId="77777777" w:rsidR="00BC262B" w:rsidRPr="00B94E5A" w:rsidRDefault="00BC262B" w:rsidP="00F639F8">
            <w:pPr>
              <w:ind w:left="240"/>
              <w:rPr>
                <w:rFonts w:asciiTheme="majorHAnsi" w:hAnsiTheme="majorHAnsi"/>
              </w:rPr>
            </w:pPr>
            <w:r w:rsidRPr="00B94E5A">
              <w:rPr>
                <w:rFonts w:asciiTheme="majorHAnsi" w:hAnsiTheme="majorHAnsi"/>
              </w:rPr>
              <w:t>00750^ANESTH, REPAIR OF HERNIA^C4</w:t>
            </w:r>
          </w:p>
        </w:tc>
        <w:tc>
          <w:tcPr>
            <w:tcW w:w="1191" w:type="dxa"/>
          </w:tcPr>
          <w:p w14:paraId="77380182" w14:textId="77777777" w:rsidR="00BC262B" w:rsidRPr="00B94E5A" w:rsidRDefault="00BC262B" w:rsidP="00F639F8">
            <w:pPr>
              <w:ind w:left="240"/>
              <w:rPr>
                <w:rFonts w:asciiTheme="majorHAnsi" w:hAnsiTheme="majorHAnsi"/>
              </w:rPr>
            </w:pPr>
          </w:p>
        </w:tc>
      </w:tr>
      <w:tr w:rsidR="00BC262B" w:rsidRPr="00B94E5A" w14:paraId="670F69F9" w14:textId="77777777" w:rsidTr="00F639F8">
        <w:tc>
          <w:tcPr>
            <w:tcW w:w="849" w:type="dxa"/>
          </w:tcPr>
          <w:p w14:paraId="7A914953" w14:textId="77777777" w:rsidR="00BC262B" w:rsidRPr="00B94E5A" w:rsidRDefault="00BC262B" w:rsidP="00F639F8">
            <w:pPr>
              <w:ind w:left="240"/>
              <w:rPr>
                <w:rFonts w:asciiTheme="majorHAnsi" w:hAnsiTheme="majorHAnsi"/>
              </w:rPr>
            </w:pPr>
            <w:r w:rsidRPr="00B94E5A">
              <w:rPr>
                <w:rFonts w:asciiTheme="majorHAnsi" w:hAnsiTheme="majorHAnsi"/>
              </w:rPr>
              <w:t>7</w:t>
            </w:r>
          </w:p>
        </w:tc>
        <w:tc>
          <w:tcPr>
            <w:tcW w:w="856" w:type="dxa"/>
          </w:tcPr>
          <w:p w14:paraId="32B6FC2D" w14:textId="77777777" w:rsidR="00BC262B" w:rsidRPr="00B94E5A" w:rsidRDefault="00BC262B" w:rsidP="00F639F8">
            <w:pPr>
              <w:ind w:left="240"/>
              <w:rPr>
                <w:rFonts w:asciiTheme="majorHAnsi" w:hAnsiTheme="majorHAnsi"/>
              </w:rPr>
            </w:pPr>
            <w:r w:rsidRPr="00B94E5A">
              <w:rPr>
                <w:rFonts w:asciiTheme="majorHAnsi" w:hAnsiTheme="majorHAnsi"/>
              </w:rPr>
              <w:t>CE</w:t>
            </w:r>
          </w:p>
        </w:tc>
        <w:tc>
          <w:tcPr>
            <w:tcW w:w="1701" w:type="dxa"/>
          </w:tcPr>
          <w:p w14:paraId="30F50A1D" w14:textId="77777777" w:rsidR="00BC262B" w:rsidRPr="00B94E5A" w:rsidRDefault="00BC262B" w:rsidP="00F639F8">
            <w:pPr>
              <w:ind w:left="240"/>
              <w:rPr>
                <w:rFonts w:asciiTheme="majorHAnsi" w:hAnsiTheme="majorHAnsi"/>
              </w:rPr>
            </w:pPr>
            <w:r w:rsidRPr="00B94E5A">
              <w:rPr>
                <w:rFonts w:asciiTheme="majorHAnsi" w:hAnsiTheme="majorHAnsi"/>
              </w:rPr>
              <w:t>Appointment Reason</w:t>
            </w:r>
          </w:p>
        </w:tc>
        <w:tc>
          <w:tcPr>
            <w:tcW w:w="5141" w:type="dxa"/>
          </w:tcPr>
          <w:p w14:paraId="4391C41D" w14:textId="77777777" w:rsidR="00BC262B" w:rsidRPr="00B94E5A" w:rsidRDefault="00BC262B" w:rsidP="00F639F8">
            <w:pPr>
              <w:ind w:left="240"/>
              <w:rPr>
                <w:rFonts w:asciiTheme="majorHAnsi" w:hAnsiTheme="majorHAnsi"/>
              </w:rPr>
            </w:pPr>
            <w:r w:rsidRPr="00B94E5A">
              <w:rPr>
                <w:rFonts w:asciiTheme="majorHAnsi" w:hAnsiTheme="majorHAnsi"/>
              </w:rPr>
              <w:t>^^^200805020830-0500^^^^^^</w:t>
            </w:r>
          </w:p>
        </w:tc>
        <w:tc>
          <w:tcPr>
            <w:tcW w:w="1191" w:type="dxa"/>
          </w:tcPr>
          <w:p w14:paraId="4A1D749C" w14:textId="77777777" w:rsidR="00BC262B" w:rsidRPr="00B94E5A" w:rsidRDefault="00BC262B" w:rsidP="00F639F8">
            <w:pPr>
              <w:ind w:left="240"/>
              <w:rPr>
                <w:rFonts w:asciiTheme="majorHAnsi" w:hAnsiTheme="majorHAnsi"/>
              </w:rPr>
            </w:pPr>
          </w:p>
        </w:tc>
      </w:tr>
      <w:tr w:rsidR="00BC262B" w:rsidRPr="00B94E5A" w14:paraId="46938AAC" w14:textId="77777777" w:rsidTr="00F639F8">
        <w:tc>
          <w:tcPr>
            <w:tcW w:w="849" w:type="dxa"/>
          </w:tcPr>
          <w:p w14:paraId="55616579" w14:textId="77777777" w:rsidR="00BC262B" w:rsidRPr="00B94E5A" w:rsidRDefault="00BC262B" w:rsidP="00F639F8">
            <w:pPr>
              <w:ind w:left="240"/>
              <w:rPr>
                <w:rFonts w:asciiTheme="majorHAnsi" w:hAnsiTheme="majorHAnsi"/>
              </w:rPr>
            </w:pPr>
            <w:r w:rsidRPr="00B94E5A">
              <w:rPr>
                <w:rFonts w:asciiTheme="majorHAnsi" w:hAnsiTheme="majorHAnsi"/>
              </w:rPr>
              <w:t>9</w:t>
            </w:r>
          </w:p>
        </w:tc>
        <w:tc>
          <w:tcPr>
            <w:tcW w:w="856" w:type="dxa"/>
          </w:tcPr>
          <w:p w14:paraId="147EC201" w14:textId="77777777" w:rsidR="00BC262B" w:rsidRPr="00B94E5A" w:rsidRDefault="00BC262B" w:rsidP="00F639F8">
            <w:pPr>
              <w:ind w:left="240"/>
              <w:rPr>
                <w:rFonts w:asciiTheme="majorHAnsi" w:hAnsiTheme="majorHAnsi"/>
              </w:rPr>
            </w:pPr>
            <w:r w:rsidRPr="00B94E5A">
              <w:rPr>
                <w:rFonts w:asciiTheme="majorHAnsi" w:hAnsiTheme="majorHAnsi"/>
              </w:rPr>
              <w:t>NM</w:t>
            </w:r>
          </w:p>
        </w:tc>
        <w:tc>
          <w:tcPr>
            <w:tcW w:w="1701" w:type="dxa"/>
          </w:tcPr>
          <w:p w14:paraId="5DE55B2E" w14:textId="77777777" w:rsidR="00BC262B" w:rsidRPr="00B94E5A" w:rsidRDefault="00BC262B" w:rsidP="00F639F8">
            <w:pPr>
              <w:ind w:left="240"/>
              <w:rPr>
                <w:rFonts w:asciiTheme="majorHAnsi" w:hAnsiTheme="majorHAnsi"/>
              </w:rPr>
            </w:pPr>
            <w:r w:rsidRPr="00B94E5A">
              <w:rPr>
                <w:rFonts w:asciiTheme="majorHAnsi" w:hAnsiTheme="majorHAnsi"/>
              </w:rPr>
              <w:t>Appointment Duration</w:t>
            </w:r>
          </w:p>
        </w:tc>
        <w:tc>
          <w:tcPr>
            <w:tcW w:w="5141" w:type="dxa"/>
          </w:tcPr>
          <w:p w14:paraId="42E7E41B" w14:textId="77777777" w:rsidR="00BC262B" w:rsidRPr="00B94E5A" w:rsidRDefault="00BC262B" w:rsidP="00F639F8">
            <w:pPr>
              <w:ind w:left="240"/>
              <w:rPr>
                <w:rFonts w:asciiTheme="majorHAnsi" w:hAnsiTheme="majorHAnsi"/>
              </w:rPr>
            </w:pPr>
            <w:r w:rsidRPr="00B94E5A">
              <w:rPr>
                <w:rFonts w:asciiTheme="majorHAnsi" w:hAnsiTheme="majorHAnsi"/>
              </w:rPr>
              <w:t>30</w:t>
            </w:r>
          </w:p>
        </w:tc>
        <w:tc>
          <w:tcPr>
            <w:tcW w:w="1191" w:type="dxa"/>
          </w:tcPr>
          <w:p w14:paraId="5526A4F7" w14:textId="77777777" w:rsidR="00BC262B" w:rsidRPr="00B94E5A" w:rsidRDefault="00BC262B" w:rsidP="00F639F8">
            <w:pPr>
              <w:ind w:left="240"/>
              <w:rPr>
                <w:rFonts w:asciiTheme="majorHAnsi" w:hAnsiTheme="majorHAnsi"/>
              </w:rPr>
            </w:pPr>
          </w:p>
        </w:tc>
      </w:tr>
      <w:tr w:rsidR="00BC262B" w:rsidRPr="00B94E5A" w14:paraId="33C79D23" w14:textId="77777777" w:rsidTr="00F639F8">
        <w:tc>
          <w:tcPr>
            <w:tcW w:w="849" w:type="dxa"/>
          </w:tcPr>
          <w:p w14:paraId="253BB464" w14:textId="77777777" w:rsidR="00BC262B" w:rsidRPr="00B94E5A" w:rsidRDefault="00BC262B" w:rsidP="00F639F8">
            <w:pPr>
              <w:ind w:left="240"/>
              <w:rPr>
                <w:rFonts w:asciiTheme="majorHAnsi" w:hAnsiTheme="majorHAnsi"/>
              </w:rPr>
            </w:pPr>
            <w:r w:rsidRPr="00B94E5A">
              <w:rPr>
                <w:rFonts w:asciiTheme="majorHAnsi" w:hAnsiTheme="majorHAnsi"/>
              </w:rPr>
              <w:t>10</w:t>
            </w:r>
          </w:p>
        </w:tc>
        <w:tc>
          <w:tcPr>
            <w:tcW w:w="856" w:type="dxa"/>
          </w:tcPr>
          <w:p w14:paraId="7E8413E0" w14:textId="77777777" w:rsidR="00BC262B" w:rsidRPr="00B94E5A" w:rsidRDefault="00BC262B" w:rsidP="00F639F8">
            <w:pPr>
              <w:ind w:left="240"/>
              <w:rPr>
                <w:rFonts w:asciiTheme="majorHAnsi" w:hAnsiTheme="majorHAnsi"/>
              </w:rPr>
            </w:pPr>
            <w:r w:rsidRPr="00B94E5A">
              <w:rPr>
                <w:rFonts w:asciiTheme="majorHAnsi" w:hAnsiTheme="majorHAnsi"/>
              </w:rPr>
              <w:t>CE</w:t>
            </w:r>
          </w:p>
        </w:tc>
        <w:tc>
          <w:tcPr>
            <w:tcW w:w="1701" w:type="dxa"/>
          </w:tcPr>
          <w:p w14:paraId="2BFB7761" w14:textId="77777777" w:rsidR="00BC262B" w:rsidRPr="00B94E5A" w:rsidRDefault="00BC262B" w:rsidP="00F639F8">
            <w:pPr>
              <w:ind w:left="240"/>
              <w:rPr>
                <w:rFonts w:asciiTheme="majorHAnsi" w:hAnsiTheme="majorHAnsi"/>
              </w:rPr>
            </w:pPr>
            <w:r w:rsidRPr="00B94E5A">
              <w:rPr>
                <w:rFonts w:asciiTheme="majorHAnsi" w:hAnsiTheme="majorHAnsi"/>
              </w:rPr>
              <w:t>Appointment Duration Units</w:t>
            </w:r>
          </w:p>
        </w:tc>
        <w:tc>
          <w:tcPr>
            <w:tcW w:w="5141" w:type="dxa"/>
          </w:tcPr>
          <w:p w14:paraId="691F9994" w14:textId="77777777" w:rsidR="00BC262B" w:rsidRPr="00B94E5A" w:rsidRDefault="00BC262B" w:rsidP="00F639F8">
            <w:pPr>
              <w:ind w:left="240"/>
              <w:rPr>
                <w:rFonts w:asciiTheme="majorHAnsi" w:hAnsiTheme="majorHAnsi"/>
              </w:rPr>
            </w:pPr>
            <w:r w:rsidRPr="00B94E5A">
              <w:rPr>
                <w:rFonts w:asciiTheme="majorHAnsi" w:hAnsiTheme="majorHAnsi"/>
              </w:rPr>
              <w:t>MIN^MINUTES</w:t>
            </w:r>
          </w:p>
        </w:tc>
        <w:tc>
          <w:tcPr>
            <w:tcW w:w="1191" w:type="dxa"/>
          </w:tcPr>
          <w:p w14:paraId="7C53BEB2" w14:textId="77777777" w:rsidR="00BC262B" w:rsidRPr="00B94E5A" w:rsidRDefault="00BC262B" w:rsidP="00F639F8">
            <w:pPr>
              <w:ind w:left="240"/>
              <w:rPr>
                <w:rFonts w:asciiTheme="majorHAnsi" w:hAnsiTheme="majorHAnsi"/>
              </w:rPr>
            </w:pPr>
          </w:p>
        </w:tc>
      </w:tr>
      <w:tr w:rsidR="00BC262B" w:rsidRPr="00B94E5A" w14:paraId="2BE2760A" w14:textId="77777777" w:rsidTr="00F639F8">
        <w:tc>
          <w:tcPr>
            <w:tcW w:w="849" w:type="dxa"/>
          </w:tcPr>
          <w:p w14:paraId="0BE425E7" w14:textId="77777777" w:rsidR="00BC262B" w:rsidRPr="00B94E5A" w:rsidRDefault="00BC262B" w:rsidP="00F639F8">
            <w:pPr>
              <w:ind w:left="240"/>
              <w:rPr>
                <w:rFonts w:asciiTheme="majorHAnsi" w:hAnsiTheme="majorHAnsi"/>
              </w:rPr>
            </w:pPr>
            <w:r w:rsidRPr="00B94E5A">
              <w:rPr>
                <w:rFonts w:asciiTheme="majorHAnsi" w:hAnsiTheme="majorHAnsi"/>
              </w:rPr>
              <w:t>11</w:t>
            </w:r>
          </w:p>
        </w:tc>
        <w:tc>
          <w:tcPr>
            <w:tcW w:w="856" w:type="dxa"/>
          </w:tcPr>
          <w:p w14:paraId="4A8ECEC2" w14:textId="77777777" w:rsidR="00BC262B" w:rsidRPr="00B94E5A" w:rsidRDefault="00BC262B" w:rsidP="00F639F8">
            <w:pPr>
              <w:ind w:left="240"/>
              <w:rPr>
                <w:rFonts w:asciiTheme="majorHAnsi" w:hAnsiTheme="majorHAnsi"/>
              </w:rPr>
            </w:pPr>
            <w:r w:rsidRPr="00B94E5A">
              <w:rPr>
                <w:rFonts w:asciiTheme="majorHAnsi" w:hAnsiTheme="majorHAnsi"/>
              </w:rPr>
              <w:t>TQ</w:t>
            </w:r>
          </w:p>
        </w:tc>
        <w:tc>
          <w:tcPr>
            <w:tcW w:w="1701" w:type="dxa"/>
          </w:tcPr>
          <w:p w14:paraId="639EB906" w14:textId="77777777" w:rsidR="00BC262B" w:rsidRPr="00B94E5A" w:rsidRDefault="00BC262B" w:rsidP="00F639F8">
            <w:pPr>
              <w:ind w:left="240"/>
              <w:rPr>
                <w:rFonts w:asciiTheme="majorHAnsi" w:hAnsiTheme="majorHAnsi"/>
              </w:rPr>
            </w:pPr>
            <w:r w:rsidRPr="00B94E5A">
              <w:rPr>
                <w:rFonts w:asciiTheme="majorHAnsi" w:hAnsiTheme="majorHAnsi"/>
              </w:rPr>
              <w:t>App</w:t>
            </w:r>
            <w:r>
              <w:rPr>
                <w:rFonts w:asciiTheme="majorHAnsi" w:hAnsiTheme="majorHAnsi"/>
              </w:rPr>
              <w:t xml:space="preserve">ointment </w:t>
            </w:r>
            <w:r w:rsidRPr="00B94E5A">
              <w:rPr>
                <w:rFonts w:asciiTheme="majorHAnsi" w:hAnsiTheme="majorHAnsi"/>
              </w:rPr>
              <w:t>timing quality</w:t>
            </w:r>
          </w:p>
        </w:tc>
        <w:tc>
          <w:tcPr>
            <w:tcW w:w="5141" w:type="dxa"/>
          </w:tcPr>
          <w:p w14:paraId="5B2CFF22" w14:textId="77777777" w:rsidR="00BC262B" w:rsidRPr="00B94E5A" w:rsidRDefault="00BC262B" w:rsidP="00F639F8">
            <w:pPr>
              <w:ind w:left="240"/>
              <w:rPr>
                <w:rFonts w:asciiTheme="majorHAnsi" w:hAnsiTheme="majorHAnsi"/>
              </w:rPr>
            </w:pPr>
            <w:r w:rsidRPr="00B94E5A">
              <w:rPr>
                <w:rFonts w:asciiTheme="majorHAnsi" w:hAnsiTheme="majorHAnsi"/>
              </w:rPr>
              <w:t>^^^200805020830-0500^200805020900-0500</w:t>
            </w:r>
          </w:p>
        </w:tc>
        <w:tc>
          <w:tcPr>
            <w:tcW w:w="1191" w:type="dxa"/>
          </w:tcPr>
          <w:p w14:paraId="6844A107" w14:textId="77777777" w:rsidR="00BC262B" w:rsidRPr="00B94E5A" w:rsidRDefault="00BC262B" w:rsidP="00F639F8">
            <w:pPr>
              <w:ind w:left="240"/>
              <w:rPr>
                <w:rFonts w:asciiTheme="majorHAnsi" w:hAnsiTheme="majorHAnsi"/>
              </w:rPr>
            </w:pPr>
          </w:p>
        </w:tc>
      </w:tr>
      <w:tr w:rsidR="00BC262B" w:rsidRPr="00B94E5A" w14:paraId="56C74346" w14:textId="77777777" w:rsidTr="00F639F8">
        <w:tc>
          <w:tcPr>
            <w:tcW w:w="849" w:type="dxa"/>
          </w:tcPr>
          <w:p w14:paraId="29D73813" w14:textId="77777777" w:rsidR="00BC262B" w:rsidRPr="00B94E5A" w:rsidRDefault="00BC262B" w:rsidP="00F639F8">
            <w:pPr>
              <w:ind w:left="240"/>
              <w:rPr>
                <w:rFonts w:asciiTheme="majorHAnsi" w:hAnsiTheme="majorHAnsi"/>
              </w:rPr>
            </w:pPr>
            <w:r w:rsidRPr="00B94E5A">
              <w:rPr>
                <w:rFonts w:asciiTheme="majorHAnsi" w:hAnsiTheme="majorHAnsi"/>
              </w:rPr>
              <w:t>12</w:t>
            </w:r>
          </w:p>
        </w:tc>
        <w:tc>
          <w:tcPr>
            <w:tcW w:w="856" w:type="dxa"/>
          </w:tcPr>
          <w:p w14:paraId="408EED98" w14:textId="77777777" w:rsidR="00BC262B" w:rsidRPr="00B94E5A" w:rsidRDefault="00BC262B" w:rsidP="00F639F8">
            <w:pPr>
              <w:ind w:left="240"/>
              <w:rPr>
                <w:rFonts w:asciiTheme="majorHAnsi" w:hAnsiTheme="majorHAnsi"/>
              </w:rPr>
            </w:pPr>
            <w:r w:rsidRPr="00B94E5A">
              <w:rPr>
                <w:rFonts w:asciiTheme="majorHAnsi" w:hAnsiTheme="majorHAnsi"/>
              </w:rPr>
              <w:t>XCN</w:t>
            </w:r>
          </w:p>
        </w:tc>
        <w:tc>
          <w:tcPr>
            <w:tcW w:w="1701" w:type="dxa"/>
          </w:tcPr>
          <w:p w14:paraId="463DBF01" w14:textId="77777777" w:rsidR="00BC262B" w:rsidRPr="00B94E5A" w:rsidRDefault="00BC262B" w:rsidP="00F639F8">
            <w:pPr>
              <w:ind w:left="240"/>
              <w:rPr>
                <w:rFonts w:asciiTheme="majorHAnsi" w:hAnsiTheme="majorHAnsi"/>
              </w:rPr>
            </w:pPr>
            <w:r w:rsidRPr="00B94E5A">
              <w:rPr>
                <w:rFonts w:asciiTheme="majorHAnsi" w:hAnsiTheme="majorHAnsi"/>
              </w:rPr>
              <w:t>Placer Contact person</w:t>
            </w:r>
          </w:p>
        </w:tc>
        <w:tc>
          <w:tcPr>
            <w:tcW w:w="5141" w:type="dxa"/>
          </w:tcPr>
          <w:p w14:paraId="49D55A96" w14:textId="77777777" w:rsidR="00BC262B" w:rsidRPr="00B94E5A" w:rsidRDefault="00BC262B" w:rsidP="00F639F8">
            <w:pPr>
              <w:ind w:left="240"/>
              <w:rPr>
                <w:rFonts w:asciiTheme="majorHAnsi" w:hAnsiTheme="majorHAnsi"/>
              </w:rPr>
            </w:pPr>
            <w:r w:rsidRPr="00B94E5A">
              <w:rPr>
                <w:rFonts w:asciiTheme="majorHAnsi" w:hAnsiTheme="majorHAnsi"/>
              </w:rPr>
              <w:t>333^CLERK^SURG^C</w:t>
            </w:r>
          </w:p>
        </w:tc>
        <w:tc>
          <w:tcPr>
            <w:tcW w:w="1191" w:type="dxa"/>
          </w:tcPr>
          <w:p w14:paraId="19010270" w14:textId="77777777" w:rsidR="00BC262B" w:rsidRPr="00B94E5A" w:rsidRDefault="00BC262B" w:rsidP="00F639F8">
            <w:pPr>
              <w:ind w:left="240"/>
              <w:rPr>
                <w:rFonts w:asciiTheme="majorHAnsi" w:hAnsiTheme="majorHAnsi"/>
              </w:rPr>
            </w:pPr>
            <w:r>
              <w:rPr>
                <w:rFonts w:asciiTheme="majorHAnsi" w:hAnsiTheme="majorHAnsi"/>
              </w:rPr>
              <w:t>DUZ^LastName^FirstName^MiddleInitial</w:t>
            </w:r>
          </w:p>
        </w:tc>
      </w:tr>
    </w:tbl>
    <w:p w14:paraId="356CC44C" w14:textId="77777777" w:rsidR="00BC262B" w:rsidRDefault="00BC262B" w:rsidP="00BC262B">
      <w:pPr>
        <w:keepNext/>
        <w:spacing w:before="240" w:after="60" w:line="240" w:lineRule="auto"/>
        <w:outlineLvl w:val="1"/>
        <w:rPr>
          <w:rFonts w:asciiTheme="majorHAnsi" w:hAnsiTheme="majorHAnsi"/>
        </w:rPr>
      </w:pPr>
    </w:p>
    <w:p w14:paraId="28B378B8" w14:textId="77777777" w:rsidR="00BC262B" w:rsidRDefault="00BC262B" w:rsidP="00BC262B">
      <w:pPr>
        <w:pStyle w:val="NoSpacing"/>
        <w:rPr>
          <w:rFonts w:asciiTheme="majorHAnsi" w:hAnsiTheme="majorHAnsi"/>
          <w:b/>
          <w:highlight w:val="yellow"/>
        </w:rPr>
      </w:pPr>
    </w:p>
    <w:p w14:paraId="082AEDE9" w14:textId="77777777" w:rsidR="00BC262B" w:rsidRPr="00090B56" w:rsidRDefault="00BC262B" w:rsidP="00BC262B">
      <w:pPr>
        <w:pStyle w:val="Style2"/>
      </w:pPr>
      <w:bookmarkStart w:id="935" w:name="_Toc398038667"/>
      <w:r>
        <w:t>ZBC</w:t>
      </w:r>
      <w:r w:rsidRPr="00244502">
        <w:t xml:space="preserve"> Segment</w:t>
      </w:r>
      <w:r>
        <w:t xml:space="preserve"> - BCMA</w:t>
      </w:r>
      <w:bookmarkEnd w:id="935"/>
    </w:p>
    <w:p w14:paraId="71F5A68F" w14:textId="77777777" w:rsidR="00BC262B" w:rsidRPr="00DF085B" w:rsidRDefault="00BC262B" w:rsidP="00BC262B">
      <w:pPr>
        <w:rPr>
          <w:rFonts w:asciiTheme="majorHAnsi" w:hAnsiTheme="majorHAnsi" w:cs="Times New Roman"/>
          <w:sz w:val="24"/>
          <w:szCs w:val="24"/>
        </w:rPr>
      </w:pPr>
      <w:r>
        <w:rPr>
          <w:rFonts w:asciiTheme="majorHAnsi" w:hAnsiTheme="majorHAnsi" w:cs="Times New Roman"/>
          <w:sz w:val="24"/>
          <w:szCs w:val="24"/>
        </w:rPr>
        <w:t xml:space="preserve">ZBC is a </w:t>
      </w:r>
      <w:r w:rsidRPr="00244502">
        <w:rPr>
          <w:rFonts w:asciiTheme="majorHAnsi" w:hAnsiTheme="majorHAnsi" w:cs="Times New Roman"/>
          <w:sz w:val="24"/>
          <w:szCs w:val="24"/>
        </w:rPr>
        <w:t xml:space="preserve">Local </w:t>
      </w:r>
      <w:r>
        <w:rPr>
          <w:rFonts w:asciiTheme="majorHAnsi" w:hAnsiTheme="majorHAnsi" w:cs="Times New Roman"/>
          <w:sz w:val="24"/>
          <w:szCs w:val="24"/>
        </w:rPr>
        <w:t xml:space="preserve">VA </w:t>
      </w:r>
      <w:r w:rsidRPr="00244502">
        <w:rPr>
          <w:rFonts w:asciiTheme="majorHAnsi" w:hAnsiTheme="majorHAnsi" w:cs="Times New Roman"/>
          <w:sz w:val="24"/>
          <w:szCs w:val="24"/>
        </w:rPr>
        <w:t>BCMA custom segment</w:t>
      </w:r>
      <w:r>
        <w:rPr>
          <w:rFonts w:asciiTheme="majorHAnsi" w:hAnsiTheme="majorHAnsi" w:cs="Times New Roman"/>
          <w:sz w:val="24"/>
          <w:szCs w:val="24"/>
        </w:rPr>
        <w:t>. It includes the RX order number which allows the BCMA message to be linked to the verified active medication.</w:t>
      </w:r>
    </w:p>
    <w:tbl>
      <w:tblPr>
        <w:tblW w:w="0" w:type="auto"/>
        <w:tblLook w:val="01E0" w:firstRow="1" w:lastRow="1" w:firstColumn="1" w:lastColumn="1" w:noHBand="0" w:noVBand="0"/>
      </w:tblPr>
      <w:tblGrid>
        <w:gridCol w:w="775"/>
        <w:gridCol w:w="656"/>
        <w:gridCol w:w="1896"/>
        <w:gridCol w:w="3731"/>
        <w:gridCol w:w="2518"/>
      </w:tblGrid>
      <w:tr w:rsidR="00BC262B" w:rsidRPr="003A1A9C" w14:paraId="11B95FB6" w14:textId="77777777" w:rsidTr="00F639F8">
        <w:tc>
          <w:tcPr>
            <w:tcW w:w="79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7803AE8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674"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404ACD7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10B8AA5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393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176BA53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272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17AE387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05E14FBB" w14:textId="77777777" w:rsidTr="00F639F8">
        <w:tc>
          <w:tcPr>
            <w:tcW w:w="795" w:type="dxa"/>
            <w:tcBorders>
              <w:top w:val="single" w:sz="6" w:space="0" w:color="auto"/>
              <w:left w:val="single" w:sz="4" w:space="0" w:color="auto"/>
              <w:bottom w:val="single" w:sz="6" w:space="0" w:color="auto"/>
              <w:right w:val="single" w:sz="6" w:space="0" w:color="auto"/>
            </w:tcBorders>
          </w:tcPr>
          <w:p w14:paraId="0F99963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674" w:type="dxa"/>
            <w:tcBorders>
              <w:top w:val="single" w:sz="6" w:space="0" w:color="auto"/>
              <w:left w:val="single" w:sz="6" w:space="0" w:color="auto"/>
              <w:bottom w:val="single" w:sz="6" w:space="0" w:color="auto"/>
              <w:right w:val="single" w:sz="6" w:space="0" w:color="auto"/>
            </w:tcBorders>
          </w:tcPr>
          <w:p w14:paraId="1224B8AA"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14:paraId="25CD0ED4" w14:textId="77777777" w:rsidR="00BC262B" w:rsidRPr="00FF68C5" w:rsidRDefault="00BC262B" w:rsidP="00F639F8">
            <w:pPr>
              <w:rPr>
                <w:rFonts w:asciiTheme="majorHAnsi" w:hAnsiTheme="majorHAnsi" w:cs="Times New Roman"/>
                <w:bCs/>
                <w:iCs/>
              </w:rPr>
            </w:pPr>
            <w:r w:rsidRPr="00244502">
              <w:rPr>
                <w:rFonts w:ascii="Times New Roman" w:eastAsia="Times New Roman" w:hAnsi="Times New Roman" w:cs="Times New Roman"/>
              </w:rPr>
              <w:t>RX Order Number</w:t>
            </w:r>
          </w:p>
        </w:tc>
        <w:tc>
          <w:tcPr>
            <w:tcW w:w="3930" w:type="dxa"/>
            <w:tcBorders>
              <w:top w:val="single" w:sz="6" w:space="0" w:color="auto"/>
              <w:left w:val="single" w:sz="6" w:space="0" w:color="auto"/>
              <w:bottom w:val="single" w:sz="6" w:space="0" w:color="auto"/>
              <w:right w:val="single" w:sz="6" w:space="0" w:color="auto"/>
            </w:tcBorders>
          </w:tcPr>
          <w:p w14:paraId="46BE8FEA" w14:textId="77777777" w:rsidR="00BC262B" w:rsidRPr="00FF68C5" w:rsidRDefault="00BC262B" w:rsidP="00F639F8">
            <w:pPr>
              <w:rPr>
                <w:rFonts w:asciiTheme="majorHAnsi" w:hAnsiTheme="majorHAnsi" w:cs="Times New Roman"/>
                <w:bCs/>
                <w:iCs/>
              </w:rPr>
            </w:pPr>
            <w:r w:rsidRPr="00244502">
              <w:rPr>
                <w:rFonts w:ascii="Times New Roman" w:eastAsia="Times New Roman" w:hAnsi="Times New Roman" w:cs="Times New Roman"/>
              </w:rPr>
              <w:t>19350;1</w:t>
            </w:r>
          </w:p>
        </w:tc>
        <w:tc>
          <w:tcPr>
            <w:tcW w:w="2729" w:type="dxa"/>
            <w:tcBorders>
              <w:top w:val="single" w:sz="6" w:space="0" w:color="auto"/>
              <w:left w:val="single" w:sz="6" w:space="0" w:color="auto"/>
              <w:bottom w:val="single" w:sz="6" w:space="0" w:color="auto"/>
              <w:right w:val="single" w:sz="4" w:space="0" w:color="auto"/>
            </w:tcBorders>
          </w:tcPr>
          <w:p w14:paraId="17A3E6FE" w14:textId="77777777" w:rsidR="00BC262B" w:rsidRPr="00FF68C5" w:rsidRDefault="00BC262B" w:rsidP="00F639F8">
            <w:pPr>
              <w:rPr>
                <w:rFonts w:asciiTheme="majorHAnsi" w:hAnsiTheme="majorHAnsi" w:cs="Times New Roman"/>
                <w:bCs/>
                <w:iCs/>
              </w:rPr>
            </w:pPr>
          </w:p>
        </w:tc>
      </w:tr>
      <w:tr w:rsidR="00BC262B" w:rsidRPr="003A1A9C" w14:paraId="4ECFBFE6" w14:textId="77777777" w:rsidTr="00F639F8">
        <w:trPr>
          <w:trHeight w:val="552"/>
        </w:trPr>
        <w:tc>
          <w:tcPr>
            <w:tcW w:w="795" w:type="dxa"/>
            <w:tcBorders>
              <w:top w:val="single" w:sz="6" w:space="0" w:color="auto"/>
              <w:left w:val="single" w:sz="4" w:space="0" w:color="auto"/>
              <w:bottom w:val="single" w:sz="6" w:space="0" w:color="auto"/>
              <w:right w:val="single" w:sz="6" w:space="0" w:color="auto"/>
            </w:tcBorders>
          </w:tcPr>
          <w:p w14:paraId="2FBC67E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674" w:type="dxa"/>
            <w:tcBorders>
              <w:top w:val="single" w:sz="6" w:space="0" w:color="auto"/>
              <w:left w:val="single" w:sz="6" w:space="0" w:color="auto"/>
              <w:bottom w:val="single" w:sz="6" w:space="0" w:color="auto"/>
              <w:right w:val="single" w:sz="6" w:space="0" w:color="auto"/>
            </w:tcBorders>
          </w:tcPr>
          <w:p w14:paraId="69EB519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14:paraId="03A55EE1"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Quantity/Amount</w:t>
            </w:r>
          </w:p>
        </w:tc>
        <w:tc>
          <w:tcPr>
            <w:tcW w:w="3930" w:type="dxa"/>
            <w:tcBorders>
              <w:top w:val="single" w:sz="6" w:space="0" w:color="auto"/>
              <w:left w:val="single" w:sz="6" w:space="0" w:color="auto"/>
              <w:bottom w:val="single" w:sz="6" w:space="0" w:color="auto"/>
              <w:right w:val="single" w:sz="6" w:space="0" w:color="auto"/>
            </w:tcBorders>
          </w:tcPr>
          <w:p w14:paraId="7A35957B" w14:textId="77777777" w:rsidR="00BC262B" w:rsidRPr="00E63532" w:rsidRDefault="00BC262B" w:rsidP="00F639F8">
            <w:pPr>
              <w:rPr>
                <w:rFonts w:asciiTheme="majorHAnsi" w:hAnsiTheme="majorHAnsi" w:cs="Times New Roman"/>
                <w:bCs/>
                <w:iCs/>
              </w:rPr>
            </w:pPr>
            <w:r w:rsidRPr="00244502">
              <w:rPr>
                <w:rFonts w:ascii="Times New Roman" w:eastAsia="Times New Roman" w:hAnsi="Times New Roman" w:cs="Times New Roman"/>
                <w:sz w:val="24"/>
                <w:szCs w:val="24"/>
              </w:rPr>
              <w:t>334^PSB^334^IEN</w:t>
            </w:r>
          </w:p>
        </w:tc>
        <w:tc>
          <w:tcPr>
            <w:tcW w:w="2729" w:type="dxa"/>
            <w:tcBorders>
              <w:top w:val="single" w:sz="6" w:space="0" w:color="auto"/>
              <w:left w:val="single" w:sz="6" w:space="0" w:color="auto"/>
              <w:bottom w:val="single" w:sz="6" w:space="0" w:color="auto"/>
              <w:right w:val="single" w:sz="4" w:space="0" w:color="auto"/>
            </w:tcBorders>
          </w:tcPr>
          <w:p w14:paraId="74B49547" w14:textId="77777777" w:rsidR="00BC262B" w:rsidRPr="00E63532" w:rsidRDefault="00BC262B" w:rsidP="00F639F8">
            <w:pPr>
              <w:rPr>
                <w:rFonts w:asciiTheme="majorHAnsi" w:hAnsiTheme="majorHAnsi" w:cs="Times New Roman"/>
                <w:bCs/>
                <w:iCs/>
              </w:rPr>
            </w:pPr>
          </w:p>
        </w:tc>
      </w:tr>
      <w:tr w:rsidR="00BC262B" w:rsidRPr="003A1A9C" w14:paraId="5030D8B5" w14:textId="77777777" w:rsidTr="00F639F8">
        <w:trPr>
          <w:trHeight w:val="552"/>
        </w:trPr>
        <w:tc>
          <w:tcPr>
            <w:tcW w:w="795" w:type="dxa"/>
            <w:tcBorders>
              <w:top w:val="single" w:sz="6" w:space="0" w:color="auto"/>
              <w:left w:val="single" w:sz="4" w:space="0" w:color="auto"/>
              <w:bottom w:val="single" w:sz="6" w:space="0" w:color="auto"/>
              <w:right w:val="single" w:sz="6" w:space="0" w:color="auto"/>
            </w:tcBorders>
          </w:tcPr>
          <w:p w14:paraId="1301C52E"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3</w:t>
            </w:r>
          </w:p>
        </w:tc>
        <w:tc>
          <w:tcPr>
            <w:tcW w:w="674" w:type="dxa"/>
            <w:tcBorders>
              <w:top w:val="single" w:sz="6" w:space="0" w:color="auto"/>
              <w:left w:val="single" w:sz="6" w:space="0" w:color="auto"/>
              <w:bottom w:val="single" w:sz="6" w:space="0" w:color="auto"/>
              <w:right w:val="single" w:sz="6" w:space="0" w:color="auto"/>
            </w:tcBorders>
          </w:tcPr>
          <w:p w14:paraId="45F63B65" w14:textId="77777777" w:rsidR="00BC262B" w:rsidRDefault="00BC262B" w:rsidP="00F639F8">
            <w:pPr>
              <w:rPr>
                <w:rFonts w:asciiTheme="majorHAnsi" w:hAnsiTheme="majorHAnsi" w:cs="Times New Roman"/>
                <w:bCs/>
                <w:iCs/>
              </w:rPr>
            </w:pPr>
            <w:r>
              <w:rPr>
                <w:rFonts w:asciiTheme="majorHAnsi" w:hAnsiTheme="majorHAnsi" w:cs="Times New Roman"/>
                <w:bCs/>
                <w:iCs/>
              </w:rPr>
              <w:t>EI</w:t>
            </w:r>
          </w:p>
        </w:tc>
        <w:tc>
          <w:tcPr>
            <w:tcW w:w="1448" w:type="dxa"/>
            <w:tcBorders>
              <w:top w:val="single" w:sz="6" w:space="0" w:color="auto"/>
              <w:left w:val="single" w:sz="6" w:space="0" w:color="auto"/>
              <w:bottom w:val="single" w:sz="6" w:space="0" w:color="auto"/>
              <w:right w:val="single" w:sz="6" w:space="0" w:color="auto"/>
            </w:tcBorders>
          </w:tcPr>
          <w:p w14:paraId="125168B0" w14:textId="77777777" w:rsidR="00BC262B" w:rsidRDefault="00BC262B" w:rsidP="00F639F8">
            <w:pPr>
              <w:rPr>
                <w:rFonts w:asciiTheme="majorHAnsi" w:hAnsiTheme="majorHAnsi" w:cs="Times New Roman"/>
                <w:bCs/>
                <w:iCs/>
              </w:rPr>
            </w:pPr>
            <w:r w:rsidRPr="00244502">
              <w:rPr>
                <w:rFonts w:ascii="Times New Roman" w:eastAsia="Times New Roman" w:hAnsi="Times New Roman" w:cs="Times New Roman"/>
              </w:rPr>
              <w:t xml:space="preserve">BCMA Filer Order Number  </w:t>
            </w:r>
          </w:p>
        </w:tc>
        <w:tc>
          <w:tcPr>
            <w:tcW w:w="3930" w:type="dxa"/>
            <w:tcBorders>
              <w:top w:val="single" w:sz="6" w:space="0" w:color="auto"/>
              <w:left w:val="single" w:sz="6" w:space="0" w:color="auto"/>
              <w:bottom w:val="single" w:sz="6" w:space="0" w:color="auto"/>
              <w:right w:val="single" w:sz="6" w:space="0" w:color="auto"/>
            </w:tcBorders>
          </w:tcPr>
          <w:p w14:paraId="5829D6FE" w14:textId="77777777" w:rsidR="00BC262B" w:rsidRPr="00244502" w:rsidRDefault="00BC262B" w:rsidP="00F639F8">
            <w:pPr>
              <w:spacing w:after="0" w:line="240" w:lineRule="auto"/>
              <w:ind w:left="240"/>
              <w:rPr>
                <w:rFonts w:ascii="Times New Roman" w:eastAsia="Times New Roman" w:hAnsi="Times New Roman" w:cs="Times New Roman"/>
              </w:rPr>
            </w:pPr>
            <w:r w:rsidRPr="00244502">
              <w:rPr>
                <w:rFonts w:ascii="Times New Roman" w:eastAsia="Times New Roman" w:hAnsi="Times New Roman" w:cs="Times New Roman"/>
                <w:sz w:val="24"/>
                <w:szCs w:val="24"/>
              </w:rPr>
              <w:t>59U</w:t>
            </w:r>
          </w:p>
          <w:p w14:paraId="5829AACF" w14:textId="77777777" w:rsidR="00BC262B" w:rsidRPr="00E63532" w:rsidRDefault="00BC262B" w:rsidP="00F639F8">
            <w:pPr>
              <w:rPr>
                <w:rFonts w:asciiTheme="majorHAnsi" w:hAnsiTheme="majorHAnsi" w:cs="Times New Roman"/>
                <w:bCs/>
                <w:iCs/>
              </w:rPr>
            </w:pPr>
          </w:p>
        </w:tc>
        <w:tc>
          <w:tcPr>
            <w:tcW w:w="2729" w:type="dxa"/>
            <w:tcBorders>
              <w:top w:val="single" w:sz="6" w:space="0" w:color="auto"/>
              <w:left w:val="single" w:sz="6" w:space="0" w:color="auto"/>
              <w:bottom w:val="single" w:sz="6" w:space="0" w:color="auto"/>
              <w:right w:val="single" w:sz="4" w:space="0" w:color="auto"/>
            </w:tcBorders>
          </w:tcPr>
          <w:p w14:paraId="518AAD8D" w14:textId="77777777" w:rsidR="00BC262B" w:rsidRPr="00E63532" w:rsidRDefault="00BC262B" w:rsidP="00F639F8">
            <w:pPr>
              <w:rPr>
                <w:rFonts w:asciiTheme="majorHAnsi" w:hAnsiTheme="majorHAnsi" w:cs="Times New Roman"/>
                <w:bCs/>
                <w:iCs/>
              </w:rPr>
            </w:pPr>
          </w:p>
        </w:tc>
      </w:tr>
    </w:tbl>
    <w:p w14:paraId="7CF67376" w14:textId="77777777" w:rsidR="00BC262B" w:rsidRDefault="00BC262B" w:rsidP="00BC262B">
      <w:pPr>
        <w:pStyle w:val="NoSpacing"/>
        <w:rPr>
          <w:rFonts w:asciiTheme="majorHAnsi" w:hAnsiTheme="majorHAnsi"/>
          <w:b/>
          <w:highlight w:val="yellow"/>
        </w:rPr>
      </w:pPr>
    </w:p>
    <w:p w14:paraId="15B882A9" w14:textId="77777777" w:rsidR="00BC262B" w:rsidRPr="00384397" w:rsidRDefault="00BC262B" w:rsidP="00BC262B">
      <w:pPr>
        <w:pStyle w:val="Style2"/>
      </w:pPr>
      <w:bookmarkStart w:id="936" w:name="_Toc398038668"/>
      <w:r>
        <w:t>Z</w:t>
      </w:r>
      <w:r w:rsidRPr="00112CD9">
        <w:t>IL Segment</w:t>
      </w:r>
      <w:r>
        <w:t xml:space="preserve"> – Appointment Information - Location Resource</w:t>
      </w:r>
      <w:bookmarkEnd w:id="93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8"/>
        <w:gridCol w:w="1080"/>
        <w:gridCol w:w="1440"/>
        <w:gridCol w:w="5580"/>
        <w:gridCol w:w="828"/>
      </w:tblGrid>
      <w:tr w:rsidR="00BC262B" w:rsidRPr="003A1A9C" w14:paraId="68238CEE" w14:textId="77777777" w:rsidTr="2EA1EBA4">
        <w:tc>
          <w:tcPr>
            <w:tcW w:w="648" w:type="dxa"/>
            <w:shd w:val="clear" w:color="auto" w:fill="BFBFBF" w:themeFill="background1" w:themeFillShade="BF"/>
          </w:tcPr>
          <w:p w14:paraId="62794C8F"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14:paraId="627AE88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14:paraId="2036A5E9"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14:paraId="6B87979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14:paraId="4BCF3B5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2DEB1E3B" w14:textId="77777777" w:rsidTr="2EA1EBA4">
        <w:tc>
          <w:tcPr>
            <w:tcW w:w="648" w:type="dxa"/>
          </w:tcPr>
          <w:p w14:paraId="36E285F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1080" w:type="dxa"/>
          </w:tcPr>
          <w:p w14:paraId="2B3B1A98"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SI</w:t>
            </w:r>
          </w:p>
        </w:tc>
        <w:tc>
          <w:tcPr>
            <w:tcW w:w="1440" w:type="dxa"/>
          </w:tcPr>
          <w:p w14:paraId="15781156"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Set ID</w:t>
            </w:r>
          </w:p>
        </w:tc>
        <w:tc>
          <w:tcPr>
            <w:tcW w:w="5580" w:type="dxa"/>
          </w:tcPr>
          <w:p w14:paraId="3A3DDB19" w14:textId="77777777" w:rsidR="00BC262B" w:rsidRPr="00FF68C5" w:rsidRDefault="2EA1EBA4" w:rsidP="00F639F8">
            <w:pPr>
              <w:rPr>
                <w:rFonts w:asciiTheme="majorHAnsi" w:hAnsiTheme="majorHAnsi" w:cs="Times New Roman"/>
                <w:bCs/>
                <w:iCs/>
              </w:rPr>
            </w:pPr>
            <w:r>
              <w:t>1</w:t>
            </w:r>
          </w:p>
        </w:tc>
        <w:tc>
          <w:tcPr>
            <w:tcW w:w="828" w:type="dxa"/>
          </w:tcPr>
          <w:p w14:paraId="720B132A" w14:textId="77777777" w:rsidR="00BC262B" w:rsidRPr="003A1A9C" w:rsidRDefault="00BC262B" w:rsidP="00F639F8">
            <w:pPr>
              <w:rPr>
                <w:rFonts w:asciiTheme="majorHAnsi" w:hAnsiTheme="majorHAnsi" w:cs="Times New Roman"/>
                <w:b/>
                <w:bCs/>
                <w:i/>
                <w:iCs/>
              </w:rPr>
            </w:pPr>
          </w:p>
        </w:tc>
      </w:tr>
      <w:tr w:rsidR="00BC262B" w:rsidRPr="003A1A9C" w14:paraId="789C6EF8" w14:textId="77777777" w:rsidTr="2EA1EBA4">
        <w:tc>
          <w:tcPr>
            <w:tcW w:w="648" w:type="dxa"/>
          </w:tcPr>
          <w:p w14:paraId="2FF38D8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1080" w:type="dxa"/>
          </w:tcPr>
          <w:p w14:paraId="2D897AEA"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ID</w:t>
            </w:r>
          </w:p>
        </w:tc>
        <w:tc>
          <w:tcPr>
            <w:tcW w:w="1440" w:type="dxa"/>
          </w:tcPr>
          <w:p w14:paraId="0E3D3B0D"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Segment Action Code</w:t>
            </w:r>
          </w:p>
        </w:tc>
        <w:tc>
          <w:tcPr>
            <w:tcW w:w="5580" w:type="dxa"/>
          </w:tcPr>
          <w:p w14:paraId="5E0F259B" w14:textId="1EFFC83F" w:rsidR="00BC262B" w:rsidRPr="00FF68C5" w:rsidRDefault="00BC262B" w:rsidP="00F639F8">
            <w:pPr>
              <w:rPr>
                <w:rFonts w:asciiTheme="majorHAnsi" w:hAnsiTheme="majorHAnsi" w:cs="Times New Roman"/>
                <w:bCs/>
                <w:iCs/>
              </w:rPr>
            </w:pPr>
            <w:r w:rsidRPr="005309C7">
              <w:rPr>
                <w:rFonts w:asciiTheme="majorHAnsi" w:eastAsiaTheme="majorEastAsia" w:hAnsiTheme="majorHAnsi" w:cstheme="majorBidi"/>
              </w:rPr>
              <w:t>500</w:t>
            </w:r>
          </w:p>
        </w:tc>
        <w:tc>
          <w:tcPr>
            <w:tcW w:w="828" w:type="dxa"/>
          </w:tcPr>
          <w:p w14:paraId="06229AE1" w14:textId="77777777" w:rsidR="00BC262B" w:rsidRPr="003A1A9C" w:rsidRDefault="00BC262B" w:rsidP="00F639F8">
            <w:pPr>
              <w:rPr>
                <w:rFonts w:asciiTheme="majorHAnsi" w:hAnsiTheme="majorHAnsi" w:cs="Times New Roman"/>
                <w:b/>
                <w:bCs/>
                <w:i/>
                <w:iCs/>
              </w:rPr>
            </w:pPr>
          </w:p>
        </w:tc>
      </w:tr>
    </w:tbl>
    <w:p w14:paraId="245A1A01" w14:textId="77777777" w:rsidR="00BC262B" w:rsidRDefault="00BC262B" w:rsidP="00BC262B">
      <w:pPr>
        <w:pStyle w:val="NoSpacing"/>
        <w:rPr>
          <w:rFonts w:asciiTheme="majorHAnsi" w:hAnsiTheme="majorHAnsi"/>
          <w:b/>
          <w:highlight w:val="yellow"/>
        </w:rPr>
      </w:pPr>
    </w:p>
    <w:p w14:paraId="1D6DBB79" w14:textId="4E455C6B" w:rsidR="00673147" w:rsidRPr="00384397" w:rsidRDefault="00673147" w:rsidP="00673147">
      <w:pPr>
        <w:pStyle w:val="Style2"/>
      </w:pPr>
      <w:bookmarkStart w:id="937" w:name="_Toc398038669"/>
      <w:r>
        <w:t>ZRG</w:t>
      </w:r>
      <w:r w:rsidRPr="00112CD9">
        <w:t xml:space="preserve"> Segment</w:t>
      </w:r>
      <w:r>
        <w:t xml:space="preserve"> –Miscellaneous Appointment Information</w:t>
      </w:r>
      <w:bookmarkEnd w:id="93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646"/>
        <w:gridCol w:w="1050"/>
        <w:gridCol w:w="1419"/>
        <w:gridCol w:w="5345"/>
        <w:gridCol w:w="1116"/>
      </w:tblGrid>
      <w:tr w:rsidR="00673147" w:rsidRPr="003A1A9C" w14:paraId="54841878" w14:textId="77777777" w:rsidTr="00673147">
        <w:tc>
          <w:tcPr>
            <w:tcW w:w="648" w:type="dxa"/>
            <w:shd w:val="clear" w:color="auto" w:fill="BFBFBF" w:themeFill="background1" w:themeFillShade="BF"/>
          </w:tcPr>
          <w:p w14:paraId="15BDE3E8" w14:textId="77777777" w:rsidR="00673147" w:rsidRPr="00FF68C5" w:rsidRDefault="00673147" w:rsidP="00673147">
            <w:pPr>
              <w:rPr>
                <w:rFonts w:asciiTheme="majorHAnsi" w:hAnsiTheme="majorHAnsi" w:cs="Times New Roman"/>
                <w:b/>
                <w:bCs/>
                <w:iCs/>
              </w:rPr>
            </w:pPr>
            <w:r w:rsidRPr="00FF68C5">
              <w:rPr>
                <w:rFonts w:asciiTheme="majorHAnsi" w:hAnsiTheme="majorHAnsi" w:cs="Times New Roman"/>
                <w:b/>
                <w:bCs/>
                <w:iCs/>
              </w:rPr>
              <w:t>SEQ</w:t>
            </w:r>
          </w:p>
        </w:tc>
        <w:tc>
          <w:tcPr>
            <w:tcW w:w="1080" w:type="dxa"/>
            <w:shd w:val="clear" w:color="auto" w:fill="BFBFBF" w:themeFill="background1" w:themeFillShade="BF"/>
          </w:tcPr>
          <w:p w14:paraId="30DCF1AE" w14:textId="77777777" w:rsidR="00673147" w:rsidRPr="00FF68C5" w:rsidRDefault="00673147" w:rsidP="00673147">
            <w:pPr>
              <w:rPr>
                <w:rFonts w:asciiTheme="majorHAnsi" w:hAnsiTheme="majorHAnsi" w:cs="Times New Roman"/>
                <w:b/>
                <w:bCs/>
                <w:iCs/>
              </w:rPr>
            </w:pPr>
            <w:r w:rsidRPr="00FF68C5">
              <w:rPr>
                <w:rFonts w:asciiTheme="majorHAnsi" w:hAnsiTheme="majorHAnsi" w:cs="Times New Roman"/>
                <w:b/>
                <w:bCs/>
                <w:iCs/>
              </w:rPr>
              <w:t>DT</w:t>
            </w:r>
          </w:p>
        </w:tc>
        <w:tc>
          <w:tcPr>
            <w:tcW w:w="1440" w:type="dxa"/>
            <w:shd w:val="clear" w:color="auto" w:fill="BFBFBF" w:themeFill="background1" w:themeFillShade="BF"/>
          </w:tcPr>
          <w:p w14:paraId="2730751B" w14:textId="77777777" w:rsidR="00673147" w:rsidRPr="00FF68C5" w:rsidRDefault="00673147" w:rsidP="00673147">
            <w:pPr>
              <w:rPr>
                <w:rFonts w:asciiTheme="majorHAnsi" w:hAnsiTheme="majorHAnsi" w:cs="Times New Roman"/>
                <w:b/>
                <w:bCs/>
                <w:iCs/>
              </w:rPr>
            </w:pPr>
            <w:r w:rsidRPr="00FF68C5">
              <w:rPr>
                <w:rFonts w:asciiTheme="majorHAnsi" w:hAnsiTheme="majorHAnsi" w:cs="Times New Roman"/>
                <w:b/>
                <w:bCs/>
                <w:iCs/>
              </w:rPr>
              <w:t>Element Name</w:t>
            </w:r>
          </w:p>
        </w:tc>
        <w:tc>
          <w:tcPr>
            <w:tcW w:w="5580" w:type="dxa"/>
            <w:shd w:val="clear" w:color="auto" w:fill="BFBFBF" w:themeFill="background1" w:themeFillShade="BF"/>
          </w:tcPr>
          <w:p w14:paraId="09095EEF" w14:textId="77777777" w:rsidR="00673147" w:rsidRPr="00FF68C5" w:rsidRDefault="00673147" w:rsidP="00673147">
            <w:pPr>
              <w:rPr>
                <w:rFonts w:asciiTheme="majorHAnsi" w:hAnsiTheme="majorHAnsi" w:cs="Times New Roman"/>
                <w:b/>
                <w:bCs/>
                <w:iCs/>
              </w:rPr>
            </w:pPr>
            <w:r w:rsidRPr="00FF68C5">
              <w:rPr>
                <w:rFonts w:asciiTheme="majorHAnsi" w:hAnsiTheme="majorHAnsi" w:cs="Times New Roman"/>
                <w:b/>
                <w:bCs/>
                <w:iCs/>
              </w:rPr>
              <w:t>Example</w:t>
            </w:r>
          </w:p>
        </w:tc>
        <w:tc>
          <w:tcPr>
            <w:tcW w:w="828" w:type="dxa"/>
            <w:shd w:val="clear" w:color="auto" w:fill="BFBFBF" w:themeFill="background1" w:themeFillShade="BF"/>
          </w:tcPr>
          <w:p w14:paraId="478BAD4C" w14:textId="77777777" w:rsidR="00673147" w:rsidRPr="00FF68C5" w:rsidRDefault="00673147" w:rsidP="00673147">
            <w:pPr>
              <w:rPr>
                <w:rFonts w:asciiTheme="majorHAnsi" w:hAnsiTheme="majorHAnsi" w:cs="Times New Roman"/>
                <w:b/>
                <w:bCs/>
                <w:iCs/>
              </w:rPr>
            </w:pPr>
            <w:r w:rsidRPr="00FF68C5">
              <w:rPr>
                <w:rFonts w:asciiTheme="majorHAnsi" w:hAnsiTheme="majorHAnsi" w:cs="Times New Roman"/>
                <w:b/>
                <w:bCs/>
                <w:iCs/>
              </w:rPr>
              <w:t>Notes</w:t>
            </w:r>
          </w:p>
        </w:tc>
      </w:tr>
      <w:tr w:rsidR="00673147" w:rsidRPr="003A1A9C" w14:paraId="07EBAD64" w14:textId="77777777" w:rsidTr="00673147">
        <w:tc>
          <w:tcPr>
            <w:tcW w:w="648" w:type="dxa"/>
          </w:tcPr>
          <w:p w14:paraId="6AABA7F5" w14:textId="4D255363" w:rsidR="00673147" w:rsidRPr="00FF68C5" w:rsidRDefault="00673147" w:rsidP="00673147">
            <w:pPr>
              <w:rPr>
                <w:rFonts w:asciiTheme="majorHAnsi" w:hAnsiTheme="majorHAnsi" w:cs="Times New Roman"/>
                <w:bCs/>
                <w:iCs/>
              </w:rPr>
            </w:pPr>
            <w:r>
              <w:rPr>
                <w:rFonts w:asciiTheme="majorHAnsi" w:hAnsiTheme="majorHAnsi" w:cs="Times New Roman"/>
                <w:bCs/>
                <w:iCs/>
              </w:rPr>
              <w:t>7</w:t>
            </w:r>
          </w:p>
        </w:tc>
        <w:tc>
          <w:tcPr>
            <w:tcW w:w="1080" w:type="dxa"/>
          </w:tcPr>
          <w:p w14:paraId="56573F37" w14:textId="232F10F8" w:rsidR="00673147" w:rsidRPr="00FF68C5" w:rsidRDefault="00673147" w:rsidP="00673147">
            <w:pPr>
              <w:rPr>
                <w:rFonts w:asciiTheme="majorHAnsi" w:hAnsiTheme="majorHAnsi" w:cs="Times New Roman"/>
                <w:bCs/>
                <w:iCs/>
              </w:rPr>
            </w:pPr>
            <w:r>
              <w:rPr>
                <w:rFonts w:asciiTheme="majorHAnsi" w:hAnsiTheme="majorHAnsi" w:cs="Times New Roman"/>
                <w:bCs/>
                <w:iCs/>
              </w:rPr>
              <w:t>CE</w:t>
            </w:r>
          </w:p>
        </w:tc>
        <w:tc>
          <w:tcPr>
            <w:tcW w:w="1440" w:type="dxa"/>
          </w:tcPr>
          <w:p w14:paraId="6C20F952" w14:textId="24A5A8E9" w:rsidR="00673147" w:rsidRPr="00FF68C5" w:rsidRDefault="00673147" w:rsidP="00673147">
            <w:pPr>
              <w:rPr>
                <w:rFonts w:asciiTheme="majorHAnsi" w:hAnsiTheme="majorHAnsi" w:cs="Times New Roman"/>
                <w:bCs/>
                <w:iCs/>
              </w:rPr>
            </w:pPr>
            <w:r>
              <w:rPr>
                <w:rFonts w:asciiTheme="majorHAnsi" w:hAnsiTheme="majorHAnsi" w:cs="Times New Roman"/>
                <w:bCs/>
                <w:iCs/>
              </w:rPr>
              <w:t>Status Type</w:t>
            </w:r>
          </w:p>
        </w:tc>
        <w:tc>
          <w:tcPr>
            <w:tcW w:w="5580" w:type="dxa"/>
          </w:tcPr>
          <w:p w14:paraId="48099E8C" w14:textId="344A3123" w:rsidR="00673147" w:rsidRPr="00FF68C5" w:rsidRDefault="00673147" w:rsidP="00673147">
            <w:pPr>
              <w:rPr>
                <w:rFonts w:asciiTheme="majorHAnsi" w:hAnsiTheme="majorHAnsi" w:cs="Times New Roman"/>
                <w:bCs/>
                <w:iCs/>
              </w:rPr>
            </w:pPr>
            <w:r>
              <w:t>1^New</w:t>
            </w:r>
          </w:p>
        </w:tc>
        <w:tc>
          <w:tcPr>
            <w:tcW w:w="828" w:type="dxa"/>
          </w:tcPr>
          <w:p w14:paraId="34144018" w14:textId="03FDA25B" w:rsidR="00673147" w:rsidRPr="003A1A9C" w:rsidRDefault="00673147" w:rsidP="00673147">
            <w:pPr>
              <w:rPr>
                <w:rFonts w:asciiTheme="majorHAnsi" w:hAnsiTheme="majorHAnsi" w:cs="Times New Roman"/>
                <w:b/>
                <w:bCs/>
                <w:i/>
                <w:iCs/>
              </w:rPr>
            </w:pPr>
            <w:r>
              <w:rPr>
                <w:rFonts w:asciiTheme="majorHAnsi" w:hAnsiTheme="majorHAnsi" w:cs="Times New Roman"/>
                <w:b/>
                <w:bCs/>
                <w:i/>
                <w:iCs/>
              </w:rPr>
              <w:t>1^New, 2^Check-in, 3^Check-out</w:t>
            </w:r>
          </w:p>
        </w:tc>
      </w:tr>
      <w:tr w:rsidR="00673147" w:rsidRPr="003A1A9C" w14:paraId="7E9EDD8D" w14:textId="77777777" w:rsidTr="00673147">
        <w:tc>
          <w:tcPr>
            <w:tcW w:w="648" w:type="dxa"/>
          </w:tcPr>
          <w:p w14:paraId="7767928B" w14:textId="7F541C90" w:rsidR="00673147" w:rsidRPr="00FF68C5" w:rsidRDefault="00673147" w:rsidP="00673147">
            <w:pPr>
              <w:rPr>
                <w:rFonts w:asciiTheme="majorHAnsi" w:hAnsiTheme="majorHAnsi" w:cs="Times New Roman"/>
                <w:bCs/>
                <w:iCs/>
              </w:rPr>
            </w:pPr>
            <w:r>
              <w:rPr>
                <w:rFonts w:asciiTheme="majorHAnsi" w:hAnsiTheme="majorHAnsi" w:cs="Times New Roman"/>
                <w:bCs/>
                <w:iCs/>
              </w:rPr>
              <w:t>9</w:t>
            </w:r>
          </w:p>
        </w:tc>
        <w:tc>
          <w:tcPr>
            <w:tcW w:w="1080" w:type="dxa"/>
          </w:tcPr>
          <w:p w14:paraId="5B6DC7B2" w14:textId="4AFF9716" w:rsidR="00673147" w:rsidRPr="00FF68C5" w:rsidRDefault="00673147" w:rsidP="00673147">
            <w:pPr>
              <w:rPr>
                <w:rFonts w:asciiTheme="majorHAnsi" w:hAnsiTheme="majorHAnsi" w:cs="Times New Roman"/>
                <w:bCs/>
                <w:iCs/>
              </w:rPr>
            </w:pPr>
            <w:r>
              <w:rPr>
                <w:rFonts w:asciiTheme="majorHAnsi" w:hAnsiTheme="majorHAnsi" w:cs="Times New Roman"/>
                <w:bCs/>
                <w:iCs/>
              </w:rPr>
              <w:t>TS</w:t>
            </w:r>
          </w:p>
        </w:tc>
        <w:tc>
          <w:tcPr>
            <w:tcW w:w="1440" w:type="dxa"/>
          </w:tcPr>
          <w:p w14:paraId="1D92D268" w14:textId="28F3FCB1" w:rsidR="00673147" w:rsidRPr="00FF68C5" w:rsidRDefault="00673147" w:rsidP="00673147">
            <w:pPr>
              <w:rPr>
                <w:rFonts w:asciiTheme="majorHAnsi" w:hAnsiTheme="majorHAnsi" w:cs="Times New Roman"/>
                <w:bCs/>
                <w:iCs/>
              </w:rPr>
            </w:pPr>
            <w:r>
              <w:rPr>
                <w:rFonts w:asciiTheme="majorHAnsi" w:hAnsiTheme="majorHAnsi" w:cs="Times New Roman"/>
                <w:bCs/>
                <w:iCs/>
              </w:rPr>
              <w:t>Actual Date In</w:t>
            </w:r>
          </w:p>
        </w:tc>
        <w:tc>
          <w:tcPr>
            <w:tcW w:w="5580" w:type="dxa"/>
          </w:tcPr>
          <w:p w14:paraId="249E91FC" w14:textId="3BE321B7" w:rsidR="00673147" w:rsidRPr="00FF68C5" w:rsidRDefault="00673147">
            <w:pPr>
              <w:rPr>
                <w:rFonts w:asciiTheme="majorHAnsi" w:hAnsiTheme="majorHAnsi" w:cs="Times New Roman"/>
                <w:bCs/>
                <w:iCs/>
              </w:rPr>
            </w:pPr>
            <w:r>
              <w:rPr>
                <w:rFonts w:asciiTheme="majorHAnsi" w:eastAsiaTheme="majorEastAsia" w:hAnsiTheme="majorHAnsi" w:cstheme="majorBidi"/>
              </w:rPr>
              <w:t>20130911</w:t>
            </w:r>
          </w:p>
        </w:tc>
        <w:tc>
          <w:tcPr>
            <w:tcW w:w="828" w:type="dxa"/>
          </w:tcPr>
          <w:p w14:paraId="72533ED8" w14:textId="75EE33C7" w:rsidR="00673147" w:rsidRPr="003A1A9C" w:rsidRDefault="00673147" w:rsidP="00673147">
            <w:pPr>
              <w:rPr>
                <w:rFonts w:asciiTheme="majorHAnsi" w:hAnsiTheme="majorHAnsi" w:cs="Times New Roman"/>
                <w:b/>
                <w:bCs/>
                <w:i/>
                <w:iCs/>
              </w:rPr>
            </w:pPr>
          </w:p>
        </w:tc>
      </w:tr>
      <w:tr w:rsidR="00673147" w:rsidRPr="003A1A9C" w14:paraId="615F1D96" w14:textId="77777777" w:rsidTr="00673147">
        <w:tc>
          <w:tcPr>
            <w:tcW w:w="648" w:type="dxa"/>
          </w:tcPr>
          <w:p w14:paraId="5C4E23B9" w14:textId="6805F509" w:rsidR="00673147" w:rsidRDefault="00673147" w:rsidP="00673147">
            <w:pPr>
              <w:rPr>
                <w:rFonts w:asciiTheme="majorHAnsi" w:hAnsiTheme="majorHAnsi" w:cs="Times New Roman"/>
                <w:bCs/>
                <w:iCs/>
              </w:rPr>
            </w:pPr>
            <w:r>
              <w:rPr>
                <w:rFonts w:asciiTheme="majorHAnsi" w:hAnsiTheme="majorHAnsi" w:cs="Times New Roman"/>
                <w:bCs/>
                <w:iCs/>
              </w:rPr>
              <w:t>10</w:t>
            </w:r>
          </w:p>
        </w:tc>
        <w:tc>
          <w:tcPr>
            <w:tcW w:w="1080" w:type="dxa"/>
          </w:tcPr>
          <w:p w14:paraId="3CBD5D27" w14:textId="47964B30" w:rsidR="00673147" w:rsidRDefault="00673147" w:rsidP="00673147">
            <w:pPr>
              <w:rPr>
                <w:rFonts w:asciiTheme="majorHAnsi" w:hAnsiTheme="majorHAnsi" w:cs="Times New Roman"/>
                <w:bCs/>
                <w:iCs/>
              </w:rPr>
            </w:pPr>
            <w:r>
              <w:rPr>
                <w:rFonts w:asciiTheme="majorHAnsi" w:hAnsiTheme="majorHAnsi" w:cs="Times New Roman"/>
                <w:bCs/>
                <w:iCs/>
              </w:rPr>
              <w:t>TS</w:t>
            </w:r>
          </w:p>
        </w:tc>
        <w:tc>
          <w:tcPr>
            <w:tcW w:w="1440" w:type="dxa"/>
          </w:tcPr>
          <w:p w14:paraId="47AB7F0E" w14:textId="6BCF4002" w:rsidR="00673147" w:rsidRDefault="00673147" w:rsidP="00673147">
            <w:pPr>
              <w:rPr>
                <w:rFonts w:asciiTheme="majorHAnsi" w:hAnsiTheme="majorHAnsi" w:cs="Times New Roman"/>
                <w:bCs/>
                <w:iCs/>
              </w:rPr>
            </w:pPr>
            <w:r>
              <w:rPr>
                <w:rFonts w:asciiTheme="majorHAnsi" w:hAnsiTheme="majorHAnsi" w:cs="Times New Roman"/>
                <w:bCs/>
                <w:iCs/>
              </w:rPr>
              <w:t>Actual Time In</w:t>
            </w:r>
          </w:p>
        </w:tc>
        <w:tc>
          <w:tcPr>
            <w:tcW w:w="5580" w:type="dxa"/>
          </w:tcPr>
          <w:p w14:paraId="1936066B" w14:textId="08D78930" w:rsidR="00673147" w:rsidRDefault="00673147" w:rsidP="00673147">
            <w:pPr>
              <w:rPr>
                <w:rFonts w:asciiTheme="majorHAnsi" w:eastAsiaTheme="majorEastAsia" w:hAnsiTheme="majorHAnsi" w:cstheme="majorBidi"/>
              </w:rPr>
            </w:pPr>
            <w:r>
              <w:rPr>
                <w:rFonts w:asciiTheme="majorHAnsi" w:eastAsiaTheme="majorEastAsia" w:hAnsiTheme="majorHAnsi" w:cstheme="majorBidi"/>
              </w:rPr>
              <w:t>141523</w:t>
            </w:r>
          </w:p>
        </w:tc>
        <w:tc>
          <w:tcPr>
            <w:tcW w:w="828" w:type="dxa"/>
          </w:tcPr>
          <w:p w14:paraId="48A0F18A" w14:textId="77777777" w:rsidR="00673147" w:rsidRDefault="00673147" w:rsidP="00673147">
            <w:pPr>
              <w:rPr>
                <w:rFonts w:asciiTheme="majorHAnsi" w:hAnsiTheme="majorHAnsi" w:cs="Times New Roman"/>
                <w:b/>
                <w:bCs/>
                <w:i/>
                <w:iCs/>
              </w:rPr>
            </w:pPr>
          </w:p>
        </w:tc>
      </w:tr>
      <w:tr w:rsidR="00673147" w:rsidRPr="003A1A9C" w14:paraId="7F677ED5" w14:textId="77777777" w:rsidTr="00673147">
        <w:tc>
          <w:tcPr>
            <w:tcW w:w="648" w:type="dxa"/>
          </w:tcPr>
          <w:p w14:paraId="495FFDAD" w14:textId="52685BC2" w:rsidR="00673147" w:rsidRDefault="00673147" w:rsidP="00673147">
            <w:pPr>
              <w:rPr>
                <w:rFonts w:asciiTheme="majorHAnsi" w:hAnsiTheme="majorHAnsi" w:cs="Times New Roman"/>
                <w:bCs/>
                <w:iCs/>
              </w:rPr>
            </w:pPr>
            <w:r>
              <w:rPr>
                <w:rFonts w:asciiTheme="majorHAnsi" w:hAnsiTheme="majorHAnsi" w:cs="Times New Roman"/>
                <w:bCs/>
                <w:iCs/>
              </w:rPr>
              <w:t>13</w:t>
            </w:r>
          </w:p>
        </w:tc>
        <w:tc>
          <w:tcPr>
            <w:tcW w:w="1080" w:type="dxa"/>
          </w:tcPr>
          <w:p w14:paraId="0293A14E" w14:textId="08950F1A" w:rsidR="00673147" w:rsidRDefault="00673147" w:rsidP="00673147">
            <w:pPr>
              <w:rPr>
                <w:rFonts w:asciiTheme="majorHAnsi" w:hAnsiTheme="majorHAnsi" w:cs="Times New Roman"/>
                <w:bCs/>
                <w:iCs/>
              </w:rPr>
            </w:pPr>
            <w:r>
              <w:rPr>
                <w:rFonts w:asciiTheme="majorHAnsi" w:hAnsiTheme="majorHAnsi" w:cs="Times New Roman"/>
                <w:bCs/>
                <w:iCs/>
              </w:rPr>
              <w:t>TS</w:t>
            </w:r>
          </w:p>
        </w:tc>
        <w:tc>
          <w:tcPr>
            <w:tcW w:w="1440" w:type="dxa"/>
          </w:tcPr>
          <w:p w14:paraId="749FDD70" w14:textId="597101F4" w:rsidR="00673147" w:rsidRDefault="00673147" w:rsidP="00673147">
            <w:pPr>
              <w:rPr>
                <w:rFonts w:asciiTheme="majorHAnsi" w:hAnsiTheme="majorHAnsi" w:cs="Times New Roman"/>
                <w:bCs/>
                <w:iCs/>
              </w:rPr>
            </w:pPr>
            <w:r>
              <w:rPr>
                <w:rFonts w:asciiTheme="majorHAnsi" w:hAnsiTheme="majorHAnsi" w:cs="Times New Roman"/>
                <w:bCs/>
                <w:iCs/>
              </w:rPr>
              <w:t>Actual Date Out</w:t>
            </w:r>
          </w:p>
        </w:tc>
        <w:tc>
          <w:tcPr>
            <w:tcW w:w="5580" w:type="dxa"/>
          </w:tcPr>
          <w:p w14:paraId="33FF030F" w14:textId="5F64DF9B" w:rsidR="00673147" w:rsidRDefault="00673147" w:rsidP="00673147">
            <w:pPr>
              <w:rPr>
                <w:rFonts w:asciiTheme="majorHAnsi" w:eastAsiaTheme="majorEastAsia" w:hAnsiTheme="majorHAnsi" w:cstheme="majorBidi"/>
              </w:rPr>
            </w:pPr>
            <w:r>
              <w:rPr>
                <w:rFonts w:asciiTheme="majorHAnsi" w:eastAsiaTheme="majorEastAsia" w:hAnsiTheme="majorHAnsi" w:cstheme="majorBidi"/>
              </w:rPr>
              <w:t>20130919</w:t>
            </w:r>
          </w:p>
        </w:tc>
        <w:tc>
          <w:tcPr>
            <w:tcW w:w="828" w:type="dxa"/>
          </w:tcPr>
          <w:p w14:paraId="59251A1C" w14:textId="77777777" w:rsidR="00673147" w:rsidRDefault="00673147" w:rsidP="00673147">
            <w:pPr>
              <w:rPr>
                <w:rFonts w:asciiTheme="majorHAnsi" w:hAnsiTheme="majorHAnsi" w:cs="Times New Roman"/>
                <w:b/>
                <w:bCs/>
                <w:i/>
                <w:iCs/>
              </w:rPr>
            </w:pPr>
          </w:p>
        </w:tc>
      </w:tr>
      <w:tr w:rsidR="00673147" w:rsidRPr="003A1A9C" w14:paraId="5909313E" w14:textId="77777777" w:rsidTr="00673147">
        <w:tc>
          <w:tcPr>
            <w:tcW w:w="648" w:type="dxa"/>
          </w:tcPr>
          <w:p w14:paraId="79997CF6" w14:textId="0A0630D8" w:rsidR="00673147" w:rsidRDefault="00673147" w:rsidP="00673147">
            <w:pPr>
              <w:rPr>
                <w:rFonts w:asciiTheme="majorHAnsi" w:hAnsiTheme="majorHAnsi" w:cs="Times New Roman"/>
                <w:bCs/>
                <w:iCs/>
              </w:rPr>
            </w:pPr>
            <w:r>
              <w:rPr>
                <w:rFonts w:asciiTheme="majorHAnsi" w:hAnsiTheme="majorHAnsi" w:cs="Times New Roman"/>
                <w:bCs/>
                <w:iCs/>
              </w:rPr>
              <w:t>14</w:t>
            </w:r>
          </w:p>
        </w:tc>
        <w:tc>
          <w:tcPr>
            <w:tcW w:w="1080" w:type="dxa"/>
          </w:tcPr>
          <w:p w14:paraId="105BE17B" w14:textId="2A8C9414" w:rsidR="00673147" w:rsidRDefault="00673147" w:rsidP="00673147">
            <w:pPr>
              <w:rPr>
                <w:rFonts w:asciiTheme="majorHAnsi" w:hAnsiTheme="majorHAnsi" w:cs="Times New Roman"/>
                <w:bCs/>
                <w:iCs/>
              </w:rPr>
            </w:pPr>
            <w:r>
              <w:rPr>
                <w:rFonts w:asciiTheme="majorHAnsi" w:hAnsiTheme="majorHAnsi" w:cs="Times New Roman"/>
                <w:bCs/>
                <w:iCs/>
              </w:rPr>
              <w:t>TS</w:t>
            </w:r>
          </w:p>
        </w:tc>
        <w:tc>
          <w:tcPr>
            <w:tcW w:w="1440" w:type="dxa"/>
          </w:tcPr>
          <w:p w14:paraId="2FE5E5C1" w14:textId="6E199349" w:rsidR="00673147" w:rsidRDefault="00673147" w:rsidP="00673147">
            <w:pPr>
              <w:rPr>
                <w:rFonts w:asciiTheme="majorHAnsi" w:hAnsiTheme="majorHAnsi" w:cs="Times New Roman"/>
                <w:bCs/>
                <w:iCs/>
              </w:rPr>
            </w:pPr>
            <w:r>
              <w:rPr>
                <w:rFonts w:asciiTheme="majorHAnsi" w:hAnsiTheme="majorHAnsi" w:cs="Times New Roman"/>
                <w:bCs/>
                <w:iCs/>
              </w:rPr>
              <w:t>Actual Time Out</w:t>
            </w:r>
          </w:p>
        </w:tc>
        <w:tc>
          <w:tcPr>
            <w:tcW w:w="5580" w:type="dxa"/>
          </w:tcPr>
          <w:p w14:paraId="21ABEE30" w14:textId="6634576C" w:rsidR="00673147" w:rsidRDefault="00673147" w:rsidP="00673147">
            <w:pPr>
              <w:rPr>
                <w:rFonts w:asciiTheme="majorHAnsi" w:eastAsiaTheme="majorEastAsia" w:hAnsiTheme="majorHAnsi" w:cstheme="majorBidi"/>
              </w:rPr>
            </w:pPr>
            <w:r>
              <w:rPr>
                <w:rFonts w:asciiTheme="majorHAnsi" w:eastAsiaTheme="majorEastAsia" w:hAnsiTheme="majorHAnsi" w:cstheme="majorBidi"/>
              </w:rPr>
              <w:t>110211</w:t>
            </w:r>
          </w:p>
        </w:tc>
        <w:tc>
          <w:tcPr>
            <w:tcW w:w="828" w:type="dxa"/>
          </w:tcPr>
          <w:p w14:paraId="5BDD6F71" w14:textId="77777777" w:rsidR="00673147" w:rsidRDefault="00673147" w:rsidP="00673147">
            <w:pPr>
              <w:rPr>
                <w:rFonts w:asciiTheme="majorHAnsi" w:hAnsiTheme="majorHAnsi" w:cs="Times New Roman"/>
                <w:b/>
                <w:bCs/>
                <w:i/>
                <w:iCs/>
              </w:rPr>
            </w:pPr>
          </w:p>
        </w:tc>
      </w:tr>
    </w:tbl>
    <w:p w14:paraId="2FA46039" w14:textId="77777777" w:rsidR="00BC262B" w:rsidRDefault="00BC262B" w:rsidP="00BC262B">
      <w:pPr>
        <w:pStyle w:val="NoSpacing"/>
        <w:rPr>
          <w:rFonts w:asciiTheme="majorHAnsi" w:hAnsiTheme="majorHAnsi"/>
          <w:b/>
          <w:highlight w:val="yellow"/>
        </w:rPr>
      </w:pPr>
    </w:p>
    <w:p w14:paraId="500C259A" w14:textId="77777777" w:rsidR="00BC262B" w:rsidRPr="009A3CC0" w:rsidRDefault="00BC262B" w:rsidP="00BC262B">
      <w:pPr>
        <w:pStyle w:val="Style2"/>
      </w:pPr>
      <w:bookmarkStart w:id="938" w:name="_Toc398038670"/>
      <w:r w:rsidRPr="009A3CC0">
        <w:t>ZRX Segment in Pharmacy Order Message</w:t>
      </w:r>
      <w:bookmarkEnd w:id="938"/>
    </w:p>
    <w:p w14:paraId="7D0B55F0" w14:textId="77777777" w:rsidR="00BC262B" w:rsidRPr="00420693" w:rsidRDefault="00BC262B" w:rsidP="00BC262B">
      <w:pPr>
        <w:rPr>
          <w:rFonts w:asciiTheme="majorHAnsi" w:hAnsiTheme="majorHAnsi" w:cs="Times New Roman"/>
          <w:bCs/>
          <w:iCs/>
        </w:rPr>
      </w:pPr>
      <w:r w:rsidRPr="00420693">
        <w:rPr>
          <w:rFonts w:asciiTheme="majorHAnsi" w:hAnsiTheme="majorHAnsi" w:cs="Times New Roman"/>
          <w:bCs/>
          <w:iCs/>
        </w:rPr>
        <w:t>ZRX segment is a VA Local Segment used to pass additional data on new</w:t>
      </w:r>
      <w:r>
        <w:rPr>
          <w:rFonts w:asciiTheme="majorHAnsi" w:hAnsiTheme="majorHAnsi" w:cs="Times New Roman"/>
          <w:bCs/>
          <w:iCs/>
        </w:rPr>
        <w:t xml:space="preserve"> Inpatient </w:t>
      </w:r>
      <w:r w:rsidRPr="00420693">
        <w:rPr>
          <w:rFonts w:asciiTheme="majorHAnsi" w:hAnsiTheme="majorHAnsi" w:cs="Times New Roman"/>
          <w:bCs/>
          <w:iCs/>
        </w:rPr>
        <w:t>order</w:t>
      </w:r>
      <w:r>
        <w:rPr>
          <w:rFonts w:asciiTheme="majorHAnsi" w:hAnsiTheme="majorHAnsi" w:cs="Times New Roman"/>
          <w:bCs/>
          <w:iCs/>
        </w:rPr>
        <w:t xml:space="preserve"> medication. </w:t>
      </w:r>
      <w:r w:rsidRPr="00420693">
        <w:rPr>
          <w:rFonts w:asciiTheme="majorHAnsi" w:hAnsiTheme="majorHAnsi" w:cs="Times New Roman"/>
          <w:bCs/>
          <w:iCs/>
        </w:rPr>
        <w:t xml:space="preserve"> </w:t>
      </w:r>
    </w:p>
    <w:p w14:paraId="36ECE5F4" w14:textId="77777777" w:rsidR="00BC262B" w:rsidRPr="00420693" w:rsidRDefault="00BC262B" w:rsidP="00BC262B">
      <w:pPr>
        <w:rPr>
          <w:rFonts w:asciiTheme="majorHAnsi" w:hAnsiTheme="majorHAnsi" w:cs="Times New Roman"/>
          <w:bCs/>
          <w:iCs/>
        </w:rPr>
      </w:pPr>
      <w:r w:rsidRPr="00420693">
        <w:rPr>
          <w:rFonts w:asciiTheme="majorHAnsi" w:hAnsiTheme="majorHAnsi" w:cs="Times New Roman"/>
          <w:bCs/>
          <w:iCs/>
        </w:rPr>
        <w:t>IV identifier</w:t>
      </w:r>
      <w:r>
        <w:rPr>
          <w:rFonts w:asciiTheme="majorHAnsi" w:hAnsiTheme="majorHAnsi" w:cs="Times New Roman"/>
          <w:bCs/>
          <w:iCs/>
        </w:rPr>
        <w:t xml:space="preserve"> </w:t>
      </w:r>
      <w:r w:rsidRPr="00420693">
        <w:rPr>
          <w:rFonts w:asciiTheme="majorHAnsi" w:hAnsiTheme="majorHAnsi" w:cs="Times New Roman"/>
          <w:bCs/>
          <w:iCs/>
        </w:rPr>
        <w:t>will indicat</w:t>
      </w:r>
      <w:r>
        <w:rPr>
          <w:rFonts w:asciiTheme="majorHAnsi" w:hAnsiTheme="majorHAnsi" w:cs="Times New Roman"/>
          <w:bCs/>
          <w:iCs/>
        </w:rPr>
        <w:t xml:space="preserve">e </w:t>
      </w:r>
      <w:r w:rsidRPr="00420693">
        <w:rPr>
          <w:rFonts w:asciiTheme="majorHAnsi" w:hAnsiTheme="majorHAnsi" w:cs="Times New Roman"/>
          <w:bCs/>
          <w:iCs/>
        </w:rPr>
        <w:t>a fluid (IV), Total Parenteral Nutrition (TPN) or IV Med (“”)</w:t>
      </w:r>
    </w:p>
    <w:tbl>
      <w:tblPr>
        <w:tblW w:w="0" w:type="auto"/>
        <w:tblLayout w:type="fixed"/>
        <w:tblLook w:val="01E0" w:firstRow="1" w:lastRow="1" w:firstColumn="1" w:lastColumn="1" w:noHBand="0" w:noVBand="0"/>
      </w:tblPr>
      <w:tblGrid>
        <w:gridCol w:w="675"/>
        <w:gridCol w:w="570"/>
        <w:gridCol w:w="2283"/>
        <w:gridCol w:w="3560"/>
        <w:gridCol w:w="2488"/>
      </w:tblGrid>
      <w:tr w:rsidR="00BC262B" w:rsidRPr="003A1A9C" w14:paraId="1A6545F8" w14:textId="77777777" w:rsidTr="00F639F8">
        <w:tc>
          <w:tcPr>
            <w:tcW w:w="67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393E8E98"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57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2FF1259A"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28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513C4A41"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356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10F97A21"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2488"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4DCF07A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3A021A8F" w14:textId="77777777" w:rsidTr="00F639F8">
        <w:tc>
          <w:tcPr>
            <w:tcW w:w="675" w:type="dxa"/>
            <w:tcBorders>
              <w:top w:val="single" w:sz="6" w:space="0" w:color="auto"/>
              <w:left w:val="single" w:sz="4" w:space="0" w:color="auto"/>
              <w:bottom w:val="single" w:sz="6" w:space="0" w:color="auto"/>
              <w:right w:val="single" w:sz="6" w:space="0" w:color="auto"/>
            </w:tcBorders>
          </w:tcPr>
          <w:p w14:paraId="3A3A0CB1"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570" w:type="dxa"/>
            <w:tcBorders>
              <w:top w:val="single" w:sz="6" w:space="0" w:color="auto"/>
              <w:left w:val="single" w:sz="6" w:space="0" w:color="auto"/>
              <w:bottom w:val="single" w:sz="6" w:space="0" w:color="auto"/>
              <w:right w:val="single" w:sz="6" w:space="0" w:color="auto"/>
            </w:tcBorders>
          </w:tcPr>
          <w:p w14:paraId="6005B4B8"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55F2EF8D"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Previous order#</w:t>
            </w:r>
          </w:p>
        </w:tc>
        <w:tc>
          <w:tcPr>
            <w:tcW w:w="3560" w:type="dxa"/>
            <w:tcBorders>
              <w:top w:val="single" w:sz="6" w:space="0" w:color="auto"/>
              <w:left w:val="single" w:sz="6" w:space="0" w:color="auto"/>
              <w:bottom w:val="single" w:sz="6" w:space="0" w:color="auto"/>
              <w:right w:val="single" w:sz="6" w:space="0" w:color="auto"/>
            </w:tcBorders>
          </w:tcPr>
          <w:p w14:paraId="63DCE5F6" w14:textId="77777777" w:rsidR="00BC262B" w:rsidRPr="00FF68C5" w:rsidRDefault="00BC262B" w:rsidP="00F639F8">
            <w:pPr>
              <w:rPr>
                <w:rFonts w:asciiTheme="majorHAnsi" w:hAnsiTheme="majorHAnsi" w:cs="Times New Roman"/>
                <w:bCs/>
                <w:iCs/>
              </w:rPr>
            </w:pPr>
          </w:p>
        </w:tc>
        <w:tc>
          <w:tcPr>
            <w:tcW w:w="2488" w:type="dxa"/>
            <w:tcBorders>
              <w:top w:val="single" w:sz="6" w:space="0" w:color="auto"/>
              <w:left w:val="single" w:sz="6" w:space="0" w:color="auto"/>
              <w:bottom w:val="single" w:sz="6" w:space="0" w:color="auto"/>
              <w:right w:val="single" w:sz="4" w:space="0" w:color="auto"/>
            </w:tcBorders>
          </w:tcPr>
          <w:p w14:paraId="2C6F043B" w14:textId="77777777" w:rsidR="00BC262B" w:rsidRPr="008327EB" w:rsidRDefault="00BC262B" w:rsidP="00F639F8">
            <w:pPr>
              <w:pStyle w:val="Default"/>
              <w:rPr>
                <w:rFonts w:asciiTheme="majorHAnsi" w:hAnsiTheme="majorHAnsi" w:cs="Arial"/>
                <w:sz w:val="22"/>
                <w:szCs w:val="22"/>
              </w:rPr>
            </w:pPr>
            <w:r w:rsidRPr="002536FA">
              <w:rPr>
                <w:rFonts w:asciiTheme="majorHAnsi" w:hAnsiTheme="majorHAnsi" w:cs="Arial"/>
                <w:sz w:val="22"/>
                <w:szCs w:val="22"/>
              </w:rPr>
              <w:t xml:space="preserve">Identifies the order being edited or renewed by the current order; for front-door orders this will be the Pharmacy order number, and for back-door orders it will be the Order Entry order number. </w:t>
            </w:r>
          </w:p>
        </w:tc>
      </w:tr>
      <w:tr w:rsidR="00BC262B" w:rsidRPr="003A1A9C" w14:paraId="7FB0D666"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7DC1B297"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570" w:type="dxa"/>
            <w:tcBorders>
              <w:top w:val="single" w:sz="6" w:space="0" w:color="auto"/>
              <w:left w:val="single" w:sz="6" w:space="0" w:color="auto"/>
              <w:bottom w:val="single" w:sz="6" w:space="0" w:color="auto"/>
              <w:right w:val="single" w:sz="6" w:space="0" w:color="auto"/>
            </w:tcBorders>
          </w:tcPr>
          <w:p w14:paraId="0AED5879"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4E67D91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Nature of Order</w:t>
            </w:r>
          </w:p>
        </w:tc>
        <w:tc>
          <w:tcPr>
            <w:tcW w:w="3560" w:type="dxa"/>
            <w:tcBorders>
              <w:top w:val="single" w:sz="6" w:space="0" w:color="auto"/>
              <w:left w:val="single" w:sz="6" w:space="0" w:color="auto"/>
              <w:bottom w:val="single" w:sz="6" w:space="0" w:color="auto"/>
              <w:right w:val="single" w:sz="6" w:space="0" w:color="auto"/>
            </w:tcBorders>
          </w:tcPr>
          <w:p w14:paraId="010158D3" w14:textId="77777777" w:rsidR="00BC262B" w:rsidRPr="00E63532" w:rsidRDefault="00BC262B" w:rsidP="00F639F8">
            <w:pPr>
              <w:rPr>
                <w:rFonts w:asciiTheme="majorHAnsi" w:hAnsiTheme="majorHAnsi" w:cs="Times New Roman"/>
                <w:bCs/>
                <w:iCs/>
              </w:rPr>
            </w:pPr>
            <w:r>
              <w:rPr>
                <w:rFonts w:asciiTheme="majorHAnsi" w:hAnsiTheme="majorHAnsi" w:cs="Times New Roman"/>
                <w:bCs/>
                <w:iCs/>
              </w:rPr>
              <w:t>I</w:t>
            </w:r>
          </w:p>
        </w:tc>
        <w:tc>
          <w:tcPr>
            <w:tcW w:w="2488" w:type="dxa"/>
            <w:tcBorders>
              <w:top w:val="single" w:sz="6" w:space="0" w:color="auto"/>
              <w:left w:val="single" w:sz="6" w:space="0" w:color="auto"/>
              <w:bottom w:val="single" w:sz="6" w:space="0" w:color="auto"/>
              <w:right w:val="single" w:sz="4" w:space="0" w:color="auto"/>
            </w:tcBorders>
          </w:tcPr>
          <w:p w14:paraId="2BB952F9" w14:textId="77777777" w:rsidR="00BC262B" w:rsidRPr="00E63532" w:rsidRDefault="00BC262B" w:rsidP="00F639F8">
            <w:pPr>
              <w:rPr>
                <w:rFonts w:asciiTheme="majorHAnsi" w:hAnsiTheme="majorHAnsi" w:cs="Times New Roman"/>
                <w:bCs/>
                <w:iCs/>
              </w:rPr>
            </w:pPr>
            <w:r w:rsidRPr="002536FA">
              <w:rPr>
                <w:rFonts w:asciiTheme="majorHAnsi" w:hAnsiTheme="majorHAnsi" w:cs="Arial"/>
              </w:rPr>
              <w:t xml:space="preserve">(W)ritten, (V)erbal, (P)honed, (S)ervice Correction, (X) Rejected, (D)uplicate, </w:t>
            </w:r>
            <w:r>
              <w:rPr>
                <w:rFonts w:asciiTheme="majorHAnsi" w:hAnsiTheme="majorHAnsi" w:cs="Arial"/>
              </w:rPr>
              <w:t xml:space="preserve"> </w:t>
            </w:r>
            <w:r w:rsidRPr="002536FA">
              <w:rPr>
                <w:rFonts w:asciiTheme="majorHAnsi" w:hAnsiTheme="majorHAnsi" w:cs="Arial"/>
              </w:rPr>
              <w:t>Pol(I)cy, (A)uto, or (E)lectronically entered</w:t>
            </w:r>
          </w:p>
        </w:tc>
      </w:tr>
      <w:tr w:rsidR="00BC262B" w:rsidRPr="00E63532" w14:paraId="202E68E9"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3E1DF862"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3</w:t>
            </w:r>
          </w:p>
        </w:tc>
        <w:tc>
          <w:tcPr>
            <w:tcW w:w="570" w:type="dxa"/>
            <w:tcBorders>
              <w:top w:val="single" w:sz="6" w:space="0" w:color="auto"/>
              <w:left w:val="single" w:sz="6" w:space="0" w:color="auto"/>
              <w:bottom w:val="single" w:sz="6" w:space="0" w:color="auto"/>
              <w:right w:val="single" w:sz="6" w:space="0" w:color="auto"/>
            </w:tcBorders>
          </w:tcPr>
          <w:p w14:paraId="1ECEAA6F"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796D2E3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Reason the order was created</w:t>
            </w:r>
          </w:p>
        </w:tc>
        <w:tc>
          <w:tcPr>
            <w:tcW w:w="3560" w:type="dxa"/>
            <w:tcBorders>
              <w:top w:val="single" w:sz="6" w:space="0" w:color="auto"/>
              <w:left w:val="single" w:sz="6" w:space="0" w:color="auto"/>
              <w:bottom w:val="single" w:sz="6" w:space="0" w:color="auto"/>
              <w:right w:val="single" w:sz="6" w:space="0" w:color="auto"/>
            </w:tcBorders>
          </w:tcPr>
          <w:p w14:paraId="6C925E79" w14:textId="77777777" w:rsidR="00BC262B" w:rsidRPr="00E63532" w:rsidRDefault="00BC262B" w:rsidP="00F639F8">
            <w:pPr>
              <w:rPr>
                <w:rFonts w:asciiTheme="majorHAnsi" w:hAnsiTheme="majorHAnsi" w:cs="Times New Roman"/>
                <w:bCs/>
                <w:iCs/>
              </w:rPr>
            </w:pPr>
            <w:r>
              <w:rPr>
                <w:rFonts w:asciiTheme="majorHAnsi" w:hAnsiTheme="majorHAnsi" w:cs="Times New Roman"/>
                <w:bCs/>
                <w:iCs/>
              </w:rPr>
              <w:t>N</w:t>
            </w:r>
          </w:p>
        </w:tc>
        <w:tc>
          <w:tcPr>
            <w:tcW w:w="2488" w:type="dxa"/>
            <w:tcBorders>
              <w:top w:val="single" w:sz="6" w:space="0" w:color="auto"/>
              <w:left w:val="single" w:sz="6" w:space="0" w:color="auto"/>
              <w:bottom w:val="single" w:sz="6" w:space="0" w:color="auto"/>
              <w:right w:val="single" w:sz="4" w:space="0" w:color="auto"/>
            </w:tcBorders>
          </w:tcPr>
          <w:p w14:paraId="463F4337" w14:textId="77777777" w:rsidR="00BC262B" w:rsidRPr="002536FA" w:rsidRDefault="00BC262B" w:rsidP="00F639F8">
            <w:pPr>
              <w:pStyle w:val="NoSpacing"/>
              <w:rPr>
                <w:rFonts w:asciiTheme="majorHAnsi" w:hAnsiTheme="majorHAnsi"/>
              </w:rPr>
            </w:pPr>
            <w:r w:rsidRPr="002536FA">
              <w:rPr>
                <w:rFonts w:asciiTheme="majorHAnsi" w:hAnsiTheme="majorHAnsi"/>
              </w:rPr>
              <w:t>N</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New</w:t>
            </w:r>
          </w:p>
          <w:p w14:paraId="0402672E" w14:textId="77777777" w:rsidR="00BC262B" w:rsidRPr="002536FA" w:rsidRDefault="00BC262B" w:rsidP="00F639F8">
            <w:pPr>
              <w:pStyle w:val="NoSpacing"/>
              <w:rPr>
                <w:rFonts w:asciiTheme="majorHAnsi" w:hAnsiTheme="majorHAnsi"/>
              </w:rPr>
            </w:pPr>
            <w:r w:rsidRPr="002536FA">
              <w:rPr>
                <w:rFonts w:asciiTheme="majorHAnsi" w:hAnsiTheme="majorHAnsi"/>
              </w:rPr>
              <w:t>E</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Edit</w:t>
            </w:r>
          </w:p>
          <w:p w14:paraId="6B3D0D26" w14:textId="77777777" w:rsidR="00BC262B" w:rsidRPr="00E63532" w:rsidRDefault="00BC262B" w:rsidP="00F639F8">
            <w:pPr>
              <w:pStyle w:val="NoSpacing"/>
            </w:pPr>
            <w:r w:rsidRPr="002536FA">
              <w:rPr>
                <w:rFonts w:asciiTheme="majorHAnsi" w:hAnsiTheme="majorHAnsi"/>
              </w:rPr>
              <w:t>R</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Renew</w:t>
            </w:r>
          </w:p>
        </w:tc>
      </w:tr>
      <w:tr w:rsidR="00BC262B" w:rsidRPr="00E63532" w14:paraId="692548BF"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2F7B8119"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4</w:t>
            </w:r>
          </w:p>
        </w:tc>
        <w:tc>
          <w:tcPr>
            <w:tcW w:w="570" w:type="dxa"/>
            <w:tcBorders>
              <w:top w:val="single" w:sz="6" w:space="0" w:color="auto"/>
              <w:left w:val="single" w:sz="6" w:space="0" w:color="auto"/>
              <w:bottom w:val="single" w:sz="6" w:space="0" w:color="auto"/>
              <w:right w:val="single" w:sz="6" w:space="0" w:color="auto"/>
            </w:tcBorders>
          </w:tcPr>
          <w:p w14:paraId="30145661"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174286DB"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Routing</w:t>
            </w:r>
          </w:p>
        </w:tc>
        <w:tc>
          <w:tcPr>
            <w:tcW w:w="3560" w:type="dxa"/>
            <w:tcBorders>
              <w:top w:val="single" w:sz="6" w:space="0" w:color="auto"/>
              <w:left w:val="single" w:sz="6" w:space="0" w:color="auto"/>
              <w:bottom w:val="single" w:sz="6" w:space="0" w:color="auto"/>
              <w:right w:val="single" w:sz="6" w:space="0" w:color="auto"/>
            </w:tcBorders>
          </w:tcPr>
          <w:p w14:paraId="6E3C3B33" w14:textId="77777777" w:rsidR="00BC262B" w:rsidRPr="00E63532" w:rsidRDefault="00BC262B" w:rsidP="00F639F8">
            <w:pPr>
              <w:rPr>
                <w:rFonts w:asciiTheme="majorHAnsi" w:hAnsiTheme="majorHAnsi" w:cs="Times New Roman"/>
                <w:bCs/>
                <w:iCs/>
              </w:rPr>
            </w:pPr>
          </w:p>
        </w:tc>
        <w:tc>
          <w:tcPr>
            <w:tcW w:w="2488" w:type="dxa"/>
            <w:tcBorders>
              <w:top w:val="single" w:sz="6" w:space="0" w:color="auto"/>
              <w:left w:val="single" w:sz="6" w:space="0" w:color="auto"/>
              <w:bottom w:val="single" w:sz="6" w:space="0" w:color="auto"/>
              <w:right w:val="single" w:sz="4" w:space="0" w:color="auto"/>
            </w:tcBorders>
          </w:tcPr>
          <w:p w14:paraId="17B803D9" w14:textId="77777777" w:rsidR="00BC262B" w:rsidRPr="002536FA" w:rsidRDefault="00BC262B" w:rsidP="00F639F8">
            <w:pPr>
              <w:pStyle w:val="NoSpacing"/>
              <w:rPr>
                <w:rFonts w:asciiTheme="majorHAnsi" w:hAnsiTheme="majorHAnsi"/>
              </w:rPr>
            </w:pPr>
            <w:r w:rsidRPr="002536FA">
              <w:rPr>
                <w:rFonts w:asciiTheme="majorHAnsi" w:hAnsiTheme="majorHAnsi"/>
              </w:rPr>
              <w:t>W</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Window</w:t>
            </w:r>
          </w:p>
          <w:p w14:paraId="09785A1A" w14:textId="77777777" w:rsidR="00BC262B" w:rsidRPr="00E63532" w:rsidRDefault="00BC262B" w:rsidP="00F639F8">
            <w:pPr>
              <w:pStyle w:val="NoSpacing"/>
            </w:pPr>
            <w:r w:rsidRPr="002536FA">
              <w:rPr>
                <w:rFonts w:asciiTheme="majorHAnsi" w:hAnsiTheme="majorHAnsi"/>
              </w:rPr>
              <w:t>C</w:t>
            </w:r>
            <w:r>
              <w:rPr>
                <w:rFonts w:asciiTheme="majorHAnsi" w:hAnsiTheme="majorHAnsi"/>
              </w:rPr>
              <w:t xml:space="preserve"> </w:t>
            </w:r>
            <w:r w:rsidRPr="002536FA">
              <w:rPr>
                <w:rFonts w:asciiTheme="majorHAnsi" w:hAnsiTheme="majorHAnsi"/>
              </w:rPr>
              <w:t>=</w:t>
            </w:r>
            <w:r>
              <w:rPr>
                <w:rFonts w:asciiTheme="majorHAnsi" w:hAnsiTheme="majorHAnsi"/>
              </w:rPr>
              <w:t xml:space="preserve"> </w:t>
            </w:r>
            <w:r w:rsidRPr="002536FA">
              <w:rPr>
                <w:rFonts w:asciiTheme="majorHAnsi" w:hAnsiTheme="majorHAnsi"/>
              </w:rPr>
              <w:t>Clinic</w:t>
            </w:r>
          </w:p>
        </w:tc>
      </w:tr>
      <w:tr w:rsidR="00BC262B" w:rsidRPr="00E63532" w14:paraId="36E29E93"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5664B528"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5</w:t>
            </w:r>
          </w:p>
        </w:tc>
        <w:tc>
          <w:tcPr>
            <w:tcW w:w="570" w:type="dxa"/>
            <w:tcBorders>
              <w:top w:val="single" w:sz="6" w:space="0" w:color="auto"/>
              <w:left w:val="single" w:sz="6" w:space="0" w:color="auto"/>
              <w:bottom w:val="single" w:sz="6" w:space="0" w:color="auto"/>
              <w:right w:val="single" w:sz="6" w:space="0" w:color="auto"/>
            </w:tcBorders>
          </w:tcPr>
          <w:p w14:paraId="70869D57"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774EFC54"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Current user/user performing action</w:t>
            </w:r>
          </w:p>
        </w:tc>
        <w:tc>
          <w:tcPr>
            <w:tcW w:w="3560" w:type="dxa"/>
            <w:tcBorders>
              <w:top w:val="single" w:sz="6" w:space="0" w:color="auto"/>
              <w:left w:val="single" w:sz="6" w:space="0" w:color="auto"/>
              <w:bottom w:val="single" w:sz="6" w:space="0" w:color="auto"/>
              <w:right w:val="single" w:sz="6" w:space="0" w:color="auto"/>
            </w:tcBorders>
          </w:tcPr>
          <w:p w14:paraId="2C3307BF" w14:textId="77777777" w:rsidR="00BC262B" w:rsidRPr="008327EB" w:rsidRDefault="00BC262B" w:rsidP="00F639F8">
            <w:pPr>
              <w:rPr>
                <w:rFonts w:asciiTheme="majorHAnsi" w:hAnsiTheme="majorHAnsi" w:cs="Times New Roman"/>
                <w:bCs/>
                <w:iCs/>
              </w:rPr>
            </w:pPr>
            <w:r w:rsidRPr="008327EB">
              <w:rPr>
                <w:rFonts w:asciiTheme="majorHAnsi" w:hAnsiTheme="majorHAnsi"/>
              </w:rPr>
              <w:t>10000000033^MJWEHALY,TSHQHY F^99NP</w:t>
            </w:r>
          </w:p>
        </w:tc>
        <w:tc>
          <w:tcPr>
            <w:tcW w:w="2488" w:type="dxa"/>
            <w:tcBorders>
              <w:top w:val="single" w:sz="6" w:space="0" w:color="auto"/>
              <w:left w:val="single" w:sz="6" w:space="0" w:color="auto"/>
              <w:bottom w:val="single" w:sz="6" w:space="0" w:color="auto"/>
              <w:right w:val="single" w:sz="4" w:space="0" w:color="auto"/>
            </w:tcBorders>
          </w:tcPr>
          <w:p w14:paraId="3CBCED26" w14:textId="77777777" w:rsidR="00BC262B" w:rsidRPr="00E63532" w:rsidRDefault="00BC262B" w:rsidP="00F639F8">
            <w:pPr>
              <w:rPr>
                <w:rFonts w:asciiTheme="majorHAnsi" w:hAnsiTheme="majorHAnsi" w:cs="Times New Roman"/>
                <w:bCs/>
                <w:iCs/>
              </w:rPr>
            </w:pPr>
            <w:r>
              <w:rPr>
                <w:rFonts w:asciiTheme="majorHAnsi" w:hAnsiTheme="majorHAnsi" w:cs="Times New Roman"/>
                <w:bCs/>
                <w:iCs/>
              </w:rPr>
              <w:t>DUZ provider # is used instead of SSN</w:t>
            </w:r>
          </w:p>
        </w:tc>
      </w:tr>
      <w:tr w:rsidR="00BC262B" w:rsidRPr="00E63532" w14:paraId="3029C9BD"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2EEA4A17" w14:textId="77777777" w:rsidR="00BC262B" w:rsidRPr="003774DF" w:rsidRDefault="00BC262B" w:rsidP="00F639F8">
            <w:pPr>
              <w:rPr>
                <w:rFonts w:asciiTheme="majorHAnsi" w:hAnsiTheme="majorHAnsi" w:cs="Times New Roman"/>
                <w:bCs/>
                <w:iCs/>
              </w:rPr>
            </w:pPr>
            <w:r w:rsidRPr="003774DF">
              <w:rPr>
                <w:rFonts w:asciiTheme="majorHAnsi" w:hAnsiTheme="majorHAnsi" w:cs="Times New Roman"/>
                <w:bCs/>
                <w:iCs/>
              </w:rPr>
              <w:t>6</w:t>
            </w:r>
          </w:p>
        </w:tc>
        <w:tc>
          <w:tcPr>
            <w:tcW w:w="570" w:type="dxa"/>
            <w:tcBorders>
              <w:top w:val="single" w:sz="6" w:space="0" w:color="auto"/>
              <w:left w:val="single" w:sz="6" w:space="0" w:color="auto"/>
              <w:bottom w:val="single" w:sz="6" w:space="0" w:color="auto"/>
              <w:right w:val="single" w:sz="6" w:space="0" w:color="auto"/>
            </w:tcBorders>
          </w:tcPr>
          <w:p w14:paraId="6D292247" w14:textId="77777777" w:rsidR="00BC262B" w:rsidRPr="003774DF"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5E14FA66" w14:textId="77777777" w:rsidR="00BC262B" w:rsidRPr="003774DF" w:rsidRDefault="00BC262B" w:rsidP="00F639F8">
            <w:pPr>
              <w:rPr>
                <w:rFonts w:asciiTheme="majorHAnsi" w:hAnsiTheme="majorHAnsi" w:cs="Times New Roman"/>
                <w:bCs/>
                <w:iCs/>
              </w:rPr>
            </w:pPr>
            <w:r w:rsidRPr="003774DF">
              <w:rPr>
                <w:rFonts w:asciiTheme="majorHAnsi" w:hAnsiTheme="majorHAnsi" w:cs="Times New Roman"/>
                <w:bCs/>
                <w:iCs/>
              </w:rPr>
              <w:t>IV Identifier</w:t>
            </w:r>
          </w:p>
        </w:tc>
        <w:tc>
          <w:tcPr>
            <w:tcW w:w="3560" w:type="dxa"/>
            <w:tcBorders>
              <w:top w:val="single" w:sz="6" w:space="0" w:color="auto"/>
              <w:left w:val="single" w:sz="6" w:space="0" w:color="auto"/>
              <w:bottom w:val="single" w:sz="6" w:space="0" w:color="auto"/>
              <w:right w:val="single" w:sz="6" w:space="0" w:color="auto"/>
            </w:tcBorders>
          </w:tcPr>
          <w:p w14:paraId="65D6F797" w14:textId="77777777" w:rsidR="00BC262B" w:rsidRPr="003774DF" w:rsidRDefault="00BC262B" w:rsidP="00F639F8">
            <w:pPr>
              <w:rPr>
                <w:rFonts w:asciiTheme="majorHAnsi" w:hAnsiTheme="majorHAnsi" w:cs="Times New Roman"/>
                <w:bCs/>
                <w:iCs/>
              </w:rPr>
            </w:pPr>
            <w:r w:rsidRPr="003774DF">
              <w:rPr>
                <w:rFonts w:asciiTheme="majorHAnsi" w:hAnsiTheme="majorHAnsi" w:cs="Times New Roman"/>
                <w:bCs/>
                <w:iCs/>
              </w:rPr>
              <w:t>I</w:t>
            </w:r>
          </w:p>
        </w:tc>
        <w:tc>
          <w:tcPr>
            <w:tcW w:w="2488" w:type="dxa"/>
            <w:tcBorders>
              <w:top w:val="single" w:sz="6" w:space="0" w:color="auto"/>
              <w:left w:val="single" w:sz="6" w:space="0" w:color="auto"/>
              <w:bottom w:val="single" w:sz="6" w:space="0" w:color="auto"/>
              <w:right w:val="single" w:sz="4" w:space="0" w:color="auto"/>
            </w:tcBorders>
          </w:tcPr>
          <w:p w14:paraId="02E54236" w14:textId="77777777" w:rsidR="00BC262B" w:rsidRPr="001A1A59" w:rsidRDefault="00BC262B" w:rsidP="00F639F8">
            <w:pPr>
              <w:pStyle w:val="NoSpacing"/>
              <w:rPr>
                <w:highlight w:val="yellow"/>
              </w:rPr>
            </w:pPr>
            <w:r w:rsidRPr="003774DF">
              <w:t>Note:  Intermittent/Continuous</w:t>
            </w:r>
          </w:p>
        </w:tc>
      </w:tr>
    </w:tbl>
    <w:p w14:paraId="4E2D3360" w14:textId="77777777" w:rsidR="00BC262B" w:rsidRDefault="00BC262B" w:rsidP="00BC262B">
      <w:pPr>
        <w:rPr>
          <w:rFonts w:asciiTheme="majorHAnsi" w:hAnsiTheme="majorHAnsi" w:cs="Times New Roman"/>
          <w:bCs/>
          <w:iCs/>
        </w:rPr>
      </w:pPr>
    </w:p>
    <w:p w14:paraId="3718C0F1" w14:textId="77777777" w:rsidR="00BC262B" w:rsidRDefault="00BC262B" w:rsidP="00BC262B">
      <w:pPr>
        <w:rPr>
          <w:rFonts w:asciiTheme="majorHAnsi" w:hAnsiTheme="majorHAnsi" w:cs="Times New Roman"/>
          <w:b/>
          <w:bCs/>
          <w:i/>
          <w:iCs/>
        </w:rPr>
      </w:pPr>
    </w:p>
    <w:p w14:paraId="4BAEB9F0" w14:textId="77777777" w:rsidR="00BC262B" w:rsidRDefault="00BC262B" w:rsidP="00BC262B">
      <w:pPr>
        <w:pStyle w:val="Style2"/>
      </w:pPr>
    </w:p>
    <w:p w14:paraId="0920049B" w14:textId="77777777" w:rsidR="00BC262B" w:rsidRDefault="00BC262B" w:rsidP="00BC262B">
      <w:pPr>
        <w:pStyle w:val="Style2"/>
      </w:pPr>
    </w:p>
    <w:p w14:paraId="2C5D6EAC" w14:textId="77777777" w:rsidR="00BC262B" w:rsidRPr="00CD1AA8" w:rsidRDefault="00BC262B" w:rsidP="00BC262B">
      <w:pPr>
        <w:pStyle w:val="Style2"/>
      </w:pPr>
      <w:bookmarkStart w:id="939" w:name="_Toc398038671"/>
      <w:r w:rsidRPr="00244502">
        <w:t>Z</w:t>
      </w:r>
      <w:r>
        <w:t xml:space="preserve">SC </w:t>
      </w:r>
      <w:r w:rsidRPr="00244502">
        <w:t xml:space="preserve">Segment </w:t>
      </w:r>
      <w:r>
        <w:t>– Vitals</w:t>
      </w:r>
      <w:bookmarkEnd w:id="939"/>
      <w:r>
        <w:t xml:space="preserve">    </w:t>
      </w:r>
    </w:p>
    <w:p w14:paraId="176B9773" w14:textId="77777777" w:rsidR="00BC262B" w:rsidRPr="00F1682C" w:rsidRDefault="00BC262B" w:rsidP="00BC262B">
      <w:pPr>
        <w:rPr>
          <w:rFonts w:asciiTheme="majorHAnsi" w:hAnsiTheme="majorHAnsi" w:cs="Times New Roman"/>
          <w:bCs/>
          <w:iCs/>
        </w:rPr>
      </w:pPr>
      <w:r>
        <w:rPr>
          <w:rFonts w:asciiTheme="majorHAnsi" w:hAnsiTheme="majorHAnsi" w:cs="Times New Roman"/>
          <w:bCs/>
          <w:iCs/>
        </w:rPr>
        <w:t>ZSC</w:t>
      </w:r>
      <w:r w:rsidRPr="00420693">
        <w:rPr>
          <w:rFonts w:asciiTheme="majorHAnsi" w:hAnsiTheme="majorHAnsi" w:cs="Times New Roman"/>
          <w:bCs/>
          <w:iCs/>
        </w:rPr>
        <w:t xml:space="preserve"> segment is a VA Local Segment </w:t>
      </w:r>
      <w:r>
        <w:rPr>
          <w:rFonts w:asciiTheme="majorHAnsi" w:hAnsiTheme="majorHAnsi" w:cs="Times New Roman"/>
          <w:bCs/>
          <w:iCs/>
        </w:rPr>
        <w:t>for a</w:t>
      </w:r>
      <w:r w:rsidRPr="00F1682C">
        <w:rPr>
          <w:rFonts w:asciiTheme="majorHAnsi" w:hAnsiTheme="majorHAnsi" w:cs="Times New Roman"/>
          <w:bCs/>
          <w:iCs/>
        </w:rPr>
        <w:t xml:space="preserve"> given outpatient encounter.  The ZSC </w:t>
      </w:r>
      <w:r>
        <w:rPr>
          <w:rFonts w:asciiTheme="majorHAnsi" w:hAnsiTheme="majorHAnsi" w:cs="Times New Roman"/>
          <w:bCs/>
          <w:iCs/>
        </w:rPr>
        <w:t xml:space="preserve">segment is designed to transfer </w:t>
      </w:r>
      <w:r w:rsidRPr="00F1682C">
        <w:rPr>
          <w:rFonts w:asciiTheme="majorHAnsi" w:hAnsiTheme="majorHAnsi" w:cs="Times New Roman"/>
          <w:bCs/>
          <w:iCs/>
        </w:rPr>
        <w:t>service indicator (stop code) information pertaining t</w:t>
      </w:r>
      <w:r>
        <w:rPr>
          <w:rFonts w:asciiTheme="majorHAnsi" w:hAnsiTheme="majorHAnsi" w:cs="Times New Roman"/>
          <w:bCs/>
          <w:iCs/>
        </w:rPr>
        <w:t xml:space="preserve">o a patient </w:t>
      </w:r>
      <w:r w:rsidRPr="00F1682C">
        <w:rPr>
          <w:rFonts w:asciiTheme="majorHAnsi" w:hAnsiTheme="majorHAnsi" w:cs="Times New Roman"/>
          <w:bCs/>
          <w:iCs/>
        </w:rPr>
        <w:t>visit.</w:t>
      </w:r>
    </w:p>
    <w:tbl>
      <w:tblPr>
        <w:tblW w:w="0" w:type="auto"/>
        <w:tblLayout w:type="fixed"/>
        <w:tblLook w:val="01E0" w:firstRow="1" w:lastRow="1" w:firstColumn="1" w:lastColumn="1" w:noHBand="0" w:noVBand="0"/>
      </w:tblPr>
      <w:tblGrid>
        <w:gridCol w:w="675"/>
        <w:gridCol w:w="570"/>
        <w:gridCol w:w="2283"/>
        <w:gridCol w:w="3560"/>
        <w:gridCol w:w="2488"/>
      </w:tblGrid>
      <w:tr w:rsidR="00BC262B" w:rsidRPr="00FF68C5" w14:paraId="52CE68AB" w14:textId="77777777" w:rsidTr="00F639F8">
        <w:tc>
          <w:tcPr>
            <w:tcW w:w="67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159DDDE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57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64560F66"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2283"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5499B643"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356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27F20BFF"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2488"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0BC2FF7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8327EB" w14:paraId="0A9C8AF3" w14:textId="77777777" w:rsidTr="00F639F8">
        <w:tc>
          <w:tcPr>
            <w:tcW w:w="675" w:type="dxa"/>
            <w:tcBorders>
              <w:top w:val="single" w:sz="6" w:space="0" w:color="auto"/>
              <w:left w:val="single" w:sz="4" w:space="0" w:color="auto"/>
              <w:bottom w:val="single" w:sz="6" w:space="0" w:color="auto"/>
              <w:right w:val="single" w:sz="6" w:space="0" w:color="auto"/>
            </w:tcBorders>
          </w:tcPr>
          <w:p w14:paraId="5392410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2</w:t>
            </w:r>
          </w:p>
        </w:tc>
        <w:tc>
          <w:tcPr>
            <w:tcW w:w="570" w:type="dxa"/>
            <w:tcBorders>
              <w:top w:val="single" w:sz="6" w:space="0" w:color="auto"/>
              <w:left w:val="single" w:sz="6" w:space="0" w:color="auto"/>
              <w:bottom w:val="single" w:sz="6" w:space="0" w:color="auto"/>
              <w:right w:val="single" w:sz="6" w:space="0" w:color="auto"/>
            </w:tcBorders>
          </w:tcPr>
          <w:p w14:paraId="2CD6CD98"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4799FE56"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Stop Code</w:t>
            </w:r>
          </w:p>
        </w:tc>
        <w:tc>
          <w:tcPr>
            <w:tcW w:w="3560" w:type="dxa"/>
            <w:tcBorders>
              <w:top w:val="single" w:sz="6" w:space="0" w:color="auto"/>
              <w:left w:val="single" w:sz="6" w:space="0" w:color="auto"/>
              <w:bottom w:val="single" w:sz="6" w:space="0" w:color="auto"/>
              <w:right w:val="single" w:sz="6" w:space="0" w:color="auto"/>
            </w:tcBorders>
          </w:tcPr>
          <w:p w14:paraId="79BEF2F8"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555</w:t>
            </w:r>
          </w:p>
        </w:tc>
        <w:tc>
          <w:tcPr>
            <w:tcW w:w="2488" w:type="dxa"/>
            <w:tcBorders>
              <w:top w:val="single" w:sz="6" w:space="0" w:color="auto"/>
              <w:left w:val="single" w:sz="6" w:space="0" w:color="auto"/>
              <w:bottom w:val="single" w:sz="6" w:space="0" w:color="auto"/>
              <w:right w:val="single" w:sz="4" w:space="0" w:color="auto"/>
            </w:tcBorders>
          </w:tcPr>
          <w:p w14:paraId="2D7C0A1B" w14:textId="77777777" w:rsidR="00BC262B" w:rsidRPr="008327EB" w:rsidRDefault="00BC262B" w:rsidP="00F639F8">
            <w:pPr>
              <w:pStyle w:val="Default"/>
              <w:rPr>
                <w:rFonts w:asciiTheme="majorHAnsi" w:hAnsiTheme="majorHAnsi" w:cs="Arial"/>
                <w:sz w:val="22"/>
                <w:szCs w:val="22"/>
              </w:rPr>
            </w:pPr>
            <w:r>
              <w:rPr>
                <w:rFonts w:asciiTheme="majorHAnsi" w:hAnsiTheme="majorHAnsi" w:cs="Arial"/>
                <w:sz w:val="22"/>
                <w:szCs w:val="22"/>
              </w:rPr>
              <w:t xml:space="preserve">AMIS Reporting Stop Code </w:t>
            </w:r>
          </w:p>
        </w:tc>
      </w:tr>
      <w:tr w:rsidR="00BC262B" w:rsidRPr="00E63532" w14:paraId="4C250E1F" w14:textId="77777777" w:rsidTr="00F639F8">
        <w:trPr>
          <w:trHeight w:val="552"/>
        </w:trPr>
        <w:tc>
          <w:tcPr>
            <w:tcW w:w="675" w:type="dxa"/>
            <w:tcBorders>
              <w:top w:val="single" w:sz="6" w:space="0" w:color="auto"/>
              <w:left w:val="single" w:sz="4" w:space="0" w:color="auto"/>
              <w:bottom w:val="single" w:sz="6" w:space="0" w:color="auto"/>
              <w:right w:val="single" w:sz="6" w:space="0" w:color="auto"/>
            </w:tcBorders>
          </w:tcPr>
          <w:p w14:paraId="328B374A"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3</w:t>
            </w:r>
          </w:p>
        </w:tc>
        <w:tc>
          <w:tcPr>
            <w:tcW w:w="570" w:type="dxa"/>
            <w:tcBorders>
              <w:top w:val="single" w:sz="6" w:space="0" w:color="auto"/>
              <w:left w:val="single" w:sz="6" w:space="0" w:color="auto"/>
              <w:bottom w:val="single" w:sz="6" w:space="0" w:color="auto"/>
              <w:right w:val="single" w:sz="6" w:space="0" w:color="auto"/>
            </w:tcBorders>
          </w:tcPr>
          <w:p w14:paraId="21D4CF67" w14:textId="77777777" w:rsidR="00BC262B" w:rsidRPr="00FF68C5" w:rsidRDefault="00BC262B" w:rsidP="00F639F8">
            <w:pPr>
              <w:rPr>
                <w:rFonts w:asciiTheme="majorHAnsi" w:hAnsiTheme="majorHAnsi" w:cs="Times New Roman"/>
                <w:bCs/>
                <w:iCs/>
              </w:rPr>
            </w:pPr>
          </w:p>
        </w:tc>
        <w:tc>
          <w:tcPr>
            <w:tcW w:w="2283" w:type="dxa"/>
            <w:tcBorders>
              <w:top w:val="single" w:sz="6" w:space="0" w:color="auto"/>
              <w:left w:val="single" w:sz="6" w:space="0" w:color="auto"/>
              <w:bottom w:val="single" w:sz="6" w:space="0" w:color="auto"/>
              <w:right w:val="single" w:sz="6" w:space="0" w:color="auto"/>
            </w:tcBorders>
          </w:tcPr>
          <w:p w14:paraId="7C255AC3" w14:textId="77777777" w:rsidR="00BC262B" w:rsidRPr="00FF68C5" w:rsidRDefault="00BC262B" w:rsidP="00F639F8">
            <w:pPr>
              <w:rPr>
                <w:rFonts w:asciiTheme="majorHAnsi" w:hAnsiTheme="majorHAnsi" w:cs="Times New Roman"/>
                <w:bCs/>
                <w:iCs/>
              </w:rPr>
            </w:pPr>
            <w:r w:rsidRPr="005C728C">
              <w:rPr>
                <w:rFonts w:asciiTheme="majorHAnsi" w:hAnsiTheme="majorHAnsi" w:cs="Times New Roman"/>
                <w:bCs/>
                <w:iCs/>
              </w:rPr>
              <w:t>Identifier</w:t>
            </w:r>
          </w:p>
        </w:tc>
        <w:tc>
          <w:tcPr>
            <w:tcW w:w="3560" w:type="dxa"/>
            <w:tcBorders>
              <w:top w:val="single" w:sz="6" w:space="0" w:color="auto"/>
              <w:left w:val="single" w:sz="6" w:space="0" w:color="auto"/>
              <w:bottom w:val="single" w:sz="6" w:space="0" w:color="auto"/>
              <w:right w:val="single" w:sz="6" w:space="0" w:color="auto"/>
            </w:tcBorders>
          </w:tcPr>
          <w:p w14:paraId="4017DB75" w14:textId="77777777" w:rsidR="00BC262B" w:rsidRPr="00E63532" w:rsidRDefault="00BC262B" w:rsidP="00F639F8">
            <w:pPr>
              <w:rPr>
                <w:rFonts w:asciiTheme="majorHAnsi" w:hAnsiTheme="majorHAnsi" w:cs="Times New Roman"/>
                <w:bCs/>
                <w:iCs/>
              </w:rPr>
            </w:pPr>
            <w:r>
              <w:rPr>
                <w:rFonts w:asciiTheme="majorHAnsi" w:hAnsiTheme="majorHAnsi" w:cs="Times New Roman"/>
                <w:bCs/>
                <w:iCs/>
              </w:rPr>
              <w:t>DRUG DEPENDENCY-GROUP</w:t>
            </w:r>
          </w:p>
        </w:tc>
        <w:tc>
          <w:tcPr>
            <w:tcW w:w="2488" w:type="dxa"/>
            <w:tcBorders>
              <w:top w:val="single" w:sz="6" w:space="0" w:color="auto"/>
              <w:left w:val="single" w:sz="6" w:space="0" w:color="auto"/>
              <w:bottom w:val="single" w:sz="6" w:space="0" w:color="auto"/>
              <w:right w:val="single" w:sz="4" w:space="0" w:color="auto"/>
            </w:tcBorders>
          </w:tcPr>
          <w:p w14:paraId="6E4AF1A4" w14:textId="77777777" w:rsidR="00BC262B" w:rsidRPr="00E63532" w:rsidRDefault="00BC262B" w:rsidP="00F639F8">
            <w:pPr>
              <w:rPr>
                <w:rFonts w:asciiTheme="majorHAnsi" w:hAnsiTheme="majorHAnsi" w:cs="Times New Roman"/>
                <w:bCs/>
                <w:iCs/>
              </w:rPr>
            </w:pPr>
            <w:r>
              <w:rPr>
                <w:rFonts w:asciiTheme="majorHAnsi" w:hAnsiTheme="majorHAnsi" w:cs="Times New Roman"/>
                <w:bCs/>
                <w:iCs/>
              </w:rPr>
              <w:t>Value from Clinic Stop file # 40.7</w:t>
            </w:r>
          </w:p>
        </w:tc>
      </w:tr>
    </w:tbl>
    <w:p w14:paraId="449BAAAE" w14:textId="77777777" w:rsidR="00BC262B" w:rsidRDefault="00BC262B" w:rsidP="00BC262B">
      <w:pPr>
        <w:rPr>
          <w:rFonts w:asciiTheme="majorHAnsi" w:hAnsiTheme="majorHAnsi" w:cs="Times New Roman"/>
        </w:rPr>
      </w:pPr>
    </w:p>
    <w:p w14:paraId="22EFB2E0" w14:textId="77777777" w:rsidR="00BC262B" w:rsidRDefault="00BC262B" w:rsidP="00BC262B">
      <w:pPr>
        <w:rPr>
          <w:rFonts w:asciiTheme="majorHAnsi" w:hAnsiTheme="majorHAnsi" w:cs="Times New Roman"/>
          <w:b/>
          <w:bCs/>
          <w:i/>
          <w:iCs/>
        </w:rPr>
      </w:pPr>
    </w:p>
    <w:p w14:paraId="60ADF0CC" w14:textId="77777777" w:rsidR="00BC262B" w:rsidRPr="009A3CC0" w:rsidRDefault="00BC262B" w:rsidP="00BC262B">
      <w:pPr>
        <w:pStyle w:val="Style2"/>
      </w:pPr>
      <w:bookmarkStart w:id="940" w:name="_Toc398038672"/>
      <w:r w:rsidRPr="009A3CC0">
        <w:t>ZQT Segment in Diet Order message</w:t>
      </w:r>
      <w:bookmarkEnd w:id="940"/>
    </w:p>
    <w:p w14:paraId="0BFBAF82" w14:textId="77777777" w:rsidR="00BC262B" w:rsidRPr="002B0C6B" w:rsidRDefault="00BC262B" w:rsidP="00BC262B">
      <w:pPr>
        <w:rPr>
          <w:rFonts w:asciiTheme="majorHAnsi" w:hAnsiTheme="majorHAnsi" w:cs="Times New Roman"/>
          <w:b/>
          <w:bCs/>
          <w:iCs/>
        </w:rPr>
      </w:pPr>
      <w:r>
        <w:rPr>
          <w:rFonts w:asciiTheme="majorHAnsi" w:hAnsiTheme="majorHAnsi" w:cs="Times New Roman"/>
          <w:bCs/>
          <w:iCs/>
        </w:rPr>
        <w:t>ZSC</w:t>
      </w:r>
      <w:r w:rsidRPr="00420693">
        <w:rPr>
          <w:rFonts w:asciiTheme="majorHAnsi" w:hAnsiTheme="majorHAnsi" w:cs="Times New Roman"/>
          <w:bCs/>
          <w:iCs/>
        </w:rPr>
        <w:t xml:space="preserve"> segment is a VA Local </w:t>
      </w:r>
      <w:r>
        <w:rPr>
          <w:rFonts w:asciiTheme="majorHAnsi" w:hAnsiTheme="majorHAnsi" w:cs="Times New Roman"/>
          <w:bCs/>
          <w:iCs/>
        </w:rPr>
        <w:t>Segment i</w:t>
      </w:r>
      <w:r w:rsidRPr="00F1682C">
        <w:rPr>
          <w:rFonts w:asciiTheme="majorHAnsi" w:hAnsiTheme="majorHAnsi" w:cs="Times New Roman"/>
          <w:bCs/>
          <w:iCs/>
        </w:rPr>
        <w:t>n Tube feeding diet messages</w:t>
      </w:r>
      <w:r>
        <w:rPr>
          <w:rFonts w:asciiTheme="majorHAnsi" w:hAnsiTheme="majorHAnsi" w:cs="Times New Roman"/>
          <w:bCs/>
          <w:iCs/>
        </w:rPr>
        <w:t xml:space="preserve"> to denote quantities</w:t>
      </w:r>
      <w:r w:rsidRPr="00F1682C">
        <w:rPr>
          <w:rFonts w:asciiTheme="majorHAnsi" w:hAnsiTheme="majorHAnsi" w:cs="Times New Roman"/>
          <w:bCs/>
          <w:iCs/>
        </w:rPr>
        <w:t>.</w:t>
      </w:r>
    </w:p>
    <w:tbl>
      <w:tblPr>
        <w:tblW w:w="0" w:type="auto"/>
        <w:tblLook w:val="01E0" w:firstRow="1" w:lastRow="1" w:firstColumn="1" w:lastColumn="1" w:noHBand="0" w:noVBand="0"/>
      </w:tblPr>
      <w:tblGrid>
        <w:gridCol w:w="767"/>
        <w:gridCol w:w="649"/>
        <w:gridCol w:w="1896"/>
        <w:gridCol w:w="3552"/>
        <w:gridCol w:w="2712"/>
      </w:tblGrid>
      <w:tr w:rsidR="00BC262B" w:rsidRPr="003A1A9C" w14:paraId="6B819B49" w14:textId="77777777" w:rsidTr="00F639F8">
        <w:tc>
          <w:tcPr>
            <w:tcW w:w="795" w:type="dxa"/>
            <w:tcBorders>
              <w:top w:val="single" w:sz="4" w:space="0" w:color="auto"/>
              <w:left w:val="single" w:sz="4" w:space="0" w:color="auto"/>
              <w:bottom w:val="single" w:sz="6" w:space="0" w:color="auto"/>
              <w:right w:val="single" w:sz="6" w:space="0" w:color="auto"/>
            </w:tcBorders>
            <w:shd w:val="clear" w:color="auto" w:fill="BFBFBF" w:themeFill="background1" w:themeFillShade="BF"/>
          </w:tcPr>
          <w:p w14:paraId="5188C93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SEQ</w:t>
            </w:r>
          </w:p>
        </w:tc>
        <w:tc>
          <w:tcPr>
            <w:tcW w:w="674"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079B5B22"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DT</w:t>
            </w:r>
          </w:p>
        </w:tc>
        <w:tc>
          <w:tcPr>
            <w:tcW w:w="1448"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6E03E444"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Element Name</w:t>
            </w:r>
          </w:p>
        </w:tc>
        <w:tc>
          <w:tcPr>
            <w:tcW w:w="3930" w:type="dxa"/>
            <w:tcBorders>
              <w:top w:val="single" w:sz="4" w:space="0" w:color="auto"/>
              <w:left w:val="single" w:sz="6" w:space="0" w:color="auto"/>
              <w:bottom w:val="single" w:sz="6" w:space="0" w:color="auto"/>
              <w:right w:val="single" w:sz="6" w:space="0" w:color="auto"/>
            </w:tcBorders>
            <w:shd w:val="clear" w:color="auto" w:fill="BFBFBF" w:themeFill="background1" w:themeFillShade="BF"/>
          </w:tcPr>
          <w:p w14:paraId="2658F865"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Example</w:t>
            </w:r>
          </w:p>
        </w:tc>
        <w:tc>
          <w:tcPr>
            <w:tcW w:w="2729" w:type="dxa"/>
            <w:tcBorders>
              <w:top w:val="single" w:sz="4" w:space="0" w:color="auto"/>
              <w:left w:val="single" w:sz="6" w:space="0" w:color="auto"/>
              <w:bottom w:val="single" w:sz="6" w:space="0" w:color="auto"/>
              <w:right w:val="single" w:sz="4" w:space="0" w:color="auto"/>
            </w:tcBorders>
            <w:shd w:val="clear" w:color="auto" w:fill="BFBFBF" w:themeFill="background1" w:themeFillShade="BF"/>
          </w:tcPr>
          <w:p w14:paraId="3E3DFF8D" w14:textId="77777777" w:rsidR="00BC262B" w:rsidRPr="00FF68C5" w:rsidRDefault="00BC262B" w:rsidP="00F639F8">
            <w:pPr>
              <w:rPr>
                <w:rFonts w:asciiTheme="majorHAnsi" w:hAnsiTheme="majorHAnsi" w:cs="Times New Roman"/>
                <w:b/>
                <w:bCs/>
                <w:iCs/>
              </w:rPr>
            </w:pPr>
            <w:r w:rsidRPr="00FF68C5">
              <w:rPr>
                <w:rFonts w:asciiTheme="majorHAnsi" w:hAnsiTheme="majorHAnsi" w:cs="Times New Roman"/>
                <w:b/>
                <w:bCs/>
                <w:iCs/>
              </w:rPr>
              <w:t>Notes</w:t>
            </w:r>
          </w:p>
        </w:tc>
      </w:tr>
      <w:tr w:rsidR="00BC262B" w:rsidRPr="003A1A9C" w14:paraId="16D98977" w14:textId="77777777" w:rsidTr="00F639F8">
        <w:tc>
          <w:tcPr>
            <w:tcW w:w="795" w:type="dxa"/>
            <w:tcBorders>
              <w:top w:val="single" w:sz="6" w:space="0" w:color="auto"/>
              <w:left w:val="single" w:sz="4" w:space="0" w:color="auto"/>
              <w:bottom w:val="single" w:sz="6" w:space="0" w:color="auto"/>
              <w:right w:val="single" w:sz="6" w:space="0" w:color="auto"/>
            </w:tcBorders>
          </w:tcPr>
          <w:p w14:paraId="662F4244"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1</w:t>
            </w:r>
          </w:p>
        </w:tc>
        <w:tc>
          <w:tcPr>
            <w:tcW w:w="674" w:type="dxa"/>
            <w:tcBorders>
              <w:top w:val="single" w:sz="6" w:space="0" w:color="auto"/>
              <w:left w:val="single" w:sz="6" w:space="0" w:color="auto"/>
              <w:bottom w:val="single" w:sz="6" w:space="0" w:color="auto"/>
              <w:right w:val="single" w:sz="6" w:space="0" w:color="auto"/>
            </w:tcBorders>
          </w:tcPr>
          <w:p w14:paraId="3E0E298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SI</w:t>
            </w:r>
          </w:p>
        </w:tc>
        <w:tc>
          <w:tcPr>
            <w:tcW w:w="1448" w:type="dxa"/>
            <w:tcBorders>
              <w:top w:val="single" w:sz="6" w:space="0" w:color="auto"/>
              <w:left w:val="single" w:sz="6" w:space="0" w:color="auto"/>
              <w:bottom w:val="single" w:sz="6" w:space="0" w:color="auto"/>
              <w:right w:val="single" w:sz="6" w:space="0" w:color="auto"/>
            </w:tcBorders>
          </w:tcPr>
          <w:p w14:paraId="405D1A48"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Set ID</w:t>
            </w:r>
          </w:p>
        </w:tc>
        <w:tc>
          <w:tcPr>
            <w:tcW w:w="3930" w:type="dxa"/>
            <w:tcBorders>
              <w:top w:val="single" w:sz="6" w:space="0" w:color="auto"/>
              <w:left w:val="single" w:sz="6" w:space="0" w:color="auto"/>
              <w:bottom w:val="single" w:sz="6" w:space="0" w:color="auto"/>
              <w:right w:val="single" w:sz="6" w:space="0" w:color="auto"/>
            </w:tcBorders>
          </w:tcPr>
          <w:p w14:paraId="4EC612F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1</w:t>
            </w:r>
          </w:p>
        </w:tc>
        <w:tc>
          <w:tcPr>
            <w:tcW w:w="2729" w:type="dxa"/>
            <w:tcBorders>
              <w:top w:val="single" w:sz="6" w:space="0" w:color="auto"/>
              <w:left w:val="single" w:sz="6" w:space="0" w:color="auto"/>
              <w:bottom w:val="single" w:sz="6" w:space="0" w:color="auto"/>
              <w:right w:val="single" w:sz="4" w:space="0" w:color="auto"/>
            </w:tcBorders>
          </w:tcPr>
          <w:p w14:paraId="1FD3AE7C" w14:textId="77777777" w:rsidR="00BC262B" w:rsidRPr="00FF68C5" w:rsidRDefault="00BC262B" w:rsidP="00F639F8">
            <w:pPr>
              <w:rPr>
                <w:rFonts w:asciiTheme="majorHAnsi" w:hAnsiTheme="majorHAnsi" w:cs="Times New Roman"/>
                <w:bCs/>
                <w:iCs/>
              </w:rPr>
            </w:pPr>
          </w:p>
        </w:tc>
      </w:tr>
      <w:tr w:rsidR="00BC262B" w:rsidRPr="003A1A9C" w14:paraId="5350D9E2" w14:textId="77777777" w:rsidTr="00F639F8">
        <w:trPr>
          <w:trHeight w:val="552"/>
        </w:trPr>
        <w:tc>
          <w:tcPr>
            <w:tcW w:w="795" w:type="dxa"/>
            <w:tcBorders>
              <w:top w:val="single" w:sz="6" w:space="0" w:color="auto"/>
              <w:left w:val="single" w:sz="4" w:space="0" w:color="auto"/>
              <w:bottom w:val="single" w:sz="6" w:space="0" w:color="auto"/>
              <w:right w:val="single" w:sz="6" w:space="0" w:color="auto"/>
            </w:tcBorders>
          </w:tcPr>
          <w:p w14:paraId="327B5979" w14:textId="77777777" w:rsidR="00BC262B" w:rsidRPr="00FF68C5" w:rsidRDefault="00BC262B" w:rsidP="00F639F8">
            <w:pPr>
              <w:rPr>
                <w:rFonts w:asciiTheme="majorHAnsi" w:hAnsiTheme="majorHAnsi" w:cs="Times New Roman"/>
                <w:bCs/>
                <w:iCs/>
              </w:rPr>
            </w:pPr>
            <w:r w:rsidRPr="00FF68C5">
              <w:rPr>
                <w:rFonts w:asciiTheme="majorHAnsi" w:hAnsiTheme="majorHAnsi" w:cs="Times New Roman"/>
                <w:bCs/>
                <w:iCs/>
              </w:rPr>
              <w:t>2</w:t>
            </w:r>
          </w:p>
        </w:tc>
        <w:tc>
          <w:tcPr>
            <w:tcW w:w="674" w:type="dxa"/>
            <w:tcBorders>
              <w:top w:val="single" w:sz="6" w:space="0" w:color="auto"/>
              <w:left w:val="single" w:sz="6" w:space="0" w:color="auto"/>
              <w:bottom w:val="single" w:sz="6" w:space="0" w:color="auto"/>
              <w:right w:val="single" w:sz="6" w:space="0" w:color="auto"/>
            </w:tcBorders>
          </w:tcPr>
          <w:p w14:paraId="4124361F"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CD</w:t>
            </w:r>
          </w:p>
        </w:tc>
        <w:tc>
          <w:tcPr>
            <w:tcW w:w="1448" w:type="dxa"/>
            <w:tcBorders>
              <w:top w:val="single" w:sz="6" w:space="0" w:color="auto"/>
              <w:left w:val="single" w:sz="6" w:space="0" w:color="auto"/>
              <w:bottom w:val="single" w:sz="6" w:space="0" w:color="auto"/>
              <w:right w:val="single" w:sz="6" w:space="0" w:color="auto"/>
            </w:tcBorders>
          </w:tcPr>
          <w:p w14:paraId="253D21D3" w14:textId="77777777" w:rsidR="00BC262B" w:rsidRPr="00FF68C5" w:rsidRDefault="00BC262B" w:rsidP="00F639F8">
            <w:pPr>
              <w:rPr>
                <w:rFonts w:asciiTheme="majorHAnsi" w:hAnsiTheme="majorHAnsi" w:cs="Times New Roman"/>
                <w:bCs/>
                <w:iCs/>
              </w:rPr>
            </w:pPr>
            <w:r>
              <w:rPr>
                <w:rFonts w:asciiTheme="majorHAnsi" w:hAnsiTheme="majorHAnsi" w:cs="Times New Roman"/>
                <w:bCs/>
                <w:iCs/>
              </w:rPr>
              <w:t>Quantity/Amount</w:t>
            </w:r>
          </w:p>
        </w:tc>
        <w:tc>
          <w:tcPr>
            <w:tcW w:w="3930" w:type="dxa"/>
            <w:tcBorders>
              <w:top w:val="single" w:sz="6" w:space="0" w:color="auto"/>
              <w:left w:val="single" w:sz="6" w:space="0" w:color="auto"/>
              <w:bottom w:val="single" w:sz="6" w:space="0" w:color="auto"/>
              <w:right w:val="single" w:sz="6" w:space="0" w:color="auto"/>
            </w:tcBorders>
          </w:tcPr>
          <w:p w14:paraId="354757F8" w14:textId="77777777" w:rsidR="00BC262B" w:rsidRPr="00E63532" w:rsidRDefault="00BC262B" w:rsidP="00F639F8">
            <w:pPr>
              <w:rPr>
                <w:rFonts w:asciiTheme="majorHAnsi" w:hAnsiTheme="majorHAnsi" w:cs="Times New Roman"/>
                <w:bCs/>
                <w:iCs/>
              </w:rPr>
            </w:pPr>
            <w:r w:rsidRPr="00E63532">
              <w:rPr>
                <w:rFonts w:asciiTheme="majorHAnsi" w:hAnsiTheme="majorHAnsi" w:cs="Times New Roman"/>
                <w:bCs/>
                <w:iCs/>
              </w:rPr>
              <w:t xml:space="preserve">250&amp;M^QD^                                        </w:t>
            </w:r>
          </w:p>
        </w:tc>
        <w:tc>
          <w:tcPr>
            <w:tcW w:w="2729" w:type="dxa"/>
            <w:tcBorders>
              <w:top w:val="single" w:sz="6" w:space="0" w:color="auto"/>
              <w:left w:val="single" w:sz="6" w:space="0" w:color="auto"/>
              <w:bottom w:val="single" w:sz="6" w:space="0" w:color="auto"/>
              <w:right w:val="single" w:sz="4" w:space="0" w:color="auto"/>
            </w:tcBorders>
          </w:tcPr>
          <w:p w14:paraId="0D06A767" w14:textId="77777777" w:rsidR="00BC262B" w:rsidRPr="00E63532" w:rsidRDefault="00BC262B" w:rsidP="00F639F8">
            <w:pPr>
              <w:rPr>
                <w:rFonts w:asciiTheme="majorHAnsi" w:hAnsiTheme="majorHAnsi" w:cs="Times New Roman"/>
                <w:bCs/>
                <w:iCs/>
              </w:rPr>
            </w:pPr>
            <w:r w:rsidRPr="00E63532">
              <w:rPr>
                <w:rFonts w:asciiTheme="majorHAnsi" w:hAnsiTheme="majorHAnsi" w:cs="Times New Roman"/>
                <w:bCs/>
                <w:iCs/>
              </w:rPr>
              <w:t>Quantity^Units^Schedule</w:t>
            </w:r>
          </w:p>
        </w:tc>
      </w:tr>
    </w:tbl>
    <w:tbl>
      <w:tblPr>
        <w:tblpPr w:leftFromText="180" w:rightFromText="180" w:vertAnchor="text" w:horzAnchor="margin" w:tblpXSpec="center" w:tblpY="-296"/>
        <w:tblW w:w="11279" w:type="dxa"/>
        <w:tblLook w:val="04A0" w:firstRow="1" w:lastRow="0" w:firstColumn="1" w:lastColumn="0" w:noHBand="0" w:noVBand="1"/>
      </w:tblPr>
      <w:tblGrid>
        <w:gridCol w:w="1959"/>
        <w:gridCol w:w="1029"/>
        <w:gridCol w:w="851"/>
        <w:gridCol w:w="980"/>
        <w:gridCol w:w="920"/>
        <w:gridCol w:w="1120"/>
        <w:gridCol w:w="1200"/>
        <w:gridCol w:w="1120"/>
        <w:gridCol w:w="1120"/>
        <w:gridCol w:w="980"/>
      </w:tblGrid>
      <w:tr w:rsidR="00BC262B" w:rsidRPr="00D2670A" w14:paraId="7F139D05" w14:textId="77777777" w:rsidTr="00F639F8">
        <w:trPr>
          <w:trHeight w:val="623"/>
        </w:trPr>
        <w:tc>
          <w:tcPr>
            <w:tcW w:w="1959" w:type="dxa"/>
            <w:tcBorders>
              <w:top w:val="single" w:sz="4" w:space="0" w:color="auto"/>
              <w:left w:val="single" w:sz="4" w:space="0" w:color="auto"/>
              <w:bottom w:val="single" w:sz="4" w:space="0" w:color="auto"/>
              <w:right w:val="single" w:sz="4" w:space="0" w:color="auto"/>
            </w:tcBorders>
            <w:shd w:val="clear" w:color="auto" w:fill="auto"/>
            <w:hideMark/>
          </w:tcPr>
          <w:p w14:paraId="5FC3872B" w14:textId="77777777" w:rsidR="00BC262B" w:rsidRPr="00A929CB" w:rsidRDefault="00BC262B" w:rsidP="00F639F8">
            <w:pPr>
              <w:spacing w:after="0" w:line="240" w:lineRule="auto"/>
              <w:jc w:val="center"/>
              <w:rPr>
                <w:rFonts w:ascii="Cambria" w:eastAsia="Times New Roman" w:hAnsi="Cambria" w:cs="Calibri"/>
                <w:b/>
                <w:color w:val="000000"/>
              </w:rPr>
            </w:pPr>
            <w:r w:rsidRPr="00A929CB">
              <w:rPr>
                <w:rFonts w:ascii="Cambria" w:eastAsia="Times New Roman" w:hAnsi="Cambria" w:cs="Calibri"/>
                <w:b/>
                <w:color w:val="000000"/>
              </w:rPr>
              <w:t>SEGMENTS IN MESSAGE </w:t>
            </w:r>
          </w:p>
        </w:tc>
        <w:tc>
          <w:tcPr>
            <w:tcW w:w="1029" w:type="dxa"/>
            <w:tcBorders>
              <w:top w:val="single" w:sz="4" w:space="0" w:color="auto"/>
              <w:left w:val="nil"/>
              <w:bottom w:val="single" w:sz="4" w:space="0" w:color="auto"/>
              <w:right w:val="single" w:sz="4" w:space="0" w:color="auto"/>
            </w:tcBorders>
            <w:shd w:val="clear" w:color="000000" w:fill="BFBFBF"/>
            <w:hideMark/>
          </w:tcPr>
          <w:p w14:paraId="6B25752E" w14:textId="77777777" w:rsidR="00BC262B" w:rsidRPr="00D2670A" w:rsidRDefault="00BC262B" w:rsidP="00F639F8">
            <w:pPr>
              <w:spacing w:after="0" w:line="240" w:lineRule="auto"/>
              <w:rPr>
                <w:rFonts w:ascii="Cambria" w:eastAsia="Times New Roman" w:hAnsi="Cambria" w:cs="Calibri"/>
                <w:b/>
                <w:bCs/>
                <w:color w:val="000000"/>
                <w:sz w:val="18"/>
                <w:szCs w:val="18"/>
              </w:rPr>
            </w:pPr>
            <w:r w:rsidRPr="00D2670A">
              <w:rPr>
                <w:rFonts w:ascii="Cambria" w:eastAsia="Times New Roman" w:hAnsi="Cambria" w:cs="Calibri"/>
                <w:b/>
                <w:bCs/>
                <w:color w:val="000000"/>
                <w:sz w:val="18"/>
                <w:szCs w:val="18"/>
              </w:rPr>
              <w:t>MESSAGE TYPE</w:t>
            </w:r>
          </w:p>
        </w:tc>
        <w:tc>
          <w:tcPr>
            <w:tcW w:w="851" w:type="dxa"/>
            <w:tcBorders>
              <w:top w:val="single" w:sz="4" w:space="0" w:color="auto"/>
              <w:left w:val="nil"/>
              <w:bottom w:val="single" w:sz="4" w:space="0" w:color="auto"/>
              <w:right w:val="single" w:sz="4" w:space="0" w:color="auto"/>
            </w:tcBorders>
            <w:shd w:val="clear" w:color="000000" w:fill="BFBFBF"/>
            <w:hideMark/>
          </w:tcPr>
          <w:p w14:paraId="170D498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ADT</w:t>
            </w:r>
          </w:p>
        </w:tc>
        <w:tc>
          <w:tcPr>
            <w:tcW w:w="980" w:type="dxa"/>
            <w:tcBorders>
              <w:top w:val="single" w:sz="4" w:space="0" w:color="auto"/>
              <w:left w:val="nil"/>
              <w:bottom w:val="single" w:sz="4" w:space="0" w:color="auto"/>
              <w:right w:val="single" w:sz="4" w:space="0" w:color="auto"/>
            </w:tcBorders>
            <w:shd w:val="clear" w:color="000000" w:fill="BFBFBF"/>
            <w:hideMark/>
          </w:tcPr>
          <w:p w14:paraId="73CA24B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ALLERGY ORU</w:t>
            </w:r>
          </w:p>
        </w:tc>
        <w:tc>
          <w:tcPr>
            <w:tcW w:w="920" w:type="dxa"/>
            <w:tcBorders>
              <w:top w:val="single" w:sz="4" w:space="0" w:color="auto"/>
              <w:left w:val="nil"/>
              <w:bottom w:val="single" w:sz="4" w:space="0" w:color="auto"/>
              <w:right w:val="single" w:sz="4" w:space="0" w:color="auto"/>
            </w:tcBorders>
            <w:shd w:val="clear" w:color="000000" w:fill="BFBFBF"/>
            <w:hideMark/>
          </w:tcPr>
          <w:p w14:paraId="2CEE8F0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BCMA</w:t>
            </w:r>
          </w:p>
        </w:tc>
        <w:tc>
          <w:tcPr>
            <w:tcW w:w="1120" w:type="dxa"/>
            <w:tcBorders>
              <w:top w:val="single" w:sz="4" w:space="0" w:color="auto"/>
              <w:left w:val="nil"/>
              <w:bottom w:val="single" w:sz="4" w:space="0" w:color="auto"/>
              <w:right w:val="single" w:sz="4" w:space="0" w:color="auto"/>
            </w:tcBorders>
            <w:shd w:val="clear" w:color="000000" w:fill="BFBFBF"/>
            <w:hideMark/>
          </w:tcPr>
          <w:p w14:paraId="56F24C7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DIET ORM</w:t>
            </w:r>
          </w:p>
        </w:tc>
        <w:tc>
          <w:tcPr>
            <w:tcW w:w="1200" w:type="dxa"/>
            <w:tcBorders>
              <w:top w:val="single" w:sz="4" w:space="0" w:color="auto"/>
              <w:left w:val="nil"/>
              <w:bottom w:val="single" w:sz="4" w:space="0" w:color="auto"/>
              <w:right w:val="single" w:sz="4" w:space="0" w:color="auto"/>
            </w:tcBorders>
            <w:shd w:val="clear" w:color="000000" w:fill="BFBFBF"/>
            <w:hideMark/>
          </w:tcPr>
          <w:p w14:paraId="286C8FA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LAB  ORM</w:t>
            </w:r>
          </w:p>
        </w:tc>
        <w:tc>
          <w:tcPr>
            <w:tcW w:w="1120" w:type="dxa"/>
            <w:tcBorders>
              <w:top w:val="single" w:sz="4" w:space="0" w:color="auto"/>
              <w:left w:val="nil"/>
              <w:bottom w:val="single" w:sz="4" w:space="0" w:color="auto"/>
              <w:right w:val="single" w:sz="4" w:space="0" w:color="auto"/>
            </w:tcBorders>
            <w:shd w:val="clear" w:color="000000" w:fill="BFBFBF"/>
            <w:hideMark/>
          </w:tcPr>
          <w:p w14:paraId="67CEECE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NURSING  ORM</w:t>
            </w:r>
          </w:p>
        </w:tc>
        <w:tc>
          <w:tcPr>
            <w:tcW w:w="1120" w:type="dxa"/>
            <w:tcBorders>
              <w:top w:val="single" w:sz="4" w:space="0" w:color="auto"/>
              <w:left w:val="nil"/>
              <w:bottom w:val="single" w:sz="4" w:space="0" w:color="auto"/>
              <w:right w:val="single" w:sz="4" w:space="0" w:color="auto"/>
            </w:tcBorders>
            <w:shd w:val="clear" w:color="000000" w:fill="BFBFBF"/>
            <w:hideMark/>
          </w:tcPr>
          <w:p w14:paraId="086241F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RAD ORM</w:t>
            </w:r>
          </w:p>
        </w:tc>
        <w:tc>
          <w:tcPr>
            <w:tcW w:w="980" w:type="dxa"/>
            <w:tcBorders>
              <w:top w:val="single" w:sz="4" w:space="0" w:color="auto"/>
              <w:left w:val="nil"/>
              <w:bottom w:val="single" w:sz="4" w:space="0" w:color="auto"/>
              <w:right w:val="single" w:sz="4" w:space="0" w:color="auto"/>
            </w:tcBorders>
            <w:shd w:val="clear" w:color="000000" w:fill="BFBFBF"/>
            <w:hideMark/>
          </w:tcPr>
          <w:p w14:paraId="3C896C7C"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RX RDE</w:t>
            </w:r>
          </w:p>
        </w:tc>
      </w:tr>
      <w:tr w:rsidR="00BC262B" w:rsidRPr="00D2670A" w14:paraId="56C93E38" w14:textId="77777777" w:rsidTr="00F639F8">
        <w:trPr>
          <w:trHeight w:val="263"/>
        </w:trPr>
        <w:tc>
          <w:tcPr>
            <w:tcW w:w="1959" w:type="dxa"/>
            <w:tcBorders>
              <w:top w:val="nil"/>
              <w:left w:val="single" w:sz="4" w:space="0" w:color="auto"/>
              <w:bottom w:val="single" w:sz="4" w:space="0" w:color="auto"/>
              <w:right w:val="single" w:sz="4" w:space="0" w:color="auto"/>
            </w:tcBorders>
            <w:shd w:val="clear" w:color="000000" w:fill="BFBFBF"/>
            <w:vAlign w:val="bottom"/>
            <w:hideMark/>
          </w:tcPr>
          <w:p w14:paraId="2E7BD010" w14:textId="77777777" w:rsidR="00BC262B" w:rsidRPr="00D2670A" w:rsidRDefault="00BC262B" w:rsidP="00F639F8">
            <w:pPr>
              <w:spacing w:after="0" w:line="240" w:lineRule="auto"/>
              <w:jc w:val="center"/>
              <w:rPr>
                <w:rFonts w:ascii="Cambria" w:eastAsia="Times New Roman" w:hAnsi="Cambria" w:cs="Calibri"/>
                <w:b/>
                <w:bCs/>
                <w:color w:val="000000"/>
                <w:sz w:val="18"/>
                <w:szCs w:val="18"/>
              </w:rPr>
            </w:pPr>
            <w:r w:rsidRPr="00D2670A">
              <w:rPr>
                <w:rFonts w:ascii="Cambria" w:eastAsia="Times New Roman" w:hAnsi="Cambria" w:cs="Calibri"/>
                <w:b/>
                <w:bCs/>
                <w:color w:val="000000"/>
                <w:sz w:val="18"/>
                <w:szCs w:val="18"/>
              </w:rPr>
              <w:t>SEGMENT TYPE</w:t>
            </w:r>
          </w:p>
        </w:tc>
        <w:tc>
          <w:tcPr>
            <w:tcW w:w="1029" w:type="dxa"/>
            <w:tcBorders>
              <w:top w:val="nil"/>
              <w:left w:val="nil"/>
              <w:bottom w:val="single" w:sz="4" w:space="0" w:color="auto"/>
              <w:right w:val="single" w:sz="4" w:space="0" w:color="auto"/>
            </w:tcBorders>
            <w:shd w:val="clear" w:color="auto" w:fill="auto"/>
            <w:noWrap/>
            <w:vAlign w:val="bottom"/>
            <w:hideMark/>
          </w:tcPr>
          <w:p w14:paraId="5EE9CA6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A06D46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80" w:type="dxa"/>
            <w:tcBorders>
              <w:top w:val="nil"/>
              <w:left w:val="nil"/>
              <w:bottom w:val="single" w:sz="4" w:space="0" w:color="auto"/>
              <w:right w:val="single" w:sz="4" w:space="0" w:color="auto"/>
            </w:tcBorders>
            <w:shd w:val="clear" w:color="auto" w:fill="auto"/>
            <w:noWrap/>
            <w:vAlign w:val="bottom"/>
            <w:hideMark/>
          </w:tcPr>
          <w:p w14:paraId="030EEDA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20" w:type="dxa"/>
            <w:tcBorders>
              <w:top w:val="nil"/>
              <w:left w:val="nil"/>
              <w:bottom w:val="single" w:sz="4" w:space="0" w:color="auto"/>
              <w:right w:val="single" w:sz="4" w:space="0" w:color="auto"/>
            </w:tcBorders>
            <w:shd w:val="clear" w:color="auto" w:fill="auto"/>
            <w:noWrap/>
            <w:vAlign w:val="bottom"/>
            <w:hideMark/>
          </w:tcPr>
          <w:p w14:paraId="6EBFD3A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14:paraId="5028233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200" w:type="dxa"/>
            <w:tcBorders>
              <w:top w:val="nil"/>
              <w:left w:val="nil"/>
              <w:bottom w:val="single" w:sz="4" w:space="0" w:color="auto"/>
              <w:right w:val="single" w:sz="4" w:space="0" w:color="auto"/>
            </w:tcBorders>
            <w:shd w:val="clear" w:color="auto" w:fill="auto"/>
            <w:noWrap/>
            <w:vAlign w:val="bottom"/>
            <w:hideMark/>
          </w:tcPr>
          <w:p w14:paraId="2EDBA22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14:paraId="3AE8ED0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14:paraId="14DA72E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980" w:type="dxa"/>
            <w:tcBorders>
              <w:top w:val="nil"/>
              <w:left w:val="nil"/>
              <w:bottom w:val="single" w:sz="4" w:space="0" w:color="auto"/>
              <w:right w:val="single" w:sz="4" w:space="0" w:color="auto"/>
            </w:tcBorders>
            <w:shd w:val="clear" w:color="auto" w:fill="auto"/>
            <w:noWrap/>
            <w:vAlign w:val="bottom"/>
            <w:hideMark/>
          </w:tcPr>
          <w:p w14:paraId="1B779CD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r>
      <w:tr w:rsidR="00BC262B" w:rsidRPr="00D2670A" w14:paraId="1C2C105D" w14:textId="77777777" w:rsidTr="00F639F8">
        <w:trPr>
          <w:trHeight w:val="46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0164E12F"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MSH</w:t>
            </w:r>
          </w:p>
        </w:tc>
        <w:tc>
          <w:tcPr>
            <w:tcW w:w="1029" w:type="dxa"/>
            <w:tcBorders>
              <w:top w:val="nil"/>
              <w:left w:val="nil"/>
              <w:bottom w:val="single" w:sz="4" w:space="0" w:color="auto"/>
              <w:right w:val="single" w:sz="4" w:space="0" w:color="auto"/>
            </w:tcBorders>
            <w:shd w:val="clear" w:color="auto" w:fill="auto"/>
            <w:noWrap/>
            <w:vAlign w:val="bottom"/>
            <w:hideMark/>
          </w:tcPr>
          <w:p w14:paraId="161F7EB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514C5C7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7984127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5AC6320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007B2B9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1044E86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3E954E8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00F2677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6E78679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r>
      <w:tr w:rsidR="00BC262B" w:rsidRPr="00D2670A" w14:paraId="2D2A4F96" w14:textId="77777777" w:rsidTr="00F639F8">
        <w:trPr>
          <w:trHeight w:val="45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17C7775"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MSA</w:t>
            </w:r>
          </w:p>
        </w:tc>
        <w:tc>
          <w:tcPr>
            <w:tcW w:w="1029" w:type="dxa"/>
            <w:tcBorders>
              <w:top w:val="nil"/>
              <w:left w:val="nil"/>
              <w:bottom w:val="single" w:sz="4" w:space="0" w:color="auto"/>
              <w:right w:val="single" w:sz="4" w:space="0" w:color="auto"/>
            </w:tcBorders>
            <w:shd w:val="clear" w:color="auto" w:fill="auto"/>
            <w:noWrap/>
            <w:vAlign w:val="bottom"/>
            <w:hideMark/>
          </w:tcPr>
          <w:p w14:paraId="7EFF9BC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2F07AD5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4925F5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0E6059E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166EAA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44612A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F45F9F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A93512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09CDF2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0205F6DB" w14:textId="77777777" w:rsidTr="00F639F8">
        <w:trPr>
          <w:trHeight w:val="43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4B3BF499"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EVN</w:t>
            </w:r>
          </w:p>
        </w:tc>
        <w:tc>
          <w:tcPr>
            <w:tcW w:w="1029" w:type="dxa"/>
            <w:tcBorders>
              <w:top w:val="nil"/>
              <w:left w:val="nil"/>
              <w:bottom w:val="single" w:sz="4" w:space="0" w:color="auto"/>
              <w:right w:val="single" w:sz="4" w:space="0" w:color="auto"/>
            </w:tcBorders>
            <w:shd w:val="clear" w:color="auto" w:fill="auto"/>
            <w:noWrap/>
            <w:vAlign w:val="bottom"/>
            <w:hideMark/>
          </w:tcPr>
          <w:p w14:paraId="562379E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2A07A6F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029C759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7572BD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639D41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238A3FF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9C39C0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0466B9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89AB45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6782C3DA" w14:textId="77777777" w:rsidTr="00F639F8">
        <w:trPr>
          <w:trHeight w:val="43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39DBE356"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PID</w:t>
            </w:r>
          </w:p>
        </w:tc>
        <w:tc>
          <w:tcPr>
            <w:tcW w:w="1029" w:type="dxa"/>
            <w:tcBorders>
              <w:top w:val="nil"/>
              <w:left w:val="nil"/>
              <w:bottom w:val="single" w:sz="4" w:space="0" w:color="auto"/>
              <w:right w:val="single" w:sz="4" w:space="0" w:color="auto"/>
            </w:tcBorders>
            <w:shd w:val="clear" w:color="auto" w:fill="auto"/>
            <w:noWrap/>
            <w:vAlign w:val="bottom"/>
            <w:hideMark/>
          </w:tcPr>
          <w:p w14:paraId="43AD216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3E8328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5DE66BE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6BC5A1F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17E2FA3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79A5CB1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686D63F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47A1959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1CF4699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r>
      <w:tr w:rsidR="00BC262B" w:rsidRPr="00D2670A" w14:paraId="22C48537" w14:textId="77777777" w:rsidTr="00F639F8">
        <w:trPr>
          <w:trHeight w:val="51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1EA07CC8"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PD1</w:t>
            </w:r>
          </w:p>
        </w:tc>
        <w:tc>
          <w:tcPr>
            <w:tcW w:w="1029" w:type="dxa"/>
            <w:tcBorders>
              <w:top w:val="nil"/>
              <w:left w:val="nil"/>
              <w:bottom w:val="single" w:sz="4" w:space="0" w:color="auto"/>
              <w:right w:val="single" w:sz="4" w:space="0" w:color="auto"/>
            </w:tcBorders>
            <w:shd w:val="clear" w:color="auto" w:fill="auto"/>
            <w:noWrap/>
            <w:vAlign w:val="bottom"/>
            <w:hideMark/>
          </w:tcPr>
          <w:p w14:paraId="0DDFBE6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5B99372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1FE5F86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5476B54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915FB7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B5C58A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0C0B08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B4183B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0B67A8D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3CA484BB"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8374B4C"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PV1</w:t>
            </w:r>
          </w:p>
        </w:tc>
        <w:tc>
          <w:tcPr>
            <w:tcW w:w="1029" w:type="dxa"/>
            <w:tcBorders>
              <w:top w:val="nil"/>
              <w:left w:val="nil"/>
              <w:bottom w:val="single" w:sz="4" w:space="0" w:color="auto"/>
              <w:right w:val="single" w:sz="4" w:space="0" w:color="auto"/>
            </w:tcBorders>
            <w:shd w:val="clear" w:color="auto" w:fill="auto"/>
            <w:noWrap/>
            <w:vAlign w:val="bottom"/>
            <w:hideMark/>
          </w:tcPr>
          <w:p w14:paraId="2C5084E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2807EAD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52C8E7D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0071E8C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2CFB3E4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3D9127E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04B47C6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1B16704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46DD8E2F"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BC262B" w:rsidRPr="00D2670A" w14:paraId="27567506" w14:textId="77777777" w:rsidTr="00F639F8">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0E84C3BE"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AL1</w:t>
            </w:r>
          </w:p>
        </w:tc>
        <w:tc>
          <w:tcPr>
            <w:tcW w:w="1029" w:type="dxa"/>
            <w:tcBorders>
              <w:top w:val="nil"/>
              <w:left w:val="nil"/>
              <w:bottom w:val="single" w:sz="4" w:space="0" w:color="auto"/>
              <w:right w:val="single" w:sz="4" w:space="0" w:color="auto"/>
            </w:tcBorders>
            <w:shd w:val="clear" w:color="auto" w:fill="auto"/>
            <w:noWrap/>
            <w:vAlign w:val="bottom"/>
            <w:hideMark/>
          </w:tcPr>
          <w:p w14:paraId="1656004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7C557CBB"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769F031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D45D488"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AF73D2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49F1A92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6F4236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EFEEA2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469BBCD"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7E2E5BE1"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3AD440F2"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DG1</w:t>
            </w:r>
          </w:p>
        </w:tc>
        <w:tc>
          <w:tcPr>
            <w:tcW w:w="1029" w:type="dxa"/>
            <w:tcBorders>
              <w:top w:val="nil"/>
              <w:left w:val="nil"/>
              <w:bottom w:val="single" w:sz="4" w:space="0" w:color="auto"/>
              <w:right w:val="single" w:sz="4" w:space="0" w:color="auto"/>
            </w:tcBorders>
            <w:shd w:val="clear" w:color="auto" w:fill="auto"/>
            <w:noWrap/>
            <w:vAlign w:val="bottom"/>
            <w:hideMark/>
          </w:tcPr>
          <w:p w14:paraId="7BCC4E9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7F0E0E8"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1EF1187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22458F6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19B8FB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27E5B19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1DA60E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1C3FAC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76783FA4"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6611C3B9" w14:textId="77777777" w:rsidTr="00F639F8">
        <w:trPr>
          <w:trHeight w:val="36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5387B6C1"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ORC</w:t>
            </w:r>
          </w:p>
        </w:tc>
        <w:tc>
          <w:tcPr>
            <w:tcW w:w="1029" w:type="dxa"/>
            <w:tcBorders>
              <w:top w:val="nil"/>
              <w:left w:val="nil"/>
              <w:bottom w:val="single" w:sz="4" w:space="0" w:color="auto"/>
              <w:right w:val="single" w:sz="4" w:space="0" w:color="auto"/>
            </w:tcBorders>
            <w:shd w:val="clear" w:color="auto" w:fill="auto"/>
            <w:noWrap/>
            <w:vAlign w:val="bottom"/>
            <w:hideMark/>
          </w:tcPr>
          <w:p w14:paraId="187AF93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0B8349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75C6246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D6F48F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414E81B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7BD2675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51D2B6F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1BC102A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568FCF55"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BC262B" w:rsidRPr="00D2670A" w14:paraId="0222794F"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528E73DC"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 xml:space="preserve">ODS </w:t>
            </w:r>
          </w:p>
        </w:tc>
        <w:tc>
          <w:tcPr>
            <w:tcW w:w="1029" w:type="dxa"/>
            <w:tcBorders>
              <w:top w:val="nil"/>
              <w:left w:val="nil"/>
              <w:bottom w:val="single" w:sz="4" w:space="0" w:color="auto"/>
              <w:right w:val="single" w:sz="4" w:space="0" w:color="auto"/>
            </w:tcBorders>
            <w:shd w:val="clear" w:color="auto" w:fill="auto"/>
            <w:noWrap/>
            <w:vAlign w:val="bottom"/>
            <w:hideMark/>
          </w:tcPr>
          <w:p w14:paraId="3DFFAF1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14ECDBF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DBFB86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1F11EBD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D912ED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15BF77A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D5E115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CCB2D7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299CDEF7"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45C7EFA4" w14:textId="77777777" w:rsidTr="00F639F8">
        <w:trPr>
          <w:trHeight w:val="33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7F947B6D"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ODT</w:t>
            </w:r>
          </w:p>
        </w:tc>
        <w:tc>
          <w:tcPr>
            <w:tcW w:w="1029" w:type="dxa"/>
            <w:tcBorders>
              <w:top w:val="nil"/>
              <w:left w:val="nil"/>
              <w:bottom w:val="single" w:sz="4" w:space="0" w:color="auto"/>
              <w:right w:val="single" w:sz="4" w:space="0" w:color="auto"/>
            </w:tcBorders>
            <w:shd w:val="clear" w:color="auto" w:fill="auto"/>
            <w:noWrap/>
            <w:vAlign w:val="bottom"/>
            <w:hideMark/>
          </w:tcPr>
          <w:p w14:paraId="7E4FF97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5D2308C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24138D9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1D2B732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6EE94B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29CAE9C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8770F7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A9A485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BD50259"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42E49FDF"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22414238"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NTE</w:t>
            </w:r>
          </w:p>
        </w:tc>
        <w:tc>
          <w:tcPr>
            <w:tcW w:w="1029" w:type="dxa"/>
            <w:tcBorders>
              <w:top w:val="nil"/>
              <w:left w:val="nil"/>
              <w:bottom w:val="single" w:sz="4" w:space="0" w:color="auto"/>
              <w:right w:val="single" w:sz="4" w:space="0" w:color="auto"/>
            </w:tcBorders>
            <w:shd w:val="clear" w:color="auto" w:fill="auto"/>
            <w:noWrap/>
            <w:vAlign w:val="bottom"/>
            <w:hideMark/>
          </w:tcPr>
          <w:p w14:paraId="3C96177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50E0D4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71F9A8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27923E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C6371D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4E12466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2E23B15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2A571AD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AAE7C54"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BC262B" w:rsidRPr="00D2670A" w14:paraId="037AEDE4"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57D6036E"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OBR</w:t>
            </w:r>
          </w:p>
        </w:tc>
        <w:tc>
          <w:tcPr>
            <w:tcW w:w="1029" w:type="dxa"/>
            <w:tcBorders>
              <w:top w:val="nil"/>
              <w:left w:val="nil"/>
              <w:bottom w:val="single" w:sz="4" w:space="0" w:color="auto"/>
              <w:right w:val="single" w:sz="4" w:space="0" w:color="auto"/>
            </w:tcBorders>
            <w:shd w:val="clear" w:color="auto" w:fill="auto"/>
            <w:noWrap/>
            <w:vAlign w:val="bottom"/>
            <w:hideMark/>
          </w:tcPr>
          <w:p w14:paraId="484E6F7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0418417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319536E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4467CAE7"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CDFE65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1494A36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254E3DD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45A6AE7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267F7A13"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29FF6ED4" w14:textId="77777777" w:rsidTr="00F639F8">
        <w:trPr>
          <w:trHeight w:val="33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1E050624"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OBX</w:t>
            </w:r>
          </w:p>
        </w:tc>
        <w:tc>
          <w:tcPr>
            <w:tcW w:w="1029" w:type="dxa"/>
            <w:tcBorders>
              <w:top w:val="nil"/>
              <w:left w:val="nil"/>
              <w:bottom w:val="single" w:sz="4" w:space="0" w:color="auto"/>
              <w:right w:val="single" w:sz="4" w:space="0" w:color="auto"/>
            </w:tcBorders>
            <w:shd w:val="clear" w:color="auto" w:fill="auto"/>
            <w:noWrap/>
            <w:vAlign w:val="bottom"/>
            <w:hideMark/>
          </w:tcPr>
          <w:p w14:paraId="41C9636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5F7357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7CB0845"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23092A71"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1ADEFB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78D12D7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BC94795"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c>
          <w:tcPr>
            <w:tcW w:w="1120" w:type="dxa"/>
            <w:tcBorders>
              <w:top w:val="nil"/>
              <w:left w:val="nil"/>
              <w:bottom w:val="single" w:sz="4" w:space="0" w:color="auto"/>
              <w:right w:val="single" w:sz="4" w:space="0" w:color="auto"/>
            </w:tcBorders>
            <w:shd w:val="clear" w:color="auto" w:fill="auto"/>
            <w:noWrap/>
            <w:vAlign w:val="bottom"/>
            <w:hideMark/>
          </w:tcPr>
          <w:p w14:paraId="43CBD89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80" w:type="dxa"/>
            <w:tcBorders>
              <w:top w:val="nil"/>
              <w:left w:val="nil"/>
              <w:bottom w:val="single" w:sz="4" w:space="0" w:color="auto"/>
              <w:right w:val="single" w:sz="4" w:space="0" w:color="auto"/>
            </w:tcBorders>
            <w:shd w:val="clear" w:color="auto" w:fill="auto"/>
            <w:noWrap/>
            <w:vAlign w:val="bottom"/>
            <w:hideMark/>
          </w:tcPr>
          <w:p w14:paraId="7E414BA2"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11A24A7E" w14:textId="77777777" w:rsidTr="00F639F8">
        <w:trPr>
          <w:trHeight w:val="36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474B80EC"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RGS</w:t>
            </w:r>
          </w:p>
        </w:tc>
        <w:tc>
          <w:tcPr>
            <w:tcW w:w="1029" w:type="dxa"/>
            <w:tcBorders>
              <w:top w:val="nil"/>
              <w:left w:val="nil"/>
              <w:bottom w:val="single" w:sz="4" w:space="0" w:color="auto"/>
              <w:right w:val="single" w:sz="4" w:space="0" w:color="auto"/>
            </w:tcBorders>
            <w:shd w:val="clear" w:color="auto" w:fill="auto"/>
            <w:noWrap/>
            <w:vAlign w:val="bottom"/>
            <w:hideMark/>
          </w:tcPr>
          <w:p w14:paraId="369DC9A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5E4D14E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E27E5F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6BAD2A5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D3E12A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15DD88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8494AE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ECB43C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6F50A8B"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357194ED" w14:textId="77777777" w:rsidTr="00F639F8">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1A108F01"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AIG</w:t>
            </w:r>
          </w:p>
        </w:tc>
        <w:tc>
          <w:tcPr>
            <w:tcW w:w="1029" w:type="dxa"/>
            <w:tcBorders>
              <w:top w:val="nil"/>
              <w:left w:val="nil"/>
              <w:bottom w:val="single" w:sz="4" w:space="0" w:color="auto"/>
              <w:right w:val="single" w:sz="4" w:space="0" w:color="auto"/>
            </w:tcBorders>
            <w:shd w:val="clear" w:color="auto" w:fill="auto"/>
            <w:noWrap/>
            <w:vAlign w:val="bottom"/>
            <w:hideMark/>
          </w:tcPr>
          <w:p w14:paraId="084ADAE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3ABD8D7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4E8E02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4EB19E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A4E349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75449E7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47FD64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74C51A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5E5A180"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61F746EB"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16B1160"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AIP</w:t>
            </w:r>
          </w:p>
        </w:tc>
        <w:tc>
          <w:tcPr>
            <w:tcW w:w="1029" w:type="dxa"/>
            <w:tcBorders>
              <w:top w:val="nil"/>
              <w:left w:val="nil"/>
              <w:bottom w:val="single" w:sz="4" w:space="0" w:color="auto"/>
              <w:right w:val="single" w:sz="4" w:space="0" w:color="auto"/>
            </w:tcBorders>
            <w:shd w:val="clear" w:color="auto" w:fill="auto"/>
            <w:noWrap/>
            <w:vAlign w:val="bottom"/>
            <w:hideMark/>
          </w:tcPr>
          <w:p w14:paraId="6386827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3A46F87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FB7287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098A71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B4EDDD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5BA2768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2AABE1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B4B3B0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024E1CD"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72D7A660"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6689038"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AIL</w:t>
            </w:r>
          </w:p>
        </w:tc>
        <w:tc>
          <w:tcPr>
            <w:tcW w:w="1029" w:type="dxa"/>
            <w:tcBorders>
              <w:top w:val="nil"/>
              <w:left w:val="nil"/>
              <w:bottom w:val="single" w:sz="4" w:space="0" w:color="auto"/>
              <w:right w:val="single" w:sz="4" w:space="0" w:color="auto"/>
            </w:tcBorders>
            <w:shd w:val="clear" w:color="auto" w:fill="auto"/>
            <w:noWrap/>
            <w:vAlign w:val="bottom"/>
            <w:hideMark/>
          </w:tcPr>
          <w:p w14:paraId="54718EE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2385317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7C705A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3931DC8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8E6B5C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55D7B79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FAA9C6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F3E197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C64D1F5"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136170B1"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5616B32D"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AIS</w:t>
            </w:r>
          </w:p>
        </w:tc>
        <w:tc>
          <w:tcPr>
            <w:tcW w:w="1029" w:type="dxa"/>
            <w:tcBorders>
              <w:top w:val="nil"/>
              <w:left w:val="nil"/>
              <w:bottom w:val="single" w:sz="4" w:space="0" w:color="auto"/>
              <w:right w:val="single" w:sz="4" w:space="0" w:color="auto"/>
            </w:tcBorders>
            <w:shd w:val="clear" w:color="auto" w:fill="auto"/>
            <w:noWrap/>
            <w:vAlign w:val="bottom"/>
            <w:hideMark/>
          </w:tcPr>
          <w:p w14:paraId="3FE49A6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003CE6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D11808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537DCA8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BD0BD4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31F9DA6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93D8A0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8E5D14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399EE8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2D165BC9"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1C2CE522"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RXA</w:t>
            </w:r>
          </w:p>
        </w:tc>
        <w:tc>
          <w:tcPr>
            <w:tcW w:w="1029" w:type="dxa"/>
            <w:tcBorders>
              <w:top w:val="nil"/>
              <w:left w:val="nil"/>
              <w:bottom w:val="single" w:sz="4" w:space="0" w:color="auto"/>
              <w:right w:val="single" w:sz="4" w:space="0" w:color="auto"/>
            </w:tcBorders>
            <w:shd w:val="clear" w:color="auto" w:fill="auto"/>
            <w:noWrap/>
            <w:vAlign w:val="bottom"/>
            <w:hideMark/>
          </w:tcPr>
          <w:p w14:paraId="015F10F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371B5FE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303AD7E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5C7A1DB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53D41E3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B994C6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313D18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A59C29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08A1A0D"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1B2DB00E" w14:textId="77777777" w:rsidTr="00F639F8">
        <w:trPr>
          <w:trHeight w:val="34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4DCBF98C"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RXC</w:t>
            </w:r>
          </w:p>
        </w:tc>
        <w:tc>
          <w:tcPr>
            <w:tcW w:w="1029" w:type="dxa"/>
            <w:tcBorders>
              <w:top w:val="nil"/>
              <w:left w:val="nil"/>
              <w:bottom w:val="single" w:sz="4" w:space="0" w:color="auto"/>
              <w:right w:val="single" w:sz="4" w:space="0" w:color="auto"/>
            </w:tcBorders>
            <w:shd w:val="clear" w:color="auto" w:fill="auto"/>
            <w:noWrap/>
            <w:vAlign w:val="bottom"/>
            <w:hideMark/>
          </w:tcPr>
          <w:p w14:paraId="25314D4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F6F237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5B16C2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528F8DE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6843C06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A39991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EB4025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ACAB9C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0E457F34"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r w:rsidR="00BC262B" w:rsidRPr="00D2670A" w14:paraId="268F709A"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42C7CB79"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RXE</w:t>
            </w:r>
          </w:p>
        </w:tc>
        <w:tc>
          <w:tcPr>
            <w:tcW w:w="1029" w:type="dxa"/>
            <w:tcBorders>
              <w:top w:val="nil"/>
              <w:left w:val="nil"/>
              <w:bottom w:val="single" w:sz="4" w:space="0" w:color="auto"/>
              <w:right w:val="single" w:sz="4" w:space="0" w:color="auto"/>
            </w:tcBorders>
            <w:shd w:val="clear" w:color="auto" w:fill="auto"/>
            <w:noWrap/>
            <w:vAlign w:val="bottom"/>
            <w:hideMark/>
          </w:tcPr>
          <w:p w14:paraId="05D5B84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730A3A2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6A66C2C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034A9AC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020289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4CC13AF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BFEE82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D1BCC6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E7E18EF"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BC262B" w:rsidRPr="00D2670A" w14:paraId="0F8BA8F0"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7DF8D5F"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RXO</w:t>
            </w:r>
          </w:p>
        </w:tc>
        <w:tc>
          <w:tcPr>
            <w:tcW w:w="1029" w:type="dxa"/>
            <w:tcBorders>
              <w:top w:val="nil"/>
              <w:left w:val="nil"/>
              <w:bottom w:val="single" w:sz="4" w:space="0" w:color="auto"/>
              <w:right w:val="single" w:sz="4" w:space="0" w:color="auto"/>
            </w:tcBorders>
            <w:shd w:val="clear" w:color="auto" w:fill="auto"/>
            <w:noWrap/>
            <w:vAlign w:val="bottom"/>
            <w:hideMark/>
          </w:tcPr>
          <w:p w14:paraId="063F760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B9F3EA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3732BC1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3067C0F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1763679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5B895F0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01037B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937021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E58CBB4"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BC262B" w:rsidRPr="00D2670A" w14:paraId="7AA2A602"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7BDCABEB"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RXR</w:t>
            </w:r>
          </w:p>
        </w:tc>
        <w:tc>
          <w:tcPr>
            <w:tcW w:w="1029" w:type="dxa"/>
            <w:tcBorders>
              <w:top w:val="nil"/>
              <w:left w:val="nil"/>
              <w:bottom w:val="single" w:sz="4" w:space="0" w:color="auto"/>
              <w:right w:val="single" w:sz="4" w:space="0" w:color="auto"/>
            </w:tcBorders>
            <w:shd w:val="clear" w:color="auto" w:fill="auto"/>
            <w:noWrap/>
            <w:vAlign w:val="bottom"/>
            <w:hideMark/>
          </w:tcPr>
          <w:p w14:paraId="5BBC411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0191C3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3E5B56A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920" w:type="dxa"/>
            <w:tcBorders>
              <w:top w:val="nil"/>
              <w:left w:val="nil"/>
              <w:bottom w:val="single" w:sz="4" w:space="0" w:color="auto"/>
              <w:right w:val="single" w:sz="4" w:space="0" w:color="auto"/>
            </w:tcBorders>
            <w:shd w:val="clear" w:color="auto" w:fill="auto"/>
            <w:noWrap/>
            <w:vAlign w:val="bottom"/>
            <w:hideMark/>
          </w:tcPr>
          <w:p w14:paraId="5118DA47"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417AAEC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1A910CF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9AA804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D07C78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E7E9EE6"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r w:rsidRPr="00D2670A">
              <w:rPr>
                <w:rFonts w:ascii="Cambria" w:eastAsia="Times New Roman" w:hAnsi="Cambria" w:cs="Calibri"/>
                <w:color w:val="000000"/>
                <w:sz w:val="18"/>
                <w:szCs w:val="18"/>
              </w:rPr>
              <w:t> </w:t>
            </w:r>
          </w:p>
        </w:tc>
      </w:tr>
      <w:tr w:rsidR="00BC262B" w:rsidRPr="00D2670A" w14:paraId="024B6B4C"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4CC78D5E"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SCH</w:t>
            </w:r>
          </w:p>
        </w:tc>
        <w:tc>
          <w:tcPr>
            <w:tcW w:w="1029" w:type="dxa"/>
            <w:tcBorders>
              <w:top w:val="nil"/>
              <w:left w:val="nil"/>
              <w:bottom w:val="single" w:sz="4" w:space="0" w:color="auto"/>
              <w:right w:val="single" w:sz="4" w:space="0" w:color="auto"/>
            </w:tcBorders>
            <w:shd w:val="clear" w:color="auto" w:fill="auto"/>
            <w:noWrap/>
            <w:vAlign w:val="bottom"/>
            <w:hideMark/>
          </w:tcPr>
          <w:p w14:paraId="1E8725B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1BDC94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28DF515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1A3FE79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0A58C0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9F9335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833922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D7AE48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E9E846E"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130C35BC" w14:textId="77777777" w:rsidTr="00F639F8">
        <w:trPr>
          <w:trHeight w:val="375"/>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225FF557"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QRD</w:t>
            </w:r>
          </w:p>
        </w:tc>
        <w:tc>
          <w:tcPr>
            <w:tcW w:w="1029" w:type="dxa"/>
            <w:tcBorders>
              <w:top w:val="nil"/>
              <w:left w:val="nil"/>
              <w:bottom w:val="single" w:sz="4" w:space="0" w:color="auto"/>
              <w:right w:val="single" w:sz="4" w:space="0" w:color="auto"/>
            </w:tcBorders>
            <w:shd w:val="clear" w:color="auto" w:fill="auto"/>
            <w:noWrap/>
            <w:vAlign w:val="bottom"/>
            <w:hideMark/>
          </w:tcPr>
          <w:p w14:paraId="5653BCF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584F63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38E7904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2697A36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2264808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04A4B52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DC5A24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1EE8DB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7BEF00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28AC213E" w14:textId="77777777" w:rsidTr="00F639F8">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56762F4F"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ZQT</w:t>
            </w:r>
          </w:p>
        </w:tc>
        <w:tc>
          <w:tcPr>
            <w:tcW w:w="1029" w:type="dxa"/>
            <w:tcBorders>
              <w:top w:val="nil"/>
              <w:left w:val="nil"/>
              <w:bottom w:val="single" w:sz="4" w:space="0" w:color="auto"/>
              <w:right w:val="single" w:sz="4" w:space="0" w:color="auto"/>
            </w:tcBorders>
            <w:shd w:val="clear" w:color="auto" w:fill="auto"/>
            <w:noWrap/>
            <w:vAlign w:val="bottom"/>
            <w:hideMark/>
          </w:tcPr>
          <w:p w14:paraId="0F01C48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51DCB51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B1D56C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F97EFE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2DC6829"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200" w:type="dxa"/>
            <w:tcBorders>
              <w:top w:val="nil"/>
              <w:left w:val="nil"/>
              <w:bottom w:val="single" w:sz="4" w:space="0" w:color="auto"/>
              <w:right w:val="single" w:sz="4" w:space="0" w:color="auto"/>
            </w:tcBorders>
            <w:shd w:val="clear" w:color="auto" w:fill="auto"/>
            <w:noWrap/>
            <w:vAlign w:val="bottom"/>
            <w:hideMark/>
          </w:tcPr>
          <w:p w14:paraId="2C94B98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09F02B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F3895B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8D4D99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4DA3DB2E" w14:textId="77777777" w:rsidTr="00F639F8">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6E840184"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ZBC</w:t>
            </w:r>
          </w:p>
        </w:tc>
        <w:tc>
          <w:tcPr>
            <w:tcW w:w="1029" w:type="dxa"/>
            <w:tcBorders>
              <w:top w:val="nil"/>
              <w:left w:val="nil"/>
              <w:bottom w:val="single" w:sz="4" w:space="0" w:color="auto"/>
              <w:right w:val="single" w:sz="4" w:space="0" w:color="auto"/>
            </w:tcBorders>
            <w:shd w:val="clear" w:color="auto" w:fill="auto"/>
            <w:noWrap/>
            <w:vAlign w:val="bottom"/>
            <w:hideMark/>
          </w:tcPr>
          <w:p w14:paraId="593B156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AB19C7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1ACB441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0300D4B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Y</w:t>
            </w:r>
          </w:p>
        </w:tc>
        <w:tc>
          <w:tcPr>
            <w:tcW w:w="1120" w:type="dxa"/>
            <w:tcBorders>
              <w:top w:val="nil"/>
              <w:left w:val="nil"/>
              <w:bottom w:val="single" w:sz="4" w:space="0" w:color="auto"/>
              <w:right w:val="single" w:sz="4" w:space="0" w:color="auto"/>
            </w:tcBorders>
            <w:shd w:val="clear" w:color="auto" w:fill="auto"/>
            <w:noWrap/>
            <w:vAlign w:val="bottom"/>
            <w:hideMark/>
          </w:tcPr>
          <w:p w14:paraId="51EC6111"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7454B00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FF2E29F"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53ECF05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3CDEA57"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r>
      <w:tr w:rsidR="00BC262B" w:rsidRPr="00D2670A" w14:paraId="2EF2E846" w14:textId="77777777" w:rsidTr="00F639F8">
        <w:trPr>
          <w:trHeight w:val="42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221C49CE"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Pr>
                <w:rFonts w:ascii="Cambria" w:eastAsia="Times New Roman" w:hAnsi="Cambria" w:cs="Calibri"/>
                <w:color w:val="000000"/>
                <w:sz w:val="18"/>
                <w:szCs w:val="18"/>
              </w:rPr>
              <w:t>ZIL</w:t>
            </w:r>
          </w:p>
        </w:tc>
        <w:tc>
          <w:tcPr>
            <w:tcW w:w="1029" w:type="dxa"/>
            <w:tcBorders>
              <w:top w:val="nil"/>
              <w:left w:val="nil"/>
              <w:bottom w:val="single" w:sz="4" w:space="0" w:color="auto"/>
              <w:right w:val="single" w:sz="4" w:space="0" w:color="auto"/>
            </w:tcBorders>
            <w:shd w:val="clear" w:color="auto" w:fill="auto"/>
            <w:noWrap/>
            <w:vAlign w:val="bottom"/>
            <w:hideMark/>
          </w:tcPr>
          <w:p w14:paraId="3248325D" w14:textId="77777777" w:rsidR="00BC262B" w:rsidRPr="00D2670A" w:rsidRDefault="00BC262B" w:rsidP="00F639F8">
            <w:pPr>
              <w:spacing w:after="0" w:line="240" w:lineRule="auto"/>
              <w:rPr>
                <w:rFonts w:ascii="Cambria" w:eastAsia="Times New Roman" w:hAnsi="Cambria" w:cs="Calibri"/>
                <w:color w:val="000000"/>
                <w:sz w:val="18"/>
                <w:szCs w:val="18"/>
              </w:rPr>
            </w:pPr>
          </w:p>
        </w:tc>
        <w:tc>
          <w:tcPr>
            <w:tcW w:w="851" w:type="dxa"/>
            <w:tcBorders>
              <w:top w:val="nil"/>
              <w:left w:val="nil"/>
              <w:bottom w:val="single" w:sz="4" w:space="0" w:color="auto"/>
              <w:right w:val="single" w:sz="4" w:space="0" w:color="auto"/>
            </w:tcBorders>
            <w:shd w:val="clear" w:color="auto" w:fill="auto"/>
            <w:noWrap/>
            <w:vAlign w:val="bottom"/>
            <w:hideMark/>
          </w:tcPr>
          <w:p w14:paraId="16C0DB0D"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7FA03D36"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4159495D"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9603B4C"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1BCF832A"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2E7B0B6"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0D72F06A"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0D7DD221"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p>
        </w:tc>
      </w:tr>
      <w:tr w:rsidR="00BC262B" w:rsidRPr="00D2670A" w14:paraId="391315D6"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37C58652"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 xml:space="preserve">ZSC  </w:t>
            </w:r>
          </w:p>
        </w:tc>
        <w:tc>
          <w:tcPr>
            <w:tcW w:w="1029" w:type="dxa"/>
            <w:tcBorders>
              <w:top w:val="nil"/>
              <w:left w:val="nil"/>
              <w:bottom w:val="single" w:sz="4" w:space="0" w:color="auto"/>
              <w:right w:val="single" w:sz="4" w:space="0" w:color="auto"/>
            </w:tcBorders>
            <w:shd w:val="clear" w:color="auto" w:fill="auto"/>
            <w:noWrap/>
            <w:vAlign w:val="bottom"/>
            <w:hideMark/>
          </w:tcPr>
          <w:p w14:paraId="2FBEB6C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4277CD75"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0911EC6E"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0FA7F32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39280C0A"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5062B28D"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56899AB"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48DC3C24"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43FC1735"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N</w:t>
            </w:r>
            <w:r w:rsidRPr="00D2670A">
              <w:rPr>
                <w:rFonts w:ascii="Cambria" w:eastAsia="Times New Roman" w:hAnsi="Cambria" w:cs="Calibri"/>
                <w:color w:val="000000"/>
                <w:sz w:val="18"/>
                <w:szCs w:val="18"/>
              </w:rPr>
              <w:t> </w:t>
            </w:r>
          </w:p>
        </w:tc>
      </w:tr>
      <w:tr w:rsidR="00BC262B" w:rsidRPr="00D2670A" w14:paraId="4D944ED8" w14:textId="77777777" w:rsidTr="00F639F8">
        <w:trPr>
          <w:trHeight w:val="390"/>
        </w:trPr>
        <w:tc>
          <w:tcPr>
            <w:tcW w:w="1959" w:type="dxa"/>
            <w:tcBorders>
              <w:top w:val="nil"/>
              <w:left w:val="single" w:sz="4" w:space="0" w:color="auto"/>
              <w:bottom w:val="single" w:sz="4" w:space="0" w:color="auto"/>
              <w:right w:val="single" w:sz="4" w:space="0" w:color="auto"/>
            </w:tcBorders>
            <w:shd w:val="clear" w:color="000000" w:fill="BFBFBF"/>
            <w:noWrap/>
            <w:vAlign w:val="bottom"/>
            <w:hideMark/>
          </w:tcPr>
          <w:p w14:paraId="2C397475" w14:textId="77777777" w:rsidR="00BC262B" w:rsidRPr="00D2670A" w:rsidRDefault="00BC262B" w:rsidP="00F639F8">
            <w:pPr>
              <w:spacing w:after="0" w:line="240" w:lineRule="auto"/>
              <w:jc w:val="center"/>
              <w:rPr>
                <w:rFonts w:ascii="Cambria" w:eastAsia="Times New Roman" w:hAnsi="Cambria" w:cs="Calibri"/>
                <w:color w:val="000000"/>
                <w:sz w:val="18"/>
                <w:szCs w:val="18"/>
              </w:rPr>
            </w:pPr>
            <w:r w:rsidRPr="00D2670A">
              <w:rPr>
                <w:rFonts w:ascii="Cambria" w:eastAsia="Times New Roman" w:hAnsi="Cambria" w:cs="Calibri"/>
                <w:color w:val="000000"/>
                <w:sz w:val="18"/>
                <w:szCs w:val="18"/>
              </w:rPr>
              <w:t>ZRX</w:t>
            </w:r>
          </w:p>
        </w:tc>
        <w:tc>
          <w:tcPr>
            <w:tcW w:w="1029" w:type="dxa"/>
            <w:tcBorders>
              <w:top w:val="nil"/>
              <w:left w:val="nil"/>
              <w:bottom w:val="single" w:sz="4" w:space="0" w:color="auto"/>
              <w:right w:val="single" w:sz="4" w:space="0" w:color="auto"/>
            </w:tcBorders>
            <w:shd w:val="clear" w:color="auto" w:fill="auto"/>
            <w:noWrap/>
            <w:vAlign w:val="bottom"/>
            <w:hideMark/>
          </w:tcPr>
          <w:p w14:paraId="33356B7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2367BE1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5DF38138"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20" w:type="dxa"/>
            <w:tcBorders>
              <w:top w:val="nil"/>
              <w:left w:val="nil"/>
              <w:bottom w:val="single" w:sz="4" w:space="0" w:color="auto"/>
              <w:right w:val="single" w:sz="4" w:space="0" w:color="auto"/>
            </w:tcBorders>
            <w:shd w:val="clear" w:color="auto" w:fill="auto"/>
            <w:noWrap/>
            <w:vAlign w:val="bottom"/>
            <w:hideMark/>
          </w:tcPr>
          <w:p w14:paraId="61B12286"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63865F12"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200" w:type="dxa"/>
            <w:tcBorders>
              <w:top w:val="nil"/>
              <w:left w:val="nil"/>
              <w:bottom w:val="single" w:sz="4" w:space="0" w:color="auto"/>
              <w:right w:val="single" w:sz="4" w:space="0" w:color="auto"/>
            </w:tcBorders>
            <w:shd w:val="clear" w:color="auto" w:fill="auto"/>
            <w:noWrap/>
            <w:vAlign w:val="bottom"/>
            <w:hideMark/>
          </w:tcPr>
          <w:p w14:paraId="34FA2110"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7AD32F63"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1120" w:type="dxa"/>
            <w:tcBorders>
              <w:top w:val="nil"/>
              <w:left w:val="nil"/>
              <w:bottom w:val="single" w:sz="4" w:space="0" w:color="auto"/>
              <w:right w:val="single" w:sz="4" w:space="0" w:color="auto"/>
            </w:tcBorders>
            <w:shd w:val="clear" w:color="auto" w:fill="auto"/>
            <w:noWrap/>
            <w:vAlign w:val="bottom"/>
            <w:hideMark/>
          </w:tcPr>
          <w:p w14:paraId="12CDDB3C" w14:textId="77777777" w:rsidR="00BC262B" w:rsidRPr="00D2670A" w:rsidRDefault="00BC262B" w:rsidP="00F639F8">
            <w:pPr>
              <w:spacing w:after="0" w:line="240" w:lineRule="auto"/>
              <w:rPr>
                <w:rFonts w:ascii="Cambria" w:eastAsia="Times New Roman" w:hAnsi="Cambria" w:cs="Calibri"/>
                <w:color w:val="000000"/>
                <w:sz w:val="18"/>
                <w:szCs w:val="18"/>
              </w:rPr>
            </w:pPr>
            <w:r w:rsidRPr="00D2670A">
              <w:rPr>
                <w:rFonts w:ascii="Cambria" w:eastAsia="Times New Roman" w:hAnsi="Cambria" w:cs="Calibri"/>
                <w:color w:val="000000"/>
                <w:sz w:val="18"/>
                <w:szCs w:val="18"/>
              </w:rPr>
              <w:t>N</w:t>
            </w:r>
          </w:p>
        </w:tc>
        <w:tc>
          <w:tcPr>
            <w:tcW w:w="980" w:type="dxa"/>
            <w:tcBorders>
              <w:top w:val="nil"/>
              <w:left w:val="nil"/>
              <w:bottom w:val="single" w:sz="4" w:space="0" w:color="auto"/>
              <w:right w:val="single" w:sz="4" w:space="0" w:color="auto"/>
            </w:tcBorders>
            <w:shd w:val="clear" w:color="auto" w:fill="auto"/>
            <w:noWrap/>
            <w:vAlign w:val="bottom"/>
            <w:hideMark/>
          </w:tcPr>
          <w:p w14:paraId="7E60406B" w14:textId="77777777" w:rsidR="00BC262B" w:rsidRPr="00D2670A"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Y</w:t>
            </w:r>
          </w:p>
        </w:tc>
      </w:tr>
    </w:tbl>
    <w:p w14:paraId="4DA1859E" w14:textId="77777777" w:rsidR="00BC262B" w:rsidRDefault="00BC262B" w:rsidP="00BC262B">
      <w:pPr>
        <w:rPr>
          <w:rFonts w:asciiTheme="majorHAnsi" w:hAnsiTheme="majorHAnsi" w:cs="Times New Roman"/>
          <w:b/>
          <w:bCs/>
          <w:i/>
          <w:iCs/>
        </w:rPr>
      </w:pPr>
    </w:p>
    <w:p w14:paraId="488FCD5F" w14:textId="77777777" w:rsidR="00BC262B" w:rsidRDefault="00BC262B" w:rsidP="00BC262B">
      <w:pPr>
        <w:rPr>
          <w:rFonts w:asciiTheme="majorHAnsi" w:hAnsiTheme="majorHAnsi" w:cs="Times New Roman"/>
          <w:b/>
          <w:bCs/>
          <w:i/>
          <w:iCs/>
        </w:rPr>
      </w:pPr>
    </w:p>
    <w:tbl>
      <w:tblPr>
        <w:tblW w:w="11259" w:type="dxa"/>
        <w:tblInd w:w="-998" w:type="dxa"/>
        <w:tblLook w:val="04A0" w:firstRow="1" w:lastRow="0" w:firstColumn="1" w:lastColumn="0" w:noHBand="0" w:noVBand="1"/>
      </w:tblPr>
      <w:tblGrid>
        <w:gridCol w:w="1556"/>
        <w:gridCol w:w="995"/>
        <w:gridCol w:w="1165"/>
        <w:gridCol w:w="1206"/>
        <w:gridCol w:w="1224"/>
        <w:gridCol w:w="962"/>
        <w:gridCol w:w="995"/>
        <w:gridCol w:w="900"/>
        <w:gridCol w:w="900"/>
        <w:gridCol w:w="1356"/>
      </w:tblGrid>
      <w:tr w:rsidR="00BC262B" w:rsidRPr="00D2670A" w14:paraId="199AECC2" w14:textId="77777777" w:rsidTr="00F639F8">
        <w:trPr>
          <w:trHeight w:val="630"/>
        </w:trPr>
        <w:tc>
          <w:tcPr>
            <w:tcW w:w="1556" w:type="dxa"/>
            <w:tcBorders>
              <w:top w:val="single" w:sz="4" w:space="0" w:color="auto"/>
              <w:left w:val="single" w:sz="4" w:space="0" w:color="auto"/>
              <w:bottom w:val="single" w:sz="4" w:space="0" w:color="auto"/>
              <w:right w:val="single" w:sz="4" w:space="0" w:color="auto"/>
            </w:tcBorders>
            <w:shd w:val="clear" w:color="auto" w:fill="auto"/>
            <w:hideMark/>
          </w:tcPr>
          <w:p w14:paraId="4FC6A095" w14:textId="77777777" w:rsidR="00BC262B" w:rsidRPr="00A929CB" w:rsidRDefault="00BC262B" w:rsidP="00F639F8">
            <w:pPr>
              <w:spacing w:after="0" w:line="240" w:lineRule="auto"/>
              <w:jc w:val="center"/>
              <w:rPr>
                <w:rFonts w:ascii="Cambria" w:eastAsia="Times New Roman" w:hAnsi="Cambria" w:cs="Calibri"/>
                <w:b/>
                <w:color w:val="000000"/>
              </w:rPr>
            </w:pPr>
            <w:r>
              <w:rPr>
                <w:rFonts w:ascii="Cambria" w:eastAsia="Times New Roman" w:hAnsi="Cambria" w:cs="Calibri"/>
                <w:b/>
                <w:color w:val="000000"/>
              </w:rPr>
              <w:t>SEGMENTS IN MESSAGE</w:t>
            </w:r>
          </w:p>
        </w:tc>
        <w:tc>
          <w:tcPr>
            <w:tcW w:w="995" w:type="dxa"/>
            <w:tcBorders>
              <w:top w:val="single" w:sz="4" w:space="0" w:color="auto"/>
              <w:left w:val="nil"/>
              <w:bottom w:val="single" w:sz="4" w:space="0" w:color="auto"/>
              <w:right w:val="single" w:sz="4" w:space="0" w:color="auto"/>
            </w:tcBorders>
            <w:shd w:val="clear" w:color="000000" w:fill="BFBFBF"/>
            <w:hideMark/>
          </w:tcPr>
          <w:p w14:paraId="120B63A0" w14:textId="77777777" w:rsidR="00BC262B" w:rsidRPr="00A929CB" w:rsidRDefault="00BC262B" w:rsidP="00F639F8">
            <w:pPr>
              <w:spacing w:after="0" w:line="240" w:lineRule="auto"/>
              <w:rPr>
                <w:rFonts w:ascii="Cambria" w:eastAsia="Times New Roman" w:hAnsi="Cambria" w:cs="Calibri"/>
                <w:b/>
                <w:bCs/>
                <w:color w:val="000000"/>
                <w:sz w:val="18"/>
                <w:szCs w:val="18"/>
              </w:rPr>
            </w:pPr>
            <w:r w:rsidRPr="00A929CB">
              <w:rPr>
                <w:rFonts w:ascii="Cambria" w:eastAsia="Times New Roman" w:hAnsi="Cambria" w:cs="Calibri"/>
                <w:b/>
                <w:bCs/>
                <w:color w:val="000000"/>
                <w:sz w:val="18"/>
                <w:szCs w:val="18"/>
              </w:rPr>
              <w:t>MESSAGE TYPE</w:t>
            </w:r>
          </w:p>
        </w:tc>
        <w:tc>
          <w:tcPr>
            <w:tcW w:w="1165" w:type="dxa"/>
            <w:tcBorders>
              <w:top w:val="single" w:sz="4" w:space="0" w:color="auto"/>
              <w:left w:val="nil"/>
              <w:bottom w:val="single" w:sz="4" w:space="0" w:color="auto"/>
              <w:right w:val="single" w:sz="4" w:space="0" w:color="auto"/>
            </w:tcBorders>
            <w:shd w:val="clear" w:color="000000" w:fill="BFBFBF"/>
            <w:hideMark/>
          </w:tcPr>
          <w:p w14:paraId="59F9AF64"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LAB/MICRO ORU</w:t>
            </w:r>
          </w:p>
        </w:tc>
        <w:tc>
          <w:tcPr>
            <w:tcW w:w="1206" w:type="dxa"/>
            <w:tcBorders>
              <w:top w:val="single" w:sz="4" w:space="0" w:color="auto"/>
              <w:left w:val="nil"/>
              <w:bottom w:val="single" w:sz="4" w:space="0" w:color="auto"/>
              <w:right w:val="single" w:sz="4" w:space="0" w:color="auto"/>
            </w:tcBorders>
            <w:shd w:val="clear" w:color="000000" w:fill="BFBFBF"/>
            <w:hideMark/>
          </w:tcPr>
          <w:p w14:paraId="5ACA66FE"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PATHOLOGY ORU</w:t>
            </w:r>
          </w:p>
        </w:tc>
        <w:tc>
          <w:tcPr>
            <w:tcW w:w="1224" w:type="dxa"/>
            <w:tcBorders>
              <w:top w:val="single" w:sz="4" w:space="0" w:color="auto"/>
              <w:left w:val="nil"/>
              <w:bottom w:val="single" w:sz="4" w:space="0" w:color="auto"/>
              <w:right w:val="single" w:sz="4" w:space="0" w:color="auto"/>
            </w:tcBorders>
            <w:shd w:val="clear" w:color="000000" w:fill="BFBFBF"/>
            <w:hideMark/>
          </w:tcPr>
          <w:p w14:paraId="21DE0C0C"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RADIOLOGY ORU</w:t>
            </w:r>
          </w:p>
        </w:tc>
        <w:tc>
          <w:tcPr>
            <w:tcW w:w="962" w:type="dxa"/>
            <w:tcBorders>
              <w:top w:val="single" w:sz="4" w:space="0" w:color="auto"/>
              <w:left w:val="nil"/>
              <w:bottom w:val="single" w:sz="4" w:space="0" w:color="auto"/>
              <w:right w:val="single" w:sz="4" w:space="0" w:color="auto"/>
            </w:tcBorders>
            <w:shd w:val="clear" w:color="000000" w:fill="BFBFBF"/>
            <w:hideMark/>
          </w:tcPr>
          <w:p w14:paraId="5E80DFCE"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SURGERY SIU</w:t>
            </w:r>
          </w:p>
        </w:tc>
        <w:tc>
          <w:tcPr>
            <w:tcW w:w="995" w:type="dxa"/>
            <w:tcBorders>
              <w:top w:val="single" w:sz="4" w:space="0" w:color="auto"/>
              <w:left w:val="nil"/>
              <w:bottom w:val="single" w:sz="4" w:space="0" w:color="auto"/>
              <w:right w:val="single" w:sz="4" w:space="0" w:color="auto"/>
            </w:tcBorders>
            <w:shd w:val="clear" w:color="000000" w:fill="BFBFBF"/>
            <w:hideMark/>
          </w:tcPr>
          <w:p w14:paraId="1116CB90"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SURGERY ORU</w:t>
            </w:r>
          </w:p>
        </w:tc>
        <w:tc>
          <w:tcPr>
            <w:tcW w:w="900" w:type="dxa"/>
            <w:tcBorders>
              <w:top w:val="single" w:sz="4" w:space="0" w:color="auto"/>
              <w:left w:val="nil"/>
              <w:bottom w:val="single" w:sz="4" w:space="0" w:color="auto"/>
              <w:right w:val="single" w:sz="4" w:space="0" w:color="auto"/>
            </w:tcBorders>
            <w:shd w:val="clear" w:color="000000" w:fill="BFBFBF"/>
            <w:hideMark/>
          </w:tcPr>
          <w:p w14:paraId="328C121B"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VITALS ORU</w:t>
            </w:r>
          </w:p>
        </w:tc>
        <w:tc>
          <w:tcPr>
            <w:tcW w:w="900" w:type="dxa"/>
            <w:tcBorders>
              <w:top w:val="single" w:sz="4" w:space="0" w:color="auto"/>
              <w:left w:val="nil"/>
              <w:bottom w:val="single" w:sz="4" w:space="0" w:color="auto"/>
              <w:right w:val="single" w:sz="4" w:space="0" w:color="auto"/>
            </w:tcBorders>
            <w:shd w:val="clear" w:color="000000" w:fill="BFBFBF"/>
            <w:hideMark/>
          </w:tcPr>
          <w:p w14:paraId="429F5187" w14:textId="77777777" w:rsidR="00BC262B" w:rsidRPr="00A929CB" w:rsidRDefault="00BC262B" w:rsidP="00F639F8">
            <w:pPr>
              <w:spacing w:after="0" w:line="240" w:lineRule="auto"/>
              <w:rPr>
                <w:rFonts w:ascii="Cambria" w:eastAsia="Times New Roman" w:hAnsi="Cambria" w:cs="Calibri"/>
                <w:color w:val="000000"/>
                <w:sz w:val="18"/>
                <w:szCs w:val="18"/>
              </w:rPr>
            </w:pPr>
            <w:r w:rsidRPr="00A929CB">
              <w:rPr>
                <w:rFonts w:ascii="Cambria" w:eastAsia="Times New Roman" w:hAnsi="Cambria" w:cs="Calibri"/>
                <w:color w:val="000000"/>
                <w:sz w:val="18"/>
                <w:szCs w:val="18"/>
              </w:rPr>
              <w:t>VITALS QRY</w:t>
            </w:r>
          </w:p>
        </w:tc>
        <w:tc>
          <w:tcPr>
            <w:tcW w:w="1356" w:type="dxa"/>
            <w:tcBorders>
              <w:top w:val="single" w:sz="4" w:space="0" w:color="auto"/>
              <w:left w:val="nil"/>
              <w:bottom w:val="single" w:sz="4" w:space="0" w:color="auto"/>
              <w:right w:val="single" w:sz="4" w:space="0" w:color="auto"/>
            </w:tcBorders>
            <w:shd w:val="clear" w:color="000000" w:fill="BFBFBF"/>
            <w:vAlign w:val="bottom"/>
            <w:hideMark/>
          </w:tcPr>
          <w:p w14:paraId="750778F6" w14:textId="77777777" w:rsidR="00BC262B" w:rsidRDefault="00BC262B" w:rsidP="00F639F8">
            <w:pPr>
              <w:spacing w:after="0" w:line="240" w:lineRule="auto"/>
              <w:rPr>
                <w:rFonts w:ascii="Cambria" w:eastAsia="Times New Roman" w:hAnsi="Cambria" w:cs="Calibri"/>
                <w:color w:val="000000"/>
                <w:sz w:val="18"/>
                <w:szCs w:val="18"/>
              </w:rPr>
            </w:pPr>
            <w:r>
              <w:rPr>
                <w:rFonts w:ascii="Cambria" w:eastAsia="Times New Roman" w:hAnsi="Cambria" w:cs="Calibri"/>
                <w:color w:val="000000"/>
                <w:sz w:val="18"/>
                <w:szCs w:val="18"/>
              </w:rPr>
              <w:t>VITALS ACK</w:t>
            </w:r>
          </w:p>
          <w:p w14:paraId="3AB87C2A" w14:textId="77777777" w:rsidR="00BC262B" w:rsidRDefault="00BC262B" w:rsidP="00F639F8">
            <w:pPr>
              <w:spacing w:after="0" w:line="240" w:lineRule="auto"/>
              <w:rPr>
                <w:rFonts w:ascii="Cambria" w:eastAsia="Times New Roman" w:hAnsi="Cambria" w:cs="Calibri"/>
                <w:color w:val="000000"/>
                <w:sz w:val="18"/>
                <w:szCs w:val="18"/>
              </w:rPr>
            </w:pPr>
          </w:p>
          <w:p w14:paraId="52802868" w14:textId="77777777" w:rsidR="00BC262B" w:rsidRPr="00A929CB" w:rsidRDefault="00BC262B" w:rsidP="00F639F8">
            <w:pPr>
              <w:spacing w:after="0" w:line="240" w:lineRule="auto"/>
              <w:rPr>
                <w:rFonts w:ascii="Cambria" w:eastAsia="Times New Roman" w:hAnsi="Cambria" w:cs="Calibri"/>
                <w:color w:val="000000"/>
                <w:sz w:val="18"/>
                <w:szCs w:val="18"/>
              </w:rPr>
            </w:pPr>
          </w:p>
        </w:tc>
      </w:tr>
      <w:tr w:rsidR="00BC262B" w:rsidRPr="00D2670A" w14:paraId="70D62B53" w14:textId="77777777" w:rsidTr="00F639F8">
        <w:trPr>
          <w:trHeight w:val="242"/>
        </w:trPr>
        <w:tc>
          <w:tcPr>
            <w:tcW w:w="1556" w:type="dxa"/>
            <w:tcBorders>
              <w:top w:val="nil"/>
              <w:left w:val="single" w:sz="4" w:space="0" w:color="auto"/>
              <w:bottom w:val="single" w:sz="4" w:space="0" w:color="auto"/>
              <w:right w:val="single" w:sz="4" w:space="0" w:color="auto"/>
            </w:tcBorders>
            <w:shd w:val="clear" w:color="000000" w:fill="BFBFBF"/>
            <w:vAlign w:val="bottom"/>
            <w:hideMark/>
          </w:tcPr>
          <w:p w14:paraId="6779932F" w14:textId="77777777" w:rsidR="00BC262B" w:rsidRPr="00BA6993" w:rsidRDefault="00BC262B" w:rsidP="00F639F8">
            <w:pPr>
              <w:spacing w:after="0" w:line="240" w:lineRule="auto"/>
              <w:jc w:val="center"/>
              <w:rPr>
                <w:rFonts w:ascii="Cambria" w:eastAsia="Times New Roman" w:hAnsi="Cambria" w:cs="Calibri"/>
                <w:b/>
                <w:bCs/>
                <w:color w:val="000000"/>
                <w:sz w:val="18"/>
                <w:szCs w:val="18"/>
              </w:rPr>
            </w:pPr>
            <w:r w:rsidRPr="00BA6993">
              <w:rPr>
                <w:rFonts w:ascii="Cambria" w:eastAsia="Times New Roman" w:hAnsi="Cambria" w:cs="Calibri"/>
                <w:b/>
                <w:bCs/>
                <w:color w:val="000000"/>
                <w:sz w:val="18"/>
                <w:szCs w:val="18"/>
              </w:rPr>
              <w:t>SEGMENT TYPE</w:t>
            </w:r>
          </w:p>
        </w:tc>
        <w:tc>
          <w:tcPr>
            <w:tcW w:w="995" w:type="dxa"/>
            <w:tcBorders>
              <w:top w:val="nil"/>
              <w:left w:val="nil"/>
              <w:bottom w:val="single" w:sz="4" w:space="0" w:color="auto"/>
              <w:right w:val="single" w:sz="4" w:space="0" w:color="auto"/>
            </w:tcBorders>
            <w:shd w:val="clear" w:color="auto" w:fill="auto"/>
            <w:noWrap/>
            <w:vAlign w:val="bottom"/>
            <w:hideMark/>
          </w:tcPr>
          <w:p w14:paraId="3E10619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57BDC4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206" w:type="dxa"/>
            <w:tcBorders>
              <w:top w:val="nil"/>
              <w:left w:val="nil"/>
              <w:bottom w:val="single" w:sz="4" w:space="0" w:color="auto"/>
              <w:right w:val="single" w:sz="4" w:space="0" w:color="auto"/>
            </w:tcBorders>
            <w:shd w:val="clear" w:color="auto" w:fill="auto"/>
            <w:noWrap/>
            <w:vAlign w:val="bottom"/>
            <w:hideMark/>
          </w:tcPr>
          <w:p w14:paraId="4BBF740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224" w:type="dxa"/>
            <w:tcBorders>
              <w:top w:val="nil"/>
              <w:left w:val="nil"/>
              <w:bottom w:val="single" w:sz="4" w:space="0" w:color="auto"/>
              <w:right w:val="single" w:sz="4" w:space="0" w:color="auto"/>
            </w:tcBorders>
            <w:shd w:val="clear" w:color="auto" w:fill="auto"/>
            <w:noWrap/>
            <w:vAlign w:val="bottom"/>
            <w:hideMark/>
          </w:tcPr>
          <w:p w14:paraId="0AD211C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800906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95" w:type="dxa"/>
            <w:tcBorders>
              <w:top w:val="nil"/>
              <w:left w:val="nil"/>
              <w:bottom w:val="single" w:sz="4" w:space="0" w:color="auto"/>
              <w:right w:val="single" w:sz="4" w:space="0" w:color="auto"/>
            </w:tcBorders>
            <w:shd w:val="clear" w:color="auto" w:fill="auto"/>
            <w:noWrap/>
            <w:vAlign w:val="bottom"/>
            <w:hideMark/>
          </w:tcPr>
          <w:p w14:paraId="08AF9C9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4177EB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465D46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71915E2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r>
      <w:tr w:rsidR="00BC262B" w:rsidRPr="00D2670A" w14:paraId="75E23013" w14:textId="77777777" w:rsidTr="00F639F8">
        <w:trPr>
          <w:trHeight w:val="46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634906A9"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MSH</w:t>
            </w:r>
          </w:p>
        </w:tc>
        <w:tc>
          <w:tcPr>
            <w:tcW w:w="995" w:type="dxa"/>
            <w:tcBorders>
              <w:top w:val="nil"/>
              <w:left w:val="nil"/>
              <w:bottom w:val="single" w:sz="4" w:space="0" w:color="auto"/>
              <w:right w:val="single" w:sz="4" w:space="0" w:color="auto"/>
            </w:tcBorders>
            <w:shd w:val="clear" w:color="auto" w:fill="auto"/>
            <w:noWrap/>
            <w:vAlign w:val="bottom"/>
            <w:hideMark/>
          </w:tcPr>
          <w:p w14:paraId="039176D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7E87AEE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364CB2C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37722E7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62" w:type="dxa"/>
            <w:tcBorders>
              <w:top w:val="nil"/>
              <w:left w:val="nil"/>
              <w:bottom w:val="single" w:sz="4" w:space="0" w:color="auto"/>
              <w:right w:val="single" w:sz="4" w:space="0" w:color="auto"/>
            </w:tcBorders>
            <w:shd w:val="clear" w:color="auto" w:fill="auto"/>
            <w:vAlign w:val="bottom"/>
            <w:hideMark/>
          </w:tcPr>
          <w:p w14:paraId="326D665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29FC130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46723A2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272D986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356" w:type="dxa"/>
            <w:tcBorders>
              <w:top w:val="nil"/>
              <w:left w:val="nil"/>
              <w:bottom w:val="single" w:sz="4" w:space="0" w:color="auto"/>
              <w:right w:val="single" w:sz="4" w:space="0" w:color="auto"/>
            </w:tcBorders>
            <w:shd w:val="clear" w:color="auto" w:fill="auto"/>
            <w:noWrap/>
            <w:vAlign w:val="bottom"/>
            <w:hideMark/>
          </w:tcPr>
          <w:p w14:paraId="1B3C5DA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20107FAE" w14:textId="77777777" w:rsidTr="00F639F8">
        <w:trPr>
          <w:trHeight w:val="45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15B49A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MSA</w:t>
            </w:r>
          </w:p>
        </w:tc>
        <w:tc>
          <w:tcPr>
            <w:tcW w:w="995" w:type="dxa"/>
            <w:tcBorders>
              <w:top w:val="nil"/>
              <w:left w:val="nil"/>
              <w:bottom w:val="single" w:sz="4" w:space="0" w:color="auto"/>
              <w:right w:val="single" w:sz="4" w:space="0" w:color="auto"/>
            </w:tcBorders>
            <w:shd w:val="clear" w:color="auto" w:fill="auto"/>
            <w:noWrap/>
            <w:vAlign w:val="bottom"/>
            <w:hideMark/>
          </w:tcPr>
          <w:p w14:paraId="262481B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6191870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26F6D1D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65DC9AE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5B2FE83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57ED2ED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412B07A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2AD0B2A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2362CAF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30B0FBEE" w14:textId="77777777" w:rsidTr="00F639F8">
        <w:trPr>
          <w:trHeight w:val="43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3FF00EA"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EVN</w:t>
            </w:r>
          </w:p>
        </w:tc>
        <w:tc>
          <w:tcPr>
            <w:tcW w:w="995" w:type="dxa"/>
            <w:tcBorders>
              <w:top w:val="nil"/>
              <w:left w:val="nil"/>
              <w:bottom w:val="single" w:sz="4" w:space="0" w:color="auto"/>
              <w:right w:val="single" w:sz="4" w:space="0" w:color="auto"/>
            </w:tcBorders>
            <w:shd w:val="clear" w:color="auto" w:fill="auto"/>
            <w:noWrap/>
            <w:vAlign w:val="bottom"/>
            <w:hideMark/>
          </w:tcPr>
          <w:p w14:paraId="58D2EE8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2F15322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B326AE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383BB3C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656C91F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11278A5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20F0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4536817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57108AF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420E2562" w14:textId="77777777" w:rsidTr="00F639F8">
        <w:trPr>
          <w:trHeight w:val="43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10BDA225"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PID</w:t>
            </w:r>
          </w:p>
        </w:tc>
        <w:tc>
          <w:tcPr>
            <w:tcW w:w="995" w:type="dxa"/>
            <w:tcBorders>
              <w:top w:val="nil"/>
              <w:left w:val="nil"/>
              <w:bottom w:val="single" w:sz="4" w:space="0" w:color="auto"/>
              <w:right w:val="single" w:sz="4" w:space="0" w:color="auto"/>
            </w:tcBorders>
            <w:shd w:val="clear" w:color="auto" w:fill="auto"/>
            <w:noWrap/>
            <w:vAlign w:val="bottom"/>
            <w:hideMark/>
          </w:tcPr>
          <w:p w14:paraId="5602204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2A9C745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4F2925A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7897040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62" w:type="dxa"/>
            <w:tcBorders>
              <w:top w:val="nil"/>
              <w:left w:val="nil"/>
              <w:bottom w:val="single" w:sz="4" w:space="0" w:color="auto"/>
              <w:right w:val="single" w:sz="4" w:space="0" w:color="auto"/>
            </w:tcBorders>
            <w:shd w:val="clear" w:color="auto" w:fill="auto"/>
            <w:vAlign w:val="bottom"/>
            <w:hideMark/>
          </w:tcPr>
          <w:p w14:paraId="5483A5B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5979377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1A51D63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50935A0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3FF2009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5C70D7D0" w14:textId="77777777" w:rsidTr="00F639F8">
        <w:trPr>
          <w:trHeight w:val="51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3BCE9BC"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PD1</w:t>
            </w:r>
          </w:p>
        </w:tc>
        <w:tc>
          <w:tcPr>
            <w:tcW w:w="995" w:type="dxa"/>
            <w:tcBorders>
              <w:top w:val="nil"/>
              <w:left w:val="nil"/>
              <w:bottom w:val="single" w:sz="4" w:space="0" w:color="auto"/>
              <w:right w:val="single" w:sz="4" w:space="0" w:color="auto"/>
            </w:tcBorders>
            <w:shd w:val="clear" w:color="auto" w:fill="auto"/>
            <w:noWrap/>
            <w:vAlign w:val="bottom"/>
            <w:hideMark/>
          </w:tcPr>
          <w:p w14:paraId="715F8F8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7A135EF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42F8AB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3EEA607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4084372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2B43F52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691FF4C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09FDCDC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68CB5B0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440700B"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70143B73"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PV1</w:t>
            </w:r>
          </w:p>
        </w:tc>
        <w:tc>
          <w:tcPr>
            <w:tcW w:w="995" w:type="dxa"/>
            <w:tcBorders>
              <w:top w:val="nil"/>
              <w:left w:val="nil"/>
              <w:bottom w:val="single" w:sz="4" w:space="0" w:color="auto"/>
              <w:right w:val="single" w:sz="4" w:space="0" w:color="auto"/>
            </w:tcBorders>
            <w:shd w:val="clear" w:color="auto" w:fill="auto"/>
            <w:noWrap/>
            <w:vAlign w:val="bottom"/>
            <w:hideMark/>
          </w:tcPr>
          <w:p w14:paraId="5339926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62B25B5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6F674EA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694251E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04C41D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7887914D"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3DE24E5"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C3A2AA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5E830AC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B2303E1" w14:textId="77777777" w:rsidTr="00F639F8">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17173F59"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AL1</w:t>
            </w:r>
          </w:p>
        </w:tc>
        <w:tc>
          <w:tcPr>
            <w:tcW w:w="995" w:type="dxa"/>
            <w:tcBorders>
              <w:top w:val="nil"/>
              <w:left w:val="nil"/>
              <w:bottom w:val="single" w:sz="4" w:space="0" w:color="auto"/>
              <w:right w:val="single" w:sz="4" w:space="0" w:color="auto"/>
            </w:tcBorders>
            <w:shd w:val="clear" w:color="auto" w:fill="auto"/>
            <w:noWrap/>
            <w:vAlign w:val="bottom"/>
            <w:hideMark/>
          </w:tcPr>
          <w:p w14:paraId="71E5FBA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EF3B94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071734C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204F9BC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center"/>
            <w:hideMark/>
          </w:tcPr>
          <w:p w14:paraId="29187FC2" w14:textId="77777777" w:rsidR="00BC262B" w:rsidRPr="00CC57F2" w:rsidRDefault="00BC262B" w:rsidP="00F639F8">
            <w:pPr>
              <w:spacing w:after="0" w:line="240" w:lineRule="auto"/>
              <w:rPr>
                <w:rFonts w:ascii="Cambria" w:eastAsia="Times New Roman" w:hAnsi="Cambria" w:cs="Calibri"/>
                <w:b/>
                <w:bCs/>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95" w:type="dxa"/>
            <w:tcBorders>
              <w:top w:val="nil"/>
              <w:left w:val="nil"/>
              <w:bottom w:val="single" w:sz="4" w:space="0" w:color="auto"/>
              <w:right w:val="single" w:sz="4" w:space="0" w:color="auto"/>
            </w:tcBorders>
            <w:shd w:val="clear" w:color="auto" w:fill="auto"/>
            <w:noWrap/>
            <w:vAlign w:val="bottom"/>
            <w:hideMark/>
          </w:tcPr>
          <w:p w14:paraId="2BE9F41E"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4946F70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42803A2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4C44169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2425980"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958BFF5"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DG1</w:t>
            </w:r>
          </w:p>
        </w:tc>
        <w:tc>
          <w:tcPr>
            <w:tcW w:w="995" w:type="dxa"/>
            <w:tcBorders>
              <w:top w:val="nil"/>
              <w:left w:val="nil"/>
              <w:bottom w:val="single" w:sz="4" w:space="0" w:color="auto"/>
              <w:right w:val="single" w:sz="4" w:space="0" w:color="auto"/>
            </w:tcBorders>
            <w:shd w:val="clear" w:color="auto" w:fill="auto"/>
            <w:noWrap/>
            <w:vAlign w:val="bottom"/>
            <w:hideMark/>
          </w:tcPr>
          <w:p w14:paraId="1CC8DF2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61261AD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0DE04FA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715C46D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7C17183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1D0831E0"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E6E0DA7"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F0EB11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31AD592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4A02AB52" w14:textId="77777777" w:rsidTr="00F639F8">
        <w:trPr>
          <w:trHeight w:val="36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26707B03"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ORC</w:t>
            </w:r>
          </w:p>
        </w:tc>
        <w:tc>
          <w:tcPr>
            <w:tcW w:w="995" w:type="dxa"/>
            <w:tcBorders>
              <w:top w:val="nil"/>
              <w:left w:val="nil"/>
              <w:bottom w:val="single" w:sz="4" w:space="0" w:color="auto"/>
              <w:right w:val="single" w:sz="4" w:space="0" w:color="auto"/>
            </w:tcBorders>
            <w:shd w:val="clear" w:color="auto" w:fill="auto"/>
            <w:noWrap/>
            <w:vAlign w:val="bottom"/>
            <w:hideMark/>
          </w:tcPr>
          <w:p w14:paraId="442BF11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64CBDDE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7C0C169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76CBA9D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62" w:type="dxa"/>
            <w:tcBorders>
              <w:top w:val="nil"/>
              <w:left w:val="nil"/>
              <w:bottom w:val="single" w:sz="4" w:space="0" w:color="auto"/>
              <w:right w:val="single" w:sz="4" w:space="0" w:color="auto"/>
            </w:tcBorders>
            <w:shd w:val="clear" w:color="auto" w:fill="auto"/>
            <w:vAlign w:val="bottom"/>
            <w:hideMark/>
          </w:tcPr>
          <w:p w14:paraId="7E3FC19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6EF1F2D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52FE75ED"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6FEF21F"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7D9B4DC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30C2BC48"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63734A45"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 xml:space="preserve">ODS </w:t>
            </w:r>
          </w:p>
        </w:tc>
        <w:tc>
          <w:tcPr>
            <w:tcW w:w="995" w:type="dxa"/>
            <w:tcBorders>
              <w:top w:val="nil"/>
              <w:left w:val="nil"/>
              <w:bottom w:val="single" w:sz="4" w:space="0" w:color="auto"/>
              <w:right w:val="single" w:sz="4" w:space="0" w:color="auto"/>
            </w:tcBorders>
            <w:shd w:val="clear" w:color="auto" w:fill="auto"/>
            <w:noWrap/>
            <w:vAlign w:val="bottom"/>
            <w:hideMark/>
          </w:tcPr>
          <w:p w14:paraId="58F51EF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4EB1EB2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1A96456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11F24AC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172B888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7C20E9B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5B339C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7BC133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2539AD8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17234163" w14:textId="77777777" w:rsidTr="00F639F8">
        <w:trPr>
          <w:trHeight w:val="33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9BDDE63"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ODT</w:t>
            </w:r>
          </w:p>
        </w:tc>
        <w:tc>
          <w:tcPr>
            <w:tcW w:w="995" w:type="dxa"/>
            <w:tcBorders>
              <w:top w:val="nil"/>
              <w:left w:val="nil"/>
              <w:bottom w:val="single" w:sz="4" w:space="0" w:color="auto"/>
              <w:right w:val="single" w:sz="4" w:space="0" w:color="auto"/>
            </w:tcBorders>
            <w:shd w:val="clear" w:color="auto" w:fill="auto"/>
            <w:noWrap/>
            <w:vAlign w:val="bottom"/>
            <w:hideMark/>
          </w:tcPr>
          <w:p w14:paraId="440959B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35C30AC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168183E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01AF232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6E4FD1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09CD43D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2B0E86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7D0619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103D34E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29E68CB7"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E9020AC"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NTE</w:t>
            </w:r>
          </w:p>
        </w:tc>
        <w:tc>
          <w:tcPr>
            <w:tcW w:w="995" w:type="dxa"/>
            <w:tcBorders>
              <w:top w:val="nil"/>
              <w:left w:val="nil"/>
              <w:bottom w:val="single" w:sz="4" w:space="0" w:color="auto"/>
              <w:right w:val="single" w:sz="4" w:space="0" w:color="auto"/>
            </w:tcBorders>
            <w:shd w:val="clear" w:color="auto" w:fill="auto"/>
            <w:noWrap/>
            <w:vAlign w:val="bottom"/>
            <w:hideMark/>
          </w:tcPr>
          <w:p w14:paraId="3A4238A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9854F0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2A35243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53BA608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01667D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6699CD6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569309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1F7A2B0F"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2CD2B13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5ECA4338"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CB0FF4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OBR</w:t>
            </w:r>
          </w:p>
        </w:tc>
        <w:tc>
          <w:tcPr>
            <w:tcW w:w="995" w:type="dxa"/>
            <w:tcBorders>
              <w:top w:val="nil"/>
              <w:left w:val="nil"/>
              <w:bottom w:val="single" w:sz="4" w:space="0" w:color="auto"/>
              <w:right w:val="single" w:sz="4" w:space="0" w:color="auto"/>
            </w:tcBorders>
            <w:shd w:val="clear" w:color="auto" w:fill="auto"/>
            <w:noWrap/>
            <w:vAlign w:val="bottom"/>
            <w:hideMark/>
          </w:tcPr>
          <w:p w14:paraId="7D3D31F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2FB3746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1286586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46F978D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6B9D0C9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02F90A2D"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270803A4"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980734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4FD2A32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21D7F8A2" w14:textId="77777777" w:rsidTr="00F639F8">
        <w:trPr>
          <w:trHeight w:val="33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1081A7B1"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OBX</w:t>
            </w:r>
          </w:p>
        </w:tc>
        <w:tc>
          <w:tcPr>
            <w:tcW w:w="995" w:type="dxa"/>
            <w:tcBorders>
              <w:top w:val="nil"/>
              <w:left w:val="nil"/>
              <w:bottom w:val="single" w:sz="4" w:space="0" w:color="auto"/>
              <w:right w:val="single" w:sz="4" w:space="0" w:color="auto"/>
            </w:tcBorders>
            <w:shd w:val="clear" w:color="auto" w:fill="auto"/>
            <w:noWrap/>
            <w:vAlign w:val="bottom"/>
            <w:hideMark/>
          </w:tcPr>
          <w:p w14:paraId="590AFDC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5B78CC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06" w:type="dxa"/>
            <w:tcBorders>
              <w:top w:val="nil"/>
              <w:left w:val="nil"/>
              <w:bottom w:val="single" w:sz="4" w:space="0" w:color="auto"/>
              <w:right w:val="single" w:sz="4" w:space="0" w:color="auto"/>
            </w:tcBorders>
            <w:shd w:val="clear" w:color="auto" w:fill="auto"/>
            <w:noWrap/>
            <w:vAlign w:val="bottom"/>
            <w:hideMark/>
          </w:tcPr>
          <w:p w14:paraId="3DA03F9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1224" w:type="dxa"/>
            <w:tcBorders>
              <w:top w:val="nil"/>
              <w:left w:val="nil"/>
              <w:bottom w:val="single" w:sz="4" w:space="0" w:color="auto"/>
              <w:right w:val="single" w:sz="4" w:space="0" w:color="auto"/>
            </w:tcBorders>
            <w:shd w:val="clear" w:color="auto" w:fill="auto"/>
            <w:noWrap/>
            <w:vAlign w:val="bottom"/>
            <w:hideMark/>
          </w:tcPr>
          <w:p w14:paraId="47B4CF3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7E7E236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48212FF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C3AC345"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561F70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0A4F5E0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09EB6761" w14:textId="77777777" w:rsidTr="00F639F8">
        <w:trPr>
          <w:trHeight w:val="36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756A258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RGS</w:t>
            </w:r>
          </w:p>
        </w:tc>
        <w:tc>
          <w:tcPr>
            <w:tcW w:w="995" w:type="dxa"/>
            <w:tcBorders>
              <w:top w:val="nil"/>
              <w:left w:val="nil"/>
              <w:bottom w:val="single" w:sz="4" w:space="0" w:color="auto"/>
              <w:right w:val="single" w:sz="4" w:space="0" w:color="auto"/>
            </w:tcBorders>
            <w:shd w:val="clear" w:color="auto" w:fill="auto"/>
            <w:noWrap/>
            <w:vAlign w:val="bottom"/>
            <w:hideMark/>
          </w:tcPr>
          <w:p w14:paraId="042DD11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6CBAD8F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7232AE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7B3143A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2BFDE4F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4645BCA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C636C91"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D48FA54"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43B8218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5D666AF1" w14:textId="77777777" w:rsidTr="00F639F8">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26E9A937"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B51079">
              <w:rPr>
                <w:rFonts w:ascii="Cambria" w:eastAsia="Times New Roman" w:hAnsi="Cambria" w:cs="Calibri"/>
                <w:color w:val="000000"/>
                <w:sz w:val="18"/>
                <w:szCs w:val="18"/>
              </w:rPr>
              <w:t>AIG</w:t>
            </w:r>
          </w:p>
        </w:tc>
        <w:tc>
          <w:tcPr>
            <w:tcW w:w="995" w:type="dxa"/>
            <w:tcBorders>
              <w:top w:val="nil"/>
              <w:left w:val="nil"/>
              <w:bottom w:val="single" w:sz="4" w:space="0" w:color="auto"/>
              <w:right w:val="single" w:sz="4" w:space="0" w:color="auto"/>
            </w:tcBorders>
            <w:shd w:val="clear" w:color="auto" w:fill="auto"/>
            <w:noWrap/>
            <w:vAlign w:val="bottom"/>
            <w:hideMark/>
          </w:tcPr>
          <w:p w14:paraId="6D0D669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36249C5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358FBE4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66848F5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067C417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67E76C6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3436C240"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3C6DD61"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6F279AB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79B77A23"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D217618"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AIP</w:t>
            </w:r>
          </w:p>
        </w:tc>
        <w:tc>
          <w:tcPr>
            <w:tcW w:w="995" w:type="dxa"/>
            <w:tcBorders>
              <w:top w:val="nil"/>
              <w:left w:val="nil"/>
              <w:bottom w:val="single" w:sz="4" w:space="0" w:color="auto"/>
              <w:right w:val="single" w:sz="4" w:space="0" w:color="auto"/>
            </w:tcBorders>
            <w:shd w:val="clear" w:color="auto" w:fill="auto"/>
            <w:noWrap/>
            <w:vAlign w:val="bottom"/>
            <w:hideMark/>
          </w:tcPr>
          <w:p w14:paraId="47BC48B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D3D7D3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AF8F1A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1B5AA11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7EE346B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701C1C3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173461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E53DD2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32581F5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3A4993C4"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ED584A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AIL</w:t>
            </w:r>
          </w:p>
        </w:tc>
        <w:tc>
          <w:tcPr>
            <w:tcW w:w="995" w:type="dxa"/>
            <w:tcBorders>
              <w:top w:val="nil"/>
              <w:left w:val="nil"/>
              <w:bottom w:val="single" w:sz="4" w:space="0" w:color="auto"/>
              <w:right w:val="single" w:sz="4" w:space="0" w:color="auto"/>
            </w:tcBorders>
            <w:shd w:val="clear" w:color="auto" w:fill="auto"/>
            <w:noWrap/>
            <w:vAlign w:val="bottom"/>
            <w:hideMark/>
          </w:tcPr>
          <w:p w14:paraId="304DEE5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38BCDE3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40A4B0D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0920833F"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F57AD4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219F48C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6B78E7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AE0A64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1758874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B723F90"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3B6A729"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AIS</w:t>
            </w:r>
          </w:p>
        </w:tc>
        <w:tc>
          <w:tcPr>
            <w:tcW w:w="995" w:type="dxa"/>
            <w:tcBorders>
              <w:top w:val="nil"/>
              <w:left w:val="nil"/>
              <w:bottom w:val="single" w:sz="4" w:space="0" w:color="auto"/>
              <w:right w:val="single" w:sz="4" w:space="0" w:color="auto"/>
            </w:tcBorders>
            <w:shd w:val="clear" w:color="auto" w:fill="auto"/>
            <w:noWrap/>
            <w:vAlign w:val="bottom"/>
            <w:hideMark/>
          </w:tcPr>
          <w:p w14:paraId="0137AB6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4FB6A01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2C29B71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57615C3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4D1AD38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19313144"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F3BCE0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045BB19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4CB8DFE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CB126E6"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18FD5C5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RXA</w:t>
            </w:r>
          </w:p>
        </w:tc>
        <w:tc>
          <w:tcPr>
            <w:tcW w:w="995" w:type="dxa"/>
            <w:tcBorders>
              <w:top w:val="nil"/>
              <w:left w:val="nil"/>
              <w:bottom w:val="single" w:sz="4" w:space="0" w:color="auto"/>
              <w:right w:val="single" w:sz="4" w:space="0" w:color="auto"/>
            </w:tcBorders>
            <w:shd w:val="clear" w:color="auto" w:fill="auto"/>
            <w:noWrap/>
            <w:vAlign w:val="bottom"/>
            <w:hideMark/>
          </w:tcPr>
          <w:p w14:paraId="4ACB639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77B7B13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D15F79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2EC79A9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3A828B0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3D1CE5F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8AED45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06154D3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7A3F627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7AC06085" w14:textId="77777777" w:rsidTr="00F639F8">
        <w:trPr>
          <w:trHeight w:val="34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632E444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RXC</w:t>
            </w:r>
          </w:p>
        </w:tc>
        <w:tc>
          <w:tcPr>
            <w:tcW w:w="995" w:type="dxa"/>
            <w:tcBorders>
              <w:top w:val="nil"/>
              <w:left w:val="nil"/>
              <w:bottom w:val="single" w:sz="4" w:space="0" w:color="auto"/>
              <w:right w:val="single" w:sz="4" w:space="0" w:color="auto"/>
            </w:tcBorders>
            <w:shd w:val="clear" w:color="auto" w:fill="auto"/>
            <w:noWrap/>
            <w:vAlign w:val="bottom"/>
            <w:hideMark/>
          </w:tcPr>
          <w:p w14:paraId="00FD77D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16EA264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2FCA4E3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7F27D867"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36A5DAF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13CF3657"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F6468F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A1ACE61"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116C172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478C024A"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4143C11B"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RXE</w:t>
            </w:r>
          </w:p>
        </w:tc>
        <w:tc>
          <w:tcPr>
            <w:tcW w:w="995" w:type="dxa"/>
            <w:tcBorders>
              <w:top w:val="nil"/>
              <w:left w:val="nil"/>
              <w:bottom w:val="single" w:sz="4" w:space="0" w:color="auto"/>
              <w:right w:val="single" w:sz="4" w:space="0" w:color="auto"/>
            </w:tcBorders>
            <w:shd w:val="clear" w:color="auto" w:fill="auto"/>
            <w:noWrap/>
            <w:vAlign w:val="bottom"/>
            <w:hideMark/>
          </w:tcPr>
          <w:p w14:paraId="5F540D2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3688D9D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3B1B17E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1970D53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18B109E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5AD4E79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4C54015"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E38304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1CA02A8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3C908B0"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61409FC8"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RXO</w:t>
            </w:r>
          </w:p>
        </w:tc>
        <w:tc>
          <w:tcPr>
            <w:tcW w:w="995" w:type="dxa"/>
            <w:tcBorders>
              <w:top w:val="nil"/>
              <w:left w:val="nil"/>
              <w:bottom w:val="single" w:sz="4" w:space="0" w:color="auto"/>
              <w:right w:val="single" w:sz="4" w:space="0" w:color="auto"/>
            </w:tcBorders>
            <w:shd w:val="clear" w:color="auto" w:fill="auto"/>
            <w:noWrap/>
            <w:vAlign w:val="bottom"/>
            <w:hideMark/>
          </w:tcPr>
          <w:p w14:paraId="073E9FC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0883C91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42C65B9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4EB54AD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1C05B5F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22216DC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77CA6CE"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4182C4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2E67EBA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386E87E0"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325F34A9"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RXR</w:t>
            </w:r>
          </w:p>
        </w:tc>
        <w:tc>
          <w:tcPr>
            <w:tcW w:w="995" w:type="dxa"/>
            <w:tcBorders>
              <w:top w:val="nil"/>
              <w:left w:val="nil"/>
              <w:bottom w:val="single" w:sz="4" w:space="0" w:color="auto"/>
              <w:right w:val="single" w:sz="4" w:space="0" w:color="auto"/>
            </w:tcBorders>
            <w:shd w:val="clear" w:color="auto" w:fill="auto"/>
            <w:noWrap/>
            <w:vAlign w:val="bottom"/>
            <w:hideMark/>
          </w:tcPr>
          <w:p w14:paraId="0974006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423F3991"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0E904F9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5149F42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1D283AA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2B5F2B9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7D18945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33001FA1"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26CA42B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5F9E9E9C"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35F7FF5"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SCH</w:t>
            </w:r>
          </w:p>
        </w:tc>
        <w:tc>
          <w:tcPr>
            <w:tcW w:w="995" w:type="dxa"/>
            <w:tcBorders>
              <w:top w:val="nil"/>
              <w:left w:val="nil"/>
              <w:bottom w:val="single" w:sz="4" w:space="0" w:color="auto"/>
              <w:right w:val="single" w:sz="4" w:space="0" w:color="auto"/>
            </w:tcBorders>
            <w:shd w:val="clear" w:color="auto" w:fill="auto"/>
            <w:noWrap/>
            <w:vAlign w:val="bottom"/>
            <w:hideMark/>
          </w:tcPr>
          <w:p w14:paraId="01BC9CD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3BD9BED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2B7B3D0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31E16793"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2F4F3C0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0DBFD42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1339D72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2D007D04"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1356" w:type="dxa"/>
            <w:tcBorders>
              <w:top w:val="nil"/>
              <w:left w:val="nil"/>
              <w:bottom w:val="single" w:sz="4" w:space="0" w:color="auto"/>
              <w:right w:val="single" w:sz="4" w:space="0" w:color="auto"/>
            </w:tcBorders>
            <w:shd w:val="clear" w:color="auto" w:fill="auto"/>
            <w:noWrap/>
            <w:vAlign w:val="bottom"/>
            <w:hideMark/>
          </w:tcPr>
          <w:p w14:paraId="06C8C79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r>
              <w:rPr>
                <w:rFonts w:ascii="Cambria" w:eastAsia="Times New Roman" w:hAnsi="Cambria" w:cs="Calibri"/>
                <w:color w:val="000000"/>
                <w:sz w:val="20"/>
                <w:szCs w:val="20"/>
              </w:rPr>
              <w:t>N</w:t>
            </w:r>
          </w:p>
        </w:tc>
      </w:tr>
      <w:tr w:rsidR="00BC262B" w:rsidRPr="00D2670A" w14:paraId="050B89F6" w14:textId="77777777" w:rsidTr="00F639F8">
        <w:trPr>
          <w:trHeight w:val="375"/>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6337B8F0"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QRD</w:t>
            </w:r>
          </w:p>
        </w:tc>
        <w:tc>
          <w:tcPr>
            <w:tcW w:w="995" w:type="dxa"/>
            <w:tcBorders>
              <w:top w:val="nil"/>
              <w:left w:val="nil"/>
              <w:bottom w:val="single" w:sz="4" w:space="0" w:color="auto"/>
              <w:right w:val="single" w:sz="4" w:space="0" w:color="auto"/>
            </w:tcBorders>
            <w:shd w:val="clear" w:color="auto" w:fill="auto"/>
            <w:noWrap/>
            <w:vAlign w:val="bottom"/>
            <w:hideMark/>
          </w:tcPr>
          <w:p w14:paraId="6BBEA91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0C6A231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5ED0D85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0D0830D0"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0E455FAD"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1674279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011FD175"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3CB323CF"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1356" w:type="dxa"/>
            <w:tcBorders>
              <w:top w:val="nil"/>
              <w:left w:val="nil"/>
              <w:bottom w:val="single" w:sz="4" w:space="0" w:color="auto"/>
              <w:right w:val="single" w:sz="4" w:space="0" w:color="auto"/>
            </w:tcBorders>
            <w:shd w:val="clear" w:color="auto" w:fill="auto"/>
            <w:noWrap/>
            <w:vAlign w:val="bottom"/>
            <w:hideMark/>
          </w:tcPr>
          <w:p w14:paraId="3F719FC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Y</w:t>
            </w:r>
          </w:p>
        </w:tc>
      </w:tr>
      <w:tr w:rsidR="00BC262B" w:rsidRPr="00D2670A" w14:paraId="0BEC80DA" w14:textId="77777777" w:rsidTr="00F639F8">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26B84EBA"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ZQT</w:t>
            </w:r>
          </w:p>
        </w:tc>
        <w:tc>
          <w:tcPr>
            <w:tcW w:w="995" w:type="dxa"/>
            <w:tcBorders>
              <w:top w:val="nil"/>
              <w:left w:val="nil"/>
              <w:bottom w:val="single" w:sz="4" w:space="0" w:color="auto"/>
              <w:right w:val="single" w:sz="4" w:space="0" w:color="auto"/>
            </w:tcBorders>
            <w:shd w:val="clear" w:color="auto" w:fill="auto"/>
            <w:noWrap/>
            <w:vAlign w:val="bottom"/>
            <w:hideMark/>
          </w:tcPr>
          <w:p w14:paraId="07B0FD6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2BF71FD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428DE58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58AC5FF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67EB39D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46179BA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12BBB46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4605BA7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64CF9DFB"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74D1D01" w14:textId="77777777" w:rsidTr="00F639F8">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B17D66F"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ZBC</w:t>
            </w:r>
          </w:p>
        </w:tc>
        <w:tc>
          <w:tcPr>
            <w:tcW w:w="995" w:type="dxa"/>
            <w:tcBorders>
              <w:top w:val="nil"/>
              <w:left w:val="nil"/>
              <w:bottom w:val="single" w:sz="4" w:space="0" w:color="auto"/>
              <w:right w:val="single" w:sz="4" w:space="0" w:color="auto"/>
            </w:tcBorders>
            <w:shd w:val="clear" w:color="auto" w:fill="auto"/>
            <w:noWrap/>
            <w:vAlign w:val="bottom"/>
            <w:hideMark/>
          </w:tcPr>
          <w:p w14:paraId="2C8A0C62"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4709DDF3"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60947EA7"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3BCBC288"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12F2AA8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0284F60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41E037F9"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51D030D6"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3AEE695E"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67F063A5" w14:textId="77777777" w:rsidTr="00F639F8">
        <w:trPr>
          <w:trHeight w:val="42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145E91BF"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Pr>
                <w:rFonts w:ascii="Cambria" w:eastAsia="Times New Roman" w:hAnsi="Cambria" w:cs="Calibri"/>
                <w:color w:val="000000"/>
                <w:sz w:val="18"/>
                <w:szCs w:val="18"/>
              </w:rPr>
              <w:t>ZIL</w:t>
            </w:r>
          </w:p>
        </w:tc>
        <w:tc>
          <w:tcPr>
            <w:tcW w:w="995" w:type="dxa"/>
            <w:tcBorders>
              <w:top w:val="nil"/>
              <w:left w:val="nil"/>
              <w:bottom w:val="single" w:sz="4" w:space="0" w:color="auto"/>
              <w:right w:val="single" w:sz="4" w:space="0" w:color="auto"/>
            </w:tcBorders>
            <w:shd w:val="clear" w:color="auto" w:fill="auto"/>
            <w:noWrap/>
            <w:vAlign w:val="bottom"/>
            <w:hideMark/>
          </w:tcPr>
          <w:p w14:paraId="0B0A12D3" w14:textId="77777777" w:rsidR="00BC262B" w:rsidRPr="00D2670A" w:rsidRDefault="00BC262B" w:rsidP="00F639F8">
            <w:pPr>
              <w:spacing w:after="0" w:line="240" w:lineRule="auto"/>
              <w:rPr>
                <w:rFonts w:ascii="Cambria" w:eastAsia="Times New Roman" w:hAnsi="Cambria" w:cs="Calibri"/>
                <w:color w:val="000000"/>
                <w:sz w:val="20"/>
                <w:szCs w:val="20"/>
              </w:rPr>
            </w:pPr>
          </w:p>
        </w:tc>
        <w:tc>
          <w:tcPr>
            <w:tcW w:w="1165" w:type="dxa"/>
            <w:tcBorders>
              <w:top w:val="nil"/>
              <w:left w:val="nil"/>
              <w:bottom w:val="single" w:sz="4" w:space="0" w:color="auto"/>
              <w:right w:val="single" w:sz="4" w:space="0" w:color="auto"/>
            </w:tcBorders>
            <w:shd w:val="clear" w:color="auto" w:fill="auto"/>
            <w:noWrap/>
            <w:vAlign w:val="bottom"/>
            <w:hideMark/>
          </w:tcPr>
          <w:p w14:paraId="1C80D23D"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150E40BC"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5ED62637"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hideMark/>
          </w:tcPr>
          <w:p w14:paraId="5884F57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95" w:type="dxa"/>
            <w:tcBorders>
              <w:top w:val="nil"/>
              <w:left w:val="nil"/>
              <w:bottom w:val="single" w:sz="4" w:space="0" w:color="auto"/>
              <w:right w:val="single" w:sz="4" w:space="0" w:color="auto"/>
            </w:tcBorders>
            <w:shd w:val="clear" w:color="auto" w:fill="auto"/>
            <w:noWrap/>
            <w:vAlign w:val="bottom"/>
            <w:hideMark/>
          </w:tcPr>
          <w:p w14:paraId="7FCA3FEE"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0D037BE9"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hideMark/>
          </w:tcPr>
          <w:p w14:paraId="59B5433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19E10102"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r>
      <w:tr w:rsidR="00BC262B" w:rsidRPr="00D2670A" w14:paraId="2BA6EA5E"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hideMark/>
          </w:tcPr>
          <w:p w14:paraId="0C2B9A72"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sidRPr="00A929CB">
              <w:rPr>
                <w:rFonts w:ascii="Cambria" w:eastAsia="Times New Roman" w:hAnsi="Cambria" w:cs="Calibri"/>
                <w:color w:val="000000"/>
                <w:sz w:val="18"/>
                <w:szCs w:val="18"/>
              </w:rPr>
              <w:t xml:space="preserve">ZSC   </w:t>
            </w:r>
          </w:p>
        </w:tc>
        <w:tc>
          <w:tcPr>
            <w:tcW w:w="995" w:type="dxa"/>
            <w:tcBorders>
              <w:top w:val="nil"/>
              <w:left w:val="nil"/>
              <w:bottom w:val="single" w:sz="4" w:space="0" w:color="auto"/>
              <w:right w:val="single" w:sz="4" w:space="0" w:color="auto"/>
            </w:tcBorders>
            <w:shd w:val="clear" w:color="auto" w:fill="auto"/>
            <w:noWrap/>
            <w:vAlign w:val="bottom"/>
            <w:hideMark/>
          </w:tcPr>
          <w:p w14:paraId="7FD0B14C"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 </w:t>
            </w:r>
          </w:p>
        </w:tc>
        <w:tc>
          <w:tcPr>
            <w:tcW w:w="1165" w:type="dxa"/>
            <w:tcBorders>
              <w:top w:val="nil"/>
              <w:left w:val="nil"/>
              <w:bottom w:val="single" w:sz="4" w:space="0" w:color="auto"/>
              <w:right w:val="single" w:sz="4" w:space="0" w:color="auto"/>
            </w:tcBorders>
            <w:shd w:val="clear" w:color="auto" w:fill="auto"/>
            <w:noWrap/>
            <w:vAlign w:val="bottom"/>
            <w:hideMark/>
          </w:tcPr>
          <w:p w14:paraId="042E9F0F"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hideMark/>
          </w:tcPr>
          <w:p w14:paraId="0B98AC0A"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hideMark/>
          </w:tcPr>
          <w:p w14:paraId="7B0CA7D6"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62" w:type="dxa"/>
            <w:tcBorders>
              <w:top w:val="nil"/>
              <w:left w:val="nil"/>
              <w:bottom w:val="single" w:sz="4" w:space="0" w:color="auto"/>
              <w:right w:val="single" w:sz="4" w:space="0" w:color="auto"/>
            </w:tcBorders>
            <w:shd w:val="clear" w:color="auto" w:fill="auto"/>
            <w:vAlign w:val="bottom"/>
            <w:hideMark/>
          </w:tcPr>
          <w:p w14:paraId="2F8FC36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hideMark/>
          </w:tcPr>
          <w:p w14:paraId="3947968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r w:rsidRPr="00D2670A">
              <w:rPr>
                <w:rFonts w:ascii="Cambria" w:eastAsia="Times New Roman" w:hAnsi="Cambria" w:cs="Calibri"/>
                <w:color w:val="000000"/>
                <w:sz w:val="20"/>
                <w:szCs w:val="20"/>
              </w:rPr>
              <w:t> </w:t>
            </w:r>
          </w:p>
        </w:tc>
        <w:tc>
          <w:tcPr>
            <w:tcW w:w="900" w:type="dxa"/>
            <w:tcBorders>
              <w:top w:val="nil"/>
              <w:left w:val="nil"/>
              <w:bottom w:val="single" w:sz="4" w:space="0" w:color="auto"/>
              <w:right w:val="single" w:sz="4" w:space="0" w:color="auto"/>
            </w:tcBorders>
            <w:shd w:val="clear" w:color="auto" w:fill="auto"/>
            <w:noWrap/>
            <w:vAlign w:val="bottom"/>
            <w:hideMark/>
          </w:tcPr>
          <w:p w14:paraId="0A67035A"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00" w:type="dxa"/>
            <w:tcBorders>
              <w:top w:val="nil"/>
              <w:left w:val="nil"/>
              <w:bottom w:val="single" w:sz="4" w:space="0" w:color="auto"/>
              <w:right w:val="single" w:sz="4" w:space="0" w:color="auto"/>
            </w:tcBorders>
            <w:shd w:val="clear" w:color="auto" w:fill="auto"/>
            <w:noWrap/>
            <w:vAlign w:val="bottom"/>
            <w:hideMark/>
          </w:tcPr>
          <w:p w14:paraId="2CF857A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hideMark/>
          </w:tcPr>
          <w:p w14:paraId="4E479834" w14:textId="77777777" w:rsidR="00BC262B" w:rsidRPr="00D2670A" w:rsidRDefault="00BC262B" w:rsidP="00F639F8">
            <w:pPr>
              <w:spacing w:after="0" w:line="240" w:lineRule="auto"/>
              <w:rPr>
                <w:rFonts w:ascii="Cambria" w:eastAsia="Times New Roman" w:hAnsi="Cambria" w:cs="Calibri"/>
                <w:color w:val="000000"/>
                <w:sz w:val="20"/>
                <w:szCs w:val="20"/>
              </w:rPr>
            </w:pPr>
            <w:r w:rsidRPr="00D2670A">
              <w:rPr>
                <w:rFonts w:ascii="Cambria" w:eastAsia="Times New Roman" w:hAnsi="Cambria" w:cs="Calibri"/>
                <w:color w:val="000000"/>
                <w:sz w:val="20"/>
                <w:szCs w:val="20"/>
              </w:rPr>
              <w:t>N</w:t>
            </w:r>
          </w:p>
        </w:tc>
      </w:tr>
      <w:tr w:rsidR="00BC262B" w:rsidRPr="00D2670A" w14:paraId="44BA3B1F"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tcPr>
          <w:p w14:paraId="3D79EC12" w14:textId="77777777" w:rsidR="00BC262B" w:rsidRDefault="00BC262B" w:rsidP="00F639F8">
            <w:pPr>
              <w:spacing w:after="0" w:line="240" w:lineRule="auto"/>
              <w:jc w:val="center"/>
              <w:rPr>
                <w:rFonts w:ascii="Cambria" w:eastAsia="Times New Roman" w:hAnsi="Cambria" w:cs="Calibri"/>
                <w:color w:val="000000"/>
                <w:sz w:val="18"/>
                <w:szCs w:val="18"/>
              </w:rPr>
            </w:pPr>
            <w:r>
              <w:rPr>
                <w:rFonts w:ascii="Cambria" w:eastAsia="Times New Roman" w:hAnsi="Cambria" w:cs="Calibri"/>
                <w:color w:val="000000"/>
                <w:sz w:val="18"/>
                <w:szCs w:val="18"/>
              </w:rPr>
              <w:t>ZRX</w:t>
            </w:r>
          </w:p>
        </w:tc>
        <w:tc>
          <w:tcPr>
            <w:tcW w:w="995" w:type="dxa"/>
            <w:tcBorders>
              <w:top w:val="nil"/>
              <w:left w:val="nil"/>
              <w:bottom w:val="single" w:sz="4" w:space="0" w:color="auto"/>
              <w:right w:val="single" w:sz="4" w:space="0" w:color="auto"/>
            </w:tcBorders>
            <w:shd w:val="clear" w:color="auto" w:fill="auto"/>
            <w:noWrap/>
            <w:vAlign w:val="bottom"/>
          </w:tcPr>
          <w:p w14:paraId="096232CD" w14:textId="77777777" w:rsidR="00BC262B" w:rsidRPr="00D2670A" w:rsidRDefault="00BC262B" w:rsidP="00F639F8">
            <w:pPr>
              <w:spacing w:after="0" w:line="240" w:lineRule="auto"/>
              <w:rPr>
                <w:rFonts w:ascii="Cambria" w:eastAsia="Times New Roman" w:hAnsi="Cambria" w:cs="Calibri"/>
                <w:color w:val="000000"/>
                <w:sz w:val="20"/>
                <w:szCs w:val="20"/>
              </w:rPr>
            </w:pPr>
          </w:p>
        </w:tc>
        <w:tc>
          <w:tcPr>
            <w:tcW w:w="1165" w:type="dxa"/>
            <w:tcBorders>
              <w:top w:val="nil"/>
              <w:left w:val="nil"/>
              <w:bottom w:val="single" w:sz="4" w:space="0" w:color="auto"/>
              <w:right w:val="single" w:sz="4" w:space="0" w:color="auto"/>
            </w:tcBorders>
            <w:shd w:val="clear" w:color="auto" w:fill="auto"/>
            <w:noWrap/>
            <w:vAlign w:val="bottom"/>
          </w:tcPr>
          <w:p w14:paraId="1743A829"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tcPr>
          <w:p w14:paraId="1996DD87"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tcPr>
          <w:p w14:paraId="4BBD3319"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62" w:type="dxa"/>
            <w:tcBorders>
              <w:top w:val="nil"/>
              <w:left w:val="nil"/>
              <w:bottom w:val="single" w:sz="4" w:space="0" w:color="auto"/>
              <w:right w:val="single" w:sz="4" w:space="0" w:color="auto"/>
            </w:tcBorders>
            <w:shd w:val="clear" w:color="auto" w:fill="auto"/>
            <w:vAlign w:val="bottom"/>
          </w:tcPr>
          <w:p w14:paraId="345E229F"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tcPr>
          <w:p w14:paraId="1A62EDC1"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tcPr>
          <w:p w14:paraId="6047BD3C"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tcPr>
          <w:p w14:paraId="3B338282"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tcPr>
          <w:p w14:paraId="42229BA7"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r>
      <w:tr w:rsidR="00BC262B" w:rsidRPr="00D2670A" w14:paraId="4BF84324" w14:textId="77777777" w:rsidTr="00F639F8">
        <w:trPr>
          <w:trHeight w:val="390"/>
        </w:trPr>
        <w:tc>
          <w:tcPr>
            <w:tcW w:w="1556" w:type="dxa"/>
            <w:tcBorders>
              <w:top w:val="nil"/>
              <w:left w:val="single" w:sz="4" w:space="0" w:color="auto"/>
              <w:bottom w:val="single" w:sz="4" w:space="0" w:color="auto"/>
              <w:right w:val="single" w:sz="4" w:space="0" w:color="auto"/>
            </w:tcBorders>
            <w:shd w:val="clear" w:color="000000" w:fill="BFBFBF"/>
            <w:noWrap/>
            <w:vAlign w:val="bottom"/>
          </w:tcPr>
          <w:p w14:paraId="377AEBDB" w14:textId="77777777" w:rsidR="00BC262B" w:rsidRPr="00A929CB" w:rsidRDefault="00BC262B" w:rsidP="00F639F8">
            <w:pPr>
              <w:spacing w:after="0" w:line="240" w:lineRule="auto"/>
              <w:jc w:val="center"/>
              <w:rPr>
                <w:rFonts w:ascii="Cambria" w:eastAsia="Times New Roman" w:hAnsi="Cambria" w:cs="Calibri"/>
                <w:color w:val="000000"/>
                <w:sz w:val="18"/>
                <w:szCs w:val="18"/>
              </w:rPr>
            </w:pPr>
            <w:r>
              <w:rPr>
                <w:rFonts w:ascii="Cambria" w:eastAsia="Times New Roman" w:hAnsi="Cambria" w:cs="Calibri"/>
                <w:color w:val="000000"/>
                <w:sz w:val="18"/>
                <w:szCs w:val="18"/>
              </w:rPr>
              <w:t>ZDS</w:t>
            </w:r>
          </w:p>
        </w:tc>
        <w:tc>
          <w:tcPr>
            <w:tcW w:w="995" w:type="dxa"/>
            <w:tcBorders>
              <w:top w:val="nil"/>
              <w:left w:val="nil"/>
              <w:bottom w:val="single" w:sz="4" w:space="0" w:color="auto"/>
              <w:right w:val="single" w:sz="4" w:space="0" w:color="auto"/>
            </w:tcBorders>
            <w:shd w:val="clear" w:color="auto" w:fill="auto"/>
            <w:noWrap/>
            <w:vAlign w:val="bottom"/>
          </w:tcPr>
          <w:p w14:paraId="01B6F100" w14:textId="77777777" w:rsidR="00BC262B" w:rsidRPr="00D2670A" w:rsidRDefault="00BC262B" w:rsidP="00F639F8">
            <w:pPr>
              <w:spacing w:after="0" w:line="240" w:lineRule="auto"/>
              <w:rPr>
                <w:rFonts w:ascii="Cambria" w:eastAsia="Times New Roman" w:hAnsi="Cambria" w:cs="Calibri"/>
                <w:color w:val="000000"/>
                <w:sz w:val="20"/>
                <w:szCs w:val="20"/>
              </w:rPr>
            </w:pPr>
          </w:p>
        </w:tc>
        <w:tc>
          <w:tcPr>
            <w:tcW w:w="1165" w:type="dxa"/>
            <w:tcBorders>
              <w:top w:val="nil"/>
              <w:left w:val="nil"/>
              <w:bottom w:val="single" w:sz="4" w:space="0" w:color="auto"/>
              <w:right w:val="single" w:sz="4" w:space="0" w:color="auto"/>
            </w:tcBorders>
            <w:shd w:val="clear" w:color="auto" w:fill="auto"/>
            <w:noWrap/>
            <w:vAlign w:val="bottom"/>
          </w:tcPr>
          <w:p w14:paraId="62484891"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06" w:type="dxa"/>
            <w:tcBorders>
              <w:top w:val="nil"/>
              <w:left w:val="nil"/>
              <w:bottom w:val="single" w:sz="4" w:space="0" w:color="auto"/>
              <w:right w:val="single" w:sz="4" w:space="0" w:color="auto"/>
            </w:tcBorders>
            <w:shd w:val="clear" w:color="auto" w:fill="auto"/>
            <w:noWrap/>
            <w:vAlign w:val="bottom"/>
          </w:tcPr>
          <w:p w14:paraId="0A14CC08"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224" w:type="dxa"/>
            <w:tcBorders>
              <w:top w:val="nil"/>
              <w:left w:val="nil"/>
              <w:bottom w:val="single" w:sz="4" w:space="0" w:color="auto"/>
              <w:right w:val="single" w:sz="4" w:space="0" w:color="auto"/>
            </w:tcBorders>
            <w:shd w:val="clear" w:color="auto" w:fill="auto"/>
            <w:noWrap/>
            <w:vAlign w:val="bottom"/>
          </w:tcPr>
          <w:p w14:paraId="5AE401DB"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Y</w:t>
            </w:r>
          </w:p>
        </w:tc>
        <w:tc>
          <w:tcPr>
            <w:tcW w:w="962" w:type="dxa"/>
            <w:tcBorders>
              <w:top w:val="nil"/>
              <w:left w:val="nil"/>
              <w:bottom w:val="single" w:sz="4" w:space="0" w:color="auto"/>
              <w:right w:val="single" w:sz="4" w:space="0" w:color="auto"/>
            </w:tcBorders>
            <w:shd w:val="clear" w:color="auto" w:fill="auto"/>
            <w:vAlign w:val="bottom"/>
          </w:tcPr>
          <w:p w14:paraId="78281C2D"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95" w:type="dxa"/>
            <w:tcBorders>
              <w:top w:val="nil"/>
              <w:left w:val="nil"/>
              <w:bottom w:val="single" w:sz="4" w:space="0" w:color="auto"/>
              <w:right w:val="single" w:sz="4" w:space="0" w:color="auto"/>
            </w:tcBorders>
            <w:shd w:val="clear" w:color="auto" w:fill="auto"/>
            <w:noWrap/>
            <w:vAlign w:val="bottom"/>
          </w:tcPr>
          <w:p w14:paraId="35CDE096"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tcPr>
          <w:p w14:paraId="362DA63F"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900" w:type="dxa"/>
            <w:tcBorders>
              <w:top w:val="nil"/>
              <w:left w:val="nil"/>
              <w:bottom w:val="single" w:sz="4" w:space="0" w:color="auto"/>
              <w:right w:val="single" w:sz="4" w:space="0" w:color="auto"/>
            </w:tcBorders>
            <w:shd w:val="clear" w:color="auto" w:fill="auto"/>
            <w:noWrap/>
            <w:vAlign w:val="bottom"/>
          </w:tcPr>
          <w:p w14:paraId="104F8ADE" w14:textId="77777777" w:rsidR="00BC262B"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c>
          <w:tcPr>
            <w:tcW w:w="1356" w:type="dxa"/>
            <w:tcBorders>
              <w:top w:val="nil"/>
              <w:left w:val="nil"/>
              <w:bottom w:val="single" w:sz="4" w:space="0" w:color="auto"/>
              <w:right w:val="single" w:sz="4" w:space="0" w:color="auto"/>
            </w:tcBorders>
            <w:shd w:val="clear" w:color="auto" w:fill="auto"/>
            <w:noWrap/>
            <w:vAlign w:val="bottom"/>
          </w:tcPr>
          <w:p w14:paraId="568F212B" w14:textId="77777777" w:rsidR="00BC262B" w:rsidRPr="00D2670A" w:rsidRDefault="00BC262B" w:rsidP="00F639F8">
            <w:pPr>
              <w:spacing w:after="0" w:line="240" w:lineRule="auto"/>
              <w:rPr>
                <w:rFonts w:ascii="Cambria" w:eastAsia="Times New Roman" w:hAnsi="Cambria" w:cs="Calibri"/>
                <w:color w:val="000000"/>
                <w:sz w:val="20"/>
                <w:szCs w:val="20"/>
              </w:rPr>
            </w:pPr>
            <w:r>
              <w:rPr>
                <w:rFonts w:ascii="Cambria" w:eastAsia="Times New Roman" w:hAnsi="Cambria" w:cs="Calibri"/>
                <w:color w:val="000000"/>
                <w:sz w:val="20"/>
                <w:szCs w:val="20"/>
              </w:rPr>
              <w:t>N</w:t>
            </w:r>
          </w:p>
        </w:tc>
      </w:tr>
    </w:tbl>
    <w:p w14:paraId="0E3491B9" w14:textId="77777777" w:rsidR="00BC262B" w:rsidRDefault="00BC262B" w:rsidP="00BC262B">
      <w:pPr>
        <w:rPr>
          <w:rFonts w:asciiTheme="majorHAnsi" w:hAnsiTheme="majorHAnsi" w:cs="Times New Roman"/>
          <w:bCs/>
          <w:iCs/>
          <w:sz w:val="18"/>
          <w:szCs w:val="18"/>
        </w:rPr>
      </w:pPr>
    </w:p>
    <w:p w14:paraId="11C7314A" w14:textId="77777777" w:rsidR="00BC262B" w:rsidRDefault="00BC262B" w:rsidP="00BC262B">
      <w:pPr>
        <w:rPr>
          <w:rFonts w:asciiTheme="majorHAnsi" w:hAnsiTheme="majorHAnsi" w:cs="Times New Roman"/>
          <w:bCs/>
          <w:iCs/>
          <w:sz w:val="18"/>
          <w:szCs w:val="18"/>
        </w:rPr>
      </w:pPr>
    </w:p>
    <w:p w14:paraId="21BA9783" w14:textId="77777777" w:rsidR="00BC262B" w:rsidRDefault="00BC262B" w:rsidP="00BC262B">
      <w:pPr>
        <w:pStyle w:val="Style1"/>
      </w:pPr>
      <w:bookmarkStart w:id="941" w:name="_Toc398038673"/>
      <w:r w:rsidRPr="009D34C4">
        <w:t>Sample Messages</w:t>
      </w:r>
      <w:bookmarkEnd w:id="941"/>
    </w:p>
    <w:p w14:paraId="0E5335D7" w14:textId="77777777" w:rsidR="00BC262B" w:rsidRPr="000F483F" w:rsidRDefault="00BC262B" w:rsidP="00BC262B">
      <w:pPr>
        <w:pStyle w:val="Style1"/>
      </w:pPr>
    </w:p>
    <w:p w14:paraId="294523E4" w14:textId="77777777" w:rsidR="00BC262B" w:rsidRPr="006857F8" w:rsidRDefault="00BC262B" w:rsidP="00BC262B">
      <w:pPr>
        <w:pStyle w:val="Style4"/>
        <w:rPr>
          <w:sz w:val="36"/>
          <w:szCs w:val="36"/>
        </w:rPr>
      </w:pPr>
      <w:r w:rsidRPr="006857F8">
        <w:rPr>
          <w:sz w:val="36"/>
          <w:szCs w:val="36"/>
        </w:rPr>
        <w:t>--Patient Administration</w:t>
      </w:r>
    </w:p>
    <w:p w14:paraId="5C7EB0CD" w14:textId="77777777" w:rsidR="00BC262B" w:rsidRDefault="00BC262B" w:rsidP="00BC262B">
      <w:pPr>
        <w:pStyle w:val="Style5"/>
      </w:pPr>
      <w:r>
        <w:t xml:space="preserve">ADT-A01 -- </w:t>
      </w:r>
      <w:r w:rsidRPr="00691391">
        <w:t>Admit/Visit Notification</w:t>
      </w:r>
    </w:p>
    <w:p w14:paraId="0351938D"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MSH|^~\&amp;|DSIH SR|500|DSIH CL|500|20121002091735-0500||ADT^A01|5008824|P|2.4|||AL|NE|USA</w:t>
      </w:r>
    </w:p>
    <w:p w14:paraId="6B962AFD"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EVN|A01|20121002091646-0500||05</w:t>
      </w:r>
    </w:p>
    <w:p w14:paraId="7AFC108A" w14:textId="77777777" w:rsidR="00BC262B" w:rsidRPr="0012643E" w:rsidRDefault="00BC262B" w:rsidP="00BC262B">
      <w:pPr>
        <w:pStyle w:val="NoSpacing"/>
        <w:rPr>
          <w:rFonts w:asciiTheme="majorHAnsi" w:hAnsiTheme="majorHAnsi"/>
        </w:rPr>
      </w:pPr>
      <w:r>
        <w:rPr>
          <w:rFonts w:asciiTheme="majorHAnsi" w:hAnsiTheme="majorHAnsi"/>
        </w:rPr>
        <w:t>PID|1|5000000044V986012|</w:t>
      </w:r>
      <w:r w:rsidRPr="0012643E">
        <w:rPr>
          <w:rFonts w:asciiTheme="majorHAnsi" w:hAnsiTheme="majorHAnsi"/>
        </w:rPr>
        <w:t>5000000044V986012^^^USVHA&amp;&amp;0363^NI^VA FACILITY ID&amp;500&amp;L^^20121002~666660001^^^USSSA&amp;&amp;0363^SS^VA FACILITY ID&amp;500&amp;L~^^^USDOD&amp;&amp;0363^TIN^VA FACILITY ID&amp;500&amp;L~^^^USDOD&amp;&amp;0363^FIN^VA FACILITY ID&amp;500&amp;L~369^^^USVHA&amp;&amp;0363^PI^VA FACILITY ID&amp;500&amp;L~543678123^^^USVBA&amp;&amp;0363^PN^VA FACILITY ID&amp;500&amp;L|</w:t>
      </w:r>
    </w:p>
    <w:p w14:paraId="33136CCE" w14:textId="77777777" w:rsidR="00BC262B" w:rsidRDefault="00BC262B" w:rsidP="00BC262B">
      <w:pPr>
        <w:pStyle w:val="NoSpacing"/>
        <w:rPr>
          <w:rFonts w:asciiTheme="majorHAnsi" w:hAnsiTheme="majorHAnsi"/>
        </w:rPr>
      </w:pPr>
      <w:r w:rsidRPr="0012643E">
        <w:rPr>
          <w:rFonts w:asciiTheme="majorHAnsi" w:hAnsiTheme="majorHAnsi"/>
        </w:rPr>
        <w:t>369|CPRSPATIENT^ONE^M^^^^L|JONES^^^^^^M|19491231|M||^^0005^^^CDC|5000 NORTH MAIN STREET^^^ONTERIO^RF1D4^CAN^P^^~^^SOMEWHERE^NY^^^N|||||S^N</w:t>
      </w:r>
      <w:r>
        <w:rPr>
          <w:rFonts w:asciiTheme="majorHAnsi" w:hAnsiTheme="majorHAnsi"/>
        </w:rPr>
        <w:t xml:space="preserve">EVER MARRIED^VA11|29^UNKNOWN/NO </w:t>
      </w:r>
      <w:r w:rsidRPr="0012643E">
        <w:rPr>
          <w:rFonts w:asciiTheme="majorHAnsi" w:hAnsiTheme="majorHAnsi"/>
        </w:rPr>
        <w:t>PREFERENCE^VA13|6315^1027|666660001|||^^0</w:t>
      </w:r>
      <w:r>
        <w:rPr>
          <w:rFonts w:asciiTheme="majorHAnsi" w:hAnsiTheme="majorHAnsi"/>
        </w:rPr>
        <w:t>189^^^CDC|SOMEWHERE NY|||||||||</w:t>
      </w:r>
    </w:p>
    <w:p w14:paraId="0B41D941" w14:textId="77777777" w:rsidR="00BC262B" w:rsidRPr="00E54660" w:rsidRDefault="00BC262B" w:rsidP="00BC262B">
      <w:pPr>
        <w:pStyle w:val="NoSpacing"/>
        <w:rPr>
          <w:rFonts w:asciiTheme="majorHAnsi" w:hAnsiTheme="majorHAnsi"/>
        </w:rPr>
      </w:pPr>
    </w:p>
    <w:p w14:paraId="783851DA"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PD1|||VAMC ALBANY^^500|</w:t>
      </w:r>
    </w:p>
    <w:p w14:paraId="23A8FDBA"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PV1|1|I|ICU/CCU^ICU^5||||10000000048^CPRSATTENDING^ONE^^^^BS|||2||||||||SC VETERAN|||12||||||||||||||||||515.6|||||20121002091646-0500||||||6315|</w:t>
      </w:r>
    </w:p>
    <w:p w14:paraId="251A80D8"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AL1|0001|DA|130^BACTRIM^99VA50.6||75^EDEMA~3^GENERALIZED RASH||</w:t>
      </w:r>
    </w:p>
    <w:p w14:paraId="04CDA1C2"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AL1|0002|DA|126^IODINE CONTRAST DYE^99VA120.82||1^HIVES~2^ITCHING,WATERING EYES~19^RESPIRATORY DISTRESS||</w:t>
      </w:r>
    </w:p>
    <w:p w14:paraId="5FC3474C" w14:textId="77777777" w:rsidR="00BC262B" w:rsidRPr="00E23FE7" w:rsidRDefault="00BC262B" w:rsidP="00BC262B">
      <w:pPr>
        <w:rPr>
          <w:rFonts w:asciiTheme="majorHAnsi" w:hAnsiTheme="majorHAnsi" w:cs="Times New Roman"/>
          <w:bCs/>
          <w:iCs/>
        </w:rPr>
      </w:pPr>
      <w:r w:rsidRPr="00E23FE7">
        <w:rPr>
          <w:rFonts w:asciiTheme="majorHAnsi" w:hAnsiTheme="majorHAnsi" w:cs="Times New Roman"/>
          <w:bCs/>
          <w:iCs/>
        </w:rPr>
        <w:t>DG1|1|||chest pain</w:t>
      </w:r>
    </w:p>
    <w:p w14:paraId="619314CF" w14:textId="77777777" w:rsidR="00BC262B" w:rsidRDefault="00BC262B" w:rsidP="00BC262B">
      <w:pPr>
        <w:rPr>
          <w:rFonts w:asciiTheme="majorHAnsi" w:hAnsiTheme="majorHAnsi" w:cs="Times New Roman"/>
          <w:b/>
          <w:bCs/>
          <w:i/>
          <w:iCs/>
          <w:sz w:val="32"/>
          <w:szCs w:val="32"/>
        </w:rPr>
      </w:pPr>
    </w:p>
    <w:p w14:paraId="6292401C" w14:textId="77777777" w:rsidR="00BC262B" w:rsidRDefault="00BC262B" w:rsidP="00BC262B">
      <w:pPr>
        <w:pStyle w:val="Style5"/>
      </w:pPr>
      <w:r>
        <w:t>ADT-A02 --</w:t>
      </w:r>
      <w:r w:rsidRPr="00691391">
        <w:t xml:space="preserve"> Transfer </w:t>
      </w:r>
      <w:r>
        <w:t>a</w:t>
      </w:r>
      <w:r w:rsidRPr="00691391">
        <w:t xml:space="preserve"> Patient</w:t>
      </w:r>
    </w:p>
    <w:p w14:paraId="1FB25621" w14:textId="77777777" w:rsidR="00BC262B" w:rsidRPr="00BA5CFB" w:rsidRDefault="00BC262B" w:rsidP="00BC262B">
      <w:pPr>
        <w:pStyle w:val="NoSpacing"/>
        <w:rPr>
          <w:rFonts w:asciiTheme="majorHAnsi" w:hAnsiTheme="majorHAnsi"/>
        </w:rPr>
      </w:pPr>
      <w:r w:rsidRPr="00BA5CFB">
        <w:rPr>
          <w:rFonts w:asciiTheme="majorHAnsi" w:hAnsiTheme="majorHAnsi"/>
        </w:rPr>
        <w:t>MSH|^~\&amp;|DSIH SR|500|DSIH CL|500|20121003113605-0500||ADT^A02|5008863|P|2.4|||AL|NE|USA</w:t>
      </w:r>
    </w:p>
    <w:p w14:paraId="179EEF4E" w14:textId="77777777" w:rsidR="00BC262B" w:rsidRPr="00BA5CFB" w:rsidRDefault="00BC262B" w:rsidP="00BC262B">
      <w:pPr>
        <w:pStyle w:val="NoSpacing"/>
        <w:rPr>
          <w:rFonts w:asciiTheme="majorHAnsi" w:hAnsiTheme="majorHAnsi"/>
        </w:rPr>
      </w:pPr>
      <w:r w:rsidRPr="00BA5CFB">
        <w:rPr>
          <w:rFonts w:asciiTheme="majorHAnsi" w:hAnsiTheme="majorHAnsi"/>
        </w:rPr>
        <w:t>EVN|A02|20121003113537-0500||05</w:t>
      </w:r>
    </w:p>
    <w:p w14:paraId="474F4978" w14:textId="77777777" w:rsidR="00BC262B" w:rsidRPr="00BA5CFB" w:rsidRDefault="00BC262B" w:rsidP="00BC262B">
      <w:pPr>
        <w:pStyle w:val="NoSpacing"/>
        <w:rPr>
          <w:rFonts w:asciiTheme="majorHAnsi" w:hAnsiTheme="majorHAnsi"/>
        </w:rPr>
      </w:pPr>
    </w:p>
    <w:p w14:paraId="47C25B08" w14:textId="77777777" w:rsidR="00BC262B" w:rsidRPr="00BA5CFB" w:rsidRDefault="00BC262B" w:rsidP="00BC262B">
      <w:pPr>
        <w:pStyle w:val="NoSpacing"/>
        <w:rPr>
          <w:rFonts w:asciiTheme="majorHAnsi" w:hAnsiTheme="majorHAnsi"/>
        </w:rPr>
      </w:pPr>
      <w:r>
        <w:rPr>
          <w:rFonts w:asciiTheme="majorHAnsi" w:hAnsiTheme="majorHAnsi"/>
        </w:rPr>
        <w:t>PID|1|5000000044V986012|</w:t>
      </w:r>
      <w:r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14:paraId="062B24F7" w14:textId="77777777" w:rsidR="00BC262B" w:rsidRPr="00BA5CFB" w:rsidRDefault="00BC262B" w:rsidP="00BC262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14:paraId="4035D027" w14:textId="77777777" w:rsidR="00BC262B" w:rsidRPr="00BA5CFB" w:rsidRDefault="00BC262B" w:rsidP="00BC262B">
      <w:pPr>
        <w:pStyle w:val="NoSpacing"/>
        <w:rPr>
          <w:rFonts w:asciiTheme="majorHAnsi" w:hAnsiTheme="majorHAnsi"/>
        </w:rPr>
      </w:pPr>
    </w:p>
    <w:p w14:paraId="6B7F3963" w14:textId="77777777" w:rsidR="00BC262B" w:rsidRPr="00BA5CFB" w:rsidRDefault="00BC262B" w:rsidP="00BC262B">
      <w:pPr>
        <w:pStyle w:val="NoSpacing"/>
        <w:rPr>
          <w:rFonts w:asciiTheme="majorHAnsi" w:hAnsiTheme="majorHAnsi"/>
        </w:rPr>
      </w:pPr>
      <w:r w:rsidRPr="00BA5CFB">
        <w:rPr>
          <w:rFonts w:asciiTheme="majorHAnsi" w:hAnsiTheme="majorHAnsi"/>
        </w:rPr>
        <w:t>PD1|||VAMC ALBANY^^500|</w:t>
      </w:r>
    </w:p>
    <w:p w14:paraId="0AC98746" w14:textId="77777777" w:rsidR="00BC262B" w:rsidRPr="00BA5CFB" w:rsidRDefault="00BC262B" w:rsidP="00BC262B">
      <w:pPr>
        <w:pStyle w:val="NoSpacing"/>
        <w:rPr>
          <w:rFonts w:asciiTheme="majorHAnsi" w:hAnsiTheme="majorHAnsi"/>
        </w:rPr>
      </w:pPr>
    </w:p>
    <w:p w14:paraId="70574917" w14:textId="77777777" w:rsidR="00BC262B" w:rsidRPr="00BA5CFB" w:rsidRDefault="00BC262B" w:rsidP="00BC262B">
      <w:pPr>
        <w:pStyle w:val="NoSpacing"/>
        <w:rPr>
          <w:rFonts w:asciiTheme="majorHAnsi" w:hAnsiTheme="majorHAnsi"/>
        </w:rPr>
      </w:pPr>
      <w:r w:rsidRPr="00BA5CFB">
        <w:rPr>
          <w:rFonts w:asciiTheme="majorHAnsi" w:hAnsiTheme="majorHAnsi"/>
        </w:rPr>
        <w:t>PV1|1|I|SICU^SICU^6|||ICU/CCU^ICU^5|10000000049^CPRSATTENDING^TWO^^^^MASTER|||2||||||||SC VETERAN|||63||||||||||||||||||500|||||20121002091646-0500||||||6315|</w:t>
      </w:r>
    </w:p>
    <w:p w14:paraId="5F9BEE31" w14:textId="77777777" w:rsidR="00BC262B" w:rsidRPr="00BA5CFB" w:rsidRDefault="00BC262B" w:rsidP="00BC262B">
      <w:pPr>
        <w:pStyle w:val="NoSpacing"/>
        <w:rPr>
          <w:rFonts w:asciiTheme="majorHAnsi" w:hAnsiTheme="majorHAnsi"/>
        </w:rPr>
      </w:pPr>
    </w:p>
    <w:p w14:paraId="7C0DAAEF" w14:textId="77777777" w:rsidR="00BC262B" w:rsidRPr="00BA5CFB" w:rsidRDefault="00BC262B" w:rsidP="00BC262B">
      <w:pPr>
        <w:pStyle w:val="NoSpacing"/>
        <w:rPr>
          <w:rFonts w:asciiTheme="majorHAnsi" w:hAnsiTheme="majorHAnsi"/>
        </w:rPr>
      </w:pPr>
      <w:r w:rsidRPr="00BA5CFB">
        <w:rPr>
          <w:rFonts w:asciiTheme="majorHAnsi" w:hAnsiTheme="majorHAnsi"/>
        </w:rPr>
        <w:t>AL1|0001|DA|130^BACTRIM^99VA50.6||75^EDEMA~3^GENERALIZED RASH||</w:t>
      </w:r>
    </w:p>
    <w:p w14:paraId="33638A90" w14:textId="77777777" w:rsidR="00BC262B" w:rsidRPr="00BA5CFB" w:rsidRDefault="00BC262B" w:rsidP="00BC262B">
      <w:pPr>
        <w:pStyle w:val="NoSpacing"/>
        <w:rPr>
          <w:rFonts w:asciiTheme="majorHAnsi" w:hAnsiTheme="majorHAnsi"/>
        </w:rPr>
      </w:pPr>
    </w:p>
    <w:p w14:paraId="0CC773FB" w14:textId="77777777" w:rsidR="00BC262B" w:rsidRDefault="00BC262B" w:rsidP="00BC262B">
      <w:pPr>
        <w:pStyle w:val="NoSpacing"/>
        <w:rPr>
          <w:rFonts w:asciiTheme="majorHAnsi" w:hAnsiTheme="majorHAnsi"/>
        </w:rPr>
      </w:pPr>
      <w:r w:rsidRPr="00BA5CFB">
        <w:rPr>
          <w:rFonts w:asciiTheme="majorHAnsi" w:hAnsiTheme="majorHAnsi"/>
        </w:rPr>
        <w:t>AL1|0002|DA|126^IODINE CONTRAST DYE^99VA120.82||1^HIVES~2^ITCHING,WATERING EYES~19^RESPIRATORY DISTRES</w:t>
      </w:r>
      <w:r>
        <w:rPr>
          <w:rFonts w:asciiTheme="majorHAnsi" w:hAnsiTheme="majorHAnsi"/>
        </w:rPr>
        <w:t>S||</w:t>
      </w:r>
    </w:p>
    <w:p w14:paraId="5AB92A77" w14:textId="77777777" w:rsidR="00BC262B" w:rsidRDefault="00BC262B" w:rsidP="00BC262B">
      <w:pPr>
        <w:pStyle w:val="NoSpacing"/>
        <w:rPr>
          <w:rFonts w:asciiTheme="majorHAnsi" w:hAnsiTheme="majorHAnsi"/>
        </w:rPr>
      </w:pPr>
    </w:p>
    <w:p w14:paraId="0C9EFF9C" w14:textId="77777777" w:rsidR="00BC262B" w:rsidRPr="003973B2" w:rsidRDefault="00BC262B" w:rsidP="00BC262B">
      <w:pPr>
        <w:pStyle w:val="NoSpacing"/>
        <w:rPr>
          <w:rFonts w:asciiTheme="majorHAnsi" w:hAnsiTheme="majorHAnsi"/>
        </w:rPr>
      </w:pPr>
    </w:p>
    <w:p w14:paraId="4AC0B81F" w14:textId="77777777" w:rsidR="00BC262B" w:rsidRDefault="00BC262B" w:rsidP="00BC262B">
      <w:pPr>
        <w:pStyle w:val="Style5"/>
      </w:pPr>
      <w:r>
        <w:t xml:space="preserve">ADT-A03 -- </w:t>
      </w:r>
      <w:r>
        <w:rPr>
          <w:noProof/>
        </w:rPr>
        <w:t>Discharge/End Visit</w:t>
      </w:r>
    </w:p>
    <w:p w14:paraId="5E645CCB" w14:textId="77777777" w:rsidR="00BC262B" w:rsidRPr="00BA5CFB" w:rsidRDefault="00BC262B" w:rsidP="00BC262B">
      <w:pPr>
        <w:pStyle w:val="NoSpacing"/>
        <w:rPr>
          <w:rFonts w:asciiTheme="majorHAnsi" w:hAnsiTheme="majorHAnsi"/>
        </w:rPr>
      </w:pPr>
    </w:p>
    <w:p w14:paraId="4B48C84A" w14:textId="77777777" w:rsidR="00BC262B" w:rsidRPr="00BA5CFB" w:rsidRDefault="00BC262B" w:rsidP="00BC262B">
      <w:pPr>
        <w:pStyle w:val="NoSpacing"/>
        <w:rPr>
          <w:rFonts w:asciiTheme="majorHAnsi" w:hAnsiTheme="majorHAnsi"/>
        </w:rPr>
      </w:pPr>
      <w:r w:rsidRPr="00BA5CFB">
        <w:rPr>
          <w:rFonts w:asciiTheme="majorHAnsi" w:hAnsiTheme="majorHAnsi"/>
        </w:rPr>
        <w:t>MSH|^~\&amp;|DSIH SR|500|DSIH CL|500|20121003114048-0500||ADT^A03|5008871|P|2.4|||AL|NE|USA</w:t>
      </w:r>
    </w:p>
    <w:p w14:paraId="423891FA" w14:textId="77777777" w:rsidR="00BC262B" w:rsidRPr="00BA5CFB" w:rsidRDefault="00BC262B" w:rsidP="00BC262B">
      <w:pPr>
        <w:pStyle w:val="NoSpacing"/>
        <w:rPr>
          <w:rFonts w:asciiTheme="majorHAnsi" w:hAnsiTheme="majorHAnsi"/>
        </w:rPr>
      </w:pPr>
      <w:r w:rsidRPr="00BA5CFB">
        <w:rPr>
          <w:rFonts w:asciiTheme="majorHAnsi" w:hAnsiTheme="majorHAnsi"/>
        </w:rPr>
        <w:t>EVN|A03|20121003114037-0500||05</w:t>
      </w:r>
    </w:p>
    <w:p w14:paraId="0F450E86" w14:textId="77777777" w:rsidR="00BC262B" w:rsidRPr="00BA5CFB" w:rsidRDefault="00BC262B" w:rsidP="00BC262B">
      <w:pPr>
        <w:pStyle w:val="NoSpacing"/>
        <w:rPr>
          <w:rFonts w:asciiTheme="majorHAnsi" w:hAnsiTheme="majorHAnsi"/>
        </w:rPr>
      </w:pPr>
    </w:p>
    <w:p w14:paraId="674AD0F7" w14:textId="77777777" w:rsidR="00BC262B" w:rsidRPr="00BA5CFB" w:rsidRDefault="00BC262B" w:rsidP="00BC262B">
      <w:pPr>
        <w:pStyle w:val="NoSpacing"/>
        <w:rPr>
          <w:rFonts w:asciiTheme="majorHAnsi" w:hAnsiTheme="majorHAnsi"/>
        </w:rPr>
      </w:pPr>
      <w:r>
        <w:rPr>
          <w:rFonts w:asciiTheme="majorHAnsi" w:hAnsiTheme="majorHAnsi"/>
        </w:rPr>
        <w:t>PID|1|5000000044V986012|</w:t>
      </w:r>
      <w:r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14:paraId="3C3F8CF7" w14:textId="77777777" w:rsidR="00BC262B" w:rsidRPr="00BA5CFB" w:rsidRDefault="00BC262B" w:rsidP="00BC262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14:paraId="6D0FB585" w14:textId="77777777" w:rsidR="00BC262B" w:rsidRPr="00BA5CFB" w:rsidRDefault="00BC262B" w:rsidP="00BC262B">
      <w:pPr>
        <w:pStyle w:val="NoSpacing"/>
        <w:rPr>
          <w:rFonts w:asciiTheme="majorHAnsi" w:hAnsiTheme="majorHAnsi"/>
        </w:rPr>
      </w:pPr>
    </w:p>
    <w:p w14:paraId="0EB3AEB3" w14:textId="77777777" w:rsidR="00BC262B" w:rsidRPr="00BA5CFB" w:rsidRDefault="00BC262B" w:rsidP="00BC262B">
      <w:pPr>
        <w:pStyle w:val="NoSpacing"/>
        <w:rPr>
          <w:rFonts w:asciiTheme="majorHAnsi" w:hAnsiTheme="majorHAnsi"/>
        </w:rPr>
      </w:pPr>
      <w:r w:rsidRPr="00BA5CFB">
        <w:rPr>
          <w:rFonts w:asciiTheme="majorHAnsi" w:hAnsiTheme="majorHAnsi"/>
        </w:rPr>
        <w:t>PD1|||VAMC ALBANY^^500|</w:t>
      </w:r>
    </w:p>
    <w:p w14:paraId="1E41B46A" w14:textId="77777777" w:rsidR="00BC262B" w:rsidRPr="00BA5CFB" w:rsidRDefault="00BC262B" w:rsidP="00BC262B">
      <w:pPr>
        <w:pStyle w:val="NoSpacing"/>
        <w:rPr>
          <w:rFonts w:asciiTheme="majorHAnsi" w:hAnsiTheme="majorHAnsi"/>
        </w:rPr>
      </w:pPr>
    </w:p>
    <w:p w14:paraId="59B30080" w14:textId="77777777" w:rsidR="00BC262B" w:rsidRPr="00BA5CFB" w:rsidRDefault="00BC262B" w:rsidP="00BC262B">
      <w:pPr>
        <w:pStyle w:val="NoSpacing"/>
        <w:rPr>
          <w:rFonts w:asciiTheme="majorHAnsi" w:hAnsiTheme="majorHAnsi"/>
        </w:rPr>
      </w:pPr>
      <w:r w:rsidRPr="00BA5CFB">
        <w:rPr>
          <w:rFonts w:asciiTheme="majorHAnsi" w:hAnsiTheme="majorHAnsi"/>
        </w:rPr>
        <w:t>PV1|1|I|ICU/CCU^ICU^5||||10000000049^CPRSATTENDING^TWO^^^^MASTER|||2||||||||SC VETERAN|||12|||||||||||||||16|||515.6|||||20121002091646-0500|20121003114037-0500|||||6315|</w:t>
      </w:r>
    </w:p>
    <w:p w14:paraId="43271EF8" w14:textId="77777777" w:rsidR="00BC262B" w:rsidRDefault="00BC262B" w:rsidP="00BC262B">
      <w:pPr>
        <w:rPr>
          <w:rFonts w:asciiTheme="majorHAnsi" w:hAnsiTheme="majorHAnsi" w:cs="Times New Roman"/>
          <w:b/>
          <w:bCs/>
          <w:i/>
          <w:iCs/>
          <w:sz w:val="32"/>
          <w:szCs w:val="32"/>
        </w:rPr>
      </w:pPr>
    </w:p>
    <w:p w14:paraId="4EDBDC38" w14:textId="77777777" w:rsidR="00BC262B" w:rsidRDefault="00BC262B" w:rsidP="00BC262B">
      <w:pPr>
        <w:pStyle w:val="Style5"/>
      </w:pPr>
      <w:r>
        <w:t xml:space="preserve">ADT-A08 -- </w:t>
      </w:r>
      <w:r w:rsidRPr="00691391">
        <w:t>Update Patient Information</w:t>
      </w:r>
    </w:p>
    <w:p w14:paraId="639C3F29" w14:textId="77777777" w:rsidR="00BC262B" w:rsidRPr="00820A7A" w:rsidRDefault="00BC262B" w:rsidP="00BC262B">
      <w:pPr>
        <w:pStyle w:val="NoSpacing"/>
        <w:rPr>
          <w:rFonts w:asciiTheme="majorHAnsi" w:hAnsiTheme="majorHAnsi"/>
        </w:rPr>
      </w:pPr>
      <w:r w:rsidRPr="00820A7A">
        <w:rPr>
          <w:rFonts w:asciiTheme="majorHAnsi" w:hAnsiTheme="majorHAnsi"/>
        </w:rPr>
        <w:t>MSH|^~\&amp;|DSIH SR|500|DSIH CL|500|20121002100839-0500||ADT^A08|5008828|P|2.4|||AL|NE|USA</w:t>
      </w:r>
    </w:p>
    <w:p w14:paraId="7C2FFA88" w14:textId="77777777" w:rsidR="00BC262B" w:rsidRPr="00820A7A" w:rsidRDefault="00BC262B" w:rsidP="00BC262B">
      <w:pPr>
        <w:pStyle w:val="NoSpacing"/>
        <w:rPr>
          <w:rFonts w:asciiTheme="majorHAnsi" w:hAnsiTheme="majorHAnsi"/>
        </w:rPr>
      </w:pPr>
      <w:r w:rsidRPr="00820A7A">
        <w:rPr>
          <w:rFonts w:asciiTheme="majorHAnsi" w:hAnsiTheme="majorHAnsi"/>
        </w:rPr>
        <w:t>EVN|A08|20121002100825-0500||05</w:t>
      </w:r>
    </w:p>
    <w:p w14:paraId="57AB3029" w14:textId="77777777" w:rsidR="00BC262B" w:rsidRPr="00820A7A" w:rsidRDefault="00BC262B" w:rsidP="00BC262B">
      <w:pPr>
        <w:pStyle w:val="NoSpacing"/>
        <w:rPr>
          <w:rFonts w:asciiTheme="majorHAnsi" w:hAnsiTheme="majorHAnsi"/>
        </w:rPr>
      </w:pPr>
    </w:p>
    <w:p w14:paraId="5D637F5E" w14:textId="77777777" w:rsidR="00BC262B" w:rsidRPr="00820A7A" w:rsidRDefault="00BC262B" w:rsidP="00BC262B">
      <w:pPr>
        <w:pStyle w:val="NoSpacing"/>
        <w:rPr>
          <w:rFonts w:asciiTheme="majorHAnsi" w:hAnsiTheme="majorHAnsi"/>
        </w:rPr>
      </w:pPr>
      <w:r>
        <w:rPr>
          <w:rFonts w:asciiTheme="majorHAnsi" w:hAnsiTheme="majorHAnsi"/>
        </w:rPr>
        <w:t>PID|1|5000000044V986012|</w:t>
      </w:r>
      <w:r w:rsidRPr="00820A7A">
        <w:rPr>
          <w:rFonts w:asciiTheme="majorHAnsi" w:hAnsiTheme="majorHAnsi"/>
        </w:rPr>
        <w:t>5000000044V986012^^^USVHA&amp;&amp;0363^NI^VA FACILITY ID&amp;500&amp;L^^20121002~666660001^^^USSSA&amp;&amp;0363^SS^VA FACILITY ID&amp;500&amp;L~^^^USDOD&amp;&amp;0363^TIN^VA FACILITY ID&amp;500&amp;L~^^^USDOD&amp;&amp;0363^FIN^VA FACILITY ID&amp;500&amp;L~369^^^USVHA&amp;&amp;0363^PI^VA FACILITY ID&amp;500&amp;L~543678123^^^USVBA&amp;&amp;0363^PN^VA FACILITY ID&amp;500&amp;L~^^^USSSA&amp;&amp;0363^SS^VA FACILITY ID&amp;500&amp;L^^20121002~666001234^^^USSSA&amp;&amp;0363^SS^VA FACILITY ID&amp;500&amp;L^^20121002|</w:t>
      </w:r>
    </w:p>
    <w:p w14:paraId="4D1A1742" w14:textId="77777777" w:rsidR="00BC262B" w:rsidRPr="00820A7A" w:rsidRDefault="00BC262B" w:rsidP="00BC262B">
      <w:pPr>
        <w:pStyle w:val="NoSpacing"/>
        <w:rPr>
          <w:rFonts w:asciiTheme="majorHAnsi" w:hAnsiTheme="majorHAnsi"/>
        </w:rPr>
      </w:pPr>
      <w:r w:rsidRPr="00820A7A">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820A7A">
        <w:rPr>
          <w:rFonts w:asciiTheme="majorHAnsi" w:hAnsiTheme="majorHAnsi"/>
        </w:rPr>
        <w:t>29^UNKNOWN/NO PREFERENCE^VA13|6315^1027|666660001|||2186-5-SLF^NOT HISPANIC OR LATINO^0189^2186-5^NOT HISPANIC OR LATINO^CDC|SOMEWHERE NY|||||||||</w:t>
      </w:r>
    </w:p>
    <w:p w14:paraId="7CFB1E35" w14:textId="77777777" w:rsidR="00BC262B" w:rsidRPr="00820A7A" w:rsidRDefault="00BC262B" w:rsidP="00BC262B">
      <w:pPr>
        <w:pStyle w:val="NoSpacing"/>
        <w:rPr>
          <w:rFonts w:asciiTheme="majorHAnsi" w:hAnsiTheme="majorHAnsi"/>
        </w:rPr>
      </w:pPr>
    </w:p>
    <w:p w14:paraId="48C2D249" w14:textId="77777777" w:rsidR="00BC262B" w:rsidRPr="00820A7A" w:rsidRDefault="00BC262B" w:rsidP="00BC262B">
      <w:pPr>
        <w:pStyle w:val="NoSpacing"/>
        <w:rPr>
          <w:rFonts w:asciiTheme="majorHAnsi" w:hAnsiTheme="majorHAnsi"/>
        </w:rPr>
      </w:pPr>
      <w:r w:rsidRPr="00820A7A">
        <w:rPr>
          <w:rFonts w:asciiTheme="majorHAnsi" w:hAnsiTheme="majorHAnsi"/>
        </w:rPr>
        <w:t>PD1|||VAMC ALBANY^^500|</w:t>
      </w:r>
    </w:p>
    <w:p w14:paraId="750A1E3F" w14:textId="77777777" w:rsidR="00BC262B" w:rsidRPr="00820A7A" w:rsidRDefault="00BC262B" w:rsidP="00BC262B">
      <w:pPr>
        <w:pStyle w:val="NoSpacing"/>
        <w:rPr>
          <w:rFonts w:asciiTheme="majorHAnsi" w:hAnsiTheme="majorHAnsi"/>
        </w:rPr>
      </w:pPr>
    </w:p>
    <w:p w14:paraId="20374E06" w14:textId="77777777" w:rsidR="00BC262B" w:rsidRPr="00820A7A" w:rsidRDefault="00BC262B" w:rsidP="00BC262B">
      <w:pPr>
        <w:pStyle w:val="NoSpacing"/>
        <w:rPr>
          <w:rFonts w:asciiTheme="majorHAnsi" w:hAnsiTheme="majorHAnsi"/>
        </w:rPr>
      </w:pPr>
      <w:r w:rsidRPr="00820A7A">
        <w:rPr>
          <w:rFonts w:asciiTheme="majorHAnsi" w:hAnsiTheme="majorHAnsi"/>
        </w:rPr>
        <w:t>PV1|1|I|ICU/CCU^ICU^5||||10000000049^CPRSATTENDING^TWO^^^^MASTER|||2||||||||SC VETERAN|||12||||||||||||||||||515.6|||||20121002091646-0500||||||6315|</w:t>
      </w:r>
    </w:p>
    <w:p w14:paraId="04B90ED4" w14:textId="77777777" w:rsidR="00BC262B" w:rsidRPr="00820A7A" w:rsidRDefault="00BC262B" w:rsidP="00BC262B">
      <w:pPr>
        <w:pStyle w:val="NoSpacing"/>
        <w:rPr>
          <w:rFonts w:asciiTheme="majorHAnsi" w:hAnsiTheme="majorHAnsi"/>
        </w:rPr>
      </w:pPr>
    </w:p>
    <w:p w14:paraId="4A7A9BE7" w14:textId="77777777" w:rsidR="00BC262B" w:rsidRPr="00820A7A" w:rsidRDefault="00BC262B" w:rsidP="00BC262B">
      <w:pPr>
        <w:pStyle w:val="NoSpacing"/>
        <w:rPr>
          <w:rFonts w:asciiTheme="majorHAnsi" w:hAnsiTheme="majorHAnsi"/>
        </w:rPr>
      </w:pPr>
      <w:r w:rsidRPr="00820A7A">
        <w:rPr>
          <w:rFonts w:asciiTheme="majorHAnsi" w:hAnsiTheme="majorHAnsi"/>
        </w:rPr>
        <w:t>AL1|0001|DA|130^BACTRIM^99VA50.6||75^EDEMA~3^GENERALIZED RASH||</w:t>
      </w:r>
    </w:p>
    <w:p w14:paraId="5CBBD24B" w14:textId="77777777" w:rsidR="00BC262B" w:rsidRPr="00820A7A" w:rsidRDefault="00BC262B" w:rsidP="00BC262B">
      <w:pPr>
        <w:pStyle w:val="NoSpacing"/>
        <w:rPr>
          <w:rFonts w:asciiTheme="majorHAnsi" w:hAnsiTheme="majorHAnsi"/>
        </w:rPr>
      </w:pPr>
    </w:p>
    <w:p w14:paraId="2C7F7E3C" w14:textId="77777777" w:rsidR="00BC262B" w:rsidRPr="00820A7A" w:rsidRDefault="00BC262B" w:rsidP="00BC262B">
      <w:pPr>
        <w:pStyle w:val="NoSpacing"/>
        <w:rPr>
          <w:rFonts w:asciiTheme="majorHAnsi" w:hAnsiTheme="majorHAnsi"/>
        </w:rPr>
      </w:pPr>
      <w:r w:rsidRPr="00820A7A">
        <w:rPr>
          <w:rFonts w:asciiTheme="majorHAnsi" w:hAnsiTheme="majorHAnsi"/>
        </w:rPr>
        <w:t>AL1|0002|DA|126^IODINE CONTRAST DYE^99VA120.82||1^HIVES~2^ITCHING,WATERING EYES~19^RESPIRATORY DISTRESS||</w:t>
      </w:r>
    </w:p>
    <w:p w14:paraId="321A885C" w14:textId="77777777" w:rsidR="00BC262B" w:rsidRPr="00820A7A" w:rsidRDefault="00BC262B" w:rsidP="00BC262B">
      <w:pPr>
        <w:pStyle w:val="NoSpacing"/>
        <w:rPr>
          <w:rFonts w:asciiTheme="majorHAnsi" w:hAnsiTheme="majorHAnsi"/>
        </w:rPr>
      </w:pPr>
    </w:p>
    <w:p w14:paraId="3EEDEC9E" w14:textId="77777777" w:rsidR="00BC262B" w:rsidRPr="00820A7A" w:rsidRDefault="00BC262B" w:rsidP="00BC262B">
      <w:pPr>
        <w:pStyle w:val="NoSpacing"/>
        <w:rPr>
          <w:rFonts w:asciiTheme="majorHAnsi" w:hAnsiTheme="majorHAnsi"/>
        </w:rPr>
      </w:pPr>
      <w:r w:rsidRPr="00820A7A">
        <w:rPr>
          <w:rFonts w:asciiTheme="majorHAnsi" w:hAnsiTheme="majorHAnsi"/>
        </w:rPr>
        <w:t>DG1|1|||chest pain</w:t>
      </w:r>
    </w:p>
    <w:p w14:paraId="489B2FE8" w14:textId="77777777" w:rsidR="00BC262B" w:rsidRDefault="00BC262B" w:rsidP="00BC262B">
      <w:pPr>
        <w:rPr>
          <w:rFonts w:asciiTheme="majorHAnsi" w:hAnsiTheme="majorHAnsi" w:cs="Times New Roman"/>
          <w:b/>
          <w:bCs/>
          <w:i/>
          <w:iCs/>
          <w:sz w:val="32"/>
          <w:szCs w:val="32"/>
        </w:rPr>
      </w:pPr>
    </w:p>
    <w:p w14:paraId="0489AE34" w14:textId="77777777" w:rsidR="00BC262B" w:rsidRDefault="00BC262B" w:rsidP="00BC262B">
      <w:pPr>
        <w:pStyle w:val="Style5"/>
      </w:pPr>
      <w:r>
        <w:t>ADT-A11 --</w:t>
      </w:r>
      <w:r w:rsidRPr="00691391">
        <w:t xml:space="preserve"> </w:t>
      </w:r>
      <w:r>
        <w:t>Cancel Admit/</w:t>
      </w:r>
      <w:r w:rsidRPr="00691391">
        <w:t>Visit Notification</w:t>
      </w:r>
    </w:p>
    <w:p w14:paraId="30ECA8FA" w14:textId="77777777" w:rsidR="00BC262B" w:rsidRPr="0093549A" w:rsidRDefault="00BC262B" w:rsidP="00BC262B">
      <w:pPr>
        <w:pStyle w:val="NoSpacing"/>
        <w:rPr>
          <w:rFonts w:asciiTheme="majorHAnsi" w:hAnsiTheme="majorHAnsi"/>
        </w:rPr>
      </w:pPr>
      <w:r w:rsidRPr="0093549A">
        <w:rPr>
          <w:rFonts w:asciiTheme="majorHAnsi" w:hAnsiTheme="majorHAnsi"/>
        </w:rPr>
        <w:t>MSH|^~\&amp;|DSIH SR|500|DSIH CL|500|20121003114728-0500||ADT^A11|5008887|P|2.4|||AL|NE|USA</w:t>
      </w:r>
    </w:p>
    <w:p w14:paraId="021B5F7B" w14:textId="77777777" w:rsidR="00BC262B" w:rsidRPr="0093549A" w:rsidRDefault="00BC262B" w:rsidP="00BC262B">
      <w:pPr>
        <w:pStyle w:val="NoSpacing"/>
        <w:rPr>
          <w:rFonts w:asciiTheme="majorHAnsi" w:hAnsiTheme="majorHAnsi"/>
        </w:rPr>
      </w:pPr>
      <w:r w:rsidRPr="0093549A">
        <w:rPr>
          <w:rFonts w:asciiTheme="majorHAnsi" w:hAnsiTheme="majorHAnsi"/>
        </w:rPr>
        <w:t>EVN|A11|20121003114543-0500||05</w:t>
      </w:r>
    </w:p>
    <w:p w14:paraId="6F2AB14C" w14:textId="77777777" w:rsidR="00BC262B" w:rsidRPr="0093549A" w:rsidRDefault="00BC262B" w:rsidP="00BC262B">
      <w:pPr>
        <w:pStyle w:val="NoSpacing"/>
        <w:rPr>
          <w:rFonts w:asciiTheme="majorHAnsi" w:hAnsiTheme="majorHAnsi"/>
        </w:rPr>
      </w:pPr>
    </w:p>
    <w:p w14:paraId="53E0929E" w14:textId="77777777" w:rsidR="00BC262B" w:rsidRPr="0093549A" w:rsidRDefault="00BC262B" w:rsidP="00BC262B">
      <w:pPr>
        <w:pStyle w:val="NoSpacing"/>
        <w:rPr>
          <w:rFonts w:asciiTheme="majorHAnsi" w:hAnsiTheme="majorHAnsi"/>
        </w:rPr>
      </w:pPr>
      <w:r>
        <w:rPr>
          <w:rFonts w:asciiTheme="majorHAnsi" w:hAnsiTheme="majorHAnsi"/>
        </w:rPr>
        <w:t>PID|1|5000000044V986012|</w:t>
      </w:r>
      <w:r w:rsidRPr="0093549A">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14:paraId="6965986E" w14:textId="77777777" w:rsidR="00BC262B" w:rsidRPr="0093549A" w:rsidRDefault="00BC262B" w:rsidP="00BC262B">
      <w:pPr>
        <w:pStyle w:val="NoSpacing"/>
        <w:rPr>
          <w:rFonts w:asciiTheme="majorHAnsi" w:hAnsiTheme="majorHAnsi"/>
        </w:rPr>
      </w:pPr>
      <w:r w:rsidRPr="0093549A">
        <w:rPr>
          <w:rFonts w:asciiTheme="majorHAnsi" w:hAnsiTheme="majorHAnsi"/>
        </w:rPr>
        <w:t>369|CPRSPATIENT^ONE^M^^^^L~ALIAS^NAMEONE^^^^^A~ALIAS^NAMETWO^^^^^A|JONES^^^^^^M|19491231|M||2106-3-SLF^WHITE^0005^2106-3^WHITE^CDC|5000 NORTH MAIN STREET^^Quebec^ONTARIO^RF1D4^CAN^P^^~^^SOMEWHERE^NY^^^N</w:t>
      </w:r>
      <w:r>
        <w:rPr>
          <w:rFonts w:asciiTheme="majorHAnsi" w:hAnsiTheme="majorHAnsi"/>
        </w:rPr>
        <w:t>|||||S^NEVER MARRIED^VA11|</w:t>
      </w:r>
      <w:r w:rsidRPr="0093549A">
        <w:rPr>
          <w:rFonts w:asciiTheme="majorHAnsi" w:hAnsiTheme="majorHAnsi"/>
        </w:rPr>
        <w:t>29^UNKNOWN/NO PREFERENCE^VA13|</w:t>
      </w:r>
      <w:r>
        <w:rPr>
          <w:rFonts w:asciiTheme="majorHAnsi" w:hAnsiTheme="majorHAnsi"/>
        </w:rPr>
        <w:t>6318^</w:t>
      </w:r>
      <w:r w:rsidRPr="0093549A">
        <w:rPr>
          <w:rFonts w:asciiTheme="majorHAnsi" w:hAnsiTheme="majorHAnsi"/>
        </w:rPr>
        <w:t>|666660001|||2186-5-SLF^NOT HISPANIC OR LATINO^0189^2186-5^NOT HISPANIC OR LATINO^CDC|SOMEWHERE NY|||||||||</w:t>
      </w:r>
    </w:p>
    <w:p w14:paraId="7995966A" w14:textId="77777777" w:rsidR="00BC262B" w:rsidRPr="0093549A" w:rsidRDefault="00BC262B" w:rsidP="00BC262B">
      <w:pPr>
        <w:pStyle w:val="NoSpacing"/>
        <w:rPr>
          <w:rFonts w:asciiTheme="majorHAnsi" w:hAnsiTheme="majorHAnsi"/>
        </w:rPr>
      </w:pPr>
    </w:p>
    <w:p w14:paraId="7AB85445" w14:textId="77777777" w:rsidR="00BC262B" w:rsidRPr="0093549A" w:rsidRDefault="00BC262B" w:rsidP="00BC262B">
      <w:pPr>
        <w:pStyle w:val="NoSpacing"/>
        <w:rPr>
          <w:rFonts w:asciiTheme="majorHAnsi" w:hAnsiTheme="majorHAnsi"/>
        </w:rPr>
      </w:pPr>
      <w:r w:rsidRPr="0093549A">
        <w:rPr>
          <w:rFonts w:asciiTheme="majorHAnsi" w:hAnsiTheme="majorHAnsi"/>
        </w:rPr>
        <w:t>PD1|||VAMC ALBANY^^500|</w:t>
      </w:r>
    </w:p>
    <w:p w14:paraId="0C85CD56" w14:textId="77777777" w:rsidR="00BC262B" w:rsidRPr="0093549A" w:rsidRDefault="00BC262B" w:rsidP="00BC262B">
      <w:pPr>
        <w:pStyle w:val="NoSpacing"/>
        <w:rPr>
          <w:rFonts w:asciiTheme="majorHAnsi" w:hAnsiTheme="majorHAnsi"/>
        </w:rPr>
      </w:pPr>
    </w:p>
    <w:p w14:paraId="04230FDF" w14:textId="77777777" w:rsidR="00BC262B" w:rsidRPr="0093549A" w:rsidRDefault="00BC262B" w:rsidP="00BC262B">
      <w:pPr>
        <w:pStyle w:val="NoSpacing"/>
        <w:rPr>
          <w:rFonts w:asciiTheme="majorHAnsi" w:hAnsiTheme="majorHAnsi"/>
        </w:rPr>
      </w:pPr>
      <w:r w:rsidRPr="0093549A">
        <w:rPr>
          <w:rFonts w:asciiTheme="majorHAnsi" w:hAnsiTheme="majorHAnsi"/>
        </w:rPr>
        <w:t>PV1|1|I|ICU/CCU^ICU^5||||^|||||||||||SC VETERAN|||||||||||||||||||||515.6|||||20121003114543-0500||||||6318|</w:t>
      </w:r>
    </w:p>
    <w:p w14:paraId="50249742" w14:textId="77777777" w:rsidR="00BC262B" w:rsidRPr="0093549A" w:rsidRDefault="00BC262B" w:rsidP="00BC262B">
      <w:pPr>
        <w:pStyle w:val="NoSpacing"/>
        <w:rPr>
          <w:rFonts w:asciiTheme="majorHAnsi" w:hAnsiTheme="majorHAnsi"/>
        </w:rPr>
      </w:pPr>
    </w:p>
    <w:p w14:paraId="26CB9020" w14:textId="77777777" w:rsidR="00BC262B" w:rsidRPr="0093549A" w:rsidRDefault="00BC262B" w:rsidP="00BC262B">
      <w:pPr>
        <w:pStyle w:val="NoSpacing"/>
        <w:rPr>
          <w:rFonts w:asciiTheme="majorHAnsi" w:hAnsiTheme="majorHAnsi"/>
        </w:rPr>
      </w:pPr>
      <w:r w:rsidRPr="0093549A">
        <w:rPr>
          <w:rFonts w:asciiTheme="majorHAnsi" w:hAnsiTheme="majorHAnsi"/>
        </w:rPr>
        <w:t>DG1|1|||</w:t>
      </w:r>
    </w:p>
    <w:p w14:paraId="6A64EA99" w14:textId="77777777" w:rsidR="00BC262B" w:rsidRDefault="00BC262B" w:rsidP="00BC262B">
      <w:pPr>
        <w:rPr>
          <w:rFonts w:asciiTheme="majorHAnsi" w:hAnsiTheme="majorHAnsi" w:cs="Times New Roman"/>
          <w:b/>
          <w:bCs/>
          <w:i/>
          <w:iCs/>
          <w:sz w:val="32"/>
          <w:szCs w:val="32"/>
        </w:rPr>
      </w:pPr>
    </w:p>
    <w:p w14:paraId="3C88DAA8" w14:textId="77777777" w:rsidR="00BC262B" w:rsidRDefault="00BC262B" w:rsidP="00BC262B">
      <w:pPr>
        <w:pStyle w:val="Style5"/>
      </w:pPr>
      <w:r>
        <w:t>ADT-12 – Cancel Transfer</w:t>
      </w:r>
    </w:p>
    <w:p w14:paraId="69392829" w14:textId="77777777" w:rsidR="00BC262B" w:rsidRPr="00BA5CFB" w:rsidRDefault="00BC262B" w:rsidP="00BC262B">
      <w:pPr>
        <w:pStyle w:val="NoSpacing"/>
        <w:rPr>
          <w:rFonts w:asciiTheme="majorHAnsi" w:hAnsiTheme="majorHAnsi"/>
        </w:rPr>
      </w:pPr>
      <w:r w:rsidRPr="00BA5CFB">
        <w:rPr>
          <w:rFonts w:asciiTheme="majorHAnsi" w:hAnsiTheme="majorHAnsi"/>
        </w:rPr>
        <w:t>MSH|^~\&amp;|DSIH SR|500|DSIH CL|500|20121003113833-0500||ADT^A12|5008867|P|2.4|||AL|NE|USA</w:t>
      </w:r>
    </w:p>
    <w:p w14:paraId="50C69186" w14:textId="77777777" w:rsidR="00BC262B" w:rsidRPr="00BA5CFB" w:rsidRDefault="00BC262B" w:rsidP="00BC262B">
      <w:pPr>
        <w:pStyle w:val="NoSpacing"/>
        <w:rPr>
          <w:rFonts w:asciiTheme="majorHAnsi" w:hAnsiTheme="majorHAnsi"/>
        </w:rPr>
      </w:pPr>
      <w:r w:rsidRPr="00BA5CFB">
        <w:rPr>
          <w:rFonts w:asciiTheme="majorHAnsi" w:hAnsiTheme="majorHAnsi"/>
        </w:rPr>
        <w:t>EVN|A12|20121003113537-0500||05</w:t>
      </w:r>
    </w:p>
    <w:p w14:paraId="6CC99958" w14:textId="77777777" w:rsidR="00BC262B" w:rsidRPr="00BA5CFB" w:rsidRDefault="00BC262B" w:rsidP="00BC262B">
      <w:pPr>
        <w:pStyle w:val="NoSpacing"/>
        <w:rPr>
          <w:rFonts w:asciiTheme="majorHAnsi" w:hAnsiTheme="majorHAnsi"/>
        </w:rPr>
      </w:pPr>
    </w:p>
    <w:p w14:paraId="0D0CB2BE" w14:textId="77777777" w:rsidR="00BC262B" w:rsidRPr="00BA5CFB" w:rsidRDefault="00BC262B" w:rsidP="00BC262B">
      <w:pPr>
        <w:pStyle w:val="NoSpacing"/>
        <w:rPr>
          <w:rFonts w:asciiTheme="majorHAnsi" w:hAnsiTheme="majorHAnsi"/>
        </w:rPr>
      </w:pPr>
      <w:r>
        <w:rPr>
          <w:rFonts w:asciiTheme="majorHAnsi" w:hAnsiTheme="majorHAnsi"/>
        </w:rPr>
        <w:t>PID|1|5000000044V986012|</w:t>
      </w:r>
      <w:r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14:paraId="3B31DA8C" w14:textId="77777777" w:rsidR="00BC262B" w:rsidRPr="00BA5CFB" w:rsidRDefault="00BC262B" w:rsidP="00BC262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14:paraId="0299F731" w14:textId="77777777" w:rsidR="00BC262B" w:rsidRPr="00BA5CFB" w:rsidRDefault="00BC262B" w:rsidP="00BC262B">
      <w:pPr>
        <w:pStyle w:val="NoSpacing"/>
        <w:rPr>
          <w:rFonts w:asciiTheme="majorHAnsi" w:hAnsiTheme="majorHAnsi"/>
        </w:rPr>
      </w:pPr>
    </w:p>
    <w:p w14:paraId="67ACCD78" w14:textId="77777777" w:rsidR="00BC262B" w:rsidRPr="00BA5CFB" w:rsidRDefault="00BC262B" w:rsidP="00BC262B">
      <w:pPr>
        <w:pStyle w:val="NoSpacing"/>
        <w:rPr>
          <w:rFonts w:asciiTheme="majorHAnsi" w:hAnsiTheme="majorHAnsi"/>
        </w:rPr>
      </w:pPr>
      <w:r w:rsidRPr="00BA5CFB">
        <w:rPr>
          <w:rFonts w:asciiTheme="majorHAnsi" w:hAnsiTheme="majorHAnsi"/>
        </w:rPr>
        <w:t>PD1|||VAMC ALBANY^^500|</w:t>
      </w:r>
    </w:p>
    <w:p w14:paraId="6B53570D" w14:textId="77777777" w:rsidR="00BC262B" w:rsidRPr="00BA5CFB" w:rsidRDefault="00BC262B" w:rsidP="00BC262B">
      <w:pPr>
        <w:pStyle w:val="NoSpacing"/>
        <w:rPr>
          <w:rFonts w:asciiTheme="majorHAnsi" w:hAnsiTheme="majorHAnsi"/>
        </w:rPr>
      </w:pPr>
    </w:p>
    <w:p w14:paraId="773F7220" w14:textId="77777777" w:rsidR="00BC262B" w:rsidRPr="00BA5CFB" w:rsidRDefault="00BC262B" w:rsidP="00BC262B">
      <w:pPr>
        <w:pStyle w:val="NoSpacing"/>
        <w:rPr>
          <w:rFonts w:asciiTheme="majorHAnsi" w:hAnsiTheme="majorHAnsi"/>
        </w:rPr>
      </w:pPr>
      <w:r w:rsidRPr="00BA5CFB">
        <w:rPr>
          <w:rFonts w:asciiTheme="majorHAnsi" w:hAnsiTheme="majorHAnsi"/>
        </w:rPr>
        <w:t>PV1|1|I|ICU/CCU^ICU^5||||10000000049^CPRSATTENDING^TWO^^^^MASTER|||2||||||||SC VETERAN|||12||||||||||||||||||515.6|||||20121002091646-0500||||||6315|</w:t>
      </w:r>
    </w:p>
    <w:p w14:paraId="580A1EC0" w14:textId="77777777" w:rsidR="00BC262B" w:rsidRPr="00BA5CFB" w:rsidRDefault="00BC262B" w:rsidP="00BC262B">
      <w:pPr>
        <w:pStyle w:val="NoSpacing"/>
        <w:rPr>
          <w:rFonts w:asciiTheme="majorHAnsi" w:hAnsiTheme="majorHAnsi"/>
        </w:rPr>
      </w:pPr>
    </w:p>
    <w:p w14:paraId="174A7F99" w14:textId="77777777" w:rsidR="00BC262B" w:rsidRPr="00BA5CFB" w:rsidRDefault="00BC262B" w:rsidP="00BC262B">
      <w:pPr>
        <w:pStyle w:val="NoSpacing"/>
        <w:rPr>
          <w:rFonts w:asciiTheme="majorHAnsi" w:hAnsiTheme="majorHAnsi"/>
        </w:rPr>
      </w:pPr>
      <w:r w:rsidRPr="00BA5CFB">
        <w:rPr>
          <w:rFonts w:asciiTheme="majorHAnsi" w:hAnsiTheme="majorHAnsi"/>
        </w:rPr>
        <w:t>DG1|1|||chest pain</w:t>
      </w:r>
    </w:p>
    <w:p w14:paraId="200DCDE0" w14:textId="77777777" w:rsidR="00BC262B" w:rsidRDefault="00BC262B" w:rsidP="00BC262B">
      <w:pPr>
        <w:rPr>
          <w:rFonts w:asciiTheme="majorHAnsi" w:hAnsiTheme="majorHAnsi" w:cs="Times New Roman"/>
          <w:b/>
          <w:bCs/>
          <w:i/>
          <w:iCs/>
          <w:sz w:val="32"/>
          <w:szCs w:val="32"/>
        </w:rPr>
      </w:pPr>
    </w:p>
    <w:p w14:paraId="4C9FD42E" w14:textId="77777777" w:rsidR="00BC262B" w:rsidRDefault="00BC262B" w:rsidP="00BC262B">
      <w:pPr>
        <w:pStyle w:val="Style5"/>
      </w:pPr>
      <w:r>
        <w:t>ADT-A13 – Cancel Discharge/End Visit</w:t>
      </w:r>
    </w:p>
    <w:p w14:paraId="2A9BBF54" w14:textId="77777777" w:rsidR="00BC262B" w:rsidRPr="00BA5CFB" w:rsidRDefault="00BC262B" w:rsidP="00BC262B">
      <w:pPr>
        <w:pStyle w:val="NoSpacing"/>
        <w:rPr>
          <w:rFonts w:asciiTheme="majorHAnsi" w:hAnsiTheme="majorHAnsi"/>
        </w:rPr>
      </w:pPr>
      <w:r w:rsidRPr="00BA5CFB">
        <w:rPr>
          <w:rFonts w:asciiTheme="majorHAnsi" w:hAnsiTheme="majorHAnsi"/>
        </w:rPr>
        <w:t>MSH|^~\&amp;|DSIH SR|500|DSIH CL|500|20121003114133-0500||ADT^A13|5008875|P|2.4|||AL|NE|USA</w:t>
      </w:r>
    </w:p>
    <w:p w14:paraId="3407D275" w14:textId="77777777" w:rsidR="00BC262B" w:rsidRPr="00BA5CFB" w:rsidRDefault="00BC262B" w:rsidP="00BC262B">
      <w:pPr>
        <w:pStyle w:val="NoSpacing"/>
        <w:rPr>
          <w:rFonts w:asciiTheme="majorHAnsi" w:hAnsiTheme="majorHAnsi"/>
        </w:rPr>
      </w:pPr>
      <w:r w:rsidRPr="00BA5CFB">
        <w:rPr>
          <w:rFonts w:asciiTheme="majorHAnsi" w:hAnsiTheme="majorHAnsi"/>
        </w:rPr>
        <w:t>EVN|A13|20121003114037-0500||05</w:t>
      </w:r>
    </w:p>
    <w:p w14:paraId="2B219D49" w14:textId="77777777" w:rsidR="00BC262B" w:rsidRPr="00BA5CFB" w:rsidRDefault="00BC262B" w:rsidP="00BC262B">
      <w:pPr>
        <w:pStyle w:val="NoSpacing"/>
        <w:rPr>
          <w:rFonts w:asciiTheme="majorHAnsi" w:hAnsiTheme="majorHAnsi"/>
        </w:rPr>
      </w:pPr>
    </w:p>
    <w:p w14:paraId="439BB7A3" w14:textId="77777777" w:rsidR="00BC262B" w:rsidRPr="00BA5CFB" w:rsidRDefault="00BC262B" w:rsidP="00BC262B">
      <w:pPr>
        <w:pStyle w:val="NoSpacing"/>
        <w:rPr>
          <w:rFonts w:asciiTheme="majorHAnsi" w:hAnsiTheme="majorHAnsi"/>
        </w:rPr>
      </w:pPr>
      <w:r>
        <w:rPr>
          <w:rFonts w:asciiTheme="majorHAnsi" w:hAnsiTheme="majorHAnsi"/>
        </w:rPr>
        <w:t>PID|1|5000000044V986012|</w:t>
      </w:r>
      <w:r w:rsidRPr="00BA5CFB">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ID&amp;500&amp;L^^20121003~666001234^^^USSSA&amp;&amp;0363^SS^VA FACILITY ID&amp;500&amp;L^^20121003|</w:t>
      </w:r>
    </w:p>
    <w:p w14:paraId="47E0B1F2" w14:textId="77777777" w:rsidR="00BC262B" w:rsidRPr="00BA5CFB" w:rsidRDefault="00BC262B" w:rsidP="00BC262B">
      <w:pPr>
        <w:pStyle w:val="NoSpacing"/>
        <w:rPr>
          <w:rFonts w:asciiTheme="majorHAnsi" w:hAnsiTheme="majorHAnsi"/>
        </w:rPr>
      </w:pPr>
      <w:r w:rsidRPr="00BA5CFB">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BA5CFB">
        <w:rPr>
          <w:rFonts w:asciiTheme="majorHAnsi" w:hAnsiTheme="majorHAnsi"/>
        </w:rPr>
        <w:t>29^UNKNOWN/NO PREFERENCE^VA13|6315^1027|666660001|||2186-5-SLF^NOT HISPANIC OR LATINO^0189^2186-5^NOT HISPANIC OR LATINO^CDC|SOMEWHERE NY|||||||||</w:t>
      </w:r>
    </w:p>
    <w:p w14:paraId="12176091" w14:textId="77777777" w:rsidR="00BC262B" w:rsidRPr="00BA5CFB" w:rsidRDefault="00BC262B" w:rsidP="00BC262B">
      <w:pPr>
        <w:pStyle w:val="NoSpacing"/>
        <w:rPr>
          <w:rFonts w:asciiTheme="majorHAnsi" w:hAnsiTheme="majorHAnsi"/>
        </w:rPr>
      </w:pPr>
    </w:p>
    <w:p w14:paraId="25E05160" w14:textId="77777777" w:rsidR="00BC262B" w:rsidRPr="00BA5CFB" w:rsidRDefault="00BC262B" w:rsidP="00BC262B">
      <w:pPr>
        <w:pStyle w:val="NoSpacing"/>
        <w:rPr>
          <w:rFonts w:asciiTheme="majorHAnsi" w:hAnsiTheme="majorHAnsi"/>
        </w:rPr>
      </w:pPr>
      <w:r w:rsidRPr="00BA5CFB">
        <w:rPr>
          <w:rFonts w:asciiTheme="majorHAnsi" w:hAnsiTheme="majorHAnsi"/>
        </w:rPr>
        <w:t>PD1|||VAMC ALBANY^^500|</w:t>
      </w:r>
    </w:p>
    <w:p w14:paraId="299E9A48" w14:textId="77777777" w:rsidR="00BC262B" w:rsidRPr="00BA5CFB" w:rsidRDefault="00BC262B" w:rsidP="00BC262B">
      <w:pPr>
        <w:pStyle w:val="NoSpacing"/>
        <w:rPr>
          <w:rFonts w:asciiTheme="majorHAnsi" w:hAnsiTheme="majorHAnsi"/>
        </w:rPr>
      </w:pPr>
    </w:p>
    <w:p w14:paraId="44917DCB" w14:textId="77777777" w:rsidR="00BC262B" w:rsidRPr="00BA5CFB" w:rsidRDefault="00BC262B" w:rsidP="00BC262B">
      <w:pPr>
        <w:pStyle w:val="NoSpacing"/>
        <w:rPr>
          <w:rFonts w:asciiTheme="majorHAnsi" w:hAnsiTheme="majorHAnsi"/>
        </w:rPr>
      </w:pPr>
      <w:r w:rsidRPr="00BA5CFB">
        <w:rPr>
          <w:rFonts w:asciiTheme="majorHAnsi" w:hAnsiTheme="majorHAnsi"/>
        </w:rPr>
        <w:t>PV1|1|I|ICU/CCU^ICU^5||||10000000049^CPRSATTENDING^TWO^^^^MASTER|||2||||||||SC VETERAN|||12||||||||||||||||||515.6|||||20121002091646-0500||||||6315|</w:t>
      </w:r>
    </w:p>
    <w:p w14:paraId="1C93B315" w14:textId="77777777" w:rsidR="00BC262B" w:rsidRPr="00BA5CFB" w:rsidRDefault="00BC262B" w:rsidP="00BC262B">
      <w:pPr>
        <w:pStyle w:val="NoSpacing"/>
        <w:rPr>
          <w:rFonts w:asciiTheme="majorHAnsi" w:hAnsiTheme="majorHAnsi"/>
        </w:rPr>
      </w:pPr>
    </w:p>
    <w:p w14:paraId="6949FA67" w14:textId="77777777" w:rsidR="00BC262B" w:rsidRPr="00BA5CFB" w:rsidRDefault="00BC262B" w:rsidP="00BC262B">
      <w:pPr>
        <w:pStyle w:val="NoSpacing"/>
        <w:rPr>
          <w:rFonts w:asciiTheme="majorHAnsi" w:hAnsiTheme="majorHAnsi"/>
        </w:rPr>
      </w:pPr>
      <w:r w:rsidRPr="00BA5CFB">
        <w:rPr>
          <w:rFonts w:asciiTheme="majorHAnsi" w:hAnsiTheme="majorHAnsi"/>
        </w:rPr>
        <w:t>DG1|1|||chest pain</w:t>
      </w:r>
    </w:p>
    <w:p w14:paraId="56183016" w14:textId="77777777" w:rsidR="00BC262B" w:rsidRDefault="00BC262B" w:rsidP="00BC262B">
      <w:pPr>
        <w:rPr>
          <w:rFonts w:asciiTheme="majorHAnsi" w:hAnsiTheme="majorHAnsi" w:cs="Times New Roman"/>
          <w:b/>
          <w:bCs/>
          <w:i/>
          <w:iCs/>
          <w:sz w:val="32"/>
          <w:szCs w:val="32"/>
        </w:rPr>
      </w:pPr>
    </w:p>
    <w:p w14:paraId="78F9A0B1" w14:textId="77777777" w:rsidR="00BC262B" w:rsidRPr="006857F8" w:rsidRDefault="00BC262B" w:rsidP="00BC262B">
      <w:pPr>
        <w:pStyle w:val="Style4"/>
        <w:rPr>
          <w:sz w:val="36"/>
          <w:szCs w:val="36"/>
        </w:rPr>
      </w:pPr>
      <w:r w:rsidRPr="006857F8">
        <w:rPr>
          <w:sz w:val="36"/>
          <w:szCs w:val="36"/>
        </w:rPr>
        <w:t xml:space="preserve">--Allergy </w:t>
      </w:r>
    </w:p>
    <w:p w14:paraId="1B96AB4D" w14:textId="77777777" w:rsidR="00BC262B" w:rsidRPr="00C87731" w:rsidRDefault="00BC262B" w:rsidP="00BC262B">
      <w:pPr>
        <w:pStyle w:val="Style5"/>
      </w:pPr>
      <w:r w:rsidRPr="00C87731">
        <w:t>Allergy Assessment ORU</w:t>
      </w:r>
    </w:p>
    <w:p w14:paraId="7E366C54" w14:textId="77777777" w:rsidR="00BC262B" w:rsidRPr="00D21271" w:rsidRDefault="00BC262B" w:rsidP="00BC262B">
      <w:pPr>
        <w:rPr>
          <w:rFonts w:asciiTheme="majorHAnsi" w:hAnsiTheme="majorHAnsi" w:cs="Times New Roman"/>
          <w:bCs/>
          <w:iCs/>
        </w:rPr>
      </w:pPr>
      <w:r w:rsidRPr="00D21271">
        <w:rPr>
          <w:rFonts w:asciiTheme="majorHAnsi" w:hAnsiTheme="majorHAnsi" w:cs="Times New Roman"/>
          <w:bCs/>
          <w:iCs/>
        </w:rPr>
        <w:t>MSH|^~\&amp;|DSIH SR|500|DSIH CL|500|20121016160048-0500||ORU^R01|5008893|P|2.4|||AL|NE|USA</w:t>
      </w:r>
    </w:p>
    <w:p w14:paraId="08E6DE09" w14:textId="77777777" w:rsidR="00BC262B" w:rsidRPr="00D21271" w:rsidRDefault="00BC262B" w:rsidP="00BC262B">
      <w:pPr>
        <w:rPr>
          <w:rFonts w:asciiTheme="majorHAnsi" w:hAnsiTheme="majorHAnsi" w:cs="Times New Roman"/>
          <w:bCs/>
          <w:iCs/>
        </w:rPr>
      </w:pPr>
      <w:r>
        <w:rPr>
          <w:rFonts w:asciiTheme="majorHAnsi" w:hAnsiTheme="majorHAnsi" w:cs="Times New Roman"/>
          <w:bCs/>
          <w:iCs/>
        </w:rPr>
        <w:t>PID|1|5000000237V188720|</w:t>
      </w:r>
      <w:r w:rsidRPr="00D21271">
        <w:rPr>
          <w:rFonts w:asciiTheme="majorHAnsi" w:hAnsiTheme="majorHAnsi" w:cs="Times New Roman"/>
          <w:bCs/>
          <w:iCs/>
        </w:rPr>
        <w:t>5000000237V188720^^^USVHA&amp;&amp;0363^NI^VA FACILITY ID&amp;500&amp;L^^20121016~666669111^^^USSSA&amp;&amp;0363^SS^VA FACILITY ID&amp;500&amp;L~^^^USDOD&amp;&amp;0363^TIN^VA FACILITY ID&amp;500&amp;L~^^^USDOD&amp;&amp;0363^FIN^VA FACILITY ID&amp;500&amp;L~742^^^USVHA&amp;&amp;03</w:t>
      </w:r>
      <w:r>
        <w:rPr>
          <w:rFonts w:asciiTheme="majorHAnsi" w:hAnsiTheme="majorHAnsi" w:cs="Times New Roman"/>
          <w:bCs/>
          <w:iCs/>
        </w:rPr>
        <w:t>63^PI^VA FACILITY ID&amp;500&amp;L|742|</w:t>
      </w:r>
      <w:r w:rsidRPr="00D21271">
        <w:rPr>
          <w:rFonts w:asciiTheme="majorHAnsi" w:hAnsiTheme="majorHAnsi" w:cs="Times New Roman"/>
          <w:bCs/>
          <w:iCs/>
        </w:rPr>
        <w:t>DATABRIDGE^PATIENTSEVEN^^^^^L||19480325|M||^^0005^</w:t>
      </w:r>
      <w:r>
        <w:rPr>
          <w:rFonts w:asciiTheme="majorHAnsi" w:hAnsiTheme="majorHAnsi" w:cs="Times New Roman"/>
          <w:bCs/>
          <w:iCs/>
        </w:rPr>
        <w:t xml:space="preserve">^^CDC|123 Main street^APT#2^NEW </w:t>
      </w:r>
      <w:r w:rsidRPr="00D21271">
        <w:rPr>
          <w:rFonts w:asciiTheme="majorHAnsi" w:hAnsiTheme="majorHAnsi" w:cs="Times New Roman"/>
          <w:bCs/>
          <w:iCs/>
        </w:rPr>
        <w:t>WATERFORD^OH^44445^USA^P^^~^^^^^^N|||||||4409^789^|666669111|||^^0189^^^CDC||||||||||</w:t>
      </w:r>
    </w:p>
    <w:p w14:paraId="1BE0BB24" w14:textId="77777777" w:rsidR="00BC262B" w:rsidRPr="00D21271" w:rsidRDefault="00BC262B" w:rsidP="00BC262B">
      <w:pPr>
        <w:rPr>
          <w:rFonts w:asciiTheme="majorHAnsi" w:hAnsiTheme="majorHAnsi" w:cs="Times New Roman"/>
          <w:bCs/>
          <w:iCs/>
        </w:rPr>
      </w:pPr>
      <w:r w:rsidRPr="00D21271">
        <w:rPr>
          <w:rFonts w:asciiTheme="majorHAnsi" w:hAnsiTheme="majorHAnsi" w:cs="Times New Roman"/>
          <w:bCs/>
          <w:iCs/>
        </w:rPr>
        <w:t>PV1|1|I|ICU/CCU^ICU^4|||7B^|11285^BUXYJX^KRTSHU|||15^GENERAL(ACUTE MEDICINE)^M^MEDICINE||||||||NSC VETERAN|||40||||||||||||||||||515.6|||||</w:t>
      </w:r>
      <w:r>
        <w:rPr>
          <w:rFonts w:asciiTheme="majorHAnsi" w:hAnsiTheme="majorHAnsi" w:cs="Times New Roman"/>
          <w:bCs/>
          <w:iCs/>
        </w:rPr>
        <w:t>20000125120523-0500|""|||||4409</w:t>
      </w:r>
    </w:p>
    <w:p w14:paraId="17780C94" w14:textId="77777777" w:rsidR="00BC262B" w:rsidRPr="00D21271" w:rsidRDefault="00BC262B" w:rsidP="00BC262B">
      <w:pPr>
        <w:rPr>
          <w:rFonts w:asciiTheme="majorHAnsi" w:hAnsiTheme="majorHAnsi" w:cs="Times New Roman"/>
          <w:bCs/>
          <w:iCs/>
        </w:rPr>
      </w:pPr>
      <w:r w:rsidRPr="00D21271">
        <w:rPr>
          <w:rFonts w:asciiTheme="majorHAnsi" w:hAnsiTheme="majorHAnsi" w:cs="Times New Roman"/>
          <w:bCs/>
          <w:iCs/>
        </w:rPr>
        <w:t>OBR|1||742^500_120.86|ASSESSMENT^^L|||201210161559-0500||||||||||||||||||F|||||||10000000032&amp;CPRSPHYSICIAN&amp;ONE&amp;&amp;&amp;DR&amp;MD&amp;VistA200</w:t>
      </w:r>
    </w:p>
    <w:p w14:paraId="73873B97" w14:textId="77777777" w:rsidR="00BC262B" w:rsidRPr="00D21271" w:rsidRDefault="00BC262B" w:rsidP="00BC262B">
      <w:pPr>
        <w:rPr>
          <w:rFonts w:asciiTheme="majorHAnsi" w:hAnsiTheme="majorHAnsi" w:cs="Times New Roman"/>
          <w:bCs/>
          <w:iCs/>
        </w:rPr>
      </w:pPr>
      <w:r w:rsidRPr="00D21271">
        <w:rPr>
          <w:rFonts w:asciiTheme="majorHAnsi" w:hAnsiTheme="majorHAnsi" w:cs="Times New Roman"/>
          <w:bCs/>
          <w:iCs/>
        </w:rPr>
        <w:t>OBX|1|CE|ASSESSMENT||4500633^YES^99VA8985.1||||||F|||201210161559-0500||10000000032^CPRSPHYSICIAN^ONE^^^DR^MD^VistA200</w:t>
      </w:r>
    </w:p>
    <w:p w14:paraId="2606080B" w14:textId="77777777" w:rsidR="00BC262B" w:rsidRDefault="00BC262B" w:rsidP="00BC262B">
      <w:pPr>
        <w:rPr>
          <w:rFonts w:asciiTheme="majorHAnsi" w:hAnsiTheme="majorHAnsi" w:cs="Times New Roman"/>
          <w:b/>
          <w:bCs/>
          <w:iCs/>
          <w:sz w:val="24"/>
          <w:szCs w:val="24"/>
        </w:rPr>
      </w:pPr>
    </w:p>
    <w:p w14:paraId="506F4EF5" w14:textId="77777777" w:rsidR="00BC262B" w:rsidRPr="00C87731" w:rsidRDefault="00BC262B" w:rsidP="00BC262B">
      <w:pPr>
        <w:pStyle w:val="Style5"/>
      </w:pPr>
      <w:r w:rsidRPr="00C87731">
        <w:t>Allergy Update ORU</w:t>
      </w:r>
    </w:p>
    <w:p w14:paraId="5934F959"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MSH|^~\&amp;|DSIH SR|500|DSIH CL|500|20121002161551-0500||ORU^R01|5008843|P|2.4|||AL|NE|USA</w:t>
      </w:r>
    </w:p>
    <w:p w14:paraId="604EBE32"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PID|1|5000000050V232324|</w:t>
      </w:r>
      <w:r w:rsidRPr="00B56864">
        <w:rPr>
          <w:rFonts w:asciiTheme="majorHAnsi" w:hAnsiTheme="majorHAnsi" w:cs="Times New Roman"/>
          <w:bCs/>
          <w:iCs/>
        </w:rPr>
        <w:t>5000000050V232324^^^USVHA&amp;&amp;0363^NI^VA FACILITY ID&amp;500&amp;L^^20121002~666660003^^^USSSA&amp;&amp;0363^SS^VA FACILITY ID&amp;500&amp;L~^^^USDOD&amp;&amp;0363^TIN^VA FACILITY ID&amp;500&amp;L~^^^USDOD&amp;&amp;0363^FIN^VA FACILITY ID&amp;500&amp;L~130^^^USVHA&amp;&amp;03</w:t>
      </w:r>
      <w:r>
        <w:rPr>
          <w:rFonts w:asciiTheme="majorHAnsi" w:hAnsiTheme="majorHAnsi" w:cs="Times New Roman"/>
          <w:bCs/>
          <w:iCs/>
        </w:rPr>
        <w:t>63^PI^VA FACILITY ID&amp;500&amp;L|130|</w:t>
      </w:r>
      <w:r w:rsidRPr="00B56864">
        <w:rPr>
          <w:rFonts w:asciiTheme="majorHAnsi" w:hAnsiTheme="majorHAnsi" w:cs="Times New Roman"/>
          <w:bCs/>
          <w:iCs/>
        </w:rPr>
        <w:t>CPRSPATIENT^THREE^M^^^^L||19000101|M||^^0005^^^CDC|123^^TROY^NY^12180^USA^P^^~^^^^^^N|||||S^NEVER MARRIED^VA11|29^UNKNOWN/NO PREFERENCE^VA13|6317^1028^|666660003|||^^0189^^^CDC||||||||||</w:t>
      </w:r>
    </w:p>
    <w:p w14:paraId="47E36F76"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PV1|1|I|ICU/CCU^ICU^1|||^^|10000000048^CPRSATTENDING^ONE^^^^BS|||2^CARDIOLOGY^M^MEDICINE||||||||SC VETERAN|||12||||||||||||||||||515.6|||||20121002160033-0500|""|||||6317</w:t>
      </w:r>
    </w:p>
    <w:p w14:paraId="7B37DFE6"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OBR|1||713^500_120.8|ALLERGY^^L|||201210021613-0500||||||||||||||||||F|||||||10000000032&amp;CPRSPHYSICIAN&amp;ONE&amp;&amp;&amp;DR&amp;MD&amp;VistA200||10000000032&amp;CPRSPHYSICIAN&amp;ONE&amp;&amp;&amp;DR&amp;MD&amp;E^201210021613-0500~10000000032&amp;CPRSPHYSICIAN&amp;ONE&amp;&amp;</w:t>
      </w:r>
      <w:r>
        <w:rPr>
          <w:rFonts w:asciiTheme="majorHAnsi" w:hAnsiTheme="majorHAnsi" w:cs="Times New Roman"/>
          <w:bCs/>
          <w:iCs/>
        </w:rPr>
        <w:t>&amp;DR&amp;MD&amp;CM^20121002161350-0500||</w:t>
      </w:r>
      <w:r w:rsidRPr="00B56864">
        <w:rPr>
          <w:rFonts w:asciiTheme="majorHAnsi" w:hAnsiTheme="majorHAnsi" w:cs="Times New Roman"/>
          <w:bCs/>
          <w:iCs/>
        </w:rPr>
        <w:t>|||||||||||4500978^OBSERVED^99VA8985.1</w:t>
      </w:r>
    </w:p>
    <w:p w14:paraId="2995792F"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OBX|1|CE|AGENT||ALEVE CAPLET||||||F||||500^VAMC ALBANY^L</w:t>
      </w:r>
    </w:p>
    <w:p w14:paraId="6656D903"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OBX|</w:t>
      </w:r>
      <w:r>
        <w:rPr>
          <w:rFonts w:asciiTheme="majorHAnsi" w:hAnsiTheme="majorHAnsi" w:cs="Times New Roman"/>
          <w:bCs/>
          <w:iCs/>
        </w:rPr>
        <w:t>2</w:t>
      </w:r>
      <w:r w:rsidRPr="00B56864">
        <w:rPr>
          <w:rFonts w:asciiTheme="majorHAnsi" w:hAnsiTheme="majorHAnsi" w:cs="Times New Roman"/>
          <w:bCs/>
          <w:iCs/>
        </w:rPr>
        <w:t>|CE|ALLERGY TYPE||D^DRUG^L||||||F||||500^VAMC ALBANY^L</w:t>
      </w:r>
    </w:p>
    <w:p w14:paraId="2CD0393C"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OBX|3</w:t>
      </w:r>
      <w:r w:rsidRPr="00B56864">
        <w:rPr>
          <w:rFonts w:asciiTheme="majorHAnsi" w:hAnsiTheme="majorHAnsi" w:cs="Times New Roman"/>
          <w:bCs/>
          <w:iCs/>
        </w:rPr>
        <w:t>|CE|GMR ALLERGY||4018847^NAPROXEN^99VA50.6||||||F</w:t>
      </w:r>
    </w:p>
    <w:p w14:paraId="4B3070E9"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OBX|4</w:t>
      </w:r>
      <w:r w:rsidRPr="00B56864">
        <w:rPr>
          <w:rFonts w:asciiTheme="majorHAnsi" w:hAnsiTheme="majorHAnsi" w:cs="Times New Roman"/>
          <w:bCs/>
          <w:iCs/>
        </w:rPr>
        <w:t>|CE|DRUG INGREDIENTS||4018847^NAPROXEN^99VA50.416||||||F</w:t>
      </w:r>
    </w:p>
    <w:p w14:paraId="1C688ABD"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OBX|5</w:t>
      </w:r>
      <w:r w:rsidRPr="00B56864">
        <w:rPr>
          <w:rFonts w:asciiTheme="majorHAnsi" w:hAnsiTheme="majorHAnsi" w:cs="Times New Roman"/>
          <w:bCs/>
          <w:iCs/>
        </w:rPr>
        <w:t>|CE|DRUG CLASSES||4021765^NONSALICYLATE NSAIs,ANTIRHEUMATIC^99VA50.605^MS102^NONSALICYLATE NSAIs,ANTIRHEUMATIC^500_50.605||||||F</w:t>
      </w:r>
    </w:p>
    <w:p w14:paraId="719F444E"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OBX|6</w:t>
      </w:r>
      <w:r w:rsidRPr="00B56864">
        <w:rPr>
          <w:rFonts w:asciiTheme="majorHAnsi" w:hAnsiTheme="majorHAnsi" w:cs="Times New Roman"/>
          <w:bCs/>
          <w:iCs/>
        </w:rPr>
        <w:t>|CE|MECHANISM||4500979^PHARMACOLOGIC^99VA8985.1||||||F</w:t>
      </w:r>
    </w:p>
    <w:p w14:paraId="060C67C4"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OBX|7</w:t>
      </w:r>
      <w:r w:rsidRPr="00B56864">
        <w:rPr>
          <w:rFonts w:asciiTheme="majorHAnsi" w:hAnsiTheme="majorHAnsi" w:cs="Times New Roman"/>
          <w:bCs/>
          <w:iCs/>
        </w:rPr>
        <w:t>|CE|REACTION||0^HYPERSENSITIVITY^500_120.83||||||F|||20121002161345-0500||10000000032^CPRSPHYSICIAN^ONE^^^DR^MD^VistA200</w:t>
      </w:r>
    </w:p>
    <w:p w14:paraId="24F56E65" w14:textId="77777777" w:rsidR="00BC262B" w:rsidRPr="00B56864" w:rsidRDefault="00BC262B" w:rsidP="00BC262B">
      <w:pPr>
        <w:rPr>
          <w:rFonts w:asciiTheme="majorHAnsi" w:hAnsiTheme="majorHAnsi" w:cs="Times New Roman"/>
          <w:bCs/>
          <w:iCs/>
        </w:rPr>
      </w:pPr>
    </w:p>
    <w:p w14:paraId="7698E843" w14:textId="77777777" w:rsidR="00BC262B" w:rsidRPr="00C87731" w:rsidRDefault="00BC262B" w:rsidP="00BC262B">
      <w:pPr>
        <w:pStyle w:val="Style5"/>
      </w:pPr>
      <w:r w:rsidRPr="00C87731">
        <w:t>Adverse Reaction Report ORU</w:t>
      </w:r>
    </w:p>
    <w:p w14:paraId="63134ECB"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MSH|^~\&amp;|DSIH SR|500|DSIH CL|500|20121002161551-0500||ORU^R01|5008847|P|2.4|||AL|NE|USA</w:t>
      </w:r>
    </w:p>
    <w:p w14:paraId="76C2B6B5" w14:textId="77777777" w:rsidR="00BC262B" w:rsidRPr="00B56864" w:rsidRDefault="00BC262B" w:rsidP="00BC262B">
      <w:pPr>
        <w:rPr>
          <w:rFonts w:asciiTheme="majorHAnsi" w:hAnsiTheme="majorHAnsi" w:cs="Times New Roman"/>
          <w:bCs/>
          <w:iCs/>
        </w:rPr>
      </w:pPr>
      <w:r>
        <w:rPr>
          <w:rFonts w:asciiTheme="majorHAnsi" w:hAnsiTheme="majorHAnsi" w:cs="Times New Roman"/>
          <w:bCs/>
          <w:iCs/>
        </w:rPr>
        <w:t>PID|1|5000000050V232324|</w:t>
      </w:r>
      <w:r w:rsidRPr="00B56864">
        <w:rPr>
          <w:rFonts w:asciiTheme="majorHAnsi" w:hAnsiTheme="majorHAnsi" w:cs="Times New Roman"/>
          <w:bCs/>
          <w:iCs/>
        </w:rPr>
        <w:t>5000000050V232324^^^USVHA&amp;&amp;0363^NI^VA FACILITY ID&amp;500&amp;L^^20121002~666660003^^^USSSA&amp;&amp;0363^SS^VA FACILITY ID&amp;500&amp;L~^^^USDOD&amp;&amp;0363^TIN^VA FACILITY ID&amp;500&amp;L~^^^USDOD&amp;&amp;0363^FIN^VA FACILITY ID&amp;500&amp;L~130^^^USVHA&amp;&amp;03</w:t>
      </w:r>
      <w:r>
        <w:rPr>
          <w:rFonts w:asciiTheme="majorHAnsi" w:hAnsiTheme="majorHAnsi" w:cs="Times New Roman"/>
          <w:bCs/>
          <w:iCs/>
        </w:rPr>
        <w:t>63^PI^VA FACILITY ID&amp;500&amp;L|130|</w:t>
      </w:r>
      <w:r w:rsidRPr="00B56864">
        <w:rPr>
          <w:rFonts w:asciiTheme="majorHAnsi" w:hAnsiTheme="majorHAnsi" w:cs="Times New Roman"/>
          <w:bCs/>
          <w:iCs/>
        </w:rPr>
        <w:t>CPRSPATIENT^THREE^M^^^^L||19000101|M||^^0005^^^CDC|123^^TROY^NY^12180^USA^P^^~^^^^^^N|||||S^NEVER MARRIED^VA11|29^UNKNOWN/NO PREFERENCE^VA13|6317^1028^|666660003|||^^0189^^^CDC||||||||||</w:t>
      </w:r>
    </w:p>
    <w:p w14:paraId="26E82C5A"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PV1|1|I|ICU/CCU^ICU^1|||^^|10000000048^CPRSATTENDING^ONE^^^^BS|||2^CARDIOLOGY^M^MEDICINE||||||||SC VETERAN|||12||||||||||||||||||515.6|||||20121002160033-0500|""|||||6317</w:t>
      </w:r>
    </w:p>
    <w:p w14:paraId="33FA3012"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OBR|1||173^500_120.85|ADVERSE REACTION REPORT^^L|||20121002||||||||||||||||||F|||||||^^^^^^^ENT||10000000032^CPRSPHYSICIAN^ONE^^^DR^MD^OBS~^^^^^^^RPT|||||||||||||713^ALEVE CAPLET^L</w:t>
      </w:r>
    </w:p>
    <w:p w14:paraId="2012DEEF"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OBX|1|CE|SYMPTOM||HYPERSENSITIVITY|||SEVERE|||F|||||10000000032^CPRSPHYSICIAN^ONE^^^DR^MD^VistA200</w:t>
      </w:r>
    </w:p>
    <w:p w14:paraId="0EFF39BD"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RXA|0|1|||ALEVE CAPLET|</w:t>
      </w:r>
    </w:p>
    <w:p w14:paraId="7056C300"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RXE|^^0|ALEVE CAPLET^^^^^NDC|0||||||||||||||||</w:t>
      </w:r>
    </w:p>
    <w:p w14:paraId="4B83D1CF" w14:textId="77777777" w:rsidR="00BC262B" w:rsidRPr="00B56864" w:rsidRDefault="00BC262B" w:rsidP="00BC262B">
      <w:pPr>
        <w:rPr>
          <w:rFonts w:asciiTheme="majorHAnsi" w:hAnsiTheme="majorHAnsi" w:cs="Times New Roman"/>
          <w:bCs/>
          <w:iCs/>
        </w:rPr>
      </w:pPr>
      <w:r w:rsidRPr="00B56864">
        <w:rPr>
          <w:rFonts w:asciiTheme="majorHAnsi" w:hAnsiTheme="majorHAnsi" w:cs="Times New Roman"/>
          <w:bCs/>
          <w:iCs/>
        </w:rPr>
        <w:t>RXR|UNKNOWN</w:t>
      </w:r>
    </w:p>
    <w:p w14:paraId="1B14C0F4" w14:textId="77777777" w:rsidR="00BC262B" w:rsidRPr="00E54660" w:rsidRDefault="00BC262B" w:rsidP="00BC262B">
      <w:pPr>
        <w:rPr>
          <w:rFonts w:asciiTheme="majorHAnsi" w:hAnsiTheme="majorHAnsi" w:cs="Times New Roman"/>
          <w:bCs/>
          <w:iCs/>
        </w:rPr>
      </w:pPr>
      <w:r>
        <w:rPr>
          <w:rFonts w:asciiTheme="majorHAnsi" w:hAnsiTheme="majorHAnsi" w:cs="Times New Roman"/>
          <w:bCs/>
          <w:iCs/>
        </w:rPr>
        <w:t>OBX|2|CE|LIKELIHOOD||5^ ||||||F</w:t>
      </w:r>
    </w:p>
    <w:p w14:paraId="063B0073" w14:textId="77777777" w:rsidR="00BC262B" w:rsidRDefault="00BC262B" w:rsidP="00BC262B">
      <w:pPr>
        <w:rPr>
          <w:rFonts w:asciiTheme="majorHAnsi" w:hAnsiTheme="majorHAnsi" w:cs="Times New Roman"/>
          <w:b/>
          <w:bCs/>
          <w:i/>
          <w:iCs/>
          <w:sz w:val="32"/>
          <w:szCs w:val="32"/>
        </w:rPr>
      </w:pPr>
    </w:p>
    <w:p w14:paraId="208CEAE9" w14:textId="77777777" w:rsidR="00BC262B" w:rsidRDefault="00BC262B" w:rsidP="00BC262B">
      <w:pPr>
        <w:pStyle w:val="Style4"/>
        <w:rPr>
          <w:sz w:val="36"/>
          <w:szCs w:val="36"/>
        </w:rPr>
      </w:pPr>
    </w:p>
    <w:p w14:paraId="591CA9C9" w14:textId="77777777" w:rsidR="00BC262B" w:rsidRDefault="00BC262B" w:rsidP="00BC262B">
      <w:pPr>
        <w:pStyle w:val="Style4"/>
        <w:rPr>
          <w:sz w:val="36"/>
          <w:szCs w:val="36"/>
        </w:rPr>
      </w:pPr>
    </w:p>
    <w:p w14:paraId="3BAA6640" w14:textId="77777777" w:rsidR="00BC262B" w:rsidRDefault="00BC262B" w:rsidP="00BC262B">
      <w:pPr>
        <w:pStyle w:val="Style4"/>
        <w:rPr>
          <w:sz w:val="36"/>
          <w:szCs w:val="36"/>
        </w:rPr>
      </w:pPr>
    </w:p>
    <w:p w14:paraId="6BBC0F2A" w14:textId="1CF0A89C" w:rsidR="000A10A1" w:rsidRPr="006857F8" w:rsidRDefault="000A10A1" w:rsidP="000A10A1">
      <w:pPr>
        <w:pStyle w:val="Style4"/>
        <w:rPr>
          <w:sz w:val="36"/>
          <w:szCs w:val="36"/>
        </w:rPr>
      </w:pPr>
      <w:r w:rsidRPr="006857F8">
        <w:rPr>
          <w:sz w:val="36"/>
          <w:szCs w:val="36"/>
        </w:rPr>
        <w:t>--</w:t>
      </w:r>
      <w:r>
        <w:rPr>
          <w:sz w:val="36"/>
          <w:szCs w:val="36"/>
        </w:rPr>
        <w:t>Clinical</w:t>
      </w:r>
      <w:r w:rsidRPr="006857F8">
        <w:rPr>
          <w:sz w:val="36"/>
          <w:szCs w:val="36"/>
        </w:rPr>
        <w:t xml:space="preserve"> Scheduling</w:t>
      </w:r>
    </w:p>
    <w:p w14:paraId="1321841D" w14:textId="61DDA8FA" w:rsidR="00BC262B" w:rsidRDefault="000A10A1" w:rsidP="000A10A1">
      <w:pPr>
        <w:pStyle w:val="Style4"/>
      </w:pPr>
      <w:r w:rsidRPr="00C87731">
        <w:t xml:space="preserve">SIU-12 </w:t>
      </w:r>
      <w:r>
        <w:t xml:space="preserve">-- </w:t>
      </w:r>
      <w:r w:rsidRPr="0004382B">
        <w:t xml:space="preserve">Notification </w:t>
      </w:r>
      <w:r>
        <w:t>o</w:t>
      </w:r>
      <w:r w:rsidRPr="0004382B">
        <w:t>f New Appointment Bookin</w:t>
      </w:r>
      <w:r>
        <w:t>g</w:t>
      </w:r>
    </w:p>
    <w:p w14:paraId="1E31CA84" w14:textId="61611AA3" w:rsidR="000A10A1" w:rsidRPr="001C6A29" w:rsidRDefault="000A10A1" w:rsidP="005309C7">
      <w:pPr>
        <w:spacing w:after="0"/>
        <w:rPr>
          <w:rFonts w:asciiTheme="majorHAnsi" w:hAnsiTheme="majorHAnsi" w:cs="Times New Roman"/>
          <w:bCs/>
          <w:iCs/>
        </w:rPr>
      </w:pPr>
      <w:r w:rsidRPr="001C6A29">
        <w:rPr>
          <w:rFonts w:asciiTheme="majorHAnsi" w:hAnsiTheme="majorHAnsi" w:cs="Times New Roman"/>
          <w:bCs/>
          <w:iCs/>
        </w:rPr>
        <w:t>MSH|^~\&amp;|DSIH SR</w:t>
      </w:r>
      <w:r>
        <w:rPr>
          <w:rFonts w:asciiTheme="majorHAnsi" w:hAnsiTheme="majorHAnsi" w:cs="Times New Roman"/>
          <w:bCs/>
          <w:iCs/>
        </w:rPr>
        <w:t>|500|DSIH CL|500|20120927091914-0500||SIU^S12|50041027|P|2.4</w:t>
      </w:r>
      <w:r w:rsidRPr="001C6A29">
        <w:rPr>
          <w:rFonts w:asciiTheme="majorHAnsi" w:hAnsiTheme="majorHAnsi" w:cs="Times New Roman"/>
          <w:bCs/>
          <w:iCs/>
        </w:rPr>
        <w:t>|||AL|NE|USA</w:t>
      </w:r>
    </w:p>
    <w:p w14:paraId="64E772F3" w14:textId="77777777" w:rsidR="000A10A1" w:rsidRDefault="000A10A1" w:rsidP="005309C7">
      <w:pPr>
        <w:pStyle w:val="Style5"/>
        <w:spacing w:after="0"/>
        <w:rPr>
          <w:b w:val="0"/>
          <w:i w:val="0"/>
          <w:sz w:val="22"/>
          <w:szCs w:val="22"/>
        </w:rPr>
      </w:pPr>
    </w:p>
    <w:p w14:paraId="5E64BA38" w14:textId="77777777" w:rsidR="000A10A1" w:rsidRPr="00E6680E" w:rsidRDefault="000A10A1" w:rsidP="005309C7">
      <w:pPr>
        <w:pStyle w:val="Style5"/>
        <w:spacing w:after="0"/>
        <w:rPr>
          <w:b w:val="0"/>
          <w:i w:val="0"/>
          <w:sz w:val="22"/>
          <w:szCs w:val="22"/>
        </w:rPr>
      </w:pPr>
      <w:r w:rsidRPr="00E6680E">
        <w:rPr>
          <w:b w:val="0"/>
          <w:i w:val="0"/>
          <w:sz w:val="22"/>
          <w:szCs w:val="22"/>
        </w:rPr>
        <w:t>SCH|213:62:3140718.11|||S12||||3^NO ACTION TAKEN/TODAY|||^^^201407181100-0500^^</w:t>
      </w:r>
    </w:p>
    <w:p w14:paraId="59C3689B" w14:textId="7732F58D" w:rsidR="000A10A1" w:rsidRDefault="000A10A1" w:rsidP="005309C7">
      <w:pPr>
        <w:pStyle w:val="Style5"/>
        <w:spacing w:after="0"/>
        <w:rPr>
          <w:b w:val="0"/>
          <w:i w:val="0"/>
          <w:sz w:val="22"/>
          <w:szCs w:val="22"/>
        </w:rPr>
      </w:pPr>
      <w:r>
        <w:rPr>
          <w:b w:val="0"/>
          <w:i w:val="0"/>
          <w:sz w:val="22"/>
          <w:szCs w:val="22"/>
        </w:rPr>
        <w:t>^^^^|</w:t>
      </w:r>
    </w:p>
    <w:p w14:paraId="6913EA1B" w14:textId="77777777" w:rsidR="000A10A1" w:rsidRPr="00E6680E" w:rsidRDefault="000A10A1" w:rsidP="005309C7">
      <w:pPr>
        <w:pStyle w:val="Style5"/>
        <w:spacing w:after="0"/>
        <w:rPr>
          <w:b w:val="0"/>
          <w:i w:val="0"/>
          <w:sz w:val="22"/>
          <w:szCs w:val="22"/>
        </w:rPr>
      </w:pPr>
    </w:p>
    <w:p w14:paraId="3890F147" w14:textId="77777777" w:rsidR="000A10A1" w:rsidRPr="00E6680E" w:rsidRDefault="000A10A1" w:rsidP="005309C7">
      <w:pPr>
        <w:pStyle w:val="Style5"/>
        <w:spacing w:after="0"/>
        <w:rPr>
          <w:b w:val="0"/>
          <w:i w:val="0"/>
          <w:sz w:val="22"/>
          <w:szCs w:val="22"/>
        </w:rPr>
      </w:pPr>
      <w:r w:rsidRPr="00E6680E">
        <w:rPr>
          <w:b w:val="0"/>
          <w:i w:val="0"/>
          <w:sz w:val="22"/>
          <w:szCs w:val="22"/>
        </w:rPr>
        <w:t xml:space="preserve"> PID|1|5000000219V041062|</w:t>
      </w:r>
    </w:p>
    <w:p w14:paraId="784CDCBA" w14:textId="787D137C" w:rsidR="000A10A1" w:rsidRPr="00E6680E" w:rsidRDefault="000A10A1" w:rsidP="005309C7">
      <w:pPr>
        <w:pStyle w:val="Style5"/>
        <w:spacing w:after="0"/>
        <w:rPr>
          <w:b w:val="0"/>
          <w:i w:val="0"/>
          <w:sz w:val="22"/>
          <w:szCs w:val="22"/>
        </w:rPr>
      </w:pPr>
      <w:r w:rsidRPr="00E6680E">
        <w:rPr>
          <w:b w:val="0"/>
          <w:i w:val="0"/>
          <w:sz w:val="22"/>
          <w:szCs w:val="22"/>
        </w:rPr>
        <w:t xml:space="preserve"> 5000000219V0410</w:t>
      </w:r>
      <w:r>
        <w:rPr>
          <w:b w:val="0"/>
          <w:i w:val="0"/>
          <w:sz w:val="22"/>
          <w:szCs w:val="22"/>
        </w:rPr>
        <w:t xml:space="preserve">62^^^USVHA&amp;&amp;0363^NI^VA FACILITY </w:t>
      </w:r>
      <w:r w:rsidRPr="00E6680E">
        <w:rPr>
          <w:b w:val="0"/>
          <w:i w:val="0"/>
          <w:sz w:val="22"/>
          <w:szCs w:val="22"/>
        </w:rPr>
        <w:t>I</w:t>
      </w:r>
      <w:r>
        <w:rPr>
          <w:b w:val="0"/>
          <w:i w:val="0"/>
          <w:sz w:val="22"/>
          <w:szCs w:val="22"/>
        </w:rPr>
        <w:t>D&amp;500&amp;L^^20140718~666665454^^^U</w:t>
      </w:r>
      <w:r w:rsidRPr="00E6680E">
        <w:rPr>
          <w:b w:val="0"/>
          <w:i w:val="0"/>
          <w:sz w:val="22"/>
          <w:szCs w:val="22"/>
        </w:rPr>
        <w:t>SSSA&amp;&amp;0363^SS^VA FACILITY ID&amp;500&amp;L~^^^USDOD&amp;&amp;0363</w:t>
      </w:r>
      <w:r>
        <w:rPr>
          <w:b w:val="0"/>
          <w:i w:val="0"/>
          <w:sz w:val="22"/>
          <w:szCs w:val="22"/>
        </w:rPr>
        <w:t>^TIN^VA FACILITY ID&amp;500&amp;L~^^^US</w:t>
      </w:r>
      <w:r w:rsidRPr="00E6680E">
        <w:rPr>
          <w:b w:val="0"/>
          <w:i w:val="0"/>
          <w:sz w:val="22"/>
          <w:szCs w:val="22"/>
        </w:rPr>
        <w:t>DOD&amp;&amp;0363^FIN^VA FACILITY ID&amp;500&amp;L~213^^^USVHA&amp;&amp;0</w:t>
      </w:r>
      <w:r>
        <w:rPr>
          <w:b w:val="0"/>
          <w:i w:val="0"/>
          <w:sz w:val="22"/>
          <w:szCs w:val="22"/>
        </w:rPr>
        <w:t>363^PI^VA FACILITY ID&amp;500&amp;L|213|</w:t>
      </w:r>
      <w:r w:rsidRPr="00E6680E">
        <w:rPr>
          <w:b w:val="0"/>
          <w:i w:val="0"/>
          <w:sz w:val="22"/>
          <w:szCs w:val="22"/>
        </w:rPr>
        <w:t>DATABRIDGE^PATIENTFOUR^^^^^L||19350304|F||^^0005</w:t>
      </w:r>
      <w:r>
        <w:rPr>
          <w:b w:val="0"/>
          <w:i w:val="0"/>
          <w:sz w:val="22"/>
          <w:szCs w:val="22"/>
        </w:rPr>
        <w:t>^^^CDC|611 S STATE ST^^SW RANCH</w:t>
      </w:r>
      <w:r w:rsidRPr="00E6680E">
        <w:rPr>
          <w:b w:val="0"/>
          <w:i w:val="0"/>
          <w:sz w:val="22"/>
          <w:szCs w:val="22"/>
        </w:rPr>
        <w:t>ES^FL^33332^USA^P^^~^^^^^^N|||||M^MARRIED^VA11|0^</w:t>
      </w:r>
      <w:r>
        <w:rPr>
          <w:b w:val="0"/>
          <w:i w:val="0"/>
          <w:sz w:val="22"/>
          <w:szCs w:val="22"/>
        </w:rPr>
        <w:t>ROMAN CATHOLIC CHURCH^VA13|0^|6</w:t>
      </w:r>
      <w:r w:rsidRPr="00E6680E">
        <w:rPr>
          <w:b w:val="0"/>
          <w:i w:val="0"/>
          <w:sz w:val="22"/>
          <w:szCs w:val="22"/>
        </w:rPr>
        <w:t>66665454|||^^0189^^^CDC||N||||||||</w:t>
      </w:r>
    </w:p>
    <w:p w14:paraId="37BCBB84" w14:textId="77777777" w:rsidR="000A10A1" w:rsidRPr="00E6680E" w:rsidRDefault="000A10A1" w:rsidP="005309C7">
      <w:pPr>
        <w:pStyle w:val="Style5"/>
        <w:spacing w:after="0"/>
        <w:rPr>
          <w:b w:val="0"/>
          <w:i w:val="0"/>
          <w:sz w:val="22"/>
          <w:szCs w:val="22"/>
        </w:rPr>
      </w:pPr>
    </w:p>
    <w:p w14:paraId="5E7278D0" w14:textId="77777777" w:rsidR="000A10A1" w:rsidRPr="00E6680E" w:rsidRDefault="000A10A1" w:rsidP="005309C7">
      <w:pPr>
        <w:pStyle w:val="Style5"/>
        <w:spacing w:after="0"/>
        <w:rPr>
          <w:b w:val="0"/>
          <w:i w:val="0"/>
          <w:sz w:val="22"/>
          <w:szCs w:val="22"/>
        </w:rPr>
      </w:pPr>
      <w:r w:rsidRPr="00E6680E">
        <w:rPr>
          <w:b w:val="0"/>
          <w:i w:val="0"/>
          <w:sz w:val="22"/>
          <w:szCs w:val="22"/>
        </w:rPr>
        <w:t xml:space="preserve"> AIL|1|500^^^VAMC ALBANY|62^DERMATOLOGY^^^^^^^DERMATOLOGY|</w:t>
      </w:r>
    </w:p>
    <w:p w14:paraId="6891B6CD" w14:textId="77777777" w:rsidR="000A10A1" w:rsidRPr="00E6680E" w:rsidRDefault="000A10A1" w:rsidP="005309C7">
      <w:pPr>
        <w:pStyle w:val="Style5"/>
        <w:spacing w:after="0"/>
        <w:rPr>
          <w:b w:val="0"/>
          <w:i w:val="0"/>
          <w:sz w:val="22"/>
          <w:szCs w:val="22"/>
        </w:rPr>
      </w:pPr>
    </w:p>
    <w:p w14:paraId="4C54D216" w14:textId="6B7566AD" w:rsidR="000A10A1" w:rsidRDefault="000A10A1" w:rsidP="005309C7">
      <w:pPr>
        <w:pStyle w:val="Style4"/>
        <w:spacing w:after="0"/>
        <w:rPr>
          <w:b w:val="0"/>
          <w:i w:val="0"/>
          <w:sz w:val="22"/>
          <w:szCs w:val="22"/>
        </w:rPr>
      </w:pPr>
      <w:r w:rsidRPr="00E6680E">
        <w:rPr>
          <w:b w:val="0"/>
          <w:i w:val="0"/>
          <w:sz w:val="22"/>
          <w:szCs w:val="22"/>
        </w:rPr>
        <w:t xml:space="preserve"> ZRG|||||||1^NEW|||||||</w:t>
      </w:r>
    </w:p>
    <w:p w14:paraId="570EAD1C" w14:textId="77777777" w:rsidR="000A10A1" w:rsidRPr="005309C7" w:rsidRDefault="000A10A1" w:rsidP="005309C7">
      <w:pPr>
        <w:pStyle w:val="Style4"/>
        <w:spacing w:after="0"/>
        <w:rPr>
          <w:b w:val="0"/>
          <w:i w:val="0"/>
          <w:sz w:val="22"/>
          <w:szCs w:val="22"/>
        </w:rPr>
      </w:pPr>
    </w:p>
    <w:p w14:paraId="46C51F49" w14:textId="77777777" w:rsidR="000A10A1" w:rsidRDefault="000A10A1" w:rsidP="000A10A1">
      <w:pPr>
        <w:pStyle w:val="Style5"/>
      </w:pPr>
      <w:r w:rsidRPr="00C87731">
        <w:t xml:space="preserve">SIU-14 </w:t>
      </w:r>
      <w:r>
        <w:t xml:space="preserve">-- </w:t>
      </w:r>
      <w:r w:rsidRPr="0004382B">
        <w:t xml:space="preserve">Notification </w:t>
      </w:r>
      <w:r>
        <w:t>o</w:t>
      </w:r>
      <w:r w:rsidRPr="0004382B">
        <w:t>f Appointment Modification</w:t>
      </w:r>
    </w:p>
    <w:p w14:paraId="27D89424" w14:textId="39AECFFB" w:rsidR="000A10A1" w:rsidRPr="001C6A29" w:rsidRDefault="000A10A1" w:rsidP="000A10A1">
      <w:pPr>
        <w:spacing w:after="0"/>
        <w:rPr>
          <w:rFonts w:asciiTheme="majorHAnsi" w:hAnsiTheme="majorHAnsi" w:cs="Times New Roman"/>
          <w:bCs/>
          <w:iCs/>
        </w:rPr>
      </w:pPr>
      <w:r w:rsidRPr="001C6A29">
        <w:rPr>
          <w:rFonts w:asciiTheme="majorHAnsi" w:hAnsiTheme="majorHAnsi" w:cs="Times New Roman"/>
          <w:bCs/>
          <w:iCs/>
        </w:rPr>
        <w:t>MSH|^~\&amp;|DSIH SR</w:t>
      </w:r>
      <w:r>
        <w:rPr>
          <w:rFonts w:asciiTheme="majorHAnsi" w:hAnsiTheme="majorHAnsi" w:cs="Times New Roman"/>
          <w:bCs/>
          <w:iCs/>
        </w:rPr>
        <w:t>|500|DSIH CL|500|20120927091914-0500||SIU^S14|50041027|P|2.4</w:t>
      </w:r>
      <w:r w:rsidRPr="001C6A29">
        <w:rPr>
          <w:rFonts w:asciiTheme="majorHAnsi" w:hAnsiTheme="majorHAnsi" w:cs="Times New Roman"/>
          <w:bCs/>
          <w:iCs/>
        </w:rPr>
        <w:t>|||AL|NE|USA</w:t>
      </w:r>
    </w:p>
    <w:p w14:paraId="3AB7FE6C" w14:textId="77777777" w:rsidR="000A10A1" w:rsidRDefault="000A10A1" w:rsidP="000A10A1">
      <w:pPr>
        <w:pStyle w:val="Style5"/>
        <w:spacing w:after="0"/>
        <w:rPr>
          <w:b w:val="0"/>
          <w:i w:val="0"/>
          <w:sz w:val="22"/>
          <w:szCs w:val="22"/>
        </w:rPr>
      </w:pPr>
    </w:p>
    <w:p w14:paraId="15C0C155" w14:textId="77777777" w:rsidR="000A10A1" w:rsidRPr="000A10A1" w:rsidRDefault="000A10A1" w:rsidP="000A10A1">
      <w:pPr>
        <w:pStyle w:val="Style5"/>
        <w:spacing w:after="0"/>
        <w:rPr>
          <w:b w:val="0"/>
          <w:i w:val="0"/>
          <w:sz w:val="22"/>
          <w:szCs w:val="22"/>
        </w:rPr>
      </w:pPr>
      <w:r w:rsidRPr="000A10A1">
        <w:rPr>
          <w:b w:val="0"/>
          <w:i w:val="0"/>
          <w:sz w:val="22"/>
          <w:szCs w:val="22"/>
        </w:rPr>
        <w:t>SCH|213:62:3140718.11|||S14||||3^ACT REQ/CHECKED IN|||^^^201407181100-0500^^^^^</w:t>
      </w:r>
    </w:p>
    <w:p w14:paraId="63DB1606" w14:textId="1EC5A88E" w:rsidR="000A10A1" w:rsidRDefault="000A10A1" w:rsidP="000A10A1">
      <w:pPr>
        <w:pStyle w:val="Style5"/>
        <w:spacing w:after="0"/>
        <w:rPr>
          <w:b w:val="0"/>
          <w:i w:val="0"/>
          <w:sz w:val="22"/>
          <w:szCs w:val="22"/>
        </w:rPr>
      </w:pPr>
      <w:r w:rsidRPr="000A10A1">
        <w:rPr>
          <w:b w:val="0"/>
          <w:i w:val="0"/>
          <w:sz w:val="22"/>
          <w:szCs w:val="22"/>
        </w:rPr>
        <w:t>^|</w:t>
      </w:r>
    </w:p>
    <w:p w14:paraId="1FE01ECA" w14:textId="77777777" w:rsidR="000A10A1" w:rsidRPr="00E6680E" w:rsidRDefault="000A10A1" w:rsidP="000A10A1">
      <w:pPr>
        <w:pStyle w:val="Style5"/>
        <w:spacing w:after="0"/>
        <w:rPr>
          <w:b w:val="0"/>
          <w:i w:val="0"/>
          <w:sz w:val="22"/>
          <w:szCs w:val="22"/>
        </w:rPr>
      </w:pPr>
    </w:p>
    <w:p w14:paraId="66E8C369" w14:textId="77777777" w:rsidR="000A10A1" w:rsidRPr="00E6680E" w:rsidRDefault="000A10A1" w:rsidP="000A10A1">
      <w:pPr>
        <w:pStyle w:val="Style5"/>
        <w:spacing w:after="0"/>
        <w:rPr>
          <w:b w:val="0"/>
          <w:i w:val="0"/>
          <w:sz w:val="22"/>
          <w:szCs w:val="22"/>
        </w:rPr>
      </w:pPr>
      <w:r w:rsidRPr="00E6680E">
        <w:rPr>
          <w:b w:val="0"/>
          <w:i w:val="0"/>
          <w:sz w:val="22"/>
          <w:szCs w:val="22"/>
        </w:rPr>
        <w:t xml:space="preserve"> PID|1|5000000219V041062|</w:t>
      </w:r>
    </w:p>
    <w:p w14:paraId="0A9D8E2E" w14:textId="77777777" w:rsidR="000A10A1" w:rsidRPr="00E6680E" w:rsidRDefault="000A10A1" w:rsidP="000A10A1">
      <w:pPr>
        <w:pStyle w:val="Style5"/>
        <w:spacing w:after="0"/>
        <w:rPr>
          <w:b w:val="0"/>
          <w:i w:val="0"/>
          <w:sz w:val="22"/>
          <w:szCs w:val="22"/>
        </w:rPr>
      </w:pPr>
      <w:r w:rsidRPr="00E6680E">
        <w:rPr>
          <w:b w:val="0"/>
          <w:i w:val="0"/>
          <w:sz w:val="22"/>
          <w:szCs w:val="22"/>
        </w:rPr>
        <w:t xml:space="preserve"> 5000000219V0410</w:t>
      </w:r>
      <w:r>
        <w:rPr>
          <w:b w:val="0"/>
          <w:i w:val="0"/>
          <w:sz w:val="22"/>
          <w:szCs w:val="22"/>
        </w:rPr>
        <w:t xml:space="preserve">62^^^USVHA&amp;&amp;0363^NI^VA FACILITY </w:t>
      </w:r>
      <w:r w:rsidRPr="00E6680E">
        <w:rPr>
          <w:b w:val="0"/>
          <w:i w:val="0"/>
          <w:sz w:val="22"/>
          <w:szCs w:val="22"/>
        </w:rPr>
        <w:t>I</w:t>
      </w:r>
      <w:r>
        <w:rPr>
          <w:b w:val="0"/>
          <w:i w:val="0"/>
          <w:sz w:val="22"/>
          <w:szCs w:val="22"/>
        </w:rPr>
        <w:t>D&amp;500&amp;L^^20140718~666665454^^^U</w:t>
      </w:r>
      <w:r w:rsidRPr="00E6680E">
        <w:rPr>
          <w:b w:val="0"/>
          <w:i w:val="0"/>
          <w:sz w:val="22"/>
          <w:szCs w:val="22"/>
        </w:rPr>
        <w:t>SSSA&amp;&amp;0363^SS^VA FACILITY ID&amp;500&amp;L~^^^USDOD&amp;&amp;0363</w:t>
      </w:r>
      <w:r>
        <w:rPr>
          <w:b w:val="0"/>
          <w:i w:val="0"/>
          <w:sz w:val="22"/>
          <w:szCs w:val="22"/>
        </w:rPr>
        <w:t>^TIN^VA FACILITY ID&amp;500&amp;L~^^^US</w:t>
      </w:r>
      <w:r w:rsidRPr="00E6680E">
        <w:rPr>
          <w:b w:val="0"/>
          <w:i w:val="0"/>
          <w:sz w:val="22"/>
          <w:szCs w:val="22"/>
        </w:rPr>
        <w:t>DOD&amp;&amp;0363^FIN^VA FACILITY ID&amp;500&amp;L~213^^^USVHA&amp;&amp;0</w:t>
      </w:r>
      <w:r>
        <w:rPr>
          <w:b w:val="0"/>
          <w:i w:val="0"/>
          <w:sz w:val="22"/>
          <w:szCs w:val="22"/>
        </w:rPr>
        <w:t>363^PI^VA FACILITY ID&amp;500&amp;L|213|</w:t>
      </w:r>
      <w:r w:rsidRPr="00E6680E">
        <w:rPr>
          <w:b w:val="0"/>
          <w:i w:val="0"/>
          <w:sz w:val="22"/>
          <w:szCs w:val="22"/>
        </w:rPr>
        <w:t>DATABRIDGE^PATIENTFOUR^^^^^L||19350304|F||^^0005</w:t>
      </w:r>
      <w:r>
        <w:rPr>
          <w:b w:val="0"/>
          <w:i w:val="0"/>
          <w:sz w:val="22"/>
          <w:szCs w:val="22"/>
        </w:rPr>
        <w:t>^^^CDC|611 S STATE ST^^SW RANCH</w:t>
      </w:r>
      <w:r w:rsidRPr="00E6680E">
        <w:rPr>
          <w:b w:val="0"/>
          <w:i w:val="0"/>
          <w:sz w:val="22"/>
          <w:szCs w:val="22"/>
        </w:rPr>
        <w:t>ES^FL^33332^USA^P^^~^^^^^^N|||||M^MARRIED^VA11|0^</w:t>
      </w:r>
      <w:r>
        <w:rPr>
          <w:b w:val="0"/>
          <w:i w:val="0"/>
          <w:sz w:val="22"/>
          <w:szCs w:val="22"/>
        </w:rPr>
        <w:t>ROMAN CATHOLIC CHURCH^VA13|0^|6</w:t>
      </w:r>
      <w:r w:rsidRPr="00E6680E">
        <w:rPr>
          <w:b w:val="0"/>
          <w:i w:val="0"/>
          <w:sz w:val="22"/>
          <w:szCs w:val="22"/>
        </w:rPr>
        <w:t>66665454|||^^0189^^^CDC||N||||||||</w:t>
      </w:r>
    </w:p>
    <w:p w14:paraId="596437ED" w14:textId="77777777" w:rsidR="000A10A1" w:rsidRPr="00E6680E" w:rsidRDefault="000A10A1" w:rsidP="000A10A1">
      <w:pPr>
        <w:pStyle w:val="Style5"/>
        <w:spacing w:after="0"/>
        <w:rPr>
          <w:b w:val="0"/>
          <w:i w:val="0"/>
          <w:sz w:val="22"/>
          <w:szCs w:val="22"/>
        </w:rPr>
      </w:pPr>
    </w:p>
    <w:p w14:paraId="74C2684B" w14:textId="77777777" w:rsidR="000A10A1" w:rsidRPr="00E6680E" w:rsidRDefault="000A10A1" w:rsidP="000A10A1">
      <w:pPr>
        <w:pStyle w:val="Style5"/>
        <w:spacing w:after="0"/>
        <w:rPr>
          <w:b w:val="0"/>
          <w:i w:val="0"/>
          <w:sz w:val="22"/>
          <w:szCs w:val="22"/>
        </w:rPr>
      </w:pPr>
      <w:r w:rsidRPr="00E6680E">
        <w:rPr>
          <w:b w:val="0"/>
          <w:i w:val="0"/>
          <w:sz w:val="22"/>
          <w:szCs w:val="22"/>
        </w:rPr>
        <w:t xml:space="preserve"> AIL|1|500^^^VAMC ALBANY|62^DERMATOLOGY^^^^^^^DERMATOLOGY|</w:t>
      </w:r>
    </w:p>
    <w:p w14:paraId="61280659" w14:textId="77777777" w:rsidR="000A10A1" w:rsidRPr="00E6680E" w:rsidRDefault="000A10A1" w:rsidP="000A10A1">
      <w:pPr>
        <w:pStyle w:val="Style5"/>
        <w:spacing w:after="0"/>
        <w:rPr>
          <w:b w:val="0"/>
          <w:i w:val="0"/>
          <w:sz w:val="22"/>
          <w:szCs w:val="22"/>
        </w:rPr>
      </w:pPr>
    </w:p>
    <w:p w14:paraId="57885CF9" w14:textId="0EE86F38" w:rsidR="000A10A1" w:rsidRDefault="000A10A1" w:rsidP="000A10A1">
      <w:pPr>
        <w:pStyle w:val="Style4"/>
        <w:spacing w:after="0"/>
        <w:rPr>
          <w:b w:val="0"/>
          <w:i w:val="0"/>
          <w:sz w:val="22"/>
          <w:szCs w:val="22"/>
        </w:rPr>
      </w:pPr>
      <w:r w:rsidRPr="00E6680E">
        <w:rPr>
          <w:b w:val="0"/>
          <w:i w:val="0"/>
          <w:sz w:val="22"/>
          <w:szCs w:val="22"/>
        </w:rPr>
        <w:t xml:space="preserve"> </w:t>
      </w:r>
      <w:r w:rsidRPr="000A10A1">
        <w:rPr>
          <w:b w:val="0"/>
          <w:i w:val="0"/>
          <w:sz w:val="22"/>
          <w:szCs w:val="22"/>
        </w:rPr>
        <w:t>ZRG|||||||2^CHECK-IN||20140718|1003||||</w:t>
      </w:r>
    </w:p>
    <w:p w14:paraId="6B57F17F" w14:textId="77777777" w:rsidR="000A10A1" w:rsidRPr="00C87731" w:rsidRDefault="000A10A1" w:rsidP="000A10A1">
      <w:pPr>
        <w:pStyle w:val="Style5"/>
      </w:pPr>
    </w:p>
    <w:p w14:paraId="32218E17" w14:textId="77777777" w:rsidR="000A10A1" w:rsidRDefault="000A10A1" w:rsidP="000A10A1">
      <w:pPr>
        <w:pStyle w:val="Style5"/>
      </w:pPr>
      <w:r>
        <w:t xml:space="preserve">SIU-15 -- </w:t>
      </w:r>
      <w:r w:rsidRPr="0004382B">
        <w:t xml:space="preserve">Notification </w:t>
      </w:r>
      <w:r>
        <w:t>o</w:t>
      </w:r>
      <w:r w:rsidRPr="0004382B">
        <w:t>f Appointment Cancellation</w:t>
      </w:r>
    </w:p>
    <w:p w14:paraId="009CFB82" w14:textId="7E8606BF" w:rsidR="000A10A1" w:rsidRPr="001C6A29" w:rsidRDefault="000A10A1" w:rsidP="000A10A1">
      <w:pPr>
        <w:spacing w:after="0"/>
        <w:rPr>
          <w:rFonts w:asciiTheme="majorHAnsi" w:hAnsiTheme="majorHAnsi" w:cs="Times New Roman"/>
          <w:bCs/>
          <w:iCs/>
        </w:rPr>
      </w:pPr>
      <w:r w:rsidRPr="001C6A29">
        <w:rPr>
          <w:rFonts w:asciiTheme="majorHAnsi" w:hAnsiTheme="majorHAnsi" w:cs="Times New Roman"/>
          <w:bCs/>
          <w:iCs/>
        </w:rPr>
        <w:t>MSH|^~\&amp;|DSIH SR</w:t>
      </w:r>
      <w:r>
        <w:rPr>
          <w:rFonts w:asciiTheme="majorHAnsi" w:hAnsiTheme="majorHAnsi" w:cs="Times New Roman"/>
          <w:bCs/>
          <w:iCs/>
        </w:rPr>
        <w:t>|500|DSIH CL|500|20120927091914-0500||SIU^S15|50041027|P|2.4</w:t>
      </w:r>
      <w:r w:rsidRPr="001C6A29">
        <w:rPr>
          <w:rFonts w:asciiTheme="majorHAnsi" w:hAnsiTheme="majorHAnsi" w:cs="Times New Roman"/>
          <w:bCs/>
          <w:iCs/>
        </w:rPr>
        <w:t>|||AL|NE|USA</w:t>
      </w:r>
    </w:p>
    <w:p w14:paraId="216954DD" w14:textId="77777777" w:rsidR="000A10A1" w:rsidRDefault="000A10A1" w:rsidP="000A10A1">
      <w:pPr>
        <w:pStyle w:val="Style5"/>
        <w:spacing w:after="0"/>
        <w:rPr>
          <w:b w:val="0"/>
          <w:i w:val="0"/>
          <w:sz w:val="22"/>
          <w:szCs w:val="22"/>
        </w:rPr>
      </w:pPr>
    </w:p>
    <w:p w14:paraId="3C55126E" w14:textId="77777777" w:rsidR="000A10A1" w:rsidRPr="000A10A1" w:rsidRDefault="000A10A1" w:rsidP="000A10A1">
      <w:pPr>
        <w:pStyle w:val="Style5"/>
        <w:spacing w:after="0"/>
        <w:rPr>
          <w:b w:val="0"/>
          <w:i w:val="0"/>
          <w:sz w:val="22"/>
          <w:szCs w:val="22"/>
        </w:rPr>
      </w:pPr>
      <w:r w:rsidRPr="000A10A1">
        <w:rPr>
          <w:b w:val="0"/>
          <w:i w:val="0"/>
          <w:sz w:val="22"/>
          <w:szCs w:val="22"/>
        </w:rPr>
        <w:t>SCH|213:62:3140718.11|||S14||||3^ACT REQ/CHECKED OUT|||^^^201407181100-0500^^^^</w:t>
      </w:r>
    </w:p>
    <w:p w14:paraId="7658F45F" w14:textId="26B0EA11" w:rsidR="000A10A1" w:rsidRDefault="000A10A1" w:rsidP="000A10A1">
      <w:pPr>
        <w:pStyle w:val="Style5"/>
        <w:spacing w:after="0"/>
        <w:rPr>
          <w:b w:val="0"/>
          <w:i w:val="0"/>
          <w:sz w:val="22"/>
          <w:szCs w:val="22"/>
        </w:rPr>
      </w:pPr>
      <w:r w:rsidRPr="000A10A1">
        <w:rPr>
          <w:b w:val="0"/>
          <w:i w:val="0"/>
          <w:sz w:val="22"/>
          <w:szCs w:val="22"/>
        </w:rPr>
        <w:t>^^|</w:t>
      </w:r>
    </w:p>
    <w:p w14:paraId="6C105B6D" w14:textId="77777777" w:rsidR="000A10A1" w:rsidRPr="00E6680E" w:rsidRDefault="000A10A1" w:rsidP="000A10A1">
      <w:pPr>
        <w:pStyle w:val="Style5"/>
        <w:spacing w:after="0"/>
        <w:rPr>
          <w:b w:val="0"/>
          <w:i w:val="0"/>
          <w:sz w:val="22"/>
          <w:szCs w:val="22"/>
        </w:rPr>
      </w:pPr>
    </w:p>
    <w:p w14:paraId="4DA3E369" w14:textId="77777777" w:rsidR="000A10A1" w:rsidRPr="00E6680E" w:rsidRDefault="000A10A1" w:rsidP="000A10A1">
      <w:pPr>
        <w:pStyle w:val="Style5"/>
        <w:spacing w:after="0"/>
        <w:rPr>
          <w:b w:val="0"/>
          <w:i w:val="0"/>
          <w:sz w:val="22"/>
          <w:szCs w:val="22"/>
        </w:rPr>
      </w:pPr>
      <w:r w:rsidRPr="00E6680E">
        <w:rPr>
          <w:b w:val="0"/>
          <w:i w:val="0"/>
          <w:sz w:val="22"/>
          <w:szCs w:val="22"/>
        </w:rPr>
        <w:t xml:space="preserve"> PID|1|5000000219V041062|</w:t>
      </w:r>
    </w:p>
    <w:p w14:paraId="23581993" w14:textId="77777777" w:rsidR="000A10A1" w:rsidRPr="00E6680E" w:rsidRDefault="000A10A1" w:rsidP="000A10A1">
      <w:pPr>
        <w:pStyle w:val="Style5"/>
        <w:spacing w:after="0"/>
        <w:rPr>
          <w:b w:val="0"/>
          <w:i w:val="0"/>
          <w:sz w:val="22"/>
          <w:szCs w:val="22"/>
        </w:rPr>
      </w:pPr>
      <w:r w:rsidRPr="00E6680E">
        <w:rPr>
          <w:b w:val="0"/>
          <w:i w:val="0"/>
          <w:sz w:val="22"/>
          <w:szCs w:val="22"/>
        </w:rPr>
        <w:t xml:space="preserve"> 5000000219V0410</w:t>
      </w:r>
      <w:r>
        <w:rPr>
          <w:b w:val="0"/>
          <w:i w:val="0"/>
          <w:sz w:val="22"/>
          <w:szCs w:val="22"/>
        </w:rPr>
        <w:t xml:space="preserve">62^^^USVHA&amp;&amp;0363^NI^VA FACILITY </w:t>
      </w:r>
      <w:r w:rsidRPr="00E6680E">
        <w:rPr>
          <w:b w:val="0"/>
          <w:i w:val="0"/>
          <w:sz w:val="22"/>
          <w:szCs w:val="22"/>
        </w:rPr>
        <w:t>I</w:t>
      </w:r>
      <w:r>
        <w:rPr>
          <w:b w:val="0"/>
          <w:i w:val="0"/>
          <w:sz w:val="22"/>
          <w:szCs w:val="22"/>
        </w:rPr>
        <w:t>D&amp;500&amp;L^^20140718~666665454^^^U</w:t>
      </w:r>
      <w:r w:rsidRPr="00E6680E">
        <w:rPr>
          <w:b w:val="0"/>
          <w:i w:val="0"/>
          <w:sz w:val="22"/>
          <w:szCs w:val="22"/>
        </w:rPr>
        <w:t>SSSA&amp;&amp;0363^SS^VA FACILITY ID&amp;500&amp;L~^^^USDOD&amp;&amp;0363</w:t>
      </w:r>
      <w:r>
        <w:rPr>
          <w:b w:val="0"/>
          <w:i w:val="0"/>
          <w:sz w:val="22"/>
          <w:szCs w:val="22"/>
        </w:rPr>
        <w:t>^TIN^VA FACILITY ID&amp;500&amp;L~^^^US</w:t>
      </w:r>
      <w:r w:rsidRPr="00E6680E">
        <w:rPr>
          <w:b w:val="0"/>
          <w:i w:val="0"/>
          <w:sz w:val="22"/>
          <w:szCs w:val="22"/>
        </w:rPr>
        <w:t>DOD&amp;&amp;0363^FIN^VA FACILITY ID&amp;500&amp;L~213^^^USVHA&amp;&amp;0</w:t>
      </w:r>
      <w:r>
        <w:rPr>
          <w:b w:val="0"/>
          <w:i w:val="0"/>
          <w:sz w:val="22"/>
          <w:szCs w:val="22"/>
        </w:rPr>
        <w:t>363^PI^VA FACILITY ID&amp;500&amp;L|213|</w:t>
      </w:r>
      <w:r w:rsidRPr="00E6680E">
        <w:rPr>
          <w:b w:val="0"/>
          <w:i w:val="0"/>
          <w:sz w:val="22"/>
          <w:szCs w:val="22"/>
        </w:rPr>
        <w:t>DATABRIDGE^PATIENTFOUR^^^^^L||19350304|F||^^0005</w:t>
      </w:r>
      <w:r>
        <w:rPr>
          <w:b w:val="0"/>
          <w:i w:val="0"/>
          <w:sz w:val="22"/>
          <w:szCs w:val="22"/>
        </w:rPr>
        <w:t>^^^CDC|611 S STATE ST^^SW RANCH</w:t>
      </w:r>
      <w:r w:rsidRPr="00E6680E">
        <w:rPr>
          <w:b w:val="0"/>
          <w:i w:val="0"/>
          <w:sz w:val="22"/>
          <w:szCs w:val="22"/>
        </w:rPr>
        <w:t>ES^FL^33332^USA^P^^~^^^^^^N|||||M^MARRIED^VA11|0^</w:t>
      </w:r>
      <w:r>
        <w:rPr>
          <w:b w:val="0"/>
          <w:i w:val="0"/>
          <w:sz w:val="22"/>
          <w:szCs w:val="22"/>
        </w:rPr>
        <w:t>ROMAN CATHOLIC CHURCH^VA13|0^|6</w:t>
      </w:r>
      <w:r w:rsidRPr="00E6680E">
        <w:rPr>
          <w:b w:val="0"/>
          <w:i w:val="0"/>
          <w:sz w:val="22"/>
          <w:szCs w:val="22"/>
        </w:rPr>
        <w:t>66665454|||^^0189^^^CDC||N||||||||</w:t>
      </w:r>
    </w:p>
    <w:p w14:paraId="05D9DB7F" w14:textId="77777777" w:rsidR="000A10A1" w:rsidRPr="00E6680E" w:rsidRDefault="000A10A1" w:rsidP="000A10A1">
      <w:pPr>
        <w:pStyle w:val="Style5"/>
        <w:spacing w:after="0"/>
        <w:rPr>
          <w:b w:val="0"/>
          <w:i w:val="0"/>
          <w:sz w:val="22"/>
          <w:szCs w:val="22"/>
        </w:rPr>
      </w:pPr>
    </w:p>
    <w:p w14:paraId="11C6485E" w14:textId="77777777" w:rsidR="000A10A1" w:rsidRPr="00E6680E" w:rsidRDefault="000A10A1" w:rsidP="000A10A1">
      <w:pPr>
        <w:pStyle w:val="Style5"/>
        <w:spacing w:after="0"/>
        <w:rPr>
          <w:b w:val="0"/>
          <w:i w:val="0"/>
          <w:sz w:val="22"/>
          <w:szCs w:val="22"/>
        </w:rPr>
      </w:pPr>
      <w:r w:rsidRPr="00E6680E">
        <w:rPr>
          <w:b w:val="0"/>
          <w:i w:val="0"/>
          <w:sz w:val="22"/>
          <w:szCs w:val="22"/>
        </w:rPr>
        <w:t xml:space="preserve"> AIL|1|500^^^VAMC ALBANY|62^DERMATOLOGY^^^^^^^DERMATOLOGY|</w:t>
      </w:r>
    </w:p>
    <w:p w14:paraId="7ED2FE95" w14:textId="77777777" w:rsidR="000A10A1" w:rsidRPr="00E6680E" w:rsidRDefault="000A10A1" w:rsidP="000A10A1">
      <w:pPr>
        <w:pStyle w:val="Style5"/>
        <w:spacing w:after="0"/>
        <w:rPr>
          <w:b w:val="0"/>
          <w:i w:val="0"/>
          <w:sz w:val="22"/>
          <w:szCs w:val="22"/>
        </w:rPr>
      </w:pPr>
    </w:p>
    <w:p w14:paraId="17F0814C" w14:textId="2F23E8D5" w:rsidR="000A10A1" w:rsidRDefault="000A10A1" w:rsidP="000A10A1">
      <w:pPr>
        <w:pStyle w:val="Style4"/>
        <w:spacing w:after="0"/>
        <w:rPr>
          <w:b w:val="0"/>
          <w:i w:val="0"/>
          <w:sz w:val="22"/>
          <w:szCs w:val="22"/>
        </w:rPr>
      </w:pPr>
      <w:r w:rsidRPr="00E6680E">
        <w:rPr>
          <w:b w:val="0"/>
          <w:i w:val="0"/>
          <w:sz w:val="22"/>
          <w:szCs w:val="22"/>
        </w:rPr>
        <w:t xml:space="preserve"> </w:t>
      </w:r>
      <w:r w:rsidRPr="000A10A1">
        <w:rPr>
          <w:b w:val="0"/>
          <w:i w:val="0"/>
          <w:sz w:val="22"/>
          <w:szCs w:val="22"/>
        </w:rPr>
        <w:t>ZRG|||||||3^CHECK-OUT||20140718|1003|||20140718|1003</w:t>
      </w:r>
    </w:p>
    <w:p w14:paraId="0FA8056E" w14:textId="77777777" w:rsidR="000A10A1" w:rsidRPr="0066620A" w:rsidRDefault="000A10A1" w:rsidP="000A10A1">
      <w:pPr>
        <w:pStyle w:val="Style4"/>
        <w:spacing w:after="0"/>
      </w:pPr>
    </w:p>
    <w:p w14:paraId="07D5FE5E" w14:textId="77777777" w:rsidR="00BC262B" w:rsidRPr="006857F8" w:rsidRDefault="00BC262B" w:rsidP="00BC262B">
      <w:pPr>
        <w:pStyle w:val="Style4"/>
        <w:rPr>
          <w:sz w:val="36"/>
          <w:szCs w:val="36"/>
        </w:rPr>
      </w:pPr>
      <w:r w:rsidRPr="006857F8">
        <w:rPr>
          <w:sz w:val="36"/>
          <w:szCs w:val="36"/>
        </w:rPr>
        <w:t>--Surgery Scheduling</w:t>
      </w:r>
    </w:p>
    <w:p w14:paraId="378C079C" w14:textId="77777777" w:rsidR="00BC262B" w:rsidRPr="00C87731" w:rsidRDefault="00BC262B" w:rsidP="00BC262B">
      <w:pPr>
        <w:pStyle w:val="Style5"/>
      </w:pPr>
      <w:r w:rsidRPr="00C87731">
        <w:t xml:space="preserve">SIU-12 </w:t>
      </w:r>
      <w:r>
        <w:t xml:space="preserve">-- </w:t>
      </w:r>
      <w:r w:rsidRPr="0004382B">
        <w:t xml:space="preserve">Notification </w:t>
      </w:r>
      <w:r>
        <w:t>o</w:t>
      </w:r>
      <w:r w:rsidRPr="0004382B">
        <w:t>f New Appointment Booking</w:t>
      </w:r>
    </w:p>
    <w:p w14:paraId="120CACA3"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MSH|^~\&amp;|DSIH SR|500|DSIH CL|500|20120927091914-0500||SIU^S12|50041027|P|2.3|||AL|NE|USA</w:t>
      </w:r>
    </w:p>
    <w:p w14:paraId="0B47AF3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SCH|10326|10326|""|S12^(SCHEDULED)^L|^BIOPSY||^^^201209270700-0500^^^^^^||120|MIN^MINUTES|^^^201209270700-0500^201209270900-0500|10000000034^ROISTAFF^CHIEF^O||||||||10000000032</w:t>
      </w:r>
    </w:p>
    <w:p w14:paraId="58190407"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w:t>
      </w:r>
      <w:r>
        <w:rPr>
          <w:rFonts w:asciiTheme="majorHAnsi" w:hAnsiTheme="majorHAnsi" w:cs="Times New Roman"/>
          <w:bCs/>
          <w:iCs/>
        </w:rPr>
        <w:t>6317</w:t>
      </w:r>
      <w:r w:rsidRPr="001C6A29">
        <w:rPr>
          <w:rFonts w:asciiTheme="majorHAnsi" w:hAnsiTheme="majorHAnsi" w:cs="Times New Roman"/>
          <w:bCs/>
          <w:iCs/>
        </w:rPr>
        <w:t>^</w:t>
      </w:r>
      <w:r>
        <w:rPr>
          <w:rFonts w:asciiTheme="majorHAnsi" w:hAnsiTheme="majorHAnsi" w:cs="Times New Roman"/>
          <w:bCs/>
          <w:iCs/>
        </w:rPr>
        <w:t>1032</w:t>
      </w:r>
      <w:r w:rsidRPr="001C6A29">
        <w:rPr>
          <w:rFonts w:asciiTheme="majorHAnsi" w:hAnsiTheme="majorHAnsi" w:cs="Times New Roman"/>
          <w:bCs/>
          <w:iCs/>
        </w:rPr>
        <w:t>|666660001|||^^0189^^^CDC|SOMEWHERE NY|||||||||</w:t>
      </w:r>
    </w:p>
    <w:p w14:paraId="52BC6BD7" w14:textId="77777777" w:rsidR="00BC262B" w:rsidRPr="001C6A29" w:rsidRDefault="00BC262B" w:rsidP="00BC262B">
      <w:pPr>
        <w:rPr>
          <w:rFonts w:asciiTheme="majorHAnsi" w:hAnsiTheme="majorHAnsi" w:cs="Times New Roman"/>
          <w:bCs/>
          <w:iCs/>
        </w:rPr>
      </w:pPr>
      <w:r w:rsidRPr="001B01D6">
        <w:rPr>
          <w:rFonts w:asciiTheme="majorHAnsi" w:hAnsiTheme="majorHAnsi" w:cs="Times New Roman"/>
          <w:bCs/>
          <w:iCs/>
        </w:rPr>
        <w:t>PV1|1|I|||||||||||||||||||||||||||||||||||||515.6|</w:t>
      </w:r>
      <w:r w:rsidRPr="001C6A29">
        <w:rPr>
          <w:rFonts w:asciiTheme="majorHAnsi" w:hAnsiTheme="majorHAnsi" w:cs="Times New Roman"/>
          <w:bCs/>
          <w:iCs/>
        </w:rPr>
        <w:t>OBX|1|CE|^SURGICAL SPECIALTY^||^GENERAL(OR WHEN NOT DEFINED BELOW)^99VA137.45||||||S|||||</w:t>
      </w:r>
    </w:p>
    <w:p w14:paraId="2181F525"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OBX|2|CE|1002^BP||110/80||||||S|||201209131500-0500||10000000032^CPRSPHYSICIAN^ONE</w:t>
      </w:r>
    </w:p>
    <w:p w14:paraId="11A63E59"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OBX|3|CE|1010.3^Height||175.26|cm|||||S|||201209181117-0500||10000000032^CPRSPHYSICIAN^ONE</w:t>
      </w:r>
    </w:p>
    <w:p w14:paraId="31B28EC3"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OBX|4|CE|1010.1^Body Weight||90.45|kg|||||S|||201209181117-0500||10000000032^CPRSPHYSICIAN^ONE</w:t>
      </w:r>
    </w:p>
    <w:p w14:paraId="2A1B8BAF"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OBX|5|CE|1000^Temperature||37.00|cel|||||S|||201209181117-0500||10000000032^CPRSPHYSICIAN^ONE</w:t>
      </w:r>
    </w:p>
    <w:p w14:paraId="7DCA7EEE"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OBX|6|CE|1006.2^HR||50|min|||||S|||201209131500-0500||10000000032^CPRSPHYSICIAN^ONE</w:t>
      </w:r>
    </w:p>
    <w:p w14:paraId="5C745FCE"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DG1|1|I9||SKIN CANCE||PR</w:t>
      </w:r>
    </w:p>
    <w:p w14:paraId="778C38AD"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RGS|1|A|</w:t>
      </w:r>
    </w:p>
    <w:p w14:paraId="596732B1"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AIS|1|A|^BIOPSY||||</w:t>
      </w:r>
    </w:p>
    <w:p w14:paraId="6710953A"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14:paraId="0239C59D"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AIP|2|A|10000000248^CPRSARSUPERVISOR^ONE^|^ATT. SURGEON^99VA200||||CONFIRMED</w:t>
      </w:r>
    </w:p>
    <w:p w14:paraId="7D5ECEF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AIL||500^^^OR1|^OPERATING ROOM||||CONFIRMED</w:t>
      </w:r>
    </w:p>
    <w:p w14:paraId="39366C51" w14:textId="77777777" w:rsidR="00BC262B" w:rsidRDefault="00BC262B" w:rsidP="00BC262B">
      <w:pPr>
        <w:rPr>
          <w:rFonts w:asciiTheme="majorHAnsi" w:hAnsiTheme="majorHAnsi" w:cs="Times New Roman"/>
          <w:b/>
          <w:bCs/>
          <w:i/>
          <w:iCs/>
          <w:sz w:val="32"/>
          <w:szCs w:val="32"/>
        </w:rPr>
      </w:pPr>
      <w:r>
        <w:rPr>
          <w:rFonts w:asciiTheme="majorHAnsi" w:hAnsiTheme="majorHAnsi" w:cs="Times New Roman"/>
          <w:b/>
          <w:bCs/>
          <w:i/>
          <w:iCs/>
          <w:sz w:val="32"/>
          <w:szCs w:val="32"/>
        </w:rPr>
        <w:t>SIU-12 – Requested</w:t>
      </w:r>
    </w:p>
    <w:p w14:paraId="77E62BC6" w14:textId="77777777" w:rsidR="00BC262B" w:rsidRDefault="00BC262B" w:rsidP="00BC262B">
      <w:r>
        <w:t>MSH|^~\&amp;|DSIH SR|500|DSIH CL|500|20131002125507-0500||SIU^S12|5009757|P|2.3|||AL|NE|USA</w:t>
      </w:r>
    </w:p>
    <w:p w14:paraId="542A4EA7" w14:textId="77777777" w:rsidR="00BC262B" w:rsidRDefault="00BC262B" w:rsidP="00BC262B">
      <w:r>
        <w:t>SCH|10269|10269|""|S12^(REQUESTED)^L|^TEST||^^^20131003^^^^^^|||MIN^MINUTES|^^^201310030259-0500^|10000000034^ROISTAFF^CHIEF^O||||||||10000000032^CPRSPHYSICIAN^ONE</w:t>
      </w:r>
    </w:p>
    <w:p w14:paraId="76184318" w14:textId="77777777" w:rsidR="00BC262B" w:rsidRDefault="00BC262B" w:rsidP="00BC262B">
      <w:r>
        <w:t>PV1|1||||||||||||||||||||||||||||||||||||||515.6|</w:t>
      </w:r>
    </w:p>
    <w:p w14:paraId="1BD2D52D" w14:textId="77777777" w:rsidR="00BC262B" w:rsidRDefault="00BC262B" w:rsidP="00BC262B">
      <w:r>
        <w:t>PID|1|5000000120V858032|</w:t>
      </w:r>
    </w:p>
    <w:p w14:paraId="0248D0BB" w14:textId="77777777" w:rsidR="00BC262B" w:rsidRDefault="00BC262B" w:rsidP="00BC262B">
      <w:r>
        <w:t>5000000120V858032^^^USVHA&amp;&amp;0363^NI^VA FACILITY ID&amp;500&amp;L^^20131002~666667897^^^USSSA&amp;&amp;0363^SS^VA FACILITY ID&amp;500&amp;L~^^^USDOD&amp;&amp;0363^TIN^VA FACILITY ID&amp;500&amp;L~^^^USDOD&amp;&amp;0363^FIN^VA FACILITY ID&amp;500&amp;L~100024^^^USVHA&amp;&amp;0363^PI^VA FACILITY ID&amp;500&amp;L|100024|</w:t>
      </w:r>
    </w:p>
    <w:p w14:paraId="3E7C3DF2" w14:textId="77777777" w:rsidR="00BC262B" w:rsidRDefault="00BC262B" w:rsidP="00BC262B">
      <w:r>
        <w:t>DATABRIDGE^PATIENTTWO^B^^^^L|CLARK^^^^^^M|19511202|M||2054-5-SLF^BLACK OR AFRICAN AMERICAN^0005^2054-5^BLACK OR AFRICAN AMERICAN^CDC|133 W ELMO Street^^MANCHESTER^NH^03102^USA^P^^~^^MIDTOWN^NH^^^N||(555)555-0000^PRN^PH~(000)000-5555^WPN^PH|</w:t>
      </w:r>
    </w:p>
    <w:p w14:paraId="3F61469B" w14:textId="77777777" w:rsidR="00BC262B" w:rsidRDefault="00BC262B" w:rsidP="00BC262B">
      <w:r>
        <w:t>(000)000-5555||M^MARRIED^VA11|23^PENTECOSTAL^VA13|6314^1026|666667897|||2186-5-SLF^NOT HISPANIC OR LATINO^0189^2186-5^NOT HISPANIC OR LATINO^CDC|MIDTOWN NH|N||||||||</w:t>
      </w:r>
    </w:p>
    <w:p w14:paraId="11DE830D" w14:textId="77777777" w:rsidR="00BC262B" w:rsidRDefault="00BC262B" w:rsidP="00BC262B">
      <w:r>
        <w:t>OBX|1|CE|^SURGICAL SPECIALTY^||^GENERAL(OR WHEN NOT DEFINED BELOW)^99VA137.45||||||S|||||</w:t>
      </w:r>
    </w:p>
    <w:p w14:paraId="20563BED" w14:textId="77777777" w:rsidR="00BC262B" w:rsidRDefault="00BC262B" w:rsidP="00BC262B">
      <w:r>
        <w:t>OBX|2|CE|1000^Temperature||37.00|cel|||||S|||20130918130956-0500||10000000032^CPRSPHYSICIAN^ONE</w:t>
      </w:r>
    </w:p>
    <w:p w14:paraId="2745C166" w14:textId="77777777" w:rsidR="00BC262B" w:rsidRDefault="00BC262B" w:rsidP="00BC262B">
      <w:r>
        <w:t>OBX|3|CE|1006.2^HR||88|min|||||S|||20130918132011-0500||10000000032^CPRSPHYSICIAN^ONE</w:t>
      </w:r>
    </w:p>
    <w:p w14:paraId="3A1938C7" w14:textId="77777777" w:rsidR="00BC262B" w:rsidRDefault="00BC262B" w:rsidP="00BC262B">
      <w:r>
        <w:t>DG1|1|I9||TEST||PR</w:t>
      </w:r>
    </w:p>
    <w:p w14:paraId="74A3F225" w14:textId="77777777" w:rsidR="00BC262B" w:rsidRDefault="00BC262B" w:rsidP="00BC262B">
      <w:pPr>
        <w:tabs>
          <w:tab w:val="left" w:pos="3804"/>
        </w:tabs>
      </w:pPr>
      <w:r>
        <w:t>RGS|1|A|</w:t>
      </w:r>
      <w:r>
        <w:tab/>
      </w:r>
    </w:p>
    <w:p w14:paraId="508D7D10" w14:textId="77777777" w:rsidR="00BC262B" w:rsidRDefault="00BC262B" w:rsidP="00BC262B">
      <w:r>
        <w:t>AIS|1|A|^TEST||||</w:t>
      </w:r>
    </w:p>
    <w:p w14:paraId="5F039FF5" w14:textId="77777777" w:rsidR="00BC262B" w:rsidRDefault="00BC262B" w:rsidP="00BC262B">
      <w:r>
        <w:t>AIP|1|A|10000000046^CALUB^BLUHY^|^SURGEON^99VA200||||PENDING</w:t>
      </w:r>
    </w:p>
    <w:p w14:paraId="291C6F58" w14:textId="77777777" w:rsidR="00BC262B" w:rsidRDefault="00BC262B" w:rsidP="00BC262B">
      <w:r>
        <w:t>AIP|2|A|11297^CADJB^SXZ^|^ATT. SURGEON^99VA200||||PENDING</w:t>
      </w:r>
    </w:p>
    <w:p w14:paraId="42E847AE" w14:textId="4D834468" w:rsidR="00BC262B" w:rsidRPr="001C6A29" w:rsidRDefault="00BC262B" w:rsidP="00BC262B">
      <w:pPr>
        <w:rPr>
          <w:rFonts w:asciiTheme="majorHAnsi" w:hAnsiTheme="majorHAnsi" w:cs="Times New Roman"/>
          <w:bCs/>
          <w:iCs/>
        </w:rPr>
      </w:pPr>
      <w:r w:rsidRPr="005309C7">
        <w:rPr>
          <w:rFonts w:asciiTheme="majorHAnsi" w:eastAsiaTheme="majorEastAsia" w:hAnsiTheme="majorHAnsi" w:cstheme="majorBidi"/>
        </w:rPr>
        <w:t>ZIL|</w:t>
      </w:r>
      <w:r w:rsidR="2EA1EBA4" w:rsidRPr="005309C7">
        <w:rPr>
          <w:rFonts w:asciiTheme="majorHAnsi" w:eastAsiaTheme="majorEastAsia" w:hAnsiTheme="majorHAnsi" w:cstheme="majorBidi"/>
        </w:rPr>
        <w:t>1</w:t>
      </w:r>
      <w:r w:rsidRPr="005309C7">
        <w:rPr>
          <w:rFonts w:asciiTheme="majorHAnsi" w:eastAsiaTheme="majorEastAsia" w:hAnsiTheme="majorHAnsi" w:cstheme="majorBidi"/>
        </w:rPr>
        <w:t>|500|</w:t>
      </w:r>
    </w:p>
    <w:p w14:paraId="6412A757" w14:textId="77777777" w:rsidR="00BC262B" w:rsidRDefault="00BC262B" w:rsidP="00BC262B">
      <w:pPr>
        <w:rPr>
          <w:rFonts w:asciiTheme="majorHAnsi" w:hAnsiTheme="majorHAnsi" w:cs="Times New Roman"/>
          <w:b/>
          <w:bCs/>
          <w:i/>
          <w:iCs/>
          <w:sz w:val="32"/>
          <w:szCs w:val="32"/>
        </w:rPr>
      </w:pPr>
    </w:p>
    <w:p w14:paraId="3AAA993C" w14:textId="77777777" w:rsidR="00BC262B" w:rsidRPr="00C87731" w:rsidRDefault="00BC262B" w:rsidP="00BC262B">
      <w:pPr>
        <w:pStyle w:val="Style5"/>
      </w:pPr>
      <w:r w:rsidRPr="00C87731">
        <w:t>SIU-1</w:t>
      </w:r>
      <w:r>
        <w:t>3</w:t>
      </w:r>
      <w:r w:rsidRPr="00C87731">
        <w:t xml:space="preserve"> </w:t>
      </w:r>
      <w:r>
        <w:t xml:space="preserve">-- </w:t>
      </w:r>
      <w:r w:rsidRPr="0004382B">
        <w:t xml:space="preserve">Notification </w:t>
      </w:r>
      <w:r>
        <w:t xml:space="preserve">of </w:t>
      </w:r>
      <w:r w:rsidRPr="0004382B">
        <w:t xml:space="preserve">Appointment </w:t>
      </w:r>
      <w:r>
        <w:t>Rescheduli</w:t>
      </w:r>
      <w:r w:rsidRPr="0004382B">
        <w:t>ng</w:t>
      </w:r>
    </w:p>
    <w:p w14:paraId="3DC56A77"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MSH|^~\&amp;|DSIH SR|500|DSIH CL|500|20130313093034-0500||SIU^S13|500319265|P|2.3|||||USA</w:t>
      </w:r>
    </w:p>
    <w:p w14:paraId="59921EA3"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SCH|10305|10305|""""|S13^(SCHEDULED)^L|43281^LAP PARAESOPHAG HERN REPAIR^C4||^^^201303130945-0500^^^^^^||30|MIN^MINUTES|^^^201303130945-0500^201303</w:t>
      </w:r>
      <w:r>
        <w:rPr>
          <w:rFonts w:asciiTheme="majorHAnsi" w:hAnsiTheme="majorHAnsi" w:cs="Times New Roman"/>
          <w:bCs/>
          <w:iCs/>
        </w:rPr>
        <w:t>131015-0500|</w:t>
      </w:r>
      <w:r w:rsidRPr="00320389">
        <w:rPr>
          <w:rFonts w:asciiTheme="majorHAnsi" w:hAnsiTheme="majorHAnsi" w:cs="Times New Roman"/>
          <w:bCs/>
          <w:iCs/>
        </w:rPr>
        <w:t>10000000034^ROISTAFF^CHIEF^O ||||||||"</w:t>
      </w:r>
    </w:p>
    <w:p w14:paraId="55AE3106"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P</w:t>
      </w:r>
      <w:r>
        <w:rPr>
          <w:rFonts w:asciiTheme="majorHAnsi" w:hAnsiTheme="majorHAnsi" w:cs="Times New Roman"/>
          <w:bCs/>
          <w:iCs/>
        </w:rPr>
        <w:t>ID|1|5000000196V687409|</w:t>
      </w:r>
      <w:r w:rsidRPr="00320389">
        <w:rPr>
          <w:rFonts w:asciiTheme="majorHAnsi" w:hAnsiTheme="majorHAnsi" w:cs="Times New Roman"/>
          <w:bCs/>
          <w:iCs/>
        </w:rPr>
        <w:t>5000000196V687409^^^USV</w:t>
      </w:r>
      <w:r>
        <w:rPr>
          <w:rFonts w:asciiTheme="majorHAnsi" w:hAnsiTheme="majorHAnsi" w:cs="Times New Roman"/>
          <w:bCs/>
          <w:iCs/>
        </w:rPr>
        <w:t>HA&amp;&amp;0363^NI^VA FACILITY ID&amp;500&amp;</w:t>
      </w:r>
      <w:r w:rsidRPr="00320389">
        <w:rPr>
          <w:rFonts w:asciiTheme="majorHAnsi" w:hAnsiTheme="majorHAnsi" w:cs="Times New Roman"/>
          <w:bCs/>
          <w:iCs/>
        </w:rPr>
        <w:t>L^^20130313~666669915^^^USSSA&amp;&amp;0363^SS^VA FACILITY ID&amp;500&amp;L</w:t>
      </w:r>
      <w:r>
        <w:rPr>
          <w:rFonts w:asciiTheme="majorHAnsi" w:hAnsiTheme="majorHAnsi" w:cs="Times New Roman"/>
          <w:bCs/>
          <w:iCs/>
        </w:rPr>
        <w:t>~^^^USDOD&amp;&amp;0363^TIN^V</w:t>
      </w:r>
      <w:r w:rsidRPr="00320389">
        <w:rPr>
          <w:rFonts w:asciiTheme="majorHAnsi" w:hAnsiTheme="majorHAnsi" w:cs="Times New Roman"/>
          <w:bCs/>
          <w:iCs/>
        </w:rPr>
        <w:t>A FACILITY ID&amp;500&amp;L~^^^USDOD&amp;&amp;0363^FIN^VA FACILIT</w:t>
      </w:r>
      <w:r>
        <w:rPr>
          <w:rFonts w:asciiTheme="majorHAnsi" w:hAnsiTheme="majorHAnsi" w:cs="Times New Roman"/>
          <w:bCs/>
          <w:iCs/>
        </w:rPr>
        <w:t>Y ID&amp;500&amp;L~100088^^^USVHA&amp;&amp;0363</w:t>
      </w:r>
      <w:r w:rsidRPr="00320389">
        <w:rPr>
          <w:rFonts w:asciiTheme="majorHAnsi" w:hAnsiTheme="majorHAnsi" w:cs="Times New Roman"/>
          <w:bCs/>
          <w:iCs/>
        </w:rPr>
        <w:t>^P</w:t>
      </w:r>
      <w:r>
        <w:rPr>
          <w:rFonts w:asciiTheme="majorHAnsi" w:hAnsiTheme="majorHAnsi" w:cs="Times New Roman"/>
          <w:bCs/>
          <w:iCs/>
        </w:rPr>
        <w:t>I^VA FACILITY ID&amp;500&amp;L|100088|</w:t>
      </w:r>
      <w:r w:rsidRPr="00320389">
        <w:rPr>
          <w:rFonts w:asciiTheme="majorHAnsi" w:hAnsiTheme="majorHAnsi" w:cs="Times New Roman"/>
          <w:bCs/>
          <w:iCs/>
        </w:rPr>
        <w:t>VACCO^PATIENT^^^^^L|M^M</w:t>
      </w:r>
      <w:r>
        <w:rPr>
          <w:rFonts w:asciiTheme="majorHAnsi" w:hAnsiTheme="majorHAnsi" w:cs="Times New Roman"/>
          <w:bCs/>
          <w:iCs/>
        </w:rPr>
        <w:t>^^^^^M|19410115|M||^^0005^^^CDC</w:t>
      </w:r>
      <w:r w:rsidRPr="00320389">
        <w:rPr>
          <w:rFonts w:asciiTheme="majorHAnsi" w:hAnsiTheme="majorHAnsi" w:cs="Times New Roman"/>
          <w:bCs/>
          <w:iCs/>
        </w:rPr>
        <w:t>|100 DRIVE WAY^^LARGO^FL^33777^USA^P^^~^^DENVER^C</w:t>
      </w:r>
      <w:r>
        <w:rPr>
          <w:rFonts w:asciiTheme="majorHAnsi" w:hAnsiTheme="majorHAnsi" w:cs="Times New Roman"/>
          <w:bCs/>
          <w:iCs/>
        </w:rPr>
        <w:t>O^^^N|||||S^NEVER MARRIED^VA11|</w:t>
      </w:r>
      <w:r w:rsidRPr="00320389">
        <w:rPr>
          <w:rFonts w:asciiTheme="majorHAnsi" w:hAnsiTheme="majorHAnsi" w:cs="Times New Roman"/>
          <w:bCs/>
          <w:iCs/>
        </w:rPr>
        <w:t>0^ROMAN CATHOLIC CHURCH^VA13|</w:t>
      </w:r>
      <w:r>
        <w:rPr>
          <w:rFonts w:asciiTheme="majorHAnsi" w:hAnsiTheme="majorHAnsi" w:cs="Times New Roman"/>
          <w:bCs/>
          <w:iCs/>
        </w:rPr>
        <w:t>6317</w:t>
      </w:r>
      <w:r w:rsidRPr="00320389">
        <w:rPr>
          <w:rFonts w:asciiTheme="majorHAnsi" w:hAnsiTheme="majorHAnsi" w:cs="Times New Roman"/>
          <w:bCs/>
          <w:iCs/>
        </w:rPr>
        <w:t>^</w:t>
      </w:r>
      <w:r>
        <w:rPr>
          <w:rFonts w:asciiTheme="majorHAnsi" w:hAnsiTheme="majorHAnsi" w:cs="Times New Roman"/>
          <w:bCs/>
          <w:iCs/>
        </w:rPr>
        <w:t>1026</w:t>
      </w:r>
      <w:r w:rsidRPr="00320389">
        <w:rPr>
          <w:rFonts w:asciiTheme="majorHAnsi" w:hAnsiTheme="majorHAnsi" w:cs="Times New Roman"/>
          <w:bCs/>
          <w:iCs/>
        </w:rPr>
        <w:t>|666669915|||^</w:t>
      </w:r>
      <w:r>
        <w:rPr>
          <w:rFonts w:asciiTheme="majorHAnsi" w:hAnsiTheme="majorHAnsi" w:cs="Times New Roman"/>
          <w:bCs/>
          <w:iCs/>
        </w:rPr>
        <w:t>^0189^^^CDC|DENVER CO|N||||||||</w:t>
      </w:r>
    </w:p>
    <w:p w14:paraId="169B9CE8" w14:textId="77777777" w:rsidR="00BC262B" w:rsidRPr="00320389" w:rsidRDefault="00BC262B" w:rsidP="00BC262B">
      <w:pPr>
        <w:rPr>
          <w:rFonts w:asciiTheme="majorHAnsi" w:hAnsiTheme="majorHAnsi" w:cs="Times New Roman"/>
          <w:bCs/>
          <w:iCs/>
        </w:rPr>
      </w:pPr>
      <w:r w:rsidRPr="0088255A">
        <w:rPr>
          <w:rFonts w:asciiTheme="majorHAnsi" w:hAnsiTheme="majorHAnsi" w:cs="Times New Roman"/>
          <w:bCs/>
          <w:iCs/>
        </w:rPr>
        <w:t>PV1|1|I|||||||||||||||||||||||||||||||||||||515.6|</w:t>
      </w:r>
      <w:r w:rsidRPr="00320389">
        <w:rPr>
          <w:rFonts w:asciiTheme="majorHAnsi" w:hAnsiTheme="majorHAnsi" w:cs="Times New Roman"/>
          <w:bCs/>
          <w:iCs/>
        </w:rPr>
        <w:t>OBX|1|CE|^SURGICAL SPEC</w:t>
      </w:r>
      <w:r>
        <w:rPr>
          <w:rFonts w:asciiTheme="majorHAnsi" w:hAnsiTheme="majorHAnsi" w:cs="Times New Roman"/>
          <w:bCs/>
          <w:iCs/>
        </w:rPr>
        <w:t>IALTY^||^GENERAL(OR WHEN NOT DE</w:t>
      </w:r>
      <w:r w:rsidRPr="00320389">
        <w:rPr>
          <w:rFonts w:asciiTheme="majorHAnsi" w:hAnsiTheme="majorHAnsi" w:cs="Times New Roman"/>
          <w:bCs/>
          <w:iCs/>
        </w:rPr>
        <w:t>FINE</w:t>
      </w:r>
      <w:r>
        <w:rPr>
          <w:rFonts w:asciiTheme="majorHAnsi" w:hAnsiTheme="majorHAnsi" w:cs="Times New Roman"/>
          <w:bCs/>
          <w:iCs/>
        </w:rPr>
        <w:t>D BELOW)^99VA137.45||||||S|||||</w:t>
      </w:r>
    </w:p>
    <w:p w14:paraId="6ADF2F12"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OBX|2|CE|^PATIENT C</w:t>
      </w:r>
      <w:r>
        <w:rPr>
          <w:rFonts w:asciiTheme="majorHAnsi" w:hAnsiTheme="majorHAnsi" w:cs="Times New Roman"/>
          <w:bCs/>
          <w:iCs/>
        </w:rPr>
        <w:t>LASS^||^INPATIENT^L||||||S|||||</w:t>
      </w:r>
    </w:p>
    <w:p w14:paraId="0F1DA7A0"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DG1|1|I9|55</w:t>
      </w:r>
      <w:r>
        <w:rPr>
          <w:rFonts w:asciiTheme="majorHAnsi" w:hAnsiTheme="majorHAnsi" w:cs="Times New Roman"/>
          <w:bCs/>
          <w:iCs/>
        </w:rPr>
        <w:t>1.1|UMBILICAL HERNIA W GANGR||P</w:t>
      </w:r>
    </w:p>
    <w:p w14:paraId="7FB44FC1" w14:textId="77777777" w:rsidR="00BC262B" w:rsidRPr="00320389" w:rsidRDefault="00BC262B" w:rsidP="00BC262B">
      <w:pPr>
        <w:rPr>
          <w:rFonts w:asciiTheme="majorHAnsi" w:hAnsiTheme="majorHAnsi" w:cs="Times New Roman"/>
          <w:bCs/>
          <w:iCs/>
        </w:rPr>
      </w:pPr>
      <w:r>
        <w:rPr>
          <w:rFonts w:asciiTheme="majorHAnsi" w:hAnsiTheme="majorHAnsi" w:cs="Times New Roman"/>
          <w:bCs/>
          <w:iCs/>
        </w:rPr>
        <w:t>DG1|2|I9||HERNIA||PR</w:t>
      </w:r>
    </w:p>
    <w:p w14:paraId="4364ACE1" w14:textId="77777777" w:rsidR="00BC262B" w:rsidRPr="00320389" w:rsidRDefault="00BC262B" w:rsidP="00BC262B">
      <w:pPr>
        <w:rPr>
          <w:rFonts w:asciiTheme="majorHAnsi" w:hAnsiTheme="majorHAnsi" w:cs="Times New Roman"/>
          <w:bCs/>
          <w:iCs/>
        </w:rPr>
      </w:pPr>
      <w:r>
        <w:rPr>
          <w:rFonts w:asciiTheme="majorHAnsi" w:hAnsiTheme="majorHAnsi" w:cs="Times New Roman"/>
          <w:bCs/>
          <w:iCs/>
        </w:rPr>
        <w:t>RGS|1|A|</w:t>
      </w:r>
    </w:p>
    <w:p w14:paraId="084900B2"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AIS|1|A|43281^LAP</w:t>
      </w:r>
      <w:r>
        <w:rPr>
          <w:rFonts w:asciiTheme="majorHAnsi" w:hAnsiTheme="majorHAnsi" w:cs="Times New Roman"/>
          <w:bCs/>
          <w:iCs/>
        </w:rPr>
        <w:t xml:space="preserve"> PARAESOPHAG HERN REPAIR^C4||||</w:t>
      </w:r>
    </w:p>
    <w:p w14:paraId="73AC4EAE"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AIP|1|A|10000000032^CP</w:t>
      </w:r>
      <w:r>
        <w:rPr>
          <w:rFonts w:asciiTheme="majorHAnsi" w:hAnsiTheme="majorHAnsi" w:cs="Times New Roman"/>
          <w:bCs/>
          <w:iCs/>
        </w:rPr>
        <w:t>RSPHYSICIAN^ONE^|^SURGEON^99VA200||||CONFIRMED</w:t>
      </w:r>
    </w:p>
    <w:p w14:paraId="345354E2"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AIP|2|A|10000000052^CP</w:t>
      </w:r>
      <w:r>
        <w:rPr>
          <w:rFonts w:asciiTheme="majorHAnsi" w:hAnsiTheme="majorHAnsi" w:cs="Times New Roman"/>
          <w:bCs/>
          <w:iCs/>
        </w:rPr>
        <w:t>RSNURSE^ONE^|^1ST ASST.^99VA200||||CONFIRMED</w:t>
      </w:r>
    </w:p>
    <w:p w14:paraId="7BEC3CB0"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AIP|3|A|10000000053^CP</w:t>
      </w:r>
      <w:r>
        <w:rPr>
          <w:rFonts w:asciiTheme="majorHAnsi" w:hAnsiTheme="majorHAnsi" w:cs="Times New Roman"/>
          <w:bCs/>
          <w:iCs/>
        </w:rPr>
        <w:t>RSNURSE^TWO^|^2ND ASST.^99VA200||||CONFIRMED</w:t>
      </w:r>
    </w:p>
    <w:p w14:paraId="30E11CEE"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AIP|4|A|10000000048^CP</w:t>
      </w:r>
      <w:r>
        <w:rPr>
          <w:rFonts w:asciiTheme="majorHAnsi" w:hAnsiTheme="majorHAnsi" w:cs="Times New Roman"/>
          <w:bCs/>
          <w:iCs/>
        </w:rPr>
        <w:t>RSATTENDING^ONE^|^ATT. SURGEON^99VA200||||CONFIRMED</w:t>
      </w:r>
    </w:p>
    <w:p w14:paraId="471FAD01"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AIP|5|A|10000000250^CP</w:t>
      </w:r>
      <w:r>
        <w:rPr>
          <w:rFonts w:asciiTheme="majorHAnsi" w:hAnsiTheme="majorHAnsi" w:cs="Times New Roman"/>
          <w:bCs/>
          <w:iCs/>
        </w:rPr>
        <w:t>RSARTECH^ONE^|^PRIN. ANES.^99VA200||||CONFIRMED</w:t>
      </w:r>
    </w:p>
    <w:p w14:paraId="253CD156" w14:textId="77777777" w:rsidR="00BC262B" w:rsidRPr="00320389" w:rsidRDefault="00BC262B" w:rsidP="00BC262B">
      <w:pPr>
        <w:rPr>
          <w:rFonts w:asciiTheme="majorHAnsi" w:hAnsiTheme="majorHAnsi" w:cs="Times New Roman"/>
          <w:bCs/>
          <w:iCs/>
        </w:rPr>
      </w:pPr>
      <w:r w:rsidRPr="00320389">
        <w:rPr>
          <w:rFonts w:asciiTheme="majorHAnsi" w:hAnsiTheme="majorHAnsi" w:cs="Times New Roman"/>
          <w:bCs/>
          <w:iCs/>
        </w:rPr>
        <w:t>AIP|6|A|10000000248^CP</w:t>
      </w:r>
      <w:r>
        <w:rPr>
          <w:rFonts w:asciiTheme="majorHAnsi" w:hAnsiTheme="majorHAnsi" w:cs="Times New Roman"/>
          <w:bCs/>
          <w:iCs/>
        </w:rPr>
        <w:t>RSARSUPERVISOR^ONE^|^ANES. SUPER.^99VA200||||CONFIRMED</w:t>
      </w:r>
    </w:p>
    <w:p w14:paraId="29379F25" w14:textId="77777777" w:rsidR="00BC262B" w:rsidRDefault="00BC262B" w:rsidP="00BC262B">
      <w:pPr>
        <w:rPr>
          <w:rFonts w:asciiTheme="majorHAnsi" w:hAnsiTheme="majorHAnsi" w:cs="Times New Roman"/>
          <w:bCs/>
          <w:iCs/>
        </w:rPr>
      </w:pPr>
      <w:r w:rsidRPr="00320389">
        <w:rPr>
          <w:rFonts w:asciiTheme="majorHAnsi" w:hAnsiTheme="majorHAnsi" w:cs="Times New Roman"/>
          <w:bCs/>
          <w:iCs/>
        </w:rPr>
        <w:t>AIL||500^^^OR1|^OPERATING ROOM||||CONFIRMED</w:t>
      </w:r>
    </w:p>
    <w:p w14:paraId="55E10C2E" w14:textId="77777777" w:rsidR="00BC262B" w:rsidRPr="00320389" w:rsidRDefault="00BC262B" w:rsidP="00BC262B">
      <w:pPr>
        <w:rPr>
          <w:rFonts w:asciiTheme="majorHAnsi" w:hAnsiTheme="majorHAnsi" w:cs="Times New Roman"/>
          <w:bCs/>
          <w:iCs/>
        </w:rPr>
      </w:pPr>
    </w:p>
    <w:p w14:paraId="359D3454" w14:textId="77777777" w:rsidR="00BC262B" w:rsidRDefault="00BC262B" w:rsidP="00BC262B">
      <w:pPr>
        <w:pStyle w:val="Style5"/>
      </w:pPr>
      <w:r>
        <w:t>SIU-14 – Requested</w:t>
      </w:r>
    </w:p>
    <w:p w14:paraId="6AED3867" w14:textId="77777777" w:rsidR="00BC262B" w:rsidRDefault="00BC262B" w:rsidP="00BC262B">
      <w:r>
        <w:t>MSH|^~\&amp;|DSIH SR|500|DSIH CL|500|20131002125535-0500||SIU^S14|5009761|P|2.3|||AL|NE|USA</w:t>
      </w:r>
    </w:p>
    <w:p w14:paraId="2999C8F8" w14:textId="77777777" w:rsidR="00BC262B" w:rsidRDefault="00BC262B" w:rsidP="00BC262B">
      <w:r>
        <w:t>SCH|10269|10269|""|S14^(REQUESTED)^L|^TEST|30^min|^^^20131003^^^^^^|||MIN^MINUTES|^^^201310030259-0500^|10000000034^ROISTAFF^CHIEF^O||||||||10000000032^CPRSPHYSICIAN^ONE</w:t>
      </w:r>
    </w:p>
    <w:p w14:paraId="0BBFAE2F" w14:textId="77777777" w:rsidR="00BC262B" w:rsidRDefault="00BC262B" w:rsidP="00BC262B">
      <w:r>
        <w:t>PV1|1|I|||||||||||||||||||||||||||||||||||||515.6|</w:t>
      </w:r>
    </w:p>
    <w:p w14:paraId="5389FD9E" w14:textId="77777777" w:rsidR="00BC262B" w:rsidRDefault="00BC262B" w:rsidP="00BC262B">
      <w:r>
        <w:t>PID|1|5000000120V858032|</w:t>
      </w:r>
    </w:p>
    <w:p w14:paraId="6FD3673E" w14:textId="77777777" w:rsidR="00BC262B" w:rsidRDefault="00BC262B" w:rsidP="00BC262B">
      <w:r>
        <w:t>5000000120V858032^^^USVHA&amp;&amp;0363^NI^VA FACILITY ID&amp;500&amp;L^^20131002~666667897^^^USSSA&amp;&amp;0363^SS^VA FACILITY ID&amp;500&amp;L~^^^USDOD&amp;&amp;0363^TIN^VA FACILITY ID&amp;500&amp;L~^^^USDOD&amp;&amp;0363^FIN^VA FACILITY ID&amp;500&amp;L~100024^^^USVHA&amp;&amp;0363^PI^VA FACILITY ID&amp;500&amp;L|100024|</w:t>
      </w:r>
    </w:p>
    <w:p w14:paraId="1C2CB55B" w14:textId="77777777" w:rsidR="00BC262B" w:rsidRDefault="00BC262B" w:rsidP="00BC262B">
      <w:r>
        <w:t>DATABRIDGE^PATIENTTWO^B^^^^L|CLARK^^^^^^M|19511202|M||2054-5-SLF^BLACK OR AFRICAN AMERICAN^0005^2054-5^BLACK OR AFRICAN AMERICAN^CDC|133 W ELMO Street^^MANCHESTER^NH^03102^USA^P^^~^^MIDTOWN^NH^^^N||(555)555-0000^PRN^PH~(000)000-5555^WPN^PH|</w:t>
      </w:r>
    </w:p>
    <w:p w14:paraId="7A361309" w14:textId="77777777" w:rsidR="00BC262B" w:rsidRDefault="00BC262B" w:rsidP="00BC262B">
      <w:r>
        <w:t>(000)000-5555||M^MARRIED^VA11|23^PENTECOSTAL^VA13|6314^1026|666667897|||2186-5-SLF^NOT HISPANIC OR LATINO^0189^2186-5^NOT HISPANIC OR LATINO^CDC|MIDTOWN NH|N||||||||</w:t>
      </w:r>
    </w:p>
    <w:p w14:paraId="07853C34" w14:textId="77777777" w:rsidR="00BC262B" w:rsidRDefault="00BC262B" w:rsidP="00BC262B">
      <w:r>
        <w:t>OBX|1|CE|^SURGICAL SPECIALTY^||^GENERAL(OR WHEN NOT DEFINED BELOW)^99VA137.45||||||S|||||</w:t>
      </w:r>
    </w:p>
    <w:p w14:paraId="1D635B27" w14:textId="77777777" w:rsidR="00BC262B" w:rsidRDefault="00BC262B" w:rsidP="00BC262B">
      <w:r>
        <w:t>OBX|2|CE|^PATIENT CLASS^||^INPATIENT^L||||||S|||||</w:t>
      </w:r>
    </w:p>
    <w:p w14:paraId="07ACACDB" w14:textId="77777777" w:rsidR="00BC262B" w:rsidRDefault="00BC262B" w:rsidP="00BC262B">
      <w:r>
        <w:t>OBX|3|CE|1000^Temperature||37.00|cel|||||S|||20130918130956-0500||10000000032^CPRSPHYSICIAN^ONE</w:t>
      </w:r>
    </w:p>
    <w:p w14:paraId="066FFE31" w14:textId="77777777" w:rsidR="00BC262B" w:rsidRDefault="00BC262B" w:rsidP="00BC262B">
      <w:r>
        <w:t>OBX|4|CE|1006.2^HR||88|min|||||S|||20130918132011-0500||10000000032^CPRSPHYSICIAN^ONE</w:t>
      </w:r>
    </w:p>
    <w:p w14:paraId="11774CDC" w14:textId="77777777" w:rsidR="00BC262B" w:rsidRDefault="00BC262B" w:rsidP="00BC262B">
      <w:r>
        <w:t>DG1|1|I9||ANGINA||PR</w:t>
      </w:r>
    </w:p>
    <w:p w14:paraId="28CC4A19" w14:textId="77777777" w:rsidR="00BC262B" w:rsidRDefault="00BC262B" w:rsidP="00BC262B">
      <w:r>
        <w:t>RGS|1|A|</w:t>
      </w:r>
    </w:p>
    <w:p w14:paraId="40436112" w14:textId="77777777" w:rsidR="00BC262B" w:rsidRDefault="00BC262B" w:rsidP="00BC262B">
      <w:r>
        <w:t>AIS|1|A|^ANGIOGRAM||||</w:t>
      </w:r>
    </w:p>
    <w:p w14:paraId="73EFCE05" w14:textId="77777777" w:rsidR="00BC262B" w:rsidRDefault="00BC262B" w:rsidP="00BC262B">
      <w:r>
        <w:t>AIP|1|A|10000000046^CALUB^BLUHY^|^SURGEON^99VA200||||PENDING</w:t>
      </w:r>
    </w:p>
    <w:p w14:paraId="51BF97E4" w14:textId="77777777" w:rsidR="00BC262B" w:rsidRDefault="00BC262B" w:rsidP="00BC262B">
      <w:r>
        <w:t>AIP|2|A|11297^CADJB^SXZ^|^ATT. SURGEON^99VA200||||PENDING</w:t>
      </w:r>
    </w:p>
    <w:p w14:paraId="3E32EC41" w14:textId="3FE428CA" w:rsidR="00BC262B" w:rsidRPr="00570C31" w:rsidRDefault="00BC262B" w:rsidP="00BC262B">
      <w:pPr>
        <w:rPr>
          <w:rFonts w:asciiTheme="majorHAnsi" w:hAnsiTheme="majorHAnsi" w:cs="Times New Roman"/>
          <w:bCs/>
          <w:iCs/>
        </w:rPr>
      </w:pPr>
      <w:r w:rsidRPr="005309C7">
        <w:rPr>
          <w:rFonts w:asciiTheme="majorHAnsi" w:eastAsiaTheme="majorEastAsia" w:hAnsiTheme="majorHAnsi" w:cstheme="majorBidi"/>
        </w:rPr>
        <w:t>ZIL|</w:t>
      </w:r>
      <w:r w:rsidR="2EA1EBA4" w:rsidRPr="005309C7">
        <w:rPr>
          <w:rFonts w:asciiTheme="majorHAnsi" w:eastAsiaTheme="majorEastAsia" w:hAnsiTheme="majorHAnsi" w:cstheme="majorBidi"/>
        </w:rPr>
        <w:t>1</w:t>
      </w:r>
      <w:r w:rsidRPr="005309C7">
        <w:rPr>
          <w:rFonts w:asciiTheme="majorHAnsi" w:eastAsiaTheme="majorEastAsia" w:hAnsiTheme="majorHAnsi" w:cstheme="majorBidi"/>
        </w:rPr>
        <w:t>|500|</w:t>
      </w:r>
    </w:p>
    <w:p w14:paraId="429E5F11" w14:textId="77777777" w:rsidR="00BC262B" w:rsidRDefault="00BC262B" w:rsidP="00BC262B"/>
    <w:p w14:paraId="50B1E6C4" w14:textId="77777777" w:rsidR="00BC262B" w:rsidRPr="00C87731" w:rsidRDefault="00BC262B" w:rsidP="00BC262B">
      <w:pPr>
        <w:pStyle w:val="Style5"/>
      </w:pPr>
      <w:r w:rsidRPr="00C87731">
        <w:t xml:space="preserve">SIU-14 </w:t>
      </w:r>
      <w:r>
        <w:t xml:space="preserve">-- </w:t>
      </w:r>
      <w:r w:rsidRPr="0004382B">
        <w:t xml:space="preserve">Notification </w:t>
      </w:r>
      <w:r>
        <w:t>o</w:t>
      </w:r>
      <w:r w:rsidRPr="0004382B">
        <w:t>f Appointment Modification</w:t>
      </w:r>
    </w:p>
    <w:p w14:paraId="53EED401"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MSH|^~\&amp;|DSIH SR|500|DSIH CL|500|20120927092134-0500||SIU^S14|50041032|P|2.3|||AL|NE|USA</w:t>
      </w:r>
    </w:p>
    <w:p w14:paraId="0C480C4C"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SCH|10326|10326|""|S14^(SCHEDULED)^L|23065^BIOPSY SHOULDER TISSUES^C4||^^^201209270700-0500^^^^^^1||120|MIN^MINUTES|^^^201209270700-0500^201209270900-0500|10000000034^ROISTAFF^CHIEF^O||||||||10000000032</w:t>
      </w:r>
    </w:p>
    <w:p w14:paraId="430C8298"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w:t>
      </w:r>
      <w:r>
        <w:rPr>
          <w:rFonts w:asciiTheme="majorHAnsi" w:hAnsiTheme="majorHAnsi" w:cs="Times New Roman"/>
          <w:bCs/>
          <w:iCs/>
        </w:rPr>
        <w:t>6317</w:t>
      </w:r>
      <w:r w:rsidRPr="001C6A29">
        <w:rPr>
          <w:rFonts w:asciiTheme="majorHAnsi" w:hAnsiTheme="majorHAnsi" w:cs="Times New Roman"/>
          <w:bCs/>
          <w:iCs/>
        </w:rPr>
        <w:t>^</w:t>
      </w:r>
      <w:r>
        <w:rPr>
          <w:rFonts w:asciiTheme="majorHAnsi" w:hAnsiTheme="majorHAnsi" w:cs="Times New Roman"/>
          <w:bCs/>
          <w:iCs/>
        </w:rPr>
        <w:t>1028</w:t>
      </w:r>
      <w:r w:rsidRPr="001C6A29">
        <w:rPr>
          <w:rFonts w:asciiTheme="majorHAnsi" w:hAnsiTheme="majorHAnsi" w:cs="Times New Roman"/>
          <w:bCs/>
          <w:iCs/>
        </w:rPr>
        <w:t>|666660001|||^^0189^^^CDC|SOMEWHERE NY|||||||||</w:t>
      </w:r>
    </w:p>
    <w:p w14:paraId="51FAE9E5" w14:textId="77777777" w:rsidR="00BC262B" w:rsidRPr="001C6A29" w:rsidRDefault="00BC262B" w:rsidP="00BC262B">
      <w:pPr>
        <w:rPr>
          <w:rFonts w:asciiTheme="majorHAnsi" w:hAnsiTheme="majorHAnsi" w:cs="Times New Roman"/>
          <w:bCs/>
          <w:iCs/>
        </w:rPr>
      </w:pPr>
      <w:r w:rsidRPr="0089685C">
        <w:rPr>
          <w:rFonts w:asciiTheme="majorHAnsi" w:hAnsiTheme="majorHAnsi" w:cs="Times New Roman"/>
          <w:bCs/>
          <w:iCs/>
        </w:rPr>
        <w:t>PV1|1|I|||||||||||||||||||||||||||||||||||||515.6|</w:t>
      </w:r>
      <w:r w:rsidRPr="001C6A29">
        <w:rPr>
          <w:rFonts w:asciiTheme="majorHAnsi" w:hAnsiTheme="majorHAnsi" w:cs="Times New Roman"/>
          <w:bCs/>
          <w:iCs/>
        </w:rPr>
        <w:t>OBX|1|CE|^SURGICAL SPECIALTY^||^GENERAL(OR WHEN NOT DEFINED BELOW)^99VA137.45||||||S|||||</w:t>
      </w:r>
    </w:p>
    <w:p w14:paraId="21EBC68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OBX|2|CE|^PATIENT CLASS^||^INPATIENT^L||||||S|||||</w:t>
      </w:r>
    </w:p>
    <w:p w14:paraId="6D2B8500"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OBX|3|CE|1002^BP||110/80||||||S|||201209131500-0500||10000000032^CPRSPHYSICIAN^ONE</w:t>
      </w:r>
    </w:p>
    <w:p w14:paraId="399A430B"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OBX|4|CE|1010.3^Height||175.26|cm|||||S|||201209181117-0500||10000000032^CPRSPHYSICIAN^ONE</w:t>
      </w:r>
    </w:p>
    <w:p w14:paraId="6E0AC227"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OBX|5|CE|1010.1^Body Weight||90.45|kg|||||S|||201209181117-0500||10000000032^CPRSPHYSICIAN^ONE</w:t>
      </w:r>
    </w:p>
    <w:p w14:paraId="2DC7451C"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OBX|6|CE|1000^Temperature||37.00|cel|||||S|||201209181117-0500||10000000032^CPRSPHYSICIAN^ONE</w:t>
      </w:r>
    </w:p>
    <w:p w14:paraId="50B30F39"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OBX|7|CE|1006.2^HR||50|min|||||S|||201209131500-0500||10000000032^CPRSPHYSICIAN^ONE</w:t>
      </w:r>
    </w:p>
    <w:p w14:paraId="005BE590"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DG1|1|I9|795.82|ELEV CA ANTIGEN 125||P</w:t>
      </w:r>
    </w:p>
    <w:p w14:paraId="60826F58"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DG1|2|I9||SKIN CANCER||PR</w:t>
      </w:r>
    </w:p>
    <w:p w14:paraId="06F67F5B"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RGS|1|A|</w:t>
      </w:r>
    </w:p>
    <w:p w14:paraId="398075A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AIS|1|A|23065^BIOPSY SHOULDER TISSUES^C4||||</w:t>
      </w:r>
    </w:p>
    <w:p w14:paraId="102DD52B"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14:paraId="49579C20"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AIP|2|A|10000000052^CPRSNURSE^ONE^|^1ST ASST.^99VA200||||CONFIRMED</w:t>
      </w:r>
    </w:p>
    <w:p w14:paraId="410D58BB"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AIP|3|A|10000000053^CPRSNURSE^TWO^|^2ND ASST.^99VA200||||CONFIRMED</w:t>
      </w:r>
    </w:p>
    <w:p w14:paraId="3811E75C"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AIP|4|A|10000000248^CPRSARSUPERVISOR^ONE^|^ATT. SURGEON^99VA200||||CONFIRMED</w:t>
      </w:r>
    </w:p>
    <w:p w14:paraId="21E57DB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AIP|5|A|11582^DATABRIDGE^PROVIDERONE^|^PRIN. ANES.^99VA200||||CONFIRMED</w:t>
      </w:r>
    </w:p>
    <w:p w14:paraId="7C142E97"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AIP|6|A|10000000058^DATABRIDGE^PATHOLOGIST^|^ANES. SUPER.^99VA200||||CONFIRMED</w:t>
      </w:r>
    </w:p>
    <w:p w14:paraId="2D4C4CA5"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AIL||500^^^OR1|^OPERATING ROOM||||CONFIRMED</w:t>
      </w:r>
    </w:p>
    <w:p w14:paraId="63251E18" w14:textId="77777777" w:rsidR="00BC262B" w:rsidRDefault="00BC262B" w:rsidP="00BC262B">
      <w:pPr>
        <w:rPr>
          <w:rFonts w:asciiTheme="majorHAnsi" w:hAnsiTheme="majorHAnsi" w:cs="Times New Roman"/>
          <w:bCs/>
          <w:iCs/>
          <w:sz w:val="32"/>
          <w:szCs w:val="32"/>
        </w:rPr>
      </w:pPr>
    </w:p>
    <w:p w14:paraId="22007BDA" w14:textId="77777777" w:rsidR="00BC262B" w:rsidRDefault="00BC262B" w:rsidP="00BC262B">
      <w:pPr>
        <w:pStyle w:val="Style5"/>
      </w:pPr>
      <w:r w:rsidRPr="00C87731">
        <w:t xml:space="preserve">SIU-14 </w:t>
      </w:r>
      <w:r>
        <w:t xml:space="preserve">-- </w:t>
      </w:r>
      <w:r w:rsidRPr="0004382B">
        <w:t xml:space="preserve">Notification of Appointment Modification </w:t>
      </w:r>
      <w:r>
        <w:t>(Scheduled)</w:t>
      </w:r>
    </w:p>
    <w:p w14:paraId="079C1AB6" w14:textId="77777777" w:rsidR="00BC262B" w:rsidRPr="0088574C" w:rsidRDefault="00BC262B" w:rsidP="00BC262B">
      <w:pPr>
        <w:pStyle w:val="Style5"/>
        <w:rPr>
          <w:b w:val="0"/>
          <w:i w:val="0"/>
          <w:sz w:val="22"/>
          <w:szCs w:val="22"/>
        </w:rPr>
      </w:pPr>
      <w:r w:rsidRPr="0088574C">
        <w:rPr>
          <w:b w:val="0"/>
          <w:i w:val="0"/>
          <w:sz w:val="22"/>
          <w:szCs w:val="22"/>
        </w:rPr>
        <w:t>MSH|^~\&amp;|DSIH SR|500|DSIH CL|500|20130925130524-0500||SIU^S14|5009403|P|2.3|||AL|NE|USA</w:t>
      </w:r>
    </w:p>
    <w:p w14:paraId="0AB97AA8" w14:textId="77777777" w:rsidR="00BC262B" w:rsidRDefault="00BC262B" w:rsidP="00BC262B">
      <w:pPr>
        <w:pStyle w:val="Style5"/>
        <w:rPr>
          <w:b w:val="0"/>
          <w:i w:val="0"/>
          <w:sz w:val="22"/>
          <w:szCs w:val="22"/>
        </w:rPr>
      </w:pPr>
      <w:r w:rsidRPr="0088574C">
        <w:rPr>
          <w:b w:val="0"/>
          <w:i w:val="0"/>
          <w:sz w:val="22"/>
          <w:szCs w:val="22"/>
        </w:rPr>
        <w:t>SCH|10264|10264|""|S14^(SCHEDULED)^L|93745^SET-UP CARDIOVERT-DEFIBRILL^C4||^^^201309261700-0500^^^^^^||15|MIN^MINUTES|^^^201309261700-0500^201309261715-0500|10000000034^ROISTAFF^CHIEF^O||||||||10000000032^CPRSPHYSICIAN^ONE</w:t>
      </w:r>
    </w:p>
    <w:p w14:paraId="08A33DE6" w14:textId="77777777" w:rsidR="00BC262B" w:rsidRPr="0088574C" w:rsidRDefault="00BC262B" w:rsidP="00BC262B">
      <w:pPr>
        <w:pStyle w:val="Style5"/>
        <w:rPr>
          <w:b w:val="0"/>
          <w:i w:val="0"/>
          <w:sz w:val="22"/>
          <w:szCs w:val="22"/>
        </w:rPr>
      </w:pPr>
      <w:r w:rsidRPr="0088574C">
        <w:rPr>
          <w:b w:val="0"/>
          <w:i w:val="0"/>
          <w:sz w:val="22"/>
          <w:szCs w:val="22"/>
        </w:rPr>
        <w:t>PV1|1|I|||||||||||||||||||||||||||||||||||||515.6|</w:t>
      </w:r>
      <w:r>
        <w:rPr>
          <w:b w:val="0"/>
          <w:i w:val="0"/>
          <w:sz w:val="22"/>
          <w:szCs w:val="22"/>
        </w:rPr>
        <w:br/>
      </w:r>
      <w:r>
        <w:rPr>
          <w:b w:val="0"/>
          <w:i w:val="0"/>
          <w:sz w:val="22"/>
          <w:szCs w:val="22"/>
        </w:rPr>
        <w:br/>
      </w:r>
      <w:r w:rsidRPr="0088574C">
        <w:rPr>
          <w:b w:val="0"/>
          <w:i w:val="0"/>
          <w:sz w:val="22"/>
          <w:szCs w:val="22"/>
        </w:rPr>
        <w:t>PID|1|5000000040V317188|</w:t>
      </w:r>
      <w:r>
        <w:rPr>
          <w:b w:val="0"/>
          <w:i w:val="0"/>
          <w:sz w:val="22"/>
          <w:szCs w:val="22"/>
        </w:rPr>
        <w:br/>
      </w:r>
      <w:r w:rsidRPr="0088574C">
        <w:rPr>
          <w:b w:val="0"/>
          <w:i w:val="0"/>
          <w:sz w:val="22"/>
          <w:szCs w:val="22"/>
        </w:rPr>
        <w:t>5000000040V317188^^^USVHA&amp;&amp;0363^NI^VA FACILITY ID&amp;500&amp;L^^20130925~666669876^^^USSSA&amp;&amp;0363^SS^VA FACILITY ID&amp;500&amp;L~^^^USDOD&amp;&amp;0363^TIN^VA FACILITY ID&amp;500&amp;L~^^^USDOD&amp;&amp;0363^FIN^VA FACILITY ID&amp;500&amp;L~736^^^USVHA&amp;&amp;0363^PI^VA FACILITY ID&amp;500&amp;L|736|</w:t>
      </w:r>
      <w:r>
        <w:rPr>
          <w:b w:val="0"/>
          <w:i w:val="0"/>
          <w:sz w:val="22"/>
          <w:szCs w:val="22"/>
        </w:rPr>
        <w:br/>
      </w:r>
      <w:r w:rsidRPr="0088574C">
        <w:rPr>
          <w:b w:val="0"/>
          <w:i w:val="0"/>
          <w:sz w:val="22"/>
          <w:szCs w:val="22"/>
        </w:rPr>
        <w:t>DATABRIDGE^PATIENTONE^^^^^L||19540214|M||^^0005^^^CDC|123 main Street^^SW RANCHES^FL^33332^USA^P^^~^^^^^^N|||||||6328^1032|666669876|||^^0189^^^CDC||N||||||||</w:t>
      </w:r>
      <w:r>
        <w:rPr>
          <w:b w:val="0"/>
          <w:i w:val="0"/>
          <w:sz w:val="22"/>
          <w:szCs w:val="22"/>
        </w:rPr>
        <w:br/>
      </w:r>
      <w:r>
        <w:rPr>
          <w:b w:val="0"/>
          <w:i w:val="0"/>
          <w:sz w:val="22"/>
          <w:szCs w:val="22"/>
        </w:rPr>
        <w:br/>
      </w:r>
      <w:r w:rsidRPr="0088574C">
        <w:rPr>
          <w:b w:val="0"/>
          <w:i w:val="0"/>
          <w:sz w:val="22"/>
          <w:szCs w:val="22"/>
        </w:rPr>
        <w:t>OBX|1|CE|^SURGICAL SPECIALTY^||^ORTHOPEDICS^99VA137.45||||||S|||||</w:t>
      </w:r>
      <w:r>
        <w:rPr>
          <w:b w:val="0"/>
          <w:i w:val="0"/>
          <w:sz w:val="22"/>
          <w:szCs w:val="22"/>
        </w:rPr>
        <w:br/>
      </w:r>
      <w:r w:rsidRPr="0088574C">
        <w:rPr>
          <w:b w:val="0"/>
          <w:i w:val="0"/>
          <w:sz w:val="22"/>
          <w:szCs w:val="22"/>
        </w:rPr>
        <w:t>OBX|2|CE|^PATIENT CLASS^||^INPATIENT^L||||||S|||||</w:t>
      </w:r>
      <w:r>
        <w:rPr>
          <w:b w:val="0"/>
          <w:i w:val="0"/>
          <w:sz w:val="22"/>
          <w:szCs w:val="22"/>
        </w:rPr>
        <w:br/>
      </w:r>
      <w:r w:rsidRPr="0088574C">
        <w:rPr>
          <w:b w:val="0"/>
          <w:i w:val="0"/>
          <w:sz w:val="22"/>
          <w:szCs w:val="22"/>
        </w:rPr>
        <w:t>OBX|3|CE|1002^BP||99/89||||||S|||20130925113409-0500||10000000032^CPRSPHYSICIAN^ONE</w:t>
      </w:r>
      <w:r>
        <w:rPr>
          <w:b w:val="0"/>
          <w:i w:val="0"/>
          <w:sz w:val="22"/>
          <w:szCs w:val="22"/>
        </w:rPr>
        <w:br/>
      </w:r>
      <w:r w:rsidRPr="0088574C">
        <w:rPr>
          <w:b w:val="0"/>
          <w:i w:val="0"/>
          <w:sz w:val="22"/>
          <w:szCs w:val="22"/>
        </w:rPr>
        <w:t>OBX|4|CE|1010.3^Height||152.40|cm|||||S|||20130925113409-0500||10000000032^CPRSPHYSICIAN^ONE</w:t>
      </w:r>
      <w:r>
        <w:rPr>
          <w:b w:val="0"/>
          <w:i w:val="0"/>
          <w:sz w:val="22"/>
          <w:szCs w:val="22"/>
        </w:rPr>
        <w:br/>
      </w:r>
      <w:r w:rsidRPr="0088574C">
        <w:rPr>
          <w:b w:val="0"/>
          <w:i w:val="0"/>
          <w:sz w:val="22"/>
          <w:szCs w:val="22"/>
        </w:rPr>
        <w:t>OBX|5|CE|1010.1^Body Weight||136.36|kg|||||S|||20130925113409-0500||10000000032^CPRSPHYSICIAN^ONE</w:t>
      </w:r>
      <w:r>
        <w:rPr>
          <w:b w:val="0"/>
          <w:i w:val="0"/>
          <w:sz w:val="22"/>
          <w:szCs w:val="22"/>
        </w:rPr>
        <w:br/>
      </w:r>
      <w:r w:rsidRPr="0088574C">
        <w:rPr>
          <w:b w:val="0"/>
          <w:i w:val="0"/>
          <w:sz w:val="22"/>
          <w:szCs w:val="22"/>
        </w:rPr>
        <w:t>OBX|6|CE|1000^Temperature||37.28|cel|||||S|||20130925113409-0500||10000000032^CPRSPHYSICIAN^ONE</w:t>
      </w:r>
    </w:p>
    <w:p w14:paraId="798A633D" w14:textId="77777777" w:rsidR="00BC262B" w:rsidRDefault="00BC262B" w:rsidP="00BC262B">
      <w:pPr>
        <w:pStyle w:val="Style5"/>
        <w:rPr>
          <w:b w:val="0"/>
          <w:i w:val="0"/>
          <w:sz w:val="22"/>
          <w:szCs w:val="22"/>
        </w:rPr>
      </w:pPr>
      <w:r w:rsidRPr="0088574C">
        <w:rPr>
          <w:b w:val="0"/>
          <w:i w:val="0"/>
          <w:sz w:val="22"/>
          <w:szCs w:val="22"/>
        </w:rPr>
        <w:t>OBX|7|CE|1006.2^HR||70|min|||||S|||20130925113409-</w:t>
      </w:r>
    </w:p>
    <w:p w14:paraId="4D0E0E53" w14:textId="77777777" w:rsidR="00BC262B" w:rsidRPr="0088574C" w:rsidRDefault="00BC262B" w:rsidP="00BC262B">
      <w:pPr>
        <w:pStyle w:val="Style5"/>
        <w:rPr>
          <w:b w:val="0"/>
          <w:i w:val="0"/>
          <w:sz w:val="22"/>
          <w:szCs w:val="22"/>
        </w:rPr>
      </w:pPr>
      <w:r w:rsidRPr="0088574C">
        <w:rPr>
          <w:b w:val="0"/>
          <w:i w:val="0"/>
          <w:sz w:val="22"/>
          <w:szCs w:val="22"/>
        </w:rPr>
        <w:t>DG1|1|I9|680.6|CARBUNCLE OF LEG||P</w:t>
      </w:r>
      <w:r>
        <w:rPr>
          <w:b w:val="0"/>
          <w:i w:val="0"/>
          <w:sz w:val="22"/>
          <w:szCs w:val="22"/>
        </w:rPr>
        <w:br/>
      </w:r>
      <w:r w:rsidRPr="0088574C">
        <w:rPr>
          <w:b w:val="0"/>
          <w:i w:val="0"/>
          <w:sz w:val="22"/>
          <w:szCs w:val="22"/>
        </w:rPr>
        <w:t>DG1|2|I9||leg pain||PR</w:t>
      </w:r>
    </w:p>
    <w:p w14:paraId="2F486709" w14:textId="77777777" w:rsidR="00BC262B" w:rsidRPr="0088574C" w:rsidRDefault="00BC262B" w:rsidP="00BC262B">
      <w:pPr>
        <w:pStyle w:val="Style5"/>
        <w:rPr>
          <w:b w:val="0"/>
          <w:i w:val="0"/>
          <w:sz w:val="22"/>
          <w:szCs w:val="22"/>
        </w:rPr>
      </w:pPr>
      <w:r w:rsidRPr="0088574C">
        <w:rPr>
          <w:b w:val="0"/>
          <w:i w:val="0"/>
          <w:sz w:val="22"/>
          <w:szCs w:val="22"/>
        </w:rPr>
        <w:t>RGS|1|A|</w:t>
      </w:r>
    </w:p>
    <w:p w14:paraId="07A598CB" w14:textId="77777777" w:rsidR="00BC262B" w:rsidRPr="0088574C" w:rsidRDefault="00BC262B" w:rsidP="00BC262B">
      <w:pPr>
        <w:pStyle w:val="Style5"/>
        <w:rPr>
          <w:b w:val="0"/>
          <w:i w:val="0"/>
          <w:sz w:val="22"/>
          <w:szCs w:val="22"/>
        </w:rPr>
      </w:pPr>
      <w:r w:rsidRPr="0088574C">
        <w:rPr>
          <w:b w:val="0"/>
          <w:i w:val="0"/>
          <w:sz w:val="22"/>
          <w:szCs w:val="22"/>
        </w:rPr>
        <w:t>AIS|1|A|93745^SET-UP CARDIOVERT-DEFIBRILL^C4||||</w:t>
      </w:r>
    </w:p>
    <w:p w14:paraId="76E35306" w14:textId="77777777" w:rsidR="00BC262B" w:rsidRPr="0088574C" w:rsidRDefault="00BC262B" w:rsidP="00BC262B">
      <w:pPr>
        <w:pStyle w:val="Style5"/>
        <w:rPr>
          <w:b w:val="0"/>
          <w:i w:val="0"/>
          <w:sz w:val="22"/>
          <w:szCs w:val="22"/>
        </w:rPr>
      </w:pPr>
      <w:r w:rsidRPr="0088574C">
        <w:rPr>
          <w:b w:val="0"/>
          <w:i w:val="0"/>
          <w:sz w:val="22"/>
          <w:szCs w:val="22"/>
        </w:rPr>
        <w:t>AIP|1|A|10000000232^CPRSPHYSICIAN^KT^|^SURGEON^99VA200||||CONFIRMED</w:t>
      </w:r>
    </w:p>
    <w:p w14:paraId="09F4FEA0" w14:textId="77777777" w:rsidR="00BC262B" w:rsidRPr="0088574C" w:rsidRDefault="00BC262B" w:rsidP="00BC262B">
      <w:pPr>
        <w:pStyle w:val="Style5"/>
        <w:rPr>
          <w:b w:val="0"/>
          <w:i w:val="0"/>
          <w:sz w:val="22"/>
          <w:szCs w:val="22"/>
        </w:rPr>
      </w:pPr>
      <w:r w:rsidRPr="0088574C">
        <w:rPr>
          <w:b w:val="0"/>
          <w:i w:val="0"/>
          <w:sz w:val="22"/>
          <w:szCs w:val="22"/>
        </w:rPr>
        <w:t>AIP|2|A|10000000032^CPRSPHYSICIAN^ONE^|^ATT. SURGEON^99VA200||||CONFIRMED</w:t>
      </w:r>
    </w:p>
    <w:p w14:paraId="16D8F3E7" w14:textId="77777777" w:rsidR="00BC262B" w:rsidRPr="0088574C" w:rsidRDefault="00BC262B" w:rsidP="00BC262B">
      <w:pPr>
        <w:pStyle w:val="Style5"/>
        <w:rPr>
          <w:b w:val="0"/>
          <w:i w:val="0"/>
          <w:sz w:val="22"/>
          <w:szCs w:val="22"/>
        </w:rPr>
      </w:pPr>
      <w:r w:rsidRPr="0088574C">
        <w:rPr>
          <w:b w:val="0"/>
          <w:i w:val="0"/>
          <w:sz w:val="22"/>
          <w:szCs w:val="22"/>
        </w:rPr>
        <w:t>AIP|3|A|11848^DATABRIDGE^PHARMACIST^|^PRIN. ANES.^99VA200||||CONFIRMED</w:t>
      </w:r>
    </w:p>
    <w:p w14:paraId="1C11AC1A" w14:textId="77777777" w:rsidR="00BC262B" w:rsidRPr="0088574C" w:rsidRDefault="00BC262B" w:rsidP="00BC262B">
      <w:pPr>
        <w:pStyle w:val="Style5"/>
        <w:rPr>
          <w:b w:val="0"/>
          <w:i w:val="0"/>
          <w:sz w:val="22"/>
          <w:szCs w:val="22"/>
        </w:rPr>
      </w:pPr>
      <w:r w:rsidRPr="0088574C">
        <w:rPr>
          <w:b w:val="0"/>
          <w:i w:val="0"/>
          <w:sz w:val="22"/>
          <w:szCs w:val="22"/>
        </w:rPr>
        <w:t>AIP|4|A|10000000058^DATABRIDGE^PATHOLOGIST^|^ANES. SUPER.^99VA200||||CONFIRMED</w:t>
      </w:r>
    </w:p>
    <w:p w14:paraId="6D042A59" w14:textId="77777777" w:rsidR="00BC262B" w:rsidRPr="0088574C" w:rsidRDefault="00BC262B" w:rsidP="00BC262B">
      <w:pPr>
        <w:pStyle w:val="Style5"/>
        <w:rPr>
          <w:b w:val="0"/>
          <w:i w:val="0"/>
          <w:sz w:val="22"/>
          <w:szCs w:val="22"/>
        </w:rPr>
      </w:pPr>
      <w:r w:rsidRPr="0088574C">
        <w:rPr>
          <w:b w:val="0"/>
          <w:i w:val="0"/>
          <w:sz w:val="22"/>
          <w:szCs w:val="22"/>
        </w:rPr>
        <w:t>AIL||500^^^OR1|^OPERATING ROOM||||CONFIRMED</w:t>
      </w:r>
    </w:p>
    <w:p w14:paraId="53D98E6B" w14:textId="77777777" w:rsidR="00BC262B" w:rsidRPr="0088574C" w:rsidRDefault="00BC262B" w:rsidP="00BC262B">
      <w:pPr>
        <w:pStyle w:val="Style5"/>
        <w:rPr>
          <w:b w:val="0"/>
          <w:i w:val="0"/>
          <w:sz w:val="22"/>
          <w:szCs w:val="22"/>
        </w:rPr>
      </w:pPr>
    </w:p>
    <w:p w14:paraId="5C3982E6" w14:textId="77777777" w:rsidR="00BC262B" w:rsidRPr="00C87731" w:rsidRDefault="00BC262B" w:rsidP="00BC262B">
      <w:pPr>
        <w:pStyle w:val="Style5"/>
      </w:pPr>
      <w:r w:rsidRPr="00C87731">
        <w:t xml:space="preserve">SIU-14 </w:t>
      </w:r>
      <w:r>
        <w:t xml:space="preserve">-- </w:t>
      </w:r>
      <w:r w:rsidRPr="0004382B">
        <w:t xml:space="preserve">Notification of Appointment </w:t>
      </w:r>
      <w:r>
        <w:t xml:space="preserve">(Not </w:t>
      </w:r>
      <w:r w:rsidRPr="00C87731">
        <w:t>Completed</w:t>
      </w:r>
      <w:r>
        <w:t>)</w:t>
      </w:r>
    </w:p>
    <w:p w14:paraId="255F9E34"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MSH|^~\&amp;|DSIH SR|500|DSIH CL|500|20130925130606-0500||SIU^S14|5009407|P|2.3|||AL|NE|USA</w:t>
      </w:r>
    </w:p>
    <w:p w14:paraId="6044F2E7"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SCH|10263|10263|""|S14^(NOT COMPLETE)^L|00750^ANESTH REPAIR OF HERNIA^C4||^^^201309250700-0500^^^^^^||15|MIN^MINUTES|^^^201309251800-0500^201309251815-0500|10000000032^CPRSPHYSICIAN^ONE^||||||||10000000032^CPRSPHYSICIAN^ONE</w:t>
      </w:r>
    </w:p>
    <w:p w14:paraId="502762BB"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PV1|1|I|||||||||||||||||||||||||||||||||||||515.6|</w:t>
      </w:r>
    </w:p>
    <w:p w14:paraId="12037F78"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PID|1|5000000040V317188|</w:t>
      </w:r>
    </w:p>
    <w:p w14:paraId="2B3DE8C6"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5000000040V317188^^^USVHA&amp;&amp;0363^NI^VA FACILITY ID&amp;500&amp;L^^20130925~666669876^^^USSSA&amp;&amp;0363^SS^VA FACILITY ID&amp;500&amp;L~^^^USDOD&amp;&amp;0363^TIN^VA FACILITY ID&amp;500&amp;L~^^^USDOD&amp;&amp;0363^FIN^VA FACILITY ID&amp;500&amp;L~736^^^USVHA&amp;&amp;0363^PI^VA FACILITY ID&amp;500&amp;L|736|</w:t>
      </w:r>
    </w:p>
    <w:p w14:paraId="0117C708"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DATABRIDGE^PATIENTONE^^^^^L||19540214|M||^^0005^^^CDC|123 main Street^^SW RANCHES^FL^33332^USA^P^^~^^^^^^N|||||||6328^1032|666669876|||^^0189^^^CDC||N||||||||</w:t>
      </w:r>
    </w:p>
    <w:p w14:paraId="083B1BE2"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OBX|1|CE|^SURGICAL SPECIALTY^||^GASTROENTEROLOGY^99VA137.45||||||S|||||</w:t>
      </w:r>
    </w:p>
    <w:p w14:paraId="5EA95364" w14:textId="77777777" w:rsidR="00BC262B" w:rsidRPr="00C5582B" w:rsidRDefault="00BC262B" w:rsidP="00BC262B">
      <w:pPr>
        <w:rPr>
          <w:rFonts w:asciiTheme="majorHAnsi" w:hAnsiTheme="majorHAnsi" w:cs="Times New Roman"/>
          <w:bCs/>
          <w:iCs/>
        </w:rPr>
      </w:pPr>
    </w:p>
    <w:p w14:paraId="20F101B4"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OBX|2|CE|^PATIENT CLASS^||^INPATIENT^L||||||S|||||</w:t>
      </w:r>
    </w:p>
    <w:p w14:paraId="58DB146E"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OBX|3|CE|1002^BP||99/89||||||S|||20130925113409-0500||10000000032^CPRSPHYSICIAN^ONE</w:t>
      </w:r>
    </w:p>
    <w:p w14:paraId="67ABA915"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OBX|4|CE|1010.3^Height||152.40|cm|||||S|||20130925113409-0500||10000000032^CPRSPHYSICIAN^ONE</w:t>
      </w:r>
    </w:p>
    <w:p w14:paraId="3F8284C3"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OBX|5|CE|1010.1^Body Weight||136.36|kg|||||S|||20130925113409-0500||10000000032^CPRSPHYSICIAN^ONE</w:t>
      </w:r>
    </w:p>
    <w:p w14:paraId="0D2C0988"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OBX|6|CE|1000^Temperature||37.28|cel|||||S|||20130925113409-0500||10000000032^CPRSPHYSICIAN^ONE</w:t>
      </w:r>
    </w:p>
    <w:p w14:paraId="6D764DF7"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OBX|7|CE|1006.2^HR||70|min|||||S|||20130925113409-0500||10000000032^CPRSPHYSICIAN^ONE</w:t>
      </w:r>
    </w:p>
    <w:p w14:paraId="6E99F955"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DG1|1|I9|550.01|RECUR UNIL ING HERN-GANG||P</w:t>
      </w:r>
    </w:p>
    <w:p w14:paraId="23FF34C8"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DG1|2|I9||hernia pain||PR</w:t>
      </w:r>
    </w:p>
    <w:p w14:paraId="10989CB9"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RGS|1|A|</w:t>
      </w:r>
    </w:p>
    <w:p w14:paraId="49C1244C"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AIS|1|A|00750^ANESTH REPAIR OF HERNIA^C4||||</w:t>
      </w:r>
    </w:p>
    <w:p w14:paraId="119A4F34"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AIP|1|A|10000000232^CPRSPHYSICIAN^KT^|^SURGEON^99VA200||||CONFIRMED</w:t>
      </w:r>
    </w:p>
    <w:p w14:paraId="67DD3E54"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AIP|2|A|10000000032^CPRSPHYSICIAN^ONE^|^ATT. SURGEON^99VA200||||CONFIRMED</w:t>
      </w:r>
    </w:p>
    <w:p w14:paraId="2DACFE73"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AIP|3|A|11582^DATABRIDGE^PROVIDERONE^|^PRIN. ANES.^99VA200||||CONFIRMED</w:t>
      </w:r>
    </w:p>
    <w:p w14:paraId="60AA44C3"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AIP|4|A|11848^DATABRIDGE^PHARMACIST^|^ANES. SUPER.^99VA200||||CONFIRMED</w:t>
      </w:r>
    </w:p>
    <w:p w14:paraId="7F1CD583" w14:textId="77777777" w:rsidR="00BC262B" w:rsidRPr="00C5582B" w:rsidRDefault="00BC262B" w:rsidP="00BC262B">
      <w:pPr>
        <w:rPr>
          <w:rFonts w:asciiTheme="majorHAnsi" w:hAnsiTheme="majorHAnsi" w:cs="Times New Roman"/>
          <w:bCs/>
          <w:iCs/>
        </w:rPr>
      </w:pPr>
      <w:r w:rsidRPr="00C5582B">
        <w:rPr>
          <w:rFonts w:asciiTheme="majorHAnsi" w:hAnsiTheme="majorHAnsi" w:cs="Times New Roman"/>
          <w:bCs/>
          <w:iCs/>
        </w:rPr>
        <w:t>AIL||500^^^OR1|^OPERATING ROOM||||CONFIRMED</w:t>
      </w:r>
    </w:p>
    <w:p w14:paraId="1037F948" w14:textId="77777777" w:rsidR="00BC262B" w:rsidRPr="00C87731" w:rsidRDefault="00BC262B" w:rsidP="00BC262B">
      <w:pPr>
        <w:pStyle w:val="Style5"/>
      </w:pPr>
      <w:r w:rsidRPr="00C87731">
        <w:t xml:space="preserve">SIU-14 </w:t>
      </w:r>
      <w:r>
        <w:t xml:space="preserve">-- </w:t>
      </w:r>
      <w:r w:rsidRPr="0004382B">
        <w:t xml:space="preserve">Notification of Appointment Modification </w:t>
      </w:r>
      <w:r>
        <w:t>(</w:t>
      </w:r>
      <w:r w:rsidRPr="00C87731">
        <w:t>Completed</w:t>
      </w:r>
      <w:r>
        <w:t>)</w:t>
      </w:r>
    </w:p>
    <w:p w14:paraId="4E62E7D7"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MSH|^~\&amp;|DSIH SR|500|DSIH CL|500|20120927092352-0500||SIU^S14|50041046|P|2.3|||AL|NE|USA</w:t>
      </w:r>
    </w:p>
    <w:p w14:paraId="43651525" w14:textId="77777777" w:rsidR="00BC262B" w:rsidRPr="001C6A29" w:rsidRDefault="00BC262B" w:rsidP="00BC262B">
      <w:pPr>
        <w:rPr>
          <w:ins w:id="942" w:author="Yong Soo Kwon" w:date="2014-09-17T17:07:00Z"/>
          <w:rFonts w:asciiTheme="majorHAnsi" w:hAnsiTheme="majorHAnsi" w:cs="Times New Roman"/>
          <w:bCs/>
          <w:iCs/>
        </w:rPr>
      </w:pPr>
      <w:r w:rsidRPr="001C6A29">
        <w:rPr>
          <w:rFonts w:asciiTheme="majorHAnsi" w:hAnsiTheme="majorHAnsi" w:cs="Times New Roman"/>
          <w:bCs/>
          <w:iCs/>
        </w:rPr>
        <w:t>Order Messages</w:t>
      </w:r>
    </w:p>
    <w:p w14:paraId="7354DDAA" w14:textId="7354DDAA" w:rsidR="7354DDAA" w:rsidRDefault="7354DDAA">
      <w:pPr>
        <w:rPr>
          <w:ins w:id="943" w:author="Yong Soo Kwon" w:date="2014-09-17T17:07:00Z"/>
        </w:rPr>
      </w:pPr>
      <w:ins w:id="944" w:author="Yong Soo Kwon" w:date="2014-09-17T17:07:00Z">
        <w:r w:rsidRPr="7354DDAA">
          <w:rPr>
            <w:rFonts w:ascii="Cambria" w:eastAsia="Cambria" w:hAnsi="Cambria" w:cs="Cambria"/>
            <w:b/>
            <w:bCs/>
            <w:i/>
            <w:iCs/>
            <w:sz w:val="36"/>
            <w:szCs w:val="36"/>
            <w:rPrChange w:id="945" w:author="Yong Soo Kwon" w:date="2014-09-17T17:07:00Z">
              <w:rPr/>
            </w:rPrChange>
          </w:rPr>
          <w:t>Consult ORM</w:t>
        </w:r>
      </w:ins>
    </w:p>
    <w:p w14:paraId="1566E7CB" w14:textId="1566E7CB" w:rsidR="7354DDAA" w:rsidRDefault="7354DDAA">
      <w:pPr>
        <w:rPr>
          <w:ins w:id="946" w:author="Yong Soo Kwon" w:date="2014-09-17T17:07:00Z"/>
        </w:rPr>
      </w:pPr>
      <w:ins w:id="947" w:author="Yong Soo Kwon" w:date="2014-09-17T17:07:00Z">
        <w:r w:rsidRPr="7354DDAA">
          <w:rPr>
            <w:rFonts w:ascii="Cambria" w:eastAsia="Cambria" w:hAnsi="Cambria" w:cs="Cambria"/>
            <w:b/>
            <w:bCs/>
            <w:i/>
            <w:iCs/>
            <w:sz w:val="36"/>
            <w:szCs w:val="36"/>
            <w:rPrChange w:id="948" w:author="Yong Soo Kwon" w:date="2014-09-17T17:07:00Z">
              <w:rPr/>
            </w:rPrChange>
          </w:rPr>
          <w:t>Pending</w:t>
        </w:r>
      </w:ins>
    </w:p>
    <w:p w14:paraId="1420B5BA" w14:textId="1420B5BA" w:rsidR="7354DDAA" w:rsidRDefault="7354DDAA">
      <w:pPr>
        <w:rPr>
          <w:ins w:id="949" w:author="Yong Soo Kwon" w:date="2014-09-17T17:07:00Z"/>
        </w:rPr>
      </w:pPr>
      <w:ins w:id="950" w:author="Yong Soo Kwon" w:date="2014-09-17T17:07:00Z">
        <w:r w:rsidRPr="7354DDAA">
          <w:rPr>
            <w:rFonts w:asciiTheme="majorHAnsi" w:eastAsiaTheme="majorEastAsia" w:hAnsiTheme="majorHAnsi" w:cstheme="majorBidi"/>
            <w:rPrChange w:id="951" w:author="Yong Soo Kwon" w:date="2014-09-17T17:07:00Z">
              <w:rPr/>
            </w:rPrChange>
          </w:rPr>
          <w:t>PID|1|5000000219V041062|5000000219V041062^^^USVHA&amp;&amp;0363^NI^VA FACILITY ID&amp;500&amp;L^^20140916~666665454^^^USSSA&amp;&amp;0363^SS^VA FACILITY ID&amp;500&amp;L~^^^USDOD&amp;&amp;0363^TIN^VA FACILITY ID&amp;500&amp;L~^^^USDOD&amp;&amp;0363^FIN^VA FACILITY ID&amp;500&amp;L~213^^^USVHA&amp;&amp;0363^PI^VA FACILITY ID&amp;500&amp;L|213|DATABRIDGE^PATIENTFOUR^^^^^L||19350304|F|||611 S STATE ST^^SW RANCHES^FL^33332^USA^P^^~^^^^^^N|||||M^MARRIED^VA11|0^ROMAN CATHOLIC CHURCH^VA13|^1028|666665454|||||N||||||N||</w:t>
        </w:r>
      </w:ins>
    </w:p>
    <w:p w14:paraId="56A3CF6E" w14:textId="56A3CF6E" w:rsidR="7354DDAA" w:rsidRDefault="7354DDAA">
      <w:pPr>
        <w:rPr>
          <w:ins w:id="952" w:author="Yong Soo Kwon" w:date="2014-09-17T17:07:00Z"/>
        </w:rPr>
      </w:pPr>
      <w:ins w:id="953" w:author="Yong Soo Kwon" w:date="2014-09-17T17:07:00Z">
        <w:r w:rsidRPr="7354DDAA">
          <w:rPr>
            <w:rFonts w:asciiTheme="majorHAnsi" w:eastAsiaTheme="majorEastAsia" w:hAnsiTheme="majorHAnsi" w:cstheme="majorBidi"/>
            <w:rPrChange w:id="954" w:author="Yong Soo Kwon" w:date="2014-09-17T17:07:00Z">
              <w:rPr/>
            </w:rPrChange>
          </w:rPr>
          <w:t xml:space="preserve"> PV1|1|I|ICU/CCU^ICU^2|||^^|10000000048^CPRSATTENDING^ONE^^^^BS|||15^GENERAL(ACUTE MEDICINE)^M^MEDICINE||||||R||COLLATERAL|||12||||||||||||||||||515.6|||||20140916092013-0500|""||||||</w:t>
        </w:r>
      </w:ins>
    </w:p>
    <w:p w14:paraId="12CBB819" w14:textId="12CBB819" w:rsidR="7354DDAA" w:rsidRDefault="7354DDAA">
      <w:pPr>
        <w:rPr>
          <w:ins w:id="955" w:author="Yong Soo Kwon" w:date="2014-09-17T17:07:00Z"/>
        </w:rPr>
      </w:pPr>
      <w:ins w:id="956" w:author="Yong Soo Kwon" w:date="2014-09-17T17:07:00Z">
        <w:r w:rsidRPr="7354DDAA">
          <w:rPr>
            <w:rFonts w:asciiTheme="majorHAnsi" w:eastAsiaTheme="majorEastAsia" w:hAnsiTheme="majorHAnsi" w:cstheme="majorBidi"/>
            <w:rPrChange w:id="957" w:author="Yong Soo Kwon" w:date="2014-09-17T17:07:00Z">
              <w:rPr/>
            </w:rPrChange>
          </w:rPr>
          <w:t xml:space="preserve"> ORC|RE|19139;1^OR|595;GMRC^GMRC||p||^^^20140916^^R||201409160923-0500|10000000032^CPRSPHYSICIAN^ONE||10000000032^CPRSPHYSICIAN^ONE|||20140916091938-0500||</w:t>
        </w:r>
      </w:ins>
    </w:p>
    <w:p w14:paraId="357C4A76" w14:textId="357C4A76" w:rsidR="7354DDAA" w:rsidRDefault="7354DDAA">
      <w:pPr>
        <w:rPr>
          <w:ins w:id="958" w:author="Yong Soo Kwon" w:date="2014-09-17T17:07:00Z"/>
        </w:rPr>
      </w:pPr>
      <w:ins w:id="959" w:author="Yong Soo Kwon" w:date="2014-09-17T17:07:00Z">
        <w:r w:rsidRPr="7354DDAA">
          <w:rPr>
            <w:rFonts w:asciiTheme="majorHAnsi" w:eastAsiaTheme="majorEastAsia" w:hAnsiTheme="majorHAnsi" w:cstheme="majorBidi"/>
            <w:rPrChange w:id="960" w:author="Yong Soo Kwon" w:date="2014-09-17T17:07:00Z">
              <w:rPr/>
            </w:rPrChange>
          </w:rPr>
          <w:t>OBR||||^^^86^DENTAL^99CON||||||||||||||B|11393|||201409160923-0500|||R|||||||10000000032</w:t>
        </w:r>
      </w:ins>
    </w:p>
    <w:p w14:paraId="2B81814D" w14:textId="2B81814D" w:rsidR="7354DDAA" w:rsidRDefault="7354DDAA">
      <w:pPr>
        <w:rPr>
          <w:ins w:id="961" w:author="Yong Soo Kwon" w:date="2014-09-17T17:07:00Z"/>
        </w:rPr>
      </w:pPr>
      <w:ins w:id="962" w:author="Yong Soo Kwon" w:date="2014-09-17T17:07:00Z">
        <w:r w:rsidRPr="7354DDAA">
          <w:rPr>
            <w:rFonts w:asciiTheme="majorHAnsi" w:eastAsiaTheme="majorEastAsia" w:hAnsiTheme="majorHAnsi" w:cstheme="majorBidi"/>
            <w:rPrChange w:id="963" w:author="Yong Soo Kwon" w:date="2014-09-17T17:07:00Z">
              <w:rPr/>
            </w:rPrChange>
          </w:rPr>
          <w:t xml:space="preserve"> ZSV|^^^86^DENTAL^99CON|</w:t>
        </w:r>
      </w:ins>
    </w:p>
    <w:p w14:paraId="1D954152" w14:textId="1D954152" w:rsidR="7354DDAA" w:rsidRDefault="7354DDAA">
      <w:pPr>
        <w:rPr>
          <w:ins w:id="964" w:author="Yong Soo Kwon" w:date="2014-09-17T17:07:00Z"/>
        </w:rPr>
      </w:pPr>
      <w:ins w:id="965" w:author="Yong Soo Kwon" w:date="2014-09-17T17:07:00Z">
        <w:r w:rsidRPr="7354DDAA">
          <w:rPr>
            <w:rFonts w:asciiTheme="majorHAnsi" w:eastAsiaTheme="majorEastAsia" w:hAnsiTheme="majorHAnsi" w:cstheme="majorBidi"/>
            <w:rPrChange w:id="966" w:author="Yong Soo Kwon" w:date="2014-09-17T17:07:00Z">
              <w:rPr/>
            </w:rPrChange>
          </w:rPr>
          <w:t xml:space="preserve"> NTE|1|P|Reason for Request|DENTAL CONSULT DEFAULT REASON FOR REQUEST</w:t>
        </w:r>
      </w:ins>
    </w:p>
    <w:p w14:paraId="0E4F395E" w14:textId="0E4F395E" w:rsidR="7354DDAA" w:rsidRDefault="7354DDAA">
      <w:pPr>
        <w:rPr>
          <w:ins w:id="967" w:author="Yong Soo Kwon" w:date="2014-09-17T17:07:00Z"/>
        </w:rPr>
      </w:pPr>
      <w:ins w:id="968" w:author="Yong Soo Kwon" w:date="2014-09-17T17:07:00Z">
        <w:r w:rsidRPr="7354DDAA">
          <w:rPr>
            <w:rFonts w:asciiTheme="majorHAnsi" w:eastAsiaTheme="majorEastAsia" w:hAnsiTheme="majorHAnsi" w:cstheme="majorBidi"/>
            <w:rPrChange w:id="969" w:author="Yong Soo Kwon" w:date="2014-09-17T17:07:00Z">
              <w:rPr/>
            </w:rPrChange>
          </w:rPr>
          <w:t xml:space="preserve"> DG1|1|PROVISIONAL DIAGNOSIS|ASDF^|</w:t>
        </w:r>
      </w:ins>
    </w:p>
    <w:p w14:paraId="40CE384F" w14:textId="40CE384F" w:rsidR="7354DDAA" w:rsidRDefault="7354DDAA">
      <w:ins w:id="970" w:author="Yong Soo Kwon" w:date="2014-09-17T17:07:00Z">
        <w:r w:rsidRPr="7354DDAA">
          <w:rPr>
            <w:rFonts w:ascii="Cambria" w:eastAsia="Cambria" w:hAnsi="Cambria" w:cs="Cambria"/>
            <w:b/>
            <w:bCs/>
            <w:i/>
            <w:iCs/>
            <w:sz w:val="36"/>
            <w:szCs w:val="36"/>
            <w:rPrChange w:id="971" w:author="Yong Soo Kwon" w:date="2014-09-17T17:07:00Z">
              <w:rPr/>
            </w:rPrChange>
          </w:rPr>
          <w:t>Completed</w:t>
        </w:r>
      </w:ins>
    </w:p>
    <w:p w14:paraId="69167D6F" w14:textId="69167D6F" w:rsidR="7354DDAA" w:rsidRDefault="7354DDAA">
      <w:pPr>
        <w:rPr>
          <w:ins w:id="972" w:author="Yong Soo Kwon" w:date="2014-09-17T17:07:00Z"/>
        </w:rPr>
      </w:pPr>
      <w:ins w:id="973" w:author="Yong Soo Kwon" w:date="2014-09-17T17:07:00Z">
        <w:r w:rsidRPr="7354DDAA">
          <w:rPr>
            <w:rFonts w:ascii="Cambria" w:eastAsia="Cambria" w:hAnsi="Cambria" w:cs="Cambria"/>
            <w:rPrChange w:id="974" w:author="Yong Soo Kwon" w:date="2014-09-17T17:07:00Z">
              <w:rPr/>
            </w:rPrChange>
          </w:rPr>
          <w:t xml:space="preserve"> PID|1|5000000219V041062|5000000219V041062^^^USVHA&amp;&amp;0363^NI^VA FACILITY ID&amp;500&amp;L^^20140916~666665454^^^USSSA&amp;&amp;0363^SS^VA FACILITY ID&amp;500&amp;L~^^^USDOD&amp;&amp;0363^TIN^VA FACILITY ID&amp;500&amp;L~^^^USDOD&amp;&amp;0363^FIN^VA FACILITY ID&amp;500&amp;L~213^^^USVHA&amp;&amp;0363^PI^VA FACILITY ID&amp;500&amp;L|213|DATABRIDGE^PATIENTFOUR^^^^^L||19350304|F|||611 S STATE ST^^SW RANCHES^FL^33332^USA^P^^~^^^^^^N|||||M^MARRIED^VA11|0^ROMAN CATHOLIC CHURCH^VA13|^1028|666665454|||||N||||||N||</w:t>
        </w:r>
      </w:ins>
    </w:p>
    <w:p w14:paraId="4B43961C" w14:textId="4B43961C" w:rsidR="7354DDAA" w:rsidRDefault="7354DDAA">
      <w:pPr>
        <w:rPr>
          <w:ins w:id="975" w:author="Yong Soo Kwon" w:date="2014-09-17T17:07:00Z"/>
        </w:rPr>
      </w:pPr>
      <w:ins w:id="976" w:author="Yong Soo Kwon" w:date="2014-09-17T17:07:00Z">
        <w:r w:rsidRPr="7354DDAA">
          <w:rPr>
            <w:rFonts w:ascii="Cambria" w:eastAsia="Cambria" w:hAnsi="Cambria" w:cs="Cambria"/>
            <w:rPrChange w:id="977" w:author="Yong Soo Kwon" w:date="2014-09-17T17:07:00Z">
              <w:rPr/>
            </w:rPrChange>
          </w:rPr>
          <w:t xml:space="preserve"> PV1|1|I|ICU/CCU^ICU^2|||^^|10000000048^CPRSATTENDING^ONE^^^^BS|||15^GENERAL(ACUTE MEDICINE)^M^MEDICINE||||||R||COLLATERAL|||12||||||||||||||||||515.6|||||20140916092013-0500|""||||||</w:t>
        </w:r>
      </w:ins>
    </w:p>
    <w:p w14:paraId="45537342" w14:textId="45537342" w:rsidR="7354DDAA" w:rsidRDefault="7354DDAA">
      <w:pPr>
        <w:rPr>
          <w:ins w:id="978" w:author="Yong Soo Kwon" w:date="2014-09-17T17:07:00Z"/>
        </w:rPr>
      </w:pPr>
      <w:ins w:id="979" w:author="Yong Soo Kwon" w:date="2014-09-17T17:07:00Z">
        <w:r w:rsidRPr="7354DDAA">
          <w:rPr>
            <w:rFonts w:ascii="Cambria" w:eastAsia="Cambria" w:hAnsi="Cambria" w:cs="Cambria"/>
            <w:rPrChange w:id="980" w:author="Yong Soo Kwon" w:date="2014-09-17T17:07:00Z">
              <w:rPr/>
            </w:rPrChange>
          </w:rPr>
          <w:t xml:space="preserve"> ORC|RE|19139;1^OR|595;GMRC^GMRC||c||^^^20140916^^R||201409160923-0500|10000000032^CPRSPHYSICIAN^ONE||10000000032^CPRSPHYSICIAN^ONE|||20140916091938-0500||</w:t>
        </w:r>
      </w:ins>
    </w:p>
    <w:p w14:paraId="7E43E2E6" w14:textId="7E43E2E6" w:rsidR="7354DDAA" w:rsidRDefault="7354DDAA">
      <w:pPr>
        <w:rPr>
          <w:ins w:id="981" w:author="Yong Soo Kwon" w:date="2014-09-17T17:07:00Z"/>
        </w:rPr>
      </w:pPr>
      <w:ins w:id="982" w:author="Yong Soo Kwon" w:date="2014-09-17T17:07:00Z">
        <w:r w:rsidRPr="7354DDAA">
          <w:rPr>
            <w:rFonts w:ascii="Cambria" w:eastAsia="Cambria" w:hAnsi="Cambria" w:cs="Cambria"/>
            <w:rPrChange w:id="983" w:author="Yong Soo Kwon" w:date="2014-09-17T17:07:00Z">
              <w:rPr/>
            </w:rPrChange>
          </w:rPr>
          <w:t xml:space="preserve"> OBR||||^^^86^DENTAL^99CON||||||||||||||B|11393|||201409160923-0500|||R|||||||10000000032</w:t>
        </w:r>
      </w:ins>
    </w:p>
    <w:p w14:paraId="560068E1" w14:textId="560068E1" w:rsidR="7354DDAA" w:rsidRDefault="7354DDAA">
      <w:pPr>
        <w:rPr>
          <w:ins w:id="984" w:author="Yong Soo Kwon" w:date="2014-09-17T17:07:00Z"/>
        </w:rPr>
      </w:pPr>
      <w:ins w:id="985" w:author="Yong Soo Kwon" w:date="2014-09-17T17:07:00Z">
        <w:r w:rsidRPr="7354DDAA">
          <w:rPr>
            <w:rFonts w:ascii="Cambria" w:eastAsia="Cambria" w:hAnsi="Cambria" w:cs="Cambria"/>
            <w:rPrChange w:id="986" w:author="Yong Soo Kwon" w:date="2014-09-17T17:07:00Z">
              <w:rPr/>
            </w:rPrChange>
          </w:rPr>
          <w:t xml:space="preserve"> ZSV|^^^86^DENTAL^99CON|</w:t>
        </w:r>
      </w:ins>
    </w:p>
    <w:p w14:paraId="673BB3ED" w14:textId="673BB3ED" w:rsidR="7354DDAA" w:rsidRDefault="7354DDAA">
      <w:pPr>
        <w:rPr>
          <w:ins w:id="987" w:author="Yong Soo Kwon" w:date="2014-09-17T17:07:00Z"/>
        </w:rPr>
      </w:pPr>
      <w:ins w:id="988" w:author="Yong Soo Kwon" w:date="2014-09-17T17:07:00Z">
        <w:r w:rsidRPr="7354DDAA">
          <w:rPr>
            <w:rFonts w:ascii="Cambria" w:eastAsia="Cambria" w:hAnsi="Cambria" w:cs="Cambria"/>
            <w:rPrChange w:id="989" w:author="Yong Soo Kwon" w:date="2014-09-17T17:07:00Z">
              <w:rPr/>
            </w:rPrChange>
          </w:rPr>
          <w:t xml:space="preserve"> NTE|1|P|Reason for Request|DENTAL CONSULT DEFAULT REASON FOR REQUEST</w:t>
        </w:r>
      </w:ins>
    </w:p>
    <w:p w14:paraId="39F4B28C" w14:textId="39F4B28C" w:rsidR="7354DDAA" w:rsidRDefault="7354DDAA">
      <w:ins w:id="990" w:author="Yong Soo Kwon" w:date="2014-09-17T17:07:00Z">
        <w:r w:rsidRPr="7354DDAA">
          <w:rPr>
            <w:rFonts w:ascii="Cambria" w:eastAsia="Cambria" w:hAnsi="Cambria" w:cs="Cambria"/>
            <w:rPrChange w:id="991" w:author="Yong Soo Kwon" w:date="2014-09-17T17:07:00Z">
              <w:rPr/>
            </w:rPrChange>
          </w:rPr>
          <w:t xml:space="preserve"> DG1|1|PROVISIONAL DIAGNOSIS|ASDF^|</w:t>
        </w:r>
      </w:ins>
    </w:p>
    <w:p w14:paraId="17E917D1"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PID|1|5000000044V986012|5000000044V986012^^^USVHA&amp;&amp;0363^NI^VA FACILITY ID&amp;500&amp;L^^20120927~666660001^^^USSSA&amp;&amp;0363^SS^VA FACILITY ID&amp;500&amp;L~369^^^USVHA&amp;&amp;0363^PI^VA FACILITY ID&amp;500&amp;L~543678123^^^USVBA&amp;&amp;03</w:t>
      </w:r>
      <w:r>
        <w:rPr>
          <w:rFonts w:asciiTheme="majorHAnsi" w:hAnsiTheme="majorHAnsi" w:cs="Times New Roman"/>
          <w:bCs/>
          <w:iCs/>
        </w:rPr>
        <w:t>63^PN^VA FACILITY ID&amp;500&amp;L|369|</w:t>
      </w:r>
      <w:r w:rsidRPr="001C6A29">
        <w:rPr>
          <w:rFonts w:asciiTheme="majorHAnsi" w:hAnsiTheme="majorHAnsi" w:cs="Times New Roman"/>
          <w:bCs/>
          <w:iCs/>
        </w:rPr>
        <w:t>CPRSPATIENT^ONE^M^^^^L|JONES^^^^^^M|19491231|M||^^0005^^^CDC|5000 NORTH MAIN STREET^^^ONTERIO^RF1D4^CAN^P^^~^^SOMEWHERE^NY^^^N|||||S^NEVER MARRIED^VA11|29^UNKNOWN/NO PREFERENCE^VA13|</w:t>
      </w:r>
      <w:r>
        <w:rPr>
          <w:rFonts w:asciiTheme="majorHAnsi" w:hAnsiTheme="majorHAnsi" w:cs="Times New Roman"/>
          <w:bCs/>
          <w:iCs/>
        </w:rPr>
        <w:t>6318</w:t>
      </w:r>
      <w:r w:rsidRPr="001C6A29">
        <w:rPr>
          <w:rFonts w:asciiTheme="majorHAnsi" w:hAnsiTheme="majorHAnsi" w:cs="Times New Roman"/>
          <w:bCs/>
          <w:iCs/>
        </w:rPr>
        <w:t>^</w:t>
      </w:r>
      <w:r>
        <w:rPr>
          <w:rFonts w:asciiTheme="majorHAnsi" w:hAnsiTheme="majorHAnsi" w:cs="Times New Roman"/>
          <w:bCs/>
          <w:iCs/>
        </w:rPr>
        <w:t>1129</w:t>
      </w:r>
      <w:r w:rsidRPr="001C6A29">
        <w:rPr>
          <w:rFonts w:asciiTheme="majorHAnsi" w:hAnsiTheme="majorHAnsi" w:cs="Times New Roman"/>
          <w:bCs/>
          <w:iCs/>
        </w:rPr>
        <w:t>|666660001|||^^0189^^^CDC|SOMEWHERE NY|||||||||</w:t>
      </w:r>
    </w:p>
    <w:p w14:paraId="64436B90" w14:textId="77777777" w:rsidR="00BC262B" w:rsidRPr="001C6A29" w:rsidRDefault="00BC262B" w:rsidP="00BC262B">
      <w:pPr>
        <w:rPr>
          <w:rFonts w:asciiTheme="majorHAnsi" w:hAnsiTheme="majorHAnsi" w:cs="Times New Roman"/>
          <w:bCs/>
          <w:iCs/>
        </w:rPr>
      </w:pPr>
      <w:r w:rsidRPr="00D41DBF">
        <w:rPr>
          <w:rFonts w:asciiTheme="majorHAnsi" w:hAnsiTheme="majorHAnsi" w:cs="Times New Roman"/>
          <w:bCs/>
          <w:iCs/>
        </w:rPr>
        <w:t>PV1|1|I|||||||||||||||||||||||||||||||||||||515.6|</w:t>
      </w:r>
      <w:r w:rsidRPr="001C6A29">
        <w:rPr>
          <w:rFonts w:asciiTheme="majorHAnsi" w:hAnsiTheme="majorHAnsi" w:cs="Times New Roman"/>
          <w:bCs/>
          <w:iCs/>
        </w:rPr>
        <w:t>OBX|1|CE|^SURGICAL SPECIALTY</w:t>
      </w:r>
      <w:r>
        <w:rPr>
          <w:rFonts w:asciiTheme="majorHAnsi" w:hAnsiTheme="majorHAnsi" w:cs="Times New Roman"/>
          <w:bCs/>
          <w:iCs/>
        </w:rPr>
        <w:t xml:space="preserve">^||^GENERAL(OR WHEN NOT DEFINED </w:t>
      </w:r>
      <w:r w:rsidRPr="001C6A29">
        <w:rPr>
          <w:rFonts w:asciiTheme="majorHAnsi" w:hAnsiTheme="majorHAnsi" w:cs="Times New Roman"/>
          <w:bCs/>
          <w:iCs/>
        </w:rPr>
        <w:t>BELOW)^99VA137.45||||||S|||||</w:t>
      </w:r>
    </w:p>
    <w:p w14:paraId="09826DD3"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OBX|2|CE|^PATIENT CLASS^||^INPATIENT^L||||||S|||||</w:t>
      </w:r>
    </w:p>
    <w:p w14:paraId="6BBBEA7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OBX|3|CE|1002^BP||110/80||||||S|||201209131500-0500||10000000032^CPRSPHYSICIAN^ONE</w:t>
      </w:r>
    </w:p>
    <w:p w14:paraId="231E43D3"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OBX|4|CE|1010.3^Height|</w:t>
      </w:r>
      <w:r>
        <w:rPr>
          <w:rFonts w:asciiTheme="majorHAnsi" w:hAnsiTheme="majorHAnsi" w:cs="Times New Roman"/>
          <w:bCs/>
          <w:iCs/>
        </w:rPr>
        <w:t>|175.26|cm|||||S|||201209181117</w:t>
      </w:r>
      <w:r w:rsidRPr="001C6A29">
        <w:rPr>
          <w:rFonts w:asciiTheme="majorHAnsi" w:hAnsiTheme="majorHAnsi" w:cs="Times New Roman"/>
          <w:bCs/>
          <w:iCs/>
        </w:rPr>
        <w:t>0500||10000000032^CPRSPHYSICIAN^ONE</w:t>
      </w:r>
    </w:p>
    <w:p w14:paraId="5B1CCDD7"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OBX|5|CE|1010.1^Body Weight</w:t>
      </w:r>
      <w:r>
        <w:rPr>
          <w:rFonts w:asciiTheme="majorHAnsi" w:hAnsiTheme="majorHAnsi" w:cs="Times New Roman"/>
          <w:bCs/>
          <w:iCs/>
        </w:rPr>
        <w:t>||90.45|kg|||||S|||201209181117-</w:t>
      </w:r>
      <w:r w:rsidRPr="001C6A29">
        <w:rPr>
          <w:rFonts w:asciiTheme="majorHAnsi" w:hAnsiTheme="majorHAnsi" w:cs="Times New Roman"/>
          <w:bCs/>
          <w:iCs/>
        </w:rPr>
        <w:t>0500||10000000032^CPRSPHYSICIAN^ONE</w:t>
      </w:r>
    </w:p>
    <w:p w14:paraId="7B11A94A"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OBX|6|CE|1000^Temperature||37.00|cel|||||S|||201209181117-0500||10000000032^CPRSPHYSICIAN^ONE</w:t>
      </w:r>
    </w:p>
    <w:p w14:paraId="6F986335" w14:textId="77777777" w:rsidR="00BC262B" w:rsidRPr="00021B35" w:rsidRDefault="00BC262B" w:rsidP="00BC262B">
      <w:pPr>
        <w:rPr>
          <w:rFonts w:asciiTheme="majorHAnsi" w:hAnsiTheme="majorHAnsi" w:cs="Times New Roman"/>
          <w:bCs/>
          <w:iCs/>
        </w:rPr>
      </w:pPr>
      <w:r w:rsidRPr="00021B35">
        <w:rPr>
          <w:rFonts w:asciiTheme="majorHAnsi" w:hAnsiTheme="majorHAnsi" w:cs="Times New Roman"/>
          <w:bCs/>
          <w:iCs/>
        </w:rPr>
        <w:t>OBX|7|CE|1006.2^HR||50|min|||||S|||201209131500-0500||10000000032^CPRSPHYSICIAN^ONE</w:t>
      </w:r>
    </w:p>
    <w:p w14:paraId="4422D4AD"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DG1|1|I9|795.82|ELEV CA ANTIGEN 125||P</w:t>
      </w:r>
    </w:p>
    <w:p w14:paraId="0745C466"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DG1|2|I9||SKIN CANCER||PR</w:t>
      </w:r>
    </w:p>
    <w:p w14:paraId="1A8C1E7A"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RGS|1|A|</w:t>
      </w:r>
    </w:p>
    <w:p w14:paraId="0C79E240"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AIS|1|A|23065^BIOPSY SHOULDER TISSUES^C4||||</w:t>
      </w:r>
    </w:p>
    <w:p w14:paraId="3AE96002"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AIP|1|A|10000000032^CPRSPHYSICIAN^ONE^|^SURGEON^99VA200||||CONFIRMED</w:t>
      </w:r>
    </w:p>
    <w:p w14:paraId="2614ED64"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AIP|2|A|10000000052^CPRSNURSE^ONE^|^1ST ASST.^99VA200||||CONFIRMED</w:t>
      </w:r>
    </w:p>
    <w:p w14:paraId="0BE3E5CE"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AIP|3|A|10000000053^CPRSNURSE^TWO^|^2ND ASST.^99VA200||||CONFIRMED</w:t>
      </w:r>
    </w:p>
    <w:p w14:paraId="40F3C675"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AIP|4|A|10000000248^CPRSARSUPERVISOR^ONE^|^ATT. SURGEON^99VA200||||CONFIRMED</w:t>
      </w:r>
    </w:p>
    <w:p w14:paraId="6311604D"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AIP|5|A|11582^DATABRIDGE^PROVIDERONE^|^PRIN. ANES.^99VA200||||CONFIRMED</w:t>
      </w:r>
    </w:p>
    <w:p w14:paraId="2CA85618"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AIP|6|A|10000000058^DATABRIDGE^PATHOLOGIST^|^ANES. SUPER.^99VA200||||CONFIRMED</w:t>
      </w:r>
    </w:p>
    <w:p w14:paraId="50FBB4AE" w14:textId="77777777" w:rsidR="00BC262B" w:rsidRPr="001C6A29" w:rsidRDefault="00BC262B" w:rsidP="00BC262B">
      <w:pPr>
        <w:rPr>
          <w:rFonts w:asciiTheme="majorHAnsi" w:hAnsiTheme="majorHAnsi" w:cs="Times New Roman"/>
          <w:bCs/>
          <w:iCs/>
        </w:rPr>
      </w:pPr>
      <w:r w:rsidRPr="001C6A29">
        <w:rPr>
          <w:rFonts w:asciiTheme="majorHAnsi" w:hAnsiTheme="majorHAnsi" w:cs="Times New Roman"/>
          <w:bCs/>
          <w:iCs/>
        </w:rPr>
        <w:t>AIL||500^^^OR1|^OPERATING ROOM||||CONFIRMED</w:t>
      </w:r>
    </w:p>
    <w:p w14:paraId="634F4882" w14:textId="77777777" w:rsidR="00BC262B" w:rsidRPr="001C6A29" w:rsidRDefault="00BC262B" w:rsidP="00BC262B">
      <w:pPr>
        <w:rPr>
          <w:rFonts w:asciiTheme="majorHAnsi" w:hAnsiTheme="majorHAnsi" w:cs="Times New Roman"/>
          <w:bCs/>
          <w:iCs/>
        </w:rPr>
      </w:pPr>
    </w:p>
    <w:p w14:paraId="739D8023" w14:textId="77777777" w:rsidR="00BC262B" w:rsidRDefault="00BC262B" w:rsidP="00BC262B">
      <w:pPr>
        <w:pStyle w:val="Style5"/>
      </w:pPr>
    </w:p>
    <w:p w14:paraId="7C49A18B" w14:textId="77777777" w:rsidR="00BC262B" w:rsidRDefault="00BC262B" w:rsidP="00BC262B">
      <w:pPr>
        <w:pStyle w:val="Style5"/>
      </w:pPr>
    </w:p>
    <w:p w14:paraId="2FC741D1" w14:textId="77777777" w:rsidR="00BC262B" w:rsidRDefault="00BC262B" w:rsidP="00BC262B">
      <w:pPr>
        <w:pStyle w:val="Style5"/>
      </w:pPr>
    </w:p>
    <w:p w14:paraId="0A34AD32" w14:textId="77777777" w:rsidR="00BC262B" w:rsidRPr="0066620A" w:rsidRDefault="00BC262B" w:rsidP="00BC262B">
      <w:pPr>
        <w:pStyle w:val="Style5"/>
      </w:pPr>
      <w:r>
        <w:t xml:space="preserve">SIU-15 -- </w:t>
      </w:r>
      <w:r w:rsidRPr="0004382B">
        <w:t xml:space="preserve">Notification </w:t>
      </w:r>
      <w:r>
        <w:t>o</w:t>
      </w:r>
      <w:r w:rsidRPr="0004382B">
        <w:t>f Appointment Cancellation</w:t>
      </w:r>
    </w:p>
    <w:p w14:paraId="21E50878"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MSH|^~\&amp;|DSIH SR|500|DSIH CL|500|20121019133340-0500||SIU^S15|5008959|P|2.3|||AL|NE|USA</w:t>
      </w:r>
    </w:p>
    <w:p w14:paraId="6A82AB00"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SCH|10264|10264|""|S15^(CANCELLED)^L|00530^ANESTH PACEMAKER INSERTION^C4||^^^20121019^^^^^^1|||MIN^MINUTES|^^^201210190259-0500^|10000000034^ROIS</w:t>
      </w:r>
      <w:r>
        <w:rPr>
          <w:rFonts w:asciiTheme="majorHAnsi" w:hAnsiTheme="majorHAnsi" w:cs="Times New Roman"/>
          <w:bCs/>
          <w:iCs/>
        </w:rPr>
        <w:t>TAFF^CHIEF^O||||||||10000000034</w:t>
      </w:r>
    </w:p>
    <w:p w14:paraId="31E6FCD0" w14:textId="77777777" w:rsidR="00BC262B" w:rsidRPr="00107B7D" w:rsidRDefault="00BC262B" w:rsidP="00BC262B">
      <w:pPr>
        <w:rPr>
          <w:rFonts w:asciiTheme="majorHAnsi" w:hAnsiTheme="majorHAnsi" w:cs="Times New Roman"/>
          <w:bCs/>
          <w:iCs/>
        </w:rPr>
      </w:pPr>
      <w:r>
        <w:rPr>
          <w:rFonts w:asciiTheme="majorHAnsi" w:hAnsiTheme="majorHAnsi" w:cs="Times New Roman"/>
          <w:bCs/>
          <w:iCs/>
        </w:rPr>
        <w:t>PID|1|5000000044V986012|</w:t>
      </w:r>
      <w:r w:rsidRPr="00107B7D">
        <w:rPr>
          <w:rFonts w:asciiTheme="majorHAnsi" w:hAnsiTheme="majorHAnsi" w:cs="Times New Roman"/>
          <w:bCs/>
          <w:iCs/>
        </w:rPr>
        <w:t>5000000044V986012^^^USVHA&amp;&amp;0363^NI^VA FACILITY ID&amp;500&amp;L^^20121019~666660001^^^USSSA&amp;&amp;0363^SS^VA FACILITY ID&amp;500&amp;L~^^^USDOD&amp;&amp;0363^TIN^VA FACILITY ID&amp;500&amp;L~^^^USDOD&amp;&amp;0363^FIN^VA FACILITY ID&amp;500&amp;L~369^^^USVHA&amp;&amp;0363^PI^VA FACILITY ID&amp;500&amp;L~543678123^^^USVBA&amp;&amp;0363^PN^VA FACILITY ID&amp;500&amp;L~^^^USSSA&amp;&amp;0363^SS^VA FACILITY ID&amp;500&amp;L^^20121019~666001234^^^USSSA&amp;&amp;0363^SS^</w:t>
      </w:r>
      <w:r>
        <w:rPr>
          <w:rFonts w:asciiTheme="majorHAnsi" w:hAnsiTheme="majorHAnsi" w:cs="Times New Roman"/>
          <w:bCs/>
          <w:iCs/>
        </w:rPr>
        <w:t>VA FACILITY ID&amp;500&amp;L^^20121019|</w:t>
      </w:r>
      <w:r w:rsidRPr="00107B7D">
        <w:rPr>
          <w:rFonts w:asciiTheme="majorHAnsi" w:hAnsiTheme="majorHAnsi" w:cs="Times New Roman"/>
          <w:bCs/>
          <w:iCs/>
        </w:rPr>
        <w:t>369|CPRSPATIENT^ONE^M^^^^L~ALIAS^NAMEONE^^^^^A~ALIAS^NAMETWO^^^^^A|JONES^^^^^^M|19491231|M||2106-3-SLF^WHITE^0005^2106-3^WHITE^CDC|5000 NORTH MAIN STREET^^Quebec^ONTARIO^RF1D4^CAN^P^^~^^SOMEWHERE^N</w:t>
      </w:r>
      <w:r>
        <w:rPr>
          <w:rFonts w:asciiTheme="majorHAnsi" w:hAnsiTheme="majorHAnsi" w:cs="Times New Roman"/>
          <w:bCs/>
          <w:iCs/>
        </w:rPr>
        <w:t>Y^^^N|||||S^NEVER MARRIED^VA11|</w:t>
      </w:r>
      <w:r w:rsidRPr="00107B7D">
        <w:rPr>
          <w:rFonts w:asciiTheme="majorHAnsi" w:hAnsiTheme="majorHAnsi" w:cs="Times New Roman"/>
          <w:bCs/>
          <w:iCs/>
        </w:rPr>
        <w:t>29^UNKNOWN/NO PREFERENCE^VA13|</w:t>
      </w:r>
      <w:r>
        <w:rPr>
          <w:rFonts w:asciiTheme="majorHAnsi" w:hAnsiTheme="majorHAnsi" w:cs="Times New Roman"/>
          <w:bCs/>
          <w:iCs/>
        </w:rPr>
        <w:t>6318</w:t>
      </w:r>
      <w:r w:rsidRPr="00107B7D">
        <w:rPr>
          <w:rFonts w:asciiTheme="majorHAnsi" w:hAnsiTheme="majorHAnsi" w:cs="Times New Roman"/>
          <w:bCs/>
          <w:iCs/>
        </w:rPr>
        <w:t>^</w:t>
      </w:r>
      <w:r>
        <w:rPr>
          <w:rFonts w:asciiTheme="majorHAnsi" w:hAnsiTheme="majorHAnsi" w:cs="Times New Roman"/>
          <w:bCs/>
          <w:iCs/>
        </w:rPr>
        <w:t>1032</w:t>
      </w:r>
      <w:r w:rsidRPr="00107B7D">
        <w:rPr>
          <w:rFonts w:asciiTheme="majorHAnsi" w:hAnsiTheme="majorHAnsi" w:cs="Times New Roman"/>
          <w:bCs/>
          <w:iCs/>
        </w:rPr>
        <w:t>|666660001|||2186-5-SLF^NOT HISPANIC OR LATINO^0189^2186-5^NOT HISPANIC OR LATINO^CDC|SOMEWHERE NY|||||||||</w:t>
      </w:r>
    </w:p>
    <w:p w14:paraId="057D7AED" w14:textId="77777777" w:rsidR="00BC262B" w:rsidRPr="00107B7D" w:rsidRDefault="00BC262B" w:rsidP="00BC262B">
      <w:pPr>
        <w:rPr>
          <w:rFonts w:asciiTheme="majorHAnsi" w:hAnsiTheme="majorHAnsi" w:cs="Times New Roman"/>
          <w:bCs/>
          <w:iCs/>
        </w:rPr>
      </w:pPr>
      <w:r w:rsidRPr="00A129C6">
        <w:rPr>
          <w:rFonts w:asciiTheme="majorHAnsi" w:hAnsiTheme="majorHAnsi" w:cs="Times New Roman"/>
          <w:bCs/>
          <w:iCs/>
        </w:rPr>
        <w:t>PV1|1|I|||||||||||||||||||||||||||||||||||||515.6|</w:t>
      </w:r>
      <w:r w:rsidRPr="00107B7D">
        <w:rPr>
          <w:rFonts w:asciiTheme="majorHAnsi" w:hAnsiTheme="majorHAnsi" w:cs="Times New Roman"/>
          <w:bCs/>
          <w:iCs/>
        </w:rPr>
        <w:t>OBX|1|CE|^SURGICAL SPECIALTY^||^CARDIAC SURGERY^99VA137.45||||||S|||||</w:t>
      </w:r>
    </w:p>
    <w:p w14:paraId="39E194E3"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OBX|2|CE|^PATIENT CLASS^||^INPATIENT^L||||||S|||||</w:t>
      </w:r>
    </w:p>
    <w:p w14:paraId="1E19AA8C"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OBX|3|CE|1002^BP||171/160||||||S|||20121004113217-0500||10000000032^CPRSPHYSICIAN^ONE</w:t>
      </w:r>
    </w:p>
    <w:p w14:paraId="59B08DC8"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OBX|4|CE|1010.3^Height||203.20|cm|||||S|||20121003115247-0500||10000000032^CPRSPHYSICIAN^ONE</w:t>
      </w:r>
    </w:p>
    <w:p w14:paraId="653C1216"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OBX|5|CE|1010.1^Body Weight||90.91|kg|||||S|||20121003115247-0500||10000000032^CPRSPHYSICIAN^ONE</w:t>
      </w:r>
    </w:p>
    <w:p w14:paraId="4C8ECD6D"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OBX|6|CE|1000^Temperature||35.83|cel|||||S|||20121003115247-0500||10000000032^CPRSPHYSICIAN^ONE</w:t>
      </w:r>
    </w:p>
    <w:p w14:paraId="1D6BBCF8"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OBX|7|CE|1006.2^HR||12|min|||||S|||20121004113217-0500||10000000032^CPRSPHYSICIAN^ONE</w:t>
      </w:r>
    </w:p>
    <w:p w14:paraId="493D3EEC"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OBX|8|CE|^CANCEL REASON^L||^CHANGE IN TREATMENT, PT HEALTH^L||||||S|||201210191333-0500||10000000034^ROISTAFF^CHIEF O</w:t>
      </w:r>
    </w:p>
    <w:p w14:paraId="4DA3D2DA"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DG1|1|I9|429.82|HYPERKINETIC HEART DIS||P</w:t>
      </w:r>
    </w:p>
    <w:p w14:paraId="20DCDD59"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DG1|2|I9||Irregular heartbeat||PR</w:t>
      </w:r>
    </w:p>
    <w:p w14:paraId="5424653D"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RGS|1|A|</w:t>
      </w:r>
    </w:p>
    <w:p w14:paraId="134CC10F"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AIS|1|A|00530^ANESTH PACEMAKER INSERTION^C4||||</w:t>
      </w:r>
    </w:p>
    <w:p w14:paraId="02972582"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AIP|1|A|10000000032^CPRSPHYSICIAN^ONE^|^SURGEON^99VA200||||CONFIRMED</w:t>
      </w:r>
    </w:p>
    <w:p w14:paraId="7B86A385"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AIP|2|A|10000000053^CPRSNURSE^TWO^|^1ST ASST.^99VA200||||CONFIRMED</w:t>
      </w:r>
    </w:p>
    <w:p w14:paraId="773C2777"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AIP|3|A|10000000052^CPRSNURSE^ONE^|^2ND ASST.^99VA200||||CONFIRMED</w:t>
      </w:r>
    </w:p>
    <w:p w14:paraId="59C304A1"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AIP|4|A|10000000048^CPRSATTENDING^ONE^|^ATT. SURGEON^99VA200||||CONFIRMED</w:t>
      </w:r>
    </w:p>
    <w:p w14:paraId="29956CD5"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AIP|5|A|11582^DATABRIDGE^PROVIDERONE^|^PRIN. ANES.^99VA200||||CONFIRMED</w:t>
      </w:r>
    </w:p>
    <w:p w14:paraId="647CE0C6" w14:textId="77777777" w:rsidR="00BC262B" w:rsidRPr="00107B7D" w:rsidRDefault="00BC262B" w:rsidP="00BC262B">
      <w:pPr>
        <w:rPr>
          <w:rFonts w:asciiTheme="majorHAnsi" w:hAnsiTheme="majorHAnsi" w:cs="Times New Roman"/>
          <w:bCs/>
          <w:iCs/>
        </w:rPr>
      </w:pPr>
      <w:r w:rsidRPr="00107B7D">
        <w:rPr>
          <w:rFonts w:asciiTheme="majorHAnsi" w:hAnsiTheme="majorHAnsi" w:cs="Times New Roman"/>
          <w:bCs/>
          <w:iCs/>
        </w:rPr>
        <w:t>AIP|6|A|10000000250^CPRSARTECH^ONE^|^ANES. SUPER.^99VA200||||CONFIRMED</w:t>
      </w:r>
    </w:p>
    <w:p w14:paraId="25C7EB04" w14:textId="2EFDB383" w:rsidR="00BC262B" w:rsidRPr="001C6A29" w:rsidRDefault="00BC262B" w:rsidP="00BC262B">
      <w:pPr>
        <w:rPr>
          <w:rFonts w:asciiTheme="majorHAnsi" w:hAnsiTheme="majorHAnsi" w:cs="Times New Roman"/>
          <w:bCs/>
          <w:iCs/>
        </w:rPr>
      </w:pPr>
      <w:r w:rsidRPr="005309C7">
        <w:rPr>
          <w:rFonts w:asciiTheme="majorHAnsi" w:eastAsiaTheme="majorEastAsia" w:hAnsiTheme="majorHAnsi" w:cstheme="majorBidi"/>
        </w:rPr>
        <w:t>ZIL|</w:t>
      </w:r>
      <w:r w:rsidR="2EA1EBA4" w:rsidRPr="005309C7">
        <w:rPr>
          <w:rFonts w:asciiTheme="majorHAnsi" w:eastAsiaTheme="majorEastAsia" w:hAnsiTheme="majorHAnsi" w:cstheme="majorBidi"/>
        </w:rPr>
        <w:t>1</w:t>
      </w:r>
      <w:r w:rsidRPr="005309C7">
        <w:rPr>
          <w:rFonts w:asciiTheme="majorHAnsi" w:eastAsiaTheme="majorEastAsia" w:hAnsiTheme="majorHAnsi" w:cstheme="majorBidi"/>
        </w:rPr>
        <w:t>|500|</w:t>
      </w:r>
    </w:p>
    <w:p w14:paraId="018FBF31" w14:textId="77777777" w:rsidR="00BC262B" w:rsidRDefault="00BC262B" w:rsidP="00BC262B">
      <w:pPr>
        <w:rPr>
          <w:rFonts w:asciiTheme="majorHAnsi" w:hAnsiTheme="majorHAnsi" w:cs="Times New Roman"/>
          <w:bCs/>
          <w:iCs/>
        </w:rPr>
      </w:pPr>
    </w:p>
    <w:p w14:paraId="02A659E6" w14:textId="77777777" w:rsidR="00BC262B" w:rsidRPr="00C87731" w:rsidRDefault="00BC262B" w:rsidP="00BC262B">
      <w:pPr>
        <w:pStyle w:val="Style5"/>
      </w:pPr>
      <w:r>
        <w:t>SIU-17</w:t>
      </w:r>
      <w:r w:rsidRPr="00C87731">
        <w:t xml:space="preserve"> </w:t>
      </w:r>
      <w:r>
        <w:t xml:space="preserve">-- </w:t>
      </w:r>
      <w:r w:rsidRPr="0004382B">
        <w:t xml:space="preserve">Notification </w:t>
      </w:r>
      <w:r>
        <w:t>o</w:t>
      </w:r>
      <w:r w:rsidRPr="0004382B">
        <w:t>f Appointment Deletion</w:t>
      </w:r>
      <w:r w:rsidRPr="00C87731">
        <w:t xml:space="preserve"> </w:t>
      </w:r>
    </w:p>
    <w:p w14:paraId="42D38EA5"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MSH|^~\&amp;|DSIH SR|500|DSIH CL|500|20121002092259-0500||SIU^S17|50010220|P|2.3|||AL|NE|USA</w:t>
      </w:r>
    </w:p>
    <w:p w14:paraId="491416DC"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SCH|10300|10300|""|S17^(DELETED)^L|^ORIF LRFT HIP|60^min|^^^20121003^^^^^^|||MIN^MINUTES|^^^201210030259-0500^|10000000034^ROISTAFF^CHIEF^O||||||||</w:t>
      </w:r>
    </w:p>
    <w:p w14:paraId="22BDC905" w14:textId="77777777" w:rsidR="00BC262B" w:rsidRPr="00770E5D" w:rsidRDefault="00BC262B" w:rsidP="00BC262B">
      <w:pPr>
        <w:autoSpaceDE w:val="0"/>
        <w:autoSpaceDN w:val="0"/>
        <w:rPr>
          <w:rFonts w:asciiTheme="majorHAnsi" w:hAnsiTheme="majorHAnsi" w:cs="Arial"/>
          <w:color w:val="000000"/>
        </w:rPr>
      </w:pPr>
      <w:r>
        <w:rPr>
          <w:rFonts w:asciiTheme="majorHAnsi" w:hAnsiTheme="majorHAnsi" w:cs="Arial"/>
          <w:color w:val="000000"/>
        </w:rPr>
        <w:t>PID|1|5000000040V317188|</w:t>
      </w:r>
      <w:r w:rsidRPr="00770E5D">
        <w:rPr>
          <w:rFonts w:asciiTheme="majorHAnsi" w:hAnsiTheme="majorHAnsi" w:cs="Arial"/>
          <w:color w:val="000000"/>
        </w:rPr>
        <w:t>5000000040V317188^^^USVHA&amp;&amp;0363^NI^VA FACILITY ID&amp;500&amp;L^^20121002~666669876^^^USSSA&amp;&amp;0363^SS^VA FACILITY ID&amp;500&amp;L~^^^USDOD&amp;&amp;0363^TIN^VA FACILITY ID&amp;500&amp;L~^^^USDOD&amp;&amp;0363^FIN^VA FACILITY ID&amp;500&amp;L~736^^^USVHA&amp;&amp;0363^PI^VA FACILITY ID&amp;500&amp;L|736|DATABRIDGE^PATIENTONE^^^^^L||19540214|M||^^0005^^^CDC|123 main</w:t>
      </w:r>
      <w:r>
        <w:rPr>
          <w:rFonts w:asciiTheme="majorHAnsi" w:hAnsiTheme="majorHAnsi" w:cs="Arial"/>
          <w:color w:val="000000"/>
        </w:rPr>
        <w:t xml:space="preserve"> Street^^SW </w:t>
      </w:r>
      <w:r w:rsidRPr="00770E5D">
        <w:rPr>
          <w:rFonts w:asciiTheme="majorHAnsi" w:hAnsiTheme="majorHAnsi" w:cs="Arial"/>
          <w:color w:val="000000"/>
        </w:rPr>
        <w:t>RANCHES^FL^33332^USA^P^^~^^^^^^N|||||||</w:t>
      </w:r>
      <w:r>
        <w:rPr>
          <w:rFonts w:asciiTheme="majorHAnsi" w:hAnsiTheme="majorHAnsi" w:cs="Arial"/>
          <w:color w:val="000000"/>
        </w:rPr>
        <w:t>6319</w:t>
      </w:r>
      <w:r w:rsidRPr="00770E5D">
        <w:rPr>
          <w:rFonts w:asciiTheme="majorHAnsi" w:hAnsiTheme="majorHAnsi" w:cs="Arial"/>
          <w:color w:val="000000"/>
        </w:rPr>
        <w:t>^</w:t>
      </w:r>
      <w:r>
        <w:rPr>
          <w:rFonts w:asciiTheme="majorHAnsi" w:hAnsiTheme="majorHAnsi" w:cs="Arial"/>
          <w:color w:val="000000"/>
        </w:rPr>
        <w:t>1422</w:t>
      </w:r>
      <w:r w:rsidRPr="00770E5D">
        <w:rPr>
          <w:rFonts w:asciiTheme="majorHAnsi" w:hAnsiTheme="majorHAnsi" w:cs="Arial"/>
          <w:color w:val="000000"/>
        </w:rPr>
        <w:t>|666669876|||^^0189^^^CDC||N||||||||</w:t>
      </w:r>
    </w:p>
    <w:p w14:paraId="65D58926" w14:textId="77777777" w:rsidR="00BC262B" w:rsidRPr="00770E5D" w:rsidRDefault="00BC262B" w:rsidP="00BC262B">
      <w:pPr>
        <w:autoSpaceDE w:val="0"/>
        <w:autoSpaceDN w:val="0"/>
        <w:rPr>
          <w:rFonts w:asciiTheme="majorHAnsi" w:hAnsiTheme="majorHAnsi" w:cs="Arial"/>
          <w:color w:val="000000"/>
        </w:rPr>
      </w:pPr>
      <w:r w:rsidRPr="00BB4706">
        <w:rPr>
          <w:rFonts w:asciiTheme="majorHAnsi" w:hAnsiTheme="majorHAnsi" w:cs="Times New Roman"/>
          <w:bCs/>
          <w:iCs/>
        </w:rPr>
        <w:t>PV1|1|I|||||||||||||||||||||||||||||||||||||515.6|</w:t>
      </w:r>
      <w:r w:rsidRPr="00770E5D">
        <w:rPr>
          <w:rFonts w:asciiTheme="majorHAnsi" w:hAnsiTheme="majorHAnsi" w:cs="Arial"/>
          <w:color w:val="000000"/>
        </w:rPr>
        <w:t>OBX|1|CE|^SURGICAL SPECIALTY^||^ORTHOPEDICS^99VA137.45||||||S|||||</w:t>
      </w:r>
    </w:p>
    <w:p w14:paraId="4BFB69D2"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OBX|2|CE|^PATIENT CLASS^||^INPATIENT^L||||||S|||||</w:t>
      </w:r>
    </w:p>
    <w:p w14:paraId="0717702A"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DG1|1|I9||FRACTURE||PR</w:t>
      </w:r>
    </w:p>
    <w:p w14:paraId="2936AAB0"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RGS|1|A|</w:t>
      </w:r>
    </w:p>
    <w:p w14:paraId="313EFAF4"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AIS|1|A|^ORIF LRFT HIP||||</w:t>
      </w:r>
    </w:p>
    <w:p w14:paraId="582E3463" w14:textId="77777777" w:rsidR="00BC262B" w:rsidRPr="00770E5D" w:rsidRDefault="00BC262B" w:rsidP="00BC262B">
      <w:pPr>
        <w:autoSpaceDE w:val="0"/>
        <w:autoSpaceDN w:val="0"/>
        <w:rPr>
          <w:rFonts w:asciiTheme="majorHAnsi" w:hAnsiTheme="majorHAnsi" w:cs="Arial"/>
          <w:color w:val="000000"/>
        </w:rPr>
      </w:pPr>
      <w:r w:rsidRPr="00770E5D">
        <w:rPr>
          <w:rFonts w:asciiTheme="majorHAnsi" w:hAnsiTheme="majorHAnsi" w:cs="Arial"/>
          <w:color w:val="000000"/>
        </w:rPr>
        <w:t>AIP|1|A|10000000232^CPRSPHYSICIAN^KT^|^SURGEON^99VA200||||CONFIRMED</w:t>
      </w:r>
    </w:p>
    <w:p w14:paraId="7F9C9A52" w14:textId="77777777" w:rsidR="00BC262B" w:rsidRPr="00CC66C4" w:rsidRDefault="00BC262B" w:rsidP="00BC262B">
      <w:pPr>
        <w:autoSpaceDE w:val="0"/>
        <w:autoSpaceDN w:val="0"/>
        <w:rPr>
          <w:rFonts w:asciiTheme="majorHAnsi" w:hAnsiTheme="majorHAnsi" w:cs="Arial"/>
          <w:b/>
          <w:bCs/>
          <w:color w:val="000080"/>
          <w:u w:val="single"/>
        </w:rPr>
      </w:pPr>
      <w:r w:rsidRPr="00770E5D">
        <w:rPr>
          <w:rFonts w:asciiTheme="majorHAnsi" w:hAnsiTheme="majorHAnsi" w:cs="Arial"/>
          <w:color w:val="000000"/>
        </w:rPr>
        <w:t>AIP|2|A|11281^WEHALY^UXK^|^ATT. SURGEON^99VA200||||CONFIRMED</w:t>
      </w:r>
    </w:p>
    <w:p w14:paraId="35D92C42" w14:textId="55DC722B" w:rsidR="00BC262B" w:rsidRPr="001C6A29" w:rsidRDefault="00BC262B" w:rsidP="00BC262B">
      <w:pPr>
        <w:rPr>
          <w:rFonts w:asciiTheme="majorHAnsi" w:hAnsiTheme="majorHAnsi" w:cs="Times New Roman"/>
          <w:bCs/>
          <w:iCs/>
        </w:rPr>
      </w:pPr>
      <w:r w:rsidRPr="005309C7">
        <w:rPr>
          <w:rFonts w:asciiTheme="majorHAnsi" w:eastAsiaTheme="majorEastAsia" w:hAnsiTheme="majorHAnsi" w:cstheme="majorBidi"/>
        </w:rPr>
        <w:t>ZIL|</w:t>
      </w:r>
      <w:r w:rsidR="2EA1EBA4" w:rsidRPr="005309C7">
        <w:rPr>
          <w:rFonts w:asciiTheme="majorHAnsi" w:eastAsiaTheme="majorEastAsia" w:hAnsiTheme="majorHAnsi" w:cstheme="majorBidi"/>
        </w:rPr>
        <w:t>1</w:t>
      </w:r>
      <w:r w:rsidRPr="005309C7">
        <w:rPr>
          <w:rFonts w:asciiTheme="majorHAnsi" w:eastAsiaTheme="majorEastAsia" w:hAnsiTheme="majorHAnsi" w:cstheme="majorBidi"/>
        </w:rPr>
        <w:t>|500|</w:t>
      </w:r>
    </w:p>
    <w:p w14:paraId="6783AC2D" w14:textId="77777777" w:rsidR="00BC262B" w:rsidRDefault="00BC262B" w:rsidP="00BC262B">
      <w:pPr>
        <w:rPr>
          <w:rFonts w:asciiTheme="majorHAnsi" w:hAnsiTheme="majorHAnsi" w:cs="Times New Roman"/>
          <w:bCs/>
          <w:iCs/>
        </w:rPr>
      </w:pPr>
    </w:p>
    <w:p w14:paraId="41713023" w14:textId="77777777" w:rsidR="00BC262B" w:rsidRPr="000F483F" w:rsidRDefault="00BC262B" w:rsidP="00BC262B">
      <w:pPr>
        <w:pStyle w:val="Style4"/>
        <w:rPr>
          <w:sz w:val="36"/>
          <w:szCs w:val="36"/>
        </w:rPr>
      </w:pPr>
      <w:r w:rsidRPr="000F483F">
        <w:rPr>
          <w:sz w:val="36"/>
          <w:szCs w:val="36"/>
        </w:rPr>
        <w:t xml:space="preserve">--Surgery ORU </w:t>
      </w:r>
    </w:p>
    <w:p w14:paraId="2E5076DF" w14:textId="77777777" w:rsidR="00BC262B" w:rsidRPr="00C87731" w:rsidRDefault="00BC262B" w:rsidP="00BC262B">
      <w:pPr>
        <w:rPr>
          <w:rFonts w:asciiTheme="majorHAnsi" w:hAnsiTheme="majorHAnsi" w:cs="Times New Roman"/>
          <w:b/>
          <w:bCs/>
          <w:i/>
          <w:iCs/>
          <w:sz w:val="28"/>
          <w:szCs w:val="28"/>
        </w:rPr>
      </w:pPr>
      <w:r w:rsidRPr="00C87731">
        <w:rPr>
          <w:rFonts w:asciiTheme="majorHAnsi" w:hAnsiTheme="majorHAnsi" w:cs="Times New Roman"/>
          <w:b/>
          <w:bCs/>
          <w:i/>
          <w:iCs/>
          <w:sz w:val="28"/>
          <w:szCs w:val="28"/>
        </w:rPr>
        <w:t xml:space="preserve">Outbound </w:t>
      </w:r>
      <w:r w:rsidRPr="0080610F">
        <w:rPr>
          <w:rStyle w:val="Style5Char"/>
        </w:rPr>
        <w:t>t</w:t>
      </w:r>
      <w:r w:rsidRPr="00C87731">
        <w:rPr>
          <w:rFonts w:asciiTheme="majorHAnsi" w:hAnsiTheme="majorHAnsi" w:cs="Times New Roman"/>
          <w:b/>
          <w:bCs/>
          <w:i/>
          <w:iCs/>
          <w:sz w:val="28"/>
          <w:szCs w:val="28"/>
        </w:rPr>
        <w:t>o ARK</w:t>
      </w:r>
    </w:p>
    <w:p w14:paraId="5FED1FC7"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MSH|^~\&amp;|DSIH SR|500|DSIH CL|500|20131031132757-</w:t>
      </w:r>
      <w:r>
        <w:rPr>
          <w:rFonts w:asciiTheme="majorHAnsi" w:hAnsiTheme="majorHAnsi" w:cs="Times New Roman"/>
          <w:bCs/>
          <w:iCs/>
        </w:rPr>
        <w:t>0500</w:t>
      </w:r>
      <w:r w:rsidRPr="00B45D4B">
        <w:rPr>
          <w:rFonts w:asciiTheme="majorHAnsi" w:hAnsiTheme="majorHAnsi" w:cs="Times New Roman"/>
          <w:bCs/>
          <w:iCs/>
        </w:rPr>
        <w:t>|ORU^R01|50010169|P|2.3.1|||AL|NE|USA</w:t>
      </w:r>
    </w:p>
    <w:p w14:paraId="26E8FC2C"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PID|1|5000000025V250344|</w:t>
      </w:r>
    </w:p>
    <w:p w14:paraId="531EE685"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5000000025V250344^^^USVHA&amp;&amp;0363^NI^VA FACILITY ID&amp;500&amp;L^^20131031~666000005^^^USSSA&amp;&amp;0363^SS^VA FACILITY ID&amp;500&amp;L~^^^USDOD&amp;&amp;0363^TIN^VA FACILITY ID&amp;500&amp;L~^^^USDOD&amp;&amp;0363^FIN^VA FACILITY ID&amp;500&amp;L~2^^^USVHA&amp;&amp;0363^PI^VA FACILITY ID&amp;500&amp;L~520644518^^^USSSA&amp;&amp;0363^SS^VA FACILITY ID&amp;500&amp;L^^20131031|</w:t>
      </w:r>
    </w:p>
    <w:p w14:paraId="637E618B"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2|CPRSPATIENT^FOURTEEN^^^^^L~SCHWABAUER^CECELIA^^^^^A||19540708|F||^^0005^^^CDC|OAK^^ALBANY^NY^12101^^P^^~^^AKRON^OH^^^N|||||M^MARRIED^VA11|22^OTHER^VA13|^|666000005|||^^0189^^^CDC|AKRON OH|||||||||</w:t>
      </w:r>
    </w:p>
    <w:p w14:paraId="0270FA8D"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OBR|1||10286|5000.7^OPERATION^AS4</w:t>
      </w:r>
    </w:p>
    <w:p w14:paraId="434899A9"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OBX|1|TS|^TIME PATIENT IN HOLDING AREA^L||201310311300-0500||||||F</w:t>
      </w:r>
    </w:p>
    <w:p w14:paraId="533BC934"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OBX|2|CE|^CASE SCHEDULE TYPE^L||^ELECTIVE^L||||||F</w:t>
      </w:r>
    </w:p>
    <w:p w14:paraId="37A2B472" w14:textId="77777777" w:rsidR="00BC262B" w:rsidRPr="00B45D4B" w:rsidRDefault="00BC262B" w:rsidP="00BC262B">
      <w:pPr>
        <w:rPr>
          <w:rFonts w:asciiTheme="majorHAnsi" w:hAnsiTheme="majorHAnsi" w:cs="Times New Roman"/>
          <w:bCs/>
          <w:iCs/>
        </w:rPr>
      </w:pPr>
      <w:r w:rsidRPr="00B45D4B">
        <w:rPr>
          <w:rFonts w:asciiTheme="majorHAnsi" w:hAnsiTheme="majorHAnsi" w:cs="Times New Roman"/>
          <w:bCs/>
          <w:iCs/>
        </w:rPr>
        <w:t>OBX|3|CN|^SURGEON^99VA200||10000000034^ROISTAFF^CHIEF O||||||F</w:t>
      </w:r>
    </w:p>
    <w:p w14:paraId="77F14A1C" w14:textId="0514C3B3" w:rsidR="00BC262B" w:rsidRPr="00570C31" w:rsidRDefault="00BC262B" w:rsidP="00BC262B">
      <w:pPr>
        <w:rPr>
          <w:rFonts w:asciiTheme="majorHAnsi" w:hAnsiTheme="majorHAnsi" w:cs="Times New Roman"/>
          <w:bCs/>
          <w:iCs/>
        </w:rPr>
      </w:pPr>
      <w:r w:rsidRPr="005309C7">
        <w:rPr>
          <w:rFonts w:asciiTheme="majorHAnsi" w:eastAsiaTheme="majorEastAsia" w:hAnsiTheme="majorHAnsi" w:cstheme="majorBidi"/>
        </w:rPr>
        <w:t>ZIL|</w:t>
      </w:r>
      <w:r w:rsidR="2EA1EBA4" w:rsidRPr="005309C7">
        <w:rPr>
          <w:rFonts w:asciiTheme="majorHAnsi" w:eastAsiaTheme="majorEastAsia" w:hAnsiTheme="majorHAnsi" w:cstheme="majorBidi"/>
        </w:rPr>
        <w:t>1</w:t>
      </w:r>
      <w:r w:rsidRPr="005309C7">
        <w:rPr>
          <w:rFonts w:asciiTheme="majorHAnsi" w:eastAsiaTheme="majorEastAsia" w:hAnsiTheme="majorHAnsi" w:cstheme="majorBidi"/>
        </w:rPr>
        <w:t>|500|</w:t>
      </w:r>
    </w:p>
    <w:p w14:paraId="7EB5060F" w14:textId="77777777" w:rsidR="00BC262B" w:rsidRPr="00C87731" w:rsidRDefault="00BC262B" w:rsidP="00BC262B">
      <w:pPr>
        <w:pStyle w:val="Style5"/>
      </w:pPr>
      <w:r w:rsidRPr="00C87731">
        <w:t>Inbound to VistA</w:t>
      </w:r>
    </w:p>
    <w:p w14:paraId="01B67141" w14:textId="77777777" w:rsidR="00BC262B" w:rsidRPr="008C2A37" w:rsidRDefault="00BC262B" w:rsidP="00BC262B">
      <w:pPr>
        <w:rPr>
          <w:rFonts w:asciiTheme="majorHAnsi" w:hAnsiTheme="majorHAnsi" w:cs="Arial"/>
        </w:rPr>
      </w:pPr>
      <w:r w:rsidRPr="008C2A37">
        <w:rPr>
          <w:rFonts w:asciiTheme="majorHAnsi" w:hAnsiTheme="majorHAnsi" w:cs="Arial"/>
        </w:rPr>
        <w:t>MSH|^~\&amp;|DSIH SR|500|DSIH CL|500|20121015150003-0500||ORU^R01|5004484|P|2.3.1|||AL|NE|USA</w:t>
      </w:r>
    </w:p>
    <w:p w14:paraId="4F236B35" w14:textId="77777777" w:rsidR="00BC262B" w:rsidRPr="008C2A37" w:rsidRDefault="00BC262B" w:rsidP="00BC262B">
      <w:pPr>
        <w:rPr>
          <w:rFonts w:asciiTheme="majorHAnsi" w:hAnsiTheme="majorHAnsi" w:cs="Arial"/>
        </w:rPr>
      </w:pPr>
      <w:r w:rsidRPr="008C2A37">
        <w:rPr>
          <w:rFonts w:asciiTheme="majorHAnsi" w:hAnsiTheme="majorHAnsi" w:cs="Arial"/>
        </w:rPr>
        <w:t>PID|1||666660157^^^USSSA&amp;&amp;0363^SS^VA FACILITY ID&amp;500&amp;L~100033^^^USVHA&amp;&amp;0363^PI^VA FACILITY ID&amp;500&amp;L|100033|EPSPATIENT^FIVE^H^^^^L||19570901|M||^^0005^^^CDC|^^^^^^P^^~^^^^^^N|||||||0|666660157|||^^0189^^^CDC||||||||||</w:t>
      </w:r>
    </w:p>
    <w:p w14:paraId="1CD4AA9F" w14:textId="77777777" w:rsidR="00BC262B" w:rsidRPr="008C2A37" w:rsidRDefault="00BC262B" w:rsidP="00BC262B">
      <w:pPr>
        <w:rPr>
          <w:rFonts w:asciiTheme="majorHAnsi" w:hAnsiTheme="majorHAnsi" w:cs="Arial"/>
        </w:rPr>
      </w:pPr>
      <w:r w:rsidRPr="008C2A37">
        <w:rPr>
          <w:rFonts w:asciiTheme="majorHAnsi" w:hAnsiTheme="majorHAnsi" w:cs="Arial"/>
        </w:rPr>
        <w:t>OBR|1||10264|5000.7^OPERATION^AS4|||201210151301-0500|201210151455-0500</w:t>
      </w:r>
    </w:p>
    <w:p w14:paraId="25A2627D"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1</w:t>
      </w:r>
      <w:r w:rsidRPr="008C2A37">
        <w:rPr>
          <w:rFonts w:asciiTheme="majorHAnsi" w:hAnsiTheme="majorHAnsi" w:cs="Arial"/>
        </w:rPr>
        <w:t>|TS|^ANESTHESIA CARE START TIME^L||201210151315-0500||||||F</w:t>
      </w:r>
    </w:p>
    <w:p w14:paraId="61A92F3F"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2</w:t>
      </w:r>
      <w:r w:rsidRPr="008C2A37">
        <w:rPr>
          <w:rFonts w:asciiTheme="majorHAnsi" w:hAnsiTheme="majorHAnsi" w:cs="Arial"/>
        </w:rPr>
        <w:t>|TS|^ANESTHESIA CARE END TIME^L||201210151350-0500||||||F</w:t>
      </w:r>
    </w:p>
    <w:p w14:paraId="32867BEC"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3</w:t>
      </w:r>
      <w:r w:rsidRPr="008C2A37">
        <w:rPr>
          <w:rFonts w:asciiTheme="majorHAnsi" w:hAnsiTheme="majorHAnsi" w:cs="Arial"/>
        </w:rPr>
        <w:t>|TS|^TIME PATIENT OUT OR^L||201210151400-0500||||||F</w:t>
      </w:r>
    </w:p>
    <w:p w14:paraId="6C4CE61F"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4</w:t>
      </w:r>
      <w:r w:rsidRPr="008C2A37">
        <w:rPr>
          <w:rFonts w:asciiTheme="majorHAnsi" w:hAnsiTheme="majorHAnsi" w:cs="Arial"/>
        </w:rPr>
        <w:t>|CN|^PRIN. ANES.^99VA200||</w:t>
      </w:r>
      <w:r>
        <w:rPr>
          <w:rFonts w:asciiTheme="majorHAnsi" w:hAnsiTheme="majorHAnsi" w:cs="Arial"/>
        </w:rPr>
        <w:t>00011582</w:t>
      </w:r>
      <w:r w:rsidRPr="008C2A37">
        <w:rPr>
          <w:rFonts w:asciiTheme="majorHAnsi" w:hAnsiTheme="majorHAnsi" w:cs="Arial"/>
        </w:rPr>
        <w:t>^</w:t>
      </w:r>
      <w:r>
        <w:rPr>
          <w:rFonts w:asciiTheme="majorHAnsi" w:hAnsiTheme="majorHAnsi" w:cs="Arial"/>
        </w:rPr>
        <w:t xml:space="preserve">DATABRIDGE </w:t>
      </w:r>
      <w:r w:rsidRPr="008C2A37">
        <w:rPr>
          <w:rFonts w:asciiTheme="majorHAnsi" w:hAnsiTheme="majorHAnsi" w:cs="Arial"/>
        </w:rPr>
        <w:t>^ANESTHESIOLOGIST||||||F</w:t>
      </w:r>
    </w:p>
    <w:p w14:paraId="5D2527D9"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5</w:t>
      </w:r>
      <w:r w:rsidRPr="008C2A37">
        <w:rPr>
          <w:rFonts w:asciiTheme="majorHAnsi" w:hAnsiTheme="majorHAnsi" w:cs="Arial"/>
        </w:rPr>
        <w:t>|CN|^RELIEF ANESTHETIST^99VA200||000</w:t>
      </w:r>
      <w:r>
        <w:rPr>
          <w:rFonts w:asciiTheme="majorHAnsi" w:hAnsiTheme="majorHAnsi" w:cs="Arial"/>
        </w:rPr>
        <w:t>11584</w:t>
      </w:r>
      <w:r w:rsidRPr="008C2A37">
        <w:rPr>
          <w:rFonts w:asciiTheme="majorHAnsi" w:hAnsiTheme="majorHAnsi" w:cs="Arial"/>
        </w:rPr>
        <w:t>^CPRSATTENDING^TWO||||||F</w:t>
      </w:r>
    </w:p>
    <w:p w14:paraId="7576A1F2"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6</w:t>
      </w:r>
      <w:r w:rsidRPr="008C2A37">
        <w:rPr>
          <w:rFonts w:asciiTheme="majorHAnsi" w:hAnsiTheme="majorHAnsi" w:cs="Arial"/>
        </w:rPr>
        <w:t>|CN|^ASSISTANT ANESTHETIST^99VA200||</w:t>
      </w:r>
      <w:r>
        <w:rPr>
          <w:rFonts w:asciiTheme="majorHAnsi" w:hAnsiTheme="majorHAnsi" w:cs="Arial"/>
        </w:rPr>
        <w:t>00011585</w:t>
      </w:r>
      <w:r w:rsidRPr="008C2A37">
        <w:rPr>
          <w:rFonts w:asciiTheme="majorHAnsi" w:hAnsiTheme="majorHAnsi" w:cs="Arial"/>
        </w:rPr>
        <w:t>^EPSPROVIDER^ONE J||||||F</w:t>
      </w:r>
    </w:p>
    <w:p w14:paraId="632FB341" w14:textId="77777777" w:rsidR="00BC262B" w:rsidRPr="008C2A37" w:rsidRDefault="00BC262B" w:rsidP="00BC262B">
      <w:pPr>
        <w:rPr>
          <w:rFonts w:asciiTheme="majorHAnsi" w:hAnsiTheme="majorHAnsi" w:cs="Arial"/>
          <w:lang w:val="es-VE"/>
        </w:rPr>
      </w:pPr>
      <w:r w:rsidRPr="008C2A37">
        <w:rPr>
          <w:rFonts w:asciiTheme="majorHAnsi" w:hAnsiTheme="majorHAnsi" w:cs="Arial"/>
          <w:lang w:val="es-VE"/>
        </w:rPr>
        <w:t>OBX|</w:t>
      </w:r>
      <w:r>
        <w:rPr>
          <w:rFonts w:asciiTheme="majorHAnsi" w:hAnsiTheme="majorHAnsi" w:cs="Arial"/>
          <w:lang w:val="es-VE"/>
        </w:rPr>
        <w:t>7</w:t>
      </w:r>
      <w:r w:rsidRPr="008C2A37">
        <w:rPr>
          <w:rFonts w:asciiTheme="majorHAnsi" w:hAnsiTheme="majorHAnsi" w:cs="Arial"/>
          <w:lang w:val="es-VE"/>
        </w:rPr>
        <w:t>|CN|^ANES. SUPER.^99VA200||</w:t>
      </w:r>
      <w:r>
        <w:rPr>
          <w:rFonts w:asciiTheme="majorHAnsi" w:hAnsiTheme="majorHAnsi" w:cs="Arial"/>
          <w:lang w:val="es-VE"/>
        </w:rPr>
        <w:t>00011586</w:t>
      </w:r>
      <w:r w:rsidRPr="008C2A37">
        <w:rPr>
          <w:rFonts w:asciiTheme="majorHAnsi" w:hAnsiTheme="majorHAnsi" w:cs="Arial"/>
          <w:lang w:val="es-VE"/>
        </w:rPr>
        <w:t>^DATABRIDGE^PROVIDERONE||||||F</w:t>
      </w:r>
    </w:p>
    <w:p w14:paraId="37FCA5A5" w14:textId="77777777" w:rsidR="00BC262B" w:rsidRPr="008C2A37" w:rsidRDefault="00BC262B" w:rsidP="00BC262B">
      <w:pPr>
        <w:rPr>
          <w:rFonts w:asciiTheme="majorHAnsi" w:hAnsiTheme="majorHAnsi" w:cs="Arial"/>
          <w:lang w:val="es-VE"/>
        </w:rPr>
      </w:pPr>
      <w:r w:rsidRPr="008C2A37">
        <w:rPr>
          <w:rFonts w:asciiTheme="majorHAnsi" w:hAnsiTheme="majorHAnsi" w:cs="Arial"/>
          <w:lang w:val="es-VE"/>
        </w:rPr>
        <w:t>OBX|</w:t>
      </w:r>
      <w:r>
        <w:rPr>
          <w:rFonts w:asciiTheme="majorHAnsi" w:hAnsiTheme="majorHAnsi" w:cs="Arial"/>
          <w:lang w:val="es-VE"/>
        </w:rPr>
        <w:t>8</w:t>
      </w:r>
      <w:r w:rsidRPr="008C2A37">
        <w:rPr>
          <w:rFonts w:asciiTheme="majorHAnsi" w:hAnsiTheme="majorHAnsi" w:cs="Arial"/>
          <w:lang w:val="es-VE"/>
        </w:rPr>
        <w:t>|NM|^BLOOD LOSS^L||3|ml|||||F</w:t>
      </w:r>
    </w:p>
    <w:p w14:paraId="726B8D65"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9</w:t>
      </w:r>
      <w:r w:rsidRPr="008C2A37">
        <w:rPr>
          <w:rFonts w:asciiTheme="majorHAnsi" w:hAnsiTheme="majorHAnsi" w:cs="Arial"/>
        </w:rPr>
        <w:t>|NM|^TOTAL URINE OUTPUT^L||400|ml|||||F</w:t>
      </w:r>
    </w:p>
    <w:p w14:paraId="231C4F75"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0</w:t>
      </w:r>
      <w:r w:rsidRPr="008C2A37">
        <w:rPr>
          <w:rFonts w:asciiTheme="majorHAnsi" w:hAnsiTheme="majorHAnsi" w:cs="Arial"/>
        </w:rPr>
        <w:t>|NM|1000^ANESTHESIA TEMP^AS4||25|cel|||||F</w:t>
      </w:r>
    </w:p>
    <w:p w14:paraId="10210769"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1</w:t>
      </w:r>
      <w:r w:rsidRPr="008C2A37">
        <w:rPr>
          <w:rFonts w:asciiTheme="majorHAnsi" w:hAnsiTheme="majorHAnsi" w:cs="Arial"/>
        </w:rPr>
        <w:t>|CE|^ASA CLASS^L||^2-MILD DISTURB.^L||||||F</w:t>
      </w:r>
    </w:p>
    <w:p w14:paraId="5E25FAB2"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2</w:t>
      </w:r>
      <w:r w:rsidRPr="008C2A37">
        <w:rPr>
          <w:rFonts w:asciiTheme="majorHAnsi" w:hAnsiTheme="majorHAnsi" w:cs="Arial"/>
        </w:rPr>
        <w:t>|CE|^REPLACEMENT FLUID^L^^RINGERS LACTATED SOLUTION^99VA133.7||50|ml|||||F</w:t>
      </w:r>
    </w:p>
    <w:p w14:paraId="720F574D"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3</w:t>
      </w:r>
      <w:r w:rsidRPr="008C2A37">
        <w:rPr>
          <w:rFonts w:asciiTheme="majorHAnsi" w:hAnsiTheme="majorHAnsi" w:cs="Arial"/>
        </w:rPr>
        <w:t>|CE|^REPLACEMENT FLUID^L^^PLATELETS^99VA133.7||300|ml|||||F</w:t>
      </w:r>
    </w:p>
    <w:p w14:paraId="5195209B"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4</w:t>
      </w:r>
      <w:r w:rsidRPr="008C2A37">
        <w:rPr>
          <w:rFonts w:asciiTheme="majorHAnsi" w:hAnsiTheme="majorHAnsi" w:cs="Arial"/>
        </w:rPr>
        <w:t>|TS|^INDUCTION COMPLETE^L||201210151322-0500||||||F</w:t>
      </w:r>
    </w:p>
    <w:p w14:paraId="6110A90E" w14:textId="77777777" w:rsidR="00BC262B" w:rsidRPr="008C2A37" w:rsidRDefault="00BC262B" w:rsidP="00BC262B">
      <w:pPr>
        <w:rPr>
          <w:rFonts w:asciiTheme="majorHAnsi" w:hAnsiTheme="majorHAnsi" w:cs="Arial"/>
        </w:rPr>
      </w:pPr>
      <w:r w:rsidRPr="008C2A37">
        <w:rPr>
          <w:rFonts w:asciiTheme="majorHAnsi" w:hAnsiTheme="majorHAnsi" w:cs="Arial"/>
        </w:rPr>
        <w:t>OBX|1</w:t>
      </w:r>
      <w:r>
        <w:rPr>
          <w:rFonts w:asciiTheme="majorHAnsi" w:hAnsiTheme="majorHAnsi" w:cs="Arial"/>
        </w:rPr>
        <w:t>5</w:t>
      </w:r>
      <w:r w:rsidRPr="008C2A37">
        <w:rPr>
          <w:rFonts w:asciiTheme="majorHAnsi" w:hAnsiTheme="majorHAnsi" w:cs="Arial"/>
        </w:rPr>
        <w:t>|CE|^ANES. SUPERVISE CODE^L||^1. STAFF CASE^L||||||F</w:t>
      </w:r>
    </w:p>
    <w:p w14:paraId="57327A9E"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16</w:t>
      </w:r>
      <w:r w:rsidRPr="008C2A37">
        <w:rPr>
          <w:rFonts w:asciiTheme="majorHAnsi" w:hAnsiTheme="majorHAnsi" w:cs="Arial"/>
        </w:rPr>
        <w:t>|NM|^SURGEON PGY^L||8||||||F</w:t>
      </w:r>
    </w:p>
    <w:p w14:paraId="4696D4E4"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17</w:t>
      </w:r>
      <w:r w:rsidRPr="008C2A37">
        <w:rPr>
          <w:rFonts w:asciiTheme="majorHAnsi" w:hAnsiTheme="majorHAnsi" w:cs="Arial"/>
        </w:rPr>
        <w:t>|CN|^SURGEON^99VA200||</w:t>
      </w:r>
      <w:r w:rsidRPr="008C2A37">
        <w:rPr>
          <w:rFonts w:asciiTheme="majorHAnsi" w:hAnsiTheme="majorHAnsi"/>
        </w:rPr>
        <w:t>10000000032</w:t>
      </w:r>
      <w:r w:rsidRPr="008C2A37">
        <w:rPr>
          <w:rFonts w:asciiTheme="majorHAnsi" w:hAnsiTheme="majorHAnsi" w:cs="Arial"/>
        </w:rPr>
        <w:t>^CPRSPHYSICIAN^ONE||||||F</w:t>
      </w:r>
    </w:p>
    <w:p w14:paraId="23721256"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18</w:t>
      </w:r>
      <w:r w:rsidRPr="008C2A37">
        <w:rPr>
          <w:rFonts w:asciiTheme="majorHAnsi" w:hAnsiTheme="majorHAnsi" w:cs="Arial"/>
        </w:rPr>
        <w:t>|CN|^ATT. SURGEON^99VA200||</w:t>
      </w:r>
      <w:r>
        <w:rPr>
          <w:rFonts w:asciiTheme="majorHAnsi" w:hAnsiTheme="majorHAnsi" w:cs="Arial"/>
        </w:rPr>
        <w:t>00011584</w:t>
      </w:r>
      <w:r w:rsidRPr="008C2A37">
        <w:rPr>
          <w:rFonts w:asciiTheme="majorHAnsi" w:hAnsiTheme="majorHAnsi" w:cs="Arial"/>
        </w:rPr>
        <w:t>^CPRSATTENDING^TWO||||||F</w:t>
      </w:r>
    </w:p>
    <w:p w14:paraId="6A36291C" w14:textId="77777777" w:rsidR="00BC262B" w:rsidRPr="008C2A37" w:rsidRDefault="00BC262B" w:rsidP="00BC262B">
      <w:pPr>
        <w:rPr>
          <w:rFonts w:asciiTheme="majorHAnsi" w:hAnsiTheme="majorHAnsi" w:cs="Arial"/>
        </w:rPr>
      </w:pPr>
      <w:r w:rsidRPr="008C2A37">
        <w:rPr>
          <w:rFonts w:asciiTheme="majorHAnsi" w:hAnsiTheme="majorHAnsi" w:cs="Arial"/>
        </w:rPr>
        <w:t>OBX|</w:t>
      </w:r>
      <w:r>
        <w:rPr>
          <w:rFonts w:asciiTheme="majorHAnsi" w:hAnsiTheme="majorHAnsi" w:cs="Arial"/>
        </w:rPr>
        <w:t>19</w:t>
      </w:r>
      <w:r w:rsidRPr="008C2A37">
        <w:rPr>
          <w:rFonts w:asciiTheme="majorHAnsi" w:hAnsiTheme="majorHAnsi" w:cs="Arial"/>
        </w:rPr>
        <w:t>|CE|^OR LOCATION^99VA44||^OR1^99VA44||||||F</w:t>
      </w:r>
    </w:p>
    <w:p w14:paraId="3AD3F608" w14:textId="77777777" w:rsidR="00BC262B" w:rsidRPr="008C2A37" w:rsidRDefault="00BC262B" w:rsidP="00BC262B">
      <w:pPr>
        <w:rPr>
          <w:rFonts w:asciiTheme="majorHAnsi" w:hAnsiTheme="majorHAnsi" w:cs="Arial"/>
        </w:rPr>
      </w:pPr>
      <w:r w:rsidRPr="008C2A37">
        <w:rPr>
          <w:rFonts w:asciiTheme="majorHAnsi" w:hAnsiTheme="majorHAnsi" w:cs="Arial"/>
        </w:rPr>
        <w:t>OBX|2</w:t>
      </w:r>
      <w:r>
        <w:rPr>
          <w:rFonts w:asciiTheme="majorHAnsi" w:hAnsiTheme="majorHAnsi" w:cs="Arial"/>
        </w:rPr>
        <w:t>0</w:t>
      </w:r>
      <w:r w:rsidRPr="008C2A37">
        <w:rPr>
          <w:rFonts w:asciiTheme="majorHAnsi" w:hAnsiTheme="majorHAnsi" w:cs="Arial"/>
        </w:rPr>
        <w:t>|TS|^PAC(U) ADMIT TIME^L||201210151401-0500||||||F</w:t>
      </w:r>
    </w:p>
    <w:p w14:paraId="70926918" w14:textId="77777777" w:rsidR="00BC262B" w:rsidRPr="008C2A37" w:rsidRDefault="00BC262B" w:rsidP="00BC262B">
      <w:pPr>
        <w:rPr>
          <w:rFonts w:asciiTheme="majorHAnsi" w:hAnsiTheme="majorHAnsi" w:cs="Arial"/>
        </w:rPr>
      </w:pPr>
      <w:r w:rsidRPr="008C2A37">
        <w:rPr>
          <w:rFonts w:asciiTheme="majorHAnsi" w:hAnsiTheme="majorHAnsi" w:cs="Arial"/>
        </w:rPr>
        <w:t>OBX|2</w:t>
      </w:r>
      <w:r>
        <w:rPr>
          <w:rFonts w:asciiTheme="majorHAnsi" w:hAnsiTheme="majorHAnsi" w:cs="Arial"/>
        </w:rPr>
        <w:t>1</w:t>
      </w:r>
      <w:r w:rsidRPr="008C2A37">
        <w:rPr>
          <w:rFonts w:asciiTheme="majorHAnsi" w:hAnsiTheme="majorHAnsi" w:cs="Arial"/>
        </w:rPr>
        <w:t>|TS|^PAC(U) DISCHARGE TIME^L||201210151500-0500||||||F</w:t>
      </w:r>
    </w:p>
    <w:p w14:paraId="3BD6B5E8" w14:textId="77777777" w:rsidR="00BC262B" w:rsidRDefault="00BC262B" w:rsidP="00BC262B">
      <w:pPr>
        <w:rPr>
          <w:rFonts w:asciiTheme="majorHAnsi" w:hAnsiTheme="majorHAnsi" w:cs="Times New Roman"/>
          <w:bCs/>
          <w:iCs/>
        </w:rPr>
      </w:pPr>
    </w:p>
    <w:p w14:paraId="370D463F" w14:textId="77777777" w:rsidR="00BC262B" w:rsidRDefault="00BC262B" w:rsidP="00BC262B">
      <w:pPr>
        <w:rPr>
          <w:rFonts w:asciiTheme="majorHAnsi" w:hAnsiTheme="majorHAnsi" w:cs="Times New Roman"/>
          <w:b/>
          <w:i/>
          <w:sz w:val="36"/>
          <w:szCs w:val="36"/>
        </w:rPr>
      </w:pPr>
    </w:p>
    <w:p w14:paraId="134CA4DF" w14:textId="77777777" w:rsidR="00BC262B" w:rsidRDefault="00BC262B" w:rsidP="00BC262B">
      <w:pPr>
        <w:rPr>
          <w:rFonts w:asciiTheme="majorHAnsi" w:hAnsiTheme="majorHAnsi" w:cs="Times New Roman"/>
          <w:b/>
          <w:i/>
          <w:sz w:val="36"/>
          <w:szCs w:val="36"/>
        </w:rPr>
      </w:pPr>
    </w:p>
    <w:p w14:paraId="7E5DCB83" w14:textId="77777777" w:rsidR="00BC262B" w:rsidRPr="0004382B" w:rsidRDefault="00BC262B" w:rsidP="00BC262B">
      <w:pPr>
        <w:rPr>
          <w:rFonts w:asciiTheme="majorHAnsi" w:hAnsiTheme="majorHAnsi" w:cs="Times New Roman"/>
          <w:b/>
          <w:i/>
          <w:sz w:val="36"/>
          <w:szCs w:val="36"/>
        </w:rPr>
      </w:pPr>
      <w:r w:rsidRPr="000F483F">
        <w:rPr>
          <w:rFonts w:asciiTheme="majorHAnsi" w:hAnsiTheme="majorHAnsi" w:cs="Times New Roman"/>
          <w:b/>
          <w:i/>
          <w:sz w:val="36"/>
          <w:szCs w:val="36"/>
        </w:rPr>
        <w:t>Order Messages</w:t>
      </w:r>
    </w:p>
    <w:p w14:paraId="6F554BE2" w14:textId="77777777" w:rsidR="00BC262B" w:rsidRPr="0004382B" w:rsidRDefault="00BC262B" w:rsidP="00BC262B">
      <w:pPr>
        <w:pStyle w:val="Style4"/>
      </w:pPr>
      <w:r w:rsidRPr="0004382B">
        <w:t>--Diet ORM</w:t>
      </w:r>
    </w:p>
    <w:p w14:paraId="364D2180" w14:textId="77777777" w:rsidR="00BC262B" w:rsidRPr="00C87731" w:rsidRDefault="00BC262B" w:rsidP="00BC262B">
      <w:pPr>
        <w:pStyle w:val="Style5"/>
      </w:pPr>
      <w:r w:rsidRPr="00C87731">
        <w:t>Regular</w:t>
      </w:r>
    </w:p>
    <w:p w14:paraId="480B03D7"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CL|500|20130820133720-0500||ORM^O01|50010274|P|2.3.1|||AL|NE|USA</w:t>
      </w:r>
    </w:p>
    <w:p w14:paraId="699F2ED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1AD5B35F"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14:paraId="134F0A3F" w14:textId="77777777" w:rsidR="00BC262B" w:rsidRPr="003A127B" w:rsidRDefault="00BC262B" w:rsidP="00BC262B">
      <w:pPr>
        <w:rPr>
          <w:rFonts w:asciiTheme="majorHAnsi" w:hAnsiTheme="majorHAnsi" w:cs="Times New Roman"/>
        </w:rPr>
      </w:pPr>
    </w:p>
    <w:p w14:paraId="5A48D858"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VETERAN|||12||||||||||||||||||515.6|||||20130813153816-0500|""|||||6394|</w:t>
      </w:r>
    </w:p>
    <w:p w14:paraId="37A0906B" w14:textId="77777777" w:rsidR="00BC262B" w:rsidRPr="003A127B" w:rsidRDefault="00BC262B" w:rsidP="00BC262B">
      <w:pPr>
        <w:rPr>
          <w:rFonts w:asciiTheme="majorHAnsi" w:hAnsiTheme="majorHAnsi" w:cs="Times New Roman"/>
        </w:rPr>
      </w:pPr>
    </w:p>
    <w:p w14:paraId="25D13AA8"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ORC|NW|19274;1^OR|||a||^^^201308201337-0500^||201308201337-0500|10000000032^CPRSPHYSICIAN^ONE||10000000032^CPRSPHYSICIAN^ONE|||20130820133720-0500|E^E</w:t>
      </w:r>
      <w:r>
        <w:rPr>
          <w:rFonts w:asciiTheme="majorHAnsi" w:hAnsiTheme="majorHAnsi" w:cs="Times New Roman"/>
        </w:rPr>
        <w:t>LECTRONICALLY ENTERED^99ORN^^^|</w:t>
      </w:r>
    </w:p>
    <w:p w14:paraId="66C3F414" w14:textId="77777777" w:rsidR="00BC262B" w:rsidRPr="00833CF3" w:rsidRDefault="00BC262B" w:rsidP="00BC262B">
      <w:pPr>
        <w:rPr>
          <w:rFonts w:asciiTheme="majorHAnsi" w:hAnsiTheme="majorHAnsi" w:cs="Times New Roman"/>
          <w:b/>
          <w:sz w:val="28"/>
          <w:szCs w:val="28"/>
        </w:rPr>
      </w:pPr>
      <w:r w:rsidRPr="003A127B">
        <w:rPr>
          <w:rFonts w:asciiTheme="majorHAnsi" w:hAnsiTheme="majorHAnsi" w:cs="Times New Roman"/>
        </w:rPr>
        <w:t>ODS|ZT||^^^1^REGULAR^99FHD|</w:t>
      </w:r>
    </w:p>
    <w:p w14:paraId="4BFCD489" w14:textId="378B6AF6" w:rsidR="00985D9E" w:rsidRDefault="00985D9E" w:rsidP="005309C7">
      <w:pPr>
        <w:pStyle w:val="Style5"/>
        <w:keepNext/>
        <w:keepLines/>
      </w:pPr>
      <w:r>
        <w:t>Diet Orders Auto-Discontinue</w:t>
      </w:r>
    </w:p>
    <w:p w14:paraId="7C7E3392" w14:textId="77777777" w:rsidR="00985D9E" w:rsidRDefault="00985D9E" w:rsidP="005309C7">
      <w:pPr>
        <w:keepNext/>
        <w:keepLines/>
      </w:pPr>
      <w:r>
        <w:t>MSH|^~\&amp;|DSIH SR|500|DSIH CL|500|20140806102327-0500||ORM^O01|50072874|P|2.3.1|||AL|NE|USA</w:t>
      </w:r>
    </w:p>
    <w:p w14:paraId="1B160483" w14:textId="77777777" w:rsidR="00985D9E" w:rsidRDefault="00985D9E" w:rsidP="005309C7">
      <w:pPr>
        <w:keepNext/>
        <w:keepLines/>
      </w:pPr>
      <w:r>
        <w:t>PID|1|5000000120V858032|</w:t>
      </w:r>
    </w:p>
    <w:p w14:paraId="36B7DBB9" w14:textId="77777777" w:rsidR="00985D9E" w:rsidRDefault="00985D9E" w:rsidP="005309C7">
      <w:pPr>
        <w:keepNext/>
        <w:keepLines/>
      </w:pPr>
      <w:r>
        <w:t>5000000120V858032^^^USVHA&amp;&amp;0363^NI^VA FACILITY ID&amp;500&amp;L^^20140806~666667897^^^USSSA&amp;&amp;0363^SS^VA FACILITY ID&amp;500&amp;L~^^^USDOD&amp;&amp;0363^TIN^VA FACILITY ID&amp;500&amp;L~^^^USDOD&amp;&amp;0363^FIN^VA FACILITY ID&amp;500&amp;L~100024^^^USVHA&amp;&amp;0363^PI^VA FACILITY ID&amp;500&amp;L|100024|</w:t>
      </w:r>
    </w:p>
    <w:p w14:paraId="467522A5" w14:textId="77777777" w:rsidR="00985D9E" w:rsidRDefault="00985D9E" w:rsidP="005309C7">
      <w:pPr>
        <w:keepNext/>
        <w:keepLines/>
      </w:pPr>
      <w:r>
        <w:t>DATABRIDGE^PATIENTTWO^B^^^^L|CLARK^^^^^^M|19511202|M|||133 W ELMO Street^^PORTSMOUTH^VA^23707-7800^USA^P^^740~^^MIDTOWN^NH^^^N|740^PORTSMOUTH (CITY)^VA5|(555)555-0000^PRN^PH~(000)000-5555^WPN^PH|(000)000-5555||M^MARRIED^VA11|23^PENTECOSTAL^VA13|</w:t>
      </w:r>
    </w:p>
    <w:p w14:paraId="16BEF700" w14:textId="77777777" w:rsidR="00985D9E" w:rsidRDefault="00985D9E" w:rsidP="005309C7">
      <w:pPr>
        <w:keepNext/>
        <w:keepLines/>
      </w:pPr>
      <w:r>
        <w:t>^|666667897||||MIDTOWN NH|N||||||N||</w:t>
      </w:r>
    </w:p>
    <w:p w14:paraId="7356C774" w14:textId="77777777" w:rsidR="00985D9E" w:rsidRDefault="00985D9E" w:rsidP="005309C7">
      <w:pPr>
        <w:keepNext/>
        <w:keepLines/>
      </w:pPr>
      <w:r>
        <w:t>PV1|1|I|ICU/CCU^4^1|||^^|10000000050^CPRSRESIDENT^ONE|||15||||||||NSC VETERAN|||12|||||||||||||||16|||515.6|||||20140804124517-0500|20140806102316-0500|</w:t>
      </w:r>
    </w:p>
    <w:p w14:paraId="10276172" w14:textId="77777777" w:rsidR="00985D9E" w:rsidRDefault="00985D9E" w:rsidP="005309C7">
      <w:pPr>
        <w:keepNext/>
        <w:keepLines/>
      </w:pPr>
      <w:r>
        <w:t>ORC|OC|20140^OR|||dc||^^^201408051307-0500^201408061023-0500|||10000000032^CPRSPHYSICIAN^ONE||10000000032^CPRSPHYSICIAN^ONE|||20140806102325-0500|Dietetics Canceled Order.|</w:t>
      </w:r>
    </w:p>
    <w:p w14:paraId="42E0723D" w14:textId="7FD17DAA" w:rsidR="00985D9E" w:rsidRDefault="00985D9E" w:rsidP="005309C7">
      <w:pPr>
        <w:keepNext/>
        <w:keepLines/>
      </w:pPr>
      <w:r>
        <w:t>ODS|D||^^^FH-6^ADDITIONAL ORDER^99OTH|Additional Diet Order: GIVE COOKIES AND MILK AT HS|</w:t>
      </w:r>
    </w:p>
    <w:p w14:paraId="06779430" w14:textId="77777777" w:rsidR="00BC262B" w:rsidRPr="00833CF3" w:rsidRDefault="00BC262B" w:rsidP="00BC262B">
      <w:pPr>
        <w:pStyle w:val="Style5"/>
      </w:pPr>
      <w:r w:rsidRPr="00833CF3">
        <w:t>NPO</w:t>
      </w:r>
    </w:p>
    <w:p w14:paraId="347C9EA6"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CL|500|20130820134017-0500||ORM^O01|50010275|P|2.3.1|||AL|NE|USA</w:t>
      </w:r>
    </w:p>
    <w:p w14:paraId="2BDF1C66"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29514395"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14:paraId="2D9A6C65" w14:textId="77777777" w:rsidR="00BC262B" w:rsidRPr="003A127B" w:rsidRDefault="00BC262B" w:rsidP="00BC262B">
      <w:pPr>
        <w:rPr>
          <w:rFonts w:asciiTheme="majorHAnsi" w:hAnsiTheme="majorHAnsi" w:cs="Times New Roman"/>
        </w:rPr>
      </w:pPr>
    </w:p>
    <w:p w14:paraId="183D1A30"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7B225F74"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ORC|SC|19274^OR|||a||^^^201308201337-0500^||201308201340-0500|10000000032^CPRSPHYSICIAN^ONE||10000000032^CPRSPHY</w:t>
      </w:r>
      <w:r>
        <w:rPr>
          <w:rFonts w:asciiTheme="majorHAnsi" w:hAnsiTheme="majorHAnsi" w:cs="Times New Roman"/>
        </w:rPr>
        <w:t>SICIAN^ONE|||201308201340-0500|</w:t>
      </w:r>
    </w:p>
    <w:p w14:paraId="70B4D1EF" w14:textId="77777777" w:rsidR="00BC262B" w:rsidRPr="00833CF3" w:rsidRDefault="00BC262B" w:rsidP="00BC262B">
      <w:pPr>
        <w:rPr>
          <w:rFonts w:asciiTheme="majorHAnsi" w:hAnsiTheme="majorHAnsi" w:cs="Times New Roman"/>
          <w:sz w:val="28"/>
          <w:szCs w:val="28"/>
        </w:rPr>
      </w:pPr>
      <w:r w:rsidRPr="003A127B">
        <w:rPr>
          <w:rFonts w:asciiTheme="majorHAnsi" w:hAnsiTheme="majorHAnsi" w:cs="Times New Roman"/>
        </w:rPr>
        <w:t>ODS|||^^^1^REGULAR^99FHD|</w:t>
      </w:r>
      <w:r w:rsidRPr="003A127B" w:rsidDel="003A127B">
        <w:rPr>
          <w:rFonts w:asciiTheme="majorHAnsi" w:hAnsiTheme="majorHAnsi" w:cs="Times New Roman"/>
        </w:rPr>
        <w:t xml:space="preserve"> </w:t>
      </w:r>
    </w:p>
    <w:p w14:paraId="63E6B422" w14:textId="77777777" w:rsidR="00BC262B" w:rsidRPr="00833CF3" w:rsidRDefault="00BC262B" w:rsidP="00BC262B">
      <w:pPr>
        <w:pStyle w:val="Style5"/>
      </w:pPr>
      <w:r w:rsidRPr="00833CF3">
        <w:t xml:space="preserve">NPO </w:t>
      </w:r>
      <w:r>
        <w:t>with Special Instruction Diet</w:t>
      </w:r>
    </w:p>
    <w:p w14:paraId="2499755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CL|500|20130820134201-0500||ORM^O01|50010278|P|2.3.1|||AL|NE|USA</w:t>
      </w:r>
    </w:p>
    <w:p w14:paraId="2E3831A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3CD678D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0AE786E9"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6F2F5D34"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ORC|SC|19274^OR|||a||^^^201308201337-0500^||201308201342-0500|10000000032^CPRSPHYSICIAN^ONE||10000000032^CPRSPHY</w:t>
      </w:r>
      <w:r>
        <w:rPr>
          <w:rFonts w:asciiTheme="majorHAnsi" w:hAnsiTheme="majorHAnsi" w:cs="Times New Roman"/>
        </w:rPr>
        <w:t>SICIAN^ONE|||201308201341-0500|</w:t>
      </w:r>
    </w:p>
    <w:p w14:paraId="07177573" w14:textId="77777777" w:rsidR="00BC262B" w:rsidRDefault="00BC262B" w:rsidP="00BC262B">
      <w:pPr>
        <w:rPr>
          <w:rFonts w:asciiTheme="majorHAnsi" w:hAnsiTheme="majorHAnsi" w:cs="Times New Roman"/>
          <w:b/>
        </w:rPr>
      </w:pPr>
      <w:r w:rsidRPr="003A127B">
        <w:rPr>
          <w:rFonts w:asciiTheme="majorHAnsi" w:hAnsiTheme="majorHAnsi" w:cs="Times New Roman"/>
        </w:rPr>
        <w:t>ODS|||^^^1^REGULAR^99FHD|</w:t>
      </w:r>
      <w:r w:rsidRPr="003A127B" w:rsidDel="003A127B">
        <w:rPr>
          <w:rFonts w:asciiTheme="majorHAnsi" w:hAnsiTheme="majorHAnsi" w:cs="Times New Roman"/>
        </w:rPr>
        <w:t xml:space="preserve"> </w:t>
      </w:r>
    </w:p>
    <w:p w14:paraId="2A018370" w14:textId="77777777" w:rsidR="00BC262B" w:rsidRPr="00833CF3" w:rsidRDefault="00BC262B" w:rsidP="00BC262B">
      <w:pPr>
        <w:pStyle w:val="Style5"/>
      </w:pPr>
      <w:r w:rsidRPr="00833CF3">
        <w:t>A</w:t>
      </w:r>
      <w:r>
        <w:t>dditional Diet Order</w:t>
      </w:r>
    </w:p>
    <w:p w14:paraId="171C1E2E"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CL|500|20130820134325-0500||ORM^O01|50010282|P|2.3.1|||AL|NE|USA</w:t>
      </w:r>
    </w:p>
    <w:p w14:paraId="2CBE90EC"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25CA68C8"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6122793A"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0291853C"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ORC|NW|19278;1^OR|||a||^^^201308201343-0500^|||10000000032^CPRSPHYSICIAN^ONE||10000000032^CPRSPHYSICIAN^ONE|||20130820134325-0500|E^E</w:t>
      </w:r>
      <w:r>
        <w:rPr>
          <w:rFonts w:asciiTheme="majorHAnsi" w:hAnsiTheme="majorHAnsi" w:cs="Times New Roman"/>
        </w:rPr>
        <w:t>LECTRONICALLY ENTERED^99ORN^^^|</w:t>
      </w:r>
    </w:p>
    <w:p w14:paraId="23B0F623" w14:textId="77777777" w:rsidR="00BC262B" w:rsidRPr="008C248B" w:rsidRDefault="00BC262B" w:rsidP="00BC262B">
      <w:pPr>
        <w:rPr>
          <w:rFonts w:asciiTheme="majorHAnsi" w:hAnsiTheme="majorHAnsi" w:cs="Times New Roman"/>
          <w:b/>
          <w:color w:val="FF0000"/>
        </w:rPr>
      </w:pPr>
      <w:r w:rsidRPr="003A127B">
        <w:rPr>
          <w:rFonts w:asciiTheme="majorHAnsi" w:hAnsiTheme="majorHAnsi" w:cs="Times New Roman"/>
        </w:rPr>
        <w:t>ODS|D||^^^FH-6^ADDITIONAL ORDER^99OTH|Additional Diet Order: M/C Additional Diet ORDER - free text|</w:t>
      </w:r>
      <w:r w:rsidRPr="003A127B" w:rsidDel="003A127B">
        <w:rPr>
          <w:rFonts w:asciiTheme="majorHAnsi" w:hAnsiTheme="majorHAnsi" w:cs="Times New Roman"/>
        </w:rPr>
        <w:t xml:space="preserve"> </w:t>
      </w:r>
    </w:p>
    <w:p w14:paraId="56DF5E0E" w14:textId="77777777" w:rsidR="00BC262B" w:rsidRPr="00E54660" w:rsidRDefault="00BC262B" w:rsidP="00BC262B">
      <w:pPr>
        <w:pStyle w:val="Style5"/>
      </w:pPr>
      <w:r>
        <w:t>Tray</w:t>
      </w:r>
    </w:p>
    <w:p w14:paraId="5228188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CL|500|20130820134412-0500||ORM^O01|50010283|P|2.3.1|||AL|NE|USA</w:t>
      </w:r>
    </w:p>
    <w:p w14:paraId="6742AE6A"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042A0682"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5B484F37"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0013CE58"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ORC|NW|19279;1^OR|||a||^^^20130820^201308221630-0500|||10000000032^CPRSPHYSICIAN^ONE||10000000032^CPRSPHYSICIAN^ONE|||20130820134411-0500|E^E</w:t>
      </w:r>
      <w:r>
        <w:rPr>
          <w:rFonts w:asciiTheme="majorHAnsi" w:hAnsiTheme="majorHAnsi" w:cs="Times New Roman"/>
        </w:rPr>
        <w:t>LECTRONICALLY ENTERED^99ORN^^^|</w:t>
      </w:r>
    </w:p>
    <w:p w14:paraId="12DFC5E3" w14:textId="77777777" w:rsidR="00BC262B" w:rsidRPr="00833CF3" w:rsidRDefault="00BC262B" w:rsidP="00BC262B">
      <w:pPr>
        <w:rPr>
          <w:rFonts w:asciiTheme="majorHAnsi" w:hAnsiTheme="majorHAnsi" w:cs="Times New Roman"/>
          <w:b/>
          <w:color w:val="FF0000"/>
          <w:sz w:val="28"/>
          <w:szCs w:val="28"/>
        </w:rPr>
      </w:pPr>
      <w:r w:rsidRPr="003A127B">
        <w:rPr>
          <w:rFonts w:asciiTheme="majorHAnsi" w:hAnsiTheme="majorHAnsi" w:cs="Times New Roman"/>
        </w:rPr>
        <w:t>ODT|EARLY|^^^EE2^^99FHS|Early Tray for EVENING meal every MWF</w:t>
      </w:r>
      <w:r w:rsidRPr="003A127B" w:rsidDel="003A127B">
        <w:rPr>
          <w:rFonts w:asciiTheme="majorHAnsi" w:hAnsiTheme="majorHAnsi" w:cs="Times New Roman"/>
        </w:rPr>
        <w:t xml:space="preserve"> </w:t>
      </w:r>
    </w:p>
    <w:p w14:paraId="2DB7469F" w14:textId="77777777" w:rsidR="00BC262B" w:rsidRDefault="00BC262B" w:rsidP="00BC262B">
      <w:pPr>
        <w:pStyle w:val="Style5"/>
      </w:pPr>
    </w:p>
    <w:p w14:paraId="6B1D08E3" w14:textId="77777777" w:rsidR="00BC262B" w:rsidRPr="00833CF3" w:rsidRDefault="00BC262B" w:rsidP="00BC262B">
      <w:pPr>
        <w:pStyle w:val="Style5"/>
      </w:pPr>
      <w:r w:rsidRPr="00833CF3">
        <w:t>I</w:t>
      </w:r>
      <w:r>
        <w:t xml:space="preserve">solation Precaution Diet </w:t>
      </w:r>
    </w:p>
    <w:p w14:paraId="53EACCE6" w14:textId="77777777" w:rsidR="00BC262B" w:rsidRDefault="00BC262B" w:rsidP="00BC262B">
      <w:pPr>
        <w:rPr>
          <w:rFonts w:asciiTheme="majorHAnsi" w:hAnsiTheme="majorHAnsi" w:cs="Times New Roman"/>
        </w:rPr>
      </w:pPr>
      <w:r w:rsidRPr="003A127B">
        <w:rPr>
          <w:rFonts w:asciiTheme="majorHAnsi" w:hAnsiTheme="majorHAnsi" w:cs="Times New Roman"/>
        </w:rPr>
        <w:t>MSH|^~\&amp;|DSIH SR|500|DSIH CL|500|20130820134516-0500||ORM^O01|50010284|P|2.3.1|||AL|NE|USA</w:t>
      </w:r>
    </w:p>
    <w:p w14:paraId="71C364B3"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6FFB1C5D"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0F7C0703"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2425AEDF"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ORC|NW|19280;1^OR|||a||^^^201308201345-0500^||201308201345-0500|10000000032^CPRSPHYSICIAN^ONE||10000000032^CPRSPHYSICIAN^ONE|||20130820134516-0500|E^E</w:t>
      </w:r>
      <w:r>
        <w:rPr>
          <w:rFonts w:asciiTheme="majorHAnsi" w:hAnsiTheme="majorHAnsi" w:cs="Times New Roman"/>
        </w:rPr>
        <w:t>LECTRONICALLY ENTERED^99ORN^^^|</w:t>
      </w:r>
    </w:p>
    <w:p w14:paraId="54B25E01"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 xml:space="preserve">OBR||||||||||||^^^2^STRICT^99FHI|STRICT Isolation Procedures When feeding the patient, insist and be firm </w:t>
      </w:r>
      <w:r>
        <w:rPr>
          <w:rFonts w:asciiTheme="majorHAnsi" w:hAnsiTheme="majorHAnsi" w:cs="Times New Roman"/>
        </w:rPr>
        <w:t>while feeding. Low appetite.</w:t>
      </w:r>
    </w:p>
    <w:p w14:paraId="59CD20A8"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ODS|||^^^80^Isolation Procedures^99ORD|STRICT Isolation Procedures When feeding the patient, insist and be firm while feeding. Low appetite.|</w:t>
      </w:r>
    </w:p>
    <w:p w14:paraId="2D6AB422" w14:textId="77777777" w:rsidR="00BC262B" w:rsidRPr="00C87731" w:rsidRDefault="00BC262B" w:rsidP="00BC262B">
      <w:pPr>
        <w:rPr>
          <w:rFonts w:asciiTheme="majorHAnsi" w:hAnsiTheme="majorHAnsi" w:cs="Times New Roman"/>
          <w:b/>
        </w:rPr>
      </w:pPr>
      <w:r w:rsidRPr="003A127B" w:rsidDel="003A127B">
        <w:rPr>
          <w:rFonts w:asciiTheme="majorHAnsi" w:hAnsiTheme="majorHAnsi" w:cs="Times New Roman"/>
        </w:rPr>
        <w:t xml:space="preserve"> </w:t>
      </w:r>
    </w:p>
    <w:p w14:paraId="718D53CA" w14:textId="77777777" w:rsidR="00BC262B" w:rsidRPr="00C87731" w:rsidRDefault="00BC262B" w:rsidP="00BC262B">
      <w:pPr>
        <w:pStyle w:val="Style5"/>
      </w:pPr>
      <w:r w:rsidRPr="00C87731">
        <w:t>T</w:t>
      </w:r>
      <w:r>
        <w:t>ube feeding</w:t>
      </w:r>
    </w:p>
    <w:p w14:paraId="55D46B9C"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MSH|^~\&amp;|DSIH SR|500|DSIH CL|500|20130820134636-0500||ORM^O01|50010285|P|2.3.1|||AL|NE|USA</w:t>
      </w:r>
    </w:p>
    <w:p w14:paraId="513129FF"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6624EBCF"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^^0005^^^CDC|231 AKSDLJ ASKDLJF^^NORCROSS^GA^30091^USA^P^^135~^^SEOUL^GA^^^N|135^GWINNETT^VA5|(213)123-1331^WPN^PH|(213)123-1331||S^NEVER MARRIED^VA11|42^CHRISTIAN (NON-SPECIFIC)^VA13|6394^1086|666660202|||^^0189^^^CDC|SEOUL GA|N||||||||</w:t>
      </w:r>
    </w:p>
    <w:p w14:paraId="31774BAD" w14:textId="77777777" w:rsidR="00BC262B" w:rsidRPr="003A127B" w:rsidRDefault="00BC262B" w:rsidP="00BC262B">
      <w:pPr>
        <w:rPr>
          <w:rFonts w:asciiTheme="majorHAnsi" w:hAnsiTheme="majorHAnsi" w:cs="Times New Roman"/>
        </w:rPr>
      </w:pPr>
    </w:p>
    <w:p w14:paraId="489EFFC4"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16C6ECD4"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ORC|NW|19281;1^OR|||a||^^^201308201346-0500^||201308201346-0500|10000000032^CPRSPHYSICIAN^ONE||10000000032^CPRSPHYSICIAN^ONE|||20130820134636-0500|E^E</w:t>
      </w:r>
      <w:r>
        <w:rPr>
          <w:rFonts w:asciiTheme="majorHAnsi" w:hAnsiTheme="majorHAnsi" w:cs="Times New Roman"/>
        </w:rPr>
        <w:t>LECTRONICALLY ENTERED^99ORN^^^|</w:t>
      </w:r>
    </w:p>
    <w:p w14:paraId="687846B2"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ODS|ZE||^^^1-4^AMIN-AID^99FHT|Tubefeeding: AMIN-AID FULL strength 20 ML/QD, HEPATIC AID FULL strength 15</w:t>
      </w:r>
      <w:r>
        <w:rPr>
          <w:rFonts w:asciiTheme="majorHAnsi" w:hAnsiTheme="majorHAnsi" w:cs="Times New Roman"/>
        </w:rPr>
        <w:t xml:space="preserve"> ML/QD ADDITIONAL INSTRUCTIONS|</w:t>
      </w:r>
    </w:p>
    <w:p w14:paraId="693D1804" w14:textId="77777777" w:rsidR="00BC262B" w:rsidRPr="003A127B" w:rsidRDefault="00BC262B" w:rsidP="00BC262B">
      <w:pPr>
        <w:rPr>
          <w:rFonts w:asciiTheme="majorHAnsi" w:hAnsiTheme="majorHAnsi" w:cs="Times New Roman"/>
        </w:rPr>
      </w:pPr>
      <w:r>
        <w:rPr>
          <w:rFonts w:asciiTheme="majorHAnsi" w:hAnsiTheme="majorHAnsi" w:cs="Times New Roman"/>
        </w:rPr>
        <w:t>ZQT|1|20&amp;M^QD^|</w:t>
      </w:r>
    </w:p>
    <w:p w14:paraId="67CF4D3C" w14:textId="77777777" w:rsidR="00BC262B" w:rsidRPr="003A127B" w:rsidRDefault="00BC262B" w:rsidP="00BC262B">
      <w:pPr>
        <w:rPr>
          <w:rFonts w:asciiTheme="majorHAnsi" w:hAnsiTheme="majorHAnsi" w:cs="Times New Roman"/>
        </w:rPr>
      </w:pPr>
      <w:r w:rsidRPr="003A127B">
        <w:rPr>
          <w:rFonts w:asciiTheme="majorHAnsi" w:hAnsiTheme="majorHAnsi" w:cs="Times New Roman"/>
        </w:rPr>
        <w:t>ODS|ZE||^^^7-4^HEPATIC AID^99FHT|Tubefeeding: AMIN-AID FULL strength 20 ML/QD, HEPATIC AID FULL strength 15</w:t>
      </w:r>
      <w:r>
        <w:rPr>
          <w:rFonts w:asciiTheme="majorHAnsi" w:hAnsiTheme="majorHAnsi" w:cs="Times New Roman"/>
        </w:rPr>
        <w:t xml:space="preserve"> ML/QD ADDITIONAL INSTRUCTIONS|</w:t>
      </w:r>
    </w:p>
    <w:p w14:paraId="16D2D356" w14:textId="77777777" w:rsidR="00BC262B" w:rsidRPr="00E63A87" w:rsidRDefault="00BC262B" w:rsidP="00BC262B">
      <w:pPr>
        <w:rPr>
          <w:rFonts w:asciiTheme="majorHAnsi" w:hAnsiTheme="majorHAnsi" w:cs="Times New Roman"/>
        </w:rPr>
      </w:pPr>
      <w:r w:rsidRPr="003A127B">
        <w:rPr>
          <w:rFonts w:asciiTheme="majorHAnsi" w:hAnsiTheme="majorHAnsi" w:cs="Times New Roman"/>
        </w:rPr>
        <w:t>ZQT|2|15&amp;M^QD^|</w:t>
      </w:r>
      <w:r w:rsidRPr="003A127B" w:rsidDel="003A127B">
        <w:rPr>
          <w:rFonts w:asciiTheme="majorHAnsi" w:hAnsiTheme="majorHAnsi" w:cs="Times New Roman"/>
        </w:rPr>
        <w:t xml:space="preserve"> </w:t>
      </w:r>
    </w:p>
    <w:p w14:paraId="31024A3B" w14:textId="77777777" w:rsidR="00BC262B" w:rsidRPr="000F483F" w:rsidRDefault="00BC262B" w:rsidP="00BC262B">
      <w:pPr>
        <w:pStyle w:val="Style4"/>
      </w:pPr>
      <w:r w:rsidRPr="000F483F">
        <w:t>--Nursing Orders</w:t>
      </w:r>
    </w:p>
    <w:p w14:paraId="3FE697EB" w14:textId="77777777" w:rsidR="00BC262B" w:rsidRPr="00C87731" w:rsidRDefault="00BC262B" w:rsidP="00BC262B">
      <w:pPr>
        <w:rPr>
          <w:rFonts w:asciiTheme="majorHAnsi" w:hAnsiTheme="majorHAnsi" w:cs="Times New Roman"/>
          <w:b/>
          <w:i/>
          <w:sz w:val="28"/>
          <w:szCs w:val="28"/>
        </w:rPr>
      </w:pPr>
      <w:r w:rsidRPr="00C87731">
        <w:rPr>
          <w:rFonts w:asciiTheme="majorHAnsi" w:hAnsiTheme="majorHAnsi" w:cs="Times New Roman"/>
          <w:b/>
          <w:i/>
          <w:sz w:val="28"/>
          <w:szCs w:val="28"/>
        </w:rPr>
        <w:t xml:space="preserve"> T</w:t>
      </w:r>
      <w:r w:rsidRPr="0080610F">
        <w:rPr>
          <w:rStyle w:val="Style5Char"/>
        </w:rPr>
        <w:t>e</w:t>
      </w:r>
      <w:r w:rsidRPr="00C87731">
        <w:rPr>
          <w:rFonts w:asciiTheme="majorHAnsi" w:hAnsiTheme="majorHAnsi" w:cs="Times New Roman"/>
          <w:b/>
          <w:i/>
          <w:sz w:val="28"/>
          <w:szCs w:val="28"/>
        </w:rPr>
        <w:t>xt</w:t>
      </w:r>
    </w:p>
    <w:p w14:paraId="0C5EEE16"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MSH|^~\&amp;|DSIH SR|500|DSIH CL|500|20130820134910-0500||ORM^O01|50010286|P|2.3.1|||AL|NE|USA</w:t>
      </w:r>
    </w:p>
    <w:p w14:paraId="30E0820F"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2FEA388A"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4787DDB9"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4251E902"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ORC|NW|19282;1^OR|||a||^^^201308201349-0500^||201308201349-0500|10000000032^CPRSPHYSICIAN^ONE||10000000032^CPRSPHYSICIAN^ONE|||20130820134910-0500|E^E</w:t>
      </w:r>
      <w:r>
        <w:rPr>
          <w:rFonts w:asciiTheme="majorHAnsi" w:hAnsiTheme="majorHAnsi" w:cs="Times New Roman"/>
        </w:rPr>
        <w:t>LECTRONICALLY ENTERED^99ORN^^^|</w:t>
      </w:r>
    </w:p>
    <w:p w14:paraId="5B64D3A8" w14:textId="77777777" w:rsidR="00BC262B" w:rsidRPr="005136AF" w:rsidRDefault="00BC262B" w:rsidP="00BC262B">
      <w:pPr>
        <w:rPr>
          <w:rFonts w:asciiTheme="majorHAnsi" w:hAnsiTheme="majorHAnsi" w:cs="Times New Roman"/>
        </w:rPr>
      </w:pPr>
      <w:r>
        <w:rPr>
          <w:rFonts w:asciiTheme="majorHAnsi" w:hAnsiTheme="majorHAnsi" w:cs="Times New Roman"/>
        </w:rPr>
        <w:t>OBR||||^^^^Word Processing^99WP</w:t>
      </w:r>
    </w:p>
    <w:p w14:paraId="4618BD61"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NTE|1|L|&gt;&gt; Tu</w:t>
      </w:r>
      <w:r>
        <w:rPr>
          <w:rFonts w:asciiTheme="majorHAnsi" w:hAnsiTheme="majorHAnsi" w:cs="Times New Roman"/>
        </w:rPr>
        <w:t>rn patient to side every 8 hrs.</w:t>
      </w:r>
    </w:p>
    <w:p w14:paraId="3E261AEA" w14:textId="77777777" w:rsidR="00BC262B" w:rsidRPr="00E63A87" w:rsidRDefault="00BC262B" w:rsidP="00BC262B">
      <w:pPr>
        <w:rPr>
          <w:rFonts w:asciiTheme="majorHAnsi" w:hAnsiTheme="majorHAnsi" w:cs="Times New Roman"/>
        </w:rPr>
      </w:pPr>
      <w:r w:rsidRPr="005136AF">
        <w:rPr>
          <w:rFonts w:asciiTheme="majorHAnsi" w:hAnsiTheme="majorHAnsi" w:cs="Times New Roman"/>
        </w:rPr>
        <w:t xml:space="preserve">NTE|2|L|   </w:t>
      </w:r>
    </w:p>
    <w:p w14:paraId="56E35354" w14:textId="77777777" w:rsidR="00BC262B" w:rsidRPr="00C87731" w:rsidRDefault="00BC262B" w:rsidP="00BC262B">
      <w:pPr>
        <w:pStyle w:val="Style5"/>
      </w:pPr>
      <w:r>
        <w:t>--</w:t>
      </w:r>
      <w:r w:rsidRPr="00C87731">
        <w:t>Restrai</w:t>
      </w:r>
      <w:r>
        <w:t xml:space="preserve">nt </w:t>
      </w:r>
      <w:r w:rsidRPr="00C87731">
        <w:t>order</w:t>
      </w:r>
    </w:p>
    <w:p w14:paraId="6A00B2ED"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MSH|^~\&amp;|DSIH SR|500|DSIH CL|500|20130820135023-0500||ORM^O01|50010287|P|2.3.1|||AL|NE|USA</w:t>
      </w:r>
    </w:p>
    <w:p w14:paraId="37DD2024"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3926CA16"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w:t>
      </w:r>
      <w:r>
        <w:rPr>
          <w:rFonts w:asciiTheme="majorHAnsi" w:hAnsiTheme="majorHAnsi" w:cs="Times New Roman"/>
        </w:rPr>
        <w:t>^^0189^^^CDC|SEOUL GA|N||||||||</w:t>
      </w:r>
    </w:p>
    <w:p w14:paraId="202392FF"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0FCB14C9"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ORC|NW|19283;1^OR|||a||^^^201308201350-0500^201308211350-0500||201308201350-0500|10000000032^CPRSPHYSICIAN^ONE||10000000032^CPRSPHYSICIAN^ONE|||20130820135023-0500|E^E</w:t>
      </w:r>
      <w:r>
        <w:rPr>
          <w:rFonts w:asciiTheme="majorHAnsi" w:hAnsiTheme="majorHAnsi" w:cs="Times New Roman"/>
        </w:rPr>
        <w:t>LECTRONICALLY ENTERED^99ORN^^^|</w:t>
      </w:r>
    </w:p>
    <w:p w14:paraId="7CE915D1" w14:textId="77777777" w:rsidR="00BC262B" w:rsidRPr="005136AF" w:rsidRDefault="00BC262B" w:rsidP="00BC262B">
      <w:pPr>
        <w:rPr>
          <w:rFonts w:asciiTheme="majorHAnsi" w:hAnsiTheme="majorHAnsi" w:cs="Times New Roman"/>
        </w:rPr>
      </w:pPr>
      <w:r>
        <w:rPr>
          <w:rFonts w:asciiTheme="majorHAnsi" w:hAnsiTheme="majorHAnsi" w:cs="Times New Roman"/>
        </w:rPr>
        <w:t>OBR||||^^^^Word Processing^99WP</w:t>
      </w:r>
    </w:p>
    <w:p w14:paraId="14F6F8FA" w14:textId="77777777" w:rsidR="00BC262B" w:rsidRPr="005136AF" w:rsidRDefault="00BC262B" w:rsidP="00BC262B">
      <w:pPr>
        <w:rPr>
          <w:rFonts w:asciiTheme="majorHAnsi" w:hAnsiTheme="majorHAnsi" w:cs="Times New Roman"/>
        </w:rPr>
      </w:pPr>
      <w:r>
        <w:rPr>
          <w:rFonts w:asciiTheme="majorHAnsi" w:hAnsiTheme="majorHAnsi" w:cs="Times New Roman"/>
        </w:rPr>
        <w:t>NTE|1|L|&gt;&gt; Nursing Instructions</w:t>
      </w:r>
    </w:p>
    <w:p w14:paraId="61BA40A5"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 xml:space="preserve">NTE|2|L|Restrain type: Side rails, Soft wrist, </w:t>
      </w:r>
      <w:r>
        <w:rPr>
          <w:rFonts w:asciiTheme="majorHAnsi" w:hAnsiTheme="majorHAnsi" w:cs="Times New Roman"/>
        </w:rPr>
        <w:t xml:space="preserve">Soft ankle, Cloth mittens, Bed </w:t>
      </w:r>
    </w:p>
    <w:p w14:paraId="414EF220" w14:textId="77777777" w:rsidR="00BC262B" w:rsidRPr="005136AF" w:rsidRDefault="00BC262B" w:rsidP="00BC262B">
      <w:pPr>
        <w:rPr>
          <w:rFonts w:asciiTheme="majorHAnsi" w:hAnsiTheme="majorHAnsi" w:cs="Times New Roman"/>
        </w:rPr>
      </w:pPr>
      <w:r>
        <w:rPr>
          <w:rFonts w:asciiTheme="majorHAnsi" w:hAnsiTheme="majorHAnsi" w:cs="Times New Roman"/>
        </w:rPr>
        <w:t>NTE|3|L|enclosure, Seclusion</w:t>
      </w:r>
    </w:p>
    <w:p w14:paraId="0CAB9CF4"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NTE|4|L| Reason:  Promote</w:t>
      </w:r>
      <w:r>
        <w:rPr>
          <w:rFonts w:asciiTheme="majorHAnsi" w:hAnsiTheme="majorHAnsi" w:cs="Times New Roman"/>
        </w:rPr>
        <w:t xml:space="preserve"> Medical Healing/Danger to Self</w:t>
      </w:r>
    </w:p>
    <w:p w14:paraId="2EB102A0"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NTE|5|L| Not to Exc</w:t>
      </w:r>
      <w:r>
        <w:rPr>
          <w:rFonts w:asciiTheme="majorHAnsi" w:hAnsiTheme="majorHAnsi" w:cs="Times New Roman"/>
        </w:rPr>
        <w:t>eed 24 hours for Initial order.</w:t>
      </w:r>
    </w:p>
    <w:p w14:paraId="57BE80A0"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NTE|6|L| Restraint Alternatives:  Close observation,</w:t>
      </w:r>
      <w:r>
        <w:rPr>
          <w:rFonts w:asciiTheme="majorHAnsi" w:hAnsiTheme="majorHAnsi" w:cs="Times New Roman"/>
        </w:rPr>
        <w:t xml:space="preserve"> Personal items and nurse call </w:t>
      </w:r>
    </w:p>
    <w:p w14:paraId="4259656C" w14:textId="77777777" w:rsidR="00BC262B" w:rsidRPr="005136AF" w:rsidRDefault="00BC262B" w:rsidP="00BC262B">
      <w:pPr>
        <w:rPr>
          <w:rFonts w:asciiTheme="majorHAnsi" w:hAnsiTheme="majorHAnsi" w:cs="Times New Roman"/>
        </w:rPr>
      </w:pPr>
      <w:r>
        <w:rPr>
          <w:rFonts w:asciiTheme="majorHAnsi" w:hAnsiTheme="majorHAnsi" w:cs="Times New Roman"/>
        </w:rPr>
        <w:t xml:space="preserve">NTE|7|L|light </w:t>
      </w:r>
    </w:p>
    <w:p w14:paraId="7A94BE44"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NTE|8|L|within reach, Time o</w:t>
      </w:r>
      <w:r>
        <w:rPr>
          <w:rFonts w:asciiTheme="majorHAnsi" w:hAnsiTheme="majorHAnsi" w:cs="Times New Roman"/>
        </w:rPr>
        <w:t>ut, Provide frequent ambulation</w:t>
      </w:r>
    </w:p>
    <w:p w14:paraId="37543555"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 xml:space="preserve">NTE|9|L| Flow Sheet Documentation:  Observe patient </w:t>
      </w:r>
      <w:r>
        <w:rPr>
          <w:rFonts w:asciiTheme="majorHAnsi" w:hAnsiTheme="majorHAnsi" w:cs="Times New Roman"/>
        </w:rPr>
        <w:t>Q1H, assist PRN Monitor patient</w:t>
      </w:r>
    </w:p>
    <w:p w14:paraId="348ED6D2"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NTE|10|L|Q2H for care</w:t>
      </w:r>
      <w:r>
        <w:rPr>
          <w:rFonts w:asciiTheme="majorHAnsi" w:hAnsiTheme="majorHAnsi" w:cs="Times New Roman"/>
        </w:rPr>
        <w:t xml:space="preserve"> needs.  RN assessment QShifts.</w:t>
      </w:r>
    </w:p>
    <w:p w14:paraId="66D40111"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NTE|11|L| VistA Documentation:  Document entry and release for each res</w:t>
      </w:r>
      <w:r>
        <w:rPr>
          <w:rFonts w:asciiTheme="majorHAnsi" w:hAnsiTheme="majorHAnsi" w:cs="Times New Roman"/>
        </w:rPr>
        <w:t xml:space="preserve">traint </w:t>
      </w:r>
    </w:p>
    <w:p w14:paraId="6E39CDA7" w14:textId="77777777" w:rsidR="00BC262B" w:rsidRPr="005136AF" w:rsidRDefault="00BC262B" w:rsidP="00BC262B">
      <w:pPr>
        <w:rPr>
          <w:rFonts w:asciiTheme="majorHAnsi" w:hAnsiTheme="majorHAnsi" w:cs="Times New Roman"/>
        </w:rPr>
      </w:pPr>
      <w:r>
        <w:rPr>
          <w:rFonts w:asciiTheme="majorHAnsi" w:hAnsiTheme="majorHAnsi" w:cs="Times New Roman"/>
        </w:rPr>
        <w:t>NTE|12|L|episode.</w:t>
      </w:r>
    </w:p>
    <w:p w14:paraId="3A936FC3"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 xml:space="preserve">NTE|13|L|   </w:t>
      </w:r>
    </w:p>
    <w:p w14:paraId="45335B7D" w14:textId="77777777" w:rsidR="00BC262B" w:rsidRDefault="00BC262B" w:rsidP="00BC262B">
      <w:pPr>
        <w:rPr>
          <w:rFonts w:asciiTheme="majorHAnsi" w:hAnsiTheme="majorHAnsi" w:cs="Times New Roman"/>
          <w:b/>
          <w:i/>
          <w:sz w:val="32"/>
          <w:szCs w:val="32"/>
        </w:rPr>
      </w:pPr>
      <w:r w:rsidRPr="005136AF" w:rsidDel="005136AF">
        <w:rPr>
          <w:rFonts w:asciiTheme="majorHAnsi" w:hAnsiTheme="majorHAnsi" w:cs="Times New Roman"/>
        </w:rPr>
        <w:t xml:space="preserve"> </w:t>
      </w:r>
    </w:p>
    <w:p w14:paraId="5E49A778" w14:textId="77777777" w:rsidR="00BC262B" w:rsidRPr="000F483F" w:rsidRDefault="00BC262B" w:rsidP="00BC262B">
      <w:pPr>
        <w:pStyle w:val="Style4"/>
      </w:pPr>
      <w:r w:rsidRPr="000F483F">
        <w:t>--Radiology ORM</w:t>
      </w:r>
    </w:p>
    <w:p w14:paraId="4AAA975C" w14:textId="77777777" w:rsidR="00BC262B" w:rsidRPr="005136AF" w:rsidRDefault="00BC262B" w:rsidP="00BC262B">
      <w:pPr>
        <w:rPr>
          <w:rFonts w:asciiTheme="majorHAnsi" w:hAnsiTheme="majorHAnsi"/>
        </w:rPr>
      </w:pPr>
      <w:r w:rsidRPr="005136AF">
        <w:rPr>
          <w:rFonts w:asciiTheme="majorHAnsi" w:hAnsiTheme="majorHAnsi"/>
        </w:rPr>
        <w:t>MSH|^~\&amp;|DSIH SR|500|DSIH CL|500|20130820135422-0500||ORM^O01|50010288|P|2.3.1|||AL|NE|USA</w:t>
      </w:r>
    </w:p>
    <w:p w14:paraId="0D7D8C6D" w14:textId="77777777" w:rsidR="00BC262B" w:rsidRPr="005136AF" w:rsidRDefault="00BC262B" w:rsidP="00BC262B">
      <w:pPr>
        <w:rPr>
          <w:rFonts w:asciiTheme="majorHAnsi" w:hAnsiTheme="majorHAnsi"/>
        </w:rPr>
      </w:pPr>
      <w:r w:rsidRPr="005136AF">
        <w:rPr>
          <w:rFonts w:asciiTheme="majorHAnsi" w:hAnsiTheme="majorHAnsi"/>
        </w:rPr>
        <w:t>PID|1|5000000240V461023|5000000240V461023^^^USVHA&amp;&amp;0363^NI^VA FACILITY ID&amp;500&amp;L^^20130820~666660202^^^USSSA&amp;&amp;0363^SS^VA FACILITY ID&amp;500&amp;L~100003^^^USVHA&amp;&amp;0363^PI^VA FACILITY ID&amp;500&amp;L|100003|DATABRIDGE^PATIENTEIGHT^^^^^L|JIN^^^^^^M|19320222|M||</w:t>
      </w:r>
    </w:p>
    <w:p w14:paraId="2480E992" w14:textId="77777777" w:rsidR="00BC262B" w:rsidRPr="005136AF" w:rsidRDefault="00BC262B" w:rsidP="00BC262B">
      <w:pPr>
        <w:rPr>
          <w:rFonts w:asciiTheme="majorHAnsi" w:hAnsiTheme="majorHAnsi"/>
        </w:rPr>
      </w:pPr>
      <w:r w:rsidRPr="005136AF">
        <w:rPr>
          <w:rFonts w:asciiTheme="majorHAnsi" w:hAnsiTheme="majorHAnsi"/>
        </w:rPr>
        <w:t>^^0005^^^CDC|231 AKSDLJ ASKDLJF^^NORCROSS^GA^30091^USA^P^^135~^^SEOUL^GA^^^N|135^GWINNETT^VA5|(213)123-1331^WPN^PH|(213)123-1331||S^NEVER MARRIED^VA11|42^CHRISTIAN (NON-SPECIFIC)^VA13|6394^1086|666660202|||</w:t>
      </w:r>
      <w:r>
        <w:rPr>
          <w:rFonts w:asciiTheme="majorHAnsi" w:hAnsiTheme="majorHAnsi"/>
        </w:rPr>
        <w:t>^^0189^^^CDC|SEOUL GA|N||||||||</w:t>
      </w:r>
    </w:p>
    <w:p w14:paraId="008D53D2" w14:textId="77777777" w:rsidR="00BC262B" w:rsidRPr="005136AF" w:rsidRDefault="00BC262B" w:rsidP="00BC262B">
      <w:pPr>
        <w:rPr>
          <w:rFonts w:asciiTheme="majorHAnsi" w:hAnsiTheme="majorHAnsi"/>
        </w:rPr>
      </w:pPr>
      <w:r w:rsidRPr="005136AF">
        <w:rPr>
          <w:rFonts w:asciiTheme="majorHAnsi" w:hAnsiTheme="majorHAnsi"/>
        </w:rPr>
        <w:t>PV1|1|I|ICU/CCU^ICU^3|||^^|10000000048^CPRSATTENDING^ONE^^^^BS|||15^GENERAL(ACUTE MEDICINE)^M^MEDICINE||||||||NSC VETERAN|||12||||||||||||||||||515.6|||||2</w:t>
      </w:r>
      <w:r>
        <w:rPr>
          <w:rFonts w:asciiTheme="majorHAnsi" w:hAnsiTheme="majorHAnsi"/>
        </w:rPr>
        <w:t>0130813153816-0500|""|||||6394|</w:t>
      </w:r>
    </w:p>
    <w:p w14:paraId="48D5413B" w14:textId="77777777" w:rsidR="00BC262B" w:rsidRPr="005136AF" w:rsidRDefault="00BC262B" w:rsidP="00BC262B">
      <w:pPr>
        <w:rPr>
          <w:rFonts w:asciiTheme="majorHAnsi" w:hAnsiTheme="majorHAnsi"/>
        </w:rPr>
      </w:pPr>
      <w:r w:rsidRPr="005136AF">
        <w:rPr>
          <w:rFonts w:asciiTheme="majorHAnsi" w:hAnsiTheme="majorHAnsi"/>
        </w:rPr>
        <w:t>ORC|NW|19284;1^OR|||p||^^^201308201354-0500^^R||201308201354-0500|10000000032^CPRSPHYSICIAN^ONE||10000000032^CPRSPHYSICIAN^ONE|||20130820135422-0500|E^ELECTRONICALLY ENTERED^99ORN^^^|</w:t>
      </w:r>
    </w:p>
    <w:p w14:paraId="38345924" w14:textId="77777777" w:rsidR="00BC262B" w:rsidRPr="005136AF" w:rsidRDefault="00BC262B" w:rsidP="00BC262B">
      <w:pPr>
        <w:rPr>
          <w:rFonts w:asciiTheme="majorHAnsi" w:hAnsiTheme="majorHAnsi"/>
        </w:rPr>
      </w:pPr>
    </w:p>
    <w:p w14:paraId="4B4C7DD0" w14:textId="77777777" w:rsidR="00BC262B" w:rsidRPr="005136AF" w:rsidRDefault="00BC262B" w:rsidP="00BC262B">
      <w:pPr>
        <w:rPr>
          <w:rFonts w:asciiTheme="majorHAnsi" w:hAnsiTheme="majorHAnsi"/>
        </w:rPr>
      </w:pPr>
      <w:r w:rsidRPr="005136AF">
        <w:rPr>
          <w:rFonts w:asciiTheme="majorHAnsi" w:hAnsiTheme="majorHAnsi"/>
        </w:rPr>
        <w:t>OBR|1|||73100^^CPT4^135^WRIST 2 VIEWS^99RAP||||||||isolation||||||AAAA-NM|2^57|||||||||||WHLC|\S\Possible wrist injury</w:t>
      </w:r>
    </w:p>
    <w:p w14:paraId="50837632" w14:textId="77777777" w:rsidR="00BC262B" w:rsidRDefault="00BC262B" w:rsidP="00BC262B">
      <w:pPr>
        <w:rPr>
          <w:rFonts w:asciiTheme="majorHAnsi" w:hAnsiTheme="majorHAnsi" w:cs="Times New Roman"/>
          <w:b/>
          <w:i/>
          <w:sz w:val="32"/>
          <w:szCs w:val="32"/>
        </w:rPr>
      </w:pPr>
      <w:r w:rsidRPr="005136AF" w:rsidDel="005136AF">
        <w:rPr>
          <w:rFonts w:asciiTheme="majorHAnsi" w:hAnsiTheme="majorHAnsi"/>
        </w:rPr>
        <w:t xml:space="preserve"> </w:t>
      </w:r>
    </w:p>
    <w:p w14:paraId="5E5A29A3" w14:textId="77777777" w:rsidR="00BC262B" w:rsidRPr="000F483F" w:rsidRDefault="00BC262B" w:rsidP="00BC262B">
      <w:pPr>
        <w:pStyle w:val="Style4"/>
      </w:pPr>
      <w:r w:rsidRPr="000F483F">
        <w:t xml:space="preserve">--Laboratory Order </w:t>
      </w:r>
    </w:p>
    <w:p w14:paraId="43FC4B60"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MSH|^~\&amp;|DSIH SR|500|DSIH CL|500|20130820135512-0500||ORM^O01|50010289|P|2.3.1|||AL|NE|USA</w:t>
      </w:r>
    </w:p>
    <w:p w14:paraId="40E470B3"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PID|1|5000000240V461023|5000000240V461023^^^USVHA&amp;&amp;0363^NI^VA FACILITY ID&amp;500&amp;L^^20130820~666660202^^^USSSA&amp;&amp;0363^SS^VA FACILITY ID&amp;500&amp;L~100003^^^USVHA&amp;&amp;0363^PI^VA FACILITY ID&amp;500&amp;L|100003|DATABRIDGE^PATIENTEIGHT^^^^^L|JIN^^^^^^M|19320222|M||</w:t>
      </w:r>
    </w:p>
    <w:p w14:paraId="16C4602B"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^^0005^^^CDC|231 AKSDLJ ASKDLJF^^NORCROSS^GA^30091^USA^P^^135~^^SEOUL^GA^^^N|135^GWINNETT^VA5|(213)123-1331^WPN^PH|(213)123-1331||S^NEVER MARRIED^VA11|42^CHRISTIAN (NON-SPECIFIC)^VA13|6394^1086|666660202|||^^0189^</w:t>
      </w:r>
      <w:r>
        <w:rPr>
          <w:rFonts w:asciiTheme="majorHAnsi" w:hAnsiTheme="majorHAnsi" w:cs="Times New Roman"/>
        </w:rPr>
        <w:t>^^CDC|SEOUL GA|N||||||||</w:t>
      </w:r>
    </w:p>
    <w:p w14:paraId="06A9FCA2"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PV1|1|I|ICU/CCU^ICU^3|||^^|10000000048^CPRSATTENDING^ONE^^^^BS|||15^GENERAL(ACUTE MEDICINE)^M^MEDICINE||||||||NSC VETERAN|||12||||||||||||||||||515.6|||||2</w:t>
      </w:r>
      <w:r>
        <w:rPr>
          <w:rFonts w:asciiTheme="majorHAnsi" w:hAnsiTheme="majorHAnsi" w:cs="Times New Roman"/>
        </w:rPr>
        <w:t>0130813153816-0500|""|||||6394|</w:t>
      </w:r>
    </w:p>
    <w:p w14:paraId="424D905E"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ORC|NW|19285;1^OR|||p||^^^201308201530-0500^||201308201355-0500|10000000032^CPRSPHYSICIAN^ONE||10000000032^CPRSPHYSICIAN^ONE|||20130820135512-0500|E^E</w:t>
      </w:r>
      <w:r>
        <w:rPr>
          <w:rFonts w:asciiTheme="majorHAnsi" w:hAnsiTheme="majorHAnsi" w:cs="Times New Roman"/>
        </w:rPr>
        <w:t>LECTRONICALLY ENTERED^99ORN^^^|</w:t>
      </w:r>
    </w:p>
    <w:p w14:paraId="34A844DC" w14:textId="77777777" w:rsidR="00BC262B" w:rsidRPr="005136AF" w:rsidRDefault="00BC262B" w:rsidP="00BC262B">
      <w:pPr>
        <w:rPr>
          <w:rFonts w:asciiTheme="majorHAnsi" w:hAnsiTheme="majorHAnsi" w:cs="Times New Roman"/>
        </w:rPr>
      </w:pPr>
      <w:r w:rsidRPr="005136AF">
        <w:rPr>
          <w:rFonts w:asciiTheme="majorHAnsi" w:hAnsiTheme="majorHAnsi" w:cs="Times New Roman"/>
        </w:rPr>
        <w:t>OBR|1|||85140.0000^^NLT^1320^HGB \T\ HCT^99LRT|||||||L||||0X000;BLOOD;SNM;3;BLOOD  ;99LRS^^^70;BLOOD;99LRX||||||||||||^^^^^R;9</w:t>
      </w:r>
    </w:p>
    <w:p w14:paraId="3666762D" w14:textId="77777777" w:rsidR="00BC262B" w:rsidRDefault="00BC262B" w:rsidP="00BC262B">
      <w:pPr>
        <w:rPr>
          <w:rFonts w:asciiTheme="majorHAnsi" w:hAnsiTheme="majorHAnsi" w:cs="Times New Roman"/>
          <w:b/>
          <w:color w:val="FF0000"/>
        </w:rPr>
      </w:pPr>
      <w:r w:rsidRPr="005136AF" w:rsidDel="005136AF">
        <w:rPr>
          <w:rFonts w:asciiTheme="majorHAnsi" w:hAnsiTheme="majorHAnsi" w:cs="Times New Roman"/>
        </w:rPr>
        <w:t xml:space="preserve"> </w:t>
      </w:r>
    </w:p>
    <w:p w14:paraId="13D0766A" w14:textId="77777777" w:rsidR="00BC262B" w:rsidRDefault="00BC262B" w:rsidP="00BC262B">
      <w:pPr>
        <w:rPr>
          <w:rFonts w:asciiTheme="majorHAnsi" w:hAnsiTheme="majorHAnsi" w:cs="Times New Roman"/>
          <w:b/>
          <w:i/>
          <w:sz w:val="32"/>
          <w:szCs w:val="32"/>
        </w:rPr>
      </w:pPr>
      <w:r>
        <w:rPr>
          <w:rFonts w:asciiTheme="majorHAnsi" w:hAnsiTheme="majorHAnsi" w:cs="Times New Roman"/>
          <w:b/>
          <w:i/>
          <w:sz w:val="32"/>
          <w:szCs w:val="32"/>
        </w:rPr>
        <w:t>Microbiology C&amp;S Message ORM</w:t>
      </w:r>
    </w:p>
    <w:p w14:paraId="3F5B80B9" w14:textId="77777777" w:rsidR="00BC262B" w:rsidRDefault="00BC262B" w:rsidP="00BC262B">
      <w:r>
        <w:t>MSH|^~\&amp;|DSIH SR|500|DSIH CL|500|20130930083602-0500||ORM^O01|5009495|P|2.3.1|||AL|NE|USA</w:t>
      </w:r>
    </w:p>
    <w:p w14:paraId="3466063C" w14:textId="77777777" w:rsidR="00BC262B" w:rsidRDefault="00BC262B" w:rsidP="00BC262B">
      <w:r>
        <w:t>PID|1|5000000040V317188|</w:t>
      </w:r>
    </w:p>
    <w:p w14:paraId="4909FB25" w14:textId="77777777" w:rsidR="00BC262B" w:rsidRDefault="00BC262B" w:rsidP="00BC262B">
      <w:r>
        <w:t>5000000040V317188^^^USVHA&amp;&amp;0363^NI^VA FACILITY ID&amp;500&amp;L^^20130930~666669876^^^USSSA&amp;&amp;0363^SS^VA FACILITY ID&amp;500&amp;L~^^^USDOD&amp;&amp;0363^TIN^VA FACILITY ID&amp;500&amp;L~^^^USDOD&amp;&amp;0363^FIN^VA FACILITY ID&amp;500&amp;L~736^^^USVHA&amp;&amp;0363^PI^VA FACILITY ID&amp;500&amp;L|736|</w:t>
      </w:r>
    </w:p>
    <w:p w14:paraId="1EF4A1FF" w14:textId="77777777" w:rsidR="00BC262B" w:rsidRDefault="00BC262B" w:rsidP="00BC262B">
      <w:r>
        <w:t>DATABRIDGE^PATIENTONE^^^^^L||19540214|M||^^0005^^^CDC|123 main Street^^SW RANCHES^FL^33332^USA^P^^~^^^^^^N|||||||6328^1032|666669876|||^^0189^^^CDC||N||||||||</w:t>
      </w:r>
    </w:p>
    <w:p w14:paraId="29F7682A" w14:textId="77777777" w:rsidR="00BC262B" w:rsidRDefault="00BC262B" w:rsidP="00BC262B">
      <w:r>
        <w:t>PV1|1|I|ICU/CCU^1^2|||^^|10000000048^CPRSATTENDING^ONE^^^^BS|||15^GENERAL(ACUTE MEDICINE)^M^MEDICINE||||||||SC VETERAN|||12||||||||||||||||||515.6|||||20130923130144-0500|""|||||6328|</w:t>
      </w:r>
    </w:p>
    <w:p w14:paraId="1363D366" w14:textId="77777777" w:rsidR="00BC262B" w:rsidRDefault="00BC262B" w:rsidP="00BC262B">
      <w:r>
        <w:t>ORC|NW|19203;1^OR|||p||^^^201309300836-0500^||201309300835-0500|10000000032^CPRSPHYSICIAN^ONE||10000000032^CPRSPHYSICIAN^ONE|||20130930083602-0500|E^ELECTRONICALLY ENTERED^99ORN^^^|</w:t>
      </w:r>
    </w:p>
    <w:p w14:paraId="77B1B61C" w14:textId="77777777" w:rsidR="00BC262B" w:rsidRDefault="00BC262B" w:rsidP="00BC262B">
      <w:r>
        <w:t>OBR|1|||87993.0000^^NLT^548^CULTURE \T\ SUSCEPTIBILITY^99LRT|||||||O||||X9818;ADRENAL PLEXUS;SNM;50;SWAB;99LRS^^^7666;ADRENAL PLEXUS;99LRX||||||||||||^^^^^R;9</w:t>
      </w:r>
    </w:p>
    <w:p w14:paraId="77A44A01" w14:textId="77777777" w:rsidR="00BC262B" w:rsidRDefault="00BC262B" w:rsidP="00BC262B">
      <w:pPr>
        <w:rPr>
          <w:rFonts w:asciiTheme="majorHAnsi" w:hAnsiTheme="majorHAnsi" w:cs="Times New Roman"/>
          <w:b/>
          <w:i/>
          <w:sz w:val="32"/>
          <w:szCs w:val="32"/>
        </w:rPr>
      </w:pPr>
      <w:r>
        <w:t>NTE|1|P|\R\For Test: CULTURE \T\ SUSCEPTIBILITY\R\Serous drainage</w:t>
      </w:r>
    </w:p>
    <w:p w14:paraId="1ED2D8A1" w14:textId="06C751E9" w:rsidR="2EA1EBA4" w:rsidRDefault="2EA1EBA4">
      <w:r>
        <w:t>ZIL|1|500</w:t>
      </w:r>
    </w:p>
    <w:p w14:paraId="74B7EFB0" w14:textId="77777777" w:rsidR="00BC262B" w:rsidRPr="001C6A29" w:rsidRDefault="00BC262B" w:rsidP="00BC262B">
      <w:pPr>
        <w:rPr>
          <w:rFonts w:asciiTheme="majorHAnsi" w:hAnsiTheme="majorHAnsi" w:cs="Times New Roman"/>
          <w:b/>
          <w:i/>
          <w:sz w:val="32"/>
          <w:szCs w:val="32"/>
        </w:rPr>
      </w:pPr>
      <w:r w:rsidRPr="001C6A29">
        <w:rPr>
          <w:rFonts w:asciiTheme="majorHAnsi" w:hAnsiTheme="majorHAnsi" w:cs="Times New Roman"/>
          <w:b/>
          <w:i/>
          <w:sz w:val="32"/>
          <w:szCs w:val="32"/>
        </w:rPr>
        <w:t>--M</w:t>
      </w:r>
      <w:r>
        <w:rPr>
          <w:rFonts w:asciiTheme="majorHAnsi" w:hAnsiTheme="majorHAnsi" w:cs="Times New Roman"/>
          <w:b/>
          <w:i/>
          <w:sz w:val="32"/>
          <w:szCs w:val="32"/>
        </w:rPr>
        <w:t>icrobiology</w:t>
      </w:r>
      <w:r w:rsidRPr="001C6A29">
        <w:rPr>
          <w:rFonts w:asciiTheme="majorHAnsi" w:hAnsiTheme="majorHAnsi" w:cs="Times New Roman"/>
          <w:b/>
          <w:i/>
          <w:sz w:val="32"/>
          <w:szCs w:val="32"/>
        </w:rPr>
        <w:t xml:space="preserve"> C&amp;S M</w:t>
      </w:r>
      <w:r>
        <w:rPr>
          <w:rFonts w:asciiTheme="majorHAnsi" w:hAnsiTheme="majorHAnsi" w:cs="Times New Roman"/>
          <w:b/>
          <w:i/>
          <w:sz w:val="32"/>
          <w:szCs w:val="32"/>
        </w:rPr>
        <w:t>essage ORU</w:t>
      </w:r>
    </w:p>
    <w:p w14:paraId="4F731F5C"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MSH|^~\&amp;|DSIH SR|500|DSIH CL|500|20120927091705-0500||ORU^R01|50041017|P|2.4|||AL|NE|USA</w:t>
      </w:r>
    </w:p>
    <w:p w14:paraId="0E86DFF8"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PID|1|5000000044V986012|5000000044V986012^^^USVHA&amp;&amp;0363^NI^VA FACILITY ID&amp;500&amp;L^^20120927~666660001^^^USSSA&amp;&amp;0363^SS^VA FACILITY ID&amp;500&amp;L~369^^^USVHA&amp;&amp;0363^PI^VA FACILITY ID&amp;500&amp;L~543678123^^^USVBA&amp;&amp;03</w:t>
      </w:r>
      <w:r>
        <w:rPr>
          <w:rFonts w:asciiTheme="majorHAnsi" w:hAnsiTheme="majorHAnsi" w:cs="Times New Roman"/>
        </w:rPr>
        <w:t>63^PN^VA FACILITY ID&amp;500&amp;L|369|</w:t>
      </w:r>
      <w:r w:rsidRPr="009D34C4">
        <w:rPr>
          <w:rFonts w:asciiTheme="majorHAnsi" w:hAnsiTheme="majorHAnsi" w:cs="Times New Roman"/>
        </w:rPr>
        <w:t xml:space="preserve">CPRSPATIENT^ONE^M^^^^L|JONES^^^^^^M|19491231|M||^^0005^^^CDC|5000 NORTH MAIN STREET^^^ONTERIO^RF1D4^CAN^P^^~^^SOMEWHERE^NY^^^N|||||S^NEVER </w:t>
      </w:r>
      <w:r>
        <w:rPr>
          <w:rFonts w:asciiTheme="majorHAnsi" w:hAnsiTheme="majorHAnsi" w:cs="Times New Roman"/>
        </w:rPr>
        <w:t xml:space="preserve">MARRIED^VA11|29^UNKNOWN/NO </w:t>
      </w:r>
      <w:r w:rsidRPr="009D34C4">
        <w:rPr>
          <w:rFonts w:asciiTheme="majorHAnsi" w:hAnsiTheme="majorHAnsi" w:cs="Times New Roman"/>
        </w:rPr>
        <w:t>PREFERENCE^VA13|</w:t>
      </w:r>
      <w:r w:rsidRPr="000D2BDF">
        <w:t xml:space="preserve"> </w:t>
      </w:r>
      <w:r w:rsidRPr="000D2BDF">
        <w:rPr>
          <w:rFonts w:asciiTheme="majorHAnsi" w:hAnsiTheme="majorHAnsi" w:cs="Times New Roman"/>
        </w:rPr>
        <w:t>6328^</w:t>
      </w:r>
      <w:r>
        <w:rPr>
          <w:rFonts w:asciiTheme="majorHAnsi" w:hAnsiTheme="majorHAnsi" w:cs="Times New Roman"/>
        </w:rPr>
        <w:t>1302|</w:t>
      </w:r>
      <w:r w:rsidRPr="009D34C4">
        <w:rPr>
          <w:rFonts w:asciiTheme="majorHAnsi" w:hAnsiTheme="majorHAnsi" w:cs="Times New Roman"/>
        </w:rPr>
        <w:t>666660001|||^^0189^^^CDC|SOMEWHERE NY|||||||||</w:t>
      </w:r>
    </w:p>
    <w:p w14:paraId="674AF4DF"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PV1|1|I|ICU/CCU^ICU^3|||^^|10000000250^CPRSARTECH^ONE|||2||||||||SC VETERAN|||12||||||||||||||||||515.6|||||20120925135101-0500||||||12458</w:t>
      </w:r>
    </w:p>
    <w:p w14:paraId="41A10FAA"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ORC|RE|7512000026^LR^SMA.FO-ALBANY.MED.VA.GOV^DNS|7512000026^LR^SMA.FO-ALBANY.MED.VA.GOV^DNS|||||||</w:t>
      </w:r>
      <w:r w:rsidRPr="005136AF">
        <w:rPr>
          <w:rFonts w:asciiTheme="majorHAnsi" w:hAnsiTheme="majorHAnsi" w:cs="Times New Roman"/>
        </w:rPr>
        <w:t>10000000032^CPRSPHYSICIAN^ONE</w:t>
      </w:r>
      <w:r w:rsidRPr="009D34C4">
        <w:rPr>
          <w:rFonts w:asciiTheme="majorHAnsi" w:hAnsiTheme="majorHAnsi" w:cs="Times New Roman"/>
        </w:rPr>
        <w:t xml:space="preserve"> ||10000000032-VA500^CPRSPHYSICIAN^ONE^^^DR^MD^99VA4|ICU/CCU^^^500&amp;SMA.FO-ALBANY.MED.VA.G</w:t>
      </w:r>
      <w:r>
        <w:rPr>
          <w:rFonts w:asciiTheme="majorHAnsi" w:hAnsiTheme="majorHAnsi" w:cs="Times New Roman"/>
        </w:rPr>
        <w:t>OV&amp;DNS^^N||||500^TROY^99VA4||||</w:t>
      </w:r>
      <w:r w:rsidRPr="009D34C4">
        <w:rPr>
          <w:rFonts w:asciiTheme="majorHAnsi" w:hAnsiTheme="majorHAnsi" w:cs="Times New Roman"/>
        </w:rPr>
        <w:t>TROY^L^500^^^USVHA^FI^^A^500|VA MEDICAL CENTER^1 3RD sT.^ALBANY^NY^12180-0097^USA|</w:t>
      </w:r>
    </w:p>
    <w:p w14:paraId="5AE2C1E0"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OBR|1|7512000026^LR^SMA.FO-ALBANY.MED.VA.GOV^DNS|7512000026^LR^SMA.FO-ALBANY.MED.VA.GOV^DNS|87993.0000^Micro Bacteriology Culture^99VA64|||20120927091509-</w:t>
      </w:r>
      <w:r>
        <w:rPr>
          <w:rFonts w:asciiTheme="majorHAnsi" w:hAnsiTheme="majorHAnsi" w:cs="Times New Roman"/>
        </w:rPr>
        <w:t>0500|||||||20120927091514-0500|</w:t>
      </w:r>
      <w:r w:rsidRPr="009D34C4">
        <w:rPr>
          <w:rFonts w:asciiTheme="majorHAnsi" w:hAnsiTheme="majorHAnsi" w:cs="Times New Roman"/>
        </w:rPr>
        <w:t>XXX&amp;Another message part&amp;HL70070&amp;T-01000&amp;SKIN&amp;SNM&amp;&amp;1974&amp;SKIN^^^40&amp;TISSUE&amp;99VA62|10000000032-VA500^CPRSPHYSICIAN^ONE^^^DR^MD^99VA4|||\S\\S\\S\\S\\S\\S\751200</w:t>
      </w:r>
      <w:r>
        <w:rPr>
          <w:rFonts w:asciiTheme="majorHAnsi" w:hAnsiTheme="majorHAnsi" w:cs="Times New Roman"/>
        </w:rPr>
        <w:t>0026|323\S\MI\S\6879071.908491|</w:t>
      </w:r>
      <w:r w:rsidRPr="009D34C4">
        <w:rPr>
          <w:rFonts w:asciiTheme="majorHAnsi" w:hAnsiTheme="majorHAnsi" w:cs="Times New Roman"/>
        </w:rPr>
        <w:t>MICRO 12 26\S\12\S\3120000\S\26\S\MICROBIOLOGY\S\MICRO\S\87993.0000|20120927||MB|F|||||||^^^^^^500&amp;SMA.FO-ALBANY.MED.VA.GOV&amp;DNS||||||||||||87999^MICROBIOLOGY PROCEDURE^C4^87993.0000^Mic</w:t>
      </w:r>
      <w:r>
        <w:rPr>
          <w:rFonts w:asciiTheme="majorHAnsi" w:hAnsiTheme="majorHAnsi" w:cs="Times New Roman"/>
        </w:rPr>
        <w:t>ro Bacteriology Culture^99VA64|</w:t>
      </w:r>
    </w:p>
    <w:p w14:paraId="48349567"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OBX|1|CWE|11475-1^MICROORGANISM IDENTIFIED:PRID:PT:XXX:NOM:CULTURE^LN^4652804^^99VA95.3^2.14^2.14^ORGANISM|12-1|E-2441^STAPHYLOCOCCUS AUREUS^SNM^2^STAPHYLOCOCCUS AUREUS^99VA61.2^1974^5.2^STAPHYLOCOCCUS AUREUS</w:t>
      </w:r>
      <w:r>
        <w:rPr>
          <w:rFonts w:asciiTheme="majorHAnsi" w:hAnsiTheme="majorHAnsi" w:cs="Times New Roman"/>
        </w:rPr>
        <w:t>|||A|||F|||20120927091509-0500|500^TROY^99VA4|10000000034</w:t>
      </w:r>
      <w:r w:rsidRPr="009D34C4">
        <w:rPr>
          <w:rFonts w:asciiTheme="majorHAnsi" w:hAnsiTheme="majorHAnsi" w:cs="Times New Roman"/>
        </w:rPr>
        <w:t>VA500^ROISTAFF^CHIEF^O^^^^99VA4|||||||TROY^L^500^^^USVHA^FI^^A^500|VA MEDICAL CENTER^1 3RD sT.^ALBANY^NY^12180-0097^USA|</w:t>
      </w:r>
    </w:p>
    <w:p w14:paraId="245460E5"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NTE|1|L|CLUSTERS~|RE^Remark^HL70364|</w:t>
      </w:r>
    </w:p>
    <w:p w14:paraId="5415E7D0"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OBX|2|ST|564-5^COLONY COUNT:NUM:PT:XXX:QN:VC^LN^4683874^^99VA95.3^2.14^2.14^QUANTITY|12-1|POSITIVE||||||F|||20120927091509-0500|500^TROY^99VA4|10000000034-VA500^ROISTAFF^CHIEF^O^^^^99VA4|||||||TROY^L^500^^^</w:t>
      </w:r>
      <w:r>
        <w:rPr>
          <w:rFonts w:asciiTheme="majorHAnsi" w:hAnsiTheme="majorHAnsi" w:cs="Times New Roman"/>
        </w:rPr>
        <w:t>USVHA^FI^^A^500|</w:t>
      </w:r>
      <w:r w:rsidRPr="009D34C4">
        <w:rPr>
          <w:rFonts w:asciiTheme="majorHAnsi" w:hAnsiTheme="majorHAnsi" w:cs="Times New Roman"/>
        </w:rPr>
        <w:t>VA MEDICAL CENTER^1 3RD sT.^ALBANY^NY^12180-0097^USA|</w:t>
      </w:r>
    </w:p>
    <w:p w14:paraId="676B005C"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OBR|2|7512000026^LR^SMA.FO-ALBANY.MED.VA.GOV^DNS|7512000026^LR^SMA.FO-ALBANY.MED.VA.GOV^DNS|87565.0000^Bacteriology Susc^99VA64|||20120927091509-</w:t>
      </w:r>
      <w:r>
        <w:rPr>
          <w:rFonts w:asciiTheme="majorHAnsi" w:hAnsiTheme="majorHAnsi" w:cs="Times New Roman"/>
        </w:rPr>
        <w:t>0500|||||||20120927091514-0500|</w:t>
      </w:r>
      <w:r w:rsidRPr="009D34C4">
        <w:rPr>
          <w:rFonts w:asciiTheme="majorHAnsi" w:hAnsiTheme="majorHAnsi" w:cs="Times New Roman"/>
        </w:rPr>
        <w:t>XXX&amp;Another message part&amp;HL70070&amp;T-01000&amp;SKIN&amp;SNM&amp;&amp;1974&amp;SKIN^^^40&amp;TISSUE&amp;99VA62|10000000032-VA500^CPRSPHYSICIAN^ONE^^^DR^MD^99VA4|||\S\\S\\S\\S\\S\\S\751200</w:t>
      </w:r>
      <w:r>
        <w:rPr>
          <w:rFonts w:asciiTheme="majorHAnsi" w:hAnsiTheme="majorHAnsi" w:cs="Times New Roman"/>
        </w:rPr>
        <w:t>0026|323\S\MI\S\6879071.908491|</w:t>
      </w:r>
      <w:r w:rsidRPr="009D34C4">
        <w:rPr>
          <w:rFonts w:asciiTheme="majorHAnsi" w:hAnsiTheme="majorHAnsi" w:cs="Times New Roman"/>
        </w:rPr>
        <w:t>MICRO 12 26\S\12\S\3120000\S\26\S\MICROBIOLOGY\S\MICRO\S\87565.0000|20120927||MB|F|11475-1&amp;MICROORGANISM IDENTIFIED:PRID:PT:XXX:NOM:CULTURE&amp;LN&amp;4652804&amp;&amp;99VA95.3&amp;2.14&amp;2.14&amp;ORGANISM^12-1^STAPHYLOCOCCUS AU</w:t>
      </w:r>
      <w:r>
        <w:rPr>
          <w:rFonts w:asciiTheme="majorHAnsi" w:hAnsiTheme="majorHAnsi" w:cs="Times New Roman"/>
        </w:rPr>
        <w:t>REUS|||7512000026^7512000026|||</w:t>
      </w:r>
      <w:r w:rsidRPr="009D34C4">
        <w:rPr>
          <w:rFonts w:asciiTheme="majorHAnsi" w:hAnsiTheme="majorHAnsi" w:cs="Times New Roman"/>
        </w:rPr>
        <w:t>^^^^^^500&amp;SMA.FO-ALBANY.MED.VA.GOV&amp;DNS||||||||||||87565.0000^Bacteriology Susc^99VA64|</w:t>
      </w:r>
    </w:p>
    <w:p w14:paraId="0EF9B58C"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OBX|1|ST|393-9^PENICILLIN G:SUSC:PT:ISLT:ORDQN:AGAR DIFFUSION^LN^4682184^^99VA95.3^2.14^2.14^PENICILLIN||S|||S|||F||4500665|20120927091509-0500|500^TROY^99VA4|10000000034-VA500^ROISTAFF^CHIEF^O^^^^99VA4|||||</w:t>
      </w:r>
      <w:r>
        <w:rPr>
          <w:rFonts w:asciiTheme="majorHAnsi" w:hAnsiTheme="majorHAnsi" w:cs="Times New Roman"/>
        </w:rPr>
        <w:t>||TROY^L^500^^^USVHA^FI^^A^500|</w:t>
      </w:r>
      <w:r w:rsidRPr="009D34C4">
        <w:rPr>
          <w:rFonts w:asciiTheme="majorHAnsi" w:hAnsiTheme="majorHAnsi" w:cs="Times New Roman"/>
        </w:rPr>
        <w:t>VA MEDICAL CENTER^1 3RD sT.^ALBANY^NY^12180-0097^USA|</w:t>
      </w:r>
    </w:p>
    <w:p w14:paraId="1CB67375"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OBX|2|ST|194-1^CLINDAMYCIN:SUSC:PT:ISLT:ORDQN:AGAR DIFFUSION^LN^4661159^^99VA95.3^2.14^2.14^CLINDAM||S|||S|||F||4500665|20120927091509-0500|500^TROY^99VA4|10000000034-VA500^ROISTAFF^CHIEF^O^^^^99VA4|||||||TROY^L^500^^^USVHA^FI^^A^</w:t>
      </w:r>
      <w:r>
        <w:rPr>
          <w:rFonts w:asciiTheme="majorHAnsi" w:hAnsiTheme="majorHAnsi" w:cs="Times New Roman"/>
        </w:rPr>
        <w:t>500|</w:t>
      </w:r>
      <w:r w:rsidRPr="009D34C4">
        <w:rPr>
          <w:rFonts w:asciiTheme="majorHAnsi" w:hAnsiTheme="majorHAnsi" w:cs="Times New Roman"/>
        </w:rPr>
        <w:t>VA MEDICAL CENTER^1 3RD sT.^ALBANY^NY^12180-0097^USA|</w:t>
      </w:r>
    </w:p>
    <w:p w14:paraId="1E7820CE"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OBX|3|ST|525-6^VANCOMYCIN:SUSC:PT:ISLT:ORDQN:AGAR DIFFUSION^LN^4683594^^99VA95.3^2.14^2.14^VANCOMYCIN||S|||S|||F||4500805|20120927091509-0500|500^TROY^99VA4|10000000034-VA500^ROISTAFF^CHIEF^O^^^^99VA4|||||</w:t>
      </w:r>
      <w:r>
        <w:rPr>
          <w:rFonts w:asciiTheme="majorHAnsi" w:hAnsiTheme="majorHAnsi" w:cs="Times New Roman"/>
        </w:rPr>
        <w:t>||TROY^L^500^^^USVHA^FI^^A^500|</w:t>
      </w:r>
      <w:r w:rsidRPr="009D34C4">
        <w:rPr>
          <w:rFonts w:asciiTheme="majorHAnsi" w:hAnsiTheme="majorHAnsi" w:cs="Times New Roman"/>
        </w:rPr>
        <w:t>VA MEDICAL CENTER^1 3RD sT.^ALBANY^NY^12180-0097^USA|</w:t>
      </w:r>
    </w:p>
    <w:p w14:paraId="018F3563"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OBX|4|ST|7017-7^GENTAMICIN.HIGH POTENCY:SUSC:PT:ISLT:ORDQN:AGAR DIFFUSION^LN^4685307^^99VA95.3^2.14^2.14^GENTAMICIN||S|||S|||F||4500665|20120927091509-0500|500^TROY^99VA4|10000000034-VA500^R</w:t>
      </w:r>
      <w:r>
        <w:rPr>
          <w:rFonts w:asciiTheme="majorHAnsi" w:hAnsiTheme="majorHAnsi" w:cs="Times New Roman"/>
        </w:rPr>
        <w:t>OISTAFF^CHIEF^O^^^^99VA4|||||||</w:t>
      </w:r>
      <w:r w:rsidRPr="009D34C4">
        <w:rPr>
          <w:rFonts w:asciiTheme="majorHAnsi" w:hAnsiTheme="majorHAnsi" w:cs="Times New Roman"/>
        </w:rPr>
        <w:t>TROY^L^500^^^USVHA^FI^^A^500|VA MEDICAL CENTER^1 3RD sT.^ALBANY^NY^12180-0097^USA|</w:t>
      </w:r>
    </w:p>
    <w:p w14:paraId="6DFFD36E"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OBX|5|ST|174-3^CHLORAMPHENICOL:SUSC:PT:ISLT:ORDQN:AGAR DIFFUSION^LN^4659122^^99VA95.3^2.14^2.14^CHLORAMPHENICOL||S|||S|||F||4500877|20120927091509-0500|500^TROY^99VA4|10000000034-VA500^ROISTAFF^CHIEF^O^^^^99VA4|||||</w:t>
      </w:r>
      <w:r>
        <w:rPr>
          <w:rFonts w:asciiTheme="majorHAnsi" w:hAnsiTheme="majorHAnsi" w:cs="Times New Roman"/>
        </w:rPr>
        <w:t>||TROY^L^500^^^USVHA^FI^^A^500|</w:t>
      </w:r>
      <w:r w:rsidRPr="009D34C4">
        <w:rPr>
          <w:rFonts w:asciiTheme="majorHAnsi" w:hAnsiTheme="majorHAnsi" w:cs="Times New Roman"/>
        </w:rPr>
        <w:t>VA MEDICAL CENTER^1 3RD sT.^ALBANY^NY^12180-0097^USA|</w:t>
      </w:r>
    </w:p>
    <w:p w14:paraId="0A5F1335"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OBX|6|ST|27^TETRACYCLINE^99VA62.06^^^^^^TETRACYCLINE||S|||S|||F||4500665|20120927091509-0500|500^TROY^99VA4|10000000034-VA500^ROISTAFF^CHIEF^O^^^^99VA4|||||||TROY^L^500^^^USVHA^FI^^A^500|VA MEDICAL CENTER^1 3RD sT.^ALBANY^NY^12180-0097^USA|</w:t>
      </w:r>
    </w:p>
    <w:p w14:paraId="7C709B03"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OBX|7|ST|98^BROXACILLIAN^99VA62.06^^^^^^BROXACILLIAN||S|||S|||F||4500877|20120927091509-0500|500^TROY^99VA4|10000000034-VA500^ROISTAFF^CHIEF^O^^^^99VA4|||||||TROY^L^500^^^USVHA^FI^^A^500|VA MEDICAL CENTER^1 3RD sT.^ALBANY^NY^12180-0097^USA|</w:t>
      </w:r>
    </w:p>
    <w:p w14:paraId="06F7BC3A"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OBX|8|ST|29-9^AMPICILLIN:SUSC:PT:ISLT:ORDQN:AGAR DIFFUSION^LN^4671355^^99VA95.3^2.14^2.14^AMPICILLIN||S|||S|||F||4500877|20120927091509-0500|500^TROY^99VA4|10000000034-VA500^ROISTAFF^CHIEF^O^^^^99VA4|||||</w:t>
      </w:r>
      <w:r>
        <w:rPr>
          <w:rFonts w:asciiTheme="majorHAnsi" w:hAnsiTheme="majorHAnsi" w:cs="Times New Roman"/>
        </w:rPr>
        <w:t>||TROY^L^500^^^USVHA^FI^^A^500|</w:t>
      </w:r>
      <w:r w:rsidRPr="009D34C4">
        <w:rPr>
          <w:rFonts w:asciiTheme="majorHAnsi" w:hAnsiTheme="majorHAnsi" w:cs="Times New Roman"/>
        </w:rPr>
        <w:t>VA MEDICAL CENTER^1 3RD sT.^ALBANY^NY^12180-0097^USA|</w:t>
      </w:r>
    </w:p>
    <w:p w14:paraId="68FCB38A"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OBX|9|ST|238-6^ERYTHROMYCIN+SULFISOXAZOLE:SUSC:PT:ISLT:ORDQN:AGAR DIFFUSION^LN^4665842^^99VA95.3^2.14^2.14^ERYTHROMYCIN||S|||S|||F||4500665|20120927091509-0500|500^TROY^99VA4|10000000034-VA500^R</w:t>
      </w:r>
      <w:r>
        <w:rPr>
          <w:rFonts w:asciiTheme="majorHAnsi" w:hAnsiTheme="majorHAnsi" w:cs="Times New Roman"/>
        </w:rPr>
        <w:t>OISTAFF^CHIEF^O^^^^99VA4|||||||</w:t>
      </w:r>
      <w:r w:rsidRPr="009D34C4">
        <w:rPr>
          <w:rFonts w:asciiTheme="majorHAnsi" w:hAnsiTheme="majorHAnsi" w:cs="Times New Roman"/>
        </w:rPr>
        <w:t>TROY^L^500^^^USVHA^FI^^A^500|VA MEDICAL CENTER^1 3R</w:t>
      </w:r>
      <w:r>
        <w:rPr>
          <w:rFonts w:asciiTheme="majorHAnsi" w:hAnsiTheme="majorHAnsi" w:cs="Times New Roman"/>
        </w:rPr>
        <w:t>D sT.^ALBANY^NY^12180-0097^USA|</w:t>
      </w:r>
    </w:p>
    <w:p w14:paraId="4180B75C"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OBX|10|ST|384-8^OXACILLIN:SUSC:PT:ISLT:ORDQN:AGAR DIFFUSION^LN^4681609^^99VA95.3^2.14^2.14^OXACILLIN||S|||S|||F||4500665|20120927091509-0500|500^TROY^99VA4|10000000034-VA500^ROISTAFF^CHIEF^O^^^^99VA4|||||</w:t>
      </w:r>
      <w:r>
        <w:rPr>
          <w:rFonts w:asciiTheme="majorHAnsi" w:hAnsiTheme="majorHAnsi" w:cs="Times New Roman"/>
        </w:rPr>
        <w:t>||TROY^L^500^^^USVHA^FI^^A^500|</w:t>
      </w:r>
      <w:r w:rsidRPr="009D34C4">
        <w:rPr>
          <w:rFonts w:asciiTheme="majorHAnsi" w:hAnsiTheme="majorHAnsi" w:cs="Times New Roman"/>
        </w:rPr>
        <w:t>VA MEDICAL CENTER^1 3RD sT.^ALBANY^NY^12180-0097^USA|</w:t>
      </w:r>
    </w:p>
    <w:p w14:paraId="0207126D" w14:textId="77777777" w:rsidR="00BC262B" w:rsidRPr="009D34C4" w:rsidRDefault="00BC262B" w:rsidP="00BC262B">
      <w:pPr>
        <w:rPr>
          <w:rFonts w:asciiTheme="majorHAnsi" w:hAnsiTheme="majorHAnsi" w:cs="Times New Roman"/>
        </w:rPr>
      </w:pPr>
      <w:r w:rsidRPr="009D34C4">
        <w:rPr>
          <w:rFonts w:asciiTheme="majorHAnsi" w:hAnsiTheme="majorHAnsi" w:cs="Times New Roman"/>
        </w:rPr>
        <w:t>OBX|11|ST|162-8^CEPHALOTHIN:SUSC:PT:ISLT:ORDQN:AGAR DIFFUSION^LN^4657878^^99VA95.3^2.14^2.14^CEPHALOTHIN||S|||S|||F||4500665|20120927091509-0500|500^TROY^99VA4|10000000034-VA500^ROISTAFF^CHIEF^O^^^^99VA4|||||||TROY^L^500^^^USVHA^FI^</w:t>
      </w:r>
      <w:r>
        <w:rPr>
          <w:rFonts w:asciiTheme="majorHAnsi" w:hAnsiTheme="majorHAnsi" w:cs="Times New Roman"/>
        </w:rPr>
        <w:t>^A^500|</w:t>
      </w:r>
      <w:r w:rsidRPr="009D34C4">
        <w:rPr>
          <w:rFonts w:asciiTheme="majorHAnsi" w:hAnsiTheme="majorHAnsi" w:cs="Times New Roman"/>
        </w:rPr>
        <w:t>VA MEDICAL CENTER^1 3RD sT.^ALBANY^NY^12180-0097^USA|</w:t>
      </w:r>
    </w:p>
    <w:p w14:paraId="658F6624" w14:textId="7F76C187" w:rsidR="2EA1EBA4" w:rsidRDefault="2EA1EBA4">
      <w:r w:rsidRPr="005309C7">
        <w:rPr>
          <w:rFonts w:asciiTheme="majorHAnsi" w:eastAsiaTheme="majorEastAsia" w:hAnsiTheme="majorHAnsi" w:cstheme="majorBidi"/>
        </w:rPr>
        <w:t>ZIL|1|500</w:t>
      </w:r>
    </w:p>
    <w:p w14:paraId="645A9671" w14:textId="77777777" w:rsidR="00BC262B" w:rsidRDefault="00BC262B" w:rsidP="00BC262B">
      <w:pPr>
        <w:rPr>
          <w:rFonts w:asciiTheme="majorHAnsi" w:hAnsiTheme="majorHAnsi" w:cs="Times New Roman"/>
          <w:b/>
          <w:i/>
          <w:sz w:val="32"/>
          <w:szCs w:val="32"/>
        </w:rPr>
      </w:pPr>
    </w:p>
    <w:p w14:paraId="024A6BC3" w14:textId="77777777" w:rsidR="00BC262B" w:rsidRDefault="00BC262B" w:rsidP="00BC262B">
      <w:pPr>
        <w:pStyle w:val="Style4"/>
      </w:pPr>
    </w:p>
    <w:p w14:paraId="7C14C1DF" w14:textId="77777777" w:rsidR="00BC262B" w:rsidRDefault="00BC262B" w:rsidP="00BC262B">
      <w:pPr>
        <w:pStyle w:val="Style4"/>
      </w:pPr>
    </w:p>
    <w:p w14:paraId="435E8465" w14:textId="77777777" w:rsidR="00BC262B" w:rsidRDefault="00BC262B" w:rsidP="00BC262B">
      <w:pPr>
        <w:pStyle w:val="Style4"/>
      </w:pPr>
    </w:p>
    <w:p w14:paraId="1C09F554" w14:textId="77777777" w:rsidR="00BC262B" w:rsidRDefault="00BC262B" w:rsidP="00BC262B">
      <w:pPr>
        <w:pStyle w:val="Style4"/>
      </w:pPr>
      <w:r>
        <w:t>--</w:t>
      </w:r>
      <w:r w:rsidRPr="00DC0D70">
        <w:t>P</w:t>
      </w:r>
      <w:r>
        <w:t>athology</w:t>
      </w:r>
      <w:r w:rsidRPr="00DC0D70">
        <w:t xml:space="preserve"> </w:t>
      </w:r>
      <w:r>
        <w:t>ORU</w:t>
      </w:r>
    </w:p>
    <w:p w14:paraId="45155ACD"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MSH|^~\&amp;|DSIH SR|500|DSIH CL|500|20120927104907-0500||ORU^R01|50041053|P|2.4|||AL|NE|USA</w:t>
      </w:r>
    </w:p>
    <w:p w14:paraId="5F4948A8"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PID|1|5000000044V986012|5000000044V986012^^^USVHA&amp;&amp;0363^NI^VA FACILITY ID&amp;500&amp;L^^20120927~666660001^^^USSSA&amp;&amp;0363^SS^VA FACILITY ID&amp;500&amp;L~369^^^USVHA&amp;&amp;0363^PI^VA FACILITY ID&amp;500&amp;L~543678123^^^USVBA&amp;&amp;03</w:t>
      </w:r>
      <w:r>
        <w:rPr>
          <w:rFonts w:asciiTheme="majorHAnsi" w:hAnsiTheme="majorHAnsi" w:cs="Times New Roman"/>
        </w:rPr>
        <w:t>63^PN^VA FACILITY ID&amp;500&amp;L|369|</w:t>
      </w:r>
      <w:r w:rsidRPr="00DC0D70">
        <w:rPr>
          <w:rFonts w:asciiTheme="majorHAnsi" w:hAnsiTheme="majorHAnsi" w:cs="Times New Roman"/>
        </w:rPr>
        <w:t>CPRSPATIENT^ONE^M^^^^L|JONES^^^^^^M|19491231|M||^^0005^^^CDC|5000 NORTH MAIN STREET^^^ONTERIO^RF1D4^CAN^P^^~^^SOMEWHERE^NY^^^N|||||S^NEVER MARRIED^VA11|29^UNKNOWN/NO PREFERENCE^VA13|12458^|666660001|||^^0189^^^CDC|SOMEWHERE NY|||||||||</w:t>
      </w:r>
    </w:p>
    <w:p w14:paraId="19753B3C"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PV1|1|I|ICU/CCU^ICU^3|||^^|10000000250^CPRSARTECH^ONE|||2||||||||SC VETERAN|||12||||||||||||||||||515.6|||||20120925135101-0500||||||12458</w:t>
      </w:r>
    </w:p>
    <w:p w14:paraId="416E3D58"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ORC|RE|SP 12 16^LR|SP 12 16^LR|||||||</w:t>
      </w:r>
      <w:r w:rsidRPr="005136AF">
        <w:rPr>
          <w:rFonts w:asciiTheme="majorHAnsi" w:hAnsiTheme="majorHAnsi" w:cs="Times New Roman"/>
        </w:rPr>
        <w:t>10000000032^CPRSPHYSICIAN^ONE</w:t>
      </w:r>
      <w:r w:rsidRPr="00DC0D70">
        <w:rPr>
          <w:rFonts w:asciiTheme="majorHAnsi" w:hAnsiTheme="majorHAnsi" w:cs="Times New Roman"/>
        </w:rPr>
        <w:t xml:space="preserve"> ||10000000032-VA500^CPRSPHYSICIAN^ONE^^^DR^MD^99VA4|||||500^TROY^99VA4|</w:t>
      </w:r>
    </w:p>
    <w:p w14:paraId="3D343CEC"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OBR|1|SP 12 16^LR|SP 12 16^LR|88515.0000^Surgical Pathology Procedures NOS^99VA64|||20120927|||||||201209271044-0500|XXX&amp;Another message part&amp;HL70070|10000000032-VA500^CPRSPHYSICIAN^ONE^^^DR^MD^99VA</w:t>
      </w:r>
      <w:r>
        <w:rPr>
          <w:rFonts w:asciiTheme="majorHAnsi" w:hAnsiTheme="majorHAnsi" w:cs="Times New Roman"/>
        </w:rPr>
        <w:t>4|||\S\\S\\S\\S\\S\\S\SP 12 16|</w:t>
      </w:r>
      <w:r w:rsidRPr="00DC0D70">
        <w:rPr>
          <w:rFonts w:asciiTheme="majorHAnsi" w:hAnsiTheme="majorHAnsi" w:cs="Times New Roman"/>
        </w:rPr>
        <w:t>323\S\SP\S\6879071.8956|SP 12 16\S\\S\\S\\S\\S\\S\88515.0000|20120927104901-0500||SP|F|||||||10000000058-VA500&amp;DATABRIDGE&amp;PATHOLOGIST&amp;&amp;&amp;DR&amp;MD&amp;99VA4^^^^^^500&amp;SMA.FO-ALBANY.MED.VA.GOV&amp;</w:t>
      </w:r>
      <w:r>
        <w:rPr>
          <w:rFonts w:asciiTheme="majorHAnsi" w:hAnsiTheme="majorHAnsi" w:cs="Times New Roman"/>
        </w:rPr>
        <w:t>DNS|||&amp;JBP&amp;&amp;&amp;&amp;&amp;^^^^^^500&amp;SMA.FO.ALBANY.MED.VA.GOV&amp;DNS|||||||||</w:t>
      </w:r>
      <w:r w:rsidRPr="00DC0D70">
        <w:rPr>
          <w:rFonts w:asciiTheme="majorHAnsi" w:hAnsiTheme="majorHAnsi" w:cs="Times New Roman"/>
        </w:rPr>
        <w:t>88399^SURGICAL PATHOLOGY PROCEDURE^C4^88515.0000^Surgical Pathology Procedures NOS^99VA64|</w:t>
      </w:r>
    </w:p>
    <w:p w14:paraId="18120F6A"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OBX|1|CE|22633-2^PATH REPORT.SITE OF ORIGIN:ANAT:PT:SPECIMEN:NAR^LN^4664583^^99VA95.3^2.14^2.14||TISSUE~||||||F||||500^TROY^99VA4|10000000034-VA500^ROISTAFF^CHIEF^O^^^^99VA4|||||</w:t>
      </w:r>
      <w:r>
        <w:rPr>
          <w:rFonts w:asciiTheme="majorHAnsi" w:hAnsiTheme="majorHAnsi" w:cs="Times New Roman"/>
        </w:rPr>
        <w:t>||TROY^L^500^^^USVHA^FI^^A^500|</w:t>
      </w:r>
      <w:r w:rsidRPr="00DC0D70">
        <w:rPr>
          <w:rFonts w:asciiTheme="majorHAnsi" w:hAnsiTheme="majorHAnsi" w:cs="Times New Roman"/>
        </w:rPr>
        <w:t>VA MEDICAL CENTER^1 3RD sT.^ALBANY^NY^12180-0097^USA|</w:t>
      </w:r>
    </w:p>
    <w:p w14:paraId="07E61BA5"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 xml:space="preserve">OBX|2|FT|22636-5^PATH REPORT.RELEVANT HX:FIND:PT:SPECIMEN:NAR^LN^4664586^^99VA95.3^2.14^2.14||Patient spends extended periods of time outdoors, due to nature of labor.  No sunscreen </w:t>
      </w:r>
      <w:r>
        <w:rPr>
          <w:rFonts w:asciiTheme="majorHAnsi" w:hAnsiTheme="majorHAnsi" w:cs="Times New Roman"/>
        </w:rPr>
        <w:t>was</w:t>
      </w:r>
      <w:r w:rsidRPr="00DC0D70">
        <w:rPr>
          <w:rFonts w:asciiTheme="majorHAnsi" w:hAnsiTheme="majorHAnsi" w:cs="Times New Roman"/>
        </w:rPr>
        <w:t xml:space="preserve"> used. </w:t>
      </w:r>
      <w:r>
        <w:rPr>
          <w:rFonts w:asciiTheme="majorHAnsi" w:hAnsiTheme="majorHAnsi" w:cs="Times New Roman"/>
        </w:rPr>
        <w:t>L</w:t>
      </w:r>
      <w:r w:rsidRPr="00DC0D70">
        <w:rPr>
          <w:rFonts w:asciiTheme="majorHAnsi" w:hAnsiTheme="majorHAnsi" w:cs="Times New Roman"/>
        </w:rPr>
        <w:t xml:space="preserve">arge sun </w:t>
      </w:r>
      <w:r>
        <w:rPr>
          <w:rFonts w:asciiTheme="majorHAnsi" w:hAnsiTheme="majorHAnsi" w:cs="Times New Roman"/>
        </w:rPr>
        <w:t>spots in the shoulder ||||||F||||</w:t>
      </w:r>
      <w:r w:rsidRPr="00DC0D70">
        <w:rPr>
          <w:rFonts w:asciiTheme="majorHAnsi" w:hAnsiTheme="majorHAnsi" w:cs="Times New Roman"/>
        </w:rPr>
        <w:t>500^TROY^99VA4|10000000034-VA500^ROISTAFF^CHIEF^O^^^^99VA4|||||||TROY^L^500^^^USVHA^FI^^A^500|VA MEDICAL CENTER^1 3RD sT.^ALBANY^NY^12180-0097^USA|</w:t>
      </w:r>
    </w:p>
    <w:p w14:paraId="21BF3D05"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OBX|3|FT|10219-4^OPERATIVE NOTE PREOPERATIVE DX:IMP:PT:\R\PATIENT:NAR^LN^4651469^^99VA95.3^2.14^2.14||SKIN CANCER ||||||F||||500^TROY^99VA4|10000000034-VA500^ROISTAFF^CHIEF^O^^^^99VA4|||||||TROY^L^500^^^USVHA</w:t>
      </w:r>
      <w:r>
        <w:rPr>
          <w:rFonts w:asciiTheme="majorHAnsi" w:hAnsiTheme="majorHAnsi" w:cs="Times New Roman"/>
        </w:rPr>
        <w:t>^FI^^A^500|</w:t>
      </w:r>
      <w:r w:rsidRPr="00DC0D70">
        <w:rPr>
          <w:rFonts w:asciiTheme="majorHAnsi" w:hAnsiTheme="majorHAnsi" w:cs="Times New Roman"/>
        </w:rPr>
        <w:t>VA MEDICAL CENTER^1 3RD sT.^ALBANY^NY^12180-0097^USA|</w:t>
      </w:r>
    </w:p>
    <w:p w14:paraId="4094A582"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OBX|4|FT|10218-6^OPERATIVE NOTE POSTOPERATIVE DX:IMP:PT:\R\PATIENT:NAR^LN^4651468^^99VA95.3^2.14^2.14||SKIN CANCER ||||||F||||500^TROY^99VA4|10000000034-VA500^ROISTAFF^CHIEF^O^^^^99VA4||||||</w:t>
      </w:r>
      <w:r>
        <w:rPr>
          <w:rFonts w:asciiTheme="majorHAnsi" w:hAnsiTheme="majorHAnsi" w:cs="Times New Roman"/>
        </w:rPr>
        <w:t>|TROY^L^500^^^USVHA^FI^^A^500|</w:t>
      </w:r>
      <w:r w:rsidRPr="00DC0D70">
        <w:rPr>
          <w:rFonts w:asciiTheme="majorHAnsi" w:hAnsiTheme="majorHAnsi" w:cs="Times New Roman"/>
        </w:rPr>
        <w:t>VA MEDICAL CENTER^1 3RD sT.^ALBANY^NY^12180-0097^USA|</w:t>
      </w:r>
    </w:p>
    <w:p w14:paraId="219E4B03"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OBX|5|FT|22634-0^PATH REPORT.GROSS OBSERVATION:FIND:PT:SPECIMEN:NAR^L</w:t>
      </w:r>
      <w:r>
        <w:rPr>
          <w:rFonts w:asciiTheme="majorHAnsi" w:hAnsiTheme="majorHAnsi" w:cs="Times New Roman"/>
        </w:rPr>
        <w:t>N^4664584^^99VA95.3^2.14^2.14||</w:t>
      </w:r>
      <w:r w:rsidRPr="00DC0D70">
        <w:rPr>
          <w:rFonts w:asciiTheme="majorHAnsi" w:hAnsiTheme="majorHAnsi" w:cs="Times New Roman"/>
        </w:rPr>
        <w:t>A representative section is submitted in one Cassett</w:t>
      </w:r>
      <w:r>
        <w:rPr>
          <w:rFonts w:asciiTheme="majorHAnsi" w:hAnsiTheme="majorHAnsi" w:cs="Times New Roman"/>
        </w:rPr>
        <w:t>e.</w:t>
      </w:r>
      <w:r w:rsidRPr="00DC0D70">
        <w:rPr>
          <w:rFonts w:asciiTheme="majorHAnsi" w:hAnsiTheme="majorHAnsi" w:cs="Times New Roman"/>
        </w:rPr>
        <w:t xml:space="preserve"> The Specimen is received in one container without Fixative labeled RIGHT INGUINAL HERNIA SAC. The Specimen consists of a circular strip of pink gray</w:t>
      </w:r>
      <w:r>
        <w:rPr>
          <w:rFonts w:asciiTheme="majorHAnsi" w:hAnsiTheme="majorHAnsi" w:cs="Times New Roman"/>
        </w:rPr>
        <w:t xml:space="preserve"> membranous soft tissue, 3.0 cm</w:t>
      </w:r>
      <w:r w:rsidRPr="00DC0D70">
        <w:rPr>
          <w:rFonts w:asciiTheme="majorHAnsi" w:hAnsiTheme="majorHAnsi" w:cs="Times New Roman"/>
        </w:rPr>
        <w:t>\.br\in diameter x up to 0.15 cm in ||||||F||||500^TROY^99VA4|10000000034-VA500^ROISTAFF^CHIEF^O^^^^99VA4|||||||TROY^L^500^^^USVHA^FI^^A^500|VA MEDICAL CENTER^1 3RD sT.^ALBANY^NY^12180-0097^USA|</w:t>
      </w:r>
    </w:p>
    <w:p w14:paraId="50B08350"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OBX|6|FT|22635-7^PATH REPORT.MICROSCOPIC OBSERVATION:PRID:PT:SPECIMEN:NAR:XXX STAIN^L</w:t>
      </w:r>
      <w:r>
        <w:rPr>
          <w:rFonts w:asciiTheme="majorHAnsi" w:hAnsiTheme="majorHAnsi" w:cs="Times New Roman"/>
        </w:rPr>
        <w:t>N^4664585^^99VA95.3^2.14^2.14||</w:t>
      </w:r>
      <w:r w:rsidRPr="00DC0D70">
        <w:rPr>
          <w:rFonts w:asciiTheme="majorHAnsi" w:hAnsiTheme="majorHAnsi" w:cs="Times New Roman"/>
        </w:rPr>
        <w:t>THIS IS A VERY MICROSCOPIC TISSUE SPECIMEN. IT DOES NOT LOOK VERY GOOD.  IT IS AMORPHOUS.  THE COLOR IS DARK YELLOW SMELLS NORMAL ||||||F||||500^TROY^99VA4|10000000034-VA500^ROISTAFF^CHIEF^O^^^^99VA4|||||</w:t>
      </w:r>
      <w:r>
        <w:rPr>
          <w:rFonts w:asciiTheme="majorHAnsi" w:hAnsiTheme="majorHAnsi" w:cs="Times New Roman"/>
        </w:rPr>
        <w:t>||TROY^L^500^^^USVHA^FI^^A^500|</w:t>
      </w:r>
      <w:r w:rsidRPr="00DC0D70">
        <w:rPr>
          <w:rFonts w:asciiTheme="majorHAnsi" w:hAnsiTheme="majorHAnsi" w:cs="Times New Roman"/>
        </w:rPr>
        <w:t>VA MEDICAL CENTER^1 3RD sT.^ALBANY^NY^12180-0097^USA|</w:t>
      </w:r>
    </w:p>
    <w:p w14:paraId="1EAA6A02"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OBX|7|FT|22637-3^PATH REPORT.FINAL DIAGNOSIS:IMP:PT:SPECIMEN:NAR^LN^4664587^^99VA95.3^2.14^2.14||HERNIA SAC, RIGHT INGUINAL, HERNIOGRAPHY: MESOTHELIUM-LINED FIBROVASCULAR TISSUE, CONSISTENT WITH HERNIA</w:t>
      </w:r>
      <w:r>
        <w:rPr>
          <w:rFonts w:asciiTheme="majorHAnsi" w:hAnsiTheme="majorHAnsi" w:cs="Times New Roman"/>
        </w:rPr>
        <w:t xml:space="preserve"> SAC ||||||F||||500^TROY^99VA4|</w:t>
      </w:r>
      <w:r w:rsidRPr="00DC0D70">
        <w:rPr>
          <w:rFonts w:asciiTheme="majorHAnsi" w:hAnsiTheme="majorHAnsi" w:cs="Times New Roman"/>
        </w:rPr>
        <w:t>10000000034-VA500^ROISTAFF^CHIEF^O^^^^99VA4|||||||TROY^L^500^^^USVHA^FI^^A^500|VA MEDICAL CENTER^1 3RD sT.^ALBANY^NY^12180-0097^USA|</w:t>
      </w:r>
    </w:p>
    <w:p w14:paraId="0AB18F51" w14:textId="77777777" w:rsidR="00BC262B" w:rsidRPr="00DC0D70" w:rsidRDefault="00BC262B" w:rsidP="00BC262B">
      <w:pPr>
        <w:rPr>
          <w:rFonts w:asciiTheme="majorHAnsi" w:hAnsiTheme="majorHAnsi" w:cs="Times New Roman"/>
        </w:rPr>
      </w:pPr>
      <w:r w:rsidRPr="00DC0D70">
        <w:rPr>
          <w:rFonts w:asciiTheme="majorHAnsi" w:hAnsiTheme="majorHAnsi" w:cs="Times New Roman"/>
        </w:rPr>
        <w:t>OBX|8|CE|22633-2^PATH REPORT.SITE OF ORIGIN:ANAT:PT:SPECIMEN:NAR^LN^4664583^^99VA95.3^2.14^2.14|10.1|T-01000^SKIN^SNM||||||F||||500^TROY^99VA4|10000000034-VA500^ROISTAFF^CHIEF^O^^^^99VA4|||||</w:t>
      </w:r>
      <w:r>
        <w:rPr>
          <w:rFonts w:asciiTheme="majorHAnsi" w:hAnsiTheme="majorHAnsi" w:cs="Times New Roman"/>
        </w:rPr>
        <w:t>||TROY^L^500^^^USVHA^FI^^A^500|</w:t>
      </w:r>
      <w:r w:rsidRPr="00DC0D70">
        <w:rPr>
          <w:rFonts w:asciiTheme="majorHAnsi" w:hAnsiTheme="majorHAnsi" w:cs="Times New Roman"/>
        </w:rPr>
        <w:t>VA MEDICAL CENTER^1 3RD sT.^ALBANY^NY^12180-0097^USA|</w:t>
      </w:r>
    </w:p>
    <w:p w14:paraId="58D3DFEE" w14:textId="77777777" w:rsidR="00BC262B" w:rsidRDefault="00BC262B" w:rsidP="00BC262B">
      <w:pPr>
        <w:rPr>
          <w:rFonts w:asciiTheme="majorHAnsi" w:hAnsiTheme="majorHAnsi" w:cs="Times New Roman"/>
        </w:rPr>
      </w:pPr>
      <w:r w:rsidRPr="00DC0D70">
        <w:rPr>
          <w:rFonts w:asciiTheme="majorHAnsi" w:hAnsiTheme="majorHAnsi" w:cs="Times New Roman"/>
        </w:rPr>
        <w:t>OBX|9|NM|3154-2^SPECIMEN WEIGHT:MASS:PT:XXX:QN^LN^4674146^^99VA95.3^2.14^2.14|10.1|7|g^g^L|||||F||||500^TROY^99VA4|10000000034-VA500^ROISTAFF^CHIEF^O^^^^99VA4|||||</w:t>
      </w:r>
      <w:r>
        <w:rPr>
          <w:rFonts w:asciiTheme="majorHAnsi" w:hAnsiTheme="majorHAnsi" w:cs="Times New Roman"/>
        </w:rPr>
        <w:t>||TROY^L^500^^^USVHA^FI^^A^500|</w:t>
      </w:r>
      <w:r w:rsidRPr="00DC0D70">
        <w:rPr>
          <w:rFonts w:asciiTheme="majorHAnsi" w:hAnsiTheme="majorHAnsi" w:cs="Times New Roman"/>
        </w:rPr>
        <w:t>VA MEDICAL CENTER^1 3R</w:t>
      </w:r>
      <w:r>
        <w:rPr>
          <w:rFonts w:asciiTheme="majorHAnsi" w:hAnsiTheme="majorHAnsi" w:cs="Times New Roman"/>
        </w:rPr>
        <w:t>D sT.^ALBANY^NY^12180-0097^USA|</w:t>
      </w:r>
    </w:p>
    <w:p w14:paraId="7D1D3E35" w14:textId="28A6A720" w:rsidR="2EA1EBA4" w:rsidRDefault="2EA1EBA4">
      <w:r w:rsidRPr="005309C7">
        <w:rPr>
          <w:rFonts w:asciiTheme="majorHAnsi" w:eastAsiaTheme="majorEastAsia" w:hAnsiTheme="majorHAnsi" w:cstheme="majorBidi"/>
        </w:rPr>
        <w:t>ZIL|1|500</w:t>
      </w:r>
    </w:p>
    <w:p w14:paraId="53428E91" w14:textId="77777777" w:rsidR="00BC262B" w:rsidRDefault="00BC262B" w:rsidP="00BC262B">
      <w:pPr>
        <w:rPr>
          <w:rFonts w:asciiTheme="majorHAnsi" w:hAnsiTheme="majorHAnsi" w:cs="Times New Roman"/>
        </w:rPr>
      </w:pPr>
    </w:p>
    <w:p w14:paraId="3B643A1A" w14:textId="77777777" w:rsidR="00BC262B" w:rsidRPr="000F483F" w:rsidRDefault="00BC262B" w:rsidP="00BC262B">
      <w:pPr>
        <w:pStyle w:val="Style4"/>
        <w:rPr>
          <w:sz w:val="36"/>
          <w:szCs w:val="36"/>
        </w:rPr>
      </w:pPr>
      <w:r w:rsidRPr="000F483F">
        <w:rPr>
          <w:sz w:val="36"/>
          <w:szCs w:val="36"/>
        </w:rPr>
        <w:t xml:space="preserve">--Pharmacy </w:t>
      </w:r>
      <w:r>
        <w:rPr>
          <w:sz w:val="36"/>
          <w:szCs w:val="36"/>
        </w:rPr>
        <w:t>RDE</w:t>
      </w:r>
      <w:r w:rsidRPr="000F483F">
        <w:rPr>
          <w:sz w:val="36"/>
          <w:szCs w:val="36"/>
        </w:rPr>
        <w:t xml:space="preserve"> Order</w:t>
      </w:r>
    </w:p>
    <w:p w14:paraId="0F15C0BA" w14:textId="77777777" w:rsidR="00BC262B" w:rsidRPr="00A60E98" w:rsidRDefault="00BC262B" w:rsidP="00BC262B">
      <w:pPr>
        <w:pStyle w:val="Style5"/>
      </w:pPr>
      <w:r w:rsidRPr="00A60E98">
        <w:t>Active Med – Pharmacist Verified</w:t>
      </w:r>
    </w:p>
    <w:p w14:paraId="508F6BC6"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MSH|^~\&amp;|DSIH SR|500|DSIH CL|500|20121009122526-0500||</w:t>
      </w:r>
      <w:r>
        <w:rPr>
          <w:rFonts w:asciiTheme="majorHAnsi" w:hAnsiTheme="majorHAnsi" w:cs="Times New Roman"/>
        </w:rPr>
        <w:t>RDE</w:t>
      </w:r>
      <w:r w:rsidRPr="00A60E98">
        <w:rPr>
          <w:rFonts w:asciiTheme="majorHAnsi" w:hAnsiTheme="majorHAnsi" w:cs="Times New Roman"/>
        </w:rPr>
        <w:t>^O01|5008783|P|2.3.1|||AL|NE|USA</w:t>
      </w:r>
    </w:p>
    <w:p w14:paraId="29265A5B" w14:textId="77777777" w:rsidR="00BC262B" w:rsidRPr="00A60E98" w:rsidRDefault="00BC262B" w:rsidP="00BC262B">
      <w:pPr>
        <w:rPr>
          <w:rFonts w:asciiTheme="majorHAnsi" w:hAnsiTheme="majorHAnsi" w:cs="Times New Roman"/>
        </w:rPr>
      </w:pPr>
      <w:r>
        <w:rPr>
          <w:rFonts w:asciiTheme="majorHAnsi" w:hAnsiTheme="majorHAnsi" w:cs="Times New Roman"/>
        </w:rPr>
        <w:t>PID|1|5000000120V858032|</w:t>
      </w:r>
      <w:r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cs="Times New Roman"/>
        </w:rPr>
        <w:t>PI^VA FACILITY ID&amp;500&amp;L|100024|</w:t>
      </w:r>
      <w:r w:rsidRPr="00A60E98">
        <w:rPr>
          <w:rFonts w:asciiTheme="majorHAnsi" w:hAnsiTheme="majorHAnsi" w:cs="Times New Roman"/>
        </w:rPr>
        <w:t>DATABRIDGE^PATIENTTWO^B^^^^L|CLARK^^^^^^M|19511202|M||2054-5-SLF^BLACK OR AFRICAN AMERICAN^0005^2054-5^BLACK OR AFRICAN AMERICAN^CDC|133 W ELMO Street^^MANCHESTER^NH^03102^USA^P^^~^^MIDTOWN^NH^^^N||(555)555-00</w:t>
      </w:r>
      <w:r>
        <w:rPr>
          <w:rFonts w:asciiTheme="majorHAnsi" w:hAnsiTheme="majorHAnsi" w:cs="Times New Roman"/>
        </w:rPr>
        <w:t>00^PRN^PH~(000)000-5555^WPN^PH|</w:t>
      </w:r>
      <w:r w:rsidRPr="00A60E98">
        <w:rPr>
          <w:rFonts w:asciiTheme="majorHAnsi" w:hAnsiTheme="majorHAnsi" w:cs="Times New Roman"/>
        </w:rPr>
        <w:t>(000)000-5555||M^MARRIED^VA11|23^PENTECOSTAL^VA13|6317^1028|666667897|||2186-5-SLF^NOT HISPANIC OR LATINO^0189^2186-5^NOT HISPANIC OR LATINO^CDC|MIDTOWN NH|N||||||||</w:t>
      </w:r>
    </w:p>
    <w:p w14:paraId="3F651D37"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14:paraId="251E9DC0"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ORC|</w:t>
      </w:r>
      <w:r w:rsidRPr="00A60E98">
        <w:rPr>
          <w:rFonts w:asciiTheme="majorHAnsi" w:hAnsiTheme="majorHAnsi" w:cs="Times New Roman"/>
          <w:b/>
        </w:rPr>
        <w:t>SC</w:t>
      </w:r>
      <w:r w:rsidRPr="00A60E98">
        <w:rPr>
          <w:rFonts w:asciiTheme="majorHAnsi" w:hAnsiTheme="majorHAnsi" w:cs="Times New Roman"/>
        </w:rPr>
        <w:t>|19139;1^OR|1U^PS||</w:t>
      </w:r>
      <w:r w:rsidRPr="00A60E98">
        <w:rPr>
          <w:rFonts w:asciiTheme="majorHAnsi" w:hAnsiTheme="majorHAnsi" w:cs="Times New Roman"/>
          <w:b/>
        </w:rPr>
        <w:t>CM</w:t>
      </w:r>
      <w:r w:rsidRPr="00A60E98">
        <w:rPr>
          <w:rFonts w:asciiTheme="majorHAnsi" w:hAnsiTheme="majorHAnsi" w:cs="Times New Roman"/>
        </w:rPr>
        <w:t>||^Q1HRS&amp;01-02-03-04-05-06-07-08-09-10-11-12-13-14-15-16-17-18-19-20-21-22-23-24^^^^^C||201210091214</w:t>
      </w:r>
      <w:r>
        <w:rPr>
          <w:rFonts w:asciiTheme="majorHAnsi" w:hAnsiTheme="majorHAnsi" w:cs="Times New Roman"/>
        </w:rPr>
        <w:t>-</w:t>
      </w:r>
      <w:r w:rsidRPr="00A60E98">
        <w:rPr>
          <w:rFonts w:asciiTheme="majorHAnsi" w:hAnsiTheme="majorHAnsi" w:cs="Times New Roman"/>
        </w:rPr>
        <w:t>0500|10000000032^CPRSPHYSICIAN,ONE||10000000032^CPRSPHYSICIAN,ONE|||201210091300-0500|^^99ORN^^^|||</w:t>
      </w:r>
    </w:p>
    <w:p w14:paraId="22968F44"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RXO|^^^133^CHOLESTYRAMINE POWDER^99PSP||||||||||||||||</w:t>
      </w:r>
    </w:p>
    <w:p w14:paraId="0502E63E" w14:textId="10C5E3A9" w:rsidR="00BC262B" w:rsidRDefault="00BC262B" w:rsidP="00BC262B">
      <w:pPr>
        <w:rPr>
          <w:rFonts w:asciiTheme="majorHAnsi" w:hAnsiTheme="majorHAnsi" w:cs="Times New Roman"/>
        </w:rPr>
      </w:pPr>
      <w:r w:rsidRPr="00F71546">
        <w:rPr>
          <w:rFonts w:asciiTheme="majorHAnsi" w:hAnsiTheme="majorHAnsi" w:cs="Times New Roman"/>
        </w:rPr>
        <w:t>RXE|1&amp; PACKET&amp;1&amp;^Q1HRS&amp;01-02-03-04-05-06-07-08-09-10-11-12-13-14-15-16-17-18-19-20-21-22-23-24^^201210091300-0500^20121023235959-0500^R^C^1 PACKET|</w:t>
      </w:r>
      <w:r w:rsidR="00792851" w:rsidRPr="00F71546">
        <w:rPr>
          <w:rFonts w:asciiTheme="majorHAnsi" w:hAnsiTheme="majorHAnsi" w:cs="Times New Roman"/>
        </w:rPr>
        <w:t>2580</w:t>
      </w:r>
      <w:r w:rsidRPr="00F71546">
        <w:rPr>
          <w:rFonts w:asciiTheme="majorHAnsi" w:hAnsiTheme="majorHAnsi" w:cs="Times New Roman"/>
        </w:rPr>
        <w:t>^</w:t>
      </w:r>
      <w:r w:rsidR="00792851">
        <w:rPr>
          <w:rFonts w:asciiTheme="majorHAnsi" w:hAnsiTheme="majorHAnsi" w:cs="Times New Roman"/>
        </w:rPr>
        <w:t>null</w:t>
      </w:r>
      <w:r w:rsidRPr="00F71546">
        <w:rPr>
          <w:rFonts w:asciiTheme="majorHAnsi" w:hAnsiTheme="majorHAnsi" w:cs="Times New Roman"/>
        </w:rPr>
        <w:t>^^2580^</w:t>
      </w:r>
      <w:r w:rsidR="00792851">
        <w:rPr>
          <w:rFonts w:asciiTheme="majorHAnsi" w:hAnsiTheme="majorHAnsi" w:cs="Times New Roman"/>
        </w:rPr>
        <w:t xml:space="preserve">CHOLESTYRAMINE 4G </w:t>
      </w:r>
      <w:r w:rsidR="00792851" w:rsidRPr="00792851">
        <w:rPr>
          <w:rFonts w:asciiTheme="majorHAnsi" w:hAnsiTheme="majorHAnsi" w:cs="Times New Roman"/>
        </w:rPr>
        <w:t>PACKETS</w:t>
      </w:r>
      <w:r w:rsidRPr="00F71546">
        <w:rPr>
          <w:rFonts w:asciiTheme="majorHAnsi" w:hAnsiTheme="majorHAnsi" w:cs="Times New Roman"/>
        </w:rPr>
        <w:t>^99PSD|1||^^^N/A^^99PSU|^^^49^POWDER^99PSF|^This is a test of the new fix to add the special ins</w:t>
      </w:r>
      <w:r>
        <w:rPr>
          <w:rFonts w:asciiTheme="majorHAnsi" w:hAnsiTheme="majorHAnsi" w:cs="Times New Roman"/>
        </w:rPr>
        <w:t>tructions to RXE 7.2</w:t>
      </w:r>
      <w:r w:rsidR="00792851">
        <w:rPr>
          <w:rFonts w:asciiTheme="majorHAnsi" w:hAnsiTheme="majorHAnsi" w:cs="Times New Roman"/>
        </w:rPr>
        <w:t>. A provider’s special instructions to the pharmacist should go here.</w:t>
      </w:r>
      <w:r w:rsidRPr="00F71546">
        <w:rPr>
          <w:rFonts w:asciiTheme="majorHAnsi" w:hAnsiTheme="majorHAnsi" w:cs="Times New Roman"/>
        </w:rPr>
        <w:t>||||||||10000000141^TDOC,PHARMACIST^99NP|||||||^01-02-03-04-05-06-07-08-09-10-11-12-13-14-15-16-17-18-19-20-21-22-23-24^99PSA^^^|||||^^^^^99PSU</w:t>
      </w:r>
    </w:p>
    <w:p w14:paraId="5B479763" w14:textId="77777777" w:rsidR="00BC262B" w:rsidRDefault="00BC262B" w:rsidP="00BC262B">
      <w:pPr>
        <w:rPr>
          <w:rFonts w:asciiTheme="majorHAnsi" w:hAnsiTheme="majorHAnsi" w:cs="Times New Roman"/>
        </w:rPr>
      </w:pPr>
      <w:r w:rsidRPr="00A60E98">
        <w:rPr>
          <w:rFonts w:asciiTheme="majorHAnsi" w:hAnsiTheme="majorHAnsi" w:cs="Times New Roman"/>
        </w:rPr>
        <w:t>ZRX|||N||10</w:t>
      </w:r>
      <w:r>
        <w:rPr>
          <w:rFonts w:asciiTheme="majorHAnsi" w:hAnsiTheme="majorHAnsi" w:cs="Times New Roman"/>
        </w:rPr>
        <w:t>000000141^TDOC,PHARMACIST^99NP|</w:t>
      </w:r>
    </w:p>
    <w:p w14:paraId="07AA391E" w14:textId="2FCEC260" w:rsidR="2EA1EBA4" w:rsidRDefault="2EA1EBA4">
      <w:r w:rsidRPr="005309C7">
        <w:rPr>
          <w:rFonts w:asciiTheme="majorHAnsi" w:eastAsiaTheme="majorEastAsia" w:hAnsiTheme="majorHAnsi" w:cstheme="majorBidi"/>
        </w:rPr>
        <w:t>ZIL|1|500</w:t>
      </w:r>
    </w:p>
    <w:p w14:paraId="64879A03" w14:textId="77777777" w:rsidR="00BC262B" w:rsidRPr="0004382B" w:rsidRDefault="00BC262B" w:rsidP="00BC262B">
      <w:pPr>
        <w:rPr>
          <w:rFonts w:asciiTheme="majorHAnsi" w:hAnsiTheme="majorHAnsi" w:cs="Times New Roman"/>
        </w:rPr>
      </w:pPr>
    </w:p>
    <w:p w14:paraId="412C5841" w14:textId="20A05756" w:rsidR="00BC262B" w:rsidDel="001840D2" w:rsidRDefault="00BC262B" w:rsidP="00BC262B">
      <w:pPr>
        <w:pStyle w:val="Style5"/>
        <w:rPr>
          <w:del w:id="992" w:author="David Hugger" w:date="2014-09-18T08:38:00Z"/>
        </w:rPr>
      </w:pPr>
      <w:del w:id="993" w:author="David Hugger" w:date="2014-09-18T08:38:00Z">
        <w:r w:rsidRPr="00244CD9" w:rsidDel="001840D2">
          <w:delText>Canceled, Discontinued</w:delText>
        </w:r>
        <w:r w:rsidDel="001840D2">
          <w:delText xml:space="preserve"> Order </w:delText>
        </w:r>
        <w:r w:rsidRPr="00244CD9" w:rsidDel="001840D2">
          <w:delText>(edit/replaced)</w:delText>
        </w:r>
      </w:del>
    </w:p>
    <w:p w14:paraId="5D42966B" w14:textId="756CAD2F" w:rsidR="00BC262B" w:rsidRPr="00A60E98" w:rsidDel="001840D2" w:rsidRDefault="00BC262B" w:rsidP="00BC262B">
      <w:pPr>
        <w:rPr>
          <w:del w:id="994" w:author="David Hugger" w:date="2014-09-18T08:38:00Z"/>
          <w:rFonts w:asciiTheme="majorHAnsi" w:hAnsiTheme="majorHAnsi" w:cs="Times New Roman"/>
        </w:rPr>
      </w:pPr>
      <w:del w:id="995" w:author="David Hugger" w:date="2014-09-18T08:38:00Z">
        <w:r w:rsidRPr="00A60E98" w:rsidDel="001840D2">
          <w:rPr>
            <w:rFonts w:asciiTheme="majorHAnsi" w:hAnsiTheme="majorHAnsi" w:cs="Times New Roman"/>
          </w:rPr>
          <w:delText>MSH|^~\&amp;|DSIH SR|500|DSIH CL|500|20121009124808-0500||</w:delText>
        </w:r>
        <w:r w:rsidDel="001840D2">
          <w:rPr>
            <w:rFonts w:asciiTheme="majorHAnsi" w:hAnsiTheme="majorHAnsi" w:cs="Times New Roman"/>
          </w:rPr>
          <w:delText>RDE</w:delText>
        </w:r>
        <w:r w:rsidRPr="00A60E98" w:rsidDel="001840D2">
          <w:rPr>
            <w:rFonts w:asciiTheme="majorHAnsi" w:hAnsiTheme="majorHAnsi" w:cs="Times New Roman"/>
          </w:rPr>
          <w:delText>^O01|5008786|P|2.3.1|||AL|NE|USA</w:delText>
        </w:r>
      </w:del>
    </w:p>
    <w:p w14:paraId="5E917AC9" w14:textId="665A8248" w:rsidR="00BC262B" w:rsidRPr="00A60E98" w:rsidDel="001840D2" w:rsidRDefault="00BC262B" w:rsidP="00BC262B">
      <w:pPr>
        <w:rPr>
          <w:del w:id="996" w:author="David Hugger" w:date="2014-09-18T08:38:00Z"/>
          <w:rFonts w:asciiTheme="majorHAnsi" w:hAnsiTheme="majorHAnsi" w:cs="Times New Roman"/>
        </w:rPr>
      </w:pPr>
      <w:del w:id="997" w:author="David Hugger" w:date="2014-09-18T08:38:00Z">
        <w:r w:rsidDel="001840D2">
          <w:rPr>
            <w:rFonts w:asciiTheme="majorHAnsi" w:hAnsiTheme="majorHAnsi" w:cs="Times New Roman"/>
          </w:rPr>
          <w:delText>PID|1|5000000120V858032|</w:delText>
        </w:r>
        <w:r w:rsidRPr="00A60E98" w:rsidDel="001840D2">
          <w:rPr>
            <w:rFonts w:asciiTheme="majorHAnsi" w:hAnsiTheme="majorHAnsi" w:cs="Times New Roman"/>
          </w:rPr>
          <w:delText>5000000120V858032^^^USVHA&amp;&amp;0363^NI^VA FACILITY ID&amp;500&amp;L^^20121009~666667897^^^USSSA&amp;&amp;0363^SS^VA FACILITY ID&amp;500&amp;L~^^^USDOD&amp;&amp;0363^TIN^VA FACILITY ID&amp;500&amp;L~^^^USDOD&amp;&amp;0363^FIN^VA FACILITY ID&amp;500&amp;L~100024^^^USVHA&amp;&amp;0363^</w:delText>
        </w:r>
        <w:r w:rsidDel="001840D2">
          <w:rPr>
            <w:rFonts w:asciiTheme="majorHAnsi" w:hAnsiTheme="majorHAnsi" w:cs="Times New Roman"/>
          </w:rPr>
          <w:delText>PI^VA FACILITY ID&amp;500&amp;L|100024|</w:delText>
        </w:r>
        <w:r w:rsidRPr="00A60E98" w:rsidDel="001840D2">
          <w:rPr>
            <w:rFonts w:asciiTheme="majorHAnsi" w:hAnsiTheme="majorHAnsi" w:cs="Times New Roman"/>
          </w:rPr>
          <w:delText>DATABRIDGE^PATIENTTWO^B^^^^L|CLARK^^^^^^M|19511202|M||2054-5-SLF^BLACK OR AFRICAN AMERICAN^0005^2054-5^BLACK OR AFRICAN AMERICAN^CDC|133 W ELMO Street^^MANCHESTER^NH^03102^USA^P^^~^^MIDTOWN^NH^^^N||(555)555-00</w:delText>
        </w:r>
        <w:r w:rsidDel="001840D2">
          <w:rPr>
            <w:rFonts w:asciiTheme="majorHAnsi" w:hAnsiTheme="majorHAnsi" w:cs="Times New Roman"/>
          </w:rPr>
          <w:delText>00^PRN^PH~(000)000-5555^WPN^PH|</w:delText>
        </w:r>
        <w:r w:rsidRPr="00A60E98" w:rsidDel="001840D2">
          <w:rPr>
            <w:rFonts w:asciiTheme="majorHAnsi" w:hAnsiTheme="majorHAnsi" w:cs="Times New Roman"/>
          </w:rPr>
          <w:delText>(000)000-5555||M^MARRIED^VA11|23^PENTECOSTAL^VA13|6317^1028|666667897|||2186-5-SLF^NOT HISPANIC OR LATINO^0189^2186-5^NOT HISPANIC OR LATINO^CDC|MIDTOWN NH|N||||||||</w:delText>
        </w:r>
      </w:del>
    </w:p>
    <w:p w14:paraId="0E204AC9" w14:textId="249A7391" w:rsidR="00BC262B" w:rsidRPr="00A60E98" w:rsidDel="001840D2" w:rsidRDefault="00BC262B" w:rsidP="00BC262B">
      <w:pPr>
        <w:rPr>
          <w:del w:id="998" w:author="David Hugger" w:date="2014-09-18T08:38:00Z"/>
          <w:rFonts w:asciiTheme="majorHAnsi" w:hAnsiTheme="majorHAnsi" w:cs="Times New Roman"/>
        </w:rPr>
      </w:pPr>
      <w:del w:id="999" w:author="David Hugger" w:date="2014-09-18T08:38:00Z">
        <w:r w:rsidRPr="00A60E98" w:rsidDel="001840D2">
          <w:rPr>
            <w:rFonts w:asciiTheme="majorHAnsi" w:hAnsiTheme="majorHAnsi" w:cs="Times New Roman"/>
          </w:rPr>
          <w:delText>PV1|1|I|ICU/CCU^1^2|||^^|10000000049^CPRSATTENDING^TWO^^^^MASTER|||15^GENERAL(ACUTE MEDICINE)^M^MEDICINE||||||||NSC VETERAN|||12||||||||||||||||||515.6|||||20121009113908-0500||||||6317</w:delText>
        </w:r>
      </w:del>
    </w:p>
    <w:p w14:paraId="07E1CBBA" w14:textId="13AD70A4" w:rsidR="00BC262B" w:rsidRPr="00A60E98" w:rsidDel="001840D2" w:rsidRDefault="00BC262B" w:rsidP="00BC262B">
      <w:pPr>
        <w:rPr>
          <w:del w:id="1000" w:author="David Hugger" w:date="2014-09-18T08:38:00Z"/>
          <w:rFonts w:asciiTheme="majorHAnsi" w:hAnsiTheme="majorHAnsi" w:cs="Times New Roman"/>
        </w:rPr>
      </w:pPr>
      <w:del w:id="1001" w:author="David Hugger" w:date="2014-09-18T08:38:00Z">
        <w:r w:rsidRPr="00A60E98" w:rsidDel="001840D2">
          <w:rPr>
            <w:rFonts w:asciiTheme="majorHAnsi" w:hAnsiTheme="majorHAnsi" w:cs="Times New Roman"/>
          </w:rPr>
          <w:delText>ORC|</w:delText>
        </w:r>
        <w:r w:rsidRPr="004077D2" w:rsidDel="001840D2">
          <w:rPr>
            <w:rFonts w:asciiTheme="majorHAnsi" w:hAnsiTheme="majorHAnsi" w:cs="Times New Roman"/>
            <w:b/>
          </w:rPr>
          <w:delText>OC</w:delText>
        </w:r>
        <w:r w:rsidRPr="00A60E98" w:rsidDel="001840D2">
          <w:rPr>
            <w:rFonts w:asciiTheme="majorHAnsi" w:hAnsiTheme="majorHAnsi" w:cs="Times New Roman"/>
          </w:rPr>
          <w:delText>|19138;1^OR|2448P^PS||</w:delText>
        </w:r>
        <w:r w:rsidRPr="004077D2" w:rsidDel="001840D2">
          <w:rPr>
            <w:rFonts w:asciiTheme="majorHAnsi" w:hAnsiTheme="majorHAnsi" w:cs="Times New Roman"/>
            <w:b/>
          </w:rPr>
          <w:delText>RP</w:delText>
        </w:r>
        <w:r w:rsidRPr="00A60E98" w:rsidDel="001840D2">
          <w:rPr>
            <w:rFonts w:asciiTheme="majorHAnsi" w:hAnsiTheme="majorHAnsi" w:cs="Times New Roman"/>
          </w:rPr>
          <w:delText>||^Q1HRS&amp;01-02-03-04-05-06-07-08-09-10-11-12-13-14-15-16-17-18-19-20-21-22-23-24^^^^^C||201210091214-0500|10000000032^CPRSPHYSICIAN,ONE||10000000032^CPRSPHYSICIAN,ONE||||E^ELECTRONICALLY ENTERED^99ORN^^^|||</w:delText>
        </w:r>
      </w:del>
    </w:p>
    <w:p w14:paraId="7C5155B7" w14:textId="7FC6FF4B" w:rsidR="00BC262B" w:rsidRPr="00A60E98" w:rsidDel="001840D2" w:rsidRDefault="00BC262B" w:rsidP="00BC262B">
      <w:pPr>
        <w:rPr>
          <w:del w:id="1002" w:author="David Hugger" w:date="2014-09-18T08:38:00Z"/>
          <w:rFonts w:asciiTheme="majorHAnsi" w:hAnsiTheme="majorHAnsi" w:cs="Times New Roman"/>
        </w:rPr>
      </w:pPr>
      <w:del w:id="1003" w:author="David Hugger" w:date="2014-09-18T08:38:00Z">
        <w:r w:rsidRPr="00A60E98" w:rsidDel="001840D2">
          <w:rPr>
            <w:rFonts w:asciiTheme="majorHAnsi" w:hAnsiTheme="majorHAnsi" w:cs="Times New Roman"/>
          </w:rPr>
          <w:delText>RXO|^^^299^GUAIFENESIN LIQUID^99PSP||||||||||||||||</w:delText>
        </w:r>
      </w:del>
    </w:p>
    <w:p w14:paraId="575241B1" w14:textId="11072DB8" w:rsidR="00BC262B" w:rsidRPr="00A60E98" w:rsidDel="001840D2" w:rsidRDefault="00BC262B" w:rsidP="00BC262B">
      <w:pPr>
        <w:rPr>
          <w:del w:id="1004" w:author="David Hugger" w:date="2014-09-18T08:38:00Z"/>
          <w:rFonts w:asciiTheme="majorHAnsi" w:hAnsiTheme="majorHAnsi" w:cs="Times New Roman"/>
        </w:rPr>
      </w:pPr>
      <w:del w:id="1005" w:author="David Hugger" w:date="2014-09-18T08:38:00Z">
        <w:r w:rsidRPr="00A60E98" w:rsidDel="001840D2">
          <w:rPr>
            <w:rFonts w:asciiTheme="majorHAnsi" w:hAnsiTheme="majorHAnsi" w:cs="Times New Roman"/>
          </w:rPr>
          <w:delText>RXE|^Q1HRS&amp;01-02-03-04-05-06-07-08-09-10-11-12-13-14-15-16-17-18-19-20-21-22-23-24^^^20121009124807-0500^R^C^2CC||2|||||||||||10000000032^CPRSPHYSICIAN,ONE^99NP|||||||^01-02-03-04-05-06-07-08-09-10-11-12-13-14-15-16</w:delText>
        </w:r>
        <w:r w:rsidDel="001840D2">
          <w:rPr>
            <w:rFonts w:asciiTheme="majorHAnsi" w:hAnsiTheme="majorHAnsi" w:cs="Times New Roman"/>
          </w:rPr>
          <w:delText>-17-18-19-20-21-22-23-24^99PSA^</w:delText>
        </w:r>
        <w:r w:rsidRPr="00A60E98" w:rsidDel="001840D2">
          <w:rPr>
            <w:rFonts w:asciiTheme="majorHAnsi" w:hAnsiTheme="majorHAnsi" w:cs="Times New Roman"/>
          </w:rPr>
          <w:delText>^^|||||</w:delText>
        </w:r>
      </w:del>
    </w:p>
    <w:p w14:paraId="09AF1904" w14:textId="5B71B4BF" w:rsidR="00BC262B" w:rsidRPr="00A60E98" w:rsidDel="001840D2" w:rsidRDefault="00BC262B" w:rsidP="00BC262B">
      <w:pPr>
        <w:rPr>
          <w:del w:id="1006" w:author="David Hugger" w:date="2014-09-18T08:38:00Z"/>
          <w:rFonts w:asciiTheme="majorHAnsi" w:hAnsiTheme="majorHAnsi" w:cs="Times New Roman"/>
        </w:rPr>
      </w:pPr>
      <w:del w:id="1007" w:author="David Hugger" w:date="2014-09-18T08:38:00Z">
        <w:r w:rsidRPr="00A60E98" w:rsidDel="001840D2">
          <w:rPr>
            <w:rFonts w:asciiTheme="majorHAnsi" w:hAnsiTheme="majorHAnsi" w:cs="Times New Roman"/>
          </w:rPr>
          <w:delText>RXR|1^ORAL (BY MOUTH)</w:delText>
        </w:r>
      </w:del>
    </w:p>
    <w:p w14:paraId="1D5F6FA5" w14:textId="342FF97A" w:rsidR="00BC262B" w:rsidRPr="00A60E98" w:rsidDel="001840D2" w:rsidRDefault="00BC262B" w:rsidP="00BC262B">
      <w:pPr>
        <w:rPr>
          <w:del w:id="1008" w:author="David Hugger" w:date="2014-09-18T08:38:00Z"/>
          <w:rFonts w:asciiTheme="majorHAnsi" w:hAnsiTheme="majorHAnsi" w:cs="Times New Roman"/>
        </w:rPr>
      </w:pPr>
      <w:del w:id="1009" w:author="David Hugger" w:date="2014-09-18T08:38:00Z">
        <w:r w:rsidRPr="00A60E98" w:rsidDel="001840D2">
          <w:rPr>
            <w:rFonts w:asciiTheme="majorHAnsi" w:hAnsiTheme="majorHAnsi" w:cs="Times New Roman"/>
          </w:rPr>
          <w:delText>ZRX|||N||10000000032^CPRSPHYSICIAN,ONE^99NP|</w:delText>
        </w:r>
      </w:del>
    </w:p>
    <w:p w14:paraId="714AC177" w14:textId="77777777" w:rsidR="00BC262B" w:rsidRPr="00A60E98" w:rsidDel="001840D2" w:rsidRDefault="00BC262B" w:rsidP="00BC262B">
      <w:pPr>
        <w:rPr>
          <w:del w:id="1010" w:author="David Hugger" w:date="2014-09-18T08:38:00Z"/>
          <w:rFonts w:asciiTheme="majorHAnsi" w:hAnsiTheme="majorHAnsi" w:cs="Times New Roman"/>
        </w:rPr>
      </w:pPr>
    </w:p>
    <w:p w14:paraId="5BECD8BB" w14:textId="019CBCF9" w:rsidR="00BC262B" w:rsidDel="001840D2" w:rsidRDefault="00BC262B" w:rsidP="00BC262B">
      <w:pPr>
        <w:pStyle w:val="Style5"/>
        <w:rPr>
          <w:del w:id="1011" w:author="David Hugger" w:date="2014-09-18T08:39:00Z"/>
        </w:rPr>
      </w:pPr>
      <w:del w:id="1012" w:author="David Hugger" w:date="2014-09-18T08:39:00Z">
        <w:r w:rsidDel="001840D2">
          <w:delText xml:space="preserve">Pending Med Order  </w:delText>
        </w:r>
      </w:del>
    </w:p>
    <w:p w14:paraId="28436A5B" w14:textId="0E58D9D2" w:rsidR="00BC262B" w:rsidRPr="00E63A87" w:rsidDel="001840D2" w:rsidRDefault="00BC262B" w:rsidP="00BC262B">
      <w:pPr>
        <w:rPr>
          <w:del w:id="1013" w:author="David Hugger" w:date="2014-09-18T08:39:00Z"/>
          <w:rFonts w:asciiTheme="majorHAnsi" w:hAnsiTheme="majorHAnsi"/>
          <w:i/>
        </w:rPr>
      </w:pPr>
      <w:del w:id="1014" w:author="David Hugger" w:date="2014-09-18T08:39:00Z">
        <w:r w:rsidRPr="00C55CC1" w:rsidDel="001840D2">
          <w:rPr>
            <w:rFonts w:asciiTheme="majorHAnsi" w:hAnsiTheme="majorHAnsi"/>
            <w:i/>
          </w:rPr>
          <w:delText xml:space="preserve">Replaces a previous changed (Edit) order with a new Pending order (New order #) </w:delText>
        </w:r>
      </w:del>
    </w:p>
    <w:p w14:paraId="3D53F887" w14:textId="21C1A8B2" w:rsidR="00BC262B" w:rsidRPr="00A60E98" w:rsidDel="001840D2" w:rsidRDefault="00BC262B" w:rsidP="00BC262B">
      <w:pPr>
        <w:rPr>
          <w:del w:id="1015" w:author="David Hugger" w:date="2014-09-18T08:39:00Z"/>
          <w:rFonts w:asciiTheme="majorHAnsi" w:hAnsiTheme="majorHAnsi" w:cs="Times New Roman"/>
        </w:rPr>
      </w:pPr>
      <w:del w:id="1016" w:author="David Hugger" w:date="2014-09-18T08:39:00Z">
        <w:r w:rsidRPr="00A60E98" w:rsidDel="001840D2">
          <w:rPr>
            <w:rFonts w:asciiTheme="majorHAnsi" w:hAnsiTheme="majorHAnsi" w:cs="Times New Roman"/>
          </w:rPr>
          <w:delText>MSH|^~\&amp;|DSIH SR|500|DSIH CL|500|20121009124809-0500||</w:delText>
        </w:r>
        <w:r w:rsidDel="001840D2">
          <w:rPr>
            <w:rFonts w:asciiTheme="majorHAnsi" w:hAnsiTheme="majorHAnsi" w:cs="Times New Roman"/>
          </w:rPr>
          <w:delText>RDE</w:delText>
        </w:r>
        <w:r w:rsidRPr="00A60E98" w:rsidDel="001840D2">
          <w:rPr>
            <w:rFonts w:asciiTheme="majorHAnsi" w:hAnsiTheme="majorHAnsi" w:cs="Times New Roman"/>
          </w:rPr>
          <w:delText>^O01|5008789|P|2.3.1|||AL|NE|USA</w:delText>
        </w:r>
      </w:del>
    </w:p>
    <w:p w14:paraId="59723A38" w14:textId="74EB6385" w:rsidR="00BC262B" w:rsidRPr="00A60E98" w:rsidDel="001840D2" w:rsidRDefault="00BC262B" w:rsidP="00BC262B">
      <w:pPr>
        <w:rPr>
          <w:del w:id="1017" w:author="David Hugger" w:date="2014-09-18T08:39:00Z"/>
          <w:rFonts w:asciiTheme="majorHAnsi" w:hAnsiTheme="majorHAnsi" w:cs="Times New Roman"/>
        </w:rPr>
      </w:pPr>
      <w:del w:id="1018" w:author="David Hugger" w:date="2014-09-18T08:39:00Z">
        <w:r w:rsidRPr="00A60E98" w:rsidDel="001840D2">
          <w:rPr>
            <w:rFonts w:asciiTheme="majorHAnsi" w:hAnsiTheme="majorHAnsi" w:cs="Times New Roman"/>
          </w:rPr>
          <w:delText>PID|1|5000000120</w:delText>
        </w:r>
        <w:r w:rsidDel="001840D2">
          <w:rPr>
            <w:rFonts w:asciiTheme="majorHAnsi" w:hAnsiTheme="majorHAnsi" w:cs="Times New Roman"/>
          </w:rPr>
          <w:delText>V858032|</w:delText>
        </w:r>
        <w:r w:rsidRPr="00A60E98" w:rsidDel="001840D2">
          <w:rPr>
            <w:rFonts w:asciiTheme="majorHAnsi" w:hAnsiTheme="majorHAnsi" w:cs="Times New Roman"/>
          </w:rPr>
          <w:delText>5000000120V858032^^^USVHA&amp;&amp;0363^NI^VA FACILITY ID&amp;500&amp;L^^20121009~666667897^^^USSSA&amp;&amp;0363^SS^VA FACILITY ID&amp;500&amp;L~^^^USDOD&amp;&amp;0363^TIN^VA FACILITY ID&amp;500&amp;L~^^^USDOD&amp;&amp;0363^FIN^VA FACILITY ID&amp;500&amp;L~100024^^^USVHA&amp;&amp;0363^</w:delText>
        </w:r>
        <w:r w:rsidDel="001840D2">
          <w:rPr>
            <w:rFonts w:asciiTheme="majorHAnsi" w:hAnsiTheme="majorHAnsi" w:cs="Times New Roman"/>
          </w:rPr>
          <w:delText>PI^VA FACILITY ID&amp;500&amp;L|100024|</w:delText>
        </w:r>
        <w:r w:rsidRPr="00A60E98" w:rsidDel="001840D2">
          <w:rPr>
            <w:rFonts w:asciiTheme="majorHAnsi" w:hAnsiTheme="majorHAnsi" w:cs="Times New Roman"/>
          </w:rPr>
          <w:delText>DATABRIDGE^PATIENTTWO^B^^^^L|CLARK^^^^^^M|19511202|M||2054-5-SLF^BLACK OR AFRICAN AMERICAN^0005^2054-5^BLACK OR AFRICAN AMERICAN^CDC|133 W ELMO Street^^MANCHESTER^NH^03102^USA^P^^~^^MIDTOWN^NH^^^N||(555)555-00</w:delText>
        </w:r>
        <w:r w:rsidDel="001840D2">
          <w:rPr>
            <w:rFonts w:asciiTheme="majorHAnsi" w:hAnsiTheme="majorHAnsi" w:cs="Times New Roman"/>
          </w:rPr>
          <w:delText>00^PRN^PH~(000)000-5555^WPN^PH|</w:delText>
        </w:r>
        <w:r w:rsidRPr="00A60E98" w:rsidDel="001840D2">
          <w:rPr>
            <w:rFonts w:asciiTheme="majorHAnsi" w:hAnsiTheme="majorHAnsi" w:cs="Times New Roman"/>
          </w:rPr>
          <w:delText>(000)000-5555||M^MARRIED^VA11|23^PENTECOSTAL^VA13|6317^1028|666667897|||2186-5-SLF^NOT HISPANIC OR LATINO^0189^2186-5^NOT HISPANIC OR LATINO^CDC|MIDTOWN NH|N||||||||</w:delText>
        </w:r>
      </w:del>
    </w:p>
    <w:p w14:paraId="0E3054C2" w14:textId="0555DB55" w:rsidR="00BC262B" w:rsidRPr="00A60E98" w:rsidDel="001840D2" w:rsidRDefault="00BC262B" w:rsidP="00BC262B">
      <w:pPr>
        <w:rPr>
          <w:del w:id="1019" w:author="David Hugger" w:date="2014-09-18T08:39:00Z"/>
          <w:rFonts w:asciiTheme="majorHAnsi" w:hAnsiTheme="majorHAnsi" w:cs="Times New Roman"/>
        </w:rPr>
      </w:pPr>
      <w:del w:id="1020" w:author="David Hugger" w:date="2014-09-18T08:39:00Z">
        <w:r w:rsidRPr="00A60E98" w:rsidDel="001840D2">
          <w:rPr>
            <w:rFonts w:asciiTheme="majorHAnsi" w:hAnsiTheme="majorHAnsi" w:cs="Times New Roman"/>
          </w:rPr>
          <w:delText>PV1|1|I|ICU/CCU^1^2|||^^|10000000049^CPRSATTENDING^TWO^^^^MASTER|||15^GENERAL(ACUTE MEDICINE)^M^MEDICINE||||||||NSC VETERAN|||12||||||||||||||||||515.6|||||20121009113908-0500||||||6317</w:delText>
        </w:r>
      </w:del>
    </w:p>
    <w:p w14:paraId="6F3044DB" w14:textId="1B2BB036" w:rsidR="00BC262B" w:rsidRPr="00A60E98" w:rsidDel="001840D2" w:rsidRDefault="00BC262B" w:rsidP="00BC262B">
      <w:pPr>
        <w:rPr>
          <w:del w:id="1021" w:author="David Hugger" w:date="2014-09-18T08:39:00Z"/>
          <w:rFonts w:asciiTheme="majorHAnsi" w:hAnsiTheme="majorHAnsi" w:cs="Times New Roman"/>
        </w:rPr>
      </w:pPr>
      <w:del w:id="1022" w:author="David Hugger" w:date="2014-09-18T08:39:00Z">
        <w:r w:rsidRPr="00A60E98" w:rsidDel="001840D2">
          <w:rPr>
            <w:rFonts w:asciiTheme="majorHAnsi" w:hAnsiTheme="majorHAnsi" w:cs="Times New Roman"/>
          </w:rPr>
          <w:delText>ORC|</w:delText>
        </w:r>
        <w:r w:rsidRPr="00244CD9" w:rsidDel="001840D2">
          <w:rPr>
            <w:rFonts w:asciiTheme="majorHAnsi" w:hAnsiTheme="majorHAnsi" w:cs="Times New Roman"/>
            <w:b/>
          </w:rPr>
          <w:delText>XR</w:delText>
        </w:r>
        <w:r w:rsidRPr="00A60E98" w:rsidDel="001840D2">
          <w:rPr>
            <w:rFonts w:asciiTheme="majorHAnsi" w:hAnsiTheme="majorHAnsi" w:cs="Times New Roman"/>
          </w:rPr>
          <w:delText>|19140;1^OR|2450P^PS||</w:delText>
        </w:r>
        <w:r w:rsidRPr="00244CD9" w:rsidDel="001840D2">
          <w:rPr>
            <w:rFonts w:asciiTheme="majorHAnsi" w:hAnsiTheme="majorHAnsi" w:cs="Times New Roman"/>
            <w:b/>
          </w:rPr>
          <w:delText>IP</w:delText>
        </w:r>
        <w:r w:rsidRPr="00A60E98" w:rsidDel="001840D2">
          <w:rPr>
            <w:rFonts w:asciiTheme="majorHAnsi" w:hAnsiTheme="majorHAnsi" w:cs="Times New Roman"/>
          </w:rPr>
          <w:delText>||^Q1HRS&amp;01-02-03-04-05-06-07-08-09-10-11-12-13-14-15-16-17-18-19-20-21-22-23-24^^^^^C||201210091248-0500|10000000032^CPRSPHYSICIAN,ONE||10000000032^CPRSPHYSICIAN,ONE||||E^ELECTRONICALLY ENTERED^99ORN^^^|||</w:delText>
        </w:r>
      </w:del>
    </w:p>
    <w:p w14:paraId="29CE701C" w14:textId="7613CECC" w:rsidR="00BC262B" w:rsidRPr="00A60E98" w:rsidDel="001840D2" w:rsidRDefault="00BC262B" w:rsidP="00BC262B">
      <w:pPr>
        <w:rPr>
          <w:del w:id="1023" w:author="David Hugger" w:date="2014-09-18T08:39:00Z"/>
          <w:rFonts w:asciiTheme="majorHAnsi" w:hAnsiTheme="majorHAnsi" w:cs="Times New Roman"/>
        </w:rPr>
      </w:pPr>
      <w:del w:id="1024" w:author="David Hugger" w:date="2014-09-18T08:39:00Z">
        <w:r w:rsidRPr="00A60E98" w:rsidDel="001840D2">
          <w:rPr>
            <w:rFonts w:asciiTheme="majorHAnsi" w:hAnsiTheme="majorHAnsi" w:cs="Times New Roman"/>
          </w:rPr>
          <w:delText>RXO|^^^299^GUAIFENESIN LIQUID^99PSP||||||||||||||||</w:delText>
        </w:r>
      </w:del>
    </w:p>
    <w:p w14:paraId="6FAFA109" w14:textId="75B1F409" w:rsidR="00BC262B" w:rsidRPr="00A60E98" w:rsidDel="001840D2" w:rsidRDefault="00BC262B" w:rsidP="00BC262B">
      <w:pPr>
        <w:rPr>
          <w:del w:id="1025" w:author="David Hugger" w:date="2014-09-18T08:39:00Z"/>
          <w:rFonts w:asciiTheme="majorHAnsi" w:hAnsiTheme="majorHAnsi" w:cs="Times New Roman"/>
        </w:rPr>
      </w:pPr>
      <w:del w:id="1026" w:author="David Hugger" w:date="2014-09-18T08:39:00Z">
        <w:r w:rsidRPr="00A60E98" w:rsidDel="001840D2">
          <w:rPr>
            <w:rFonts w:asciiTheme="majorHAnsi" w:hAnsiTheme="majorHAnsi" w:cs="Times New Roman"/>
          </w:rPr>
          <w:delText>RXE|^Q1HRS&amp;01-02-03-04-05-06-07-08-09-10-11-12-13-14-15-16-17-18-19-20-21-22-23-24^^^^R^C^2CC||2|||||||||||10000000032^CPRSPHYSICIAN,ONE^99NP|||||||^01-02-03-04-05-06-07-08-09-10-11-12-13-14-15-16-17-18-19-20-21-22-23-24^99PSA^^^|||||</w:delText>
        </w:r>
      </w:del>
    </w:p>
    <w:p w14:paraId="3FC1BF52" w14:textId="79C0C7AC" w:rsidR="00BC262B" w:rsidRPr="00A60E98" w:rsidDel="001840D2" w:rsidRDefault="00BC262B" w:rsidP="00BC262B">
      <w:pPr>
        <w:rPr>
          <w:del w:id="1027" w:author="David Hugger" w:date="2014-09-18T08:39:00Z"/>
          <w:rFonts w:asciiTheme="majorHAnsi" w:hAnsiTheme="majorHAnsi" w:cs="Times New Roman"/>
        </w:rPr>
      </w:pPr>
      <w:del w:id="1028" w:author="David Hugger" w:date="2014-09-18T08:39:00Z">
        <w:r w:rsidRPr="00A60E98" w:rsidDel="001840D2">
          <w:rPr>
            <w:rFonts w:asciiTheme="majorHAnsi" w:hAnsiTheme="majorHAnsi" w:cs="Times New Roman"/>
          </w:rPr>
          <w:delText>NTE|</w:delText>
        </w:r>
        <w:r w:rsidDel="001840D2">
          <w:rPr>
            <w:rFonts w:asciiTheme="majorHAnsi" w:hAnsiTheme="majorHAnsi" w:cs="Times New Roman"/>
          </w:rPr>
          <w:delText>1</w:delText>
        </w:r>
        <w:r w:rsidRPr="00A60E98" w:rsidDel="001840D2">
          <w:rPr>
            <w:rFonts w:asciiTheme="majorHAnsi" w:hAnsiTheme="majorHAnsi" w:cs="Times New Roman"/>
          </w:rPr>
          <w:delText>|L| DOCUMENT IF PATIENT IS COUGHING \T\\T\\T\\T\\S\\S\\S\\S\ AND IF PRODUCTIVE AND DESCRIBE\T\\T\\T\\T\\R\\R\\R\\R\</w:delText>
        </w:r>
      </w:del>
    </w:p>
    <w:p w14:paraId="06D579BF" w14:textId="73B8FFA0" w:rsidR="00BC262B" w:rsidRPr="00A60E98" w:rsidDel="001840D2" w:rsidRDefault="00BC262B" w:rsidP="00BC262B">
      <w:pPr>
        <w:rPr>
          <w:del w:id="1029" w:author="David Hugger" w:date="2014-09-18T08:39:00Z"/>
          <w:rFonts w:asciiTheme="majorHAnsi" w:hAnsiTheme="majorHAnsi" w:cs="Times New Roman"/>
        </w:rPr>
      </w:pPr>
      <w:del w:id="1030" w:author="David Hugger" w:date="2014-09-18T08:39:00Z">
        <w:r w:rsidRPr="00A60E98" w:rsidDel="001840D2">
          <w:rPr>
            <w:rFonts w:asciiTheme="majorHAnsi" w:hAnsiTheme="majorHAnsi" w:cs="Times New Roman"/>
          </w:rPr>
          <w:delText>RXR|1^ORAL (BY MOUTH)</w:delText>
        </w:r>
      </w:del>
    </w:p>
    <w:p w14:paraId="46AC3667" w14:textId="1B339DEE" w:rsidR="00BC262B" w:rsidRPr="00A60E98" w:rsidDel="001840D2" w:rsidRDefault="00BC262B" w:rsidP="00BC262B">
      <w:pPr>
        <w:rPr>
          <w:del w:id="1031" w:author="David Hugger" w:date="2014-09-18T08:39:00Z"/>
          <w:rFonts w:asciiTheme="majorHAnsi" w:hAnsiTheme="majorHAnsi" w:cs="Times New Roman"/>
        </w:rPr>
      </w:pPr>
      <w:del w:id="1032" w:author="David Hugger" w:date="2014-09-18T08:39:00Z">
        <w:r w:rsidRPr="00A60E98" w:rsidDel="001840D2">
          <w:rPr>
            <w:rFonts w:asciiTheme="majorHAnsi" w:hAnsiTheme="majorHAnsi" w:cs="Times New Roman"/>
          </w:rPr>
          <w:delText>ZRX|19138;1||E||10000000032^CPRSPHYSICIAN,ONE^99NP|</w:delText>
        </w:r>
      </w:del>
    </w:p>
    <w:p w14:paraId="57AFF917" w14:textId="77777777" w:rsidR="00BC262B" w:rsidRPr="004077D2" w:rsidDel="001840D2" w:rsidRDefault="00BC262B" w:rsidP="00BC262B">
      <w:pPr>
        <w:rPr>
          <w:del w:id="1033" w:author="David Hugger" w:date="2014-09-18T08:39:00Z"/>
          <w:rFonts w:asciiTheme="majorHAnsi" w:hAnsiTheme="majorHAnsi" w:cs="Times New Roman"/>
          <w:sz w:val="28"/>
          <w:szCs w:val="28"/>
        </w:rPr>
      </w:pPr>
    </w:p>
    <w:p w14:paraId="14F3C1DF" w14:textId="77777777" w:rsidR="00BC262B" w:rsidRPr="004077D2" w:rsidRDefault="00BC262B" w:rsidP="00BC262B">
      <w:pPr>
        <w:pStyle w:val="Style5"/>
      </w:pPr>
      <w:r w:rsidRPr="004077D2">
        <w:t>Active Med</w:t>
      </w:r>
      <w:r>
        <w:t xml:space="preserve"> Order, </w:t>
      </w:r>
      <w:r w:rsidRPr="004077D2">
        <w:t>Pharmacist</w:t>
      </w:r>
      <w:r>
        <w:t xml:space="preserve"> Verified</w:t>
      </w:r>
    </w:p>
    <w:p w14:paraId="66614BAC"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MSH|^~\&amp;|DSIH SR|500|DSIH CL|500|20121009125229-0500||</w:t>
      </w:r>
      <w:r>
        <w:rPr>
          <w:rFonts w:asciiTheme="majorHAnsi" w:hAnsiTheme="majorHAnsi" w:cs="Times New Roman"/>
        </w:rPr>
        <w:t>RDE</w:t>
      </w:r>
      <w:r w:rsidRPr="00A60E98">
        <w:rPr>
          <w:rFonts w:asciiTheme="majorHAnsi" w:hAnsiTheme="majorHAnsi" w:cs="Times New Roman"/>
        </w:rPr>
        <w:t>^O01|5008792|P|2.3.1|||AL|NE|USA</w:t>
      </w:r>
    </w:p>
    <w:p w14:paraId="3DA0E026" w14:textId="77777777" w:rsidR="00BC262B" w:rsidRPr="00A60E98" w:rsidRDefault="00BC262B" w:rsidP="00BC262B">
      <w:pPr>
        <w:rPr>
          <w:rFonts w:asciiTheme="majorHAnsi" w:hAnsiTheme="majorHAnsi" w:cs="Times New Roman"/>
        </w:rPr>
      </w:pPr>
      <w:r>
        <w:rPr>
          <w:rFonts w:asciiTheme="majorHAnsi" w:hAnsiTheme="majorHAnsi" w:cs="Times New Roman"/>
        </w:rPr>
        <w:t>PID|1|5000000120V858032|</w:t>
      </w:r>
      <w:r w:rsidRPr="00A60E98">
        <w:rPr>
          <w:rFonts w:asciiTheme="majorHAnsi" w:hAnsiTheme="majorHAnsi" w:cs="Times New Roman"/>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cs="Times New Roman"/>
        </w:rPr>
        <w:t>PI^VA FACILITY ID&amp;500&amp;L|100024|</w:t>
      </w:r>
      <w:r w:rsidRPr="00A60E98">
        <w:rPr>
          <w:rFonts w:asciiTheme="majorHAnsi" w:hAnsiTheme="majorHAnsi" w:cs="Times New Roman"/>
        </w:rPr>
        <w:t>DATABRIDGE^PATIENTTWO^B^^^^L|CLARK^^^^^^M|19511202|M||2054-5-SLF^BLACK OR AFRICAN AMERICAN^0005^2054-5^BLACK OR AFRICAN AMERICAN^CDC|133 W ELMO Street^^MANCHESTER^NH^03102^USA^P^^~^^MIDTOWN^NH^^^N||(555)555-00</w:t>
      </w:r>
      <w:r>
        <w:rPr>
          <w:rFonts w:asciiTheme="majorHAnsi" w:hAnsiTheme="majorHAnsi" w:cs="Times New Roman"/>
        </w:rPr>
        <w:t>00^PRN^PH~(000)000-5555^WPN^PH|</w:t>
      </w:r>
      <w:r w:rsidRPr="00A60E98">
        <w:rPr>
          <w:rFonts w:asciiTheme="majorHAnsi" w:hAnsiTheme="majorHAnsi" w:cs="Times New Roman"/>
        </w:rPr>
        <w:t>(000)000-5555||M^MARRIED^VA11|23^PENTECOSTAL^VA13|6317^1028|666667897|||2186-5-SLF^NOT HISPANIC OR LATINO^0189^2186-5^NOT HISPANIC OR LATINO^CDC|MIDTOWN NH|N||||||||</w:t>
      </w:r>
    </w:p>
    <w:p w14:paraId="5FC3E366"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PV1|1|I|ICU/CCU^1^2|||^^|10000000049^CPRSATTENDING^TWO^^^^MASTER|||15^GENERAL(ACUTE MEDICINE)^M^MEDICINE||||||||NSC VETERAN|||12||||||||||||||||||515.6|||||20121009113908-0500||||||6317</w:t>
      </w:r>
    </w:p>
    <w:p w14:paraId="78F7B8D6"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ORC|</w:t>
      </w:r>
      <w:r w:rsidRPr="005C643C">
        <w:rPr>
          <w:rFonts w:asciiTheme="majorHAnsi" w:hAnsiTheme="majorHAnsi" w:cs="Times New Roman"/>
          <w:b/>
        </w:rPr>
        <w:t>SC</w:t>
      </w:r>
      <w:r w:rsidRPr="00A60E98">
        <w:rPr>
          <w:rFonts w:asciiTheme="majorHAnsi" w:hAnsiTheme="majorHAnsi" w:cs="Times New Roman"/>
        </w:rPr>
        <w:t>|19140;1^OR|2U^PS||</w:t>
      </w:r>
      <w:r w:rsidRPr="005C643C">
        <w:rPr>
          <w:rFonts w:asciiTheme="majorHAnsi" w:hAnsiTheme="majorHAnsi" w:cs="Times New Roman"/>
          <w:b/>
        </w:rPr>
        <w:t>CM</w:t>
      </w:r>
      <w:r w:rsidRPr="00A60E98">
        <w:rPr>
          <w:rFonts w:asciiTheme="majorHAnsi" w:hAnsiTheme="majorHAnsi" w:cs="Times New Roman"/>
        </w:rPr>
        <w:t>||^Q1HRS&amp;01-02-03-04-05-06-07-08-09-10-11-12-13-14-15-16-17-18-19-20-21-22-23-24^^^^^C||201210091248-0500|10000000032^CPRSPHYSICIAN,ONE||10000000032^CPRSPHYSICIAN,ONE|||201210091300-0500|^^99ORN^^^|||</w:t>
      </w:r>
    </w:p>
    <w:p w14:paraId="527AE273"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RXO|^^^299^GUAIFENESIN LIQUID^99PSP||||||||||||||||</w:t>
      </w:r>
    </w:p>
    <w:p w14:paraId="4F4E4798"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RXE|2&amp;CC&amp;1&amp;^Q1HRS&amp;01-02-03-04-05-06-07-08-09-10-11-12-13-14-15-16-17-18-19-20-21-22-23-24^^201210091300-0500^20121023235959-0500^R^C^2CC</w:t>
      </w:r>
      <w:r>
        <w:rPr>
          <w:rFonts w:asciiTheme="majorHAnsi" w:hAnsiTheme="majorHAnsi" w:cs="Times New Roman"/>
        </w:rPr>
        <w:t xml:space="preserve">|^^^4463^GUAIFENESIN DM SYRUP 4 </w:t>
      </w:r>
      <w:r w:rsidRPr="00A60E98">
        <w:rPr>
          <w:rFonts w:asciiTheme="majorHAnsi" w:hAnsiTheme="majorHAnsi" w:cs="Times New Roman"/>
        </w:rPr>
        <w:t>OZ.^99PSD|2||^^^N/A^^99PSU|^^^35^LIQUID^99PSF|</w:t>
      </w:r>
      <w:r w:rsidRPr="00F23EA3">
        <w:rPr>
          <w:rFonts w:asciiTheme="majorHAnsi" w:hAnsiTheme="majorHAnsi" w:cs="Times New Roman"/>
        </w:rPr>
        <w:t>^This is a test of the new fix to add the sp</w:t>
      </w:r>
      <w:r>
        <w:rPr>
          <w:rFonts w:asciiTheme="majorHAnsi" w:hAnsiTheme="majorHAnsi" w:cs="Times New Roman"/>
        </w:rPr>
        <w:t>ecial instructions to RXE 7.2</w:t>
      </w:r>
      <w:r w:rsidRPr="00F23EA3">
        <w:rPr>
          <w:rFonts w:asciiTheme="majorHAnsi" w:hAnsiTheme="majorHAnsi" w:cs="Times New Roman"/>
        </w:rPr>
        <w:t>.  This fix should con\T\vert special characters as well as</w:t>
      </w:r>
      <w:r>
        <w:rPr>
          <w:rFonts w:asciiTheme="majorHAnsi" w:hAnsiTheme="majorHAnsi" w:cs="Times New Roman"/>
        </w:rPr>
        <w:t xml:space="preserve"> </w:t>
      </w:r>
      <w:r w:rsidRPr="00F23EA3">
        <w:rPr>
          <w:rFonts w:asciiTheme="majorHAnsi" w:hAnsiTheme="majorHAnsi" w:cs="Times New Roman"/>
        </w:rPr>
        <w:t xml:space="preserve">limit the sto\R\rage of the text to 200 characters.  Hope </w:t>
      </w:r>
      <w:r>
        <w:rPr>
          <w:rFonts w:asciiTheme="majorHAnsi" w:hAnsiTheme="majorHAnsi" w:cs="Times New Roman"/>
        </w:rPr>
        <w:t>you make the</w:t>
      </w:r>
      <w:r w:rsidRPr="00A60E98">
        <w:rPr>
          <w:rFonts w:asciiTheme="majorHAnsi" w:hAnsiTheme="majorHAnsi" w:cs="Times New Roman"/>
        </w:rPr>
        <w:t>|||||||100000001</w:t>
      </w:r>
      <w:r>
        <w:rPr>
          <w:rFonts w:asciiTheme="majorHAnsi" w:hAnsiTheme="majorHAnsi" w:cs="Times New Roman"/>
        </w:rPr>
        <w:t>41^TDOC,PHARMACIST^99</w:t>
      </w:r>
      <w:r w:rsidRPr="00A60E98">
        <w:rPr>
          <w:rFonts w:asciiTheme="majorHAnsi" w:hAnsiTheme="majorHAnsi" w:cs="Times New Roman"/>
        </w:rPr>
        <w:t>NP|||||||^01-02-03-04-05-06-07-08-09-10-11-12-13-14-15-16-17-18-19-20-21-22-23-24^99PSA^^^|||||^^^^^99PSU</w:t>
      </w:r>
    </w:p>
    <w:p w14:paraId="091D68B1"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NTE|</w:t>
      </w:r>
      <w:r>
        <w:rPr>
          <w:rFonts w:asciiTheme="majorHAnsi" w:hAnsiTheme="majorHAnsi" w:cs="Times New Roman"/>
        </w:rPr>
        <w:t>1</w:t>
      </w:r>
      <w:r w:rsidRPr="00A60E98">
        <w:rPr>
          <w:rFonts w:asciiTheme="majorHAnsi" w:hAnsiTheme="majorHAnsi" w:cs="Times New Roman"/>
        </w:rPr>
        <w:t>|L| DOCUMENT IF PATIENT IS COUGHING \T\\T\\T\\T\\S\\S\\S\\S\ AND IF PRODUCTIVE AND DESCRIBE\T\\T\\T\\T\\R\\R\\R\\R\</w:t>
      </w:r>
    </w:p>
    <w:p w14:paraId="4845F2F1" w14:textId="77777777" w:rsidR="00BC262B" w:rsidRPr="00A60E98" w:rsidRDefault="00BC262B" w:rsidP="00BC262B">
      <w:pPr>
        <w:rPr>
          <w:rFonts w:asciiTheme="majorHAnsi" w:hAnsiTheme="majorHAnsi" w:cs="Times New Roman"/>
        </w:rPr>
      </w:pPr>
      <w:r>
        <w:rPr>
          <w:rFonts w:asciiTheme="majorHAnsi" w:hAnsiTheme="majorHAnsi" w:cs="Times New Roman"/>
        </w:rPr>
        <w:t>NTE|2</w:t>
      </w:r>
      <w:r w:rsidRPr="00A60E98">
        <w:rPr>
          <w:rFonts w:asciiTheme="majorHAnsi" w:hAnsiTheme="majorHAnsi" w:cs="Times New Roman"/>
        </w:rPr>
        <w:t>|L| DOCUMENT IF PATIENT IS COUGHING \T\\T\\T\\T\\S\\S\\S\\S\ AND IF PRODUCTIVE AND  DESCRIBE\T\\T\\T\\T\\S\\S\\S\\S\</w:t>
      </w:r>
    </w:p>
    <w:p w14:paraId="3E85DA92"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RXR|1^ORAL (BY MOUTH)</w:t>
      </w:r>
    </w:p>
    <w:p w14:paraId="301EF6C5" w14:textId="77777777" w:rsidR="00BC262B" w:rsidRPr="00A60E98" w:rsidRDefault="00BC262B" w:rsidP="00BC262B">
      <w:pPr>
        <w:rPr>
          <w:rFonts w:asciiTheme="majorHAnsi" w:hAnsiTheme="majorHAnsi" w:cs="Times New Roman"/>
        </w:rPr>
      </w:pPr>
      <w:r w:rsidRPr="00A60E98">
        <w:rPr>
          <w:rFonts w:asciiTheme="majorHAnsi" w:hAnsiTheme="majorHAnsi" w:cs="Times New Roman"/>
        </w:rPr>
        <w:t>ZRX|19138;1||E||10000000141^TDOC,PHARMACIST^99NP|</w:t>
      </w:r>
    </w:p>
    <w:p w14:paraId="5E8CDC1F" w14:textId="4001B148" w:rsidR="2EA1EBA4" w:rsidRDefault="2EA1EBA4">
      <w:r w:rsidRPr="005309C7">
        <w:rPr>
          <w:rFonts w:asciiTheme="majorHAnsi" w:eastAsiaTheme="majorEastAsia" w:hAnsiTheme="majorHAnsi" w:cstheme="majorBidi"/>
        </w:rPr>
        <w:t>ZIL|1|500</w:t>
      </w:r>
    </w:p>
    <w:p w14:paraId="2EEDB457" w14:textId="77777777" w:rsidR="00BC262B" w:rsidRPr="00A60E98" w:rsidRDefault="00BC262B" w:rsidP="00BC262B">
      <w:pPr>
        <w:rPr>
          <w:rFonts w:asciiTheme="majorHAnsi" w:hAnsiTheme="majorHAnsi" w:cs="Times New Roman"/>
        </w:rPr>
      </w:pPr>
    </w:p>
    <w:p w14:paraId="702C4019" w14:textId="77777777" w:rsidR="00BC262B" w:rsidRPr="00830F84" w:rsidRDefault="00BC262B" w:rsidP="00BC262B">
      <w:pPr>
        <w:pStyle w:val="Style5"/>
      </w:pPr>
      <w:r>
        <w:t xml:space="preserve">Expired Medication </w:t>
      </w:r>
    </w:p>
    <w:p w14:paraId="6CA3FEC2"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MSH|^~\&amp;|DSIH SR|500|DSIH CL|500|20121009001005-0500||</w:t>
      </w:r>
      <w:r>
        <w:rPr>
          <w:rFonts w:asciiTheme="majorHAnsi" w:hAnsiTheme="majorHAnsi" w:cs="Times New Roman"/>
        </w:rPr>
        <w:t>RDE</w:t>
      </w:r>
      <w:r w:rsidRPr="00830F84">
        <w:rPr>
          <w:rFonts w:asciiTheme="majorHAnsi" w:hAnsiTheme="majorHAnsi" w:cs="Times New Roman"/>
        </w:rPr>
        <w:t>^O01|5009800|P|2.3.1|||AL|NE|USA</w:t>
      </w:r>
    </w:p>
    <w:p w14:paraId="6A714618" w14:textId="77777777" w:rsidR="00BC262B" w:rsidRPr="00830F84" w:rsidRDefault="00BC262B" w:rsidP="00BC262B">
      <w:pPr>
        <w:rPr>
          <w:rFonts w:asciiTheme="majorHAnsi" w:hAnsiTheme="majorHAnsi" w:cs="Times New Roman"/>
        </w:rPr>
      </w:pPr>
      <w:r>
        <w:rPr>
          <w:rFonts w:asciiTheme="majorHAnsi" w:hAnsiTheme="majorHAnsi" w:cs="Times New Roman"/>
        </w:rPr>
        <w:t>PID|1|5000000237V188720|</w:t>
      </w:r>
      <w:r w:rsidRPr="00830F84">
        <w:rPr>
          <w:rFonts w:asciiTheme="majorHAnsi" w:hAnsiTheme="majorHAnsi" w:cs="Times New Roman"/>
        </w:rPr>
        <w:t>5000000237V188720^^^USVHA&amp;&amp;0363^NI^VA FACILITY ID&amp;500&amp;L^^20121009~666669111^^^USSSA&amp;&amp;0363^SS^VA FACILITY ID&amp;500&amp;L~^^^USDOD&amp;&amp;0363^TIN^VA FACILITY ID&amp;500&amp;L~^^^USDOD&amp;&amp;0363^FIN^VA FACILITY ID&amp;500&amp;L~742^^^USVHA&amp;&amp;03</w:t>
      </w:r>
      <w:r>
        <w:rPr>
          <w:rFonts w:asciiTheme="majorHAnsi" w:hAnsiTheme="majorHAnsi" w:cs="Times New Roman"/>
        </w:rPr>
        <w:t>63^PI^VA FACILITY ID&amp;500&amp;L|742|</w:t>
      </w:r>
      <w:r w:rsidRPr="00830F84">
        <w:rPr>
          <w:rFonts w:asciiTheme="majorHAnsi" w:hAnsiTheme="majorHAnsi" w:cs="Times New Roman"/>
        </w:rPr>
        <w:t>DATABRIDGE^PATIENTSEVEN^^^^^L||19480325|M||^^0005^^^CDC|123 Main street^APT#2^NEW WATERFORD^OH^44445^USA^P^^~^^^^^^N|||||||6360^1047|666669111|||^^0189^^^CDC||||||||||</w:t>
      </w:r>
    </w:p>
    <w:p w14:paraId="169AFD09"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PV1|1|I|ICU/CCU^ICU^4|||GEN MED^B^2|10000000048^CPRSATTENDING^ONE^^^^BS|||15^GENERAL(ACUTE MEDICINE)^M^MEDICINE||||||||NSC VETERAN|||31||||||||||||||||||515.6|||||20121005110929-0500||||||6360</w:t>
      </w:r>
    </w:p>
    <w:p w14:paraId="52E9EE7A"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ORC|SC|19201^OR|2V^PS||</w:t>
      </w:r>
      <w:r w:rsidRPr="005C643C">
        <w:rPr>
          <w:rFonts w:asciiTheme="majorHAnsi" w:hAnsiTheme="majorHAnsi" w:cs="Times New Roman"/>
          <w:b/>
        </w:rPr>
        <w:t>ZE</w:t>
      </w:r>
      <w:r w:rsidRPr="00830F84">
        <w:rPr>
          <w:rFonts w:asciiTheme="majorHAnsi" w:hAnsiTheme="majorHAnsi" w:cs="Times New Roman"/>
        </w:rPr>
        <w:t>||^&amp;^^^^^||201210051405-0500|11848^DATABRIDGE,PHARMACIST||10000000032^CPRSPHYSICIAN,ONE|||201210051500-0500|^^99ORN|||</w:t>
      </w:r>
    </w:p>
    <w:p w14:paraId="736E9E9A"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RXO|^^^572^SODIUM CHLORIDE INJ^99PSP||||||||||||||||</w:t>
      </w:r>
    </w:p>
    <w:p w14:paraId="75C76371"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RXE|^&amp;^^201210051500-0500^201210082359-0500^||0||||</w:t>
      </w:r>
      <w:r w:rsidRPr="00847389">
        <w:rPr>
          <w:rFonts w:asciiTheme="majorHAnsi" w:hAnsiTheme="majorHAnsi" w:cs="Times New Roman"/>
        </w:rPr>
        <w:t>^This is a test of the new fix to add the special ins</w:t>
      </w:r>
      <w:r>
        <w:rPr>
          <w:rFonts w:asciiTheme="majorHAnsi" w:hAnsiTheme="majorHAnsi" w:cs="Times New Roman"/>
        </w:rPr>
        <w:t>tructions to RXE 7.2</w:t>
      </w:r>
      <w:r w:rsidRPr="00847389">
        <w:rPr>
          <w:rFonts w:asciiTheme="majorHAnsi" w:hAnsiTheme="majorHAnsi" w:cs="Times New Roman"/>
        </w:rPr>
        <w:t>.  This fix should con\T\vert special characters as well as</w:t>
      </w:r>
      <w:r>
        <w:rPr>
          <w:rFonts w:asciiTheme="majorHAnsi" w:hAnsiTheme="majorHAnsi" w:cs="Times New Roman"/>
        </w:rPr>
        <w:t xml:space="preserve"> </w:t>
      </w:r>
      <w:r w:rsidRPr="00847389">
        <w:rPr>
          <w:rFonts w:asciiTheme="majorHAnsi" w:hAnsiTheme="majorHAnsi" w:cs="Times New Roman"/>
        </w:rPr>
        <w:t xml:space="preserve">limit the sto\R\rage of the text to 200 characters.  Hope </w:t>
      </w:r>
      <w:r>
        <w:rPr>
          <w:rFonts w:asciiTheme="majorHAnsi" w:hAnsiTheme="majorHAnsi" w:cs="Times New Roman"/>
        </w:rPr>
        <w:t>you make t</w:t>
      </w:r>
      <w:r w:rsidRPr="00830F84">
        <w:rPr>
          <w:rFonts w:asciiTheme="majorHAnsi" w:hAnsiTheme="majorHAnsi" w:cs="Times New Roman"/>
        </w:rPr>
        <w:t>|||||||10000000033^MJWEHALY,TSHQHY F^99NP|||||||^^99PSA^^^||30|^^^^ml/hr^PSU||</w:t>
      </w:r>
    </w:p>
    <w:p w14:paraId="7D3EDCA9"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RXC|B|</w:t>
      </w:r>
      <w:r w:rsidRPr="00764C7B">
        <w:rPr>
          <w:rFonts w:asciiTheme="majorHAnsi" w:hAnsiTheme="majorHAnsi" w:cs="Times New Roman"/>
        </w:rPr>
        <w:t>2672.2672</w:t>
      </w:r>
      <w:r w:rsidRPr="00830F84">
        <w:rPr>
          <w:rFonts w:asciiTheme="majorHAnsi" w:hAnsiTheme="majorHAnsi" w:cs="Times New Roman"/>
        </w:rPr>
        <w:t>^^^572^</w:t>
      </w:r>
      <w:r w:rsidRPr="00764C7B">
        <w:rPr>
          <w:rFonts w:asciiTheme="majorHAnsi" w:hAnsiTheme="majorHAnsi" w:cs="Times New Roman"/>
        </w:rPr>
        <w:t xml:space="preserve"> SODIUM CHLORIDE 0.9% 50ML</w:t>
      </w:r>
      <w:r w:rsidRPr="00830F84">
        <w:rPr>
          <w:rFonts w:asciiTheme="majorHAnsi" w:hAnsiTheme="majorHAnsi" w:cs="Times New Roman"/>
        </w:rPr>
        <w:t xml:space="preserve"> ^99PSP|50|^^^PSIV-1^ML^99OTH||||||||||||||||||||</w:t>
      </w:r>
    </w:p>
    <w:p w14:paraId="6FA42DE9"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RXR|14^INTRAVENOUS</w:t>
      </w:r>
    </w:p>
    <w:p w14:paraId="088240DA" w14:textId="77777777" w:rsidR="00BC262B" w:rsidRPr="00830F84" w:rsidRDefault="00BC262B" w:rsidP="00BC262B">
      <w:pPr>
        <w:rPr>
          <w:rFonts w:asciiTheme="majorHAnsi" w:hAnsiTheme="majorHAnsi" w:cs="Times New Roman"/>
        </w:rPr>
      </w:pPr>
      <w:r w:rsidRPr="00830F84">
        <w:rPr>
          <w:rFonts w:asciiTheme="majorHAnsi" w:hAnsiTheme="majorHAnsi" w:cs="Times New Roman"/>
        </w:rPr>
        <w:t>ZRX|||N||10000000033^MJWEHALY,TSHQHY F^99NP|</w:t>
      </w:r>
    </w:p>
    <w:p w14:paraId="40E6B16D" w14:textId="0657FFD7" w:rsidR="000C5C41" w:rsidDel="001840D2" w:rsidRDefault="000C5C41" w:rsidP="005309C7">
      <w:pPr>
        <w:pStyle w:val="Style5"/>
        <w:keepNext/>
        <w:keepLines/>
        <w:rPr>
          <w:del w:id="1034" w:author="David Hugger" w:date="2014-09-18T08:40:00Z"/>
        </w:rPr>
      </w:pPr>
      <w:del w:id="1035" w:author="David Hugger" w:date="2014-09-18T08:40:00Z">
        <w:r w:rsidDel="001840D2">
          <w:delText>Pharmacy auto-Discontinue</w:delText>
        </w:r>
        <w:r w:rsidRPr="005309C7" w:rsidDel="001840D2">
          <w:delText xml:space="preserve"> message</w:delText>
        </w:r>
        <w:r w:rsidDel="001840D2">
          <w:delText xml:space="preserve"> </w:delText>
        </w:r>
      </w:del>
    </w:p>
    <w:p w14:paraId="60D4D7AC" w14:textId="5AAAA50A" w:rsidR="000C5C41" w:rsidDel="001840D2" w:rsidRDefault="000C5C41" w:rsidP="005309C7">
      <w:pPr>
        <w:keepNext/>
        <w:keepLines/>
        <w:rPr>
          <w:del w:id="1036" w:author="David Hugger" w:date="2014-09-18T08:40:00Z"/>
        </w:rPr>
      </w:pPr>
      <w:del w:id="1037" w:author="David Hugger" w:date="2014-09-18T08:40:00Z">
        <w:r w:rsidDel="001840D2">
          <w:delText>MSH|^~\&amp;|DSIH SR|500|DSIH CL|500|20140801161509-0500||RDE^O01|50071068|P|2.3.1|||AL|NE|USA</w:delText>
        </w:r>
      </w:del>
    </w:p>
    <w:p w14:paraId="6062CB6E" w14:textId="53C58E11" w:rsidR="000C5C41" w:rsidDel="001840D2" w:rsidRDefault="000C5C41" w:rsidP="005309C7">
      <w:pPr>
        <w:keepNext/>
        <w:keepLines/>
        <w:rPr>
          <w:del w:id="1038" w:author="David Hugger" w:date="2014-09-18T08:40:00Z"/>
        </w:rPr>
      </w:pPr>
      <w:del w:id="1039" w:author="David Hugger" w:date="2014-09-18T08:40:00Z">
        <w:r w:rsidDel="001840D2">
          <w:delText>PID|1|5000000120V858032|5000000120V858032^^^USVHA&amp;&amp;0363^NI^VA FACILITY ID&amp;500&amp;L^^20140801~666667897^^^USSSA&amp;&amp;0363^SS^VA FACILITY ID&amp;500&amp;L~^^^USDOD&amp;&amp;0363^TIN^VA FACILITY ID&amp;500&amp;L~^^^USDOD&amp;&amp;0363^FIN^VA FACILITY ID&amp;500&amp;L~100024^^^USVHA&amp;&amp;0363^PI^VA FACILITY ID&amp;500&amp;L|100024|DATABRIDGE^PATIENTTWO^B^^^^L|CLARK^^^^^^M|19511202|M|||133 W ELMO Street^^MANCHESTER^NH^03102^USA^P^^~^^MIDTOWN^NH^^^N||(555)555-0000^PRN^PH~(000)000-5555^WPN^PH|(000)000-5555||M^MARRIED^VA11|23^PENTECOSTAL^VA13|^|666667897||||MIDTOWN NH|N||||||N||</w:delText>
        </w:r>
      </w:del>
    </w:p>
    <w:p w14:paraId="49233505" w14:textId="5CE800E2" w:rsidR="000C5C41" w:rsidDel="001840D2" w:rsidRDefault="000C5C41" w:rsidP="005309C7">
      <w:pPr>
        <w:keepNext/>
        <w:keepLines/>
        <w:rPr>
          <w:del w:id="1040" w:author="David Hugger" w:date="2014-09-18T08:40:00Z"/>
        </w:rPr>
      </w:pPr>
      <w:del w:id="1041" w:author="David Hugger" w:date="2014-09-18T08:40:00Z">
        <w:r w:rsidDel="001840D2">
          <w:delText>PV1|1|I|^^|||ICU/CCU^7^1|10000000032^CPRSPHYSICIAN^ONE^^^DR^MD|||49^TRANSPLANTATION^S^SURGERY||||||||NSC VETERAN|||12|||||||||||||||16|||515.6|||||20140723110926-0500|20140801161502-0500||||||</w:delText>
        </w:r>
      </w:del>
    </w:p>
    <w:p w14:paraId="66B5D688" w14:textId="27E542E9" w:rsidR="000C5C41" w:rsidDel="001840D2" w:rsidRDefault="000C5C41" w:rsidP="005309C7">
      <w:pPr>
        <w:keepNext/>
        <w:keepLines/>
        <w:rPr>
          <w:del w:id="1042" w:author="David Hugger" w:date="2014-09-18T08:40:00Z"/>
        </w:rPr>
      </w:pPr>
      <w:del w:id="1043" w:author="David Hugger" w:date="2014-09-18T08:40:00Z">
        <w:r w:rsidDel="001840D2">
          <w:delText>ORC|OC|20116^OR|2999P^PS||DC||^5XDAY&amp;02-07-12-17-22^^^^^C||201408011059-0500|10000000032^CPRSPHYSICIAN^ONE||10000000032^CPRSPHYSICIAN^ONE||||A^Auto^99ORN^^AUTO DC^|||||</w:delText>
        </w:r>
      </w:del>
    </w:p>
    <w:p w14:paraId="68F417D0" w14:textId="2144A4DC" w:rsidR="000C5C41" w:rsidDel="001840D2" w:rsidRDefault="000C5C41" w:rsidP="005309C7">
      <w:pPr>
        <w:keepNext/>
        <w:keepLines/>
        <w:rPr>
          <w:del w:id="1044" w:author="David Hugger" w:date="2014-09-18T08:40:00Z"/>
        </w:rPr>
      </w:pPr>
      <w:del w:id="1045" w:author="David Hugger" w:date="2014-09-18T08:40:00Z">
        <w:r w:rsidDel="001840D2">
          <w:delText>RXO|^^^559^RESERPINE TAB^99PSP||||||||||||||||</w:delText>
        </w:r>
      </w:del>
    </w:p>
    <w:p w14:paraId="774282CA" w14:textId="6DE231A0" w:rsidR="000C5C41" w:rsidDel="001840D2" w:rsidRDefault="000C5C41" w:rsidP="005309C7">
      <w:pPr>
        <w:keepNext/>
        <w:keepLines/>
        <w:rPr>
          <w:del w:id="1046" w:author="David Hugger" w:date="2014-09-18T08:40:00Z"/>
        </w:rPr>
      </w:pPr>
      <w:del w:id="1047" w:author="David Hugger" w:date="2014-09-18T08:40:00Z">
        <w:r w:rsidDel="001840D2">
          <w:delText>RXE|0.1&amp;MG&amp;1&amp;^5XDAY&amp;02-07-12-17-22^^^^R^C^0.1MG|57.586^RESERPINE 0.1MG TAB^99NDF^222^RESERPINE 0.1MG S.T.^99PSD|.1||MG^^^20^MG^99PSU|^^^63^TAB^99PSF|^|||||||10000000034^ROISTAFF,CHIEF O^99NP|||||||^02-07-12-17-22^99PSA^^^||||0.1|^^^20^MG^99PSU</w:delText>
        </w:r>
      </w:del>
    </w:p>
    <w:p w14:paraId="4DA085BB" w14:textId="1996AEAE" w:rsidR="000C5C41" w:rsidDel="001840D2" w:rsidRDefault="000C5C41" w:rsidP="005309C7">
      <w:pPr>
        <w:keepNext/>
        <w:keepLines/>
        <w:rPr>
          <w:del w:id="1048" w:author="David Hugger" w:date="2014-09-18T08:40:00Z"/>
        </w:rPr>
      </w:pPr>
      <w:del w:id="1049" w:author="David Hugger" w:date="2014-09-18T08:40:00Z">
        <w:r w:rsidDel="001840D2">
          <w:delText>RXR|1^ORAL (BY MOUTH)</w:delText>
        </w:r>
      </w:del>
    </w:p>
    <w:p w14:paraId="4DC08731" w14:textId="44B7FDE3" w:rsidR="000C5C41" w:rsidDel="001840D2" w:rsidRDefault="000C5C41" w:rsidP="005309C7">
      <w:pPr>
        <w:keepNext/>
        <w:keepLines/>
        <w:rPr>
          <w:del w:id="1050" w:author="David Hugger" w:date="2014-09-18T08:40:00Z"/>
        </w:rPr>
      </w:pPr>
      <w:del w:id="1051" w:author="David Hugger" w:date="2014-09-18T08:40:00Z">
        <w:r w:rsidDel="001840D2">
          <w:delText>ZRX||A|N||10000000034^ROISTAFF,CHIEF O^99NP|</w:delText>
        </w:r>
      </w:del>
    </w:p>
    <w:p w14:paraId="5BF5C8DC" w14:textId="6E827C8A" w:rsidR="003E65AE" w:rsidRDefault="003E65AE" w:rsidP="003E65AE">
      <w:pPr>
        <w:pStyle w:val="Style5"/>
        <w:keepNext/>
        <w:keepLines/>
      </w:pPr>
      <w:r w:rsidRPr="00926D9C">
        <w:t>Pharmacy </w:t>
      </w:r>
      <w:r>
        <w:t>IV A</w:t>
      </w:r>
      <w:r w:rsidRPr="00926D9C">
        <w:t>uto-Discontinue message</w:t>
      </w:r>
      <w:r>
        <w:t xml:space="preserve"> </w:t>
      </w:r>
    </w:p>
    <w:p w14:paraId="7012F8D6"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MSH|^~\&amp;|DSIH SR|500|DSIH CL|500|20140801161509-0500||RDE^O01|50071071|P|2.3.1|||AL|NE|USA</w:t>
      </w:r>
    </w:p>
    <w:p w14:paraId="22E11711"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PID|1|5000000120V858032|5000000120V858032^^^USVHA&amp;&amp;0363^NI^VA FACILITY ID&amp;500&amp;L^^20140801~666667897^^^USSSA&amp;&amp;0363^SS^VA FACILITY ID&amp;500&amp;L~^^^USDOD&amp;&amp;0363^TIN^VA FACILITY ID&amp;500&amp;L~^^^USDOD&amp;&amp;0363^FIN^VA FACILITY ID&amp;500&amp;L~100024^^^USVHA&amp;&amp;0363^PI^VA FACILITY ID&amp;500&amp;L|100024|DATABRIDGE^PATIENTTWO^B^^^^L|CLARK^^^^^^M|19511202|M|||133 W ELMO Street^^MANCHESTER^NH^03102^USA^P^^~^^MIDTOWN^NH^^^N||(555)555-0000^PRN^PH~(000)000-5555^WPN^PH|(000)000-5555||M^MARRIED^VA11|23^PENTECOSTAL^VA13|^|666667897||||MIDTOWN NH|N||||||N||</w:t>
      </w:r>
    </w:p>
    <w:p w14:paraId="303E9B41"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PV1|1|I|^^|||ICU/CCU^7^1|10000000032^CPRSPHYSICIAN^ONE^^^DR^MD|||49^TRANSPLANTATION^S^SURGERY||||||||NSC VETERAN|||12|||||||||||||||16|||515.6|||||20140723110926-0500|20140801161502-0500||||||</w:t>
      </w:r>
    </w:p>
    <w:p w14:paraId="6CD6C94E"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ORC|</w:t>
      </w:r>
      <w:r w:rsidRPr="001840D2">
        <w:rPr>
          <w:bCs w:val="0"/>
          <w:i w:val="0"/>
          <w:iCs w:val="0"/>
          <w:sz w:val="22"/>
          <w:szCs w:val="22"/>
          <w:rPrChange w:id="1052" w:author="David Hugger" w:date="2014-09-18T08:40:00Z">
            <w:rPr>
              <w:b w:val="0"/>
              <w:bCs w:val="0"/>
              <w:i w:val="0"/>
              <w:iCs w:val="0"/>
              <w:sz w:val="22"/>
              <w:szCs w:val="22"/>
            </w:rPr>
          </w:rPrChange>
        </w:rPr>
        <w:t>OD</w:t>
      </w:r>
      <w:r w:rsidRPr="003E65AE">
        <w:rPr>
          <w:b w:val="0"/>
          <w:bCs w:val="0"/>
          <w:i w:val="0"/>
          <w:iCs w:val="0"/>
          <w:sz w:val="22"/>
          <w:szCs w:val="22"/>
        </w:rPr>
        <w:t>|20073^OR|3V^PS||</w:t>
      </w:r>
      <w:r w:rsidRPr="001840D2">
        <w:rPr>
          <w:bCs w:val="0"/>
          <w:i w:val="0"/>
          <w:iCs w:val="0"/>
          <w:sz w:val="22"/>
          <w:szCs w:val="22"/>
          <w:rPrChange w:id="1053" w:author="David Hugger" w:date="2014-09-18T08:40:00Z">
            <w:rPr>
              <w:b w:val="0"/>
              <w:bCs w:val="0"/>
              <w:i w:val="0"/>
              <w:iCs w:val="0"/>
              <w:sz w:val="22"/>
              <w:szCs w:val="22"/>
            </w:rPr>
          </w:rPrChange>
        </w:rPr>
        <w:t>DC</w:t>
      </w:r>
      <w:r w:rsidRPr="003E65AE">
        <w:rPr>
          <w:b w:val="0"/>
          <w:bCs w:val="0"/>
          <w:i w:val="0"/>
          <w:iCs w:val="0"/>
          <w:sz w:val="22"/>
          <w:szCs w:val="22"/>
        </w:rPr>
        <w:t>||^&amp;^^^^^||201407301358-0500|10000000034^ROISTAFF^CHIEF^O||10000000032^CPRSPHYSICIAN^ONE|||201407301500-0500|A^Auto^99ORN^^AUTO DC^|||||</w:t>
      </w:r>
    </w:p>
    <w:p w14:paraId="06F59420"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RXO|^^^106^CEFAZOLIN INJ^99PSP||||||||||||||||</w:t>
      </w:r>
    </w:p>
    <w:p w14:paraId="16403A90"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RXE|^&amp;^^201407301500-0500^20140801161507-0500^|1498^318^^^CEFAZOLIN SOD 1GM INJ|0||||^REMARKS IN PSIV&gt;ORDER ENTRY IN VISTA ONLY|||||||10000000034^ROISTAFF,CHIEF O^99NP|||||||^^99PSA^^^||100 ml/hr@1|||</w:t>
      </w:r>
    </w:p>
    <w:p w14:paraId="39135CDC"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RXC|A|1498^318^^106^CEFAZOLIN SOD 1GM INJ^99PSP|10|^^^PSIV-5^GM^99OTH|1|||||||||||||||||||</w:t>
      </w:r>
    </w:p>
    <w:p w14:paraId="36DE46C1"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RXC|B|2672^null^^572^SODIUM CHLORIDE 0.9% 50ML^99PSP|50|^^^PSIV-1^ML^99OTH||||||||||||||||||||</w:t>
      </w:r>
    </w:p>
    <w:p w14:paraId="084D23FF"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RXR|14^INTRAVENOUS</w:t>
      </w:r>
    </w:p>
    <w:p w14:paraId="126AA4DD" w14:textId="77777777" w:rsidR="003E65AE" w:rsidRPr="003E65AE" w:rsidRDefault="003E65AE" w:rsidP="003E65AE">
      <w:pPr>
        <w:pStyle w:val="Style5"/>
        <w:rPr>
          <w:b w:val="0"/>
          <w:bCs w:val="0"/>
          <w:i w:val="0"/>
          <w:iCs w:val="0"/>
          <w:sz w:val="22"/>
          <w:szCs w:val="22"/>
        </w:rPr>
      </w:pPr>
      <w:r w:rsidRPr="003E65AE">
        <w:rPr>
          <w:b w:val="0"/>
          <w:bCs w:val="0"/>
          <w:i w:val="0"/>
          <w:iCs w:val="0"/>
          <w:sz w:val="22"/>
          <w:szCs w:val="22"/>
        </w:rPr>
        <w:t>ZRX||A|N||10000000034^ROISTAFF,CHIEF O^99NP|C</w:t>
      </w:r>
    </w:p>
    <w:p w14:paraId="53E3242D" w14:textId="77777777" w:rsidR="003E65AE" w:rsidRDefault="003E65AE" w:rsidP="003E65AE">
      <w:pPr>
        <w:pStyle w:val="Style5"/>
        <w:rPr>
          <w:b w:val="0"/>
          <w:bCs w:val="0"/>
          <w:i w:val="0"/>
          <w:iCs w:val="0"/>
          <w:sz w:val="22"/>
          <w:szCs w:val="22"/>
        </w:rPr>
      </w:pPr>
      <w:r w:rsidRPr="003E65AE">
        <w:rPr>
          <w:b w:val="0"/>
          <w:bCs w:val="0"/>
          <w:i w:val="0"/>
          <w:iCs w:val="0"/>
          <w:sz w:val="22"/>
          <w:szCs w:val="22"/>
        </w:rPr>
        <w:t>ZIL|1|500</w:t>
      </w:r>
    </w:p>
    <w:p w14:paraId="6109633A" w14:textId="6343A4FB" w:rsidR="00CA28E3" w:rsidRDefault="00CA28E3" w:rsidP="00CA28E3">
      <w:pPr>
        <w:pStyle w:val="Style5"/>
        <w:keepNext/>
        <w:keepLines/>
      </w:pPr>
      <w:r>
        <w:t xml:space="preserve">Pharmacy </w:t>
      </w:r>
      <w:r w:rsidRPr="00CA28E3">
        <w:t>AUTO REINSTATED</w:t>
      </w:r>
      <w:r>
        <w:t xml:space="preserve"> </w:t>
      </w:r>
      <w:r w:rsidRPr="00926D9C">
        <w:t>message</w:t>
      </w:r>
      <w:r>
        <w:t xml:space="preserve"> </w:t>
      </w:r>
    </w:p>
    <w:p w14:paraId="19D0B045"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MSH|^~\&amp;|DSIH SR|500|DSIH CL|500|20140801103541-0500||RDE^O01|50069578|P|2.3.1|||AL|NE|USA</w:t>
      </w:r>
    </w:p>
    <w:p w14:paraId="7606FC30"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PID|1|5000000120V858032|5000000120V858032^^^USVHA&amp;&amp;0363^NI^VA FACILITY ID&amp;500&amp;L^^20140801~666667897^^^USSSA&amp;&amp;0363^SS^VA FACILITY ID&amp;500&amp;L~^^^USDOD&amp;&amp;0363^TIN^VA FACILITY ID&amp;500&amp;L~^^^USDOD&amp;&amp;0363^FIN^VA FACILITY ID&amp;500&amp;L~100024^^^USVHA&amp;&amp;0363^PI^VA FACILITY ID&amp;500&amp;L|100024|DATABRIDGE^PATIENTTWO^B^^^^L|CLARK^^^^^^M|19511202|M|||133 W ELMO Street^^MANCHESTER^NH^03102^USA^P^^~^^MIDTOWN^NH^^^N||(555)555-0000^PRN^PH~(000)000-5555^WPN^PH|(000)000-5555||M^MARRIED^VA11|23^PENTECOSTAL^VA13|6940^1180|666667897||||MIDTOWN NH|N||||||N||</w:t>
      </w:r>
    </w:p>
    <w:p w14:paraId="0505B554"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PV1|1|I|ICU/CCU^7^1|||GEN MED^A^2|10000000032^CPRSPHYSICIAN^ONE^^^DR^MD|||49^TRANSPLANTATION^S^SURGERY||||||||NSC VETERAN|||31||||||||||||||||||515.6|||||20140723110926-0500|""|||||6940|</w:t>
      </w:r>
    </w:p>
    <w:p w14:paraId="4709FC9B"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ORC|</w:t>
      </w:r>
      <w:r w:rsidRPr="001840D2">
        <w:rPr>
          <w:rFonts w:asciiTheme="minorHAnsi" w:hAnsiTheme="minorHAnsi" w:cstheme="minorBidi"/>
          <w:bCs w:val="0"/>
          <w:i w:val="0"/>
          <w:iCs w:val="0"/>
          <w:sz w:val="22"/>
          <w:szCs w:val="22"/>
          <w:rPrChange w:id="1054" w:author="David Hugger" w:date="2014-09-18T08:40:00Z">
            <w:rPr>
              <w:rFonts w:asciiTheme="minorHAnsi" w:hAnsiTheme="minorHAnsi" w:cstheme="minorBidi"/>
              <w:b w:val="0"/>
              <w:bCs w:val="0"/>
              <w:i w:val="0"/>
              <w:iCs w:val="0"/>
              <w:sz w:val="22"/>
              <w:szCs w:val="22"/>
            </w:rPr>
          </w:rPrChange>
        </w:rPr>
        <w:t>SC</w:t>
      </w:r>
      <w:r w:rsidRPr="00CA28E3">
        <w:rPr>
          <w:rFonts w:asciiTheme="minorHAnsi" w:hAnsiTheme="minorHAnsi" w:cstheme="minorBidi"/>
          <w:b w:val="0"/>
          <w:bCs w:val="0"/>
          <w:i w:val="0"/>
          <w:iCs w:val="0"/>
          <w:sz w:val="22"/>
          <w:szCs w:val="22"/>
        </w:rPr>
        <w:t>|20084;1^OR|11U^PS||</w:t>
      </w:r>
      <w:r w:rsidRPr="001840D2">
        <w:rPr>
          <w:rFonts w:asciiTheme="minorHAnsi" w:hAnsiTheme="minorHAnsi" w:cstheme="minorBidi"/>
          <w:bCs w:val="0"/>
          <w:i w:val="0"/>
          <w:iCs w:val="0"/>
          <w:sz w:val="22"/>
          <w:szCs w:val="22"/>
          <w:rPrChange w:id="1055" w:author="David Hugger" w:date="2014-09-18T08:41:00Z">
            <w:rPr>
              <w:rFonts w:asciiTheme="minorHAnsi" w:hAnsiTheme="minorHAnsi" w:cstheme="minorBidi"/>
              <w:b w:val="0"/>
              <w:bCs w:val="0"/>
              <w:i w:val="0"/>
              <w:iCs w:val="0"/>
              <w:sz w:val="22"/>
              <w:szCs w:val="22"/>
            </w:rPr>
          </w:rPrChange>
        </w:rPr>
        <w:t>CM</w:t>
      </w:r>
      <w:r w:rsidRPr="00CA28E3">
        <w:rPr>
          <w:rFonts w:asciiTheme="minorHAnsi" w:hAnsiTheme="minorHAnsi" w:cstheme="minorBidi"/>
          <w:b w:val="0"/>
          <w:bCs w:val="0"/>
          <w:i w:val="0"/>
          <w:iCs w:val="0"/>
          <w:sz w:val="22"/>
          <w:szCs w:val="22"/>
        </w:rPr>
        <w:t>||^MO-WE-FR&amp;09^^^^^C||201407311102-0500|10000000032^CPRSPHYSICIAN^ONE||10000000032^CPRSPHYSICIAN^ONE|||201408010900-0500|A^Auto^99ORN^^AUTO REINSTATED^|||||</w:t>
      </w:r>
    </w:p>
    <w:p w14:paraId="652C9CC6"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RXO|^^^560^RIFAMPIN CAP,ORAL^99PSP||||||||||||||||</w:t>
      </w:r>
    </w:p>
    <w:p w14:paraId="7B87494B"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RXE|600&amp;MG&amp;2&amp;^MO-WE-FR&amp;09^^201408010900-0500^20140815235959-0500^R^C^600MG|1571^5113^99NDF^1571^RIFAMPIN 300MG CAP^99PSD|600||MG^^^20^MG^99PSU|^^^3^CAP,ORAL^99PSF|^|||||||10000000034^ROISTAFF,CHIEF O^99NP|||||||^09^99PSA^^^||||300|^^^20^MG^99PSU</w:t>
      </w:r>
    </w:p>
    <w:p w14:paraId="1013BBA2" w14:textId="77777777" w:rsidR="00CA28E3" w:rsidRP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RXR|1^ORAL (BY MOUTH)</w:t>
      </w:r>
    </w:p>
    <w:p w14:paraId="2BAC7C1E" w14:textId="77777777" w:rsidR="00CA28E3" w:rsidRDefault="00CA28E3" w:rsidP="00CA28E3">
      <w:pPr>
        <w:pStyle w:val="Style5"/>
        <w:keepNext/>
        <w:keepLines/>
        <w:rPr>
          <w:rFonts w:asciiTheme="minorHAnsi" w:hAnsiTheme="minorHAnsi" w:cstheme="minorBidi"/>
          <w:b w:val="0"/>
          <w:bCs w:val="0"/>
          <w:i w:val="0"/>
          <w:iCs w:val="0"/>
          <w:sz w:val="22"/>
          <w:szCs w:val="22"/>
        </w:rPr>
      </w:pPr>
      <w:r w:rsidRPr="00CA28E3">
        <w:rPr>
          <w:rFonts w:asciiTheme="minorHAnsi" w:hAnsiTheme="minorHAnsi" w:cstheme="minorBidi"/>
          <w:b w:val="0"/>
          <w:bCs w:val="0"/>
          <w:i w:val="0"/>
          <w:iCs w:val="0"/>
          <w:sz w:val="22"/>
          <w:szCs w:val="22"/>
        </w:rPr>
        <w:t>ZRX||A|N||10000000034^ROISTAFF,CHIEF O^99NP|</w:t>
      </w:r>
    </w:p>
    <w:p w14:paraId="1C9876C4" w14:textId="13225D66" w:rsidR="00CA28E3" w:rsidRDefault="00CA28E3" w:rsidP="00CA28E3">
      <w:pPr>
        <w:pStyle w:val="Style5"/>
        <w:keepNext/>
        <w:keepLines/>
      </w:pPr>
      <w:r w:rsidRPr="00926D9C">
        <w:t>Pharmacy </w:t>
      </w:r>
      <w:r>
        <w:t xml:space="preserve">IV </w:t>
      </w:r>
      <w:r w:rsidRPr="00CA28E3">
        <w:t>AUTO REINSTATED</w:t>
      </w:r>
      <w:r>
        <w:t xml:space="preserve"> </w:t>
      </w:r>
      <w:r w:rsidRPr="00926D9C">
        <w:t>message</w:t>
      </w:r>
      <w:r>
        <w:t xml:space="preserve"> </w:t>
      </w:r>
    </w:p>
    <w:p w14:paraId="5F5C28DF" w14:textId="77777777" w:rsidR="00CA28E3" w:rsidRDefault="00CA28E3" w:rsidP="005309C7">
      <w:r>
        <w:t>MSH|^~\&amp;|DSIH SR|500|DSIH CL|500|20140801103542-0500||RDE^O01|50069584|P|2.3.1|||AL|NE|USA</w:t>
      </w:r>
    </w:p>
    <w:p w14:paraId="6D98CD4C" w14:textId="77777777" w:rsidR="00CA28E3" w:rsidRDefault="00CA28E3" w:rsidP="005309C7">
      <w:r>
        <w:t>PID|1|5000000120V858032|5000000120V858032^^^USVHA&amp;&amp;0363^NI^VA FACILITY ID&amp;500&amp;L^^20140801~666667897^^^USSSA&amp;&amp;0363^SS^VA FACILITY ID&amp;500&amp;L~^^^USDOD&amp;&amp;0363^TIN^VA FACILITY ID&amp;500&amp;L~^^^USDOD&amp;&amp;0363^FIN^VA FACILITY ID&amp;500&amp;L~100024^^^USVHA&amp;&amp;0363^PI^VA FACILITY ID&amp;500&amp;L|100024|DATABRIDGE^PATIENTTWO^B^^^^L|CLARK^^^^^^M|19511202|M|||133 W ELMO Street^^MANCHESTER^NH^03102^USA^P^^~^^MIDTOWN^NH^^^N||(555)555-0000^PRN^PH~(000)000-5555^WPN^PH|(000)000-5555||M^MARRIED^VA11|23^PENTECOSTAL^VA13|6940^1180|666667897||||MIDTOWN NH|N||||||N||</w:t>
      </w:r>
    </w:p>
    <w:p w14:paraId="1A08D818" w14:textId="77777777" w:rsidR="00CA28E3" w:rsidRDefault="00CA28E3" w:rsidP="005309C7">
      <w:r>
        <w:t>PV1|1|I|ICU/CCU^7^1|||GEN MED^A^2|10000000032^CPRSPHYSICIAN^ONE^^^DR^MD|||49^TRANSPLANTATION^S^SURGERY||||||||NSC VETERAN|||31||||||||||||||||||515.6|||||20140723110926-0500|""|||||6940|</w:t>
      </w:r>
    </w:p>
    <w:p w14:paraId="6056D161" w14:textId="77777777" w:rsidR="00CA28E3" w:rsidRDefault="00CA28E3" w:rsidP="005309C7">
      <w:r>
        <w:t>ORC|</w:t>
      </w:r>
      <w:r w:rsidRPr="001840D2">
        <w:rPr>
          <w:b/>
          <w:rPrChange w:id="1056" w:author="David Hugger" w:date="2014-09-18T08:41:00Z">
            <w:rPr/>
          </w:rPrChange>
        </w:rPr>
        <w:t>SC</w:t>
      </w:r>
      <w:r>
        <w:t>|20073^OR|3V^PS||</w:t>
      </w:r>
      <w:r w:rsidRPr="001840D2">
        <w:rPr>
          <w:b/>
          <w:rPrChange w:id="1057" w:author="David Hugger" w:date="2014-09-18T08:41:00Z">
            <w:rPr/>
          </w:rPrChange>
        </w:rPr>
        <w:t>CM</w:t>
      </w:r>
      <w:r>
        <w:t>||^&amp;^^^^^||201407301358-0500|10000000034^ROISTAFF^CHIEF^O||10000000032^CPRSPHYSICIAN^ONE|||201407301500-0500|A^Auto^99ORN^^AUTO REINSTATED^|||||</w:t>
      </w:r>
    </w:p>
    <w:p w14:paraId="7DAB6D12" w14:textId="77777777" w:rsidR="00CA28E3" w:rsidRDefault="00CA28E3" w:rsidP="005309C7">
      <w:r>
        <w:t>RXO|^^^106^CEFAZOLIN INJ^99PSP||||||||||||||||</w:t>
      </w:r>
    </w:p>
    <w:p w14:paraId="34844EE4" w14:textId="77777777" w:rsidR="00CA28E3" w:rsidRDefault="00CA28E3" w:rsidP="005309C7">
      <w:r>
        <w:t>RXE|^&amp;^^201407301500-0500^201408021500-0500^|1498^318^^^CEFAZOLIN SOD 1GM INJ|0||||^REMARKS IN PSIV&gt;ORDER ENTRY IN VISTA ONLY|||||||10000000034^ROISTAFF,CHIEF O^99NP|||||||^^99PSA^^^||100 ml/hr@1|||</w:t>
      </w:r>
    </w:p>
    <w:p w14:paraId="52D34456" w14:textId="77777777" w:rsidR="00CA28E3" w:rsidRDefault="00CA28E3" w:rsidP="005309C7">
      <w:r>
        <w:t>RXC|A|1498^318^^106^CEFAZOLIN SOD 1GM INJ^99PSP|10|^^^PSIV-5^GM^99OTH|1|||||||||||||||||||</w:t>
      </w:r>
    </w:p>
    <w:p w14:paraId="0DF18A56" w14:textId="77777777" w:rsidR="00CA28E3" w:rsidRDefault="00CA28E3" w:rsidP="005309C7">
      <w:r>
        <w:t>RXC|B|2672^null^^572^SODIUM CHLORIDE 0.9% 50ML^99PSP|50|^^^PSIV-1^ML^99OTH||||||||||||||||||||</w:t>
      </w:r>
    </w:p>
    <w:p w14:paraId="0654B8B9" w14:textId="77777777" w:rsidR="00CA28E3" w:rsidRDefault="00CA28E3" w:rsidP="005309C7">
      <w:r>
        <w:t>RXR|14^INTRAVENOUS</w:t>
      </w:r>
    </w:p>
    <w:p w14:paraId="7B3F3C83" w14:textId="77777777" w:rsidR="00CA28E3" w:rsidRDefault="00CA28E3" w:rsidP="005309C7">
      <w:r>
        <w:t>ZRX||A|N||10000000034^ROISTAFF,CHIEF O^99NP|C</w:t>
      </w:r>
    </w:p>
    <w:p w14:paraId="05CC9746" w14:textId="77777777" w:rsidR="00CA28E3" w:rsidRDefault="00CA28E3" w:rsidP="005309C7">
      <w:r>
        <w:t>ZIL|1|500</w:t>
      </w:r>
    </w:p>
    <w:p w14:paraId="511C5B7F" w14:textId="79BF6AF6" w:rsidR="00BC262B" w:rsidDel="001840D2" w:rsidRDefault="00BC262B" w:rsidP="00CA28E3">
      <w:pPr>
        <w:pStyle w:val="Style5"/>
        <w:rPr>
          <w:del w:id="1058" w:author="David Hugger" w:date="2014-09-18T08:41:00Z"/>
        </w:rPr>
      </w:pPr>
      <w:del w:id="1059" w:author="David Hugger" w:date="2014-09-18T08:41:00Z">
        <w:r w:rsidDel="001840D2">
          <w:delText>Pending IV Hyper-Alimentation</w:delText>
        </w:r>
      </w:del>
    </w:p>
    <w:p w14:paraId="47EEF89E" w14:textId="625ACD32" w:rsidR="00BC262B" w:rsidRPr="005C643C" w:rsidDel="001840D2" w:rsidRDefault="00BC262B" w:rsidP="00BC262B">
      <w:pPr>
        <w:rPr>
          <w:del w:id="1060" w:author="David Hugger" w:date="2014-09-18T08:41:00Z"/>
          <w:rFonts w:asciiTheme="majorHAnsi" w:hAnsiTheme="majorHAnsi" w:cs="Times New Roman"/>
          <w:b/>
          <w:i/>
          <w:sz w:val="28"/>
          <w:szCs w:val="28"/>
        </w:rPr>
      </w:pPr>
      <w:del w:id="1061" w:author="David Hugger" w:date="2014-09-18T08:41:00Z">
        <w:r w:rsidRPr="005C643C" w:rsidDel="001840D2">
          <w:rPr>
            <w:rFonts w:asciiTheme="majorHAnsi" w:hAnsiTheme="majorHAnsi" w:cs="Courier New"/>
            <w:i/>
          </w:rPr>
          <w:delText>Sent by pharmacy when fields change that do not generate new order</w:delText>
        </w:r>
      </w:del>
    </w:p>
    <w:p w14:paraId="35C4AB4D" w14:textId="262E1106" w:rsidR="00BC262B" w:rsidRPr="00AD2CC7" w:rsidDel="001840D2" w:rsidRDefault="00BC262B" w:rsidP="00BC262B">
      <w:pPr>
        <w:rPr>
          <w:del w:id="1062" w:author="David Hugger" w:date="2014-09-18T08:41:00Z"/>
          <w:rFonts w:asciiTheme="majorHAnsi" w:hAnsiTheme="majorHAnsi" w:cs="Times New Roman"/>
        </w:rPr>
      </w:pPr>
      <w:del w:id="1063" w:author="David Hugger" w:date="2014-09-18T08:41:00Z">
        <w:r w:rsidRPr="00AD2CC7" w:rsidDel="001840D2">
          <w:rPr>
            <w:rFonts w:asciiTheme="majorHAnsi" w:hAnsiTheme="majorHAnsi" w:cs="Times New Roman"/>
          </w:rPr>
          <w:delText>MSH|^~\&amp;|DSIH SR|500|DSIH CL|500|20121018113708-0500||</w:delText>
        </w:r>
        <w:r w:rsidDel="001840D2">
          <w:rPr>
            <w:rFonts w:asciiTheme="majorHAnsi" w:hAnsiTheme="majorHAnsi" w:cs="Times New Roman"/>
          </w:rPr>
          <w:delText>RDE</w:delText>
        </w:r>
        <w:r w:rsidRPr="00AD2CC7" w:rsidDel="001840D2">
          <w:rPr>
            <w:rFonts w:asciiTheme="majorHAnsi" w:hAnsiTheme="majorHAnsi" w:cs="Times New Roman"/>
          </w:rPr>
          <w:delText>^O01|5008944|P|2.3.1|||AL|NE|USA</w:delText>
        </w:r>
      </w:del>
    </w:p>
    <w:p w14:paraId="54EC8402" w14:textId="56EE9E2C" w:rsidR="00BC262B" w:rsidRPr="00AD2CC7" w:rsidDel="001840D2" w:rsidRDefault="00BC262B" w:rsidP="00BC262B">
      <w:pPr>
        <w:rPr>
          <w:del w:id="1064" w:author="David Hugger" w:date="2014-09-18T08:41:00Z"/>
          <w:rFonts w:asciiTheme="majorHAnsi" w:hAnsiTheme="majorHAnsi" w:cs="Times New Roman"/>
        </w:rPr>
      </w:pPr>
      <w:del w:id="1065" w:author="David Hugger" w:date="2014-09-18T08:41:00Z">
        <w:r w:rsidDel="001840D2">
          <w:rPr>
            <w:rFonts w:asciiTheme="majorHAnsi" w:hAnsiTheme="majorHAnsi" w:cs="Times New Roman"/>
          </w:rPr>
          <w:delText>PID|1|5000000044V986012|</w:delText>
        </w:r>
        <w:r w:rsidRPr="00AD2CC7" w:rsidDel="001840D2">
          <w:rPr>
            <w:rFonts w:asciiTheme="majorHAnsi" w:hAnsiTheme="majorHAnsi" w:cs="Times New Roman"/>
          </w:rPr>
          <w:delText>5000000044V986012^^^USVHA&amp;&amp;0363^NI^VA FACILITY ID&amp;500&amp;L^^20121018~666660001^^^USSSA&amp;&amp;0363^SS^VA FACILITY ID&amp;500&amp;L~^^^USDOD&amp;&amp;0363^TIN^VA FACILITY ID&amp;500&amp;L~^^^USDOD&amp;&amp;0363^FIN^VA FACILITY ID&amp;500&amp;L~369^^^USVHA&amp;&amp;0363^PI^VA FACILITY ID&amp;500&amp;L~543678123^^^USVBA&amp;&amp;0363^PN^VA FACILITY ID&amp;500&amp;L~^^^USSSA&amp;&amp;0363^SS^VA FACILITY ID&amp;500&amp;L^^20121018~666001234^^^USSSA&amp;&amp;0363^SS^</w:delText>
        </w:r>
        <w:r w:rsidDel="001840D2">
          <w:rPr>
            <w:rFonts w:asciiTheme="majorHAnsi" w:hAnsiTheme="majorHAnsi" w:cs="Times New Roman"/>
          </w:rPr>
          <w:delText>VA FACILITY ID&amp;500&amp;L^^20121018|</w:delText>
        </w:r>
        <w:r w:rsidRPr="00AD2CC7" w:rsidDel="001840D2">
          <w:rPr>
            <w:rFonts w:asciiTheme="majorHAnsi" w:hAnsiTheme="majorHAnsi" w:cs="Times New Roman"/>
          </w:rPr>
          <w:delText>369|CPRSPATIENT^ONE^M^^^^L~ALIAS^NAMEONE^^^^^A~ALIAS^NAMETWO^^^^^A|JONES^^^^^^M|19491231|M||2106-3-SLF^WHITE^0005^2106-3^WHITE^CDC|5000 NORTH MAIN STREET^^Quebec^ONTARIO^RF1D4^CAN^P^^~^^SOMEWHERE^N</w:delText>
        </w:r>
        <w:r w:rsidDel="001840D2">
          <w:rPr>
            <w:rFonts w:asciiTheme="majorHAnsi" w:hAnsiTheme="majorHAnsi" w:cs="Times New Roman"/>
          </w:rPr>
          <w:delText>Y^^^N|||||S^NEVER MARRIED^VA11|</w:delText>
        </w:r>
        <w:r w:rsidRPr="00AD2CC7" w:rsidDel="001840D2">
          <w:rPr>
            <w:rFonts w:asciiTheme="majorHAnsi" w:hAnsiTheme="majorHAnsi" w:cs="Times New Roman"/>
          </w:rPr>
          <w:delText>29^UNKNOWN/NO PREFERENCE^VA13|6319^1029|666660001|||2186-5-SLF^NOT HISPANIC OR LATINO^0189^2186-5^NOT HISPANIC OR LATINO^CDC|SOMEWHERE NY|||||||||</w:delText>
        </w:r>
      </w:del>
    </w:p>
    <w:p w14:paraId="1091352B" w14:textId="1B36F221" w:rsidR="00BC262B" w:rsidRPr="00AD2CC7" w:rsidDel="001840D2" w:rsidRDefault="00BC262B" w:rsidP="00BC262B">
      <w:pPr>
        <w:rPr>
          <w:del w:id="1066" w:author="David Hugger" w:date="2014-09-18T08:41:00Z"/>
          <w:rFonts w:asciiTheme="majorHAnsi" w:hAnsiTheme="majorHAnsi" w:cs="Times New Roman"/>
        </w:rPr>
      </w:pPr>
      <w:del w:id="1067" w:author="David Hugger" w:date="2014-09-18T08:41:00Z">
        <w:r w:rsidRPr="00AD2CC7" w:rsidDel="001840D2">
          <w:rPr>
            <w:rFonts w:asciiTheme="majorHAnsi" w:hAnsiTheme="majorHAnsi" w:cs="Times New Roman"/>
          </w:rPr>
          <w:delText>PV1|1|I|ICU/CCU^ICU^2|||^^|10000000048^CPRSATTENDING^ONE^^^^BS|||2^CARDIOLOGY^M^MEDICINE||||||||SC VETERAN|16RJ-ALN||12||||||||||||||||||515.6|||||20121003115146-0500||||||6319</w:delText>
        </w:r>
      </w:del>
    </w:p>
    <w:p w14:paraId="2DB17070" w14:textId="3C3E3E58" w:rsidR="00BC262B" w:rsidRPr="00AD2CC7" w:rsidDel="001840D2" w:rsidRDefault="00BC262B" w:rsidP="00BC262B">
      <w:pPr>
        <w:rPr>
          <w:del w:id="1068" w:author="David Hugger" w:date="2014-09-18T08:41:00Z"/>
          <w:rFonts w:asciiTheme="majorHAnsi" w:hAnsiTheme="majorHAnsi" w:cs="Times New Roman"/>
        </w:rPr>
      </w:pPr>
      <w:del w:id="1069" w:author="David Hugger" w:date="2014-09-18T08:41:00Z">
        <w:r w:rsidRPr="00AD2CC7" w:rsidDel="001840D2">
          <w:rPr>
            <w:rFonts w:asciiTheme="majorHAnsi" w:hAnsiTheme="majorHAnsi" w:cs="Times New Roman"/>
          </w:rPr>
          <w:delText>ORC|</w:delText>
        </w:r>
        <w:r w:rsidRPr="005C643C" w:rsidDel="001840D2">
          <w:rPr>
            <w:rFonts w:asciiTheme="majorHAnsi" w:hAnsiTheme="majorHAnsi" w:cs="Times New Roman"/>
            <w:b/>
          </w:rPr>
          <w:delText>XX|</w:delText>
        </w:r>
        <w:r w:rsidRPr="00AD2CC7" w:rsidDel="001840D2">
          <w:rPr>
            <w:rFonts w:asciiTheme="majorHAnsi" w:hAnsiTheme="majorHAnsi" w:cs="Times New Roman"/>
          </w:rPr>
          <w:delText>19140;1^OR|2448P^PS||</w:delText>
        </w:r>
        <w:r w:rsidRPr="00AD2CC7" w:rsidDel="001840D2">
          <w:rPr>
            <w:rFonts w:asciiTheme="majorHAnsi" w:hAnsiTheme="majorHAnsi" w:cs="Times New Roman"/>
            <w:b/>
          </w:rPr>
          <w:delText>IP</w:delText>
        </w:r>
        <w:r w:rsidRPr="00AD2CC7" w:rsidDel="001840D2">
          <w:rPr>
            <w:rFonts w:asciiTheme="majorHAnsi" w:hAnsiTheme="majorHAnsi" w:cs="Times New Roman"/>
          </w:rPr>
          <w:delText>||^5XDAY&amp;02-07-12-17-22^^^^^C||201210181137-0500|10000000034^ROISTAFF,CHIEF O||10000000032^CPRSPHYSICIAN,ONE|||201210181200-0500|E^Physician Entered^99ORN^^UPDATED ORDER^|||</w:delText>
        </w:r>
      </w:del>
    </w:p>
    <w:p w14:paraId="0B334CE9" w14:textId="3AEA8625" w:rsidR="00BC262B" w:rsidRPr="00AD2CC7" w:rsidDel="001840D2" w:rsidRDefault="00BC262B" w:rsidP="00BC262B">
      <w:pPr>
        <w:rPr>
          <w:del w:id="1070" w:author="David Hugger" w:date="2014-09-18T08:41:00Z"/>
          <w:rFonts w:asciiTheme="majorHAnsi" w:hAnsiTheme="majorHAnsi" w:cs="Times New Roman"/>
        </w:rPr>
      </w:pPr>
      <w:del w:id="1071" w:author="David Hugger" w:date="2014-09-18T08:41:00Z">
        <w:r w:rsidRPr="00AD2CC7" w:rsidDel="001840D2">
          <w:rPr>
            <w:rFonts w:asciiTheme="majorHAnsi" w:hAnsiTheme="majorHAnsi" w:cs="Times New Roman"/>
          </w:rPr>
          <w:delText>RXO|^^^678^VANCOMYCIN INJ^99PSP||||||||||||||||</w:delText>
        </w:r>
      </w:del>
    </w:p>
    <w:p w14:paraId="4A1A406A" w14:textId="0920ED82" w:rsidR="00BC262B" w:rsidRPr="00AD2CC7" w:rsidDel="001840D2" w:rsidRDefault="00BC262B" w:rsidP="00BC262B">
      <w:pPr>
        <w:rPr>
          <w:del w:id="1072" w:author="David Hugger" w:date="2014-09-18T08:41:00Z"/>
          <w:rFonts w:asciiTheme="majorHAnsi" w:hAnsiTheme="majorHAnsi" w:cs="Times New Roman"/>
        </w:rPr>
      </w:pPr>
      <w:del w:id="1073" w:author="David Hugger" w:date="2014-09-18T08:41:00Z">
        <w:r w:rsidRPr="00AD2CC7" w:rsidDel="001840D2">
          <w:rPr>
            <w:rFonts w:asciiTheme="majorHAnsi" w:hAnsiTheme="majorHAnsi" w:cs="Times New Roman"/>
          </w:rPr>
          <w:delText>RXE|^5XDAY&amp;02-07-12-17-22^^201210181200-0500^201210232359-0500^R^C^15 MG||15|||||||||||10000000034^ROISTAFF,CHIEF O^99NP|||||||^02-07-12-17-22^99PSA^^^|||||</w:delText>
        </w:r>
      </w:del>
    </w:p>
    <w:p w14:paraId="6C25FE11" w14:textId="4F44587C" w:rsidR="00BC262B" w:rsidRPr="00AD2CC7" w:rsidDel="001840D2" w:rsidRDefault="00BC262B" w:rsidP="00BC262B">
      <w:pPr>
        <w:rPr>
          <w:del w:id="1074" w:author="David Hugger" w:date="2014-09-18T08:41:00Z"/>
          <w:rFonts w:asciiTheme="majorHAnsi" w:hAnsiTheme="majorHAnsi" w:cs="Times New Roman"/>
        </w:rPr>
      </w:pPr>
      <w:del w:id="1075" w:author="David Hugger" w:date="2014-09-18T08:41:00Z">
        <w:r w:rsidRPr="00AD2CC7" w:rsidDel="001840D2">
          <w:rPr>
            <w:rFonts w:asciiTheme="majorHAnsi" w:hAnsiTheme="majorHAnsi" w:cs="Times New Roman"/>
          </w:rPr>
          <w:delText>RXR|270^IV HYPERALIMENTATION</w:delText>
        </w:r>
      </w:del>
    </w:p>
    <w:p w14:paraId="0890D108" w14:textId="7C4964B5" w:rsidR="00BC262B" w:rsidDel="001840D2" w:rsidRDefault="00BC262B" w:rsidP="00BC262B">
      <w:pPr>
        <w:rPr>
          <w:del w:id="1076" w:author="David Hugger" w:date="2014-09-18T08:41:00Z"/>
          <w:rFonts w:asciiTheme="majorHAnsi" w:hAnsiTheme="majorHAnsi" w:cs="Times New Roman"/>
        </w:rPr>
      </w:pPr>
      <w:del w:id="1077" w:author="David Hugger" w:date="2014-09-18T08:41:00Z">
        <w:r w:rsidRPr="00AD2CC7" w:rsidDel="001840D2">
          <w:rPr>
            <w:rFonts w:asciiTheme="majorHAnsi" w:hAnsiTheme="majorHAnsi" w:cs="Times New Roman"/>
          </w:rPr>
          <w:delText>ZRX|||N||1000</w:delText>
        </w:r>
        <w:r w:rsidDel="001840D2">
          <w:rPr>
            <w:rFonts w:asciiTheme="majorHAnsi" w:hAnsiTheme="majorHAnsi" w:cs="Times New Roman"/>
          </w:rPr>
          <w:delText>0000034^ROISTAFF,CHIEF O^99NP|I</w:delText>
        </w:r>
      </w:del>
    </w:p>
    <w:p w14:paraId="36AFE750" w14:textId="77777777" w:rsidR="00BC262B" w:rsidDel="001840D2" w:rsidRDefault="00BC262B" w:rsidP="00BC262B">
      <w:pPr>
        <w:pStyle w:val="Style5"/>
        <w:rPr>
          <w:del w:id="1078" w:author="David Hugger" w:date="2014-09-18T08:41:00Z"/>
          <w:b w:val="0"/>
          <w:bCs w:val="0"/>
          <w:i w:val="0"/>
          <w:iCs w:val="0"/>
          <w:sz w:val="22"/>
          <w:szCs w:val="22"/>
        </w:rPr>
      </w:pPr>
    </w:p>
    <w:p w14:paraId="1549C5E0" w14:textId="77777777" w:rsidR="00BC262B" w:rsidRPr="00F95B8C" w:rsidRDefault="00BC262B" w:rsidP="00BC262B">
      <w:pPr>
        <w:pStyle w:val="Style5"/>
      </w:pPr>
      <w:r>
        <w:t xml:space="preserve">Active IV </w:t>
      </w:r>
      <w:r w:rsidRPr="00F95B8C">
        <w:t>Hyper</w:t>
      </w:r>
      <w:r>
        <w:t>-A</w:t>
      </w:r>
      <w:r w:rsidRPr="00F95B8C">
        <w:t>limentation</w:t>
      </w:r>
    </w:p>
    <w:p w14:paraId="4A38E5BC"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MSH|^~\&amp;|DSIH SR|500|DSIH CL|500|20131105124703-0500||RDE^O01|5008847|P|2.3.1|||AL|NE|USA</w:t>
      </w:r>
    </w:p>
    <w:p w14:paraId="03D24274"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PID|1|5000000044V986012|5000000044V986012^^^USVHA&amp;&amp;0363^NI^VA FACILITY ID&amp;500&amp;L^^20131105~666660001^^^USSSA&amp;&amp;0363^SS^VA FACILITY ID&amp;500&amp;L~^^^USDOD&amp;&amp;0363^TIN^VA FACILITY ID&amp;500&amp;L~^^^USDOD&amp;&amp;0363^FIN^VA FACILITY ID&amp;500&amp;L~369^^^USVHA&amp;&amp;0363^PI^VA FACILITY ID&amp;500&amp;L~543678123^^^USVBA&amp;&amp;0363^PN^VA FACILITY ID&amp;500&amp;L|369|CPRSPATIENT^ONE^M^^^^L|JONES^^^^^^M|19491231|M||^^0005^^^CDC|5000 NORTH MAIN STREET^^^ONTERIO^RF1D4^CAN^P^^~^^SOMEWHERE^NY^^^N|||||S^NEVER MARRIED^VA11|29^UNKNOWN/NO PREFERENCE^VA13|6232^1009|666660001|||^^0189^^^CDC|SOMEWHERE NY|||||||||</w:t>
      </w:r>
    </w:p>
    <w:p w14:paraId="344C17DC"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PV1|1|I|ICU/CCU^7^1|||VCM-IN^VCM^IN^11|10000000109^IDOSEDOCTOR^NINE|||24^MEDICAL OBSERVATION^M^MEDICINE||||||||SC VETERAN|||15||||||||||||||||||515.6|||||20101006091639-0500|""|||||6232|</w:t>
      </w:r>
    </w:p>
    <w:p w14:paraId="663C23D8"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ORC|</w:t>
      </w:r>
      <w:r w:rsidRPr="001840D2">
        <w:rPr>
          <w:rFonts w:asciiTheme="majorHAnsi" w:hAnsiTheme="majorHAnsi" w:cs="Times New Roman"/>
          <w:b/>
          <w:rPrChange w:id="1079" w:author="David Hugger" w:date="2014-09-18T08:42:00Z">
            <w:rPr>
              <w:rFonts w:asciiTheme="majorHAnsi" w:hAnsiTheme="majorHAnsi" w:cs="Times New Roman"/>
            </w:rPr>
          </w:rPrChange>
        </w:rPr>
        <w:t>SC</w:t>
      </w:r>
      <w:r w:rsidRPr="001859D9">
        <w:rPr>
          <w:rFonts w:asciiTheme="majorHAnsi" w:hAnsiTheme="majorHAnsi" w:cs="Times New Roman"/>
        </w:rPr>
        <w:t>|19146;1^OR|5V^PS||</w:t>
      </w:r>
      <w:r w:rsidRPr="001840D2">
        <w:rPr>
          <w:rFonts w:asciiTheme="majorHAnsi" w:hAnsiTheme="majorHAnsi" w:cs="Times New Roman"/>
          <w:b/>
          <w:rPrChange w:id="1080" w:author="David Hugger" w:date="2014-09-18T08:42:00Z">
            <w:rPr>
              <w:rFonts w:asciiTheme="majorHAnsi" w:hAnsiTheme="majorHAnsi" w:cs="Times New Roman"/>
            </w:rPr>
          </w:rPrChange>
        </w:rPr>
        <w:t>CM</w:t>
      </w:r>
      <w:r w:rsidRPr="001859D9">
        <w:rPr>
          <w:rFonts w:asciiTheme="majorHAnsi" w:hAnsiTheme="majorHAnsi" w:cs="Times New Roman"/>
        </w:rPr>
        <w:t>||^5XDAY&amp;02-07-12-17-22^^^^^||201311051246-0500|10000000034^ROISTAFF^CHIEF^O||10000000032^CPRSPHYSICIAN^ONE|||201311051700-0500|E^Physician Entered^99ORN^^^||</w:t>
      </w:r>
    </w:p>
    <w:p w14:paraId="2C37F5E7"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RXO|^^^678^VANCOMYCIN INJ^99PSP||||||||||||||||</w:t>
      </w:r>
    </w:p>
    <w:p w14:paraId="79E16FFD"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RXE|^5XDAY&amp;02-07-12-17-22^^201311051700-0500^201311102359-0500^R||0||||^</w:t>
      </w:r>
      <w:r w:rsidRPr="00847389">
        <w:rPr>
          <w:rFonts w:asciiTheme="majorHAnsi" w:hAnsiTheme="majorHAnsi" w:cs="Times New Roman"/>
        </w:rPr>
        <w:t>This is a test of the new fix to add the special ins</w:t>
      </w:r>
      <w:r>
        <w:rPr>
          <w:rFonts w:asciiTheme="majorHAnsi" w:hAnsiTheme="majorHAnsi" w:cs="Times New Roman"/>
        </w:rPr>
        <w:t>tructions to RXE 7.2</w:t>
      </w:r>
      <w:r w:rsidRPr="00847389">
        <w:rPr>
          <w:rFonts w:asciiTheme="majorHAnsi" w:hAnsiTheme="majorHAnsi" w:cs="Times New Roman"/>
        </w:rPr>
        <w:t>.  This fix should con\T\vert special characters as well as</w:t>
      </w:r>
      <w:r>
        <w:rPr>
          <w:rFonts w:asciiTheme="majorHAnsi" w:hAnsiTheme="majorHAnsi" w:cs="Times New Roman"/>
        </w:rPr>
        <w:t xml:space="preserve"> </w:t>
      </w:r>
      <w:r w:rsidRPr="00847389">
        <w:rPr>
          <w:rFonts w:asciiTheme="majorHAnsi" w:hAnsiTheme="majorHAnsi" w:cs="Times New Roman"/>
        </w:rPr>
        <w:t xml:space="preserve">limit the sto\R\rage of the text to 200 characters.  Hope </w:t>
      </w:r>
      <w:r>
        <w:rPr>
          <w:rFonts w:asciiTheme="majorHAnsi" w:hAnsiTheme="majorHAnsi" w:cs="Times New Roman"/>
        </w:rPr>
        <w:t>you make t</w:t>
      </w:r>
      <w:r w:rsidRPr="001859D9">
        <w:rPr>
          <w:rFonts w:asciiTheme="majorHAnsi" w:hAnsiTheme="majorHAnsi" w:cs="Times New Roman"/>
        </w:rPr>
        <w:t>|||||||10000000034^ROISTAFF,CHIEF O^99NP|||||||^02-07-12-17-22^99PSA^^^||INFUSE OVER 20 Minutes|||</w:t>
      </w:r>
    </w:p>
    <w:p w14:paraId="58922B47"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RXC|A|24.297^^^678^VANCOMYCIN 500MG INJ.^99PSP|15|^^^PSIV-4^MG^99OTH|A|||||||||||||||||||</w:t>
      </w:r>
    </w:p>
    <w:p w14:paraId="7A93320F"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RXC|B|1041.5707^^^1260^KCL 20MEQ/D5/NACL 0.9% INJ,SOLN IV^99PSP|1000|^^^PSIV-1^ML^99OTH||||||||||||||||||||</w:t>
      </w:r>
    </w:p>
    <w:p w14:paraId="7BF45F88" w14:textId="77777777" w:rsidR="00BC262B" w:rsidRPr="001859D9" w:rsidRDefault="00BC262B" w:rsidP="00BC262B">
      <w:pPr>
        <w:rPr>
          <w:rFonts w:asciiTheme="majorHAnsi" w:hAnsiTheme="majorHAnsi" w:cs="Times New Roman"/>
        </w:rPr>
      </w:pPr>
      <w:r w:rsidRPr="001859D9">
        <w:rPr>
          <w:rFonts w:asciiTheme="majorHAnsi" w:hAnsiTheme="majorHAnsi" w:cs="Times New Roman"/>
        </w:rPr>
        <w:t>RXR|160^IV PIGGYBACK</w:t>
      </w:r>
    </w:p>
    <w:p w14:paraId="6901EECC" w14:textId="77777777" w:rsidR="00BC262B" w:rsidRDefault="00BC262B" w:rsidP="00BC262B">
      <w:pPr>
        <w:rPr>
          <w:rFonts w:asciiTheme="majorHAnsi" w:hAnsiTheme="majorHAnsi" w:cs="Times New Roman"/>
        </w:rPr>
      </w:pPr>
      <w:r w:rsidRPr="001859D9">
        <w:rPr>
          <w:rFonts w:asciiTheme="majorHAnsi" w:hAnsiTheme="majorHAnsi" w:cs="Times New Roman"/>
        </w:rPr>
        <w:t>ZRX||E|N||10000000034^ROISTAFF,CHIEF O^99NP|I</w:t>
      </w:r>
    </w:p>
    <w:p w14:paraId="24D858FE" w14:textId="363F1837" w:rsidR="2EA1EBA4" w:rsidRDefault="2EA1EBA4">
      <w:r w:rsidRPr="005309C7">
        <w:rPr>
          <w:rFonts w:asciiTheme="majorHAnsi" w:eastAsiaTheme="majorEastAsia" w:hAnsiTheme="majorHAnsi" w:cstheme="majorBidi"/>
        </w:rPr>
        <w:t>ZIL|1|500</w:t>
      </w:r>
    </w:p>
    <w:p w14:paraId="0A32F4D5" w14:textId="77777777" w:rsidR="00BC262B" w:rsidRDefault="00BC262B" w:rsidP="00BC262B">
      <w:pPr>
        <w:pStyle w:val="Style4"/>
      </w:pPr>
    </w:p>
    <w:p w14:paraId="5FE7585C" w14:textId="77777777" w:rsidR="00BC262B" w:rsidRDefault="00BC262B" w:rsidP="00BC262B">
      <w:pPr>
        <w:pStyle w:val="Style4"/>
      </w:pPr>
      <w:r>
        <w:t>--</w:t>
      </w:r>
      <w:r w:rsidRPr="008317CD">
        <w:t xml:space="preserve">BCMA </w:t>
      </w:r>
      <w:r>
        <w:t>- Given</w:t>
      </w:r>
    </w:p>
    <w:p w14:paraId="4935981D" w14:textId="77777777" w:rsidR="00BC262B" w:rsidRPr="00262A21" w:rsidRDefault="00BC262B" w:rsidP="00BC262B">
      <w:pPr>
        <w:rPr>
          <w:rFonts w:asciiTheme="majorHAnsi" w:hAnsiTheme="majorHAnsi"/>
        </w:rPr>
      </w:pPr>
      <w:r w:rsidRPr="00262A21">
        <w:rPr>
          <w:rFonts w:asciiTheme="majorHAnsi" w:hAnsiTheme="majorHAnsi"/>
        </w:rPr>
        <w:t>MSH|^~\&amp;|DSIH SR|500|DSIH CL|500|20121009155136-0500||</w:t>
      </w:r>
      <w:r>
        <w:rPr>
          <w:rFonts w:asciiTheme="majorHAnsi" w:hAnsiTheme="majorHAnsi"/>
        </w:rPr>
        <w:t>RAS</w:t>
      </w:r>
      <w:r w:rsidRPr="00262A21">
        <w:rPr>
          <w:rFonts w:asciiTheme="majorHAnsi" w:hAnsiTheme="majorHAnsi"/>
        </w:rPr>
        <w:t>^O17|5008796|P|2.3|||AL|NE|USA</w:t>
      </w:r>
    </w:p>
    <w:p w14:paraId="28197072" w14:textId="77777777" w:rsidR="00BC262B" w:rsidRPr="00262A21" w:rsidRDefault="00BC262B" w:rsidP="00BC262B">
      <w:pPr>
        <w:rPr>
          <w:rFonts w:asciiTheme="majorHAnsi" w:hAnsiTheme="majorHAnsi"/>
        </w:rPr>
      </w:pPr>
      <w:r>
        <w:rPr>
          <w:rFonts w:asciiTheme="majorHAnsi" w:hAnsiTheme="majorHAnsi"/>
        </w:rPr>
        <w:t>PID|1|5000000120V858032|</w:t>
      </w:r>
      <w:r w:rsidRPr="00262A21">
        <w:rPr>
          <w:rFonts w:asciiTheme="majorHAnsi" w:hAnsiTheme="majorHAnsi"/>
        </w:rPr>
        <w:t>5000000120V858032^^^USVHA&amp;&amp;0363^NI^VA FACILITY ID&amp;500&amp;L^^20121009~666667897^^^USSSA&amp;&amp;0363^SS^VA FACILITY ID&amp;500&amp;L~^^^USDOD&amp;&amp;0363^TIN^VA FACILITY ID&amp;500&amp;L~^^^USDOD&amp;&amp;0363^FIN^VA FACILITY ID&amp;500&amp;L~100024^^^USVHA&amp;&amp;0363^</w:t>
      </w:r>
      <w:r>
        <w:rPr>
          <w:rFonts w:asciiTheme="majorHAnsi" w:hAnsiTheme="majorHAnsi"/>
        </w:rPr>
        <w:t>PI^VA FACILITY ID&amp;500&amp;L|100024|</w:t>
      </w:r>
      <w:r w:rsidRPr="00262A21">
        <w:rPr>
          <w:rFonts w:asciiTheme="majorHAnsi" w:hAnsiTheme="majorHAnsi"/>
        </w:rPr>
        <w:t>DATABRIDGE^PATIENTTWO^B^^^^L|CLARK^^^^^^M|19511202|M||2054-5-SLF^BLACK OR AFRICAN AMERICAN^0005^2054-5^BLACK OR AFRICAN AMERICAN^CDC|133 W ELMO Street^^MANCHESTER^NH^03102^USA^P^^~^^MIDTOWN^NH^^^N||(555)555-00</w:t>
      </w:r>
      <w:r>
        <w:rPr>
          <w:rFonts w:asciiTheme="majorHAnsi" w:hAnsiTheme="majorHAnsi"/>
        </w:rPr>
        <w:t>00^PRN^PH~(000)000-5555^WPN^PH|</w:t>
      </w:r>
      <w:r w:rsidRPr="00262A21">
        <w:rPr>
          <w:rFonts w:asciiTheme="majorHAnsi" w:hAnsiTheme="majorHAnsi"/>
        </w:rPr>
        <w:t>(000)000-5555||M^MARRIED^VA11|23^PENTECOSTAL^VA13|6317^1028|666667897|||2186-5-SLF^NOT HISPANIC OR LATINO^0189^2186-5^NOT HISPANIC OR LATINO^CDC|MIDTOWN NH|N||||||||</w:t>
      </w:r>
    </w:p>
    <w:p w14:paraId="72FB8C12" w14:textId="77777777" w:rsidR="00BC262B" w:rsidRPr="00262A21" w:rsidRDefault="00BC262B" w:rsidP="00BC262B">
      <w:pPr>
        <w:rPr>
          <w:rFonts w:asciiTheme="majorHAnsi" w:hAnsiTheme="majorHAnsi"/>
        </w:rPr>
      </w:pPr>
      <w:r w:rsidRPr="00262A21">
        <w:rPr>
          <w:rFonts w:asciiTheme="majorHAnsi" w:hAnsiTheme="majorHAnsi"/>
        </w:rPr>
        <w:t>PV1|1|I|ICU/CCU^1^2|||^^|10000000049^CPRSATTENDING^TWO^^^^MASTER|||15^GENERAL(ACUTE MEDICINE)^M^MEDICINE||||||||NSC VETERAN|||12||||||||||||||||||515.6|||||20121009113908-0500||||||6317</w:t>
      </w:r>
    </w:p>
    <w:p w14:paraId="37397365" w14:textId="77777777" w:rsidR="00BC262B" w:rsidRPr="00262A21" w:rsidRDefault="00BC262B" w:rsidP="00BC262B">
      <w:pPr>
        <w:rPr>
          <w:rFonts w:asciiTheme="majorHAnsi" w:hAnsiTheme="majorHAnsi"/>
        </w:rPr>
      </w:pPr>
      <w:r w:rsidRPr="00262A21">
        <w:rPr>
          <w:rFonts w:asciiTheme="majorHAnsi" w:hAnsiTheme="majorHAnsi"/>
        </w:rPr>
        <w:t>ORC|XX|263^PSB^263^IE</w:t>
      </w:r>
      <w:r>
        <w:rPr>
          <w:rFonts w:asciiTheme="majorHAnsi" w:hAnsiTheme="majorHAnsi"/>
        </w:rPr>
        <w:t>N|2U||||2CC^Q1HRS^^201210091500</w:t>
      </w:r>
      <w:r w:rsidRPr="00262A21">
        <w:rPr>
          <w:rFonts w:asciiTheme="majorHAnsi" w:hAnsiTheme="majorHAnsi"/>
        </w:rPr>
        <w:t>05</w:t>
      </w:r>
      <w:r>
        <w:rPr>
          <w:rFonts w:asciiTheme="majorHAnsi" w:hAnsiTheme="majorHAnsi"/>
        </w:rPr>
        <w:t>00^^^^^^C|^2448P|20121009154722</w:t>
      </w:r>
      <w:r w:rsidRPr="00262A21">
        <w:rPr>
          <w:rFonts w:asciiTheme="majorHAnsi" w:hAnsiTheme="majorHAnsi"/>
        </w:rPr>
        <w:t>0500|10000000034^ROIS</w:t>
      </w:r>
      <w:r>
        <w:rPr>
          <w:rFonts w:asciiTheme="majorHAnsi" w:hAnsiTheme="majorHAnsi"/>
        </w:rPr>
        <w:t>TAFF^CHIEF^O|||||20121009154722</w:t>
      </w:r>
      <w:r w:rsidRPr="00262A21">
        <w:rPr>
          <w:rFonts w:asciiTheme="majorHAnsi" w:hAnsiTheme="majorHAnsi"/>
        </w:rPr>
        <w:t>0500||||10000000034^ROISTAFF^CHIEF^O|</w:t>
      </w:r>
    </w:p>
    <w:p w14:paraId="320CB00D" w14:textId="77777777" w:rsidR="00BC262B" w:rsidRPr="00262A21" w:rsidRDefault="00BC262B" w:rsidP="00BC262B">
      <w:pPr>
        <w:rPr>
          <w:rFonts w:asciiTheme="majorHAnsi" w:hAnsiTheme="majorHAnsi"/>
        </w:rPr>
      </w:pPr>
      <w:r w:rsidRPr="00262A21">
        <w:rPr>
          <w:rFonts w:asciiTheme="majorHAnsi" w:hAnsiTheme="majorHAnsi"/>
        </w:rPr>
        <w:t>RXO|299^GUAIFENESIN|2CC|||||||||||||||||||^</w:t>
      </w:r>
    </w:p>
    <w:p w14:paraId="2BCAABB4" w14:textId="77777777" w:rsidR="00BC262B" w:rsidRPr="00262A21" w:rsidRDefault="00BC262B" w:rsidP="00BC262B">
      <w:pPr>
        <w:rPr>
          <w:rFonts w:asciiTheme="majorHAnsi" w:hAnsiTheme="majorHAnsi"/>
        </w:rPr>
      </w:pPr>
      <w:r w:rsidRPr="00262A21">
        <w:rPr>
          <w:rFonts w:asciiTheme="majorHAnsi" w:hAnsiTheme="majorHAnsi"/>
        </w:rPr>
        <w:t>NTE||O|1^UNK|10000000034^ROISTAFF^CHIEF^20121009154722-0500^Date Entered</w:t>
      </w:r>
    </w:p>
    <w:p w14:paraId="1929EF16" w14:textId="77777777" w:rsidR="00BC262B" w:rsidRPr="00262A21" w:rsidRDefault="00BC262B" w:rsidP="00BC262B">
      <w:pPr>
        <w:rPr>
          <w:rFonts w:asciiTheme="majorHAnsi" w:hAnsiTheme="majorHAnsi"/>
        </w:rPr>
      </w:pPr>
      <w:r w:rsidRPr="00262A21">
        <w:rPr>
          <w:rFonts w:asciiTheme="majorHAnsi" w:hAnsiTheme="majorHAnsi"/>
        </w:rPr>
        <w:t>RXR|1^ORAL (BY MOUTH)</w:t>
      </w:r>
    </w:p>
    <w:p w14:paraId="78C5D889" w14:textId="77777777" w:rsidR="00BC262B" w:rsidRPr="00262A21" w:rsidRDefault="00BC262B" w:rsidP="00BC262B">
      <w:pPr>
        <w:rPr>
          <w:rFonts w:asciiTheme="majorHAnsi" w:hAnsiTheme="majorHAnsi"/>
        </w:rPr>
      </w:pPr>
      <w:r w:rsidRPr="00262A21">
        <w:rPr>
          <w:rFonts w:asciiTheme="majorHAnsi" w:hAnsiTheme="majorHAnsi"/>
        </w:rPr>
        <w:t>RXC|B|4463^GUAIFENESIN DM SYRUP 4 OZ.|1|2cc</w:t>
      </w:r>
    </w:p>
    <w:p w14:paraId="5910ECCA" w14:textId="77777777" w:rsidR="00BC262B" w:rsidRPr="00262A21" w:rsidRDefault="00BC262B" w:rsidP="00BC262B">
      <w:pPr>
        <w:rPr>
          <w:rFonts w:asciiTheme="majorHAnsi" w:hAnsiTheme="majorHAnsi"/>
        </w:rPr>
      </w:pPr>
      <w:r w:rsidRPr="00262A21">
        <w:rPr>
          <w:rFonts w:asciiTheme="majorHAnsi" w:hAnsiTheme="majorHAnsi"/>
        </w:rPr>
        <w:t>RXA|0|1|20121009154722-0500| |4463^GUAIFENESIN DM SYRUP 4 OZ.|1|2cc||4^20121009154722-0500||||||||||^47|G</w:t>
      </w:r>
    </w:p>
    <w:p w14:paraId="7958E64F" w14:textId="77777777" w:rsidR="00BC262B" w:rsidRPr="00E63A87" w:rsidRDefault="00BC262B" w:rsidP="00BC262B">
      <w:pPr>
        <w:rPr>
          <w:rFonts w:asciiTheme="majorHAnsi" w:hAnsiTheme="majorHAnsi"/>
        </w:rPr>
      </w:pPr>
      <w:r>
        <w:rPr>
          <w:rFonts w:asciiTheme="majorHAnsi" w:hAnsiTheme="majorHAnsi"/>
        </w:rPr>
        <w:t>ZBC|19140;1|263^PSB^263^IEN|2U</w:t>
      </w:r>
    </w:p>
    <w:p w14:paraId="6288583D" w14:textId="77777777" w:rsidR="00BC262B" w:rsidRPr="00833CF3" w:rsidRDefault="00BC262B" w:rsidP="00BC262B">
      <w:pPr>
        <w:rPr>
          <w:rFonts w:asciiTheme="majorHAnsi" w:hAnsiTheme="majorHAnsi" w:cs="Times New Roman"/>
          <w:i/>
        </w:rPr>
      </w:pPr>
    </w:p>
    <w:p w14:paraId="23ADF999" w14:textId="77777777" w:rsidR="00BC262B" w:rsidRPr="0047585B" w:rsidRDefault="00BC262B" w:rsidP="00BC262B">
      <w:pPr>
        <w:pStyle w:val="Style4"/>
      </w:pPr>
      <w:r w:rsidRPr="0047585B">
        <w:t>BCMA – Undo Given</w:t>
      </w:r>
    </w:p>
    <w:p w14:paraId="644D2976" w14:textId="77777777" w:rsidR="00BC262B" w:rsidRPr="002B323F" w:rsidRDefault="00BC262B" w:rsidP="00BC262B">
      <w:pPr>
        <w:pStyle w:val="Style4"/>
        <w:rPr>
          <w:b w:val="0"/>
          <w:i w:val="0"/>
          <w:sz w:val="22"/>
          <w:szCs w:val="22"/>
        </w:rPr>
      </w:pPr>
      <w:r w:rsidRPr="002B323F">
        <w:rPr>
          <w:b w:val="0"/>
          <w:i w:val="0"/>
          <w:sz w:val="22"/>
          <w:szCs w:val="22"/>
        </w:rPr>
        <w:t>MSH|^~\&amp;|DSIH SR|500|DSIH CL|500|20131001133122-0500||RAS^O17|5009671|P|2.4|||AL|NE|USA</w:t>
      </w:r>
    </w:p>
    <w:p w14:paraId="7F3C8D9F" w14:textId="77777777" w:rsidR="00BC262B" w:rsidRPr="002B323F" w:rsidRDefault="00BC262B" w:rsidP="00BC262B">
      <w:pPr>
        <w:pStyle w:val="Style4"/>
        <w:rPr>
          <w:b w:val="0"/>
          <w:i w:val="0"/>
          <w:sz w:val="22"/>
          <w:szCs w:val="22"/>
        </w:rPr>
      </w:pPr>
      <w:r w:rsidRPr="002B323F">
        <w:rPr>
          <w:b w:val="0"/>
          <w:i w:val="0"/>
          <w:sz w:val="22"/>
          <w:szCs w:val="22"/>
        </w:rPr>
        <w:t>PID|1|5000000040V317188|</w:t>
      </w:r>
    </w:p>
    <w:p w14:paraId="51121355" w14:textId="77777777" w:rsidR="00BC262B" w:rsidRPr="002B323F" w:rsidRDefault="00BC262B" w:rsidP="00BC262B">
      <w:pPr>
        <w:pStyle w:val="Style4"/>
        <w:rPr>
          <w:b w:val="0"/>
          <w:i w:val="0"/>
          <w:sz w:val="22"/>
          <w:szCs w:val="22"/>
        </w:rPr>
      </w:pPr>
      <w:r w:rsidRPr="002B323F">
        <w:rPr>
          <w:b w:val="0"/>
          <w:i w:val="0"/>
          <w:sz w:val="22"/>
          <w:szCs w:val="22"/>
        </w:rPr>
        <w:t>5000000040V317188^^^USVHA&amp;&amp;0363^NI^VA FACILITY ID&amp;500&amp;L^^20131001~666669876^^^USSSA&amp;&amp;0363^SS^VA FACILITY ID&amp;500&amp;L~^^^USDOD&amp;&amp;0363^TIN^VA FACILITY ID&amp;500&amp;L~^^^USDOD&amp;&amp;0363^FIN^VA FACILITY ID&amp;500&amp;L~736^^^USVHA&amp;&amp;0363^PI^VA FACILITY ID&amp;500&amp;L|736|</w:t>
      </w:r>
    </w:p>
    <w:p w14:paraId="3D7C8669" w14:textId="77777777" w:rsidR="00BC262B" w:rsidRPr="002B323F" w:rsidRDefault="00BC262B" w:rsidP="00BC262B">
      <w:pPr>
        <w:pStyle w:val="Style4"/>
        <w:rPr>
          <w:b w:val="0"/>
          <w:i w:val="0"/>
          <w:sz w:val="22"/>
          <w:szCs w:val="22"/>
        </w:rPr>
      </w:pPr>
      <w:r w:rsidRPr="002B323F">
        <w:rPr>
          <w:b w:val="0"/>
          <w:i w:val="0"/>
          <w:sz w:val="22"/>
          <w:szCs w:val="22"/>
        </w:rPr>
        <w:t>DATABRIDGE^PATIENTONE^^^^^L||19540214|M||^^0005^^^CDC|123 main Street^^SW RANCHES^FL^33332^USA^P^^~^^^^^^N|||||||6343^1035|666669876|||^^0189^^^CDC||N||||||||</w:t>
      </w:r>
    </w:p>
    <w:p w14:paraId="6D3D3E83" w14:textId="77777777" w:rsidR="00BC262B" w:rsidRPr="002B323F" w:rsidRDefault="00BC262B" w:rsidP="00BC262B">
      <w:pPr>
        <w:pStyle w:val="Style4"/>
        <w:rPr>
          <w:b w:val="0"/>
          <w:i w:val="0"/>
          <w:sz w:val="22"/>
          <w:szCs w:val="22"/>
        </w:rPr>
      </w:pPr>
      <w:r w:rsidRPr="002B323F">
        <w:rPr>
          <w:b w:val="0"/>
          <w:i w:val="0"/>
          <w:sz w:val="22"/>
          <w:szCs w:val="22"/>
        </w:rPr>
        <w:t>PV1|1|I|ICU/CCU^1^2|||^^|10000000048^CPRSATTENDING^ONE^^^^BS|||15^GENERAL(ACUTE MEDICINE)^M^MEDICINE||||||||SC VETERAN|||12||||||||||||||||||515.6|||||20131001105950-0500|""|||||6343|</w:t>
      </w:r>
    </w:p>
    <w:p w14:paraId="619415A8" w14:textId="77777777" w:rsidR="00BC262B" w:rsidRPr="002B323F" w:rsidRDefault="00BC262B" w:rsidP="00BC262B">
      <w:pPr>
        <w:pStyle w:val="Style4"/>
        <w:rPr>
          <w:b w:val="0"/>
          <w:i w:val="0"/>
          <w:sz w:val="22"/>
          <w:szCs w:val="22"/>
        </w:rPr>
      </w:pPr>
      <w:r w:rsidRPr="002B323F">
        <w:rPr>
          <w:b w:val="0"/>
          <w:i w:val="0"/>
          <w:sz w:val="22"/>
          <w:szCs w:val="22"/>
        </w:rPr>
        <w:t>ORC|XX|270^PSB^270^IEN|10U||||1MG^Q1HRS^^201310011400-0500^^^^^^C|^|20131001133122-0500|10000000032^CPRSPHYSICIAN^ONE||10000000032^CPRSPHYSICIAN^ONE|||20131001133107-0500||||10000000032^CPRSPHYSICIAN^ONE|</w:t>
      </w:r>
    </w:p>
    <w:p w14:paraId="090FC7CB" w14:textId="77777777" w:rsidR="00BC262B" w:rsidRPr="002B323F" w:rsidRDefault="00BC262B" w:rsidP="00BC262B">
      <w:pPr>
        <w:pStyle w:val="Style4"/>
        <w:rPr>
          <w:b w:val="0"/>
          <w:i w:val="0"/>
          <w:sz w:val="22"/>
          <w:szCs w:val="22"/>
        </w:rPr>
      </w:pPr>
      <w:r w:rsidRPr="002B323F">
        <w:rPr>
          <w:b w:val="0"/>
          <w:i w:val="0"/>
          <w:sz w:val="22"/>
          <w:szCs w:val="22"/>
        </w:rPr>
        <w:t>RXO|523^PREDNISONE|1MG|||||||||||||||||||^</w:t>
      </w:r>
    </w:p>
    <w:p w14:paraId="3D707097" w14:textId="77777777" w:rsidR="00BC262B" w:rsidRPr="002B323F" w:rsidRDefault="00BC262B" w:rsidP="00BC262B">
      <w:pPr>
        <w:pStyle w:val="Style4"/>
        <w:rPr>
          <w:b w:val="0"/>
          <w:i w:val="0"/>
          <w:sz w:val="22"/>
          <w:szCs w:val="22"/>
        </w:rPr>
      </w:pPr>
      <w:r w:rsidRPr="002B323F">
        <w:rPr>
          <w:b w:val="0"/>
          <w:i w:val="0"/>
          <w:sz w:val="22"/>
          <w:szCs w:val="22"/>
        </w:rPr>
        <w:t>NTE||O|1\F\Undo Given: \R\10000000032\F\CPRSPHYSICIAN\F\ONE\F\20131001133122-0500\F\Date Entered|</w:t>
      </w:r>
    </w:p>
    <w:p w14:paraId="1D9C3363" w14:textId="77777777" w:rsidR="00BC262B" w:rsidRPr="002B323F" w:rsidRDefault="00BC262B" w:rsidP="00BC262B">
      <w:pPr>
        <w:pStyle w:val="Style4"/>
        <w:rPr>
          <w:b w:val="0"/>
          <w:i w:val="0"/>
          <w:sz w:val="22"/>
          <w:szCs w:val="22"/>
        </w:rPr>
      </w:pPr>
      <w:r w:rsidRPr="002B323F">
        <w:rPr>
          <w:b w:val="0"/>
          <w:i w:val="0"/>
          <w:sz w:val="22"/>
          <w:szCs w:val="22"/>
        </w:rPr>
        <w:t>RXR|PO|</w:t>
      </w:r>
    </w:p>
    <w:p w14:paraId="0C6C3156" w14:textId="77777777" w:rsidR="00BC262B" w:rsidRPr="002B323F" w:rsidRDefault="00BC262B" w:rsidP="00BC262B">
      <w:pPr>
        <w:pStyle w:val="Style4"/>
        <w:rPr>
          <w:b w:val="0"/>
          <w:i w:val="0"/>
          <w:sz w:val="22"/>
          <w:szCs w:val="22"/>
        </w:rPr>
      </w:pPr>
      <w:r w:rsidRPr="002B323F">
        <w:rPr>
          <w:b w:val="0"/>
          <w:i w:val="0"/>
          <w:sz w:val="22"/>
          <w:szCs w:val="22"/>
        </w:rPr>
        <w:t>RXC|B|917^PREDNISONE 1MG TAB|1|TAB</w:t>
      </w:r>
    </w:p>
    <w:p w14:paraId="2DAD77F3" w14:textId="77777777" w:rsidR="00BC262B" w:rsidRPr="002B323F" w:rsidRDefault="00BC262B" w:rsidP="00BC262B">
      <w:pPr>
        <w:pStyle w:val="Style4"/>
        <w:rPr>
          <w:b w:val="0"/>
          <w:i w:val="0"/>
          <w:sz w:val="22"/>
          <w:szCs w:val="22"/>
        </w:rPr>
      </w:pPr>
    </w:p>
    <w:p w14:paraId="72DF7898" w14:textId="77777777" w:rsidR="00BC262B" w:rsidRPr="002B323F" w:rsidRDefault="00BC262B" w:rsidP="00BC262B">
      <w:pPr>
        <w:pStyle w:val="Style4"/>
        <w:rPr>
          <w:b w:val="0"/>
          <w:i w:val="0"/>
          <w:sz w:val="22"/>
          <w:szCs w:val="22"/>
        </w:rPr>
      </w:pPr>
      <w:r w:rsidRPr="002B323F">
        <w:rPr>
          <w:b w:val="0"/>
          <w:i w:val="0"/>
          <w:sz w:val="22"/>
          <w:szCs w:val="22"/>
        </w:rPr>
        <w:t>RXA|0|1|20131001133122-0500| |917^PREDNISONE 1MG TAB|0|TAB||10^20131001133122-0500||||||||||^-29|N</w:t>
      </w:r>
    </w:p>
    <w:p w14:paraId="02225ED3" w14:textId="77777777" w:rsidR="00BC262B" w:rsidRPr="002B323F" w:rsidRDefault="00BC262B" w:rsidP="00BC262B">
      <w:pPr>
        <w:pStyle w:val="Style4"/>
        <w:rPr>
          <w:b w:val="0"/>
          <w:i w:val="0"/>
          <w:sz w:val="22"/>
          <w:szCs w:val="22"/>
        </w:rPr>
      </w:pPr>
      <w:r w:rsidRPr="002B323F">
        <w:rPr>
          <w:b w:val="0"/>
          <w:i w:val="0"/>
          <w:sz w:val="22"/>
          <w:szCs w:val="22"/>
        </w:rPr>
        <w:t>ZBC|19231;1|270^PSB^270^IEN|10U</w:t>
      </w:r>
    </w:p>
    <w:p w14:paraId="7B9C8503" w14:textId="77777777" w:rsidR="00BC262B" w:rsidRPr="0047585B" w:rsidRDefault="00BC262B" w:rsidP="00BC262B">
      <w:pPr>
        <w:pStyle w:val="Style4"/>
        <w:rPr>
          <w:b w:val="0"/>
          <w:i w:val="0"/>
          <w:sz w:val="22"/>
          <w:szCs w:val="22"/>
        </w:rPr>
      </w:pPr>
    </w:p>
    <w:p w14:paraId="3EA7C56B" w14:textId="77777777" w:rsidR="00BC262B" w:rsidRPr="0047585B" w:rsidRDefault="00BC262B" w:rsidP="00BC262B">
      <w:pPr>
        <w:pStyle w:val="Style4"/>
      </w:pPr>
      <w:r w:rsidRPr="0047585B">
        <w:t>BCMA -  Refused</w:t>
      </w:r>
    </w:p>
    <w:p w14:paraId="454D780E" w14:textId="77777777" w:rsidR="00BC262B" w:rsidRPr="008532D3" w:rsidRDefault="00BC262B" w:rsidP="00BC262B">
      <w:pPr>
        <w:pStyle w:val="Style4"/>
        <w:rPr>
          <w:b w:val="0"/>
          <w:i w:val="0"/>
          <w:sz w:val="22"/>
          <w:szCs w:val="22"/>
        </w:rPr>
      </w:pPr>
      <w:r w:rsidRPr="008532D3">
        <w:rPr>
          <w:b w:val="0"/>
          <w:i w:val="0"/>
          <w:sz w:val="22"/>
          <w:szCs w:val="22"/>
        </w:rPr>
        <w:t>MSH|^~\&amp;|DSIH SR|500|DSIH CL|500|20131001114753-0500||RAS^O17|5009651|P|2.4|||AL|NE|USA</w:t>
      </w:r>
    </w:p>
    <w:p w14:paraId="4803974A" w14:textId="77777777" w:rsidR="00BC262B" w:rsidRPr="008532D3" w:rsidRDefault="00BC262B" w:rsidP="00BC262B">
      <w:pPr>
        <w:pStyle w:val="Style4"/>
        <w:rPr>
          <w:b w:val="0"/>
          <w:i w:val="0"/>
          <w:sz w:val="22"/>
          <w:szCs w:val="22"/>
        </w:rPr>
      </w:pPr>
      <w:r w:rsidRPr="008532D3">
        <w:rPr>
          <w:b w:val="0"/>
          <w:i w:val="0"/>
          <w:sz w:val="22"/>
          <w:szCs w:val="22"/>
        </w:rPr>
        <w:t>PID|1|5000000040V317188|</w:t>
      </w:r>
    </w:p>
    <w:p w14:paraId="4CCFC26E" w14:textId="77777777" w:rsidR="00BC262B" w:rsidRPr="008532D3" w:rsidRDefault="00BC262B" w:rsidP="00BC262B">
      <w:pPr>
        <w:pStyle w:val="Style4"/>
        <w:rPr>
          <w:b w:val="0"/>
          <w:i w:val="0"/>
          <w:sz w:val="22"/>
          <w:szCs w:val="22"/>
        </w:rPr>
      </w:pPr>
      <w:r w:rsidRPr="008532D3">
        <w:rPr>
          <w:b w:val="0"/>
          <w:i w:val="0"/>
          <w:sz w:val="22"/>
          <w:szCs w:val="22"/>
        </w:rPr>
        <w:t>5000000040V317188^^^USVHA&amp;&amp;0363^NI^VA FACILITY ID&amp;500&amp;L^^20131001~666669876^^^USSSA&amp;&amp;0363^SS^VA FACILITY ID&amp;500&amp;L~^^^USDOD&amp;&amp;0363^TIN^VA FACILITY ID&amp;500&amp;L~^^^USDOD&amp;&amp;0363^FIN^VA FACILITY ID&amp;500&amp;L~736^^^USVHA&amp;&amp;0363^PI^VA FACILITY ID&amp;500&amp;L|736|</w:t>
      </w:r>
    </w:p>
    <w:p w14:paraId="5962D9EA" w14:textId="77777777" w:rsidR="00BC262B" w:rsidRPr="008532D3" w:rsidRDefault="00BC262B" w:rsidP="00BC262B">
      <w:pPr>
        <w:pStyle w:val="Style4"/>
        <w:rPr>
          <w:b w:val="0"/>
          <w:i w:val="0"/>
          <w:sz w:val="22"/>
          <w:szCs w:val="22"/>
        </w:rPr>
      </w:pPr>
      <w:r w:rsidRPr="008532D3">
        <w:rPr>
          <w:b w:val="0"/>
          <w:i w:val="0"/>
          <w:sz w:val="22"/>
          <w:szCs w:val="22"/>
        </w:rPr>
        <w:t>DATABRIDGE^PATIENTONE^^^^^L||19540214|M||^^0005^^^CDC|123 main Street^^SW RANCHES^FL^33332^USA^P^^~^^^^^^N|||||||6343^1035|666669876|||^^0189^^^CDC||N||||||||</w:t>
      </w:r>
    </w:p>
    <w:p w14:paraId="404ECBB0" w14:textId="77777777" w:rsidR="00BC262B" w:rsidRPr="008532D3" w:rsidRDefault="00BC262B" w:rsidP="00BC262B">
      <w:pPr>
        <w:pStyle w:val="Style4"/>
        <w:rPr>
          <w:b w:val="0"/>
          <w:i w:val="0"/>
          <w:sz w:val="22"/>
          <w:szCs w:val="22"/>
        </w:rPr>
      </w:pPr>
      <w:r w:rsidRPr="008532D3">
        <w:rPr>
          <w:b w:val="0"/>
          <w:i w:val="0"/>
          <w:sz w:val="22"/>
          <w:szCs w:val="22"/>
        </w:rPr>
        <w:t>PV1|1|I|ICU/CCU^1^2|||^^|10000000048^CPRSATTENDING^ONE^^^^BS|||15^GENERAL(ACUTE MEDICINE)^M^MEDICINE||||||||SC VETERAN|||12||||||||||||||||||515.6|||||20131001105950-0500|""|||||6343|</w:t>
      </w:r>
    </w:p>
    <w:p w14:paraId="29E8E512" w14:textId="77777777" w:rsidR="00BC262B" w:rsidRPr="008532D3" w:rsidRDefault="00BC262B" w:rsidP="00BC262B">
      <w:pPr>
        <w:pStyle w:val="Style4"/>
        <w:rPr>
          <w:b w:val="0"/>
          <w:i w:val="0"/>
          <w:sz w:val="22"/>
          <w:szCs w:val="22"/>
        </w:rPr>
      </w:pPr>
      <w:r w:rsidRPr="008532D3">
        <w:rPr>
          <w:b w:val="0"/>
          <w:i w:val="0"/>
          <w:sz w:val="22"/>
          <w:szCs w:val="22"/>
        </w:rPr>
        <w:t>ORC|XX|267^PSB^267^IEN|9U||||5MG^Q1HRS^^201310011300-0500^^^^^^C|^|20131001114753-0500|10000000032^CPRSPHYSICIAN^ONE||10000000032^CPRSPHYSICIAN^ONE|||20131001114734-0500||||10000000032^CPRSPHYSICIAN^ONE|</w:t>
      </w:r>
    </w:p>
    <w:p w14:paraId="66A8BDFA" w14:textId="77777777" w:rsidR="00BC262B" w:rsidRPr="008532D3" w:rsidRDefault="00BC262B" w:rsidP="00BC262B">
      <w:pPr>
        <w:pStyle w:val="Style4"/>
        <w:rPr>
          <w:b w:val="0"/>
          <w:i w:val="0"/>
          <w:sz w:val="22"/>
          <w:szCs w:val="22"/>
        </w:rPr>
      </w:pPr>
      <w:r w:rsidRPr="008532D3">
        <w:rPr>
          <w:b w:val="0"/>
          <w:i w:val="0"/>
          <w:sz w:val="22"/>
          <w:szCs w:val="22"/>
        </w:rPr>
        <w:t>RXO|49^ASPIRIN/CODEINE|5MG|||||||||||||||||||^</w:t>
      </w:r>
    </w:p>
    <w:p w14:paraId="728D02DF" w14:textId="77777777" w:rsidR="00BC262B" w:rsidRPr="008532D3" w:rsidRDefault="00BC262B" w:rsidP="00BC262B">
      <w:pPr>
        <w:pStyle w:val="Style4"/>
        <w:rPr>
          <w:b w:val="0"/>
          <w:i w:val="0"/>
          <w:sz w:val="22"/>
          <w:szCs w:val="22"/>
        </w:rPr>
      </w:pPr>
      <w:r w:rsidRPr="008532D3">
        <w:rPr>
          <w:b w:val="0"/>
          <w:i w:val="0"/>
          <w:sz w:val="22"/>
          <w:szCs w:val="22"/>
        </w:rPr>
        <w:t>NTE||O|3\F\Refused: DON'T LIKE IT\R\10000000032\F\CPRSPHYSICIAN\F\ONE\F\20131001114753-0500\F\Date Entered|</w:t>
      </w:r>
    </w:p>
    <w:p w14:paraId="26B42A29" w14:textId="77777777" w:rsidR="00BC262B" w:rsidRPr="008532D3" w:rsidRDefault="00BC262B" w:rsidP="00BC262B">
      <w:pPr>
        <w:pStyle w:val="Style4"/>
        <w:rPr>
          <w:b w:val="0"/>
          <w:i w:val="0"/>
          <w:sz w:val="22"/>
          <w:szCs w:val="22"/>
        </w:rPr>
      </w:pPr>
      <w:r w:rsidRPr="008532D3">
        <w:rPr>
          <w:b w:val="0"/>
          <w:i w:val="0"/>
          <w:sz w:val="22"/>
          <w:szCs w:val="22"/>
        </w:rPr>
        <w:t>RXR|PO|</w:t>
      </w:r>
    </w:p>
    <w:p w14:paraId="68C23831" w14:textId="77777777" w:rsidR="00BC262B" w:rsidRPr="008532D3" w:rsidRDefault="00BC262B" w:rsidP="00BC262B">
      <w:pPr>
        <w:pStyle w:val="Style4"/>
        <w:rPr>
          <w:b w:val="0"/>
          <w:i w:val="0"/>
          <w:sz w:val="22"/>
          <w:szCs w:val="22"/>
        </w:rPr>
      </w:pPr>
      <w:r w:rsidRPr="008532D3">
        <w:rPr>
          <w:b w:val="0"/>
          <w:i w:val="0"/>
          <w:sz w:val="22"/>
          <w:szCs w:val="22"/>
        </w:rPr>
        <w:t>RXC|B|1830^CODEINE 30MG &amp; ASPIRIN C.T.|1|TAB</w:t>
      </w:r>
    </w:p>
    <w:p w14:paraId="7DF28CB5" w14:textId="77777777" w:rsidR="00BC262B" w:rsidRPr="008532D3" w:rsidRDefault="00BC262B" w:rsidP="00BC262B">
      <w:pPr>
        <w:pStyle w:val="Style4"/>
        <w:rPr>
          <w:b w:val="0"/>
          <w:i w:val="0"/>
          <w:sz w:val="22"/>
          <w:szCs w:val="22"/>
        </w:rPr>
      </w:pPr>
      <w:r w:rsidRPr="008532D3">
        <w:rPr>
          <w:b w:val="0"/>
          <w:i w:val="0"/>
          <w:sz w:val="22"/>
          <w:szCs w:val="22"/>
        </w:rPr>
        <w:t>RXA|0|1|20131001114753-0500| |1830^CODEINE 30MG &amp; ASPIRIN C.T.|0|TAB||14^20131001114753-0500||||||||||^-73|R</w:t>
      </w:r>
    </w:p>
    <w:p w14:paraId="5D0D04F2" w14:textId="77777777" w:rsidR="00BC262B" w:rsidRPr="008532D3" w:rsidRDefault="00BC262B" w:rsidP="00BC262B">
      <w:pPr>
        <w:pStyle w:val="Style4"/>
        <w:rPr>
          <w:b w:val="0"/>
          <w:i w:val="0"/>
          <w:sz w:val="22"/>
          <w:szCs w:val="22"/>
        </w:rPr>
      </w:pPr>
      <w:r w:rsidRPr="008532D3">
        <w:rPr>
          <w:b w:val="0"/>
          <w:i w:val="0"/>
          <w:sz w:val="22"/>
          <w:szCs w:val="22"/>
        </w:rPr>
        <w:t>ZBC|19225;1|267^PSB^267^IEN|9U</w:t>
      </w:r>
    </w:p>
    <w:p w14:paraId="5783A83B" w14:textId="77777777" w:rsidR="00BC262B" w:rsidRPr="0047585B" w:rsidRDefault="00BC262B" w:rsidP="00BC262B">
      <w:pPr>
        <w:pStyle w:val="Style4"/>
        <w:rPr>
          <w:b w:val="0"/>
          <w:i w:val="0"/>
          <w:sz w:val="22"/>
          <w:szCs w:val="22"/>
        </w:rPr>
      </w:pPr>
    </w:p>
    <w:p w14:paraId="70D9C3FC" w14:textId="77777777" w:rsidR="00BC262B" w:rsidRDefault="00BC262B" w:rsidP="00BC262B">
      <w:pPr>
        <w:pStyle w:val="Style4"/>
        <w:rPr>
          <w:sz w:val="36"/>
          <w:szCs w:val="36"/>
        </w:rPr>
      </w:pPr>
    </w:p>
    <w:p w14:paraId="6D40919B" w14:textId="77777777" w:rsidR="00BC262B" w:rsidRDefault="00BC262B" w:rsidP="00BC262B">
      <w:pPr>
        <w:pStyle w:val="Style4"/>
      </w:pPr>
    </w:p>
    <w:p w14:paraId="611ED946" w14:textId="77777777" w:rsidR="00BC262B" w:rsidRDefault="00BC262B" w:rsidP="00BC262B">
      <w:pPr>
        <w:pStyle w:val="Style4"/>
      </w:pPr>
    </w:p>
    <w:p w14:paraId="778236E8" w14:textId="77777777" w:rsidR="00BC262B" w:rsidRDefault="00BC262B" w:rsidP="00BC262B">
      <w:pPr>
        <w:pStyle w:val="Style4"/>
      </w:pPr>
      <w:r>
        <w:t>BCMA – Held</w:t>
      </w:r>
    </w:p>
    <w:p w14:paraId="5981525F" w14:textId="77777777" w:rsidR="00BC262B" w:rsidRPr="00715838" w:rsidRDefault="00BC262B" w:rsidP="00BC262B">
      <w:pPr>
        <w:pStyle w:val="Style4"/>
        <w:rPr>
          <w:b w:val="0"/>
          <w:i w:val="0"/>
          <w:sz w:val="22"/>
          <w:szCs w:val="22"/>
        </w:rPr>
      </w:pPr>
      <w:r w:rsidRPr="00715838">
        <w:rPr>
          <w:b w:val="0"/>
          <w:i w:val="0"/>
          <w:sz w:val="22"/>
          <w:szCs w:val="22"/>
        </w:rPr>
        <w:t>MSH|^~\&amp;|DSIH SR|500|DSIH CL|500|20131001115012-0500||RAS^O17|5009653|P|2.4|||AL|NE|USA</w:t>
      </w:r>
    </w:p>
    <w:p w14:paraId="5141FC86" w14:textId="77777777" w:rsidR="00BC262B" w:rsidRPr="00715838" w:rsidRDefault="00BC262B" w:rsidP="00BC262B">
      <w:pPr>
        <w:pStyle w:val="Style4"/>
        <w:rPr>
          <w:b w:val="0"/>
          <w:i w:val="0"/>
          <w:sz w:val="22"/>
          <w:szCs w:val="22"/>
        </w:rPr>
      </w:pPr>
      <w:r w:rsidRPr="00715838">
        <w:rPr>
          <w:b w:val="0"/>
          <w:i w:val="0"/>
          <w:sz w:val="22"/>
          <w:szCs w:val="22"/>
        </w:rPr>
        <w:t>PID|1|5000000040V317188|</w:t>
      </w:r>
    </w:p>
    <w:p w14:paraId="6B817DBD" w14:textId="77777777" w:rsidR="00BC262B" w:rsidRPr="00715838" w:rsidRDefault="00BC262B" w:rsidP="00BC262B">
      <w:pPr>
        <w:pStyle w:val="Style4"/>
        <w:rPr>
          <w:b w:val="0"/>
          <w:i w:val="0"/>
          <w:sz w:val="22"/>
          <w:szCs w:val="22"/>
        </w:rPr>
      </w:pPr>
      <w:r w:rsidRPr="00715838">
        <w:rPr>
          <w:b w:val="0"/>
          <w:i w:val="0"/>
          <w:sz w:val="22"/>
          <w:szCs w:val="22"/>
        </w:rPr>
        <w:t>5000000040V317188^^^USVHA&amp;&amp;0363^NI^VA FACILITY ID&amp;500&amp;L^^20131001~666669876^^^USSSA&amp;&amp;0363^SS^VA FACILITY ID&amp;500&amp;L~^^^USDOD&amp;&amp;0363^TIN^VA FACILITY ID&amp;500&amp;L~^^^USDOD&amp;&amp;0363^FIN^VA FACILITY ID&amp;500&amp;L~736^^^USVHA&amp;&amp;0363^PI^VA FACILITY ID&amp;500&amp;L|736|</w:t>
      </w:r>
    </w:p>
    <w:p w14:paraId="61C1AC6D" w14:textId="77777777" w:rsidR="00BC262B" w:rsidRPr="00715838" w:rsidRDefault="00BC262B" w:rsidP="00BC262B">
      <w:pPr>
        <w:pStyle w:val="Style4"/>
        <w:rPr>
          <w:b w:val="0"/>
          <w:i w:val="0"/>
          <w:sz w:val="22"/>
          <w:szCs w:val="22"/>
        </w:rPr>
      </w:pPr>
      <w:r w:rsidRPr="00715838">
        <w:rPr>
          <w:b w:val="0"/>
          <w:i w:val="0"/>
          <w:sz w:val="22"/>
          <w:szCs w:val="22"/>
        </w:rPr>
        <w:t>DATABRIDGE^PATIENTONE^^^^^L||19540214|M||^^0005^^^CDC|123 main Street^^SW RANCHES^FL^33332^USA^P^^~^^^^^^N|||||||6343^1035|666669876|||^^0189^^^CDC||N||||||||</w:t>
      </w:r>
    </w:p>
    <w:p w14:paraId="5E00B9AC" w14:textId="77777777" w:rsidR="00BC262B" w:rsidRPr="00715838" w:rsidRDefault="00BC262B" w:rsidP="00BC262B">
      <w:pPr>
        <w:pStyle w:val="Style4"/>
        <w:rPr>
          <w:b w:val="0"/>
          <w:i w:val="0"/>
          <w:sz w:val="22"/>
          <w:szCs w:val="22"/>
        </w:rPr>
      </w:pPr>
      <w:r w:rsidRPr="00715838">
        <w:rPr>
          <w:b w:val="0"/>
          <w:i w:val="0"/>
          <w:sz w:val="22"/>
          <w:szCs w:val="22"/>
        </w:rPr>
        <w:t>PV1|1|I|ICU/CCU^1^2|||^^|10000000048^CPRSATTENDING^ONE^^^^BS|||15^GENERAL(ACUTE MEDICINE)^M^MEDICINE||||||||SC VETERAN|||12||||||||||||||||||515.6|||||20131001105950-0500|""|||||6343|</w:t>
      </w:r>
    </w:p>
    <w:p w14:paraId="5CDFE0C9" w14:textId="77777777" w:rsidR="00BC262B" w:rsidRPr="00715838" w:rsidRDefault="00BC262B" w:rsidP="00BC262B">
      <w:pPr>
        <w:pStyle w:val="Style4"/>
        <w:rPr>
          <w:b w:val="0"/>
          <w:i w:val="0"/>
          <w:sz w:val="22"/>
          <w:szCs w:val="22"/>
        </w:rPr>
      </w:pPr>
      <w:r w:rsidRPr="00715838">
        <w:rPr>
          <w:b w:val="0"/>
          <w:i w:val="0"/>
          <w:sz w:val="22"/>
          <w:szCs w:val="22"/>
        </w:rPr>
        <w:t>ORC|XX|268^PSB^268^IEN|9U||||5MG^Q1HRS^^201310011400-0500^^^^^^C|^|20131001115012-0500|10000000032^CPRSPHYSICIAN^ONE||10000000032^CPRSPHYSICIAN^ONE|||20131001115012-0500||||10000000032^CPRSPHYSICIAN^ONE|</w:t>
      </w:r>
    </w:p>
    <w:p w14:paraId="13BF6F0A" w14:textId="77777777" w:rsidR="00BC262B" w:rsidRPr="00715838" w:rsidRDefault="00BC262B" w:rsidP="00BC262B">
      <w:pPr>
        <w:pStyle w:val="Style4"/>
        <w:rPr>
          <w:b w:val="0"/>
          <w:i w:val="0"/>
          <w:sz w:val="22"/>
          <w:szCs w:val="22"/>
        </w:rPr>
      </w:pPr>
      <w:r w:rsidRPr="00715838">
        <w:rPr>
          <w:b w:val="0"/>
          <w:i w:val="0"/>
          <w:sz w:val="22"/>
          <w:szCs w:val="22"/>
        </w:rPr>
        <w:t>RXO|49^ASPIRIN/CODEINE|5MG|||||||||||||||||||^</w:t>
      </w:r>
    </w:p>
    <w:p w14:paraId="32139B50" w14:textId="77777777" w:rsidR="00BC262B" w:rsidRPr="00715838" w:rsidRDefault="00BC262B" w:rsidP="00BC262B">
      <w:pPr>
        <w:pStyle w:val="Style4"/>
        <w:rPr>
          <w:b w:val="0"/>
          <w:i w:val="0"/>
          <w:sz w:val="22"/>
          <w:szCs w:val="22"/>
        </w:rPr>
      </w:pPr>
      <w:r w:rsidRPr="00715838">
        <w:rPr>
          <w:b w:val="0"/>
          <w:i w:val="0"/>
          <w:sz w:val="22"/>
          <w:szCs w:val="22"/>
        </w:rPr>
        <w:t>NTE||O|1\F\Held: NOT AVAILABLE\R\10000000032\F\CPRSPHYSICIAN\F\ONE\F\20131001115012-0500\F\Date Entered|</w:t>
      </w:r>
    </w:p>
    <w:p w14:paraId="353A2D3F" w14:textId="77777777" w:rsidR="00BC262B" w:rsidRPr="00715838" w:rsidRDefault="00BC262B" w:rsidP="00BC262B">
      <w:pPr>
        <w:pStyle w:val="Style4"/>
        <w:rPr>
          <w:b w:val="0"/>
          <w:i w:val="0"/>
          <w:sz w:val="22"/>
          <w:szCs w:val="22"/>
        </w:rPr>
      </w:pPr>
      <w:r w:rsidRPr="00715838">
        <w:rPr>
          <w:b w:val="0"/>
          <w:i w:val="0"/>
          <w:sz w:val="22"/>
          <w:szCs w:val="22"/>
        </w:rPr>
        <w:t>RXR|PO|</w:t>
      </w:r>
    </w:p>
    <w:p w14:paraId="13E693EB" w14:textId="77777777" w:rsidR="00BC262B" w:rsidRPr="00715838" w:rsidRDefault="00BC262B" w:rsidP="00BC262B">
      <w:pPr>
        <w:pStyle w:val="Style4"/>
        <w:rPr>
          <w:b w:val="0"/>
          <w:i w:val="0"/>
          <w:sz w:val="22"/>
          <w:szCs w:val="22"/>
        </w:rPr>
      </w:pPr>
      <w:r w:rsidRPr="00715838">
        <w:rPr>
          <w:b w:val="0"/>
          <w:i w:val="0"/>
          <w:sz w:val="22"/>
          <w:szCs w:val="22"/>
        </w:rPr>
        <w:t>RXC|B|1830^CODEINE 30MG &amp; ASPIRIN C.T.|1|TAB</w:t>
      </w:r>
    </w:p>
    <w:p w14:paraId="0FC56388" w14:textId="77777777" w:rsidR="00BC262B" w:rsidRPr="00715838" w:rsidRDefault="00BC262B" w:rsidP="00BC262B">
      <w:pPr>
        <w:pStyle w:val="Style4"/>
        <w:rPr>
          <w:b w:val="0"/>
          <w:i w:val="0"/>
          <w:sz w:val="22"/>
          <w:szCs w:val="22"/>
        </w:rPr>
      </w:pPr>
      <w:r w:rsidRPr="00715838">
        <w:rPr>
          <w:b w:val="0"/>
          <w:i w:val="0"/>
          <w:sz w:val="22"/>
          <w:szCs w:val="22"/>
        </w:rPr>
        <w:t>RXA|0|1|20131001115012-0500| |1830^CODEINE 30MG &amp; ASPIRIN C.T.|0|TAB||4^20131001115012-0500||||||||||^-130|H</w:t>
      </w:r>
    </w:p>
    <w:p w14:paraId="228824FC" w14:textId="77777777" w:rsidR="00BC262B" w:rsidRPr="00715838" w:rsidRDefault="00BC262B" w:rsidP="00BC262B">
      <w:pPr>
        <w:pStyle w:val="Style4"/>
        <w:rPr>
          <w:b w:val="0"/>
          <w:i w:val="0"/>
          <w:sz w:val="22"/>
          <w:szCs w:val="22"/>
        </w:rPr>
      </w:pPr>
      <w:r w:rsidRPr="00715838">
        <w:rPr>
          <w:b w:val="0"/>
          <w:i w:val="0"/>
          <w:sz w:val="22"/>
          <w:szCs w:val="22"/>
        </w:rPr>
        <w:t>ZBC|19225;1|268^PSB^268^IEN|9U</w:t>
      </w:r>
    </w:p>
    <w:p w14:paraId="5BFFA373" w14:textId="77777777" w:rsidR="00BC262B" w:rsidRPr="0047585B" w:rsidRDefault="00BC262B" w:rsidP="00BC262B">
      <w:pPr>
        <w:pStyle w:val="Style4"/>
        <w:rPr>
          <w:b w:val="0"/>
          <w:i w:val="0"/>
          <w:sz w:val="22"/>
          <w:szCs w:val="22"/>
        </w:rPr>
      </w:pPr>
    </w:p>
    <w:p w14:paraId="792E4CB0" w14:textId="77777777" w:rsidR="00BC262B" w:rsidRDefault="00BC262B" w:rsidP="00BC262B">
      <w:pPr>
        <w:pStyle w:val="Style4"/>
        <w:rPr>
          <w:sz w:val="36"/>
          <w:szCs w:val="36"/>
        </w:rPr>
      </w:pPr>
    </w:p>
    <w:p w14:paraId="0040FAF2" w14:textId="77777777" w:rsidR="00BC262B" w:rsidRDefault="00BC262B" w:rsidP="00BC262B">
      <w:pPr>
        <w:pStyle w:val="Style4"/>
        <w:rPr>
          <w:sz w:val="36"/>
          <w:szCs w:val="36"/>
        </w:rPr>
      </w:pPr>
    </w:p>
    <w:p w14:paraId="57E7C4E5" w14:textId="77777777" w:rsidR="00BC262B" w:rsidRDefault="00BC262B" w:rsidP="00BC262B">
      <w:pPr>
        <w:pStyle w:val="Style4"/>
        <w:rPr>
          <w:sz w:val="36"/>
          <w:szCs w:val="36"/>
        </w:rPr>
      </w:pPr>
    </w:p>
    <w:p w14:paraId="71795AC2" w14:textId="77777777" w:rsidR="00BC262B" w:rsidRPr="000F483F" w:rsidRDefault="00BC262B" w:rsidP="00BC262B">
      <w:pPr>
        <w:pStyle w:val="Style4"/>
        <w:rPr>
          <w:sz w:val="36"/>
          <w:szCs w:val="36"/>
        </w:rPr>
      </w:pPr>
      <w:r w:rsidRPr="000F483F">
        <w:rPr>
          <w:sz w:val="36"/>
          <w:szCs w:val="36"/>
        </w:rPr>
        <w:t>--Radiology Reports</w:t>
      </w:r>
      <w:r>
        <w:rPr>
          <w:sz w:val="36"/>
          <w:szCs w:val="36"/>
        </w:rPr>
        <w:t xml:space="preserve"> (2.3)</w:t>
      </w:r>
    </w:p>
    <w:p w14:paraId="579BBD56" w14:textId="77777777" w:rsidR="00BC262B" w:rsidRPr="00A60E98" w:rsidRDefault="00BC262B" w:rsidP="00BC262B">
      <w:pPr>
        <w:rPr>
          <w:rFonts w:asciiTheme="majorHAnsi" w:hAnsiTheme="majorHAnsi"/>
        </w:rPr>
      </w:pPr>
      <w:r w:rsidRPr="00A60E98">
        <w:rPr>
          <w:rFonts w:asciiTheme="majorHAnsi" w:hAnsiTheme="majorHAnsi"/>
        </w:rPr>
        <w:t>MSH|^~\&amp;|DSIH SR|500|DSIH CL|500|20121016095716-0500||ORU^R01|5008877|P|2.3.1|||AL|NE|USA</w:t>
      </w:r>
    </w:p>
    <w:p w14:paraId="0CBB65A3" w14:textId="77777777" w:rsidR="00BC262B" w:rsidRPr="00A60E98" w:rsidRDefault="00BC262B" w:rsidP="00BC262B">
      <w:pPr>
        <w:rPr>
          <w:rFonts w:asciiTheme="majorHAnsi" w:hAnsiTheme="majorHAnsi"/>
        </w:rPr>
      </w:pPr>
      <w:r>
        <w:rPr>
          <w:rFonts w:asciiTheme="majorHAnsi" w:hAnsiTheme="majorHAnsi"/>
        </w:rPr>
        <w:t>PID|1|5000000117V876768|</w:t>
      </w:r>
      <w:r w:rsidRPr="00A60E98">
        <w:rPr>
          <w:rFonts w:asciiTheme="majorHAnsi" w:hAnsiTheme="majorHAnsi"/>
        </w:rPr>
        <w:t>5000000117V876768^^^USVHA&amp;&amp;0363^NI^VA FACILITY ID&amp;500&amp;L^^20121016~666662233^^^USSSA&amp;&amp;0363^SS^VA FACILITY ID&amp;500&amp;L~^^^USDOD&amp;&amp;0363^TIN^VA FACILITY ID&amp;500&amp;L~^^^USDOD&amp;&amp;0363^FIN^VA FACILITY ID&amp;500&amp;L~418^^^USVHA&amp;&amp;0363^PI^VA FACILITY ID&amp;500&amp;L|418|ACMPATIENT^SEVEN^^^^^L||19700706|M||^^0005^^^CDC|123 STREET^^TROY^NY^12180^USA^P^^~^^^^^^N|||||M^MARRIED^VA11|4^METHODIST^VA13|6315^1026^|666662233|||^^0189^^^CDC||||||||||</w:t>
      </w:r>
    </w:p>
    <w:p w14:paraId="0C36C615" w14:textId="77777777" w:rsidR="00BC262B" w:rsidRPr="00A60E98" w:rsidRDefault="00BC262B" w:rsidP="00BC262B">
      <w:pPr>
        <w:rPr>
          <w:rFonts w:asciiTheme="majorHAnsi" w:hAnsiTheme="majorHAnsi"/>
        </w:rPr>
      </w:pPr>
      <w:r w:rsidRPr="00A60E98">
        <w:rPr>
          <w:rFonts w:asciiTheme="majorHAnsi" w:hAnsiTheme="majorHAnsi"/>
        </w:rPr>
        <w:t>PV1|1|I|ICU/CCU^ICU^2|||^^|10000000048^CPRSATTENDING^ONE^^^^BS|||15^GENERAL(ACUTE MEDICINE)^M^MEDICINE||||||||NSC VETERAN|||12||||||||||||||||||515.6|||||20121004134535-0500|""|||||6315</w:t>
      </w:r>
    </w:p>
    <w:p w14:paraId="2C59B905" w14:textId="77777777" w:rsidR="00BC262B" w:rsidRPr="00A60E98" w:rsidRDefault="00BC262B" w:rsidP="00BC262B">
      <w:pPr>
        <w:rPr>
          <w:rFonts w:asciiTheme="majorHAnsi" w:hAnsiTheme="majorHAnsi"/>
        </w:rPr>
      </w:pPr>
      <w:r w:rsidRPr="00A60E98">
        <w:rPr>
          <w:rFonts w:asciiTheme="majorHAnsi" w:hAnsiTheme="majorHAnsi"/>
        </w:rPr>
        <w:t>ORC|RE|19146;1^OR|||||^^^20121016^^R||201210160953-0500|10000000032^CPRSPHYSICIAN^ONE||10000000032^CPRSPHYSICIAN^ONE|||201210160953-0500|E^ELECTRONICALLY ENTERED^99ORN^^^</w:t>
      </w:r>
    </w:p>
    <w:p w14:paraId="091BC0CC" w14:textId="77777777" w:rsidR="00BC262B" w:rsidRPr="00A60E98" w:rsidRDefault="00BC262B" w:rsidP="00BC262B">
      <w:pPr>
        <w:rPr>
          <w:rFonts w:asciiTheme="majorHAnsi" w:hAnsiTheme="majorHAnsi"/>
        </w:rPr>
      </w:pPr>
      <w:r w:rsidRPr="00A60E98">
        <w:rPr>
          <w:rFonts w:asciiTheme="majorHAnsi" w:hAnsiTheme="majorHAnsi"/>
        </w:rPr>
        <w:t>OBR|||6878983.9045-1^101612-21^L|74010^X-RAY EXAM OF ABDOMEN^C4^173^ABDOMEN 2 VIEWS [01]^99RAP|||201210160954-0500|""|""|||||20121016095523-0500||10000000032^CPRSPHYSICIAN^ONE||ICU/CCU||10^CHEST ROOM^500^</w:t>
      </w:r>
      <w:r>
        <w:rPr>
          <w:rFonts w:asciiTheme="majorHAnsi" w:hAnsiTheme="majorHAnsi"/>
        </w:rPr>
        <w:t>VAMC ALBANY||</w:t>
      </w:r>
      <w:r w:rsidRPr="00A60E98">
        <w:rPr>
          <w:rFonts w:asciiTheme="majorHAnsi" w:hAnsiTheme="majorHAnsi"/>
        </w:rPr>
        <w:t>201210160957-0500|||F|||||||3^NDSTJEH^I</w:t>
      </w:r>
      <w:r>
        <w:rPr>
          <w:rFonts w:asciiTheme="majorHAnsi" w:hAnsiTheme="majorHAnsi"/>
        </w:rPr>
        <w:t>LQDI^J|11531^TRMPHYSICIAN^ONE||</w:t>
      </w:r>
      <w:r w:rsidRPr="00A60E98">
        <w:rPr>
          <w:rFonts w:asciiTheme="majorHAnsi" w:hAnsiTheme="majorHAnsi"/>
        </w:rPr>
        <w:t>10000000034^ROISTAFF^CHIEF^O|201210160954-0500</w:t>
      </w:r>
    </w:p>
    <w:p w14:paraId="08C00CA2" w14:textId="77777777" w:rsidR="00BC262B" w:rsidRPr="00A60E98" w:rsidRDefault="00BC262B" w:rsidP="00BC262B">
      <w:pPr>
        <w:rPr>
          <w:rFonts w:asciiTheme="majorHAnsi" w:hAnsiTheme="majorHAnsi"/>
        </w:rPr>
      </w:pPr>
      <w:r w:rsidRPr="00A60E98">
        <w:rPr>
          <w:rFonts w:asciiTheme="majorHAnsi" w:hAnsiTheme="majorHAnsi"/>
        </w:rPr>
        <w:t>OBX||CE|P^PROCEDURE^L||173\S\ABDOMEN 2 VIEWS [01]\S\L||||||F</w:t>
      </w:r>
    </w:p>
    <w:p w14:paraId="4AB15102" w14:textId="77777777" w:rsidR="00BC262B" w:rsidRPr="00A60E98" w:rsidRDefault="00BC262B" w:rsidP="00BC262B">
      <w:pPr>
        <w:rPr>
          <w:rFonts w:asciiTheme="majorHAnsi" w:hAnsiTheme="majorHAnsi"/>
        </w:rPr>
      </w:pPr>
      <w:r w:rsidRPr="00A60E98">
        <w:rPr>
          <w:rFonts w:asciiTheme="majorHAnsi" w:hAnsiTheme="majorHAnsi"/>
        </w:rPr>
        <w:t>OBX||TX|I^IMPRESSION^L||SCREEN 3 WITH NO SPECIAL CHARACTERS ||||||F</w:t>
      </w:r>
    </w:p>
    <w:p w14:paraId="0F7D8F5F" w14:textId="77777777" w:rsidR="00BC262B" w:rsidRPr="00A60E98" w:rsidRDefault="00BC262B" w:rsidP="00BC262B">
      <w:pPr>
        <w:rPr>
          <w:rFonts w:asciiTheme="majorHAnsi" w:hAnsiTheme="majorHAnsi"/>
        </w:rPr>
      </w:pPr>
      <w:r w:rsidRPr="00A60E98">
        <w:rPr>
          <w:rFonts w:asciiTheme="majorHAnsi" w:hAnsiTheme="majorHAnsi"/>
        </w:rPr>
        <w:t>OBX||CE|D^DIAGNOSTIC CODE^L||3\S\MAJOR ABNORMALITY, NO ATTN. NEEDED\S\L||||||F</w:t>
      </w:r>
    </w:p>
    <w:p w14:paraId="5EF1FA97" w14:textId="77777777" w:rsidR="00BC262B" w:rsidRPr="00A60E98" w:rsidRDefault="00BC262B" w:rsidP="00BC262B">
      <w:pPr>
        <w:rPr>
          <w:rFonts w:asciiTheme="majorHAnsi" w:hAnsiTheme="majorHAnsi"/>
        </w:rPr>
      </w:pPr>
      <w:r w:rsidRPr="00A60E98">
        <w:rPr>
          <w:rFonts w:asciiTheme="majorHAnsi" w:hAnsiTheme="majorHAnsi"/>
        </w:rPr>
        <w:t>OBX||CE|D^DIAGNOSTIC CODE^L||4\S\ABNORMALITY, ATTN. NEEDEDED\S\L||||||F</w:t>
      </w:r>
    </w:p>
    <w:p w14:paraId="04274CD9" w14:textId="77777777" w:rsidR="00BC262B" w:rsidRPr="00A60E98" w:rsidRDefault="00BC262B" w:rsidP="00BC262B">
      <w:pPr>
        <w:rPr>
          <w:rFonts w:asciiTheme="majorHAnsi" w:hAnsiTheme="majorHAnsi"/>
        </w:rPr>
      </w:pPr>
      <w:r w:rsidRPr="00A60E98">
        <w:rPr>
          <w:rFonts w:asciiTheme="majorHAnsi" w:hAnsiTheme="majorHAnsi"/>
        </w:rPr>
        <w:t>OBX||CE|D^DIAGNOSTIC CODE^L||2\S\MINOR ABNORMALITY\S\L||||||F</w:t>
      </w:r>
    </w:p>
    <w:p w14:paraId="72BBDA13" w14:textId="77777777" w:rsidR="00BC262B" w:rsidRPr="00A60E98" w:rsidRDefault="00BC262B" w:rsidP="00BC262B">
      <w:pPr>
        <w:rPr>
          <w:rFonts w:asciiTheme="majorHAnsi" w:hAnsiTheme="majorHAnsi"/>
        </w:rPr>
      </w:pPr>
      <w:r w:rsidRPr="00A60E98">
        <w:rPr>
          <w:rFonts w:asciiTheme="majorHAnsi" w:hAnsiTheme="majorHAnsi"/>
        </w:rPr>
        <w:t>OBX||CE|D^DIAGNOSTIC CODE^L||1\S\NORMAL\S\L||||||F</w:t>
      </w:r>
    </w:p>
    <w:p w14:paraId="2BAA026A" w14:textId="77777777" w:rsidR="00BC262B" w:rsidRPr="00A60E98" w:rsidRDefault="00BC262B" w:rsidP="00BC262B">
      <w:pPr>
        <w:rPr>
          <w:rFonts w:asciiTheme="majorHAnsi" w:hAnsiTheme="majorHAnsi"/>
        </w:rPr>
      </w:pPr>
      <w:r w:rsidRPr="00A60E98">
        <w:rPr>
          <w:rFonts w:asciiTheme="majorHAnsi" w:hAnsiTheme="majorHAnsi"/>
        </w:rPr>
        <w:t>OBX||TX|R^REPORT^L||SCREEN 2 NO SPECIAL CHARACTERS NO SPECIAL CHARACTERS ||||||F</w:t>
      </w:r>
    </w:p>
    <w:p w14:paraId="342B6B8F" w14:textId="77777777" w:rsidR="00BC262B" w:rsidRDefault="00BC262B" w:rsidP="00BC262B">
      <w:pPr>
        <w:rPr>
          <w:rFonts w:asciiTheme="majorHAnsi" w:hAnsiTheme="majorHAnsi"/>
        </w:rPr>
      </w:pPr>
      <w:r w:rsidRPr="00A60E98">
        <w:rPr>
          <w:rFonts w:asciiTheme="majorHAnsi" w:hAnsiTheme="majorHAnsi"/>
        </w:rPr>
        <w:t>OBX</w:t>
      </w:r>
      <w:r>
        <w:rPr>
          <w:rFonts w:asciiTheme="majorHAnsi" w:hAnsiTheme="majorHAnsi"/>
        </w:rPr>
        <w:t>||TX|M^MODIFIERS^L||None||||||F</w:t>
      </w:r>
    </w:p>
    <w:p w14:paraId="31E31C8E" w14:textId="1A508D46" w:rsidR="2EA1EBA4" w:rsidRDefault="2EA1EBA4">
      <w:r w:rsidRPr="005309C7">
        <w:rPr>
          <w:rFonts w:asciiTheme="majorHAnsi" w:eastAsiaTheme="majorEastAsia" w:hAnsiTheme="majorHAnsi" w:cstheme="majorBidi"/>
        </w:rPr>
        <w:t>ZIL|1|500</w:t>
      </w:r>
    </w:p>
    <w:p w14:paraId="00CA18A2" w14:textId="77777777" w:rsidR="00BC262B" w:rsidRDefault="00BC262B" w:rsidP="00BC262B">
      <w:pPr>
        <w:rPr>
          <w:rFonts w:asciiTheme="majorHAnsi" w:hAnsiTheme="majorHAnsi"/>
        </w:rPr>
      </w:pPr>
    </w:p>
    <w:p w14:paraId="641F9D7F" w14:textId="77777777" w:rsidR="00BC262B" w:rsidRDefault="00BC262B" w:rsidP="00BC262B">
      <w:pPr>
        <w:pStyle w:val="Style4"/>
        <w:rPr>
          <w:sz w:val="36"/>
          <w:szCs w:val="36"/>
        </w:rPr>
      </w:pPr>
    </w:p>
    <w:p w14:paraId="2BE9F625" w14:textId="77777777" w:rsidR="00BC262B" w:rsidRPr="000F483F" w:rsidRDefault="00BC262B" w:rsidP="00BC262B">
      <w:pPr>
        <w:pStyle w:val="Style4"/>
        <w:rPr>
          <w:sz w:val="36"/>
          <w:szCs w:val="36"/>
        </w:rPr>
      </w:pPr>
      <w:r w:rsidRPr="000F483F">
        <w:rPr>
          <w:sz w:val="36"/>
          <w:szCs w:val="36"/>
        </w:rPr>
        <w:t>--Radiology Reports</w:t>
      </w:r>
      <w:r>
        <w:rPr>
          <w:sz w:val="36"/>
          <w:szCs w:val="36"/>
        </w:rPr>
        <w:t xml:space="preserve"> (2.4)</w:t>
      </w:r>
    </w:p>
    <w:p w14:paraId="4994A2B0" w14:textId="77777777" w:rsidR="00BC262B" w:rsidRPr="00F63767" w:rsidRDefault="00BC262B" w:rsidP="00BC262B">
      <w:pPr>
        <w:rPr>
          <w:rFonts w:asciiTheme="majorHAnsi" w:hAnsiTheme="majorHAnsi"/>
        </w:rPr>
      </w:pPr>
      <w:r w:rsidRPr="00F63767">
        <w:rPr>
          <w:rFonts w:asciiTheme="majorHAnsi" w:hAnsiTheme="majorHAnsi"/>
        </w:rPr>
        <w:t>MSH|^~\&amp;|DSIH SR|500|DSIH CL|500|20130529113723-0500||ORU^R01|5009983|P|2.4|||AL|NE|USA</w:t>
      </w:r>
    </w:p>
    <w:p w14:paraId="66320B15" w14:textId="77777777" w:rsidR="00BC262B" w:rsidRPr="00F63767" w:rsidRDefault="00BC262B" w:rsidP="00BC262B">
      <w:pPr>
        <w:rPr>
          <w:rFonts w:asciiTheme="majorHAnsi" w:hAnsiTheme="majorHAnsi"/>
        </w:rPr>
      </w:pPr>
      <w:r w:rsidRPr="00F63767">
        <w:rPr>
          <w:rFonts w:asciiTheme="majorHAnsi" w:hAnsiTheme="majorHAnsi"/>
        </w:rPr>
        <w:t>PID|1|5000000237V188720|</w:t>
      </w:r>
    </w:p>
    <w:p w14:paraId="28E019F8" w14:textId="77777777" w:rsidR="00BC262B" w:rsidRPr="00F63767" w:rsidRDefault="00BC262B" w:rsidP="00BC262B">
      <w:pPr>
        <w:rPr>
          <w:rFonts w:asciiTheme="majorHAnsi" w:hAnsiTheme="majorHAnsi"/>
        </w:rPr>
      </w:pPr>
      <w:r w:rsidRPr="00F63767">
        <w:rPr>
          <w:rFonts w:asciiTheme="majorHAnsi" w:hAnsiTheme="majorHAnsi"/>
        </w:rPr>
        <w:t>5000000237V188720^^^USVHA&amp;&amp;0363^NI^VA FACILITY ID&amp;500&amp;L^^20130529~666669111^^^USSSA&amp;&amp;0363^SS^VA FACILITY ID&amp;500&amp;L~^^^USDOD&amp;&amp;0363^TIN^VA FACILITY ID&amp;500&amp;L~^^^USDOD&amp;&amp;0363^FIN^VA FACILITY ID&amp;500&amp;L~742^^^USVHA&amp;&amp;0363^PI^VA FACILITY ID&amp;500&amp;L|742|</w:t>
      </w:r>
    </w:p>
    <w:p w14:paraId="385103CE" w14:textId="77777777" w:rsidR="00BC262B" w:rsidRPr="00F63767" w:rsidRDefault="00BC262B" w:rsidP="00BC262B">
      <w:pPr>
        <w:rPr>
          <w:rFonts w:asciiTheme="majorHAnsi" w:hAnsiTheme="majorHAnsi"/>
        </w:rPr>
      </w:pPr>
      <w:r w:rsidRPr="00F63767">
        <w:rPr>
          <w:rFonts w:asciiTheme="majorHAnsi" w:hAnsiTheme="majorHAnsi"/>
        </w:rPr>
        <w:t>DATABRIDGE^PATIENTSEVEN^^^^^L||19480325|M||^^0005^^^CDC|123 Main street^APT#2^NEW WATERFORD^OH^44445^USA^P^^~^^^^^^N|||||||6354^1049|666</w:t>
      </w:r>
      <w:r>
        <w:rPr>
          <w:rFonts w:asciiTheme="majorHAnsi" w:hAnsiTheme="majorHAnsi"/>
        </w:rPr>
        <w:t>669111|||^^0189^^^CDC||||||||||</w:t>
      </w:r>
    </w:p>
    <w:p w14:paraId="170BBEF8" w14:textId="77777777" w:rsidR="00BC262B" w:rsidRPr="00F63767" w:rsidRDefault="00BC262B" w:rsidP="00BC262B">
      <w:pPr>
        <w:rPr>
          <w:rFonts w:asciiTheme="majorHAnsi" w:hAnsiTheme="majorHAnsi"/>
        </w:rPr>
      </w:pPr>
      <w:r w:rsidRPr="00F63767">
        <w:rPr>
          <w:rFonts w:asciiTheme="majorHAnsi" w:hAnsiTheme="majorHAnsi"/>
        </w:rPr>
        <w:t>PV1|1|I|ICU/CCU^ICU^3|||^^|10000000048^CPRSATTENDING^ONE^^^^BS|||15^GENERAL(ACUTE MEDICINE)^M^MEDICINE||||||||NSC VETERAN|||12||||||||||||||||||515.6|||||2</w:t>
      </w:r>
      <w:r>
        <w:rPr>
          <w:rFonts w:asciiTheme="majorHAnsi" w:hAnsiTheme="majorHAnsi"/>
        </w:rPr>
        <w:t>0130529100652-0500|""|||||6354|</w:t>
      </w:r>
    </w:p>
    <w:p w14:paraId="38A9EE5C" w14:textId="77777777" w:rsidR="00BC262B" w:rsidRPr="00F63767" w:rsidRDefault="00BC262B" w:rsidP="00BC262B">
      <w:pPr>
        <w:rPr>
          <w:rFonts w:asciiTheme="majorHAnsi" w:hAnsiTheme="majorHAnsi"/>
        </w:rPr>
      </w:pPr>
      <w:r w:rsidRPr="00F63767">
        <w:rPr>
          <w:rFonts w:asciiTheme="majorHAnsi" w:hAnsiTheme="majorHAnsi"/>
        </w:rPr>
        <w:t>ORC|RE|19364;1^OR|||a||^^^201305301132-0500^^R||201305291132-0500|10000000032^CPRSPHYSICIAN^ONE||10000000032^CPRSPHYSICIAN^ONE|||201305291133-0500|E^E</w:t>
      </w:r>
      <w:r>
        <w:rPr>
          <w:rFonts w:asciiTheme="majorHAnsi" w:hAnsiTheme="majorHAnsi"/>
        </w:rPr>
        <w:t>LECTRONICALLY ENTERED^99ORN^^^|</w:t>
      </w:r>
    </w:p>
    <w:p w14:paraId="6A2A1716" w14:textId="77777777" w:rsidR="00BC262B" w:rsidRPr="00F63767" w:rsidRDefault="00BC262B" w:rsidP="00BC262B">
      <w:pPr>
        <w:rPr>
          <w:rFonts w:asciiTheme="majorHAnsi" w:hAnsiTheme="majorHAnsi"/>
        </w:rPr>
      </w:pPr>
      <w:r w:rsidRPr="00F63767">
        <w:rPr>
          <w:rFonts w:asciiTheme="majorHAnsi" w:hAnsiTheme="majorHAnsi"/>
        </w:rPr>
        <w:t>OBR|</w:t>
      </w:r>
    </w:p>
    <w:p w14:paraId="6BC494C3" w14:textId="77777777" w:rsidR="00BC262B" w:rsidRPr="00F63767" w:rsidRDefault="00BC262B" w:rsidP="00BC262B">
      <w:pPr>
        <w:rPr>
          <w:rFonts w:asciiTheme="majorHAnsi" w:hAnsiTheme="majorHAnsi"/>
        </w:rPr>
      </w:pPr>
      <w:r w:rsidRPr="00F63767">
        <w:rPr>
          <w:rFonts w:asciiTheme="majorHAnsi" w:hAnsiTheme="majorHAnsi"/>
        </w:rPr>
        <w:t>1|052913-47|052913-47|73100^X-RAY EXAM OF WRIST^C4^135^WRIST 2 VIEWS^99RAP|||20130529113606-0500|||||||||10000000032^CPRSPHYSICIAN^ONE^^^DR^MD|1-518-662-7854^PRN^PH~1-518-626-8543^WPN^PH|052913-47|47|052913-47|RAD_GENERAL RADIOLOGY`2_7TH FLO</w:t>
      </w:r>
    </w:p>
    <w:p w14:paraId="6F8BDAA6" w14:textId="77777777" w:rsidR="00BC262B" w:rsidRPr="00F63767" w:rsidRDefault="00BC262B" w:rsidP="00BC262B">
      <w:pPr>
        <w:rPr>
          <w:rFonts w:asciiTheme="majorHAnsi" w:hAnsiTheme="majorHAnsi"/>
        </w:rPr>
      </w:pPr>
      <w:r w:rsidRPr="00F63767">
        <w:rPr>
          <w:rFonts w:asciiTheme="majorHAnsi" w:hAnsiTheme="majorHAnsi"/>
        </w:rPr>
        <w:t>OR`500_VAMC ALBANY|201305291137-0500|||F|||||||15^MDAADFLY^AAXNI|11711^THTS^SRUBHN~11850^TLTSUXZ^CXH~1602^BUXJBHUS^CRI</w:t>
      </w:r>
      <w:r>
        <w:rPr>
          <w:rFonts w:asciiTheme="majorHAnsi" w:hAnsiTheme="majorHAnsi"/>
        </w:rPr>
        <w:t>N||10000000034^ROISTAFF^CHIEF^O</w:t>
      </w:r>
    </w:p>
    <w:p w14:paraId="634FFC07" w14:textId="77777777" w:rsidR="00BC262B" w:rsidRPr="00F63767" w:rsidRDefault="00BC262B" w:rsidP="00BC262B">
      <w:pPr>
        <w:rPr>
          <w:rFonts w:asciiTheme="majorHAnsi" w:hAnsiTheme="majorHAnsi"/>
        </w:rPr>
      </w:pPr>
      <w:r w:rsidRPr="00F63767">
        <w:rPr>
          <w:rFonts w:asciiTheme="majorHAnsi" w:hAnsiTheme="majorHAnsi"/>
        </w:rPr>
        <w:t>ZDS|1.2.840.113754.1.4.500.6869470.8866.1.5</w:t>
      </w:r>
      <w:r>
        <w:rPr>
          <w:rFonts w:asciiTheme="majorHAnsi" w:hAnsiTheme="majorHAnsi"/>
        </w:rPr>
        <w:t>2913.47^VISTA^Application^DICOM</w:t>
      </w:r>
    </w:p>
    <w:p w14:paraId="0E847DC6" w14:textId="77777777" w:rsidR="00BC262B" w:rsidRPr="00F63767" w:rsidRDefault="00BC262B" w:rsidP="00BC262B">
      <w:pPr>
        <w:rPr>
          <w:rFonts w:asciiTheme="majorHAnsi" w:hAnsiTheme="majorHAnsi"/>
        </w:rPr>
      </w:pPr>
      <w:r w:rsidRPr="00F63767">
        <w:rPr>
          <w:rFonts w:asciiTheme="majorHAnsi" w:hAnsiTheme="majorHAnsi"/>
        </w:rPr>
        <w:t>OBX|1|CE|P^PROCEDURE^L|</w:t>
      </w:r>
      <w:r>
        <w:rPr>
          <w:rFonts w:asciiTheme="majorHAnsi" w:hAnsiTheme="majorHAnsi"/>
        </w:rPr>
        <w:t>|135\S\WRIST 2 VIEWS\S\L||||||F</w:t>
      </w:r>
    </w:p>
    <w:p w14:paraId="0BD9D79F" w14:textId="77777777" w:rsidR="00BC262B" w:rsidRPr="00F63767" w:rsidRDefault="00BC262B" w:rsidP="00BC262B">
      <w:pPr>
        <w:rPr>
          <w:rFonts w:asciiTheme="majorHAnsi" w:hAnsiTheme="majorHAnsi"/>
        </w:rPr>
      </w:pPr>
      <w:r w:rsidRPr="00F63767">
        <w:rPr>
          <w:rFonts w:asciiTheme="majorHAnsi" w:hAnsiTheme="majorHAnsi"/>
        </w:rPr>
        <w:t>OBX|2|</w:t>
      </w:r>
      <w:r>
        <w:rPr>
          <w:rFonts w:asciiTheme="majorHAnsi" w:hAnsiTheme="majorHAnsi"/>
        </w:rPr>
        <w:t>TX|I^IMPRESSION^L||None ||||||F</w:t>
      </w:r>
    </w:p>
    <w:p w14:paraId="3F319533" w14:textId="77777777" w:rsidR="00BC262B" w:rsidRPr="00F63767" w:rsidRDefault="00BC262B" w:rsidP="00BC262B">
      <w:pPr>
        <w:rPr>
          <w:rFonts w:asciiTheme="majorHAnsi" w:hAnsiTheme="majorHAnsi"/>
        </w:rPr>
      </w:pPr>
      <w:r w:rsidRPr="00F63767">
        <w:rPr>
          <w:rFonts w:asciiTheme="majorHAnsi" w:hAnsiTheme="majorHAnsi"/>
        </w:rPr>
        <w:t>OBX|3|CE|D^DIAGNOSTIC CODE^L|</w:t>
      </w:r>
      <w:r>
        <w:rPr>
          <w:rFonts w:asciiTheme="majorHAnsi" w:hAnsiTheme="majorHAnsi"/>
        </w:rPr>
        <w:t>|1\S\NORMAL\S\L||||||F</w:t>
      </w:r>
    </w:p>
    <w:p w14:paraId="6C35A655" w14:textId="77777777" w:rsidR="00BC262B" w:rsidRPr="00F63767" w:rsidRDefault="00BC262B" w:rsidP="00BC262B">
      <w:pPr>
        <w:rPr>
          <w:rFonts w:asciiTheme="majorHAnsi" w:hAnsiTheme="majorHAnsi"/>
        </w:rPr>
      </w:pPr>
      <w:r w:rsidRPr="00F63767">
        <w:rPr>
          <w:rFonts w:asciiTheme="majorHAnsi" w:hAnsiTheme="majorHAnsi"/>
        </w:rPr>
        <w:t>OBX|4|CE|D^DIAGNOSTIC CODE^L||2</w:t>
      </w:r>
      <w:r>
        <w:rPr>
          <w:rFonts w:asciiTheme="majorHAnsi" w:hAnsiTheme="majorHAnsi"/>
        </w:rPr>
        <w:t>\S\MINOR ABNORMALITY\S\L||||||F</w:t>
      </w:r>
    </w:p>
    <w:p w14:paraId="613AFECB" w14:textId="77777777" w:rsidR="00BC262B" w:rsidRPr="00F63767" w:rsidRDefault="00BC262B" w:rsidP="00BC262B">
      <w:pPr>
        <w:rPr>
          <w:rFonts w:asciiTheme="majorHAnsi" w:hAnsiTheme="majorHAnsi"/>
        </w:rPr>
      </w:pPr>
      <w:r w:rsidRPr="00F63767">
        <w:rPr>
          <w:rFonts w:asciiTheme="majorHAnsi" w:hAnsiTheme="majorHAnsi"/>
        </w:rPr>
        <w:t>OBX|5|T</w:t>
      </w:r>
      <w:r>
        <w:rPr>
          <w:rFonts w:asciiTheme="majorHAnsi" w:hAnsiTheme="majorHAnsi"/>
        </w:rPr>
        <w:t>X|M^MODIFIERS^L||AAAA-NM||||||F</w:t>
      </w:r>
    </w:p>
    <w:p w14:paraId="2F4D8B96" w14:textId="77777777" w:rsidR="00BC262B" w:rsidRPr="00F63767" w:rsidRDefault="00BC262B" w:rsidP="00BC262B">
      <w:pPr>
        <w:rPr>
          <w:rFonts w:asciiTheme="majorHAnsi" w:hAnsiTheme="majorHAnsi"/>
        </w:rPr>
      </w:pPr>
      <w:r w:rsidRPr="00F63767">
        <w:rPr>
          <w:rFonts w:asciiTheme="majorHAnsi" w:hAnsiTheme="majorHAnsi"/>
        </w:rPr>
        <w:t>OBX|6|CE|C4^CPT MODIFIERS^L||50\S\</w:t>
      </w:r>
      <w:r>
        <w:rPr>
          <w:rFonts w:asciiTheme="majorHAnsi" w:hAnsiTheme="majorHAnsi"/>
        </w:rPr>
        <w:t>BILATERAL PROCEDURE\S\C4||||||F</w:t>
      </w:r>
    </w:p>
    <w:p w14:paraId="4CF0CB2A" w14:textId="77777777" w:rsidR="00BC262B" w:rsidRPr="008766E2" w:rsidRDefault="00BC262B" w:rsidP="00BC262B">
      <w:pPr>
        <w:rPr>
          <w:rFonts w:asciiTheme="majorHAnsi" w:hAnsiTheme="majorHAnsi"/>
        </w:rPr>
      </w:pPr>
      <w:r w:rsidRPr="00F63767">
        <w:rPr>
          <w:rFonts w:asciiTheme="majorHAnsi" w:hAnsiTheme="majorHAnsi"/>
        </w:rPr>
        <w:t>OBX|7|TX|R^REPORT^L||</w:t>
      </w:r>
      <w:r>
        <w:rPr>
          <w:rFonts w:asciiTheme="majorHAnsi" w:hAnsiTheme="majorHAnsi"/>
        </w:rPr>
        <w:t>None</w:t>
      </w:r>
      <w:r w:rsidRPr="00F63767">
        <w:rPr>
          <w:rFonts w:asciiTheme="majorHAnsi" w:hAnsiTheme="majorHAnsi"/>
        </w:rPr>
        <w:t xml:space="preserve"> ||||||F</w:t>
      </w:r>
    </w:p>
    <w:p w14:paraId="161B949A" w14:textId="530DA2CE" w:rsidR="2EA1EBA4" w:rsidRDefault="2EA1EBA4">
      <w:r w:rsidRPr="005309C7">
        <w:rPr>
          <w:rFonts w:asciiTheme="majorHAnsi" w:eastAsiaTheme="majorEastAsia" w:hAnsiTheme="majorHAnsi" w:cstheme="majorBidi"/>
        </w:rPr>
        <w:t>ZIL|1|500</w:t>
      </w:r>
    </w:p>
    <w:p w14:paraId="4CAEE3A6" w14:textId="77777777" w:rsidR="00BC262B" w:rsidRDefault="00BC262B" w:rsidP="00BC262B">
      <w:pPr>
        <w:rPr>
          <w:rFonts w:asciiTheme="majorHAnsi" w:hAnsiTheme="majorHAnsi" w:cs="Times New Roman"/>
        </w:rPr>
      </w:pPr>
    </w:p>
    <w:p w14:paraId="6C602587" w14:textId="77777777" w:rsidR="00BC262B" w:rsidRPr="000F483F" w:rsidRDefault="00BC262B" w:rsidP="00BC262B">
      <w:pPr>
        <w:pStyle w:val="Style4"/>
        <w:rPr>
          <w:sz w:val="36"/>
          <w:szCs w:val="36"/>
        </w:rPr>
      </w:pPr>
      <w:r w:rsidRPr="000F483F">
        <w:rPr>
          <w:sz w:val="36"/>
          <w:szCs w:val="36"/>
        </w:rPr>
        <w:t xml:space="preserve">--Vitals Signs </w:t>
      </w:r>
    </w:p>
    <w:p w14:paraId="3F8C9E29" w14:textId="77777777" w:rsidR="00BC262B" w:rsidRPr="001F48B4" w:rsidRDefault="00BC262B" w:rsidP="00BC262B">
      <w:pPr>
        <w:pStyle w:val="Style5"/>
      </w:pPr>
      <w:r>
        <w:t>Vitals Signs ORU</w:t>
      </w:r>
    </w:p>
    <w:p w14:paraId="109C56F3" w14:textId="77777777" w:rsidR="00BC262B" w:rsidRDefault="00BC262B" w:rsidP="00BC262B">
      <w:pPr>
        <w:pStyle w:val="NoSpacing"/>
        <w:rPr>
          <w:rFonts w:asciiTheme="majorHAnsi" w:hAnsiTheme="majorHAnsi"/>
        </w:rPr>
      </w:pPr>
      <w:r w:rsidRPr="001F48B4">
        <w:rPr>
          <w:rFonts w:asciiTheme="majorHAnsi" w:hAnsiTheme="majorHAnsi"/>
        </w:rPr>
        <w:t>MSH|^~\&amp;|DSIH CL|500|DSIH CL|500|20121003115714-0500||ORU^R01|5008902|P|2.4|||AL|NE|USA</w:t>
      </w:r>
    </w:p>
    <w:p w14:paraId="58C069C3" w14:textId="77777777" w:rsidR="00BC262B" w:rsidRPr="001F48B4" w:rsidRDefault="00BC262B" w:rsidP="00BC262B">
      <w:pPr>
        <w:pStyle w:val="NoSpacing"/>
        <w:rPr>
          <w:rFonts w:asciiTheme="majorHAnsi" w:hAnsiTheme="majorHAnsi"/>
        </w:rPr>
      </w:pPr>
    </w:p>
    <w:p w14:paraId="68A65499" w14:textId="77777777" w:rsidR="00BC262B" w:rsidRPr="001F48B4" w:rsidRDefault="00BC262B" w:rsidP="00BC262B">
      <w:pPr>
        <w:pStyle w:val="NoSpacing"/>
        <w:rPr>
          <w:rFonts w:asciiTheme="majorHAnsi" w:hAnsiTheme="majorHAnsi"/>
        </w:rPr>
      </w:pPr>
      <w:r w:rsidRPr="001F48B4">
        <w:rPr>
          <w:rFonts w:asciiTheme="majorHAnsi" w:hAnsiTheme="majorHAnsi"/>
        </w:rPr>
        <w:t>PID|</w:t>
      </w:r>
      <w:r>
        <w:rPr>
          <w:rFonts w:asciiTheme="majorHAnsi" w:hAnsiTheme="majorHAnsi"/>
        </w:rPr>
        <w:t>1|5000000044V986012|</w:t>
      </w:r>
      <w:r w:rsidRPr="001F48B4">
        <w:rPr>
          <w:rFonts w:asciiTheme="majorHAnsi" w:hAnsiTheme="majorHAnsi"/>
        </w:rPr>
        <w:t>5000000044V986012^^^USVHA&amp;&amp;0363^NI^VA FACILITY ID&amp;500&amp;L^^20121003~666660001^^^USSSA&amp;&amp;0363^SS^VA FACILITY ID&amp;500&amp;L~^^^USDOD&amp;&amp;0363^TIN^VA FACILITY ID&amp;500&amp;L~^^^USDOD&amp;&amp;0363^FIN^VA FACILITY ID&amp;500&amp;L~369^^^USVHA&amp;&amp;0363^PI^VA FACILITY ID&amp;500&amp;L~543678123^^^USVBA&amp;&amp;0363^PN^VA FACILITY ID&amp;500&amp;L~^^^USSSA&amp;&amp;0363^SS^VA FACILITY ID&amp;500&amp;L^^20121003~666001234^^^USSSA&amp;&amp;0363^SS^</w:t>
      </w:r>
      <w:r>
        <w:rPr>
          <w:rFonts w:asciiTheme="majorHAnsi" w:hAnsiTheme="majorHAnsi"/>
        </w:rPr>
        <w:t>VA FACILITY ID&amp;500&amp;L^^20121003|</w:t>
      </w:r>
      <w:r w:rsidRPr="001F48B4">
        <w:rPr>
          <w:rFonts w:asciiTheme="majorHAnsi" w:hAnsiTheme="majorHAnsi"/>
        </w:rPr>
        <w:t>369|CPRSPATIENT^ONE^M^^^^L~ALIAS^NAMEONE^^^^^A~ALIAS^NAMETWO^^^^^A|JONES^^^^^^M|19491231|M||2106-3-SLF^WHITE^0005^2106-3^WHITE^CDC|5000 NORTH MAIN STREET^^Quebec^ONTARIO^RF1D4^CAN^P^^~^^SOMEWHERE^N</w:t>
      </w:r>
      <w:r>
        <w:rPr>
          <w:rFonts w:asciiTheme="majorHAnsi" w:hAnsiTheme="majorHAnsi"/>
        </w:rPr>
        <w:t>Y^^^N|||||S^NEVER MARRIED^VA11|</w:t>
      </w:r>
      <w:r w:rsidRPr="001F48B4">
        <w:rPr>
          <w:rFonts w:asciiTheme="majorHAnsi" w:hAnsiTheme="majorHAnsi"/>
        </w:rPr>
        <w:t>29^UNKNOWN/NO PREFERENCE^VA13|6319^1029|666660001|||2186-5-SLF^NOT HISPANIC OR LATINO^0189^2186-5^NOT HISPANIC OR LATINO^CDC|SOMEWHERE NY|||||||||</w:t>
      </w:r>
    </w:p>
    <w:p w14:paraId="50086DF6" w14:textId="77777777" w:rsidR="00BC262B" w:rsidRPr="001F48B4" w:rsidRDefault="00BC262B" w:rsidP="00BC262B">
      <w:pPr>
        <w:pStyle w:val="NoSpacing"/>
        <w:rPr>
          <w:rFonts w:asciiTheme="majorHAnsi" w:hAnsiTheme="majorHAnsi"/>
        </w:rPr>
      </w:pPr>
    </w:p>
    <w:p w14:paraId="6E6F6449" w14:textId="77777777" w:rsidR="00BC262B" w:rsidRPr="001F48B4" w:rsidRDefault="00BC262B" w:rsidP="00BC262B">
      <w:pPr>
        <w:pStyle w:val="NoSpacing"/>
        <w:rPr>
          <w:rFonts w:asciiTheme="majorHAnsi" w:hAnsiTheme="majorHAnsi"/>
        </w:rPr>
      </w:pPr>
      <w:r w:rsidRPr="001F48B4">
        <w:rPr>
          <w:rFonts w:asciiTheme="majorHAnsi" w:hAnsiTheme="majorHAnsi"/>
        </w:rPr>
        <w:t>PV1|1|I|ICU/CCU^ICU^2|||ICU/CCU^ICU^5|10000000048^CPRSATTENDING^ONE^^^^BS|||2||||||||SC VETERAN|||12||||||||||||||||||515.6|||||20121003115146-0500||||||6319</w:t>
      </w:r>
    </w:p>
    <w:p w14:paraId="42673044" w14:textId="77777777" w:rsidR="00BC262B" w:rsidRPr="001F48B4" w:rsidRDefault="00BC262B" w:rsidP="00BC262B">
      <w:pPr>
        <w:pStyle w:val="NoSpacing"/>
        <w:rPr>
          <w:rFonts w:asciiTheme="majorHAnsi" w:hAnsiTheme="majorHAnsi"/>
        </w:rPr>
      </w:pPr>
    </w:p>
    <w:p w14:paraId="0BB38257" w14:textId="77777777" w:rsidR="00BC262B" w:rsidRPr="001F48B4" w:rsidRDefault="00BC262B" w:rsidP="00BC262B">
      <w:pPr>
        <w:pStyle w:val="NoSpacing"/>
        <w:rPr>
          <w:rFonts w:asciiTheme="majorHAnsi" w:hAnsiTheme="majorHAnsi"/>
        </w:rPr>
      </w:pPr>
      <w:r w:rsidRPr="001F48B4">
        <w:rPr>
          <w:rFonts w:asciiTheme="majorHAnsi" w:hAnsiTheme="majorHAnsi"/>
        </w:rPr>
        <w:t>ORC|RE||963^500_120.5||||||||||ICU/CCU^8^^^^^^^ICU/CCU||||500^TROY^L||||VAMC ALBANY</w:t>
      </w:r>
    </w:p>
    <w:p w14:paraId="009BEAB9" w14:textId="77777777" w:rsidR="00BC262B" w:rsidRPr="001F48B4" w:rsidRDefault="00BC262B" w:rsidP="00BC262B">
      <w:pPr>
        <w:pStyle w:val="NoSpacing"/>
        <w:rPr>
          <w:rFonts w:asciiTheme="majorHAnsi" w:hAnsiTheme="majorHAnsi"/>
        </w:rPr>
      </w:pPr>
    </w:p>
    <w:p w14:paraId="788867A3" w14:textId="77777777" w:rsidR="00BC262B" w:rsidRPr="001F48B4" w:rsidRDefault="00BC262B" w:rsidP="00BC262B">
      <w:pPr>
        <w:pStyle w:val="NoSpacing"/>
        <w:rPr>
          <w:rFonts w:asciiTheme="majorHAnsi" w:hAnsiTheme="majorHAnsi"/>
        </w:rPr>
      </w:pPr>
      <w:r w:rsidRPr="001F48B4">
        <w:rPr>
          <w:rFonts w:asciiTheme="majorHAnsi" w:hAnsiTheme="majorHAnsi"/>
        </w:rPr>
        <w:t>OBR|||963^500_120.5|0^WEIGHT^99VA120.51|||20121003115247-0500|20121003115616-0500||||||||||||||20121003115616-0500|||F|||||||||10000000032^CPRSPHYSICIAN^ONE^^^DR^MD^VistA200</w:t>
      </w:r>
    </w:p>
    <w:p w14:paraId="23FCCD68" w14:textId="77777777" w:rsidR="00BC262B" w:rsidRPr="001F48B4" w:rsidRDefault="00BC262B" w:rsidP="00BC262B">
      <w:pPr>
        <w:pStyle w:val="NoSpacing"/>
        <w:rPr>
          <w:rFonts w:asciiTheme="majorHAnsi" w:hAnsiTheme="majorHAnsi"/>
        </w:rPr>
      </w:pPr>
    </w:p>
    <w:p w14:paraId="3460D118" w14:textId="77777777" w:rsidR="00BC262B" w:rsidRPr="001F48B4" w:rsidRDefault="00BC262B" w:rsidP="00BC262B">
      <w:pPr>
        <w:pStyle w:val="NoSpacing"/>
        <w:rPr>
          <w:rFonts w:asciiTheme="majorHAnsi" w:hAnsiTheme="majorHAnsi"/>
        </w:rPr>
      </w:pPr>
      <w:r w:rsidRPr="001F48B4">
        <w:rPr>
          <w:rFonts w:asciiTheme="majorHAnsi" w:hAnsiTheme="majorHAnsi"/>
        </w:rPr>
        <w:t>OBX||ST|0^WEIGHT^99VA120.51||200|lb^lb^L|||||F|||||10000000032^CPRSPHYSICIAN^ONE^^^DR^MD^VistA200</w:t>
      </w:r>
    </w:p>
    <w:p w14:paraId="0142560C" w14:textId="77777777" w:rsidR="00BC262B" w:rsidRPr="001F48B4" w:rsidRDefault="00BC262B" w:rsidP="00BC262B">
      <w:pPr>
        <w:pStyle w:val="NoSpacing"/>
        <w:rPr>
          <w:rFonts w:asciiTheme="majorHAnsi" w:hAnsiTheme="majorHAnsi"/>
        </w:rPr>
      </w:pPr>
    </w:p>
    <w:p w14:paraId="68EBB30B" w14:textId="77777777" w:rsidR="00BC262B" w:rsidRPr="008766E2" w:rsidRDefault="00BC262B" w:rsidP="00BC262B">
      <w:pPr>
        <w:pStyle w:val="NoSpacing"/>
        <w:rPr>
          <w:rFonts w:asciiTheme="majorHAnsi" w:hAnsiTheme="majorHAnsi"/>
        </w:rPr>
      </w:pPr>
      <w:r>
        <w:rPr>
          <w:rFonts w:asciiTheme="majorHAnsi" w:hAnsiTheme="majorHAnsi"/>
        </w:rPr>
        <w:t>ZSC||555|DRUG DEPENDENCE-GROUP</w:t>
      </w:r>
    </w:p>
    <w:p w14:paraId="35409F0A" w14:textId="77777777" w:rsidR="00BC262B" w:rsidRDefault="00BC262B" w:rsidP="00BC262B">
      <w:pPr>
        <w:rPr>
          <w:rFonts w:asciiTheme="majorHAnsi" w:hAnsiTheme="majorHAnsi" w:cs="Times New Roman"/>
        </w:rPr>
      </w:pPr>
    </w:p>
    <w:p w14:paraId="0B22131C" w14:textId="77777777" w:rsidR="00BC262B" w:rsidRDefault="00BC262B" w:rsidP="00BC262B">
      <w:pPr>
        <w:pStyle w:val="Style5"/>
      </w:pPr>
    </w:p>
    <w:p w14:paraId="3543CFCC" w14:textId="77777777" w:rsidR="00BC262B" w:rsidRDefault="00BC262B" w:rsidP="00BC262B">
      <w:pPr>
        <w:pStyle w:val="Style5"/>
      </w:pPr>
    </w:p>
    <w:p w14:paraId="0587888C" w14:textId="77777777" w:rsidR="00BC262B" w:rsidRDefault="00BC262B" w:rsidP="00BC262B">
      <w:pPr>
        <w:pStyle w:val="Style5"/>
      </w:pPr>
      <w:r>
        <w:t>Vital Signs QRY^A19</w:t>
      </w:r>
    </w:p>
    <w:p w14:paraId="3B8E289E" w14:textId="77777777" w:rsidR="00BC262B" w:rsidRPr="00E166C7" w:rsidRDefault="00BC262B" w:rsidP="00BC262B">
      <w:pPr>
        <w:rPr>
          <w:rFonts w:asciiTheme="majorHAnsi" w:hAnsiTheme="majorHAnsi"/>
        </w:rPr>
      </w:pPr>
      <w:r w:rsidRPr="00E166C7">
        <w:rPr>
          <w:rFonts w:asciiTheme="majorHAnsi" w:hAnsiTheme="majorHAnsi"/>
        </w:rPr>
        <w:t>MSH|^~\&amp;|DSIH SR|500|DSIH CL|500|20121015150003-0500||</w:t>
      </w:r>
      <w:r w:rsidRPr="00E166C7">
        <w:rPr>
          <w:rFonts w:asciiTheme="majorHAnsi" w:hAnsiTheme="majorHAnsi"/>
          <w:b/>
          <w:bCs/>
        </w:rPr>
        <w:t xml:space="preserve"> </w:t>
      </w:r>
      <w:r w:rsidRPr="00E166C7">
        <w:rPr>
          <w:rFonts w:asciiTheme="majorHAnsi" w:hAnsiTheme="majorHAnsi"/>
          <w:bCs/>
        </w:rPr>
        <w:t>QRY^A19</w:t>
      </w:r>
      <w:r w:rsidRPr="00E166C7">
        <w:rPr>
          <w:rFonts w:asciiTheme="majorHAnsi" w:hAnsiTheme="majorHAnsi"/>
        </w:rPr>
        <w:t>|5004484|P|2.3.1|||AL|NE|USA</w:t>
      </w:r>
    </w:p>
    <w:p w14:paraId="57B9135B" w14:textId="77777777" w:rsidR="00BC262B" w:rsidRPr="00E166C7" w:rsidRDefault="00BC262B" w:rsidP="00BC262B">
      <w:pPr>
        <w:rPr>
          <w:rFonts w:ascii="Cambria" w:hAnsi="Cambria"/>
        </w:rPr>
      </w:pPr>
      <w:r w:rsidRPr="00E166C7">
        <w:rPr>
          <w:rFonts w:ascii="Cambria" w:hAnsi="Cambria"/>
        </w:rPr>
        <w:t>QRD|201210151500|R|I|1001|||1^RD|666660008|APA|</w:t>
      </w:r>
    </w:p>
    <w:p w14:paraId="722881B7" w14:textId="77777777" w:rsidR="00BC262B" w:rsidRPr="00E166C7" w:rsidRDefault="00BC262B" w:rsidP="00BC262B"/>
    <w:p w14:paraId="17054CC2" w14:textId="77777777" w:rsidR="00BC262B" w:rsidRPr="000D4AC2" w:rsidRDefault="00BC262B" w:rsidP="00BC262B">
      <w:pPr>
        <w:pStyle w:val="Style5"/>
      </w:pPr>
      <w:r w:rsidRPr="000D4AC2">
        <w:t>V</w:t>
      </w:r>
      <w:r>
        <w:t>ital Signs</w:t>
      </w:r>
      <w:r w:rsidRPr="000D4AC2">
        <w:t xml:space="preserve"> (ACK^A19)</w:t>
      </w:r>
    </w:p>
    <w:p w14:paraId="415E6AF2" w14:textId="77777777" w:rsidR="00BC262B" w:rsidRPr="000D4AC2" w:rsidRDefault="00BC262B" w:rsidP="00BC262B">
      <w:pPr>
        <w:rPr>
          <w:rFonts w:asciiTheme="majorHAnsi" w:hAnsiTheme="majorHAnsi" w:cs="Arial"/>
        </w:rPr>
      </w:pPr>
      <w:r w:rsidRPr="000D4AC2">
        <w:rPr>
          <w:rFonts w:asciiTheme="majorHAnsi" w:hAnsiTheme="majorHAnsi" w:cs="Arial"/>
        </w:rPr>
        <w:t>MSH|^~\&amp;|DSIH DATABRIDGE IN|500|&lt;VENDOR&gt;|500|20080807112756-0500||ACK^A19|5003871|P|2.3|||NE|NE|USA</w:t>
      </w:r>
    </w:p>
    <w:p w14:paraId="5E398FCB" w14:textId="77777777" w:rsidR="00BC262B" w:rsidRPr="000D4AC2" w:rsidRDefault="00BC262B" w:rsidP="00BC262B">
      <w:pPr>
        <w:rPr>
          <w:rFonts w:asciiTheme="majorHAnsi" w:hAnsiTheme="majorHAnsi" w:cs="Arial"/>
        </w:rPr>
      </w:pPr>
      <w:r w:rsidRPr="000D4AC2">
        <w:rPr>
          <w:rFonts w:asciiTheme="majorHAnsi" w:hAnsiTheme="majorHAnsi" w:cs="Arial"/>
        </w:rPr>
        <w:t>MSA|AA|3065500052696|PATIENT FOUND</w:t>
      </w:r>
    </w:p>
    <w:p w14:paraId="614E3C54" w14:textId="77777777" w:rsidR="00BC262B" w:rsidRPr="000D4AC2" w:rsidRDefault="00BC262B" w:rsidP="00BC262B">
      <w:pPr>
        <w:rPr>
          <w:rFonts w:asciiTheme="majorHAnsi" w:hAnsiTheme="majorHAnsi" w:cs="Arial"/>
        </w:rPr>
      </w:pPr>
      <w:r w:rsidRPr="000D4AC2">
        <w:rPr>
          <w:rFonts w:asciiTheme="majorHAnsi" w:hAnsiTheme="majorHAnsi" w:cs="Arial"/>
        </w:rPr>
        <w:t>QRD|200808061306|R|I|1001|||1^RD|666660008|APA|</w:t>
      </w:r>
    </w:p>
    <w:p w14:paraId="116D5DB3" w14:textId="77777777" w:rsidR="00BC262B" w:rsidRPr="000D4AC2" w:rsidRDefault="00BC262B" w:rsidP="00BC262B">
      <w:pPr>
        <w:rPr>
          <w:rFonts w:asciiTheme="majorHAnsi" w:hAnsiTheme="majorHAnsi" w:cs="Arial"/>
        </w:rPr>
      </w:pPr>
      <w:r w:rsidRPr="000D4AC2">
        <w:rPr>
          <w:rFonts w:asciiTheme="majorHAnsi" w:hAnsiTheme="majorHAnsi" w:cs="Arial"/>
        </w:rPr>
        <w:t>PID|1|5000000015V177025|5000000015V177025^^^USVHA&amp;&amp;0363^NI^VA FACILITY ID&amp;500&amp;L^^20080807~666660008^^^USSSA&amp;&amp;0363^SS^VA FACILITY ID&amp;500&amp;L~711^^^USVHA&amp;&amp;0363^PI^VA FACILITY ID&amp;500&amp;L||CPRSPATIENT^EIGHT^F^^^^L|""|19550201|F||^^0005^^^CDC|22233 TEST LANE TEST LANE TEST</w:t>
      </w:r>
      <w:r>
        <w:rPr>
          <w:rFonts w:asciiTheme="majorHAnsi" w:hAnsiTheme="majorHAnsi" w:cs="Arial"/>
        </w:rPr>
        <w:t xml:space="preserve"> </w:t>
      </w:r>
      <w:r w:rsidRPr="000D4AC2">
        <w:rPr>
          <w:rFonts w:asciiTheme="majorHAnsi" w:hAnsiTheme="majorHAnsi" w:cs="Arial"/>
        </w:rPr>
        <w:t>LAZY^""^ALBANY^NY^12211^""^P^""^001~^^""^""^^^N|001^ALBANY^VA5|555-2222^PRN^P</w:t>
      </w:r>
      <w:r>
        <w:rPr>
          <w:rFonts w:asciiTheme="majorHAnsi" w:hAnsiTheme="majorHAnsi" w:cs="Arial"/>
        </w:rPr>
        <w:t>H~555-2323^WPN^PH|555-</w:t>
      </w:r>
      <w:r w:rsidRPr="000D4AC2">
        <w:rPr>
          <w:rFonts w:asciiTheme="majorHAnsi" w:hAnsiTheme="majorHAnsi" w:cs="Arial"/>
        </w:rPr>
        <w:t>2323||M^MARRIED^VA11|5^LUTHERAN^VA13||666660008|||^^0189^^^CDC|""||||||""||</w:t>
      </w:r>
    </w:p>
    <w:p w14:paraId="2BB0672F" w14:textId="77777777" w:rsidR="00BC262B" w:rsidRPr="000D4AC2" w:rsidRDefault="00BC262B" w:rsidP="00BC262B">
      <w:pPr>
        <w:rPr>
          <w:rFonts w:asciiTheme="majorHAnsi" w:hAnsiTheme="majorHAnsi" w:cs="Arial"/>
        </w:rPr>
      </w:pPr>
      <w:r w:rsidRPr="000D4AC2">
        <w:rPr>
          <w:rFonts w:asciiTheme="majorHAnsi" w:hAnsiTheme="majorHAnsi" w:cs="Arial"/>
        </w:rPr>
        <w:t>OBR|||200007130951-0500|^VITAL SIGN|||200007130951-0500|</w:t>
      </w:r>
    </w:p>
    <w:p w14:paraId="297330AB" w14:textId="77777777" w:rsidR="00BC262B" w:rsidRPr="000D4AC2" w:rsidRDefault="00BC262B" w:rsidP="00BC262B">
      <w:pPr>
        <w:rPr>
          <w:rFonts w:asciiTheme="majorHAnsi" w:hAnsiTheme="majorHAnsi" w:cs="Arial"/>
        </w:rPr>
      </w:pPr>
      <w:r w:rsidRPr="000D4AC2">
        <w:rPr>
          <w:rFonts w:asciiTheme="majorHAnsi" w:hAnsiTheme="majorHAnsi" w:cs="Arial"/>
        </w:rPr>
        <w:t>OBX|1|ST|T^TEMPERATURE^^^^||96.0|F||||||||20040617155717-0500|</w:t>
      </w:r>
    </w:p>
    <w:p w14:paraId="431EEB9C" w14:textId="77777777" w:rsidR="00BC262B" w:rsidRPr="000D4AC2" w:rsidRDefault="00BC262B" w:rsidP="00BC262B">
      <w:pPr>
        <w:rPr>
          <w:rFonts w:asciiTheme="majorHAnsi" w:hAnsiTheme="majorHAnsi" w:cs="Arial"/>
        </w:rPr>
      </w:pPr>
      <w:r w:rsidRPr="000D4AC2">
        <w:rPr>
          <w:rFonts w:asciiTheme="majorHAnsi" w:hAnsiTheme="majorHAnsi" w:cs="Arial"/>
        </w:rPr>
        <w:t>OBX|2|ST|P^PULSE^^^^||53|||||||||20040617155717-0500|</w:t>
      </w:r>
    </w:p>
    <w:p w14:paraId="14419132" w14:textId="77777777" w:rsidR="00BC262B" w:rsidRPr="000D4AC2" w:rsidRDefault="00BC262B" w:rsidP="00BC262B">
      <w:pPr>
        <w:rPr>
          <w:rFonts w:asciiTheme="majorHAnsi" w:hAnsiTheme="majorHAnsi" w:cs="Arial"/>
        </w:rPr>
      </w:pPr>
      <w:r w:rsidRPr="000D4AC2">
        <w:rPr>
          <w:rFonts w:asciiTheme="majorHAnsi" w:hAnsiTheme="majorHAnsi" w:cs="Arial"/>
        </w:rPr>
        <w:t>OBX|3|ST|R^RESPIRATION^^^^||15|||||||||200007130951-0500|</w:t>
      </w:r>
    </w:p>
    <w:p w14:paraId="326BF69E" w14:textId="77777777" w:rsidR="00BC262B" w:rsidRPr="000D4AC2" w:rsidRDefault="00BC262B" w:rsidP="00BC262B">
      <w:pPr>
        <w:rPr>
          <w:rFonts w:asciiTheme="majorHAnsi" w:hAnsiTheme="majorHAnsi" w:cs="Arial"/>
        </w:rPr>
      </w:pPr>
      <w:r w:rsidRPr="000D4AC2">
        <w:rPr>
          <w:rFonts w:asciiTheme="majorHAnsi" w:hAnsiTheme="majorHAnsi" w:cs="Arial"/>
        </w:rPr>
        <w:t>OBX|4|ST|BPS^SYSTOLIC BLOOD PRESSURE^^^^||80|mm (hg)||||||||20040617155717-0500|</w:t>
      </w:r>
    </w:p>
    <w:p w14:paraId="72E0E1DD" w14:textId="77777777" w:rsidR="00BC262B" w:rsidRPr="000D4AC2" w:rsidRDefault="00BC262B" w:rsidP="00BC262B">
      <w:pPr>
        <w:rPr>
          <w:rFonts w:asciiTheme="majorHAnsi" w:hAnsiTheme="majorHAnsi" w:cs="Arial"/>
        </w:rPr>
      </w:pPr>
      <w:r w:rsidRPr="000D4AC2">
        <w:rPr>
          <w:rFonts w:asciiTheme="majorHAnsi" w:hAnsiTheme="majorHAnsi" w:cs="Arial"/>
        </w:rPr>
        <w:t>OBX|5|ST|BPD^DIASTOLIC BLOOD PRESSURE^^^^||111|mm (hg)||||||||20040617155717-0500|</w:t>
      </w:r>
    </w:p>
    <w:p w14:paraId="3845CCA7" w14:textId="77777777" w:rsidR="00BC262B" w:rsidRPr="000D4AC2" w:rsidRDefault="00BC262B" w:rsidP="00BC262B">
      <w:pPr>
        <w:rPr>
          <w:rFonts w:asciiTheme="majorHAnsi" w:hAnsiTheme="majorHAnsi" w:cs="Arial"/>
        </w:rPr>
      </w:pPr>
      <w:r w:rsidRPr="000D4AC2">
        <w:rPr>
          <w:rFonts w:asciiTheme="majorHAnsi" w:hAnsiTheme="majorHAnsi" w:cs="Arial"/>
        </w:rPr>
        <w:t>OBX|6|ST|HT^HEIGHT^^^^||70|in||||||||200007130951-0500|</w:t>
      </w:r>
    </w:p>
    <w:p w14:paraId="68C8F5C3" w14:textId="77777777" w:rsidR="00BC262B" w:rsidRPr="000D4AC2" w:rsidRDefault="00BC262B" w:rsidP="00BC262B">
      <w:pPr>
        <w:rPr>
          <w:rFonts w:asciiTheme="majorHAnsi" w:hAnsiTheme="majorHAnsi" w:cs="Arial"/>
        </w:rPr>
      </w:pPr>
      <w:r w:rsidRPr="000D4AC2">
        <w:rPr>
          <w:rFonts w:asciiTheme="majorHAnsi" w:hAnsiTheme="majorHAnsi" w:cs="Arial"/>
        </w:rPr>
        <w:t>OBX|7|ST|WT^WEIGHT^^^^||280|lb||||||||200007130951-0500|</w:t>
      </w:r>
    </w:p>
    <w:p w14:paraId="0089248B" w14:textId="77777777" w:rsidR="00BC262B" w:rsidRPr="000D4AC2" w:rsidRDefault="00BC262B" w:rsidP="00BC262B">
      <w:pPr>
        <w:rPr>
          <w:rFonts w:asciiTheme="majorHAnsi" w:hAnsiTheme="majorHAnsi" w:cs="Arial"/>
        </w:rPr>
      </w:pPr>
      <w:r w:rsidRPr="000D4AC2">
        <w:rPr>
          <w:rFonts w:asciiTheme="majorHAnsi" w:hAnsiTheme="majorHAnsi" w:cs="Arial"/>
        </w:rPr>
        <w:t>OBX|8|ST|PN^PAIN^^^^||0|||||||||200007130951-0500|</w:t>
      </w:r>
    </w:p>
    <w:p w14:paraId="284B8EC9" w14:textId="77777777" w:rsidR="00BC262B" w:rsidRPr="000D4AC2" w:rsidRDefault="00BC262B" w:rsidP="00BC262B">
      <w:pPr>
        <w:rPr>
          <w:rFonts w:asciiTheme="majorHAnsi" w:hAnsiTheme="majorHAnsi" w:cs="Arial"/>
        </w:rPr>
      </w:pPr>
      <w:r w:rsidRPr="000D4AC2">
        <w:rPr>
          <w:rFonts w:asciiTheme="majorHAnsi" w:hAnsiTheme="majorHAnsi" w:cs="Arial"/>
        </w:rPr>
        <w:t>OBX|9|ST|POX^UNKNOWN^^^^||93|||||||||20040617155717-0500|</w:t>
      </w:r>
    </w:p>
    <w:p w14:paraId="75B187E3" w14:textId="77777777" w:rsidR="00BC262B" w:rsidRPr="000D4AC2" w:rsidRDefault="00BC262B" w:rsidP="00BC262B">
      <w:pPr>
        <w:rPr>
          <w:rFonts w:asciiTheme="majorHAnsi" w:hAnsiTheme="majorHAnsi" w:cs="Arial"/>
        </w:rPr>
      </w:pPr>
      <w:r w:rsidRPr="000D4AC2">
        <w:rPr>
          <w:rFonts w:asciiTheme="majorHAnsi" w:hAnsiTheme="majorHAnsi" w:cs="Arial"/>
        </w:rPr>
        <w:t>OBX|10|ST|BMI^UNKNOWN^^^^||40.26|||||||||200007130951-</w:t>
      </w:r>
      <w:r>
        <w:t>eports</w:t>
      </w:r>
    </w:p>
    <w:p w14:paraId="36B71720" w14:textId="77777777" w:rsidR="00BC262B" w:rsidRPr="00545A6D" w:rsidRDefault="00BC262B" w:rsidP="00BC262B">
      <w:pPr>
        <w:jc w:val="center"/>
        <w:rPr>
          <w:rFonts w:asciiTheme="majorHAnsi" w:hAnsiTheme="majorHAnsi" w:cs="Courier New"/>
        </w:rPr>
      </w:pPr>
      <w:r>
        <w:rPr>
          <w:rFonts w:asciiTheme="majorHAnsi" w:hAnsiTheme="majorHAnsi" w:cs="Courier New"/>
        </w:rPr>
        <w:br w:type="page"/>
      </w:r>
      <w:r w:rsidRPr="00106E2D">
        <w:rPr>
          <w:rFonts w:ascii="Arial" w:eastAsia="Times New Roman" w:hAnsi="Arial" w:cs="Arial"/>
          <w:b/>
          <w:bCs/>
          <w:sz w:val="28"/>
          <w:szCs w:val="32"/>
        </w:rPr>
        <w:t>Revision History</w:t>
      </w:r>
    </w:p>
    <w:tbl>
      <w:tblPr>
        <w:tblW w:w="0" w:type="auto"/>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080"/>
        <w:gridCol w:w="4392"/>
        <w:gridCol w:w="2329"/>
      </w:tblGrid>
      <w:tr w:rsidR="00BC262B" w:rsidRPr="00106E2D" w14:paraId="33414E8F" w14:textId="77777777" w:rsidTr="2EA1EBA4">
        <w:tc>
          <w:tcPr>
            <w:tcW w:w="1728" w:type="dxa"/>
            <w:shd w:val="clear" w:color="auto" w:fill="F2F2F2"/>
          </w:tcPr>
          <w:p w14:paraId="28FEE80A" w14:textId="77777777" w:rsidR="00BC262B" w:rsidRPr="00106E2D" w:rsidRDefault="00BC262B" w:rsidP="00F639F8">
            <w:pPr>
              <w:spacing w:before="60" w:after="60" w:line="240" w:lineRule="auto"/>
              <w:rPr>
                <w:rFonts w:ascii="Arial" w:eastAsia="Times New Roman" w:hAnsi="Arial" w:cs="Arial"/>
                <w:b/>
              </w:rPr>
            </w:pPr>
            <w:r w:rsidRPr="00106E2D">
              <w:rPr>
                <w:rFonts w:ascii="Arial" w:eastAsia="Times New Roman" w:hAnsi="Arial" w:cs="Arial"/>
                <w:b/>
              </w:rPr>
              <w:t>Date</w:t>
            </w:r>
          </w:p>
        </w:tc>
        <w:tc>
          <w:tcPr>
            <w:tcW w:w="1080" w:type="dxa"/>
            <w:shd w:val="clear" w:color="auto" w:fill="F2F2F2"/>
          </w:tcPr>
          <w:p w14:paraId="56189110" w14:textId="77777777" w:rsidR="00BC262B" w:rsidRPr="00106E2D" w:rsidRDefault="00BC262B" w:rsidP="00F639F8">
            <w:pPr>
              <w:spacing w:before="60" w:after="60" w:line="240" w:lineRule="auto"/>
              <w:rPr>
                <w:rFonts w:ascii="Arial" w:eastAsia="Times New Roman" w:hAnsi="Arial" w:cs="Arial"/>
                <w:b/>
              </w:rPr>
            </w:pPr>
            <w:r w:rsidRPr="00106E2D">
              <w:rPr>
                <w:rFonts w:ascii="Arial" w:eastAsia="Times New Roman" w:hAnsi="Arial" w:cs="Arial"/>
                <w:b/>
              </w:rPr>
              <w:t>Version</w:t>
            </w:r>
          </w:p>
        </w:tc>
        <w:tc>
          <w:tcPr>
            <w:tcW w:w="4392" w:type="dxa"/>
            <w:shd w:val="clear" w:color="auto" w:fill="F2F2F2"/>
          </w:tcPr>
          <w:p w14:paraId="0781ECF4" w14:textId="77777777" w:rsidR="00BC262B" w:rsidRPr="00106E2D" w:rsidRDefault="00BC262B" w:rsidP="00F639F8">
            <w:pPr>
              <w:spacing w:before="60" w:after="60" w:line="240" w:lineRule="auto"/>
              <w:rPr>
                <w:rFonts w:ascii="Arial" w:eastAsia="Times New Roman" w:hAnsi="Arial" w:cs="Arial"/>
                <w:b/>
              </w:rPr>
            </w:pPr>
            <w:r w:rsidRPr="00106E2D">
              <w:rPr>
                <w:rFonts w:ascii="Arial" w:eastAsia="Times New Roman" w:hAnsi="Arial" w:cs="Arial"/>
                <w:b/>
              </w:rPr>
              <w:t>Description</w:t>
            </w:r>
          </w:p>
        </w:tc>
        <w:tc>
          <w:tcPr>
            <w:tcW w:w="2329" w:type="dxa"/>
            <w:shd w:val="clear" w:color="auto" w:fill="F2F2F2"/>
          </w:tcPr>
          <w:p w14:paraId="1E6C13D3" w14:textId="77777777" w:rsidR="00BC262B" w:rsidRPr="00106E2D" w:rsidRDefault="00BC262B" w:rsidP="00F639F8">
            <w:pPr>
              <w:spacing w:before="60" w:after="60" w:line="240" w:lineRule="auto"/>
              <w:rPr>
                <w:rFonts w:ascii="Arial" w:eastAsia="Times New Roman" w:hAnsi="Arial" w:cs="Arial"/>
                <w:b/>
              </w:rPr>
            </w:pPr>
            <w:r w:rsidRPr="00106E2D">
              <w:rPr>
                <w:rFonts w:ascii="Arial" w:eastAsia="Times New Roman" w:hAnsi="Arial" w:cs="Arial"/>
                <w:b/>
              </w:rPr>
              <w:t>Author</w:t>
            </w:r>
          </w:p>
        </w:tc>
      </w:tr>
      <w:tr w:rsidR="00BC262B" w:rsidRPr="00106E2D" w14:paraId="3CA53DB0" w14:textId="77777777" w:rsidTr="2EA1EBA4">
        <w:trPr>
          <w:cantSplit/>
        </w:trPr>
        <w:tc>
          <w:tcPr>
            <w:tcW w:w="1728" w:type="dxa"/>
          </w:tcPr>
          <w:p w14:paraId="6B6F93AC" w14:textId="77777777" w:rsidR="00BC262B" w:rsidRPr="00106E2D" w:rsidRDefault="00BC262B" w:rsidP="00F639F8">
            <w:pPr>
              <w:spacing w:before="60" w:after="60" w:line="240" w:lineRule="auto"/>
              <w:rPr>
                <w:rFonts w:ascii="Arial" w:eastAsia="Times New Roman" w:hAnsi="Arial" w:cs="Arial"/>
                <w:szCs w:val="20"/>
              </w:rPr>
            </w:pPr>
            <w:r w:rsidRPr="00112C52">
              <w:rPr>
                <w:rFonts w:ascii="Arial" w:eastAsia="Times New Roman" w:hAnsi="Arial" w:cs="Arial"/>
                <w:szCs w:val="20"/>
              </w:rPr>
              <w:t>4/23/2008</w:t>
            </w:r>
          </w:p>
        </w:tc>
        <w:tc>
          <w:tcPr>
            <w:tcW w:w="1080" w:type="dxa"/>
          </w:tcPr>
          <w:p w14:paraId="32811184"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0.9</w:t>
            </w:r>
          </w:p>
        </w:tc>
        <w:tc>
          <w:tcPr>
            <w:tcW w:w="4392" w:type="dxa"/>
          </w:tcPr>
          <w:p w14:paraId="1C89BB50" w14:textId="77777777" w:rsidR="00BC262B" w:rsidRPr="00106E2D" w:rsidRDefault="00BC262B" w:rsidP="00F639F8">
            <w:pPr>
              <w:spacing w:before="60" w:after="60" w:line="240" w:lineRule="auto"/>
              <w:rPr>
                <w:rFonts w:ascii="Arial" w:eastAsia="Times New Roman" w:hAnsi="Arial" w:cs="Arial"/>
                <w:szCs w:val="20"/>
              </w:rPr>
            </w:pPr>
            <w:r w:rsidRPr="00112C52">
              <w:rPr>
                <w:rFonts w:ascii="Arial" w:eastAsia="Times New Roman" w:hAnsi="Arial" w:cs="Arial"/>
                <w:szCs w:val="20"/>
              </w:rPr>
              <w:t>Initial Document Content</w:t>
            </w:r>
          </w:p>
        </w:tc>
        <w:tc>
          <w:tcPr>
            <w:tcW w:w="2329" w:type="dxa"/>
          </w:tcPr>
          <w:p w14:paraId="6AE3B50A" w14:textId="77777777" w:rsidR="00BC262B" w:rsidRPr="00106E2D" w:rsidRDefault="00BC262B" w:rsidP="00F639F8">
            <w:pPr>
              <w:spacing w:before="60" w:after="60" w:line="240" w:lineRule="auto"/>
              <w:rPr>
                <w:rFonts w:ascii="Arial" w:eastAsia="Times New Roman" w:hAnsi="Arial" w:cs="Arial"/>
                <w:szCs w:val="20"/>
              </w:rPr>
            </w:pPr>
            <w:r w:rsidRPr="00112C52">
              <w:rPr>
                <w:rFonts w:ascii="Arial" w:eastAsia="Times New Roman" w:hAnsi="Arial" w:cs="Arial"/>
                <w:szCs w:val="20"/>
              </w:rPr>
              <w:t>Dav</w:t>
            </w:r>
            <w:r>
              <w:rPr>
                <w:rFonts w:ascii="Arial" w:eastAsia="Times New Roman" w:hAnsi="Arial" w:cs="Arial"/>
                <w:szCs w:val="20"/>
              </w:rPr>
              <w:t>id</w:t>
            </w:r>
            <w:r w:rsidRPr="00112C52">
              <w:rPr>
                <w:rFonts w:ascii="Arial" w:eastAsia="Times New Roman" w:hAnsi="Arial" w:cs="Arial"/>
                <w:szCs w:val="20"/>
              </w:rPr>
              <w:t xml:space="preserve"> Nitsche</w:t>
            </w:r>
          </w:p>
        </w:tc>
      </w:tr>
      <w:tr w:rsidR="00BC262B" w:rsidRPr="00106E2D" w14:paraId="6B440091" w14:textId="77777777" w:rsidTr="2EA1EBA4">
        <w:trPr>
          <w:cantSplit/>
        </w:trPr>
        <w:tc>
          <w:tcPr>
            <w:tcW w:w="1728" w:type="dxa"/>
          </w:tcPr>
          <w:p w14:paraId="2A3C68EC"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10/12/2012</w:t>
            </w:r>
          </w:p>
        </w:tc>
        <w:tc>
          <w:tcPr>
            <w:tcW w:w="1080" w:type="dxa"/>
          </w:tcPr>
          <w:p w14:paraId="6A91F35C"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1.8</w:t>
            </w:r>
          </w:p>
        </w:tc>
        <w:tc>
          <w:tcPr>
            <w:tcW w:w="4392" w:type="dxa"/>
          </w:tcPr>
          <w:p w14:paraId="7C31F127"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DSIH HL7 Specification Redesign</w:t>
            </w:r>
          </w:p>
        </w:tc>
        <w:tc>
          <w:tcPr>
            <w:tcW w:w="2329" w:type="dxa"/>
          </w:tcPr>
          <w:p w14:paraId="22FD521E"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Mayrin Cardier</w:t>
            </w:r>
          </w:p>
        </w:tc>
      </w:tr>
      <w:tr w:rsidR="00BC262B" w:rsidRPr="00106E2D" w14:paraId="5EDA5D0B" w14:textId="77777777" w:rsidTr="2EA1EBA4">
        <w:trPr>
          <w:cantSplit/>
        </w:trPr>
        <w:tc>
          <w:tcPr>
            <w:tcW w:w="1728" w:type="dxa"/>
          </w:tcPr>
          <w:p w14:paraId="2AD6B94E" w14:textId="77777777" w:rsidR="00BC262B" w:rsidRPr="008766E2" w:rsidRDefault="00BC262B" w:rsidP="00F639F8">
            <w:pPr>
              <w:spacing w:before="60" w:after="60" w:line="240" w:lineRule="auto"/>
              <w:rPr>
                <w:rFonts w:ascii="Arial" w:eastAsia="Times New Roman" w:hAnsi="Arial" w:cs="Arial"/>
                <w:szCs w:val="20"/>
              </w:rPr>
            </w:pPr>
            <w:r w:rsidRPr="008766E2">
              <w:rPr>
                <w:rFonts w:ascii="Arial" w:eastAsia="Times New Roman" w:hAnsi="Arial" w:cs="Arial"/>
                <w:szCs w:val="20"/>
              </w:rPr>
              <w:t>3/06/2013</w:t>
            </w:r>
          </w:p>
        </w:tc>
        <w:tc>
          <w:tcPr>
            <w:tcW w:w="1080" w:type="dxa"/>
          </w:tcPr>
          <w:p w14:paraId="0A8FBE48" w14:textId="77777777" w:rsidR="00BC262B" w:rsidRPr="008766E2" w:rsidRDefault="00BC262B" w:rsidP="00F639F8">
            <w:pPr>
              <w:spacing w:before="60" w:after="60" w:line="240" w:lineRule="auto"/>
              <w:rPr>
                <w:rFonts w:ascii="Arial" w:eastAsia="Times New Roman" w:hAnsi="Arial" w:cs="Arial"/>
                <w:szCs w:val="20"/>
              </w:rPr>
            </w:pPr>
            <w:r w:rsidRPr="008766E2">
              <w:rPr>
                <w:rFonts w:ascii="Arial" w:eastAsia="Times New Roman" w:hAnsi="Arial" w:cs="Arial"/>
                <w:szCs w:val="20"/>
              </w:rPr>
              <w:t>1.8</w:t>
            </w:r>
          </w:p>
        </w:tc>
        <w:tc>
          <w:tcPr>
            <w:tcW w:w="4392" w:type="dxa"/>
          </w:tcPr>
          <w:p w14:paraId="47837492" w14:textId="77777777" w:rsidR="00BC262B" w:rsidRPr="008766E2" w:rsidRDefault="00BC262B" w:rsidP="00F639F8">
            <w:pPr>
              <w:spacing w:before="60" w:after="60" w:line="240" w:lineRule="auto"/>
              <w:rPr>
                <w:rFonts w:ascii="Arial" w:eastAsia="Times New Roman" w:hAnsi="Arial" w:cs="Arial"/>
                <w:szCs w:val="20"/>
              </w:rPr>
            </w:pPr>
            <w:r w:rsidRPr="008766E2">
              <w:rPr>
                <w:rFonts w:ascii="Arial" w:eastAsia="Times New Roman" w:hAnsi="Arial" w:cs="Arial"/>
                <w:szCs w:val="20"/>
              </w:rPr>
              <w:t>Vitals Message ZSC segment</w:t>
            </w:r>
          </w:p>
        </w:tc>
        <w:tc>
          <w:tcPr>
            <w:tcW w:w="2329" w:type="dxa"/>
          </w:tcPr>
          <w:p w14:paraId="191BE985" w14:textId="77777777" w:rsidR="00BC262B" w:rsidRPr="008766E2" w:rsidRDefault="00BC262B" w:rsidP="00F639F8">
            <w:pPr>
              <w:spacing w:before="60" w:after="60" w:line="240" w:lineRule="auto"/>
              <w:rPr>
                <w:rFonts w:ascii="Arial" w:eastAsia="Times New Roman" w:hAnsi="Arial" w:cs="Arial"/>
                <w:szCs w:val="20"/>
              </w:rPr>
            </w:pPr>
            <w:r w:rsidRPr="008766E2">
              <w:rPr>
                <w:rFonts w:ascii="Arial" w:eastAsia="Times New Roman" w:hAnsi="Arial" w:cs="Arial"/>
                <w:szCs w:val="20"/>
              </w:rPr>
              <w:t>Gail Hayes</w:t>
            </w:r>
          </w:p>
        </w:tc>
      </w:tr>
      <w:tr w:rsidR="00BC262B" w:rsidRPr="00106E2D" w14:paraId="7D9705EE" w14:textId="77777777" w:rsidTr="2EA1EBA4">
        <w:trPr>
          <w:cantSplit/>
        </w:trPr>
        <w:tc>
          <w:tcPr>
            <w:tcW w:w="1728" w:type="dxa"/>
          </w:tcPr>
          <w:p w14:paraId="7A306501"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3/13/2013</w:t>
            </w:r>
          </w:p>
        </w:tc>
        <w:tc>
          <w:tcPr>
            <w:tcW w:w="1080" w:type="dxa"/>
          </w:tcPr>
          <w:p w14:paraId="2D9FDACA"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1.8</w:t>
            </w:r>
          </w:p>
        </w:tc>
        <w:tc>
          <w:tcPr>
            <w:tcW w:w="4392" w:type="dxa"/>
          </w:tcPr>
          <w:p w14:paraId="689941EF"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General cleanup and formatting</w:t>
            </w:r>
          </w:p>
        </w:tc>
        <w:tc>
          <w:tcPr>
            <w:tcW w:w="2329" w:type="dxa"/>
          </w:tcPr>
          <w:p w14:paraId="5A8363C3" w14:textId="77777777" w:rsidR="00BC262B" w:rsidRPr="00106E2D" w:rsidRDefault="00BC262B" w:rsidP="00F639F8">
            <w:pPr>
              <w:spacing w:before="60" w:after="60" w:line="240" w:lineRule="auto"/>
              <w:rPr>
                <w:rFonts w:ascii="Arial" w:eastAsia="Times New Roman" w:hAnsi="Arial" w:cs="Arial"/>
                <w:szCs w:val="20"/>
              </w:rPr>
            </w:pPr>
            <w:r w:rsidRPr="008766E2">
              <w:rPr>
                <w:rFonts w:ascii="Arial" w:eastAsia="Times New Roman" w:hAnsi="Arial" w:cs="Arial"/>
                <w:szCs w:val="20"/>
              </w:rPr>
              <w:t>Eric J. Gustin</w:t>
            </w:r>
          </w:p>
        </w:tc>
      </w:tr>
      <w:tr w:rsidR="00BC262B" w:rsidRPr="00106E2D" w14:paraId="2B96A1C5" w14:textId="77777777" w:rsidTr="2EA1EBA4">
        <w:trPr>
          <w:cantSplit/>
        </w:trPr>
        <w:tc>
          <w:tcPr>
            <w:tcW w:w="1728" w:type="dxa"/>
          </w:tcPr>
          <w:p w14:paraId="25CB705A"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8/20/2013</w:t>
            </w:r>
          </w:p>
        </w:tc>
        <w:tc>
          <w:tcPr>
            <w:tcW w:w="1080" w:type="dxa"/>
          </w:tcPr>
          <w:p w14:paraId="08A1EDF6"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1.9</w:t>
            </w:r>
          </w:p>
        </w:tc>
        <w:tc>
          <w:tcPr>
            <w:tcW w:w="4392" w:type="dxa"/>
          </w:tcPr>
          <w:p w14:paraId="4732B1DC"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Pharm RDE change, Rad 2.4 change, order status table for common orders. Updated sample messages to reflect new updates.</w:t>
            </w:r>
          </w:p>
        </w:tc>
        <w:tc>
          <w:tcPr>
            <w:tcW w:w="2329" w:type="dxa"/>
          </w:tcPr>
          <w:p w14:paraId="7EDE274D"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Yong Kwon</w:t>
            </w:r>
          </w:p>
        </w:tc>
      </w:tr>
      <w:tr w:rsidR="00BC262B" w:rsidRPr="00106E2D" w14:paraId="370F0AE6" w14:textId="77777777" w:rsidTr="2EA1EBA4">
        <w:trPr>
          <w:cantSplit/>
        </w:trPr>
        <w:tc>
          <w:tcPr>
            <w:tcW w:w="1728" w:type="dxa"/>
          </w:tcPr>
          <w:p w14:paraId="4CC8D284"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10/29/2013</w:t>
            </w:r>
          </w:p>
        </w:tc>
        <w:tc>
          <w:tcPr>
            <w:tcW w:w="1080" w:type="dxa"/>
          </w:tcPr>
          <w:p w14:paraId="4F40E486"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1.9</w:t>
            </w:r>
          </w:p>
        </w:tc>
        <w:tc>
          <w:tcPr>
            <w:tcW w:w="4392" w:type="dxa"/>
          </w:tcPr>
          <w:p w14:paraId="078BC8F7"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Document Content Updated</w:t>
            </w:r>
          </w:p>
        </w:tc>
        <w:tc>
          <w:tcPr>
            <w:tcW w:w="2329" w:type="dxa"/>
          </w:tcPr>
          <w:p w14:paraId="18A96EDE" w14:textId="77777777" w:rsidR="00BC262B" w:rsidRPr="00106E2D"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Gail Hayes</w:t>
            </w:r>
          </w:p>
        </w:tc>
      </w:tr>
      <w:tr w:rsidR="00BC262B" w:rsidRPr="00106E2D" w14:paraId="603244B4" w14:textId="77777777" w:rsidTr="2EA1EBA4">
        <w:trPr>
          <w:cantSplit/>
        </w:trPr>
        <w:tc>
          <w:tcPr>
            <w:tcW w:w="1728" w:type="dxa"/>
          </w:tcPr>
          <w:p w14:paraId="5721E1A2"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11/07/2013</w:t>
            </w:r>
          </w:p>
        </w:tc>
        <w:tc>
          <w:tcPr>
            <w:tcW w:w="1080" w:type="dxa"/>
          </w:tcPr>
          <w:p w14:paraId="49D9FA03"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1.9</w:t>
            </w:r>
          </w:p>
        </w:tc>
        <w:tc>
          <w:tcPr>
            <w:tcW w:w="4392" w:type="dxa"/>
          </w:tcPr>
          <w:p w14:paraId="4A593016"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Document Content Reviewed/Updated</w:t>
            </w:r>
          </w:p>
        </w:tc>
        <w:tc>
          <w:tcPr>
            <w:tcW w:w="2329" w:type="dxa"/>
          </w:tcPr>
          <w:p w14:paraId="5A96A484"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David Hugger</w:t>
            </w:r>
          </w:p>
        </w:tc>
      </w:tr>
      <w:tr w:rsidR="00BC262B" w:rsidRPr="00106E2D" w14:paraId="2DD0D852" w14:textId="77777777" w:rsidTr="2EA1EBA4">
        <w:trPr>
          <w:cantSplit/>
        </w:trPr>
        <w:tc>
          <w:tcPr>
            <w:tcW w:w="1728" w:type="dxa"/>
          </w:tcPr>
          <w:p w14:paraId="038284B0"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03/04/2014</w:t>
            </w:r>
          </w:p>
        </w:tc>
        <w:tc>
          <w:tcPr>
            <w:tcW w:w="1080" w:type="dxa"/>
          </w:tcPr>
          <w:p w14:paraId="4128F881"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1.9</w:t>
            </w:r>
          </w:p>
        </w:tc>
        <w:tc>
          <w:tcPr>
            <w:tcW w:w="4392" w:type="dxa"/>
          </w:tcPr>
          <w:p w14:paraId="5BD238EA"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ZIL segment addition</w:t>
            </w:r>
          </w:p>
        </w:tc>
        <w:tc>
          <w:tcPr>
            <w:tcW w:w="2329" w:type="dxa"/>
          </w:tcPr>
          <w:p w14:paraId="2ADE50DC" w14:textId="77777777" w:rsidR="00BC262B" w:rsidRDefault="00BC262B" w:rsidP="00F639F8">
            <w:pPr>
              <w:spacing w:before="60" w:after="60" w:line="240" w:lineRule="auto"/>
              <w:rPr>
                <w:rFonts w:ascii="Arial" w:eastAsia="Times New Roman" w:hAnsi="Arial" w:cs="Arial"/>
                <w:szCs w:val="20"/>
              </w:rPr>
            </w:pPr>
            <w:r>
              <w:rPr>
                <w:rFonts w:ascii="Arial" w:eastAsia="Times New Roman" w:hAnsi="Arial" w:cs="Arial"/>
                <w:szCs w:val="20"/>
              </w:rPr>
              <w:t>Yong Kwon</w:t>
            </w:r>
          </w:p>
        </w:tc>
      </w:tr>
      <w:tr w:rsidR="2EA1EBA4" w14:paraId="23A0DFC2" w14:textId="77777777" w:rsidTr="2EA1EBA4">
        <w:tc>
          <w:tcPr>
            <w:tcW w:w="1728" w:type="dxa"/>
          </w:tcPr>
          <w:p w14:paraId="1A4254F3" w14:textId="4B6AA96E" w:rsidR="2EA1EBA4" w:rsidRDefault="2EA1EBA4">
            <w:r w:rsidRPr="005309C7">
              <w:rPr>
                <w:rFonts w:ascii="Arial,Times New Roman" w:eastAsia="Arial,Times New Roman" w:hAnsi="Arial,Times New Roman" w:cs="Arial,Times New Roman"/>
              </w:rPr>
              <w:t>04/04/2014</w:t>
            </w:r>
          </w:p>
        </w:tc>
        <w:tc>
          <w:tcPr>
            <w:tcW w:w="1080" w:type="dxa"/>
          </w:tcPr>
          <w:p w14:paraId="2E924C6D" w14:textId="5C1EAD32" w:rsidR="2EA1EBA4" w:rsidRDefault="2EA1EBA4">
            <w:r w:rsidRPr="005309C7">
              <w:rPr>
                <w:rFonts w:ascii="Arial,Times New Roman" w:eastAsia="Arial,Times New Roman" w:hAnsi="Arial,Times New Roman" w:cs="Arial,Times New Roman"/>
              </w:rPr>
              <w:t>2.0</w:t>
            </w:r>
          </w:p>
        </w:tc>
        <w:tc>
          <w:tcPr>
            <w:tcW w:w="4392" w:type="dxa"/>
          </w:tcPr>
          <w:p w14:paraId="2D49647A" w14:textId="0E8253A9" w:rsidR="2EA1EBA4" w:rsidRDefault="2EA1EBA4">
            <w:r w:rsidRPr="005309C7">
              <w:rPr>
                <w:rFonts w:ascii="Arial,Times New Roman" w:eastAsia="Arial,Times New Roman" w:hAnsi="Arial,Times New Roman" w:cs="Arial,Times New Roman"/>
              </w:rPr>
              <w:t>ZIL segment for non surgical messages</w:t>
            </w:r>
          </w:p>
        </w:tc>
        <w:tc>
          <w:tcPr>
            <w:tcW w:w="2329" w:type="dxa"/>
          </w:tcPr>
          <w:p w14:paraId="738B3C65" w14:textId="123CB6BB" w:rsidR="0085297B" w:rsidRPr="0085297B" w:rsidRDefault="2EA1EBA4">
            <w:pPr>
              <w:rPr>
                <w:rFonts w:ascii="Arial,Times New Roman" w:eastAsia="Arial,Times New Roman" w:hAnsi="Arial,Times New Roman" w:cs="Arial,Times New Roman"/>
                <w:rPrChange w:id="1081" w:author="David Hugger" w:date="2014-09-18T08:42:00Z">
                  <w:rPr/>
                </w:rPrChange>
              </w:rPr>
            </w:pPr>
            <w:r w:rsidRPr="005309C7">
              <w:rPr>
                <w:rFonts w:ascii="Arial,Times New Roman" w:eastAsia="Arial,Times New Roman" w:hAnsi="Arial,Times New Roman" w:cs="Arial,Times New Roman"/>
              </w:rPr>
              <w:t>Yong Kwon</w:t>
            </w:r>
          </w:p>
        </w:tc>
      </w:tr>
      <w:tr w:rsidR="0085297B" w14:paraId="35B05342" w14:textId="77777777" w:rsidTr="2EA1EBA4">
        <w:trPr>
          <w:ins w:id="1082" w:author="David Hugger" w:date="2014-09-18T08:42:00Z"/>
        </w:trPr>
        <w:tc>
          <w:tcPr>
            <w:tcW w:w="1728" w:type="dxa"/>
          </w:tcPr>
          <w:p w14:paraId="4F1D3C83" w14:textId="3EB63D68" w:rsidR="0085297B" w:rsidRPr="001D2F10" w:rsidRDefault="001D2F10">
            <w:pPr>
              <w:spacing w:before="60" w:after="60" w:line="240" w:lineRule="auto"/>
              <w:rPr>
                <w:ins w:id="1083" w:author="David Hugger" w:date="2014-09-18T08:42:00Z"/>
                <w:rFonts w:ascii="Arial" w:eastAsia="Times New Roman" w:hAnsi="Arial" w:cs="Arial"/>
                <w:szCs w:val="20"/>
                <w:rPrChange w:id="1084" w:author="David Hugger" w:date="2014-09-18T08:43:00Z">
                  <w:rPr>
                    <w:ins w:id="1085" w:author="David Hugger" w:date="2014-09-18T08:42:00Z"/>
                    <w:rFonts w:ascii="Arial,Times New Roman" w:eastAsia="Arial,Times New Roman" w:hAnsi="Arial,Times New Roman" w:cs="Arial,Times New Roman"/>
                  </w:rPr>
                </w:rPrChange>
              </w:rPr>
              <w:pPrChange w:id="1086" w:author="David Hugger" w:date="2014-09-18T08:43:00Z">
                <w:pPr/>
              </w:pPrChange>
            </w:pPr>
            <w:ins w:id="1087" w:author="David Hugger" w:date="2014-09-18T08:42:00Z">
              <w:r w:rsidRPr="001D2F10">
                <w:rPr>
                  <w:rFonts w:ascii="Arial" w:eastAsia="Times New Roman" w:hAnsi="Arial" w:cs="Arial"/>
                  <w:szCs w:val="20"/>
                  <w:rPrChange w:id="1088" w:author="David Hugger" w:date="2014-09-18T08:43:00Z">
                    <w:rPr>
                      <w:rFonts w:ascii="Arial,Times New Roman" w:eastAsia="Arial,Times New Roman" w:hAnsi="Arial,Times New Roman" w:cs="Arial,Times New Roman"/>
                    </w:rPr>
                  </w:rPrChange>
                </w:rPr>
                <w:t>09/18/2014</w:t>
              </w:r>
            </w:ins>
          </w:p>
        </w:tc>
        <w:tc>
          <w:tcPr>
            <w:tcW w:w="1080" w:type="dxa"/>
          </w:tcPr>
          <w:p w14:paraId="2FA76002" w14:textId="705E819D" w:rsidR="0085297B" w:rsidRPr="001D2F10" w:rsidRDefault="001D2F10">
            <w:pPr>
              <w:spacing w:before="60" w:after="60" w:line="240" w:lineRule="auto"/>
              <w:rPr>
                <w:ins w:id="1089" w:author="David Hugger" w:date="2014-09-18T08:42:00Z"/>
                <w:rFonts w:ascii="Arial" w:eastAsia="Times New Roman" w:hAnsi="Arial" w:cs="Arial"/>
                <w:szCs w:val="20"/>
                <w:rPrChange w:id="1090" w:author="David Hugger" w:date="2014-09-18T08:43:00Z">
                  <w:rPr>
                    <w:ins w:id="1091" w:author="David Hugger" w:date="2014-09-18T08:42:00Z"/>
                    <w:rFonts w:ascii="Arial,Times New Roman" w:eastAsia="Arial,Times New Roman" w:hAnsi="Arial,Times New Roman" w:cs="Arial,Times New Roman"/>
                  </w:rPr>
                </w:rPrChange>
              </w:rPr>
              <w:pPrChange w:id="1092" w:author="David Hugger" w:date="2014-09-18T08:43:00Z">
                <w:pPr/>
              </w:pPrChange>
            </w:pPr>
            <w:ins w:id="1093" w:author="David Hugger" w:date="2014-09-18T08:43:00Z">
              <w:r w:rsidRPr="001D2F10">
                <w:rPr>
                  <w:rFonts w:ascii="Arial" w:eastAsia="Times New Roman" w:hAnsi="Arial" w:cs="Arial"/>
                  <w:szCs w:val="20"/>
                  <w:rPrChange w:id="1094" w:author="David Hugger" w:date="2014-09-18T08:43:00Z">
                    <w:rPr>
                      <w:rFonts w:ascii="Arial,Times New Roman" w:eastAsia="Arial,Times New Roman" w:hAnsi="Arial,Times New Roman" w:cs="Arial,Times New Roman"/>
                    </w:rPr>
                  </w:rPrChange>
                </w:rPr>
                <w:t>2.0</w:t>
              </w:r>
            </w:ins>
          </w:p>
        </w:tc>
        <w:tc>
          <w:tcPr>
            <w:tcW w:w="4392" w:type="dxa"/>
          </w:tcPr>
          <w:p w14:paraId="431AEE37" w14:textId="749F6522" w:rsidR="0085297B" w:rsidRPr="001D2F10" w:rsidRDefault="001D2F10">
            <w:pPr>
              <w:spacing w:before="60" w:after="60" w:line="240" w:lineRule="auto"/>
              <w:rPr>
                <w:ins w:id="1095" w:author="David Hugger" w:date="2014-09-18T08:42:00Z"/>
                <w:rFonts w:ascii="Arial" w:eastAsia="Times New Roman" w:hAnsi="Arial" w:cs="Arial"/>
                <w:szCs w:val="20"/>
                <w:rPrChange w:id="1096" w:author="David Hugger" w:date="2014-09-18T08:43:00Z">
                  <w:rPr>
                    <w:ins w:id="1097" w:author="David Hugger" w:date="2014-09-18T08:42:00Z"/>
                    <w:rFonts w:ascii="Arial,Times New Roman" w:eastAsia="Arial,Times New Roman" w:hAnsi="Arial,Times New Roman" w:cs="Arial,Times New Roman"/>
                  </w:rPr>
                </w:rPrChange>
              </w:rPr>
              <w:pPrChange w:id="1098" w:author="David Hugger" w:date="2014-09-18T08:43:00Z">
                <w:pPr/>
              </w:pPrChange>
            </w:pPr>
            <w:ins w:id="1099" w:author="David Hugger" w:date="2014-09-18T08:43:00Z">
              <w:r w:rsidRPr="001D2F10">
                <w:rPr>
                  <w:rFonts w:ascii="Arial" w:eastAsia="Times New Roman" w:hAnsi="Arial" w:cs="Arial"/>
                  <w:szCs w:val="20"/>
                  <w:rPrChange w:id="1100" w:author="David Hugger" w:date="2014-09-18T08:43:00Z">
                    <w:rPr>
                      <w:rFonts w:ascii="Arial,Times New Roman" w:eastAsia="Arial,Times New Roman" w:hAnsi="Arial,Times New Roman" w:cs="Arial,Times New Roman"/>
                    </w:rPr>
                  </w:rPrChange>
                </w:rPr>
                <w:t>RDE Message updates</w:t>
              </w:r>
            </w:ins>
          </w:p>
        </w:tc>
        <w:tc>
          <w:tcPr>
            <w:tcW w:w="2329" w:type="dxa"/>
          </w:tcPr>
          <w:p w14:paraId="7B318460" w14:textId="21F7C85B" w:rsidR="0085297B" w:rsidRPr="001D2F10" w:rsidRDefault="001D2F10">
            <w:pPr>
              <w:spacing w:before="60" w:after="60" w:line="240" w:lineRule="auto"/>
              <w:rPr>
                <w:ins w:id="1101" w:author="David Hugger" w:date="2014-09-18T08:42:00Z"/>
                <w:rFonts w:ascii="Arial" w:eastAsia="Times New Roman" w:hAnsi="Arial" w:cs="Arial"/>
                <w:szCs w:val="20"/>
                <w:rPrChange w:id="1102" w:author="David Hugger" w:date="2014-09-18T08:43:00Z">
                  <w:rPr>
                    <w:ins w:id="1103" w:author="David Hugger" w:date="2014-09-18T08:42:00Z"/>
                    <w:rFonts w:ascii="Arial,Times New Roman" w:eastAsia="Arial,Times New Roman" w:hAnsi="Arial,Times New Roman" w:cs="Arial,Times New Roman"/>
                  </w:rPr>
                </w:rPrChange>
              </w:rPr>
              <w:pPrChange w:id="1104" w:author="David Hugger" w:date="2014-09-18T08:43:00Z">
                <w:pPr/>
              </w:pPrChange>
            </w:pPr>
            <w:ins w:id="1105" w:author="David Hugger" w:date="2014-09-18T08:43:00Z">
              <w:r w:rsidRPr="001D2F10">
                <w:rPr>
                  <w:rFonts w:ascii="Arial" w:eastAsia="Times New Roman" w:hAnsi="Arial" w:cs="Arial"/>
                  <w:szCs w:val="20"/>
                  <w:rPrChange w:id="1106" w:author="David Hugger" w:date="2014-09-18T08:43:00Z">
                    <w:rPr>
                      <w:rFonts w:ascii="Arial,Times New Roman" w:eastAsia="Arial,Times New Roman" w:hAnsi="Arial,Times New Roman" w:cs="Arial,Times New Roman"/>
                    </w:rPr>
                  </w:rPrChange>
                </w:rPr>
                <w:t>David Hugger</w:t>
              </w:r>
            </w:ins>
          </w:p>
        </w:tc>
      </w:tr>
    </w:tbl>
    <w:p w14:paraId="400797CF" w14:textId="77777777" w:rsidR="00BC262B" w:rsidRDefault="00BC262B" w:rsidP="00BC262B">
      <w:pPr>
        <w:rPr>
          <w:rFonts w:asciiTheme="majorHAnsi" w:hAnsiTheme="majorHAnsi" w:cs="Times New Roman"/>
        </w:rPr>
      </w:pPr>
    </w:p>
    <w:p w14:paraId="4E5911E4" w14:textId="38B0CBC2" w:rsidR="00106E2D" w:rsidRDefault="00106E2D" w:rsidP="00922FD9">
      <w:pPr>
        <w:rPr>
          <w:rFonts w:asciiTheme="majorHAnsi" w:hAnsiTheme="majorHAnsi" w:cs="Times New Roman"/>
        </w:rPr>
      </w:pPr>
      <w:bookmarkStart w:id="1107" w:name="HL70208"/>
      <w:bookmarkStart w:id="1108" w:name="HL70159"/>
      <w:bookmarkStart w:id="1109" w:name="HL70106"/>
      <w:bookmarkEnd w:id="1107"/>
      <w:bookmarkEnd w:id="1108"/>
      <w:bookmarkEnd w:id="1109"/>
    </w:p>
    <w:sectPr w:rsidR="00106E2D" w:rsidSect="008E3276">
      <w:headerReference w:type="default" r:id="rId14"/>
      <w:footerReference w:type="default" r:id="rId1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77AB3" w14:textId="77777777" w:rsidR="006C301E" w:rsidRDefault="006C301E" w:rsidP="00F967A7">
      <w:pPr>
        <w:spacing w:after="0" w:line="240" w:lineRule="auto"/>
      </w:pPr>
      <w:r>
        <w:separator/>
      </w:r>
    </w:p>
  </w:endnote>
  <w:endnote w:type="continuationSeparator" w:id="0">
    <w:p w14:paraId="448D9768" w14:textId="77777777" w:rsidR="006C301E" w:rsidRDefault="006C301E" w:rsidP="00F9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899910"/>
      <w:docPartObj>
        <w:docPartGallery w:val="Page Numbers (Bottom of Page)"/>
        <w:docPartUnique/>
      </w:docPartObj>
    </w:sdtPr>
    <w:sdtEndPr>
      <w:rPr>
        <w:noProof/>
      </w:rPr>
    </w:sdtEndPr>
    <w:sdtContent>
      <w:p w14:paraId="4E5911F0" w14:textId="77777777" w:rsidR="000502BD" w:rsidRDefault="000502BD">
        <w:pPr>
          <w:pStyle w:val="Footer"/>
          <w:jc w:val="center"/>
        </w:pPr>
        <w:r>
          <w:fldChar w:fldCharType="begin"/>
        </w:r>
        <w:r>
          <w:instrText xml:space="preserve"> PAGE   \* MERGEFORMAT </w:instrText>
        </w:r>
        <w:r>
          <w:fldChar w:fldCharType="separate"/>
        </w:r>
        <w:r w:rsidR="000C70F0">
          <w:rPr>
            <w:noProof/>
          </w:rPr>
          <w:t>1</w:t>
        </w:r>
        <w:r>
          <w:rPr>
            <w:noProof/>
          </w:rPr>
          <w:fldChar w:fldCharType="end"/>
        </w:r>
      </w:p>
    </w:sdtContent>
  </w:sdt>
  <w:p w14:paraId="4E5911F1" w14:textId="77777777" w:rsidR="000502BD" w:rsidRDefault="000502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85DDD" w14:textId="77777777" w:rsidR="006C301E" w:rsidRDefault="006C301E" w:rsidP="00F967A7">
      <w:pPr>
        <w:spacing w:after="0" w:line="240" w:lineRule="auto"/>
      </w:pPr>
      <w:r>
        <w:separator/>
      </w:r>
    </w:p>
  </w:footnote>
  <w:footnote w:type="continuationSeparator" w:id="0">
    <w:p w14:paraId="2EDC92DF" w14:textId="77777777" w:rsidR="006C301E" w:rsidRDefault="006C301E" w:rsidP="00F96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911ED" w14:textId="77777777" w:rsidR="000502BD" w:rsidRDefault="000502BD">
    <w:pPr>
      <w:pStyle w:val="Header"/>
    </w:pPr>
  </w:p>
  <w:p w14:paraId="4E5911EE" w14:textId="77777777" w:rsidR="000502BD" w:rsidRDefault="000502BD">
    <w:pPr>
      <w:pStyle w:val="Header"/>
    </w:pPr>
  </w:p>
  <w:p w14:paraId="4E5911EF" w14:textId="77777777" w:rsidR="000502BD" w:rsidRDefault="000502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D7AA2"/>
    <w:multiLevelType w:val="hybridMultilevel"/>
    <w:tmpl w:val="2BA4996E"/>
    <w:lvl w:ilvl="0" w:tplc="4658FAA4">
      <w:start w:val="2"/>
      <w:numFmt w:val="bullet"/>
      <w:lvlText w:val="-"/>
      <w:lvlJc w:val="left"/>
      <w:pPr>
        <w:ind w:left="720" w:hanging="360"/>
      </w:pPr>
      <w:rPr>
        <w:rFonts w:ascii="Cambria" w:eastAsiaTheme="minorHAns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A83013"/>
    <w:multiLevelType w:val="multilevel"/>
    <w:tmpl w:val="217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535D31"/>
    <w:multiLevelType w:val="hybridMultilevel"/>
    <w:tmpl w:val="11C4CA72"/>
    <w:lvl w:ilvl="0" w:tplc="7F00966C">
      <w:numFmt w:val="bullet"/>
      <w:lvlText w:val="-"/>
      <w:lvlJc w:val="left"/>
      <w:pPr>
        <w:ind w:left="435" w:hanging="360"/>
      </w:pPr>
      <w:rPr>
        <w:rFonts w:ascii="Cambria" w:eastAsiaTheme="minorHAnsi" w:hAnsi="Cambria"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55A7344E"/>
    <w:multiLevelType w:val="hybridMultilevel"/>
    <w:tmpl w:val="B89CAE18"/>
    <w:lvl w:ilvl="0" w:tplc="16E4839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F710B7"/>
    <w:multiLevelType w:val="hybridMultilevel"/>
    <w:tmpl w:val="6A025678"/>
    <w:lvl w:ilvl="0" w:tplc="C3B0BE12">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g Soo Kwon">
    <w15:presenceInfo w15:providerId="AD" w15:userId="S-1-5-21-784133589-2452268903-2258147713-200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8F9"/>
    <w:rsid w:val="00010546"/>
    <w:rsid w:val="00012AC1"/>
    <w:rsid w:val="000142F7"/>
    <w:rsid w:val="00014BE5"/>
    <w:rsid w:val="00017495"/>
    <w:rsid w:val="0002014A"/>
    <w:rsid w:val="00021B35"/>
    <w:rsid w:val="00021D58"/>
    <w:rsid w:val="00022E78"/>
    <w:rsid w:val="00025767"/>
    <w:rsid w:val="00027BAB"/>
    <w:rsid w:val="00033DB9"/>
    <w:rsid w:val="00035438"/>
    <w:rsid w:val="00040AAF"/>
    <w:rsid w:val="00041937"/>
    <w:rsid w:val="0004382B"/>
    <w:rsid w:val="0004429D"/>
    <w:rsid w:val="00046692"/>
    <w:rsid w:val="000502BD"/>
    <w:rsid w:val="000524BF"/>
    <w:rsid w:val="00052823"/>
    <w:rsid w:val="000566E4"/>
    <w:rsid w:val="0006026D"/>
    <w:rsid w:val="00062648"/>
    <w:rsid w:val="00065242"/>
    <w:rsid w:val="00076F7E"/>
    <w:rsid w:val="00080373"/>
    <w:rsid w:val="00081837"/>
    <w:rsid w:val="00085936"/>
    <w:rsid w:val="00086C79"/>
    <w:rsid w:val="00090A18"/>
    <w:rsid w:val="00090B56"/>
    <w:rsid w:val="00091F41"/>
    <w:rsid w:val="00093AF4"/>
    <w:rsid w:val="00097DEB"/>
    <w:rsid w:val="000A067E"/>
    <w:rsid w:val="000A10A1"/>
    <w:rsid w:val="000A1EEA"/>
    <w:rsid w:val="000A22B4"/>
    <w:rsid w:val="000A357C"/>
    <w:rsid w:val="000A5F9B"/>
    <w:rsid w:val="000B5A9B"/>
    <w:rsid w:val="000B7EA9"/>
    <w:rsid w:val="000C0DEF"/>
    <w:rsid w:val="000C5C40"/>
    <w:rsid w:val="000C5C41"/>
    <w:rsid w:val="000C70F0"/>
    <w:rsid w:val="000C76D4"/>
    <w:rsid w:val="000D03E6"/>
    <w:rsid w:val="000D0F04"/>
    <w:rsid w:val="000D2957"/>
    <w:rsid w:val="000D2BDF"/>
    <w:rsid w:val="000D3D7E"/>
    <w:rsid w:val="000D4AC2"/>
    <w:rsid w:val="000E3235"/>
    <w:rsid w:val="000E63D5"/>
    <w:rsid w:val="000F1D00"/>
    <w:rsid w:val="000F483F"/>
    <w:rsid w:val="000F5649"/>
    <w:rsid w:val="000F7A1D"/>
    <w:rsid w:val="00103BC7"/>
    <w:rsid w:val="00105600"/>
    <w:rsid w:val="00106E2D"/>
    <w:rsid w:val="00107ACA"/>
    <w:rsid w:val="00107B7D"/>
    <w:rsid w:val="0011196F"/>
    <w:rsid w:val="00112C52"/>
    <w:rsid w:val="00112CD9"/>
    <w:rsid w:val="00117653"/>
    <w:rsid w:val="00120D71"/>
    <w:rsid w:val="001218C5"/>
    <w:rsid w:val="0012643E"/>
    <w:rsid w:val="00130F73"/>
    <w:rsid w:val="00131F99"/>
    <w:rsid w:val="00133FAC"/>
    <w:rsid w:val="00137ACF"/>
    <w:rsid w:val="0014348D"/>
    <w:rsid w:val="00144083"/>
    <w:rsid w:val="00145C09"/>
    <w:rsid w:val="00147D15"/>
    <w:rsid w:val="001534ED"/>
    <w:rsid w:val="00153B0F"/>
    <w:rsid w:val="00154F6F"/>
    <w:rsid w:val="00155568"/>
    <w:rsid w:val="00166383"/>
    <w:rsid w:val="00170F78"/>
    <w:rsid w:val="001711E4"/>
    <w:rsid w:val="00172482"/>
    <w:rsid w:val="0018095F"/>
    <w:rsid w:val="00180E87"/>
    <w:rsid w:val="001840D2"/>
    <w:rsid w:val="001853E1"/>
    <w:rsid w:val="001859D9"/>
    <w:rsid w:val="0019202E"/>
    <w:rsid w:val="00193589"/>
    <w:rsid w:val="00195FFF"/>
    <w:rsid w:val="00197316"/>
    <w:rsid w:val="001A152A"/>
    <w:rsid w:val="001A1A59"/>
    <w:rsid w:val="001A4B82"/>
    <w:rsid w:val="001A6E95"/>
    <w:rsid w:val="001A70D6"/>
    <w:rsid w:val="001B01D6"/>
    <w:rsid w:val="001B120F"/>
    <w:rsid w:val="001B3375"/>
    <w:rsid w:val="001B381B"/>
    <w:rsid w:val="001B535B"/>
    <w:rsid w:val="001B58F9"/>
    <w:rsid w:val="001C6A29"/>
    <w:rsid w:val="001D26E7"/>
    <w:rsid w:val="001D2F10"/>
    <w:rsid w:val="001D3661"/>
    <w:rsid w:val="001D4138"/>
    <w:rsid w:val="001E0F80"/>
    <w:rsid w:val="001E2614"/>
    <w:rsid w:val="001E3EA9"/>
    <w:rsid w:val="001F02C8"/>
    <w:rsid w:val="001F449A"/>
    <w:rsid w:val="001F48B4"/>
    <w:rsid w:val="002020AC"/>
    <w:rsid w:val="002028F0"/>
    <w:rsid w:val="002043FC"/>
    <w:rsid w:val="00207FE2"/>
    <w:rsid w:val="002101A9"/>
    <w:rsid w:val="002120BB"/>
    <w:rsid w:val="00222870"/>
    <w:rsid w:val="00222BD3"/>
    <w:rsid w:val="0022350A"/>
    <w:rsid w:val="00230C6C"/>
    <w:rsid w:val="002334E8"/>
    <w:rsid w:val="00241F62"/>
    <w:rsid w:val="0024282F"/>
    <w:rsid w:val="002437BF"/>
    <w:rsid w:val="00244502"/>
    <w:rsid w:val="002445B6"/>
    <w:rsid w:val="00244CD9"/>
    <w:rsid w:val="002506E6"/>
    <w:rsid w:val="002536FA"/>
    <w:rsid w:val="00253B25"/>
    <w:rsid w:val="00253D46"/>
    <w:rsid w:val="0025558E"/>
    <w:rsid w:val="0025594C"/>
    <w:rsid w:val="002559C7"/>
    <w:rsid w:val="0025659C"/>
    <w:rsid w:val="00262A21"/>
    <w:rsid w:val="002641E9"/>
    <w:rsid w:val="00264B05"/>
    <w:rsid w:val="00266DF0"/>
    <w:rsid w:val="0027160C"/>
    <w:rsid w:val="002726AC"/>
    <w:rsid w:val="00272DA7"/>
    <w:rsid w:val="00276FD8"/>
    <w:rsid w:val="0028031C"/>
    <w:rsid w:val="00281A55"/>
    <w:rsid w:val="00282E2E"/>
    <w:rsid w:val="002840BF"/>
    <w:rsid w:val="00285D87"/>
    <w:rsid w:val="00290166"/>
    <w:rsid w:val="0029264E"/>
    <w:rsid w:val="00296536"/>
    <w:rsid w:val="002A0481"/>
    <w:rsid w:val="002A1B97"/>
    <w:rsid w:val="002A2AE1"/>
    <w:rsid w:val="002A7F96"/>
    <w:rsid w:val="002B0A9E"/>
    <w:rsid w:val="002B0C6B"/>
    <w:rsid w:val="002B323F"/>
    <w:rsid w:val="002C0186"/>
    <w:rsid w:val="002C07D9"/>
    <w:rsid w:val="002C0AE3"/>
    <w:rsid w:val="002C2267"/>
    <w:rsid w:val="002C22CF"/>
    <w:rsid w:val="002D0479"/>
    <w:rsid w:val="002D5209"/>
    <w:rsid w:val="002D6DE0"/>
    <w:rsid w:val="002E014B"/>
    <w:rsid w:val="002E5DE1"/>
    <w:rsid w:val="002E6F6D"/>
    <w:rsid w:val="00302B33"/>
    <w:rsid w:val="00303A15"/>
    <w:rsid w:val="00310056"/>
    <w:rsid w:val="0031014A"/>
    <w:rsid w:val="003121DA"/>
    <w:rsid w:val="0031420B"/>
    <w:rsid w:val="00316092"/>
    <w:rsid w:val="00320389"/>
    <w:rsid w:val="00320CFF"/>
    <w:rsid w:val="00327EED"/>
    <w:rsid w:val="00335A5B"/>
    <w:rsid w:val="00342B18"/>
    <w:rsid w:val="00347DAE"/>
    <w:rsid w:val="00356184"/>
    <w:rsid w:val="003577AB"/>
    <w:rsid w:val="003606DF"/>
    <w:rsid w:val="00360776"/>
    <w:rsid w:val="003619D0"/>
    <w:rsid w:val="00363DD9"/>
    <w:rsid w:val="00364B08"/>
    <w:rsid w:val="00364F5C"/>
    <w:rsid w:val="0037412A"/>
    <w:rsid w:val="003774DF"/>
    <w:rsid w:val="00380994"/>
    <w:rsid w:val="00381ECD"/>
    <w:rsid w:val="00382826"/>
    <w:rsid w:val="00384397"/>
    <w:rsid w:val="003843CC"/>
    <w:rsid w:val="00391127"/>
    <w:rsid w:val="00391A67"/>
    <w:rsid w:val="003928D6"/>
    <w:rsid w:val="003973B2"/>
    <w:rsid w:val="0039782B"/>
    <w:rsid w:val="003A127B"/>
    <w:rsid w:val="003A1A9C"/>
    <w:rsid w:val="003A46DF"/>
    <w:rsid w:val="003A49CA"/>
    <w:rsid w:val="003A54A6"/>
    <w:rsid w:val="003B1167"/>
    <w:rsid w:val="003B2374"/>
    <w:rsid w:val="003B27F8"/>
    <w:rsid w:val="003B5B83"/>
    <w:rsid w:val="003B5D24"/>
    <w:rsid w:val="003C034D"/>
    <w:rsid w:val="003C1333"/>
    <w:rsid w:val="003C2721"/>
    <w:rsid w:val="003C3011"/>
    <w:rsid w:val="003C34AA"/>
    <w:rsid w:val="003C4665"/>
    <w:rsid w:val="003C58CD"/>
    <w:rsid w:val="003C5C32"/>
    <w:rsid w:val="003D4ED3"/>
    <w:rsid w:val="003E1AA8"/>
    <w:rsid w:val="003E24E2"/>
    <w:rsid w:val="003E65AD"/>
    <w:rsid w:val="003E65AE"/>
    <w:rsid w:val="003F46FE"/>
    <w:rsid w:val="00402F7E"/>
    <w:rsid w:val="00404045"/>
    <w:rsid w:val="004077D2"/>
    <w:rsid w:val="00412F0C"/>
    <w:rsid w:val="00417478"/>
    <w:rsid w:val="00420693"/>
    <w:rsid w:val="00421E98"/>
    <w:rsid w:val="00422095"/>
    <w:rsid w:val="00424CB8"/>
    <w:rsid w:val="00432A40"/>
    <w:rsid w:val="00433212"/>
    <w:rsid w:val="00434547"/>
    <w:rsid w:val="00434855"/>
    <w:rsid w:val="00437536"/>
    <w:rsid w:val="00447A69"/>
    <w:rsid w:val="00454F82"/>
    <w:rsid w:val="00461170"/>
    <w:rsid w:val="00462902"/>
    <w:rsid w:val="004652FF"/>
    <w:rsid w:val="0046683F"/>
    <w:rsid w:val="00472466"/>
    <w:rsid w:val="00472E39"/>
    <w:rsid w:val="0047345B"/>
    <w:rsid w:val="0047585B"/>
    <w:rsid w:val="00476E33"/>
    <w:rsid w:val="00481119"/>
    <w:rsid w:val="004818A2"/>
    <w:rsid w:val="00481DB6"/>
    <w:rsid w:val="00491814"/>
    <w:rsid w:val="004939A6"/>
    <w:rsid w:val="00493B51"/>
    <w:rsid w:val="00493C46"/>
    <w:rsid w:val="004978A3"/>
    <w:rsid w:val="004A3557"/>
    <w:rsid w:val="004A5E0B"/>
    <w:rsid w:val="004B3874"/>
    <w:rsid w:val="004B4317"/>
    <w:rsid w:val="004B4BC4"/>
    <w:rsid w:val="004B5068"/>
    <w:rsid w:val="004B6305"/>
    <w:rsid w:val="004B6828"/>
    <w:rsid w:val="004C0E97"/>
    <w:rsid w:val="004C1025"/>
    <w:rsid w:val="004C1BA6"/>
    <w:rsid w:val="004C57BA"/>
    <w:rsid w:val="004C7EA8"/>
    <w:rsid w:val="004D115F"/>
    <w:rsid w:val="004D34F1"/>
    <w:rsid w:val="004D5768"/>
    <w:rsid w:val="004E029C"/>
    <w:rsid w:val="004F04D1"/>
    <w:rsid w:val="004F6960"/>
    <w:rsid w:val="00505986"/>
    <w:rsid w:val="005136AF"/>
    <w:rsid w:val="00515838"/>
    <w:rsid w:val="00516228"/>
    <w:rsid w:val="00520EC5"/>
    <w:rsid w:val="00523812"/>
    <w:rsid w:val="0052417C"/>
    <w:rsid w:val="005250D6"/>
    <w:rsid w:val="00525545"/>
    <w:rsid w:val="0052595F"/>
    <w:rsid w:val="005309C7"/>
    <w:rsid w:val="00530F11"/>
    <w:rsid w:val="00532EB0"/>
    <w:rsid w:val="00534626"/>
    <w:rsid w:val="00541C11"/>
    <w:rsid w:val="00542A44"/>
    <w:rsid w:val="005434FE"/>
    <w:rsid w:val="00545A6D"/>
    <w:rsid w:val="00550BD5"/>
    <w:rsid w:val="00557938"/>
    <w:rsid w:val="00557AE4"/>
    <w:rsid w:val="005606C2"/>
    <w:rsid w:val="00565733"/>
    <w:rsid w:val="005703EE"/>
    <w:rsid w:val="00570CF8"/>
    <w:rsid w:val="005726DD"/>
    <w:rsid w:val="005754C0"/>
    <w:rsid w:val="00582CE5"/>
    <w:rsid w:val="005844A8"/>
    <w:rsid w:val="005853B7"/>
    <w:rsid w:val="0058583E"/>
    <w:rsid w:val="00586E23"/>
    <w:rsid w:val="005904AB"/>
    <w:rsid w:val="005906DF"/>
    <w:rsid w:val="005929D3"/>
    <w:rsid w:val="005934C3"/>
    <w:rsid w:val="00596A31"/>
    <w:rsid w:val="00596B6F"/>
    <w:rsid w:val="005970D2"/>
    <w:rsid w:val="005A03E7"/>
    <w:rsid w:val="005A0981"/>
    <w:rsid w:val="005B1CB2"/>
    <w:rsid w:val="005B305D"/>
    <w:rsid w:val="005B55EC"/>
    <w:rsid w:val="005B683F"/>
    <w:rsid w:val="005B7BFA"/>
    <w:rsid w:val="005C0901"/>
    <w:rsid w:val="005C1ABF"/>
    <w:rsid w:val="005C643C"/>
    <w:rsid w:val="005C728C"/>
    <w:rsid w:val="005D3983"/>
    <w:rsid w:val="005D75EE"/>
    <w:rsid w:val="005E06F6"/>
    <w:rsid w:val="005E121D"/>
    <w:rsid w:val="005E3979"/>
    <w:rsid w:val="005F0C8A"/>
    <w:rsid w:val="005F2025"/>
    <w:rsid w:val="005F501D"/>
    <w:rsid w:val="005F66E2"/>
    <w:rsid w:val="0060301B"/>
    <w:rsid w:val="00603737"/>
    <w:rsid w:val="006044B3"/>
    <w:rsid w:val="00607CE0"/>
    <w:rsid w:val="0061164C"/>
    <w:rsid w:val="00612116"/>
    <w:rsid w:val="0061719E"/>
    <w:rsid w:val="00617E2C"/>
    <w:rsid w:val="006201FA"/>
    <w:rsid w:val="0062054F"/>
    <w:rsid w:val="006216C8"/>
    <w:rsid w:val="006239B0"/>
    <w:rsid w:val="00623E31"/>
    <w:rsid w:val="006269D2"/>
    <w:rsid w:val="00626E6C"/>
    <w:rsid w:val="0062772C"/>
    <w:rsid w:val="00630AB9"/>
    <w:rsid w:val="00632091"/>
    <w:rsid w:val="00637BDB"/>
    <w:rsid w:val="006402B7"/>
    <w:rsid w:val="00647418"/>
    <w:rsid w:val="00651281"/>
    <w:rsid w:val="00653AF8"/>
    <w:rsid w:val="00654A5C"/>
    <w:rsid w:val="006566A1"/>
    <w:rsid w:val="006610FD"/>
    <w:rsid w:val="00661C0E"/>
    <w:rsid w:val="00661FA6"/>
    <w:rsid w:val="0066620A"/>
    <w:rsid w:val="00666D21"/>
    <w:rsid w:val="00673147"/>
    <w:rsid w:val="006744F6"/>
    <w:rsid w:val="0067567C"/>
    <w:rsid w:val="00676587"/>
    <w:rsid w:val="006857F8"/>
    <w:rsid w:val="00691391"/>
    <w:rsid w:val="00692F59"/>
    <w:rsid w:val="006935D1"/>
    <w:rsid w:val="006A155E"/>
    <w:rsid w:val="006A186B"/>
    <w:rsid w:val="006A1FE5"/>
    <w:rsid w:val="006A4617"/>
    <w:rsid w:val="006A71F0"/>
    <w:rsid w:val="006A7C5E"/>
    <w:rsid w:val="006B0A60"/>
    <w:rsid w:val="006B1277"/>
    <w:rsid w:val="006B13AA"/>
    <w:rsid w:val="006B19E5"/>
    <w:rsid w:val="006B280E"/>
    <w:rsid w:val="006B2BE7"/>
    <w:rsid w:val="006C026F"/>
    <w:rsid w:val="006C23AD"/>
    <w:rsid w:val="006C301E"/>
    <w:rsid w:val="006C3087"/>
    <w:rsid w:val="006C41D7"/>
    <w:rsid w:val="006C5107"/>
    <w:rsid w:val="006D14AD"/>
    <w:rsid w:val="006D2D95"/>
    <w:rsid w:val="006D3041"/>
    <w:rsid w:val="006D461A"/>
    <w:rsid w:val="006D5A29"/>
    <w:rsid w:val="006D67F7"/>
    <w:rsid w:val="006D6DD0"/>
    <w:rsid w:val="006E04BD"/>
    <w:rsid w:val="006E36F6"/>
    <w:rsid w:val="006E6758"/>
    <w:rsid w:val="006E7A90"/>
    <w:rsid w:val="006E7AC2"/>
    <w:rsid w:val="006F0A9A"/>
    <w:rsid w:val="006F2A79"/>
    <w:rsid w:val="006F5541"/>
    <w:rsid w:val="0070029F"/>
    <w:rsid w:val="00700720"/>
    <w:rsid w:val="007008B7"/>
    <w:rsid w:val="00701EAE"/>
    <w:rsid w:val="00706389"/>
    <w:rsid w:val="007128EE"/>
    <w:rsid w:val="007139F0"/>
    <w:rsid w:val="00715838"/>
    <w:rsid w:val="0071672F"/>
    <w:rsid w:val="00720EFD"/>
    <w:rsid w:val="00723C5B"/>
    <w:rsid w:val="00730EA6"/>
    <w:rsid w:val="007317ED"/>
    <w:rsid w:val="007321A4"/>
    <w:rsid w:val="00736F8E"/>
    <w:rsid w:val="007417D2"/>
    <w:rsid w:val="00751657"/>
    <w:rsid w:val="007527F3"/>
    <w:rsid w:val="00753652"/>
    <w:rsid w:val="00756579"/>
    <w:rsid w:val="0075671A"/>
    <w:rsid w:val="00762831"/>
    <w:rsid w:val="00764C7B"/>
    <w:rsid w:val="00764EC0"/>
    <w:rsid w:val="00770A43"/>
    <w:rsid w:val="00770B1F"/>
    <w:rsid w:val="00770E5D"/>
    <w:rsid w:val="0077206D"/>
    <w:rsid w:val="0077411E"/>
    <w:rsid w:val="00774843"/>
    <w:rsid w:val="00774FD7"/>
    <w:rsid w:val="007754E5"/>
    <w:rsid w:val="00781824"/>
    <w:rsid w:val="00784632"/>
    <w:rsid w:val="00786471"/>
    <w:rsid w:val="007876FD"/>
    <w:rsid w:val="00792851"/>
    <w:rsid w:val="00792B78"/>
    <w:rsid w:val="007A04E6"/>
    <w:rsid w:val="007A0749"/>
    <w:rsid w:val="007A47B6"/>
    <w:rsid w:val="007A5BC0"/>
    <w:rsid w:val="007A6810"/>
    <w:rsid w:val="007A6A1E"/>
    <w:rsid w:val="007A7312"/>
    <w:rsid w:val="007B2E12"/>
    <w:rsid w:val="007B3AA0"/>
    <w:rsid w:val="007C1FFF"/>
    <w:rsid w:val="007C5BA7"/>
    <w:rsid w:val="007C747D"/>
    <w:rsid w:val="007D6065"/>
    <w:rsid w:val="007D7321"/>
    <w:rsid w:val="007E3895"/>
    <w:rsid w:val="007F099C"/>
    <w:rsid w:val="007F0D13"/>
    <w:rsid w:val="007F42BF"/>
    <w:rsid w:val="007F4F94"/>
    <w:rsid w:val="007F69F7"/>
    <w:rsid w:val="00800BF8"/>
    <w:rsid w:val="008036E9"/>
    <w:rsid w:val="00804B08"/>
    <w:rsid w:val="00805512"/>
    <w:rsid w:val="0080610F"/>
    <w:rsid w:val="008069D6"/>
    <w:rsid w:val="0081442A"/>
    <w:rsid w:val="00814867"/>
    <w:rsid w:val="008150F9"/>
    <w:rsid w:val="00820A7A"/>
    <w:rsid w:val="00830F84"/>
    <w:rsid w:val="008317CD"/>
    <w:rsid w:val="008327EB"/>
    <w:rsid w:val="00833159"/>
    <w:rsid w:val="00833172"/>
    <w:rsid w:val="00833CF3"/>
    <w:rsid w:val="00840863"/>
    <w:rsid w:val="00840BC3"/>
    <w:rsid w:val="00844BA8"/>
    <w:rsid w:val="00845C20"/>
    <w:rsid w:val="00847389"/>
    <w:rsid w:val="0085297B"/>
    <w:rsid w:val="00852FB5"/>
    <w:rsid w:val="008532D3"/>
    <w:rsid w:val="00853872"/>
    <w:rsid w:val="0086152D"/>
    <w:rsid w:val="00861B64"/>
    <w:rsid w:val="00864D66"/>
    <w:rsid w:val="00866B18"/>
    <w:rsid w:val="008766E2"/>
    <w:rsid w:val="00876E56"/>
    <w:rsid w:val="0088030D"/>
    <w:rsid w:val="0088255A"/>
    <w:rsid w:val="008827F0"/>
    <w:rsid w:val="00883851"/>
    <w:rsid w:val="00883F77"/>
    <w:rsid w:val="008856E4"/>
    <w:rsid w:val="0088574C"/>
    <w:rsid w:val="00895DED"/>
    <w:rsid w:val="0089685C"/>
    <w:rsid w:val="00897330"/>
    <w:rsid w:val="008A153E"/>
    <w:rsid w:val="008A2033"/>
    <w:rsid w:val="008A234F"/>
    <w:rsid w:val="008A5A88"/>
    <w:rsid w:val="008B4370"/>
    <w:rsid w:val="008B553D"/>
    <w:rsid w:val="008B61FE"/>
    <w:rsid w:val="008B62A3"/>
    <w:rsid w:val="008B6B75"/>
    <w:rsid w:val="008B7835"/>
    <w:rsid w:val="008C248B"/>
    <w:rsid w:val="008C2A37"/>
    <w:rsid w:val="008C304E"/>
    <w:rsid w:val="008C5474"/>
    <w:rsid w:val="008C6AA5"/>
    <w:rsid w:val="008C754D"/>
    <w:rsid w:val="008D0869"/>
    <w:rsid w:val="008D685B"/>
    <w:rsid w:val="008D6C27"/>
    <w:rsid w:val="008E0EC8"/>
    <w:rsid w:val="008E3276"/>
    <w:rsid w:val="008E37AD"/>
    <w:rsid w:val="008F5932"/>
    <w:rsid w:val="008F5B5A"/>
    <w:rsid w:val="008F6CB8"/>
    <w:rsid w:val="00901DF2"/>
    <w:rsid w:val="00903394"/>
    <w:rsid w:val="00903D3B"/>
    <w:rsid w:val="00904374"/>
    <w:rsid w:val="009050D7"/>
    <w:rsid w:val="00905CB0"/>
    <w:rsid w:val="009060B5"/>
    <w:rsid w:val="00912019"/>
    <w:rsid w:val="00913AB6"/>
    <w:rsid w:val="009158C9"/>
    <w:rsid w:val="009160B3"/>
    <w:rsid w:val="00916902"/>
    <w:rsid w:val="00916BE7"/>
    <w:rsid w:val="00920251"/>
    <w:rsid w:val="00922FD9"/>
    <w:rsid w:val="00923F88"/>
    <w:rsid w:val="0092408D"/>
    <w:rsid w:val="00924869"/>
    <w:rsid w:val="00927B18"/>
    <w:rsid w:val="00927CEB"/>
    <w:rsid w:val="00931CEA"/>
    <w:rsid w:val="00932C11"/>
    <w:rsid w:val="0093549A"/>
    <w:rsid w:val="00940D6D"/>
    <w:rsid w:val="00946E21"/>
    <w:rsid w:val="00947477"/>
    <w:rsid w:val="00950C4B"/>
    <w:rsid w:val="009545EE"/>
    <w:rsid w:val="00955D66"/>
    <w:rsid w:val="00956E32"/>
    <w:rsid w:val="0096035A"/>
    <w:rsid w:val="0096153F"/>
    <w:rsid w:val="00967753"/>
    <w:rsid w:val="009703E7"/>
    <w:rsid w:val="00970707"/>
    <w:rsid w:val="0097434A"/>
    <w:rsid w:val="00976E29"/>
    <w:rsid w:val="009807D6"/>
    <w:rsid w:val="00985D9E"/>
    <w:rsid w:val="00991CD1"/>
    <w:rsid w:val="00993686"/>
    <w:rsid w:val="00996D62"/>
    <w:rsid w:val="009A3CC0"/>
    <w:rsid w:val="009A6399"/>
    <w:rsid w:val="009B3129"/>
    <w:rsid w:val="009C07F2"/>
    <w:rsid w:val="009C2918"/>
    <w:rsid w:val="009C4A74"/>
    <w:rsid w:val="009C68CF"/>
    <w:rsid w:val="009C719C"/>
    <w:rsid w:val="009C75B0"/>
    <w:rsid w:val="009D1DAB"/>
    <w:rsid w:val="009D34C4"/>
    <w:rsid w:val="009E016C"/>
    <w:rsid w:val="009E1970"/>
    <w:rsid w:val="009F1C80"/>
    <w:rsid w:val="009F6DB6"/>
    <w:rsid w:val="00A004F6"/>
    <w:rsid w:val="00A0199E"/>
    <w:rsid w:val="00A02EA4"/>
    <w:rsid w:val="00A02FF4"/>
    <w:rsid w:val="00A05069"/>
    <w:rsid w:val="00A116A9"/>
    <w:rsid w:val="00A11CE6"/>
    <w:rsid w:val="00A129C6"/>
    <w:rsid w:val="00A138C3"/>
    <w:rsid w:val="00A17F46"/>
    <w:rsid w:val="00A21297"/>
    <w:rsid w:val="00A22702"/>
    <w:rsid w:val="00A254D1"/>
    <w:rsid w:val="00A26D6A"/>
    <w:rsid w:val="00A30B54"/>
    <w:rsid w:val="00A32461"/>
    <w:rsid w:val="00A34FCB"/>
    <w:rsid w:val="00A42079"/>
    <w:rsid w:val="00A421E9"/>
    <w:rsid w:val="00A422AF"/>
    <w:rsid w:val="00A43227"/>
    <w:rsid w:val="00A44FBE"/>
    <w:rsid w:val="00A46B4C"/>
    <w:rsid w:val="00A517DD"/>
    <w:rsid w:val="00A53122"/>
    <w:rsid w:val="00A563AA"/>
    <w:rsid w:val="00A60E98"/>
    <w:rsid w:val="00A61D9E"/>
    <w:rsid w:val="00A6320B"/>
    <w:rsid w:val="00A640F8"/>
    <w:rsid w:val="00A65608"/>
    <w:rsid w:val="00A676FC"/>
    <w:rsid w:val="00A67753"/>
    <w:rsid w:val="00A6794D"/>
    <w:rsid w:val="00A7326E"/>
    <w:rsid w:val="00A73400"/>
    <w:rsid w:val="00A75E8D"/>
    <w:rsid w:val="00A7728F"/>
    <w:rsid w:val="00A77818"/>
    <w:rsid w:val="00A81A6D"/>
    <w:rsid w:val="00A849A7"/>
    <w:rsid w:val="00A85664"/>
    <w:rsid w:val="00A87691"/>
    <w:rsid w:val="00A929CB"/>
    <w:rsid w:val="00A936F6"/>
    <w:rsid w:val="00AA1A60"/>
    <w:rsid w:val="00AA364D"/>
    <w:rsid w:val="00AA443C"/>
    <w:rsid w:val="00AA50CC"/>
    <w:rsid w:val="00AA6BCC"/>
    <w:rsid w:val="00AA6DD3"/>
    <w:rsid w:val="00AA73CA"/>
    <w:rsid w:val="00AB1C75"/>
    <w:rsid w:val="00AB7B79"/>
    <w:rsid w:val="00AC4117"/>
    <w:rsid w:val="00AC50CA"/>
    <w:rsid w:val="00AC7170"/>
    <w:rsid w:val="00AD008E"/>
    <w:rsid w:val="00AD20D6"/>
    <w:rsid w:val="00AD2CC7"/>
    <w:rsid w:val="00AD5566"/>
    <w:rsid w:val="00AD6509"/>
    <w:rsid w:val="00AE1984"/>
    <w:rsid w:val="00AE256E"/>
    <w:rsid w:val="00AE2840"/>
    <w:rsid w:val="00AE5146"/>
    <w:rsid w:val="00AF11E1"/>
    <w:rsid w:val="00AF19C1"/>
    <w:rsid w:val="00AF2DB7"/>
    <w:rsid w:val="00AF42C2"/>
    <w:rsid w:val="00AF62A4"/>
    <w:rsid w:val="00AF6859"/>
    <w:rsid w:val="00AF76D3"/>
    <w:rsid w:val="00B012C1"/>
    <w:rsid w:val="00B06D64"/>
    <w:rsid w:val="00B12971"/>
    <w:rsid w:val="00B13A18"/>
    <w:rsid w:val="00B221E1"/>
    <w:rsid w:val="00B223B6"/>
    <w:rsid w:val="00B27063"/>
    <w:rsid w:val="00B354B7"/>
    <w:rsid w:val="00B36463"/>
    <w:rsid w:val="00B37E6D"/>
    <w:rsid w:val="00B4089A"/>
    <w:rsid w:val="00B44184"/>
    <w:rsid w:val="00B44CF1"/>
    <w:rsid w:val="00B44E11"/>
    <w:rsid w:val="00B453CE"/>
    <w:rsid w:val="00B45D4B"/>
    <w:rsid w:val="00B4739F"/>
    <w:rsid w:val="00B51079"/>
    <w:rsid w:val="00B51824"/>
    <w:rsid w:val="00B52A03"/>
    <w:rsid w:val="00B54775"/>
    <w:rsid w:val="00B5500A"/>
    <w:rsid w:val="00B56864"/>
    <w:rsid w:val="00B56CB0"/>
    <w:rsid w:val="00B6092A"/>
    <w:rsid w:val="00B60D00"/>
    <w:rsid w:val="00B61DD8"/>
    <w:rsid w:val="00B66559"/>
    <w:rsid w:val="00B72C3C"/>
    <w:rsid w:val="00B73062"/>
    <w:rsid w:val="00B73619"/>
    <w:rsid w:val="00B7441D"/>
    <w:rsid w:val="00B752B7"/>
    <w:rsid w:val="00B75E0D"/>
    <w:rsid w:val="00B81AD8"/>
    <w:rsid w:val="00B82B5E"/>
    <w:rsid w:val="00B82E49"/>
    <w:rsid w:val="00B9018D"/>
    <w:rsid w:val="00B94765"/>
    <w:rsid w:val="00B94D2A"/>
    <w:rsid w:val="00B94E5A"/>
    <w:rsid w:val="00B97473"/>
    <w:rsid w:val="00B97911"/>
    <w:rsid w:val="00BA5CFB"/>
    <w:rsid w:val="00BA6332"/>
    <w:rsid w:val="00BA641F"/>
    <w:rsid w:val="00BA6993"/>
    <w:rsid w:val="00BB24BF"/>
    <w:rsid w:val="00BB449F"/>
    <w:rsid w:val="00BB4706"/>
    <w:rsid w:val="00BB6882"/>
    <w:rsid w:val="00BC1FE3"/>
    <w:rsid w:val="00BC262B"/>
    <w:rsid w:val="00BC26E3"/>
    <w:rsid w:val="00BC7D86"/>
    <w:rsid w:val="00BD10CC"/>
    <w:rsid w:val="00BD2C2B"/>
    <w:rsid w:val="00BD36C5"/>
    <w:rsid w:val="00BD5498"/>
    <w:rsid w:val="00BD5967"/>
    <w:rsid w:val="00BD6616"/>
    <w:rsid w:val="00BE35EA"/>
    <w:rsid w:val="00BE53B8"/>
    <w:rsid w:val="00BE5CA3"/>
    <w:rsid w:val="00BE7FAA"/>
    <w:rsid w:val="00BF248D"/>
    <w:rsid w:val="00BF5B5B"/>
    <w:rsid w:val="00BF716A"/>
    <w:rsid w:val="00C01EFB"/>
    <w:rsid w:val="00C16B20"/>
    <w:rsid w:val="00C176E9"/>
    <w:rsid w:val="00C17A52"/>
    <w:rsid w:val="00C203DD"/>
    <w:rsid w:val="00C23825"/>
    <w:rsid w:val="00C2393A"/>
    <w:rsid w:val="00C30438"/>
    <w:rsid w:val="00C3667C"/>
    <w:rsid w:val="00C406BE"/>
    <w:rsid w:val="00C51343"/>
    <w:rsid w:val="00C519B4"/>
    <w:rsid w:val="00C53C51"/>
    <w:rsid w:val="00C53DA4"/>
    <w:rsid w:val="00C5429C"/>
    <w:rsid w:val="00C5582B"/>
    <w:rsid w:val="00C55CC1"/>
    <w:rsid w:val="00C66E97"/>
    <w:rsid w:val="00C71576"/>
    <w:rsid w:val="00C7357B"/>
    <w:rsid w:val="00C76047"/>
    <w:rsid w:val="00C807D2"/>
    <w:rsid w:val="00C862D2"/>
    <w:rsid w:val="00C87731"/>
    <w:rsid w:val="00C90DCF"/>
    <w:rsid w:val="00C96C7D"/>
    <w:rsid w:val="00CA1F9E"/>
    <w:rsid w:val="00CA28E3"/>
    <w:rsid w:val="00CA4132"/>
    <w:rsid w:val="00CA5A25"/>
    <w:rsid w:val="00CA62B2"/>
    <w:rsid w:val="00CA6E8B"/>
    <w:rsid w:val="00CB00A6"/>
    <w:rsid w:val="00CB1638"/>
    <w:rsid w:val="00CC005D"/>
    <w:rsid w:val="00CC0480"/>
    <w:rsid w:val="00CC2313"/>
    <w:rsid w:val="00CC2E7F"/>
    <w:rsid w:val="00CC414C"/>
    <w:rsid w:val="00CC57F2"/>
    <w:rsid w:val="00CC5EEE"/>
    <w:rsid w:val="00CC618B"/>
    <w:rsid w:val="00CC66C4"/>
    <w:rsid w:val="00CD1AA8"/>
    <w:rsid w:val="00CD2EC9"/>
    <w:rsid w:val="00CD6413"/>
    <w:rsid w:val="00CD6DCA"/>
    <w:rsid w:val="00CE026D"/>
    <w:rsid w:val="00CE04E8"/>
    <w:rsid w:val="00CE0EA4"/>
    <w:rsid w:val="00CE2C93"/>
    <w:rsid w:val="00CE31C1"/>
    <w:rsid w:val="00CE6FCA"/>
    <w:rsid w:val="00CF131D"/>
    <w:rsid w:val="00CF1370"/>
    <w:rsid w:val="00CF6D0E"/>
    <w:rsid w:val="00D0166C"/>
    <w:rsid w:val="00D017C0"/>
    <w:rsid w:val="00D040F0"/>
    <w:rsid w:val="00D064D6"/>
    <w:rsid w:val="00D12980"/>
    <w:rsid w:val="00D205E7"/>
    <w:rsid w:val="00D21271"/>
    <w:rsid w:val="00D25216"/>
    <w:rsid w:val="00D2670A"/>
    <w:rsid w:val="00D271AD"/>
    <w:rsid w:val="00D33DE5"/>
    <w:rsid w:val="00D34275"/>
    <w:rsid w:val="00D41DBF"/>
    <w:rsid w:val="00D41E2A"/>
    <w:rsid w:val="00D42AF2"/>
    <w:rsid w:val="00D47ABC"/>
    <w:rsid w:val="00D50537"/>
    <w:rsid w:val="00D51F13"/>
    <w:rsid w:val="00D51FC5"/>
    <w:rsid w:val="00D63966"/>
    <w:rsid w:val="00D71D62"/>
    <w:rsid w:val="00D754C5"/>
    <w:rsid w:val="00D856D3"/>
    <w:rsid w:val="00D8642C"/>
    <w:rsid w:val="00D934DE"/>
    <w:rsid w:val="00D9378E"/>
    <w:rsid w:val="00DA06F5"/>
    <w:rsid w:val="00DA415F"/>
    <w:rsid w:val="00DA4979"/>
    <w:rsid w:val="00DA5CF6"/>
    <w:rsid w:val="00DB12B3"/>
    <w:rsid w:val="00DB45F8"/>
    <w:rsid w:val="00DB4767"/>
    <w:rsid w:val="00DB498B"/>
    <w:rsid w:val="00DB53D1"/>
    <w:rsid w:val="00DB6C38"/>
    <w:rsid w:val="00DB7178"/>
    <w:rsid w:val="00DC0D70"/>
    <w:rsid w:val="00DC1021"/>
    <w:rsid w:val="00DC1372"/>
    <w:rsid w:val="00DC2794"/>
    <w:rsid w:val="00DD0A7B"/>
    <w:rsid w:val="00DD3F8C"/>
    <w:rsid w:val="00DD75BF"/>
    <w:rsid w:val="00DE1726"/>
    <w:rsid w:val="00DE2FE4"/>
    <w:rsid w:val="00DE4637"/>
    <w:rsid w:val="00DF085B"/>
    <w:rsid w:val="00DF1947"/>
    <w:rsid w:val="00DF1CC2"/>
    <w:rsid w:val="00DF4D39"/>
    <w:rsid w:val="00E05D6C"/>
    <w:rsid w:val="00E100EC"/>
    <w:rsid w:val="00E166C7"/>
    <w:rsid w:val="00E21B62"/>
    <w:rsid w:val="00E22689"/>
    <w:rsid w:val="00E23E4B"/>
    <w:rsid w:val="00E23FE7"/>
    <w:rsid w:val="00E26DB0"/>
    <w:rsid w:val="00E37993"/>
    <w:rsid w:val="00E42CF4"/>
    <w:rsid w:val="00E43D56"/>
    <w:rsid w:val="00E44ED3"/>
    <w:rsid w:val="00E54660"/>
    <w:rsid w:val="00E552BF"/>
    <w:rsid w:val="00E562C8"/>
    <w:rsid w:val="00E5737F"/>
    <w:rsid w:val="00E579CB"/>
    <w:rsid w:val="00E61090"/>
    <w:rsid w:val="00E62A99"/>
    <w:rsid w:val="00E63532"/>
    <w:rsid w:val="00E63A32"/>
    <w:rsid w:val="00E63A87"/>
    <w:rsid w:val="00E64004"/>
    <w:rsid w:val="00E712BC"/>
    <w:rsid w:val="00E724E2"/>
    <w:rsid w:val="00E75F50"/>
    <w:rsid w:val="00E76468"/>
    <w:rsid w:val="00E81E27"/>
    <w:rsid w:val="00E82B64"/>
    <w:rsid w:val="00E82BDA"/>
    <w:rsid w:val="00E839D0"/>
    <w:rsid w:val="00E8701C"/>
    <w:rsid w:val="00E8776B"/>
    <w:rsid w:val="00E87E66"/>
    <w:rsid w:val="00E90C1B"/>
    <w:rsid w:val="00E95C13"/>
    <w:rsid w:val="00EA0310"/>
    <w:rsid w:val="00EA651A"/>
    <w:rsid w:val="00EB1DE8"/>
    <w:rsid w:val="00EB6F6D"/>
    <w:rsid w:val="00EC180B"/>
    <w:rsid w:val="00EC5458"/>
    <w:rsid w:val="00EC57F2"/>
    <w:rsid w:val="00EC77FA"/>
    <w:rsid w:val="00ED3E65"/>
    <w:rsid w:val="00ED4224"/>
    <w:rsid w:val="00EE4FB5"/>
    <w:rsid w:val="00EF5229"/>
    <w:rsid w:val="00EF6266"/>
    <w:rsid w:val="00EF6C8F"/>
    <w:rsid w:val="00EF6CC7"/>
    <w:rsid w:val="00F00325"/>
    <w:rsid w:val="00F01783"/>
    <w:rsid w:val="00F04084"/>
    <w:rsid w:val="00F10B12"/>
    <w:rsid w:val="00F16324"/>
    <w:rsid w:val="00F1682C"/>
    <w:rsid w:val="00F23EA3"/>
    <w:rsid w:val="00F35ADB"/>
    <w:rsid w:val="00F35CF2"/>
    <w:rsid w:val="00F43D24"/>
    <w:rsid w:val="00F4427D"/>
    <w:rsid w:val="00F4621D"/>
    <w:rsid w:val="00F55D25"/>
    <w:rsid w:val="00F61E1E"/>
    <w:rsid w:val="00F63767"/>
    <w:rsid w:val="00F639F8"/>
    <w:rsid w:val="00F71546"/>
    <w:rsid w:val="00F76405"/>
    <w:rsid w:val="00F852F8"/>
    <w:rsid w:val="00F92A45"/>
    <w:rsid w:val="00F95A4E"/>
    <w:rsid w:val="00F95B8C"/>
    <w:rsid w:val="00F967A7"/>
    <w:rsid w:val="00FA15FF"/>
    <w:rsid w:val="00FA52C7"/>
    <w:rsid w:val="00FA5352"/>
    <w:rsid w:val="00FA5EBC"/>
    <w:rsid w:val="00FB18ED"/>
    <w:rsid w:val="00FB1BCC"/>
    <w:rsid w:val="00FB6973"/>
    <w:rsid w:val="00FC0937"/>
    <w:rsid w:val="00FC1DEA"/>
    <w:rsid w:val="00FC365F"/>
    <w:rsid w:val="00FC47F2"/>
    <w:rsid w:val="00FC602C"/>
    <w:rsid w:val="00FD5233"/>
    <w:rsid w:val="00FD666D"/>
    <w:rsid w:val="00FE0144"/>
    <w:rsid w:val="00FE15EA"/>
    <w:rsid w:val="00FE197A"/>
    <w:rsid w:val="00FE27CE"/>
    <w:rsid w:val="00FE4094"/>
    <w:rsid w:val="00FE459B"/>
    <w:rsid w:val="00FF093E"/>
    <w:rsid w:val="00FF3D89"/>
    <w:rsid w:val="00FF5888"/>
    <w:rsid w:val="00FF68C5"/>
    <w:rsid w:val="2EA1EBA4"/>
    <w:rsid w:val="52AE60A5"/>
    <w:rsid w:val="7354D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58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A7"/>
  </w:style>
  <w:style w:type="paragraph" w:styleId="Heading1">
    <w:name w:val="heading 1"/>
    <w:basedOn w:val="Normal"/>
    <w:next w:val="Normal"/>
    <w:link w:val="Heading1Char"/>
    <w:uiPriority w:val="9"/>
    <w:qFormat/>
    <w:rsid w:val="0063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0A4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F76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C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0A4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AF76D3"/>
    <w:rPr>
      <w:rFonts w:asciiTheme="majorHAnsi" w:eastAsiaTheme="majorEastAsia" w:hAnsiTheme="majorHAnsi" w:cstheme="majorBidi"/>
      <w:b/>
      <w:bCs/>
      <w:i/>
      <w:iCs/>
      <w:color w:val="4F81BD" w:themeColor="accent1"/>
    </w:rPr>
  </w:style>
  <w:style w:type="paragraph" w:styleId="NoSpacing">
    <w:name w:val="No Spacing"/>
    <w:uiPriority w:val="1"/>
    <w:qFormat/>
    <w:rsid w:val="006A1FE5"/>
    <w:pPr>
      <w:spacing w:after="0" w:line="240" w:lineRule="auto"/>
    </w:pPr>
  </w:style>
  <w:style w:type="table" w:styleId="TableGrid">
    <w:name w:val="Table Grid"/>
    <w:basedOn w:val="TableNormal"/>
    <w:uiPriority w:val="59"/>
    <w:rsid w:val="00C8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02"/>
    <w:rPr>
      <w:rFonts w:ascii="Tahoma" w:hAnsi="Tahoma" w:cs="Tahoma"/>
      <w:sz w:val="16"/>
      <w:szCs w:val="16"/>
    </w:rPr>
  </w:style>
  <w:style w:type="paragraph" w:styleId="ListParagraph">
    <w:name w:val="List Paragraph"/>
    <w:basedOn w:val="Normal"/>
    <w:uiPriority w:val="34"/>
    <w:qFormat/>
    <w:rsid w:val="002D5209"/>
    <w:pPr>
      <w:ind w:left="720"/>
      <w:contextualSpacing/>
    </w:pPr>
  </w:style>
  <w:style w:type="paragraph" w:styleId="Header">
    <w:name w:val="header"/>
    <w:basedOn w:val="Normal"/>
    <w:link w:val="HeaderChar"/>
    <w:uiPriority w:val="99"/>
    <w:unhideWhenUsed/>
    <w:rsid w:val="00F9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A7"/>
  </w:style>
  <w:style w:type="paragraph" w:styleId="Footer">
    <w:name w:val="footer"/>
    <w:basedOn w:val="Normal"/>
    <w:link w:val="FooterChar"/>
    <w:uiPriority w:val="99"/>
    <w:unhideWhenUsed/>
    <w:rsid w:val="00F9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A7"/>
  </w:style>
  <w:style w:type="paragraph" w:customStyle="1" w:styleId="Components">
    <w:name w:val="Components"/>
    <w:basedOn w:val="Normal"/>
    <w:rsid w:val="00AF76D3"/>
    <w:pPr>
      <w:spacing w:before="120" w:after="120" w:line="160" w:lineRule="atLeast"/>
      <w:ind w:left="2160" w:hanging="1080"/>
    </w:pPr>
    <w:rPr>
      <w:rFonts w:ascii="Courier New" w:eastAsia="Times New Roman" w:hAnsi="Courier New" w:cs="Times New Roman"/>
      <w:kern w:val="14"/>
      <w:sz w:val="16"/>
      <w:szCs w:val="20"/>
    </w:rPr>
  </w:style>
  <w:style w:type="character" w:styleId="Hyperlink">
    <w:name w:val="Hyperlink"/>
    <w:basedOn w:val="DefaultParagraphFont"/>
    <w:uiPriority w:val="99"/>
    <w:unhideWhenUsed/>
    <w:rsid w:val="00764EC0"/>
    <w:rPr>
      <w:color w:val="0000FF" w:themeColor="hyperlink"/>
      <w:u w:val="single"/>
    </w:rPr>
  </w:style>
  <w:style w:type="paragraph" w:customStyle="1" w:styleId="Default">
    <w:name w:val="Default"/>
    <w:rsid w:val="0031005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Heading2"/>
    <w:link w:val="Style1Char"/>
    <w:qFormat/>
    <w:rsid w:val="000A5F9B"/>
    <w:rPr>
      <w:color w:val="auto"/>
      <w:sz w:val="40"/>
      <w:szCs w:val="40"/>
    </w:rPr>
  </w:style>
  <w:style w:type="character" w:customStyle="1" w:styleId="Style1Char">
    <w:name w:val="Style1 Char"/>
    <w:basedOn w:val="Heading2Char"/>
    <w:link w:val="Style1"/>
    <w:rsid w:val="000A5F9B"/>
    <w:rPr>
      <w:rFonts w:asciiTheme="majorHAnsi" w:eastAsiaTheme="majorEastAsia" w:hAnsiTheme="majorHAnsi" w:cstheme="majorBidi"/>
      <w:b/>
      <w:bCs/>
      <w:color w:val="4F81BD" w:themeColor="accent1"/>
      <w:sz w:val="40"/>
      <w:szCs w:val="40"/>
    </w:rPr>
  </w:style>
  <w:style w:type="paragraph" w:customStyle="1" w:styleId="Style2">
    <w:name w:val="Style2"/>
    <w:basedOn w:val="Heading3"/>
    <w:link w:val="Style2Char"/>
    <w:qFormat/>
    <w:rsid w:val="000A5F9B"/>
    <w:rPr>
      <w:rFonts w:asciiTheme="majorHAnsi" w:hAnsiTheme="majorHAnsi"/>
      <w:sz w:val="32"/>
      <w:szCs w:val="32"/>
    </w:rPr>
  </w:style>
  <w:style w:type="character" w:customStyle="1" w:styleId="Style2Char">
    <w:name w:val="Style2 Char"/>
    <w:basedOn w:val="Heading3Char"/>
    <w:link w:val="Style2"/>
    <w:rsid w:val="000A5F9B"/>
    <w:rPr>
      <w:rFonts w:asciiTheme="majorHAnsi" w:eastAsia="Times New Roman" w:hAnsiTheme="majorHAnsi" w:cs="Arial"/>
      <w:b/>
      <w:bCs/>
      <w:sz w:val="32"/>
      <w:szCs w:val="32"/>
    </w:rPr>
  </w:style>
  <w:style w:type="paragraph" w:customStyle="1" w:styleId="Style3">
    <w:name w:val="Style3"/>
    <w:basedOn w:val="Normal"/>
    <w:link w:val="Style3Char"/>
    <w:qFormat/>
    <w:rsid w:val="000A5F9B"/>
    <w:rPr>
      <w:rFonts w:asciiTheme="majorHAnsi" w:hAnsiTheme="majorHAnsi" w:cs="Times New Roman"/>
      <w:b/>
      <w:bCs/>
      <w:i/>
      <w:iCs/>
      <w:sz w:val="32"/>
      <w:szCs w:val="32"/>
    </w:rPr>
  </w:style>
  <w:style w:type="character" w:customStyle="1" w:styleId="Style3Char">
    <w:name w:val="Style3 Char"/>
    <w:basedOn w:val="DefaultParagraphFont"/>
    <w:link w:val="Style3"/>
    <w:rsid w:val="000A5F9B"/>
    <w:rPr>
      <w:rFonts w:asciiTheme="majorHAnsi" w:hAnsiTheme="majorHAnsi" w:cs="Times New Roman"/>
      <w:b/>
      <w:bCs/>
      <w:i/>
      <w:iCs/>
      <w:sz w:val="32"/>
      <w:szCs w:val="32"/>
    </w:rPr>
  </w:style>
  <w:style w:type="paragraph" w:styleId="TOCHeading">
    <w:name w:val="TOC Heading"/>
    <w:basedOn w:val="Heading1"/>
    <w:next w:val="Normal"/>
    <w:uiPriority w:val="39"/>
    <w:unhideWhenUsed/>
    <w:qFormat/>
    <w:rsid w:val="00F43D24"/>
    <w:pPr>
      <w:outlineLvl w:val="9"/>
    </w:pPr>
    <w:rPr>
      <w:lang w:eastAsia="ja-JP"/>
    </w:rPr>
  </w:style>
  <w:style w:type="paragraph" w:styleId="TOC2">
    <w:name w:val="toc 2"/>
    <w:basedOn w:val="Normal"/>
    <w:next w:val="Normal"/>
    <w:autoRedefine/>
    <w:uiPriority w:val="39"/>
    <w:unhideWhenUsed/>
    <w:qFormat/>
    <w:rsid w:val="00F43D24"/>
    <w:pPr>
      <w:spacing w:after="100"/>
      <w:ind w:left="220"/>
    </w:pPr>
    <w:rPr>
      <w:rFonts w:eastAsiaTheme="minorEastAsia"/>
      <w:lang w:eastAsia="ja-JP"/>
    </w:rPr>
  </w:style>
  <w:style w:type="paragraph" w:styleId="TOC1">
    <w:name w:val="toc 1"/>
    <w:basedOn w:val="Normal"/>
    <w:next w:val="Normal"/>
    <w:autoRedefine/>
    <w:uiPriority w:val="39"/>
    <w:unhideWhenUsed/>
    <w:qFormat/>
    <w:rsid w:val="00F43D24"/>
    <w:pPr>
      <w:spacing w:after="100"/>
    </w:pPr>
    <w:rPr>
      <w:rFonts w:eastAsiaTheme="minorEastAsia"/>
      <w:lang w:eastAsia="ja-JP"/>
    </w:rPr>
  </w:style>
  <w:style w:type="paragraph" w:styleId="TOC3">
    <w:name w:val="toc 3"/>
    <w:basedOn w:val="Normal"/>
    <w:next w:val="Normal"/>
    <w:autoRedefine/>
    <w:uiPriority w:val="39"/>
    <w:unhideWhenUsed/>
    <w:qFormat/>
    <w:rsid w:val="00F43D24"/>
    <w:pPr>
      <w:spacing w:after="100"/>
      <w:ind w:left="440"/>
    </w:pPr>
    <w:rPr>
      <w:rFonts w:eastAsiaTheme="minorEastAsia"/>
      <w:lang w:eastAsia="ja-JP"/>
    </w:rPr>
  </w:style>
  <w:style w:type="paragraph" w:customStyle="1" w:styleId="Style4">
    <w:name w:val="Style4"/>
    <w:basedOn w:val="Normal"/>
    <w:link w:val="Style4Char"/>
    <w:qFormat/>
    <w:rsid w:val="0080610F"/>
    <w:rPr>
      <w:rFonts w:asciiTheme="majorHAnsi" w:hAnsiTheme="majorHAnsi" w:cs="Times New Roman"/>
      <w:b/>
      <w:bCs/>
      <w:i/>
      <w:iCs/>
      <w:sz w:val="32"/>
      <w:szCs w:val="32"/>
    </w:rPr>
  </w:style>
  <w:style w:type="character" w:customStyle="1" w:styleId="Style4Char">
    <w:name w:val="Style4 Char"/>
    <w:basedOn w:val="DefaultParagraphFont"/>
    <w:link w:val="Style4"/>
    <w:rsid w:val="0080610F"/>
    <w:rPr>
      <w:rFonts w:asciiTheme="majorHAnsi" w:hAnsiTheme="majorHAnsi" w:cs="Times New Roman"/>
      <w:b/>
      <w:bCs/>
      <w:i/>
      <w:iCs/>
      <w:sz w:val="32"/>
      <w:szCs w:val="32"/>
    </w:rPr>
  </w:style>
  <w:style w:type="paragraph" w:customStyle="1" w:styleId="Style5">
    <w:name w:val="Style5"/>
    <w:basedOn w:val="Normal"/>
    <w:link w:val="Style5Char"/>
    <w:qFormat/>
    <w:rsid w:val="0080610F"/>
    <w:rPr>
      <w:rFonts w:asciiTheme="majorHAnsi" w:hAnsiTheme="majorHAnsi" w:cs="Times New Roman"/>
      <w:b/>
      <w:bCs/>
      <w:i/>
      <w:iCs/>
      <w:sz w:val="32"/>
      <w:szCs w:val="32"/>
    </w:rPr>
  </w:style>
  <w:style w:type="character" w:customStyle="1" w:styleId="Style5Char">
    <w:name w:val="Style5 Char"/>
    <w:basedOn w:val="DefaultParagraphFont"/>
    <w:link w:val="Style5"/>
    <w:rsid w:val="0080610F"/>
    <w:rPr>
      <w:rFonts w:asciiTheme="majorHAnsi" w:hAnsiTheme="majorHAnsi" w:cs="Times New Roman"/>
      <w:b/>
      <w:bCs/>
      <w:i/>
      <w:iCs/>
      <w:sz w:val="32"/>
      <w:szCs w:val="32"/>
    </w:rPr>
  </w:style>
  <w:style w:type="paragraph" w:styleId="TOC4">
    <w:name w:val="toc 4"/>
    <w:basedOn w:val="Normal"/>
    <w:next w:val="Normal"/>
    <w:autoRedefine/>
    <w:uiPriority w:val="39"/>
    <w:unhideWhenUsed/>
    <w:rsid w:val="000A22B4"/>
    <w:pPr>
      <w:spacing w:after="100"/>
      <w:ind w:left="660"/>
    </w:pPr>
    <w:rPr>
      <w:rFonts w:eastAsiaTheme="minorEastAsia"/>
    </w:rPr>
  </w:style>
  <w:style w:type="paragraph" w:styleId="TOC5">
    <w:name w:val="toc 5"/>
    <w:basedOn w:val="Normal"/>
    <w:next w:val="Normal"/>
    <w:autoRedefine/>
    <w:uiPriority w:val="39"/>
    <w:unhideWhenUsed/>
    <w:rsid w:val="000A22B4"/>
    <w:pPr>
      <w:spacing w:after="100"/>
      <w:ind w:left="880"/>
    </w:pPr>
    <w:rPr>
      <w:rFonts w:eastAsiaTheme="minorEastAsia"/>
    </w:rPr>
  </w:style>
  <w:style w:type="paragraph" w:styleId="TOC6">
    <w:name w:val="toc 6"/>
    <w:basedOn w:val="Normal"/>
    <w:next w:val="Normal"/>
    <w:autoRedefine/>
    <w:uiPriority w:val="39"/>
    <w:unhideWhenUsed/>
    <w:rsid w:val="000A22B4"/>
    <w:pPr>
      <w:spacing w:after="100"/>
      <w:ind w:left="1100"/>
    </w:pPr>
    <w:rPr>
      <w:rFonts w:eastAsiaTheme="minorEastAsia"/>
    </w:rPr>
  </w:style>
  <w:style w:type="paragraph" w:styleId="TOC7">
    <w:name w:val="toc 7"/>
    <w:basedOn w:val="Normal"/>
    <w:next w:val="Normal"/>
    <w:autoRedefine/>
    <w:uiPriority w:val="39"/>
    <w:unhideWhenUsed/>
    <w:rsid w:val="000A22B4"/>
    <w:pPr>
      <w:spacing w:after="100"/>
      <w:ind w:left="1320"/>
    </w:pPr>
    <w:rPr>
      <w:rFonts w:eastAsiaTheme="minorEastAsia"/>
    </w:rPr>
  </w:style>
  <w:style w:type="paragraph" w:styleId="TOC8">
    <w:name w:val="toc 8"/>
    <w:basedOn w:val="Normal"/>
    <w:next w:val="Normal"/>
    <w:autoRedefine/>
    <w:uiPriority w:val="39"/>
    <w:unhideWhenUsed/>
    <w:rsid w:val="000A22B4"/>
    <w:pPr>
      <w:spacing w:after="100"/>
      <w:ind w:left="1540"/>
    </w:pPr>
    <w:rPr>
      <w:rFonts w:eastAsiaTheme="minorEastAsia"/>
    </w:rPr>
  </w:style>
  <w:style w:type="paragraph" w:styleId="TOC9">
    <w:name w:val="toc 9"/>
    <w:basedOn w:val="Normal"/>
    <w:next w:val="Normal"/>
    <w:autoRedefine/>
    <w:uiPriority w:val="39"/>
    <w:unhideWhenUsed/>
    <w:rsid w:val="000A22B4"/>
    <w:pPr>
      <w:spacing w:after="100"/>
      <w:ind w:left="1760"/>
    </w:pPr>
    <w:rPr>
      <w:rFonts w:eastAsiaTheme="minorEastAsia"/>
    </w:rPr>
  </w:style>
  <w:style w:type="character" w:styleId="CommentReference">
    <w:name w:val="annotation reference"/>
    <w:basedOn w:val="DefaultParagraphFont"/>
    <w:uiPriority w:val="99"/>
    <w:semiHidden/>
    <w:unhideWhenUsed/>
    <w:rsid w:val="00CC57F2"/>
    <w:rPr>
      <w:sz w:val="16"/>
      <w:szCs w:val="16"/>
    </w:rPr>
  </w:style>
  <w:style w:type="paragraph" w:styleId="CommentText">
    <w:name w:val="annotation text"/>
    <w:basedOn w:val="Normal"/>
    <w:link w:val="CommentTextChar"/>
    <w:uiPriority w:val="99"/>
    <w:unhideWhenUsed/>
    <w:rsid w:val="00CC57F2"/>
    <w:pPr>
      <w:spacing w:line="240" w:lineRule="auto"/>
    </w:pPr>
    <w:rPr>
      <w:sz w:val="20"/>
      <w:szCs w:val="20"/>
    </w:rPr>
  </w:style>
  <w:style w:type="character" w:customStyle="1" w:styleId="CommentTextChar">
    <w:name w:val="Comment Text Char"/>
    <w:basedOn w:val="DefaultParagraphFont"/>
    <w:link w:val="CommentText"/>
    <w:uiPriority w:val="99"/>
    <w:rsid w:val="00CC57F2"/>
    <w:rPr>
      <w:sz w:val="20"/>
      <w:szCs w:val="20"/>
    </w:rPr>
  </w:style>
  <w:style w:type="paragraph" w:styleId="CommentSubject">
    <w:name w:val="annotation subject"/>
    <w:basedOn w:val="CommentText"/>
    <w:next w:val="CommentText"/>
    <w:link w:val="CommentSubjectChar"/>
    <w:uiPriority w:val="99"/>
    <w:semiHidden/>
    <w:unhideWhenUsed/>
    <w:rsid w:val="003577AB"/>
    <w:rPr>
      <w:b/>
      <w:bCs/>
    </w:rPr>
  </w:style>
  <w:style w:type="character" w:customStyle="1" w:styleId="CommentSubjectChar">
    <w:name w:val="Comment Subject Char"/>
    <w:basedOn w:val="CommentTextChar"/>
    <w:link w:val="CommentSubject"/>
    <w:uiPriority w:val="99"/>
    <w:semiHidden/>
    <w:rsid w:val="003577AB"/>
    <w:rPr>
      <w:b/>
      <w:bCs/>
      <w:sz w:val="20"/>
      <w:szCs w:val="20"/>
    </w:rPr>
  </w:style>
  <w:style w:type="paragraph" w:styleId="Revision">
    <w:name w:val="Revision"/>
    <w:hidden/>
    <w:uiPriority w:val="99"/>
    <w:semiHidden/>
    <w:rsid w:val="0088574C"/>
    <w:pPr>
      <w:spacing w:after="0" w:line="240" w:lineRule="auto"/>
    </w:pPr>
  </w:style>
  <w:style w:type="paragraph" w:styleId="NormalWeb">
    <w:name w:val="Normal (Web)"/>
    <w:basedOn w:val="Normal"/>
    <w:uiPriority w:val="99"/>
    <w:semiHidden/>
    <w:unhideWhenUsed/>
    <w:rsid w:val="00876E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46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7A7"/>
  </w:style>
  <w:style w:type="paragraph" w:styleId="Heading1">
    <w:name w:val="heading 1"/>
    <w:basedOn w:val="Normal"/>
    <w:next w:val="Normal"/>
    <w:link w:val="Heading1Char"/>
    <w:uiPriority w:val="9"/>
    <w:qFormat/>
    <w:rsid w:val="0063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0A43"/>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AF76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A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1C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0A43"/>
    <w:rPr>
      <w:rFonts w:ascii="Arial" w:eastAsia="Times New Roman" w:hAnsi="Arial" w:cs="Arial"/>
      <w:b/>
      <w:bCs/>
      <w:sz w:val="26"/>
      <w:szCs w:val="26"/>
    </w:rPr>
  </w:style>
  <w:style w:type="character" w:customStyle="1" w:styleId="Heading4Char">
    <w:name w:val="Heading 4 Char"/>
    <w:basedOn w:val="DefaultParagraphFont"/>
    <w:link w:val="Heading4"/>
    <w:uiPriority w:val="9"/>
    <w:semiHidden/>
    <w:rsid w:val="00AF76D3"/>
    <w:rPr>
      <w:rFonts w:asciiTheme="majorHAnsi" w:eastAsiaTheme="majorEastAsia" w:hAnsiTheme="majorHAnsi" w:cstheme="majorBidi"/>
      <w:b/>
      <w:bCs/>
      <w:i/>
      <w:iCs/>
      <w:color w:val="4F81BD" w:themeColor="accent1"/>
    </w:rPr>
  </w:style>
  <w:style w:type="paragraph" w:styleId="NoSpacing">
    <w:name w:val="No Spacing"/>
    <w:uiPriority w:val="1"/>
    <w:qFormat/>
    <w:rsid w:val="006A1FE5"/>
    <w:pPr>
      <w:spacing w:after="0" w:line="240" w:lineRule="auto"/>
    </w:pPr>
  </w:style>
  <w:style w:type="table" w:styleId="TableGrid">
    <w:name w:val="Table Grid"/>
    <w:basedOn w:val="TableNormal"/>
    <w:uiPriority w:val="59"/>
    <w:rsid w:val="00C8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902"/>
    <w:rPr>
      <w:rFonts w:ascii="Tahoma" w:hAnsi="Tahoma" w:cs="Tahoma"/>
      <w:sz w:val="16"/>
      <w:szCs w:val="16"/>
    </w:rPr>
  </w:style>
  <w:style w:type="paragraph" w:styleId="ListParagraph">
    <w:name w:val="List Paragraph"/>
    <w:basedOn w:val="Normal"/>
    <w:uiPriority w:val="34"/>
    <w:qFormat/>
    <w:rsid w:val="002D5209"/>
    <w:pPr>
      <w:ind w:left="720"/>
      <w:contextualSpacing/>
    </w:pPr>
  </w:style>
  <w:style w:type="paragraph" w:styleId="Header">
    <w:name w:val="header"/>
    <w:basedOn w:val="Normal"/>
    <w:link w:val="HeaderChar"/>
    <w:uiPriority w:val="99"/>
    <w:unhideWhenUsed/>
    <w:rsid w:val="00F9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7A7"/>
  </w:style>
  <w:style w:type="paragraph" w:styleId="Footer">
    <w:name w:val="footer"/>
    <w:basedOn w:val="Normal"/>
    <w:link w:val="FooterChar"/>
    <w:uiPriority w:val="99"/>
    <w:unhideWhenUsed/>
    <w:rsid w:val="00F9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7A7"/>
  </w:style>
  <w:style w:type="paragraph" w:customStyle="1" w:styleId="Components">
    <w:name w:val="Components"/>
    <w:basedOn w:val="Normal"/>
    <w:rsid w:val="00AF76D3"/>
    <w:pPr>
      <w:spacing w:before="120" w:after="120" w:line="160" w:lineRule="atLeast"/>
      <w:ind w:left="2160" w:hanging="1080"/>
    </w:pPr>
    <w:rPr>
      <w:rFonts w:ascii="Courier New" w:eastAsia="Times New Roman" w:hAnsi="Courier New" w:cs="Times New Roman"/>
      <w:kern w:val="14"/>
      <w:sz w:val="16"/>
      <w:szCs w:val="20"/>
    </w:rPr>
  </w:style>
  <w:style w:type="character" w:styleId="Hyperlink">
    <w:name w:val="Hyperlink"/>
    <w:basedOn w:val="DefaultParagraphFont"/>
    <w:uiPriority w:val="99"/>
    <w:unhideWhenUsed/>
    <w:rsid w:val="00764EC0"/>
    <w:rPr>
      <w:color w:val="0000FF" w:themeColor="hyperlink"/>
      <w:u w:val="single"/>
    </w:rPr>
  </w:style>
  <w:style w:type="paragraph" w:customStyle="1" w:styleId="Default">
    <w:name w:val="Default"/>
    <w:rsid w:val="0031005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1">
    <w:name w:val="Style1"/>
    <w:basedOn w:val="Heading2"/>
    <w:link w:val="Style1Char"/>
    <w:qFormat/>
    <w:rsid w:val="000A5F9B"/>
    <w:rPr>
      <w:color w:val="auto"/>
      <w:sz w:val="40"/>
      <w:szCs w:val="40"/>
    </w:rPr>
  </w:style>
  <w:style w:type="character" w:customStyle="1" w:styleId="Style1Char">
    <w:name w:val="Style1 Char"/>
    <w:basedOn w:val="Heading2Char"/>
    <w:link w:val="Style1"/>
    <w:rsid w:val="000A5F9B"/>
    <w:rPr>
      <w:rFonts w:asciiTheme="majorHAnsi" w:eastAsiaTheme="majorEastAsia" w:hAnsiTheme="majorHAnsi" w:cstheme="majorBidi"/>
      <w:b/>
      <w:bCs/>
      <w:color w:val="4F81BD" w:themeColor="accent1"/>
      <w:sz w:val="40"/>
      <w:szCs w:val="40"/>
    </w:rPr>
  </w:style>
  <w:style w:type="paragraph" w:customStyle="1" w:styleId="Style2">
    <w:name w:val="Style2"/>
    <w:basedOn w:val="Heading3"/>
    <w:link w:val="Style2Char"/>
    <w:qFormat/>
    <w:rsid w:val="000A5F9B"/>
    <w:rPr>
      <w:rFonts w:asciiTheme="majorHAnsi" w:hAnsiTheme="majorHAnsi"/>
      <w:sz w:val="32"/>
      <w:szCs w:val="32"/>
    </w:rPr>
  </w:style>
  <w:style w:type="character" w:customStyle="1" w:styleId="Style2Char">
    <w:name w:val="Style2 Char"/>
    <w:basedOn w:val="Heading3Char"/>
    <w:link w:val="Style2"/>
    <w:rsid w:val="000A5F9B"/>
    <w:rPr>
      <w:rFonts w:asciiTheme="majorHAnsi" w:eastAsia="Times New Roman" w:hAnsiTheme="majorHAnsi" w:cs="Arial"/>
      <w:b/>
      <w:bCs/>
      <w:sz w:val="32"/>
      <w:szCs w:val="32"/>
    </w:rPr>
  </w:style>
  <w:style w:type="paragraph" w:customStyle="1" w:styleId="Style3">
    <w:name w:val="Style3"/>
    <w:basedOn w:val="Normal"/>
    <w:link w:val="Style3Char"/>
    <w:qFormat/>
    <w:rsid w:val="000A5F9B"/>
    <w:rPr>
      <w:rFonts w:asciiTheme="majorHAnsi" w:hAnsiTheme="majorHAnsi" w:cs="Times New Roman"/>
      <w:b/>
      <w:bCs/>
      <w:i/>
      <w:iCs/>
      <w:sz w:val="32"/>
      <w:szCs w:val="32"/>
    </w:rPr>
  </w:style>
  <w:style w:type="character" w:customStyle="1" w:styleId="Style3Char">
    <w:name w:val="Style3 Char"/>
    <w:basedOn w:val="DefaultParagraphFont"/>
    <w:link w:val="Style3"/>
    <w:rsid w:val="000A5F9B"/>
    <w:rPr>
      <w:rFonts w:asciiTheme="majorHAnsi" w:hAnsiTheme="majorHAnsi" w:cs="Times New Roman"/>
      <w:b/>
      <w:bCs/>
      <w:i/>
      <w:iCs/>
      <w:sz w:val="32"/>
      <w:szCs w:val="32"/>
    </w:rPr>
  </w:style>
  <w:style w:type="paragraph" w:styleId="TOCHeading">
    <w:name w:val="TOC Heading"/>
    <w:basedOn w:val="Heading1"/>
    <w:next w:val="Normal"/>
    <w:uiPriority w:val="39"/>
    <w:unhideWhenUsed/>
    <w:qFormat/>
    <w:rsid w:val="00F43D24"/>
    <w:pPr>
      <w:outlineLvl w:val="9"/>
    </w:pPr>
    <w:rPr>
      <w:lang w:eastAsia="ja-JP"/>
    </w:rPr>
  </w:style>
  <w:style w:type="paragraph" w:styleId="TOC2">
    <w:name w:val="toc 2"/>
    <w:basedOn w:val="Normal"/>
    <w:next w:val="Normal"/>
    <w:autoRedefine/>
    <w:uiPriority w:val="39"/>
    <w:unhideWhenUsed/>
    <w:qFormat/>
    <w:rsid w:val="00F43D24"/>
    <w:pPr>
      <w:spacing w:after="100"/>
      <w:ind w:left="220"/>
    </w:pPr>
    <w:rPr>
      <w:rFonts w:eastAsiaTheme="minorEastAsia"/>
      <w:lang w:eastAsia="ja-JP"/>
    </w:rPr>
  </w:style>
  <w:style w:type="paragraph" w:styleId="TOC1">
    <w:name w:val="toc 1"/>
    <w:basedOn w:val="Normal"/>
    <w:next w:val="Normal"/>
    <w:autoRedefine/>
    <w:uiPriority w:val="39"/>
    <w:unhideWhenUsed/>
    <w:qFormat/>
    <w:rsid w:val="00F43D24"/>
    <w:pPr>
      <w:spacing w:after="100"/>
    </w:pPr>
    <w:rPr>
      <w:rFonts w:eastAsiaTheme="minorEastAsia"/>
      <w:lang w:eastAsia="ja-JP"/>
    </w:rPr>
  </w:style>
  <w:style w:type="paragraph" w:styleId="TOC3">
    <w:name w:val="toc 3"/>
    <w:basedOn w:val="Normal"/>
    <w:next w:val="Normal"/>
    <w:autoRedefine/>
    <w:uiPriority w:val="39"/>
    <w:unhideWhenUsed/>
    <w:qFormat/>
    <w:rsid w:val="00F43D24"/>
    <w:pPr>
      <w:spacing w:after="100"/>
      <w:ind w:left="440"/>
    </w:pPr>
    <w:rPr>
      <w:rFonts w:eastAsiaTheme="minorEastAsia"/>
      <w:lang w:eastAsia="ja-JP"/>
    </w:rPr>
  </w:style>
  <w:style w:type="paragraph" w:customStyle="1" w:styleId="Style4">
    <w:name w:val="Style4"/>
    <w:basedOn w:val="Normal"/>
    <w:link w:val="Style4Char"/>
    <w:qFormat/>
    <w:rsid w:val="0080610F"/>
    <w:rPr>
      <w:rFonts w:asciiTheme="majorHAnsi" w:hAnsiTheme="majorHAnsi" w:cs="Times New Roman"/>
      <w:b/>
      <w:bCs/>
      <w:i/>
      <w:iCs/>
      <w:sz w:val="32"/>
      <w:szCs w:val="32"/>
    </w:rPr>
  </w:style>
  <w:style w:type="character" w:customStyle="1" w:styleId="Style4Char">
    <w:name w:val="Style4 Char"/>
    <w:basedOn w:val="DefaultParagraphFont"/>
    <w:link w:val="Style4"/>
    <w:rsid w:val="0080610F"/>
    <w:rPr>
      <w:rFonts w:asciiTheme="majorHAnsi" w:hAnsiTheme="majorHAnsi" w:cs="Times New Roman"/>
      <w:b/>
      <w:bCs/>
      <w:i/>
      <w:iCs/>
      <w:sz w:val="32"/>
      <w:szCs w:val="32"/>
    </w:rPr>
  </w:style>
  <w:style w:type="paragraph" w:customStyle="1" w:styleId="Style5">
    <w:name w:val="Style5"/>
    <w:basedOn w:val="Normal"/>
    <w:link w:val="Style5Char"/>
    <w:qFormat/>
    <w:rsid w:val="0080610F"/>
    <w:rPr>
      <w:rFonts w:asciiTheme="majorHAnsi" w:hAnsiTheme="majorHAnsi" w:cs="Times New Roman"/>
      <w:b/>
      <w:bCs/>
      <w:i/>
      <w:iCs/>
      <w:sz w:val="32"/>
      <w:szCs w:val="32"/>
    </w:rPr>
  </w:style>
  <w:style w:type="character" w:customStyle="1" w:styleId="Style5Char">
    <w:name w:val="Style5 Char"/>
    <w:basedOn w:val="DefaultParagraphFont"/>
    <w:link w:val="Style5"/>
    <w:rsid w:val="0080610F"/>
    <w:rPr>
      <w:rFonts w:asciiTheme="majorHAnsi" w:hAnsiTheme="majorHAnsi" w:cs="Times New Roman"/>
      <w:b/>
      <w:bCs/>
      <w:i/>
      <w:iCs/>
      <w:sz w:val="32"/>
      <w:szCs w:val="32"/>
    </w:rPr>
  </w:style>
  <w:style w:type="paragraph" w:styleId="TOC4">
    <w:name w:val="toc 4"/>
    <w:basedOn w:val="Normal"/>
    <w:next w:val="Normal"/>
    <w:autoRedefine/>
    <w:uiPriority w:val="39"/>
    <w:unhideWhenUsed/>
    <w:rsid w:val="000A22B4"/>
    <w:pPr>
      <w:spacing w:after="100"/>
      <w:ind w:left="660"/>
    </w:pPr>
    <w:rPr>
      <w:rFonts w:eastAsiaTheme="minorEastAsia"/>
    </w:rPr>
  </w:style>
  <w:style w:type="paragraph" w:styleId="TOC5">
    <w:name w:val="toc 5"/>
    <w:basedOn w:val="Normal"/>
    <w:next w:val="Normal"/>
    <w:autoRedefine/>
    <w:uiPriority w:val="39"/>
    <w:unhideWhenUsed/>
    <w:rsid w:val="000A22B4"/>
    <w:pPr>
      <w:spacing w:after="100"/>
      <w:ind w:left="880"/>
    </w:pPr>
    <w:rPr>
      <w:rFonts w:eastAsiaTheme="minorEastAsia"/>
    </w:rPr>
  </w:style>
  <w:style w:type="paragraph" w:styleId="TOC6">
    <w:name w:val="toc 6"/>
    <w:basedOn w:val="Normal"/>
    <w:next w:val="Normal"/>
    <w:autoRedefine/>
    <w:uiPriority w:val="39"/>
    <w:unhideWhenUsed/>
    <w:rsid w:val="000A22B4"/>
    <w:pPr>
      <w:spacing w:after="100"/>
      <w:ind w:left="1100"/>
    </w:pPr>
    <w:rPr>
      <w:rFonts w:eastAsiaTheme="minorEastAsia"/>
    </w:rPr>
  </w:style>
  <w:style w:type="paragraph" w:styleId="TOC7">
    <w:name w:val="toc 7"/>
    <w:basedOn w:val="Normal"/>
    <w:next w:val="Normal"/>
    <w:autoRedefine/>
    <w:uiPriority w:val="39"/>
    <w:unhideWhenUsed/>
    <w:rsid w:val="000A22B4"/>
    <w:pPr>
      <w:spacing w:after="100"/>
      <w:ind w:left="1320"/>
    </w:pPr>
    <w:rPr>
      <w:rFonts w:eastAsiaTheme="minorEastAsia"/>
    </w:rPr>
  </w:style>
  <w:style w:type="paragraph" w:styleId="TOC8">
    <w:name w:val="toc 8"/>
    <w:basedOn w:val="Normal"/>
    <w:next w:val="Normal"/>
    <w:autoRedefine/>
    <w:uiPriority w:val="39"/>
    <w:unhideWhenUsed/>
    <w:rsid w:val="000A22B4"/>
    <w:pPr>
      <w:spacing w:after="100"/>
      <w:ind w:left="1540"/>
    </w:pPr>
    <w:rPr>
      <w:rFonts w:eastAsiaTheme="minorEastAsia"/>
    </w:rPr>
  </w:style>
  <w:style w:type="paragraph" w:styleId="TOC9">
    <w:name w:val="toc 9"/>
    <w:basedOn w:val="Normal"/>
    <w:next w:val="Normal"/>
    <w:autoRedefine/>
    <w:uiPriority w:val="39"/>
    <w:unhideWhenUsed/>
    <w:rsid w:val="000A22B4"/>
    <w:pPr>
      <w:spacing w:after="100"/>
      <w:ind w:left="1760"/>
    </w:pPr>
    <w:rPr>
      <w:rFonts w:eastAsiaTheme="minorEastAsia"/>
    </w:rPr>
  </w:style>
  <w:style w:type="character" w:styleId="CommentReference">
    <w:name w:val="annotation reference"/>
    <w:basedOn w:val="DefaultParagraphFont"/>
    <w:uiPriority w:val="99"/>
    <w:semiHidden/>
    <w:unhideWhenUsed/>
    <w:rsid w:val="00CC57F2"/>
    <w:rPr>
      <w:sz w:val="16"/>
      <w:szCs w:val="16"/>
    </w:rPr>
  </w:style>
  <w:style w:type="paragraph" w:styleId="CommentText">
    <w:name w:val="annotation text"/>
    <w:basedOn w:val="Normal"/>
    <w:link w:val="CommentTextChar"/>
    <w:uiPriority w:val="99"/>
    <w:unhideWhenUsed/>
    <w:rsid w:val="00CC57F2"/>
    <w:pPr>
      <w:spacing w:line="240" w:lineRule="auto"/>
    </w:pPr>
    <w:rPr>
      <w:sz w:val="20"/>
      <w:szCs w:val="20"/>
    </w:rPr>
  </w:style>
  <w:style w:type="character" w:customStyle="1" w:styleId="CommentTextChar">
    <w:name w:val="Comment Text Char"/>
    <w:basedOn w:val="DefaultParagraphFont"/>
    <w:link w:val="CommentText"/>
    <w:uiPriority w:val="99"/>
    <w:rsid w:val="00CC57F2"/>
    <w:rPr>
      <w:sz w:val="20"/>
      <w:szCs w:val="20"/>
    </w:rPr>
  </w:style>
  <w:style w:type="paragraph" w:styleId="CommentSubject">
    <w:name w:val="annotation subject"/>
    <w:basedOn w:val="CommentText"/>
    <w:next w:val="CommentText"/>
    <w:link w:val="CommentSubjectChar"/>
    <w:uiPriority w:val="99"/>
    <w:semiHidden/>
    <w:unhideWhenUsed/>
    <w:rsid w:val="003577AB"/>
    <w:rPr>
      <w:b/>
      <w:bCs/>
    </w:rPr>
  </w:style>
  <w:style w:type="character" w:customStyle="1" w:styleId="CommentSubjectChar">
    <w:name w:val="Comment Subject Char"/>
    <w:basedOn w:val="CommentTextChar"/>
    <w:link w:val="CommentSubject"/>
    <w:uiPriority w:val="99"/>
    <w:semiHidden/>
    <w:rsid w:val="003577AB"/>
    <w:rPr>
      <w:b/>
      <w:bCs/>
      <w:sz w:val="20"/>
      <w:szCs w:val="20"/>
    </w:rPr>
  </w:style>
  <w:style w:type="paragraph" w:styleId="Revision">
    <w:name w:val="Revision"/>
    <w:hidden/>
    <w:uiPriority w:val="99"/>
    <w:semiHidden/>
    <w:rsid w:val="0088574C"/>
    <w:pPr>
      <w:spacing w:after="0" w:line="240" w:lineRule="auto"/>
    </w:pPr>
  </w:style>
  <w:style w:type="paragraph" w:styleId="NormalWeb">
    <w:name w:val="Normal (Web)"/>
    <w:basedOn w:val="Normal"/>
    <w:uiPriority w:val="99"/>
    <w:semiHidden/>
    <w:unhideWhenUsed/>
    <w:rsid w:val="00876E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C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C4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3470">
      <w:bodyDiv w:val="1"/>
      <w:marLeft w:val="0"/>
      <w:marRight w:val="0"/>
      <w:marTop w:val="0"/>
      <w:marBottom w:val="0"/>
      <w:divBdr>
        <w:top w:val="none" w:sz="0" w:space="0" w:color="auto"/>
        <w:left w:val="none" w:sz="0" w:space="0" w:color="auto"/>
        <w:bottom w:val="none" w:sz="0" w:space="0" w:color="auto"/>
        <w:right w:val="none" w:sz="0" w:space="0" w:color="auto"/>
      </w:divBdr>
    </w:div>
    <w:div w:id="204411369">
      <w:bodyDiv w:val="1"/>
      <w:marLeft w:val="0"/>
      <w:marRight w:val="0"/>
      <w:marTop w:val="0"/>
      <w:marBottom w:val="0"/>
      <w:divBdr>
        <w:top w:val="none" w:sz="0" w:space="0" w:color="auto"/>
        <w:left w:val="none" w:sz="0" w:space="0" w:color="auto"/>
        <w:bottom w:val="none" w:sz="0" w:space="0" w:color="auto"/>
        <w:right w:val="none" w:sz="0" w:space="0" w:color="auto"/>
      </w:divBdr>
    </w:div>
    <w:div w:id="204874089">
      <w:bodyDiv w:val="1"/>
      <w:marLeft w:val="0"/>
      <w:marRight w:val="0"/>
      <w:marTop w:val="0"/>
      <w:marBottom w:val="0"/>
      <w:divBdr>
        <w:top w:val="none" w:sz="0" w:space="0" w:color="auto"/>
        <w:left w:val="none" w:sz="0" w:space="0" w:color="auto"/>
        <w:bottom w:val="none" w:sz="0" w:space="0" w:color="auto"/>
        <w:right w:val="none" w:sz="0" w:space="0" w:color="auto"/>
      </w:divBdr>
    </w:div>
    <w:div w:id="318731266">
      <w:bodyDiv w:val="1"/>
      <w:marLeft w:val="0"/>
      <w:marRight w:val="0"/>
      <w:marTop w:val="0"/>
      <w:marBottom w:val="0"/>
      <w:divBdr>
        <w:top w:val="none" w:sz="0" w:space="0" w:color="auto"/>
        <w:left w:val="none" w:sz="0" w:space="0" w:color="auto"/>
        <w:bottom w:val="none" w:sz="0" w:space="0" w:color="auto"/>
        <w:right w:val="none" w:sz="0" w:space="0" w:color="auto"/>
      </w:divBdr>
    </w:div>
    <w:div w:id="362946506">
      <w:bodyDiv w:val="1"/>
      <w:marLeft w:val="0"/>
      <w:marRight w:val="0"/>
      <w:marTop w:val="0"/>
      <w:marBottom w:val="0"/>
      <w:divBdr>
        <w:top w:val="none" w:sz="0" w:space="0" w:color="auto"/>
        <w:left w:val="none" w:sz="0" w:space="0" w:color="auto"/>
        <w:bottom w:val="none" w:sz="0" w:space="0" w:color="auto"/>
        <w:right w:val="none" w:sz="0" w:space="0" w:color="auto"/>
      </w:divBdr>
    </w:div>
    <w:div w:id="401947178">
      <w:bodyDiv w:val="1"/>
      <w:marLeft w:val="0"/>
      <w:marRight w:val="0"/>
      <w:marTop w:val="0"/>
      <w:marBottom w:val="0"/>
      <w:divBdr>
        <w:top w:val="none" w:sz="0" w:space="0" w:color="auto"/>
        <w:left w:val="none" w:sz="0" w:space="0" w:color="auto"/>
        <w:bottom w:val="none" w:sz="0" w:space="0" w:color="auto"/>
        <w:right w:val="none" w:sz="0" w:space="0" w:color="auto"/>
      </w:divBdr>
    </w:div>
    <w:div w:id="426735353">
      <w:bodyDiv w:val="1"/>
      <w:marLeft w:val="0"/>
      <w:marRight w:val="0"/>
      <w:marTop w:val="0"/>
      <w:marBottom w:val="0"/>
      <w:divBdr>
        <w:top w:val="none" w:sz="0" w:space="0" w:color="auto"/>
        <w:left w:val="none" w:sz="0" w:space="0" w:color="auto"/>
        <w:bottom w:val="none" w:sz="0" w:space="0" w:color="auto"/>
        <w:right w:val="none" w:sz="0" w:space="0" w:color="auto"/>
      </w:divBdr>
    </w:div>
    <w:div w:id="460920452">
      <w:bodyDiv w:val="1"/>
      <w:marLeft w:val="0"/>
      <w:marRight w:val="0"/>
      <w:marTop w:val="0"/>
      <w:marBottom w:val="0"/>
      <w:divBdr>
        <w:top w:val="none" w:sz="0" w:space="0" w:color="auto"/>
        <w:left w:val="none" w:sz="0" w:space="0" w:color="auto"/>
        <w:bottom w:val="none" w:sz="0" w:space="0" w:color="auto"/>
        <w:right w:val="none" w:sz="0" w:space="0" w:color="auto"/>
      </w:divBdr>
    </w:div>
    <w:div w:id="517893913">
      <w:bodyDiv w:val="1"/>
      <w:marLeft w:val="0"/>
      <w:marRight w:val="0"/>
      <w:marTop w:val="0"/>
      <w:marBottom w:val="0"/>
      <w:divBdr>
        <w:top w:val="none" w:sz="0" w:space="0" w:color="auto"/>
        <w:left w:val="none" w:sz="0" w:space="0" w:color="auto"/>
        <w:bottom w:val="none" w:sz="0" w:space="0" w:color="auto"/>
        <w:right w:val="none" w:sz="0" w:space="0" w:color="auto"/>
      </w:divBdr>
    </w:div>
    <w:div w:id="594359903">
      <w:bodyDiv w:val="1"/>
      <w:marLeft w:val="0"/>
      <w:marRight w:val="0"/>
      <w:marTop w:val="0"/>
      <w:marBottom w:val="0"/>
      <w:divBdr>
        <w:top w:val="none" w:sz="0" w:space="0" w:color="auto"/>
        <w:left w:val="none" w:sz="0" w:space="0" w:color="auto"/>
        <w:bottom w:val="none" w:sz="0" w:space="0" w:color="auto"/>
        <w:right w:val="none" w:sz="0" w:space="0" w:color="auto"/>
      </w:divBdr>
    </w:div>
    <w:div w:id="596403195">
      <w:bodyDiv w:val="1"/>
      <w:marLeft w:val="0"/>
      <w:marRight w:val="0"/>
      <w:marTop w:val="0"/>
      <w:marBottom w:val="0"/>
      <w:divBdr>
        <w:top w:val="none" w:sz="0" w:space="0" w:color="auto"/>
        <w:left w:val="none" w:sz="0" w:space="0" w:color="auto"/>
        <w:bottom w:val="none" w:sz="0" w:space="0" w:color="auto"/>
        <w:right w:val="none" w:sz="0" w:space="0" w:color="auto"/>
      </w:divBdr>
    </w:div>
    <w:div w:id="629939283">
      <w:bodyDiv w:val="1"/>
      <w:marLeft w:val="0"/>
      <w:marRight w:val="0"/>
      <w:marTop w:val="0"/>
      <w:marBottom w:val="0"/>
      <w:divBdr>
        <w:top w:val="none" w:sz="0" w:space="0" w:color="auto"/>
        <w:left w:val="none" w:sz="0" w:space="0" w:color="auto"/>
        <w:bottom w:val="none" w:sz="0" w:space="0" w:color="auto"/>
        <w:right w:val="none" w:sz="0" w:space="0" w:color="auto"/>
      </w:divBdr>
      <w:divsChild>
        <w:div w:id="1247615194">
          <w:marLeft w:val="0"/>
          <w:marRight w:val="0"/>
          <w:marTop w:val="0"/>
          <w:marBottom w:val="0"/>
          <w:divBdr>
            <w:top w:val="none" w:sz="0" w:space="0" w:color="auto"/>
            <w:left w:val="none" w:sz="0" w:space="0" w:color="auto"/>
            <w:bottom w:val="none" w:sz="0" w:space="0" w:color="auto"/>
            <w:right w:val="none" w:sz="0" w:space="0" w:color="auto"/>
          </w:divBdr>
        </w:div>
        <w:div w:id="1615014324">
          <w:marLeft w:val="0"/>
          <w:marRight w:val="0"/>
          <w:marTop w:val="0"/>
          <w:marBottom w:val="0"/>
          <w:divBdr>
            <w:top w:val="none" w:sz="0" w:space="0" w:color="auto"/>
            <w:left w:val="none" w:sz="0" w:space="0" w:color="auto"/>
            <w:bottom w:val="none" w:sz="0" w:space="0" w:color="auto"/>
            <w:right w:val="none" w:sz="0" w:space="0" w:color="auto"/>
          </w:divBdr>
        </w:div>
        <w:div w:id="1937129983">
          <w:marLeft w:val="0"/>
          <w:marRight w:val="0"/>
          <w:marTop w:val="0"/>
          <w:marBottom w:val="0"/>
          <w:divBdr>
            <w:top w:val="none" w:sz="0" w:space="0" w:color="auto"/>
            <w:left w:val="none" w:sz="0" w:space="0" w:color="auto"/>
            <w:bottom w:val="none" w:sz="0" w:space="0" w:color="auto"/>
            <w:right w:val="none" w:sz="0" w:space="0" w:color="auto"/>
          </w:divBdr>
        </w:div>
        <w:div w:id="1714503129">
          <w:marLeft w:val="0"/>
          <w:marRight w:val="0"/>
          <w:marTop w:val="0"/>
          <w:marBottom w:val="0"/>
          <w:divBdr>
            <w:top w:val="none" w:sz="0" w:space="0" w:color="auto"/>
            <w:left w:val="none" w:sz="0" w:space="0" w:color="auto"/>
            <w:bottom w:val="none" w:sz="0" w:space="0" w:color="auto"/>
            <w:right w:val="none" w:sz="0" w:space="0" w:color="auto"/>
          </w:divBdr>
        </w:div>
      </w:divsChild>
    </w:div>
    <w:div w:id="655381401">
      <w:bodyDiv w:val="1"/>
      <w:marLeft w:val="0"/>
      <w:marRight w:val="0"/>
      <w:marTop w:val="0"/>
      <w:marBottom w:val="0"/>
      <w:divBdr>
        <w:top w:val="none" w:sz="0" w:space="0" w:color="auto"/>
        <w:left w:val="none" w:sz="0" w:space="0" w:color="auto"/>
        <w:bottom w:val="none" w:sz="0" w:space="0" w:color="auto"/>
        <w:right w:val="none" w:sz="0" w:space="0" w:color="auto"/>
      </w:divBdr>
    </w:div>
    <w:div w:id="657269771">
      <w:bodyDiv w:val="1"/>
      <w:marLeft w:val="0"/>
      <w:marRight w:val="0"/>
      <w:marTop w:val="0"/>
      <w:marBottom w:val="0"/>
      <w:divBdr>
        <w:top w:val="none" w:sz="0" w:space="0" w:color="auto"/>
        <w:left w:val="none" w:sz="0" w:space="0" w:color="auto"/>
        <w:bottom w:val="none" w:sz="0" w:space="0" w:color="auto"/>
        <w:right w:val="none" w:sz="0" w:space="0" w:color="auto"/>
      </w:divBdr>
    </w:div>
    <w:div w:id="703092868">
      <w:bodyDiv w:val="1"/>
      <w:marLeft w:val="0"/>
      <w:marRight w:val="0"/>
      <w:marTop w:val="0"/>
      <w:marBottom w:val="0"/>
      <w:divBdr>
        <w:top w:val="none" w:sz="0" w:space="0" w:color="auto"/>
        <w:left w:val="none" w:sz="0" w:space="0" w:color="auto"/>
        <w:bottom w:val="none" w:sz="0" w:space="0" w:color="auto"/>
        <w:right w:val="none" w:sz="0" w:space="0" w:color="auto"/>
      </w:divBdr>
    </w:div>
    <w:div w:id="779183689">
      <w:bodyDiv w:val="1"/>
      <w:marLeft w:val="0"/>
      <w:marRight w:val="0"/>
      <w:marTop w:val="0"/>
      <w:marBottom w:val="0"/>
      <w:divBdr>
        <w:top w:val="none" w:sz="0" w:space="0" w:color="auto"/>
        <w:left w:val="none" w:sz="0" w:space="0" w:color="auto"/>
        <w:bottom w:val="none" w:sz="0" w:space="0" w:color="auto"/>
        <w:right w:val="none" w:sz="0" w:space="0" w:color="auto"/>
      </w:divBdr>
    </w:div>
    <w:div w:id="808321589">
      <w:bodyDiv w:val="1"/>
      <w:marLeft w:val="0"/>
      <w:marRight w:val="0"/>
      <w:marTop w:val="0"/>
      <w:marBottom w:val="0"/>
      <w:divBdr>
        <w:top w:val="none" w:sz="0" w:space="0" w:color="auto"/>
        <w:left w:val="none" w:sz="0" w:space="0" w:color="auto"/>
        <w:bottom w:val="none" w:sz="0" w:space="0" w:color="auto"/>
        <w:right w:val="none" w:sz="0" w:space="0" w:color="auto"/>
      </w:divBdr>
    </w:div>
    <w:div w:id="917859663">
      <w:bodyDiv w:val="1"/>
      <w:marLeft w:val="0"/>
      <w:marRight w:val="0"/>
      <w:marTop w:val="0"/>
      <w:marBottom w:val="0"/>
      <w:divBdr>
        <w:top w:val="none" w:sz="0" w:space="0" w:color="auto"/>
        <w:left w:val="none" w:sz="0" w:space="0" w:color="auto"/>
        <w:bottom w:val="none" w:sz="0" w:space="0" w:color="auto"/>
        <w:right w:val="none" w:sz="0" w:space="0" w:color="auto"/>
      </w:divBdr>
    </w:div>
    <w:div w:id="964887941">
      <w:bodyDiv w:val="1"/>
      <w:marLeft w:val="0"/>
      <w:marRight w:val="0"/>
      <w:marTop w:val="0"/>
      <w:marBottom w:val="0"/>
      <w:divBdr>
        <w:top w:val="none" w:sz="0" w:space="0" w:color="auto"/>
        <w:left w:val="none" w:sz="0" w:space="0" w:color="auto"/>
        <w:bottom w:val="none" w:sz="0" w:space="0" w:color="auto"/>
        <w:right w:val="none" w:sz="0" w:space="0" w:color="auto"/>
      </w:divBdr>
    </w:div>
    <w:div w:id="1049065245">
      <w:bodyDiv w:val="1"/>
      <w:marLeft w:val="0"/>
      <w:marRight w:val="0"/>
      <w:marTop w:val="0"/>
      <w:marBottom w:val="0"/>
      <w:divBdr>
        <w:top w:val="none" w:sz="0" w:space="0" w:color="auto"/>
        <w:left w:val="none" w:sz="0" w:space="0" w:color="auto"/>
        <w:bottom w:val="none" w:sz="0" w:space="0" w:color="auto"/>
        <w:right w:val="none" w:sz="0" w:space="0" w:color="auto"/>
      </w:divBdr>
    </w:div>
    <w:div w:id="1112431378">
      <w:bodyDiv w:val="1"/>
      <w:marLeft w:val="0"/>
      <w:marRight w:val="0"/>
      <w:marTop w:val="0"/>
      <w:marBottom w:val="0"/>
      <w:divBdr>
        <w:top w:val="none" w:sz="0" w:space="0" w:color="auto"/>
        <w:left w:val="none" w:sz="0" w:space="0" w:color="auto"/>
        <w:bottom w:val="none" w:sz="0" w:space="0" w:color="auto"/>
        <w:right w:val="none" w:sz="0" w:space="0" w:color="auto"/>
      </w:divBdr>
    </w:div>
    <w:div w:id="1340692797">
      <w:bodyDiv w:val="1"/>
      <w:marLeft w:val="0"/>
      <w:marRight w:val="0"/>
      <w:marTop w:val="0"/>
      <w:marBottom w:val="0"/>
      <w:divBdr>
        <w:top w:val="none" w:sz="0" w:space="0" w:color="auto"/>
        <w:left w:val="none" w:sz="0" w:space="0" w:color="auto"/>
        <w:bottom w:val="none" w:sz="0" w:space="0" w:color="auto"/>
        <w:right w:val="none" w:sz="0" w:space="0" w:color="auto"/>
      </w:divBdr>
    </w:div>
    <w:div w:id="1431655272">
      <w:bodyDiv w:val="1"/>
      <w:marLeft w:val="0"/>
      <w:marRight w:val="0"/>
      <w:marTop w:val="0"/>
      <w:marBottom w:val="0"/>
      <w:divBdr>
        <w:top w:val="none" w:sz="0" w:space="0" w:color="auto"/>
        <w:left w:val="none" w:sz="0" w:space="0" w:color="auto"/>
        <w:bottom w:val="none" w:sz="0" w:space="0" w:color="auto"/>
        <w:right w:val="none" w:sz="0" w:space="0" w:color="auto"/>
      </w:divBdr>
    </w:div>
    <w:div w:id="1443570266">
      <w:bodyDiv w:val="1"/>
      <w:marLeft w:val="0"/>
      <w:marRight w:val="0"/>
      <w:marTop w:val="0"/>
      <w:marBottom w:val="0"/>
      <w:divBdr>
        <w:top w:val="none" w:sz="0" w:space="0" w:color="auto"/>
        <w:left w:val="none" w:sz="0" w:space="0" w:color="auto"/>
        <w:bottom w:val="none" w:sz="0" w:space="0" w:color="auto"/>
        <w:right w:val="none" w:sz="0" w:space="0" w:color="auto"/>
      </w:divBdr>
    </w:div>
    <w:div w:id="1567062141">
      <w:bodyDiv w:val="1"/>
      <w:marLeft w:val="0"/>
      <w:marRight w:val="0"/>
      <w:marTop w:val="0"/>
      <w:marBottom w:val="0"/>
      <w:divBdr>
        <w:top w:val="none" w:sz="0" w:space="0" w:color="auto"/>
        <w:left w:val="none" w:sz="0" w:space="0" w:color="auto"/>
        <w:bottom w:val="none" w:sz="0" w:space="0" w:color="auto"/>
        <w:right w:val="none" w:sz="0" w:space="0" w:color="auto"/>
      </w:divBdr>
    </w:div>
    <w:div w:id="1579943482">
      <w:bodyDiv w:val="1"/>
      <w:marLeft w:val="0"/>
      <w:marRight w:val="0"/>
      <w:marTop w:val="0"/>
      <w:marBottom w:val="0"/>
      <w:divBdr>
        <w:top w:val="none" w:sz="0" w:space="0" w:color="auto"/>
        <w:left w:val="none" w:sz="0" w:space="0" w:color="auto"/>
        <w:bottom w:val="none" w:sz="0" w:space="0" w:color="auto"/>
        <w:right w:val="none" w:sz="0" w:space="0" w:color="auto"/>
      </w:divBdr>
    </w:div>
    <w:div w:id="1738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6E5AD424C45B4CB803EF09E6D5ECD4" ma:contentTypeVersion="0" ma:contentTypeDescription="Create a new document." ma:contentTypeScope="" ma:versionID="3a411e717604fd1abf23b18c4a08514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972AA-4835-4FCE-8E7A-93228A4141CB}">
  <ds:schemaRefs>
    <ds:schemaRef ds:uri="http://www.w3.org/XML/1998/namespace"/>
    <ds:schemaRef ds:uri="http://schemas.openxmlformats.org/package/2006/metadata/core-properties"/>
    <ds:schemaRef ds:uri="http://purl.org/dc/terms/"/>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176EDE05-B073-4F5E-AF23-0AF6C7E27437}">
  <ds:schemaRefs>
    <ds:schemaRef ds:uri="http://schemas.microsoft.com/sharepoint/v3/contenttype/forms"/>
  </ds:schemaRefs>
</ds:datastoreItem>
</file>

<file path=customXml/itemProps3.xml><?xml version="1.0" encoding="utf-8"?>
<ds:datastoreItem xmlns:ds="http://schemas.openxmlformats.org/officeDocument/2006/customXml" ds:itemID="{C1C0F163-E8CE-4B19-863F-8EE97B0E9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531F523-5C0C-435C-A133-E570113E4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26691</Words>
  <Characters>152144</Characters>
  <Application>Microsoft Office Word</Application>
  <DocSecurity>4</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DSS, Inc.</Company>
  <LinksUpToDate>false</LinksUpToDate>
  <CharactersWithSpaces>178479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mcardier</dc:creator>
  <cp:lastModifiedBy>Rypkema, Steven W.</cp:lastModifiedBy>
  <cp:revision>2</cp:revision>
  <cp:lastPrinted>2012-09-27T19:18:00Z</cp:lastPrinted>
  <dcterms:created xsi:type="dcterms:W3CDTF">2014-11-06T14:41:00Z</dcterms:created>
  <dcterms:modified xsi:type="dcterms:W3CDTF">2014-11-06T14:41:00Z</dcterms:modified>
  <cp:version>1.8T15</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0x010100876E5AD424C45B4CB803EF09E6D5ECD4</vt:lpwstr>
  </property>
</Properties>
</file>